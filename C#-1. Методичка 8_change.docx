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7" w:rsidRDefault="00157D30">
      <w:pPr>
        <w:pStyle w:val="a3"/>
        <w:contextualSpacing w:val="0"/>
      </w:pPr>
      <w:bookmarkStart w:id="0" w:name="_pysopio6r3p0" w:colFirst="0" w:colLast="0"/>
      <w:bookmarkEnd w:id="0"/>
      <w:r>
        <w:t>Программирование “по-взрослому”</w:t>
      </w:r>
    </w:p>
    <w:p w:rsidR="00556B37" w:rsidRDefault="00157D30">
      <w:pPr>
        <w:pStyle w:val="a4"/>
        <w:contextualSpacing w:val="0"/>
      </w:pPr>
      <w:bookmarkStart w:id="1" w:name="_whsujm5zh4ee" w:colFirst="0" w:colLast="0"/>
      <w:bookmarkEnd w:id="1"/>
      <w:r>
        <w:t xml:space="preserve">Немного о рефлексии. XML. </w:t>
      </w:r>
      <w:proofErr w:type="spellStart"/>
      <w:r>
        <w:t>Сериализация</w:t>
      </w:r>
      <w:proofErr w:type="spellEnd"/>
      <w:r>
        <w:t xml:space="preserve"> объектов. Создание редактора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556B37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165908249"/>
      </w:sdtPr>
      <w:sdtContent>
        <w:p w:rsidR="00556B37" w:rsidRDefault="008238DC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157D30">
            <w:instrText xml:space="preserve"> TOC \h \u \z \n </w:instrText>
          </w:r>
          <w:r>
            <w:fldChar w:fldCharType="separate"/>
          </w:r>
          <w:hyperlink w:anchor="_2frmvtfflj06">
            <w:r w:rsidR="00157D30">
              <w:rPr>
                <w:color w:val="1155CC"/>
                <w:u w:val="single"/>
              </w:rPr>
              <w:t>Рефлексия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ylzbg2bb9i1y">
            <w:r w:rsidR="00157D30">
              <w:rPr>
                <w:color w:val="1155CC"/>
                <w:u w:val="single"/>
              </w:rPr>
              <w:t>GetType, typeof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iw9ekejdvn4m">
            <w:r w:rsidR="00157D30">
              <w:rPr>
                <w:color w:val="1155CC"/>
                <w:u w:val="single"/>
              </w:rPr>
              <w:t>Что такое XML?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p5xt6242yhqw">
            <w:r w:rsidR="00157D30">
              <w:rPr>
                <w:color w:val="1155CC"/>
                <w:u w:val="single"/>
              </w:rPr>
              <w:t>Сериализация и десериализация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lcgsk8qvvy7h">
            <w:r w:rsidR="00157D30">
              <w:rPr>
                <w:color w:val="1155CC"/>
                <w:u w:val="single"/>
              </w:rPr>
              <w:t>Создаем Windows Forms приложение “Редактор вопросов для игры “Верю-Не верю”</w:t>
            </w:r>
          </w:hyperlink>
        </w:p>
        <w:p w:rsidR="00556B37" w:rsidRDefault="008238D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918t1fkqb33l">
            <w:r w:rsidR="00157D30">
              <w:rPr>
                <w:color w:val="1155CC"/>
                <w:u w:val="single"/>
              </w:rPr>
              <w:t>Классы для работы с данными</w:t>
            </w:r>
          </w:hyperlink>
        </w:p>
        <w:p w:rsidR="00556B37" w:rsidRDefault="008238DC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5p1ahmxhmh2r">
            <w:r w:rsidR="00157D30">
              <w:rPr>
                <w:color w:val="1155CC"/>
                <w:u w:val="single"/>
              </w:rPr>
              <w:t>Приложение Windows Forms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r18httkxppi0">
            <w:r w:rsidR="00157D3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556B37" w:rsidRDefault="008238DC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3tfrjxxltv85">
            <w:r w:rsidR="00157D30">
              <w:rPr>
                <w:color w:val="1155CC"/>
                <w:u w:val="single"/>
              </w:rPr>
              <w:t>Домашнее задание</w:t>
            </w:r>
          </w:hyperlink>
        </w:p>
        <w:p w:rsidR="00556B37" w:rsidRDefault="008238DC">
          <w:pPr>
            <w:pStyle w:val="normal"/>
            <w:spacing w:after="80" w:line="240" w:lineRule="auto"/>
            <w:rPr>
              <w:color w:val="1155CC"/>
              <w:u w:val="single"/>
            </w:rPr>
          </w:pPr>
          <w:hyperlink w:anchor="_pz2t80wjbpod">
            <w:r w:rsidR="00157D3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ind w:firstLine="720"/>
        <w:jc w:val="both"/>
      </w:pPr>
      <w:r>
        <w:br w:type="page"/>
      </w:r>
    </w:p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</w:pPr>
      <w:bookmarkStart w:id="3" w:name="_2frmvtfflj06" w:colFirst="0" w:colLast="0"/>
      <w:bookmarkEnd w:id="3"/>
      <w:r>
        <w:t>Рефлексия</w:t>
      </w:r>
    </w:p>
    <w:p w:rsidR="00556B37" w:rsidRDefault="00157D30">
      <w:pPr>
        <w:pStyle w:val="normal"/>
      </w:pPr>
      <w: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Одними из самых простых способов получить информацию об объекте -  это использование оператора </w:t>
      </w:r>
      <w:proofErr w:type="spellStart"/>
      <w:r>
        <w:t>typeof</w:t>
      </w:r>
      <w:proofErr w:type="spellEnd"/>
      <w:r>
        <w:t xml:space="preserve"> и метода </w:t>
      </w:r>
      <w:proofErr w:type="spellStart"/>
      <w:r>
        <w:t>GetType</w:t>
      </w:r>
      <w:proofErr w:type="spellEnd"/>
      <w:r>
        <w:t>.</w:t>
      </w:r>
    </w:p>
    <w:p w:rsidR="00556B37" w:rsidRDefault="00157D30">
      <w:pPr>
        <w:pStyle w:val="1"/>
        <w:contextualSpacing w:val="0"/>
      </w:pPr>
      <w:bookmarkStart w:id="4" w:name="_ylzbg2bb9i1y" w:colFirst="0" w:colLast="0"/>
      <w:bookmarkEnd w:id="4"/>
      <w:proofErr w:type="spellStart"/>
      <w:r>
        <w:t>GetType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 </w:t>
      </w:r>
    </w:p>
    <w:p w:rsidR="00556B37" w:rsidRDefault="00157D30">
      <w:pPr>
        <w:pStyle w:val="normal"/>
        <w:jc w:val="both"/>
      </w:pPr>
      <w:r>
        <w:t>Операция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rPr>
          <w:b/>
        </w:rPr>
        <w:t>,</w:t>
      </w:r>
      <w:r>
        <w:t xml:space="preserve"> примененная к своему аргументу, возвращает его тип. В роли аргумента может выступать имя класса, как встроенного, так и созданного пользователем. Возвращаемый операцией результат имеет тип</w:t>
      </w:r>
      <w:r>
        <w:rPr>
          <w:b/>
        </w:rPr>
        <w:t xml:space="preserve"> </w:t>
      </w:r>
      <w:proofErr w:type="spellStart"/>
      <w:r>
        <w:t>Type</w:t>
      </w:r>
      <w:proofErr w:type="spellEnd"/>
      <w:r>
        <w:rPr>
          <w:b/>
        </w:rPr>
        <w:t>.</w:t>
      </w:r>
      <w:r>
        <w:t xml:space="preserve"> К экземпляру класса применять операцию нельзя, но, зато, для экземпляра можно вызвать метод</w:t>
      </w:r>
      <w:r>
        <w:rPr>
          <w:b/>
        </w:rPr>
        <w:t xml:space="preserve"> </w:t>
      </w:r>
      <w:proofErr w:type="spellStart"/>
      <w:r>
        <w:t>GetType</w:t>
      </w:r>
      <w:proofErr w:type="spellEnd"/>
      <w:r>
        <w:rPr>
          <w:b/>
        </w:rPr>
        <w:t>,</w:t>
      </w:r>
      <w:r>
        <w:t xml:space="preserve"> наследуемый всеми классами, и получить тот же результат, что дает</w:t>
      </w:r>
      <w:r>
        <w:rPr>
          <w:b/>
        </w:rPr>
        <w:t xml:space="preserve"> </w:t>
      </w:r>
      <w:proofErr w:type="spellStart"/>
      <w:r>
        <w:t>typeof</w:t>
      </w:r>
      <w:proofErr w:type="spellEnd"/>
      <w:r>
        <w:t xml:space="preserve"> с именем данного класса. </w:t>
      </w:r>
      <w:proofErr w:type="spellStart"/>
      <w:r>
        <w:t>GetType</w:t>
      </w:r>
      <w:proofErr w:type="spellEnd"/>
      <w:r>
        <w:t xml:space="preserve"> и </w:t>
      </w:r>
      <w:proofErr w:type="spellStart"/>
      <w:r>
        <w:t>typeof</w:t>
      </w:r>
      <w:proofErr w:type="spellEnd"/>
      <w:r>
        <w:t xml:space="preserve"> на первый взгляд могут показаться бесполезными. Но с помощью них можно получить информацию о внутренней структуре класса, это еще называется рефлексией. Нам же </w:t>
      </w:r>
      <w:proofErr w:type="spellStart"/>
      <w:r>
        <w:t>typeof</w:t>
      </w:r>
      <w:proofErr w:type="spellEnd"/>
      <w:r>
        <w:t xml:space="preserve"> понадобиться для передачи информации о наших объектах в методы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XML данных.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Tr="00157D30">
        <w:trPr>
          <w:trHeight w:val="3678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Используется для получения объекта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System.Type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для типа.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Выражение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принимает следующую форму: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8238DC"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(type);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="00157D3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Для получения типа выражения во время выполнения можно 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воспользоваться методом платформы.NET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как показано в следующем примере:</w:t>
            </w:r>
          </w:p>
          <w:p w:rsidR="00157D30" w:rsidRP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="008238DC" w:rsidRPr="008238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="008238DC"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57D30" w:rsidRP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238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type2 = </w:t>
            </w:r>
            <w:proofErr w:type="spellStart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i.GetType</w:t>
            </w:r>
            <w:proofErr w:type="spellEnd"/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157D30" w:rsidRDefault="008238DC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38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="00157D3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="00157D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(type2);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57D30" w:rsidRDefault="00157D30" w:rsidP="00157D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normal"/>
        <w:jc w:val="both"/>
      </w:pPr>
      <w:r>
        <w:t>Еще пример использование рефлекси</w:t>
      </w:r>
      <w:proofErr w:type="gramStart"/>
      <w:r>
        <w:t>и(</w:t>
      </w:r>
      <w:proofErr w:type="gramEnd"/>
      <w:r>
        <w:t>“самопознания”):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System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Reflection</w:t>
            </w:r>
            <w:proofErr w:type="spellEnd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PropertyInfo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object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return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obj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GetType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str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string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[]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//</w:t>
            </w:r>
            <w:proofErr w:type="spellStart"/>
            <w:r w:rsidRPr="00157D30">
              <w:rPr>
                <w:rFonts w:ascii="Consolas" w:eastAsia="Consolas" w:hAnsi="Consolas" w:cs="Consolas"/>
                <w:color w:val="880000"/>
                <w:lang w:val="en-US"/>
              </w:rPr>
              <w:t>dateTime.DayOfWeek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CanRead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CanWrite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Console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GetPropertyInfo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,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DayOfWeek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GetValue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spellStart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dateTime</w:t>
            </w:r>
            <w:proofErr w:type="spellEnd"/>
            <w:r w:rsidR="005A067F">
              <w:rPr>
                <w:rFonts w:ascii="Consolas" w:eastAsia="Consolas" w:hAnsi="Consolas" w:cs="Consolas"/>
                <w:color w:val="000000"/>
                <w:lang w:val="en-US"/>
              </w:rPr>
              <w:t>, null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ReadKey</w:t>
            </w:r>
            <w:proofErr w:type="spellEnd"/>
            <w:r>
              <w:rPr>
                <w:rFonts w:ascii="Consolas" w:eastAsia="Consolas" w:hAnsi="Consolas" w:cs="Consolas"/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556B37" w:rsidRDefault="00556B37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556B37" w:rsidRDefault="00556B37">
      <w:pPr>
        <w:pStyle w:val="normal"/>
        <w:ind w:firstLine="720"/>
        <w:jc w:val="both"/>
      </w:pPr>
    </w:p>
    <w:p w:rsidR="00556B37" w:rsidRDefault="00157D30">
      <w:pPr>
        <w:pStyle w:val="1"/>
        <w:contextualSpacing w:val="0"/>
        <w:jc w:val="both"/>
      </w:pPr>
      <w:bookmarkStart w:id="5" w:name="_iw9ekejdvn4m" w:colFirst="0" w:colLast="0"/>
      <w:bookmarkEnd w:id="5"/>
      <w:r>
        <w:t>Что такое XML?</w:t>
      </w:r>
    </w:p>
    <w:p w:rsidR="00556B37" w:rsidRDefault="00157D30">
      <w:pPr>
        <w:pStyle w:val="normal"/>
        <w:jc w:val="both"/>
      </w:pPr>
      <w:r>
        <w:t>XML очень похож на HTML. Но XML был создан для описания данных с прицелом на то, что представляют собой данные. HTML был создан для отображения данных с прицелом на то, как выглядят отображаемые данные.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расшифровывается как Расширяемый язык разметки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— это язык разметки, похожий на HTML;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XML был создан для описания данных;</w:t>
      </w:r>
    </w:p>
    <w:p w:rsidR="00556B37" w:rsidRDefault="00157D30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Теги XML не предопределены. Вы можете использовать свои теги.</w:t>
      </w:r>
    </w:p>
    <w:p w:rsidR="00556B37" w:rsidRDefault="00157D30">
      <w:pPr>
        <w:pStyle w:val="normal"/>
        <w:jc w:val="both"/>
      </w:pPr>
      <w:r>
        <w:t>Пример HTML файла: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&lt;!DOCTYPE 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&lt;head&gt;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&lt;meta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charset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"UTF-8"&gt;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&lt;title&gt;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Sample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&lt;/title&gt;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&lt;link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rel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stylesheet</w:t>
            </w:r>
            <w:proofErr w:type="spellEnd"/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"style.css"&gt;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&lt;/head&gt;</w:t>
            </w:r>
          </w:p>
          <w:p w:rsidR="00556B37" w:rsidRPr="00157D30" w:rsidRDefault="00556B37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&lt;body&gt;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id</w:t>
            </w:r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"header"&gt;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"#"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Главная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"puzzles.html"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000000"/>
              </w:rPr>
              <w:t>Загадки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"quess.html"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ab/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&lt;a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rFonts w:ascii="Consolas" w:eastAsia="Consolas" w:hAnsi="Consolas" w:cs="Consolas"/>
                <w:color w:val="660066"/>
                <w:lang w:val="en-US"/>
              </w:rPr>
              <w:t>href</w:t>
            </w:r>
            <w:proofErr w:type="spellEnd"/>
            <w:r w:rsidRPr="00157D30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157D30">
              <w:rPr>
                <w:rFonts w:ascii="Consolas" w:eastAsia="Consolas" w:hAnsi="Consolas" w:cs="Consolas"/>
                <w:color w:val="008800"/>
                <w:lang w:val="en-US"/>
              </w:rPr>
              <w:t>"03_script_mult.html"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Угадайка</w:t>
            </w:r>
            <w:proofErr w:type="spellEnd"/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мультиплеер</w:t>
            </w:r>
            <w:proofErr w:type="spellEnd"/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&lt;/a&gt;&lt;span&gt;</w:t>
            </w:r>
            <w:r w:rsidRPr="00157D30">
              <w:rPr>
                <w:rFonts w:ascii="Consolas" w:eastAsia="Consolas" w:hAnsi="Consolas" w:cs="Consolas"/>
                <w:color w:val="000000"/>
                <w:lang w:val="en-US"/>
              </w:rPr>
              <w:t>/</w:t>
            </w:r>
            <w:r w:rsidRPr="00157D30">
              <w:rPr>
                <w:rFonts w:ascii="Consolas" w:eastAsia="Consolas" w:hAnsi="Consolas" w:cs="Consolas"/>
                <w:color w:val="000088"/>
                <w:lang w:val="en-US"/>
              </w:rPr>
              <w:t>&lt;/span&gt;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div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  <w:r>
              <w:rPr>
                <w:rFonts w:ascii="Consolas" w:eastAsia="Consolas" w:hAnsi="Consolas" w:cs="Consolas"/>
                <w:color w:val="000088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html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t>Пример XML файла: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 w:rsidRPr="007F382A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666600"/>
                <w:lang w:val="en-US"/>
              </w:rPr>
              <w:t>&lt;?</w:t>
            </w:r>
            <w:r w:rsidRPr="00157D30">
              <w:rPr>
                <w:color w:val="000000"/>
                <w:lang w:val="en-US"/>
              </w:rPr>
              <w:t>xml version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"1.0"</w:t>
            </w:r>
            <w:r w:rsidRPr="00157D30">
              <w:rPr>
                <w:color w:val="666600"/>
                <w:lang w:val="en-US"/>
              </w:rPr>
              <w:t>?&gt;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xmlns:xsi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"http://www.w3.org/2001/XMLSchema-instance"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xmlns:xsd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8800"/>
                <w:lang w:val="en-US"/>
              </w:rPr>
              <w:t>"http://www.w3.org/2001/XMLSchema"&gt;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Question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В Японии ученики на доске пишут кисточкой с цветными чернилами?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&lt;Question&gt;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 xml:space="preserve">В Австралии практикуется применение одноразовых школьных досок? 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rPrChange w:id="6" w:author="Сергей" w:date="2017-08-20T14:55:00Z">
                  <w:rPr>
                    <w:color w:val="000000"/>
                    <w:lang w:val="en-US"/>
                  </w:rPr>
                </w:rPrChange>
              </w:rPr>
            </w:pPr>
            <w:r>
              <w:rPr>
                <w:color w:val="000000"/>
              </w:rPr>
              <w:t xml:space="preserve">    </w:t>
            </w:r>
            <w:r w:rsidRPr="007F382A">
              <w:rPr>
                <w:color w:val="000088"/>
                <w:rPrChange w:id="7" w:author="Сергей" w:date="2017-08-20T14:55:00Z">
                  <w:rPr>
                    <w:color w:val="000088"/>
                    <w:lang w:val="en-US"/>
                  </w:rPr>
                </w:rPrChange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7F382A">
              <w:rPr>
                <w:color w:val="000088"/>
                <w:rPrChange w:id="8" w:author="Сергей" w:date="2017-08-20T14:55:00Z">
                  <w:rPr>
                    <w:color w:val="000088"/>
                    <w:lang w:val="en-US"/>
                  </w:rPr>
                </w:rPrChange>
              </w:rPr>
              <w:t>&gt;</w:t>
            </w:r>
            <w:r w:rsidRPr="00157D30">
              <w:rPr>
                <w:color w:val="000000"/>
                <w:lang w:val="en-US"/>
              </w:rPr>
              <w:t>false</w:t>
            </w:r>
            <w:r w:rsidRPr="007F382A">
              <w:rPr>
                <w:color w:val="000088"/>
                <w:rPrChange w:id="9" w:author="Сергей" w:date="2017-08-20T14:55:00Z">
                  <w:rPr>
                    <w:color w:val="000088"/>
                    <w:lang w:val="en-US"/>
                  </w:rPr>
                </w:rPrChange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7F382A">
              <w:rPr>
                <w:color w:val="000088"/>
                <w:rPrChange w:id="10" w:author="Сергей" w:date="2017-08-20T14:55:00Z">
                  <w:rPr>
                    <w:color w:val="000088"/>
                    <w:lang w:val="en-US"/>
                  </w:rPr>
                </w:rPrChange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rPrChange w:id="11" w:author="Сергей" w:date="2017-08-20T14:55:00Z">
                  <w:rPr>
                    <w:color w:val="000000"/>
                    <w:lang w:val="en-US"/>
                  </w:rPr>
                </w:rPrChange>
              </w:rPr>
            </w:pPr>
            <w:r w:rsidRPr="007F382A">
              <w:rPr>
                <w:color w:val="000000"/>
                <w:rPrChange w:id="12" w:author="Сергей" w:date="2017-08-20T14:55:00Z">
                  <w:rPr>
                    <w:color w:val="000000"/>
                    <w:lang w:val="en-US"/>
                  </w:rPr>
                </w:rPrChange>
              </w:rPr>
              <w:lastRenderedPageBreak/>
              <w:t xml:space="preserve">  </w:t>
            </w:r>
            <w:r w:rsidRPr="007F382A">
              <w:rPr>
                <w:color w:val="000088"/>
                <w:rPrChange w:id="13" w:author="Сергей" w:date="2017-08-20T14:55:00Z">
                  <w:rPr>
                    <w:color w:val="000088"/>
                    <w:lang w:val="en-US"/>
                  </w:rPr>
                </w:rPrChange>
              </w:rPr>
              <w:t>&lt;/</w:t>
            </w:r>
            <w:r w:rsidRPr="00157D30">
              <w:rPr>
                <w:color w:val="000088"/>
                <w:lang w:val="en-US"/>
              </w:rPr>
              <w:t>Question</w:t>
            </w:r>
            <w:r w:rsidRPr="007F382A">
              <w:rPr>
                <w:color w:val="000088"/>
                <w:rPrChange w:id="14" w:author="Сергей" w:date="2017-08-20T14:55:00Z">
                  <w:rPr>
                    <w:color w:val="000088"/>
                    <w:lang w:val="en-US"/>
                  </w:rPr>
                </w:rPrChange>
              </w:rPr>
              <w:t>&gt;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rPrChange w:id="15" w:author="Сергей" w:date="2017-08-20T14:55:00Z">
                  <w:rPr>
                    <w:color w:val="000000"/>
                    <w:lang w:val="en-US"/>
                  </w:rPr>
                </w:rPrChange>
              </w:rPr>
            </w:pPr>
            <w:r w:rsidRPr="007F382A">
              <w:rPr>
                <w:color w:val="000000"/>
                <w:rPrChange w:id="16" w:author="Сергей" w:date="2017-08-20T14:55:00Z">
                  <w:rPr>
                    <w:color w:val="000000"/>
                    <w:lang w:val="en-US"/>
                  </w:rPr>
                </w:rPrChange>
              </w:rPr>
              <w:t xml:space="preserve">  </w:t>
            </w:r>
            <w:r w:rsidRPr="007F382A">
              <w:rPr>
                <w:color w:val="000088"/>
                <w:rPrChange w:id="17" w:author="Сергей" w:date="2017-08-20T14:55:00Z">
                  <w:rPr>
                    <w:color w:val="000088"/>
                    <w:lang w:val="en-US"/>
                  </w:rPr>
                </w:rPrChange>
              </w:rPr>
              <w:t>&lt;</w:t>
            </w:r>
            <w:r w:rsidRPr="00157D30">
              <w:rPr>
                <w:color w:val="000088"/>
                <w:lang w:val="en-US"/>
              </w:rPr>
              <w:t>Question</w:t>
            </w:r>
            <w:r w:rsidRPr="007F382A">
              <w:rPr>
                <w:color w:val="000088"/>
                <w:rPrChange w:id="18" w:author="Сергей" w:date="2017-08-20T14:55:00Z">
                  <w:rPr>
                    <w:color w:val="000088"/>
                    <w:lang w:val="en-US"/>
                  </w:rPr>
                </w:rPrChange>
              </w:rPr>
              <w:t>&gt;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7F382A">
              <w:rPr>
                <w:color w:val="000000"/>
                <w:rPrChange w:id="19" w:author="Сергей" w:date="2017-08-20T14:55:00Z">
                  <w:rPr>
                    <w:color w:val="000000"/>
                    <w:lang w:val="en-US"/>
                  </w:rPr>
                </w:rPrChange>
              </w:rPr>
              <w:t xml:space="preserve">    </w:t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  <w:r>
              <w:rPr>
                <w:color w:val="000000"/>
              </w:rPr>
              <w:t>Авторучка была изобретена еще в Древнем Египте?</w:t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text</w:t>
            </w:r>
            <w:proofErr w:type="spellEnd"/>
            <w:r>
              <w:rPr>
                <w:color w:val="000088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&lt;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>true</w:t>
            </w: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trueFalse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</w:t>
            </w:r>
            <w:r w:rsidRPr="00157D30">
              <w:rPr>
                <w:color w:val="000088"/>
                <w:lang w:val="en-US"/>
              </w:rPr>
              <w:t>&lt;/Question&gt;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&lt;/</w:t>
            </w:r>
            <w:proofErr w:type="spellStart"/>
            <w:r w:rsidRPr="00157D30">
              <w:rPr>
                <w:color w:val="000088"/>
                <w:lang w:val="en-US"/>
              </w:rPr>
              <w:t>ArrayOfQuestion</w:t>
            </w:r>
            <w:proofErr w:type="spellEnd"/>
            <w:r w:rsidRPr="00157D30">
              <w:rPr>
                <w:color w:val="000088"/>
                <w:lang w:val="en-US"/>
              </w:rPr>
              <w:t>&gt;</w:t>
            </w:r>
          </w:p>
        </w:tc>
      </w:tr>
    </w:tbl>
    <w:p w:rsidR="00556B37" w:rsidRPr="00157D30" w:rsidRDefault="00556B37">
      <w:pPr>
        <w:pStyle w:val="normal"/>
        <w:jc w:val="both"/>
        <w:rPr>
          <w:lang w:val="en-US"/>
        </w:rPr>
      </w:pPr>
    </w:p>
    <w:p w:rsidR="00556B37" w:rsidRDefault="00157D30">
      <w:pPr>
        <w:pStyle w:val="1"/>
        <w:contextualSpacing w:val="0"/>
      </w:pPr>
      <w:bookmarkStart w:id="20" w:name="_p5xt6242yhqw" w:colFirst="0" w:colLast="0"/>
      <w:bookmarkEnd w:id="20"/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</w:p>
    <w:p w:rsidR="00556B37" w:rsidRDefault="00157D30">
      <w:pPr>
        <w:pStyle w:val="normal"/>
      </w:pPr>
      <w:r>
        <w:t xml:space="preserve">Термин </w:t>
      </w:r>
      <w:proofErr w:type="spellStart"/>
      <w:r>
        <w:t>сериализация</w:t>
      </w:r>
      <w:proofErr w:type="spellEnd"/>
      <w:r>
        <w:t xml:space="preserve"> описывает процесс сохранения состояния объекта в потоке (например, файловом потоке). Последовательность сохраняемых данных содержит всю информацию, необходимую для реконструкции (или </w:t>
      </w:r>
      <w:proofErr w:type="spellStart"/>
      <w:r>
        <w:t>десериализации</w:t>
      </w:r>
      <w:proofErr w:type="spellEnd"/>
      <w:r>
        <w:t xml:space="preserve">) состояния объекта с целью последующего использования. Применяя эту технологию, очень просто сохранять большие объемы данных с минимальными усилиями. Давайте рассмотрим этот процесс на примере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созданого</w:t>
      </w:r>
      <w:proofErr w:type="spellEnd"/>
      <w:r>
        <w:t xml:space="preserve"> нами класса в формат XML файла. Класс, объекты которого подлежат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, снабжается атрибутом </w:t>
      </w:r>
      <w:proofErr w:type="spellStart"/>
      <w:r>
        <w:t>Serializable</w:t>
      </w:r>
      <w:proofErr w:type="spellEnd"/>
      <w:r>
        <w:t xml:space="preserve">. Этот класс должен быть публичным, иначе методы, которые реализуют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>, не смогут получить к нему доступ.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[</w:t>
            </w:r>
            <w:proofErr w:type="spellStart"/>
            <w:r>
              <w:rPr>
                <w:color w:val="660066"/>
              </w:rPr>
              <w:t>Serializable</w:t>
            </w:r>
            <w:proofErr w:type="spellEnd"/>
            <w:r>
              <w:rPr>
                <w:color w:val="660066"/>
              </w:rPr>
              <w:t>]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Student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мы не хотим нарушать принцип инкапсуляции,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set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создан конструктор без параметров.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Теперь класс для работы с </w:t>
      </w:r>
      <w:proofErr w:type="spellStart"/>
      <w:r>
        <w:t>сериализованным</w:t>
      </w:r>
      <w:proofErr w:type="spellEnd"/>
      <w:r>
        <w:t xml:space="preserve"> классом: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9C4404" w:rsidRPr="007F382A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1" w:author="Сергей" w:date="2017-08-20T14:55:00Z">
                  <w:rPr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2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Класс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3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 XmlSerializer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требует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4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чтобы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5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</w:t>
            </w:r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6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сериализированные</w:t>
            </w:r>
            <w:proofErr w:type="spellEnd"/>
            <w:r w:rsidRPr="007F38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  <w:rPrChange w:id="27" w:author="Сергей" w:date="2017-08-20T14:55:00Z">
                  <w:rPr>
                    <w:rFonts w:ascii="Consolas" w:hAnsi="Consolas" w:cs="Consolas"/>
                    <w:color w:val="008000"/>
                    <w:sz w:val="19"/>
                    <w:szCs w:val="19"/>
                    <w:highlight w:val="white"/>
                  </w:rPr>
                </w:rPrChange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типы</w:t>
            </w:r>
          </w:p>
          <w:p w:rsidR="009C4404" w:rsidRDefault="009C4404" w:rsidP="009C44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поддерживали конструктор по умолчанию (поэтому не забудьте его добавить, если определяли специальные конструкторы). Если этого не сделать, во время выполнения сгенерируется исключение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InvalidOperationException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;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 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}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конструктор по умолчанию не создан, он создается автоматически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00"/>
                <w:lang w:val="en-US"/>
              </w:rPr>
              <w:t>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Сохранить объект класса 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 в файле </w:t>
            </w:r>
            <w:proofErr w:type="spellStart"/>
            <w:r>
              <w:rPr>
                <w:color w:val="880000"/>
              </w:rPr>
              <w:t>fileName</w:t>
            </w:r>
            <w:proofErr w:type="spellEnd"/>
            <w:r>
              <w:rPr>
                <w:color w:val="880000"/>
              </w:rPr>
              <w:t xml:space="preserve"> в формате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typeof</w:t>
            </w:r>
            <w:proofErr w:type="spellEnd"/>
            <w:r>
              <w:rPr>
                <w:color w:val="880000"/>
              </w:rPr>
              <w:t>(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 xml:space="preserve">) передает в </w:t>
            </w:r>
            <w:proofErr w:type="spellStart"/>
            <w:r>
              <w:rPr>
                <w:color w:val="880000"/>
              </w:rPr>
              <w:t>XmlSerializer</w:t>
            </w:r>
            <w:proofErr w:type="spellEnd"/>
            <w:r>
              <w:rPr>
                <w:color w:val="880000"/>
              </w:rPr>
              <w:t xml:space="preserve"> данные о классе.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Внутри метода </w:t>
            </w:r>
            <w:proofErr w:type="spellStart"/>
            <w:r>
              <w:rPr>
                <w:color w:val="880000"/>
              </w:rPr>
              <w:t>Serialize</w:t>
            </w:r>
            <w:proofErr w:type="spellEnd"/>
            <w:r>
              <w:rPr>
                <w:color w:val="880000"/>
              </w:rPr>
              <w:t xml:space="preserve"> происходит довольна большая работа по постройке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графа зависимостей для последующего создания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файла.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Процесс получения данных о структуре объекта называется рефлексией.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static Student </w:t>
            </w:r>
            <w:proofErr w:type="spellStart"/>
            <w:r w:rsidRPr="00157D30">
              <w:rPr>
                <w:color w:val="000000"/>
                <w:lang w:val="en-US"/>
              </w:rPr>
              <w:t>LoadFromXmlFormat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(string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  <w:r w:rsidRPr="00157D30">
              <w:rPr>
                <w:color w:val="880000"/>
                <w:lang w:val="en-US"/>
              </w:rPr>
              <w:t xml:space="preserve"> Student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  <w:r w:rsidRPr="00157D30">
              <w:rPr>
                <w:color w:val="000000"/>
                <w:lang w:val="en-US"/>
              </w:rPr>
              <w:t xml:space="preserve">  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=(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as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student.Age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20;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student.firstName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student.lastName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= "</w:t>
            </w:r>
            <w:r>
              <w:rPr>
                <w:color w:val="880000"/>
              </w:rPr>
              <w:t>Иванов</w:t>
            </w:r>
            <w:r w:rsidRPr="00157D30">
              <w:rPr>
                <w:color w:val="880000"/>
                <w:lang w:val="en-US"/>
              </w:rPr>
              <w:t>";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SaveAsXmlFormat</w:t>
            </w:r>
            <w:proofErr w:type="spellEnd"/>
            <w:r w:rsidRPr="00157D30">
              <w:rPr>
                <w:color w:val="880000"/>
                <w:lang w:val="en-US"/>
              </w:rPr>
              <w:t>(student, "data.xml");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student</w:t>
            </w:r>
            <w:r w:rsidRPr="00157D30">
              <w:rPr>
                <w:color w:val="666600"/>
                <w:lang w:val="en-US"/>
              </w:rPr>
              <w:t>=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Надеюсь, как происходит </w:t>
      </w:r>
      <w:proofErr w:type="spellStart"/>
      <w:r>
        <w:t>сериализация</w:t>
      </w:r>
      <w:proofErr w:type="spellEnd"/>
      <w:r>
        <w:t xml:space="preserve"> одного объекта более-менее понятно. </w:t>
      </w:r>
      <w:proofErr w:type="spellStart"/>
      <w:r>
        <w:t>Сериализовать</w:t>
      </w:r>
      <w:proofErr w:type="spellEnd"/>
      <w:r>
        <w:t xml:space="preserve"> массив или коллекцию не намного сложнее.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lastRenderedPageBreak/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XMLSerializer_List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Чтобы поля можно было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, они должны быть открытыми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Если поле не открыто, оно не будет </w:t>
            </w:r>
            <w:proofErr w:type="spellStart"/>
            <w:r>
              <w:rPr>
                <w:color w:val="880000"/>
              </w:rPr>
              <w:t>сериализоваться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Если мы хотим не нарушать принцип инкапсуляции, но хотим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поле, то должны реализовать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доступ к нему через публичное свойство    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Age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age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value 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age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Если есть отличный от конструктора по умолчанию конструктор, то пустой конструктор автоматически не создается...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age)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//...в этом случае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требуется самим создать пустой конструктор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Program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Сериализовать</w:t>
            </w:r>
            <w:proofErr w:type="spellEnd"/>
            <w:r>
              <w:rPr>
                <w:color w:val="880000"/>
              </w:rPr>
              <w:t xml:space="preserve"> список объектов не представляется большой проблемой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Дело в том, что все объекты в C# наследуются от класса </w:t>
            </w:r>
            <w:proofErr w:type="spellStart"/>
            <w:r>
              <w:rPr>
                <w:color w:val="880000"/>
              </w:rPr>
              <w:t>Object</w:t>
            </w:r>
            <w:proofErr w:type="spellEnd"/>
            <w:r>
              <w:rPr>
                <w:color w:val="880000"/>
              </w:rPr>
              <w:t>,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который представляет собой дерево объектов</w:t>
            </w:r>
          </w:p>
          <w:p w:rsidR="00556B37" w:rsidRPr="007F382A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" w:author="Сергей" w:date="2017-08-20T14:55:00Z">
                  <w:rPr>
                    <w:color w:val="000000"/>
                  </w:rPr>
                </w:rPrChange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подробней читайте Эндрю </w:t>
            </w:r>
            <w:proofErr w:type="spellStart"/>
            <w:r>
              <w:rPr>
                <w:color w:val="880000"/>
              </w:rPr>
              <w:t>Троелсен</w:t>
            </w:r>
            <w:proofErr w:type="spellEnd"/>
            <w:r w:rsidRPr="007F382A">
              <w:rPr>
                <w:color w:val="880000"/>
                <w:lang w:val="en-US"/>
                <w:rPrChange w:id="29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Язык</w:t>
            </w:r>
            <w:r w:rsidRPr="007F382A">
              <w:rPr>
                <w:color w:val="880000"/>
                <w:lang w:val="en-US"/>
                <w:rPrChange w:id="30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программирования</w:t>
            </w:r>
            <w:r w:rsidRPr="007F382A">
              <w:rPr>
                <w:color w:val="880000"/>
                <w:lang w:val="en-US"/>
                <w:rPrChange w:id="31" w:author="Сергей" w:date="2017-08-20T14:55:00Z">
                  <w:rPr>
                    <w:color w:val="880000"/>
                  </w:rPr>
                </w:rPrChange>
              </w:rPr>
              <w:t xml:space="preserve"> C# 5.0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  <w:rPrChange w:id="32" w:author="Сергей" w:date="2017-08-20T14:55:00Z">
                  <w:rPr>
                    <w:color w:val="000000"/>
                  </w:rPr>
                </w:rPrChange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// Создаем файловый поток (проще говоря, создаем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В этот поток записываем </w:t>
            </w:r>
            <w:proofErr w:type="spellStart"/>
            <w:r>
              <w:rPr>
                <w:color w:val="880000"/>
              </w:rPr>
              <w:t>сериализованные</w:t>
            </w:r>
            <w:proofErr w:type="spellEnd"/>
            <w:r>
              <w:rPr>
                <w:color w:val="880000"/>
              </w:rPr>
              <w:t xml:space="preserve"> данные (записываем </w:t>
            </w:r>
            <w:proofErr w:type="spellStart"/>
            <w:r>
              <w:rPr>
                <w:color w:val="880000"/>
              </w:rPr>
              <w:t>xml</w:t>
            </w:r>
            <w:proofErr w:type="spellEnd"/>
            <w:r>
              <w:rPr>
                <w:color w:val="880000"/>
              </w:rPr>
              <w:t xml:space="preserve"> файл)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 xml:space="preserve">(ref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Считать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List&lt;Student&gt; </w:t>
            </w:r>
            <w:r>
              <w:rPr>
                <w:color w:val="880000"/>
              </w:rPr>
              <w:t>из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файла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fileName</w:t>
            </w:r>
            <w:proofErr w:type="spellEnd"/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формата</w:t>
            </w:r>
            <w:r w:rsidRPr="00157D30">
              <w:rPr>
                <w:color w:val="880000"/>
                <w:lang w:val="en-US"/>
              </w:rPr>
              <w:t xml:space="preserve"> XML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 xml:space="preserve">// Обратите внимание, что этот пример показывает нам, что </w:t>
            </w:r>
            <w:proofErr w:type="spellStart"/>
            <w:r>
              <w:rPr>
                <w:color w:val="880000"/>
              </w:rPr>
              <w:t>List</w:t>
            </w:r>
            <w:proofErr w:type="spellEnd"/>
            <w:r>
              <w:rPr>
                <w:color w:val="880000"/>
              </w:rPr>
              <w:t>&lt;</w:t>
            </w:r>
            <w:proofErr w:type="spellStart"/>
            <w:r>
              <w:rPr>
                <w:color w:val="880000"/>
              </w:rPr>
              <w:t>Student</w:t>
            </w:r>
            <w:proofErr w:type="spellEnd"/>
            <w:r>
              <w:rPr>
                <w:color w:val="880000"/>
              </w:rPr>
              <w:t>&gt; не более, чем класс</w:t>
            </w:r>
            <w:r>
              <w:rPr>
                <w:color w:val="000000"/>
              </w:rPr>
              <w:t xml:space="preserve">, </w:t>
            </w:r>
            <w:r>
              <w:rPr>
                <w:color w:val="880000"/>
              </w:rPr>
              <w:t>его структура более сложная и для ее понимания потребуется некоторый опыт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obj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static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Main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666600"/>
                <w:lang w:val="en-US"/>
              </w:rPr>
              <w:t>[]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args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20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Student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Петров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21</w:t>
            </w:r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SaveAsXmlFormat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LoadFromXmlFormat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ref list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8800"/>
                <w:lang w:val="en-US"/>
              </w:rPr>
              <w:t>"data.xml"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foreach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var</w:t>
            </w:r>
            <w:proofErr w:type="spellEnd"/>
            <w:r w:rsidRPr="00157D30">
              <w:rPr>
                <w:color w:val="000000"/>
                <w:lang w:val="en-US"/>
              </w:rPr>
              <w:t xml:space="preserve"> v </w:t>
            </w:r>
            <w:r w:rsidRPr="00157D30">
              <w:rPr>
                <w:color w:val="000088"/>
                <w:lang w:val="en-US"/>
              </w:rPr>
              <w:t>in</w:t>
            </w:r>
            <w:r w:rsidRPr="00157D30">
              <w:rPr>
                <w:color w:val="000000"/>
                <w:lang w:val="en-US"/>
              </w:rPr>
              <w:t xml:space="preserve"> list)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Console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WriteLine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"{0} {1} {2}"</w:t>
            </w:r>
            <w:r w:rsidRPr="00157D30">
              <w:rPr>
                <w:color w:val="666600"/>
                <w:lang w:val="en-US"/>
              </w:rPr>
              <w:t>,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firstName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lastName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v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Age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 и найдите файлы </w:t>
      </w:r>
      <w:proofErr w:type="spellStart"/>
      <w:r>
        <w:t>xml</w:t>
      </w:r>
      <w:proofErr w:type="spellEnd"/>
      <w:r>
        <w:t xml:space="preserve">, которые получились при </w:t>
      </w:r>
      <w:proofErr w:type="spellStart"/>
      <w:r>
        <w:t>сериализации</w:t>
      </w:r>
      <w:proofErr w:type="spellEnd"/>
      <w:r>
        <w:t xml:space="preserve"> объектов. </w:t>
      </w:r>
    </w:p>
    <w:p w:rsidR="00556B37" w:rsidRDefault="00157D30">
      <w:pPr>
        <w:pStyle w:val="1"/>
        <w:contextualSpacing w:val="0"/>
      </w:pPr>
      <w:bookmarkStart w:id="33" w:name="_lcgsk8qvvy7h" w:colFirst="0" w:colLast="0"/>
      <w:bookmarkEnd w:id="33"/>
      <w:r>
        <w:t xml:space="preserve">Создаем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“Редактор вопросов для игры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</w:pPr>
      <w:r>
        <w:t xml:space="preserve">В качестве демонстрации возможностей нашего класса создадим приложение, которое позволит продемонстрировать возможности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а также позволит создать игру “</w:t>
      </w:r>
      <w:proofErr w:type="spellStart"/>
      <w:r>
        <w:t>Верю-Не</w:t>
      </w:r>
      <w:proofErr w:type="spellEnd"/>
      <w:r>
        <w:t xml:space="preserve"> верю”.</w:t>
      </w:r>
    </w:p>
    <w:p w:rsidR="00556B37" w:rsidRDefault="00157D30">
      <w:pPr>
        <w:pStyle w:val="normal"/>
      </w:pPr>
      <w:r>
        <w:t>Смысл игры довольно простой. Компьютер выдает нам информацию, а мы соглашаемся или не соглашаемся с этой информацией. Найдите в интернете вопросы для игры или придумайте сами. Это можно сделать позже.</w:t>
      </w:r>
    </w:p>
    <w:p w:rsidR="00556B37" w:rsidRDefault="00157D30">
      <w:pPr>
        <w:pStyle w:val="normal"/>
      </w:pPr>
      <w:r>
        <w:t xml:space="preserve">Работа будет состоять из двух частей. В первой части нам нужно создать классы для работы с данными. Во второй создать </w:t>
      </w:r>
      <w:proofErr w:type="spellStart"/>
      <w:r>
        <w:t>Windows</w:t>
      </w:r>
      <w:proofErr w:type="spellEnd"/>
      <w:r>
        <w:t xml:space="preserve"> приложение, которое позволит пользователю создавать базу данных вопросов.</w:t>
      </w:r>
    </w:p>
    <w:p w:rsidR="00556B37" w:rsidRDefault="00157D30">
      <w:pPr>
        <w:pStyle w:val="2"/>
        <w:contextualSpacing w:val="0"/>
      </w:pPr>
      <w:bookmarkStart w:id="34" w:name="_918t1fkqb33l" w:colFirst="0" w:colLast="0"/>
      <w:bookmarkEnd w:id="34"/>
      <w:r>
        <w:t>Классы для работы с данными</w:t>
      </w:r>
    </w:p>
    <w:p w:rsidR="00556B37" w:rsidRDefault="00157D30">
      <w:pPr>
        <w:pStyle w:val="normal"/>
        <w:jc w:val="both"/>
      </w:pPr>
      <w:r>
        <w:t xml:space="preserve">Запустите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Создайте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назовите его </w:t>
      </w:r>
      <w:proofErr w:type="spellStart"/>
      <w:r>
        <w:t>BelieveOrNotBelieve</w:t>
      </w:r>
      <w:proofErr w:type="spellEnd"/>
      <w:r>
        <w:t xml:space="preserve">.  Для начала разработаем класс для работы с XML. Добавьте класс </w:t>
      </w:r>
      <w:proofErr w:type="spellStart"/>
      <w:r>
        <w:t>TrueFalse</w:t>
      </w:r>
      <w:proofErr w:type="spellEnd"/>
      <w:r>
        <w:t xml:space="preserve"> в проект со следующим содержимым: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Collections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Generic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IO;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Xml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Serialization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Класс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  <w:r w:rsidRPr="00157D30">
              <w:rPr>
                <w:color w:val="880000"/>
                <w:lang w:val="en-US"/>
              </w:rPr>
              <w:t xml:space="preserve">    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660066"/>
                <w:lang w:val="en-US"/>
              </w:rPr>
              <w:t>Serializable</w:t>
            </w:r>
            <w:proofErr w:type="spellEnd"/>
            <w:r w:rsidRPr="00157D30">
              <w:rPr>
                <w:color w:val="660066"/>
                <w:lang w:val="en-US"/>
              </w:rPr>
              <w:t>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880000"/>
                <w:lang w:val="en-US"/>
              </w:rPr>
              <w:t>//</w:t>
            </w:r>
            <w:r>
              <w:rPr>
                <w:color w:val="880000"/>
              </w:rPr>
              <w:t>Текст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вопроса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trueFalse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880000"/>
              </w:rPr>
              <w:t>//Правда или нет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Здесь мы нарушаем правила инкапсуляции и эти поля нужно было бы реализовать через открытые свойства, но для упрощения примера оставим так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Вам же предлагается сделать поля закрытыми и реализовать открытые свойства </w:t>
            </w:r>
            <w:proofErr w:type="spellStart"/>
            <w:r>
              <w:rPr>
                <w:color w:val="880000"/>
              </w:rPr>
              <w:t>Text</w:t>
            </w:r>
            <w:proofErr w:type="spellEnd"/>
            <w:r>
              <w:rPr>
                <w:color w:val="880000"/>
              </w:rPr>
              <w:t xml:space="preserve"> и </w:t>
            </w:r>
            <w:proofErr w:type="spellStart"/>
            <w:r>
              <w:rPr>
                <w:color w:val="880000"/>
              </w:rPr>
              <w:t>TrueFalse</w:t>
            </w:r>
            <w:proofErr w:type="spellEnd"/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должен быть пустой конструктор.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text;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666600"/>
              </w:rPr>
              <w:t>}</w:t>
            </w:r>
            <w:r>
              <w:rPr>
                <w:color w:val="000000"/>
              </w:rPr>
              <w:t xml:space="preserve">        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Класс для хранения списка вопросов. А так же для </w:t>
            </w:r>
            <w:proofErr w:type="spellStart"/>
            <w:r>
              <w:rPr>
                <w:color w:val="880000"/>
              </w:rPr>
              <w:t>сериализации</w:t>
            </w:r>
            <w:proofErr w:type="spellEnd"/>
            <w:r>
              <w:rPr>
                <w:color w:val="880000"/>
              </w:rPr>
              <w:t xml:space="preserve"> в XML и </w:t>
            </w:r>
            <w:proofErr w:type="spellStart"/>
            <w:r>
              <w:rPr>
                <w:color w:val="880000"/>
              </w:rPr>
              <w:t>десериализации</w:t>
            </w:r>
            <w:proofErr w:type="spellEnd"/>
            <w:r>
              <w:rPr>
                <w:color w:val="880000"/>
              </w:rPr>
              <w:t xml:space="preserve"> из XML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0000"/>
                <w:lang w:val="en-US"/>
              </w:rPr>
              <w:t xml:space="preserve"> list;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set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value</w:t>
            </w:r>
            <w:r w:rsidRPr="00157D30">
              <w:rPr>
                <w:color w:val="666600"/>
                <w:lang w:val="en-US"/>
              </w:rPr>
              <w:t>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Add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string</w:t>
            </w:r>
            <w:r w:rsidRPr="00157D30">
              <w:rPr>
                <w:color w:val="000000"/>
                <w:lang w:val="en-US"/>
              </w:rPr>
              <w:t xml:space="preserve"> 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bool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text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Remove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 xml:space="preserve">list 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&lt;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&amp;&amp;</w:t>
            </w:r>
            <w:r w:rsidRPr="00157D30">
              <w:rPr>
                <w:color w:val="000000"/>
                <w:lang w:val="en-US"/>
              </w:rPr>
              <w:t xml:space="preserve"> index</w:t>
            </w:r>
            <w:r w:rsidRPr="00157D30">
              <w:rPr>
                <w:color w:val="666600"/>
                <w:lang w:val="en-US"/>
              </w:rPr>
              <w:t>&gt;=</w:t>
            </w:r>
            <w:r w:rsidRPr="00157D30">
              <w:rPr>
                <w:color w:val="006666"/>
                <w:lang w:val="en-US"/>
              </w:rPr>
              <w:t>0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RemoveAt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// Индексатор - свойство для доступа к закрытому объекту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[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index]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get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{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[</w:t>
            </w:r>
            <w:r w:rsidRPr="00157D30">
              <w:rPr>
                <w:color w:val="000000"/>
                <w:lang w:val="en-US"/>
              </w:rPr>
              <w:t>index</w:t>
            </w:r>
            <w:r w:rsidRPr="00157D30">
              <w:rPr>
                <w:color w:val="666600"/>
                <w:lang w:val="en-US"/>
              </w:rPr>
              <w:t>];</w:t>
            </w:r>
            <w:r w:rsidRPr="00157D30">
              <w:rPr>
                <w:color w:val="000000"/>
                <w:lang w:val="en-US"/>
              </w:rPr>
              <w:t xml:space="preserve">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Save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Create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Write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list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Load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XmlSerializer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88"/>
                <w:lang w:val="en-US"/>
              </w:rPr>
              <w:t>typeof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0066"/>
                <w:lang w:val="en-US"/>
              </w:rPr>
              <w:t>Stream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FileStream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FileMode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Open</w:t>
            </w:r>
            <w:proofErr w:type="spellEnd"/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FileAccess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Read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list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660066"/>
                <w:lang w:val="en-US"/>
              </w:rPr>
              <w:t>List</w:t>
            </w:r>
            <w:r w:rsidRPr="00157D30">
              <w:rPr>
                <w:color w:val="666600"/>
                <w:lang w:val="en-US"/>
              </w:rPr>
              <w:t>&lt;</w:t>
            </w:r>
            <w:r w:rsidRPr="00157D30">
              <w:rPr>
                <w:color w:val="660066"/>
                <w:lang w:val="en-US"/>
              </w:rPr>
              <w:t>Question</w:t>
            </w:r>
            <w:r w:rsidRPr="00157D30">
              <w:rPr>
                <w:color w:val="666600"/>
                <w:lang w:val="en-US"/>
              </w:rPr>
              <w:t>&gt;)</w:t>
            </w:r>
            <w:proofErr w:type="spellStart"/>
            <w:r w:rsidRPr="00157D30">
              <w:rPr>
                <w:color w:val="000000"/>
                <w:lang w:val="en-US"/>
              </w:rPr>
              <w:t>xmlFormat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Deserialize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fStream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Count</w:t>
            </w:r>
          </w:p>
          <w:p w:rsidR="00556B37" w:rsidRPr="00157D30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88"/>
              </w:rPr>
              <w:t>get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Count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2"/>
        <w:contextualSpacing w:val="0"/>
        <w:jc w:val="both"/>
      </w:pPr>
      <w:bookmarkStart w:id="35" w:name="_kasyhrjrh2aw" w:colFirst="0" w:colLast="0"/>
      <w:bookmarkEnd w:id="35"/>
    </w:p>
    <w:p w:rsidR="00556B37" w:rsidRDefault="00157D30">
      <w:pPr>
        <w:pStyle w:val="2"/>
        <w:contextualSpacing w:val="0"/>
        <w:jc w:val="both"/>
      </w:pPr>
      <w:bookmarkStart w:id="36" w:name="_5p1ahmxhmh2r" w:colFirst="0" w:colLast="0"/>
      <w:bookmarkEnd w:id="36"/>
      <w:r>
        <w:t xml:space="preserve">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556B37" w:rsidRDefault="00157D30">
      <w:pPr>
        <w:pStyle w:val="normal"/>
        <w:jc w:val="both"/>
      </w:pPr>
      <w:r>
        <w:t>После того, как класс по работе с данными создан, выберите форму и добавьте на нее элементы  как показано на рисунке.</w:t>
      </w:r>
    </w:p>
    <w:p w:rsidR="0088681F" w:rsidRDefault="0088681F">
      <w:pPr>
        <w:pStyle w:val="normal"/>
        <w:jc w:val="both"/>
        <w:rPr>
          <w:lang w:val="en-US"/>
        </w:rPr>
      </w:pPr>
      <w:r>
        <w:t>Меню</w:t>
      </w:r>
      <w:r w:rsidR="008238DC" w:rsidRPr="008238DC">
        <w:rPr>
          <w:lang w:val="en-US"/>
        </w:rPr>
        <w:t xml:space="preserve"> – </w:t>
      </w:r>
      <w:proofErr w:type="spellStart"/>
      <w:r w:rsidR="008238DC" w:rsidRPr="008238DC">
        <w:rPr>
          <w:lang w:val="en-US"/>
        </w:rPr>
        <w:t>ToolStrip</w:t>
      </w:r>
      <w:proofErr w:type="spellEnd"/>
      <w:r>
        <w:rPr>
          <w:lang w:val="en-US"/>
        </w:rPr>
        <w:t>(</w:t>
      </w:r>
      <w:proofErr w:type="spellStart"/>
      <w:r w:rsidR="00A35D43">
        <w:rPr>
          <w:lang w:val="en-US"/>
        </w:rPr>
        <w:t>ToolStripMenuItem.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= </w:t>
      </w:r>
      <w:proofErr w:type="spellStart"/>
      <w:r w:rsidRPr="0088681F">
        <w:rPr>
          <w:lang w:val="en-US"/>
        </w:rPr>
        <w:t>miNew</w:t>
      </w:r>
      <w:proofErr w:type="spellEnd"/>
      <w:r>
        <w:rPr>
          <w:lang w:val="en-US"/>
        </w:rPr>
        <w:t xml:space="preserve">, </w:t>
      </w:r>
      <w:proofErr w:type="spellStart"/>
      <w:r w:rsidRPr="0088681F">
        <w:rPr>
          <w:lang w:val="en-US"/>
        </w:rPr>
        <w:t>miOpen</w:t>
      </w:r>
      <w:proofErr w:type="spellEnd"/>
      <w:r>
        <w:rPr>
          <w:lang w:val="en-US"/>
        </w:rPr>
        <w:t xml:space="preserve">, </w:t>
      </w:r>
      <w:proofErr w:type="spellStart"/>
      <w:r w:rsidRPr="0088681F">
        <w:rPr>
          <w:lang w:val="en-US"/>
        </w:rPr>
        <w:t>miSave</w:t>
      </w:r>
      <w:proofErr w:type="spellEnd"/>
      <w:r>
        <w:rPr>
          <w:lang w:val="en-US"/>
        </w:rPr>
        <w:t>,</w:t>
      </w:r>
      <w:r w:rsidR="008238DC" w:rsidRPr="008238DC">
        <w:rPr>
          <w:lang w:val="en-US"/>
        </w:rPr>
        <w:t xml:space="preserve"> </w:t>
      </w:r>
      <w:proofErr w:type="spellStart"/>
      <w:r w:rsidRPr="0088681F">
        <w:rPr>
          <w:lang w:val="en-US"/>
        </w:rPr>
        <w:t>miExit</w:t>
      </w:r>
      <w:proofErr w:type="spellEnd"/>
      <w:r>
        <w:rPr>
          <w:lang w:val="en-US"/>
        </w:rPr>
        <w:t>)</w:t>
      </w:r>
    </w:p>
    <w:p w:rsidR="0088681F" w:rsidRDefault="0088681F">
      <w:pPr>
        <w:pStyle w:val="normal"/>
        <w:jc w:val="both"/>
        <w:rPr>
          <w:lang w:val="en-US"/>
        </w:rPr>
      </w:pPr>
      <w:proofErr w:type="spellStart"/>
      <w:r w:rsidRPr="0088681F">
        <w:rPr>
          <w:lang w:val="en-US"/>
        </w:rPr>
        <w:t>Номер</w:t>
      </w:r>
      <w:proofErr w:type="spellEnd"/>
      <w:r w:rsidRPr="0088681F">
        <w:rPr>
          <w:lang w:val="en-US"/>
        </w:rPr>
        <w:t xml:space="preserve"> </w:t>
      </w:r>
      <w:proofErr w:type="spellStart"/>
      <w:r w:rsidRPr="0088681F">
        <w:rPr>
          <w:lang w:val="en-US"/>
        </w:rPr>
        <w:t>вопроса</w:t>
      </w:r>
      <w:proofErr w:type="spellEnd"/>
      <w:r w:rsidR="008238DC" w:rsidRPr="008238DC">
        <w:rPr>
          <w:lang w:val="en-US"/>
        </w:rPr>
        <w:t xml:space="preserve"> </w:t>
      </w:r>
      <w:r>
        <w:rPr>
          <w:lang w:val="en-US"/>
        </w:rPr>
        <w:t>–</w:t>
      </w:r>
      <w:r w:rsidR="008238DC" w:rsidRPr="008238DC">
        <w:rPr>
          <w:lang w:val="en-US"/>
        </w:rPr>
        <w:t xml:space="preserve"> </w:t>
      </w:r>
      <w:proofErr w:type="spellStart"/>
      <w:proofErr w:type="gramStart"/>
      <w:r w:rsidR="008238DC" w:rsidRPr="008238DC">
        <w:rPr>
          <w:lang w:val="en-US"/>
        </w:rPr>
        <w:t>NumericUpDown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 = </w:t>
      </w:r>
      <w:proofErr w:type="spellStart"/>
      <w:r w:rsidRPr="0088681F">
        <w:rPr>
          <w:lang w:val="en-US"/>
        </w:rPr>
        <w:t>nudNumber</w:t>
      </w:r>
      <w:proofErr w:type="spellEnd"/>
      <w:r>
        <w:rPr>
          <w:lang w:val="en-US"/>
        </w:rPr>
        <w:t>)</w:t>
      </w:r>
      <w:r w:rsidR="00A35D43">
        <w:rPr>
          <w:lang w:val="en-US"/>
        </w:rPr>
        <w:t>“</w:t>
      </w:r>
      <w:proofErr w:type="spellStart"/>
      <w:r w:rsidRPr="0088681F">
        <w:rPr>
          <w:lang w:val="en-US"/>
        </w:rPr>
        <w:t>Правда</w:t>
      </w:r>
      <w:proofErr w:type="spellEnd"/>
      <w:r w:rsidR="00A35D43">
        <w:rPr>
          <w:lang w:val="en-US"/>
        </w:rPr>
        <w:t>”</w:t>
      </w:r>
      <w:r w:rsidR="008238DC" w:rsidRPr="008238DC">
        <w:rPr>
          <w:lang w:val="en-US"/>
        </w:rPr>
        <w:t xml:space="preserve"> </w:t>
      </w:r>
      <w:r w:rsidR="00A35D43">
        <w:rPr>
          <w:lang w:val="en-US"/>
        </w:rPr>
        <w:t>–</w:t>
      </w:r>
      <w:r w:rsidR="008238DC" w:rsidRPr="008238DC">
        <w:rPr>
          <w:lang w:val="en-US"/>
        </w:rPr>
        <w:t xml:space="preserve"> </w:t>
      </w:r>
      <w:proofErr w:type="spellStart"/>
      <w:r w:rsidR="008238DC" w:rsidRPr="008238DC">
        <w:rPr>
          <w:lang w:val="en-US"/>
        </w:rPr>
        <w:t>CheckBox</w:t>
      </w:r>
      <w:proofErr w:type="spellEnd"/>
      <w:r w:rsidR="00A35D43">
        <w:rPr>
          <w:lang w:val="en-US"/>
        </w:rPr>
        <w:t>(Name=</w:t>
      </w:r>
      <w:r w:rsidR="008238DC" w:rsidRPr="008238DC">
        <w:rPr>
          <w:lang w:val="en-US"/>
        </w:rPr>
        <w:t xml:space="preserve"> </w:t>
      </w:r>
      <w:proofErr w:type="spellStart"/>
      <w:r w:rsidR="00A35D43" w:rsidRPr="00A35D43">
        <w:rPr>
          <w:lang w:val="en-US"/>
        </w:rPr>
        <w:t>cboxTrue</w:t>
      </w:r>
      <w:proofErr w:type="spellEnd"/>
      <w:r w:rsidR="00A35D43">
        <w:rPr>
          <w:lang w:val="en-US"/>
        </w:rPr>
        <w:t>)</w:t>
      </w:r>
    </w:p>
    <w:p w:rsidR="00A35D43" w:rsidRPr="00A35D43" w:rsidRDefault="00A35D43">
      <w:pPr>
        <w:pStyle w:val="normal"/>
        <w:jc w:val="both"/>
        <w:rPr>
          <w:lang w:val="en-US"/>
        </w:rPr>
      </w:pPr>
      <w:proofErr w:type="spellStart"/>
      <w:r w:rsidRPr="00A35D43">
        <w:rPr>
          <w:lang w:val="en-US"/>
        </w:rPr>
        <w:t>Кнопки</w:t>
      </w:r>
      <w:proofErr w:type="spellEnd"/>
      <w:r w:rsidR="008238DC" w:rsidRPr="008238DC">
        <w:rPr>
          <w:lang w:val="en-US"/>
        </w:rPr>
        <w:t xml:space="preserve"> – Button</w:t>
      </w:r>
      <w:r>
        <w:rPr>
          <w:lang w:val="en-US"/>
        </w:rPr>
        <w:t>(Name=</w:t>
      </w:r>
      <w:r w:rsidR="008238DC" w:rsidRPr="008238DC">
        <w:rPr>
          <w:lang w:val="en-US"/>
        </w:rPr>
        <w:t xml:space="preserve"> </w:t>
      </w:r>
      <w:proofErr w:type="spellStart"/>
      <w:r w:rsidRPr="00A35D43">
        <w:rPr>
          <w:lang w:val="en-US"/>
        </w:rPr>
        <w:t>btnAdd</w:t>
      </w:r>
      <w:proofErr w:type="spellEnd"/>
      <w:r>
        <w:rPr>
          <w:lang w:val="en-US"/>
        </w:rPr>
        <w:t xml:space="preserve">, </w:t>
      </w:r>
      <w:proofErr w:type="spellStart"/>
      <w:r w:rsidRPr="00A35D43">
        <w:rPr>
          <w:lang w:val="en-US"/>
        </w:rPr>
        <w:t>btn</w:t>
      </w:r>
      <w:r>
        <w:rPr>
          <w:lang w:val="en-US"/>
        </w:rPr>
        <w:t>Delete</w:t>
      </w:r>
      <w:proofErr w:type="spellEnd"/>
      <w:r>
        <w:rPr>
          <w:lang w:val="en-US"/>
        </w:rPr>
        <w:t>,</w:t>
      </w:r>
      <w:r w:rsidRPr="007F382A">
        <w:rPr>
          <w:lang w:val="en-US"/>
          <w:rPrChange w:id="37" w:author="Сергей" w:date="2017-08-20T14:55:00Z">
            <w:rPr/>
          </w:rPrChange>
        </w:rPr>
        <w:t xml:space="preserve"> </w:t>
      </w:r>
      <w:proofErr w:type="spellStart"/>
      <w:r w:rsidRPr="00A35D43">
        <w:rPr>
          <w:lang w:val="en-US"/>
        </w:rPr>
        <w:t>btnSaveQuest</w:t>
      </w:r>
      <w:proofErr w:type="spellEnd"/>
      <w:r>
        <w:rPr>
          <w:lang w:val="en-US"/>
        </w:rPr>
        <w:t>)</w:t>
      </w:r>
    </w:p>
    <w:p w:rsidR="00556B37" w:rsidRDefault="00157D3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4791075" cy="2228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B37" w:rsidRDefault="00157D30">
      <w:pPr>
        <w:pStyle w:val="normal"/>
        <w:jc w:val="both"/>
      </w:pPr>
      <w:r>
        <w:t xml:space="preserve">Белое поле, занимающее больше всего места, это элемент </w:t>
      </w:r>
      <w:proofErr w:type="spellStart"/>
      <w:r>
        <w:t>TextBox</w:t>
      </w:r>
      <w:proofErr w:type="spellEnd"/>
      <w:r>
        <w:t xml:space="preserve">. Переименуйте элементы, и создайте обработчики событий. Опишите в классе Form1 объект </w:t>
      </w:r>
      <w:proofErr w:type="spellStart"/>
      <w:r>
        <w:t>database</w:t>
      </w:r>
      <w:proofErr w:type="spellEnd"/>
      <w:r>
        <w:t xml:space="preserve"> класса </w:t>
      </w:r>
      <w:proofErr w:type="spellStart"/>
      <w:r>
        <w:t>TrueFalse</w:t>
      </w:r>
      <w:proofErr w:type="spellEnd"/>
      <w:r>
        <w:t>.</w:t>
      </w:r>
    </w:p>
    <w:p w:rsidR="00556B37" w:rsidRDefault="00556B37">
      <w:pPr>
        <w:pStyle w:val="normal"/>
        <w:jc w:val="both"/>
      </w:pPr>
    </w:p>
    <w:p w:rsidR="00556B37" w:rsidRDefault="00157D30">
      <w:pPr>
        <w:pStyle w:val="normal"/>
        <w:jc w:val="both"/>
      </w:pPr>
      <w:r>
        <w:br w:type="page"/>
      </w:r>
    </w:p>
    <w:p w:rsidR="00556B37" w:rsidRDefault="00157D30">
      <w:pPr>
        <w:pStyle w:val="normal"/>
        <w:jc w:val="both"/>
      </w:pPr>
      <w:r>
        <w:lastRenderedPageBreak/>
        <w:t>В итоге у вас должно получиться следующее: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556B3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System;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using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System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Windows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Forms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88"/>
                <w:lang w:val="en-US"/>
              </w:rPr>
              <w:t>namespace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BelieveOrNotBelieve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>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partial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class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: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// База данных с вопросами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TrueFalse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public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0066"/>
                <w:lang w:val="en-US"/>
              </w:rPr>
              <w:t>Form1</w:t>
            </w:r>
            <w:r w:rsidRPr="00157D30">
              <w:rPr>
                <w:color w:val="666600"/>
                <w:lang w:val="en-US"/>
              </w:rPr>
              <w:t>()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InitializeComponent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38" w:author="Сергей" w:date="2017-08-20T14:55:00Z">
                  <w:rPr>
                    <w:color w:val="000000"/>
                  </w:rPr>
                </w:rPrChange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</w:t>
            </w:r>
            <w:r w:rsidRPr="007F382A">
              <w:rPr>
                <w:color w:val="880000"/>
                <w:lang w:val="en-US"/>
                <w:rPrChange w:id="39" w:author="Сергей" w:date="2017-08-20T14:55:00Z">
                  <w:rPr>
                    <w:color w:val="880000"/>
                  </w:rPr>
                </w:rPrChange>
              </w:rPr>
              <w:t>Exit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  <w:rPrChange w:id="40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miExit_Click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88"/>
                <w:lang w:val="en-US"/>
              </w:rPr>
              <w:t>this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Close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157D30">
              <w:rPr>
                <w:color w:val="880000"/>
                <w:lang w:val="en-US"/>
              </w:rPr>
              <w:t xml:space="preserve"> New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miNew_Click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SaveFileDialog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sfd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"123"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666600"/>
                <w:lang w:val="en-US"/>
              </w:rPr>
              <w:t>};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события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изменения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значения</w:t>
            </w:r>
            <w:r w:rsidRPr="00157D30">
              <w:rPr>
                <w:color w:val="880000"/>
                <w:lang w:val="en-US"/>
              </w:rPr>
              <w:t xml:space="preserve"> </w:t>
            </w:r>
            <w:proofErr w:type="spellStart"/>
            <w:r w:rsidRPr="00157D30">
              <w:rPr>
                <w:color w:val="880000"/>
                <w:lang w:val="en-US"/>
              </w:rPr>
              <w:t>numericUpDown</w:t>
            </w:r>
            <w:proofErr w:type="spellEnd"/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nudNumber_ValueChanged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>text;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Добавить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btnAdd_Click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660066"/>
                <w:lang w:val="en-US"/>
              </w:rPr>
              <w:t>MessageBox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Создайте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новую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базу</w:t>
            </w:r>
            <w:r w:rsidRPr="00157D3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данных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Сообщение</w:t>
            </w:r>
            <w:r w:rsidRPr="00157D30">
              <w:rPr>
                <w:color w:val="008800"/>
                <w:lang w:val="en-US"/>
              </w:rPr>
              <w:t>"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Add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r w:rsidRPr="00157D30">
              <w:rPr>
                <w:color w:val="666600"/>
                <w:lang w:val="en-US"/>
              </w:rPr>
              <w:t>+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).</w:t>
            </w:r>
            <w:proofErr w:type="spellStart"/>
            <w:r w:rsidRPr="00157D30">
              <w:rPr>
                <w:color w:val="660066"/>
                <w:lang w:val="en-US"/>
              </w:rPr>
              <w:t>ToString</w:t>
            </w:r>
            <w:proofErr w:type="spellEnd"/>
            <w:r w:rsidRPr="00157D30">
              <w:rPr>
                <w:color w:val="666600"/>
                <w:lang w:val="en-US"/>
              </w:rPr>
              <w:t>(),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true</w:t>
            </w:r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}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157D3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Удалить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btnDelete_Click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||</w:t>
            </w:r>
            <w:r w:rsidRPr="00157D30">
              <w:rPr>
                <w:color w:val="000000"/>
                <w:lang w:val="en-US"/>
              </w:rPr>
              <w:t xml:space="preserve"> database</w:t>
            </w:r>
            <w:r w:rsidRPr="00157D30">
              <w:rPr>
                <w:color w:val="666600"/>
                <w:lang w:val="en-US"/>
              </w:rPr>
              <w:t>==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return;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Remove</w:t>
            </w:r>
            <w:proofErr w:type="spellEnd"/>
            <w:r w:rsidRPr="00157D30">
              <w:rPr>
                <w:color w:val="666600"/>
                <w:lang w:val="en-US"/>
              </w:rPr>
              <w:t>((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666600"/>
                <w:lang w:val="en-US"/>
              </w:rPr>
              <w:t>--;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6600"/>
                <w:lang w:val="en-US"/>
              </w:rPr>
              <w:t>&gt;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41" w:author="Сергей" w:date="2017-08-20T14:55:00Z">
                  <w:rPr>
                    <w:color w:val="000000"/>
                  </w:rPr>
                </w:rPrChange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 w:rsidRPr="007F382A">
              <w:rPr>
                <w:color w:val="000000"/>
                <w:lang w:val="en-US"/>
                <w:rPrChange w:id="42" w:author="Сергей" w:date="2017-08-20T14:55:00Z">
                  <w:rPr>
                    <w:color w:val="000000"/>
                  </w:rPr>
                </w:rPrChange>
              </w:rPr>
              <w:t>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43" w:author="Сергей" w:date="2017-08-20T14:55:00Z">
                  <w:rPr>
                    <w:color w:val="000000"/>
                  </w:rPr>
                </w:rPrChange>
              </w:rPr>
            </w:pPr>
            <w:r w:rsidRPr="007F382A">
              <w:rPr>
                <w:color w:val="000000"/>
                <w:lang w:val="en-US"/>
                <w:rPrChange w:id="44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7F382A">
              <w:rPr>
                <w:color w:val="880000"/>
                <w:lang w:val="en-US"/>
                <w:rPrChange w:id="45" w:author="Сергей" w:date="2017-08-20T14:55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  <w:rPrChange w:id="46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7F382A">
              <w:rPr>
                <w:color w:val="880000"/>
                <w:lang w:val="en-US"/>
                <w:rPrChange w:id="47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7F382A">
              <w:rPr>
                <w:color w:val="880000"/>
                <w:lang w:val="en-US"/>
                <w:rPrChange w:id="48" w:author="Сергей" w:date="2017-08-20T14:55:00Z">
                  <w:rPr>
                    <w:color w:val="880000"/>
                  </w:rPr>
                </w:rPrChange>
              </w:rPr>
              <w:t xml:space="preserve"> Save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  <w:rPrChange w:id="49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miSave_Click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lastRenderedPageBreak/>
              <w:t xml:space="preserve">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!=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null</w:t>
            </w:r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Save</w:t>
            </w:r>
            <w:proofErr w:type="spellEnd"/>
            <w:r w:rsidRPr="00157D30">
              <w:rPr>
                <w:color w:val="666600"/>
                <w:lang w:val="en-US"/>
              </w:rPr>
              <w:t xml:space="preserve">(); 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     </w:t>
            </w:r>
            <w:proofErr w:type="spellStart"/>
            <w:r>
              <w:rPr>
                <w:color w:val="000088"/>
              </w:rPr>
              <w:t>else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"База данных не создана"</w:t>
            </w:r>
            <w:r>
              <w:rPr>
                <w:color w:val="666600"/>
              </w:rPr>
              <w:t>);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50" w:author="Сергей" w:date="2017-08-20T14:55:00Z">
                  <w:rPr>
                    <w:color w:val="000000"/>
                  </w:rPr>
                </w:rPrChange>
              </w:rPr>
            </w:pPr>
            <w:r>
              <w:rPr>
                <w:color w:val="000000"/>
              </w:rPr>
              <w:t xml:space="preserve">        </w:t>
            </w:r>
            <w:r w:rsidRPr="007F382A">
              <w:rPr>
                <w:color w:val="000000"/>
                <w:lang w:val="en-US"/>
                <w:rPrChange w:id="51" w:author="Сергей" w:date="2017-08-20T14:55:00Z">
                  <w:rPr>
                    <w:color w:val="000000"/>
                  </w:rPr>
                </w:rPrChange>
              </w:rPr>
              <w:t>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52" w:author="Сергей" w:date="2017-08-20T14:55:00Z">
                  <w:rPr>
                    <w:color w:val="000000"/>
                  </w:rPr>
                </w:rPrChange>
              </w:rPr>
            </w:pPr>
            <w:r w:rsidRPr="007F382A">
              <w:rPr>
                <w:color w:val="000000"/>
                <w:lang w:val="en-US"/>
                <w:rPrChange w:id="53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7F382A">
              <w:rPr>
                <w:color w:val="880000"/>
                <w:lang w:val="en-US"/>
                <w:rPrChange w:id="54" w:author="Сергей" w:date="2017-08-20T14:55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  <w:rPrChange w:id="55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пункта</w:t>
            </w:r>
            <w:r w:rsidRPr="007F382A">
              <w:rPr>
                <w:color w:val="880000"/>
                <w:lang w:val="en-US"/>
                <w:rPrChange w:id="56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меню</w:t>
            </w:r>
            <w:r w:rsidRPr="007F382A">
              <w:rPr>
                <w:color w:val="880000"/>
                <w:lang w:val="en-US"/>
                <w:rPrChange w:id="57" w:author="Сергей" w:date="2017-08-20T14:55:00Z">
                  <w:rPr>
                    <w:color w:val="880000"/>
                  </w:rPr>
                </w:rPrChange>
              </w:rPr>
              <w:t xml:space="preserve"> Open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  <w:rPrChange w:id="58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miOpen_Click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OpenFileDialog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</w:t>
            </w:r>
            <w:r w:rsidRPr="00157D30">
              <w:rPr>
                <w:color w:val="000088"/>
                <w:lang w:val="en-US"/>
              </w:rPr>
              <w:t>if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ShowDialog</w:t>
            </w:r>
            <w:proofErr w:type="spellEnd"/>
            <w:r w:rsidRPr="00157D30">
              <w:rPr>
                <w:color w:val="666600"/>
                <w:lang w:val="en-US"/>
              </w:rPr>
              <w:t>()==</w:t>
            </w:r>
            <w:proofErr w:type="spellStart"/>
            <w:r w:rsidRPr="00157D30">
              <w:rPr>
                <w:color w:val="660066"/>
                <w:lang w:val="en-US"/>
              </w:rPr>
              <w:t>DialogResult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000000"/>
                <w:lang w:val="en-US"/>
              </w:rPr>
              <w:t>OK</w:t>
            </w:r>
            <w:proofErr w:type="spellEnd"/>
            <w:r w:rsidRPr="00157D30">
              <w:rPr>
                <w:color w:val="000000"/>
                <w:lang w:val="en-US"/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database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new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TrueFalse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proofErr w:type="spellStart"/>
            <w:r w:rsidRPr="00157D30">
              <w:rPr>
                <w:color w:val="000000"/>
                <w:lang w:val="en-US"/>
              </w:rPr>
              <w:t>ofd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FileName</w:t>
            </w:r>
            <w:proofErr w:type="spellEnd"/>
            <w:r w:rsidRPr="00157D30">
              <w:rPr>
                <w:color w:val="666600"/>
                <w:lang w:val="en-US"/>
              </w:rPr>
              <w:t>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Load</w:t>
            </w:r>
            <w:proofErr w:type="spellEnd"/>
            <w:r w:rsidRPr="00157D30">
              <w:rPr>
                <w:color w:val="666600"/>
                <w:lang w:val="en-US"/>
              </w:rPr>
              <w:t>();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Minimum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Maximum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database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Count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59" w:author="Сергей" w:date="2017-08-20T14:55:00Z">
                  <w:rPr>
                    <w:color w:val="000000"/>
                  </w:rPr>
                </w:rPrChange>
              </w:rPr>
            </w:pPr>
            <w:r w:rsidRPr="00157D30">
              <w:rPr>
                <w:color w:val="000000"/>
                <w:lang w:val="en-US"/>
              </w:rPr>
              <w:t xml:space="preserve">                </w:t>
            </w:r>
            <w:r w:rsidRPr="007F382A">
              <w:rPr>
                <w:color w:val="000000"/>
                <w:lang w:val="en-US"/>
                <w:rPrChange w:id="60" w:author="Сергей" w:date="2017-08-20T14:55:00Z">
                  <w:rPr>
                    <w:color w:val="000000"/>
                  </w:rPr>
                </w:rPrChange>
              </w:rPr>
              <w:t>nudNumber</w:t>
            </w:r>
            <w:r w:rsidRPr="007F382A">
              <w:rPr>
                <w:color w:val="666600"/>
                <w:lang w:val="en-US"/>
                <w:rPrChange w:id="61" w:author="Сергей" w:date="2017-08-20T14:55:00Z">
                  <w:rPr>
                    <w:color w:val="666600"/>
                  </w:rPr>
                </w:rPrChange>
              </w:rPr>
              <w:t>.</w:t>
            </w:r>
            <w:r w:rsidRPr="007F382A">
              <w:rPr>
                <w:color w:val="660066"/>
                <w:lang w:val="en-US"/>
                <w:rPrChange w:id="62" w:author="Сергей" w:date="2017-08-20T14:55:00Z">
                  <w:rPr>
                    <w:color w:val="660066"/>
                  </w:rPr>
                </w:rPrChange>
              </w:rPr>
              <w:t>Value</w:t>
            </w:r>
            <w:r w:rsidRPr="007F382A">
              <w:rPr>
                <w:color w:val="000000"/>
                <w:lang w:val="en-US"/>
                <w:rPrChange w:id="63" w:author="Сергей" w:date="2017-08-20T14:55:00Z">
                  <w:rPr>
                    <w:color w:val="000000"/>
                  </w:rPr>
                </w:rPrChange>
              </w:rPr>
              <w:t xml:space="preserve"> </w:t>
            </w:r>
            <w:r w:rsidRPr="007F382A">
              <w:rPr>
                <w:color w:val="666600"/>
                <w:lang w:val="en-US"/>
                <w:rPrChange w:id="64" w:author="Сергей" w:date="2017-08-20T14:55:00Z">
                  <w:rPr>
                    <w:color w:val="666600"/>
                  </w:rPr>
                </w:rPrChange>
              </w:rPr>
              <w:t>=</w:t>
            </w:r>
            <w:r w:rsidRPr="007F382A">
              <w:rPr>
                <w:color w:val="000000"/>
                <w:lang w:val="en-US"/>
                <w:rPrChange w:id="65" w:author="Сергей" w:date="2017-08-20T14:55:00Z">
                  <w:rPr>
                    <w:color w:val="000000"/>
                  </w:rPr>
                </w:rPrChange>
              </w:rPr>
              <w:t xml:space="preserve"> </w:t>
            </w:r>
            <w:r w:rsidRPr="007F382A">
              <w:rPr>
                <w:color w:val="006666"/>
                <w:lang w:val="en-US"/>
                <w:rPrChange w:id="66" w:author="Сергей" w:date="2017-08-20T14:55:00Z">
                  <w:rPr>
                    <w:color w:val="006666"/>
                  </w:rPr>
                </w:rPrChange>
              </w:rPr>
              <w:t>1;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67" w:author="Сергей" w:date="2017-08-20T14:55:00Z">
                  <w:rPr>
                    <w:color w:val="000000"/>
                  </w:rPr>
                </w:rPrChange>
              </w:rPr>
            </w:pPr>
            <w:r w:rsidRPr="007F382A">
              <w:rPr>
                <w:color w:val="000000"/>
                <w:lang w:val="en-US"/>
                <w:rPrChange w:id="68" w:author="Сергей" w:date="2017-08-20T14:55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69" w:author="Сергей" w:date="2017-08-20T14:55:00Z">
                  <w:rPr>
                    <w:color w:val="000000"/>
                  </w:rPr>
                </w:rPrChange>
              </w:rPr>
            </w:pPr>
            <w:r w:rsidRPr="007F382A">
              <w:rPr>
                <w:color w:val="000000"/>
                <w:lang w:val="en-US"/>
                <w:rPrChange w:id="70" w:author="Сергей" w:date="2017-08-20T14:55:00Z">
                  <w:rPr>
                    <w:color w:val="000000"/>
                  </w:rPr>
                </w:rPrChange>
              </w:rPr>
              <w:t xml:space="preserve">        }</w:t>
            </w:r>
          </w:p>
          <w:p w:rsidR="00556B37" w:rsidRPr="007F382A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  <w:rPrChange w:id="71" w:author="Сергей" w:date="2017-08-20T14:55:00Z">
                  <w:rPr>
                    <w:color w:val="000000"/>
                  </w:rPr>
                </w:rPrChange>
              </w:rPr>
            </w:pPr>
            <w:r w:rsidRPr="007F382A">
              <w:rPr>
                <w:color w:val="000000"/>
                <w:lang w:val="en-US"/>
                <w:rPrChange w:id="72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7F382A">
              <w:rPr>
                <w:color w:val="880000"/>
                <w:lang w:val="en-US"/>
                <w:rPrChange w:id="73" w:author="Сергей" w:date="2017-08-20T14:55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Обработчик</w:t>
            </w:r>
            <w:r w:rsidRPr="007F382A">
              <w:rPr>
                <w:color w:val="880000"/>
                <w:lang w:val="en-US"/>
                <w:rPrChange w:id="74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кнопки</w:t>
            </w:r>
            <w:r w:rsidRPr="007F382A">
              <w:rPr>
                <w:color w:val="880000"/>
                <w:lang w:val="en-US"/>
                <w:rPrChange w:id="75" w:author="Сергей" w:date="2017-08-20T14:55:00Z">
                  <w:rPr>
                    <w:color w:val="880000"/>
                  </w:rPr>
                </w:rPrChange>
              </w:rPr>
              <w:t xml:space="preserve"> </w:t>
            </w:r>
            <w:proofErr w:type="gramStart"/>
            <w:r>
              <w:rPr>
                <w:color w:val="880000"/>
              </w:rPr>
              <w:t>С</w:t>
            </w:r>
            <w:proofErr w:type="gramEnd"/>
            <w:r>
              <w:rPr>
                <w:color w:val="880000"/>
              </w:rPr>
              <w:t>охранить</w:t>
            </w:r>
            <w:r w:rsidRPr="007F382A">
              <w:rPr>
                <w:color w:val="880000"/>
                <w:lang w:val="en-US"/>
                <w:rPrChange w:id="76" w:author="Сергей" w:date="2017-08-20T14:55:00Z">
                  <w:rPr>
                    <w:color w:val="880000"/>
                  </w:rPr>
                </w:rPrChange>
              </w:rPr>
              <w:t xml:space="preserve"> (</w:t>
            </w:r>
            <w:r>
              <w:rPr>
                <w:color w:val="880000"/>
              </w:rPr>
              <w:t>вопрос</w:t>
            </w:r>
            <w:r w:rsidRPr="007F382A">
              <w:rPr>
                <w:color w:val="880000"/>
                <w:lang w:val="en-US"/>
                <w:rPrChange w:id="77" w:author="Сергей" w:date="2017-08-20T14:55:00Z">
                  <w:rPr>
                    <w:color w:val="880000"/>
                  </w:rPr>
                </w:rPrChange>
              </w:rPr>
              <w:t>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7F382A">
              <w:rPr>
                <w:color w:val="000000"/>
                <w:lang w:val="en-US"/>
                <w:rPrChange w:id="78" w:author="Сергей" w:date="2017-08-20T14:55:00Z">
                  <w:rPr>
                    <w:color w:val="000000"/>
                  </w:rPr>
                </w:rPrChange>
              </w:rPr>
              <w:t xml:space="preserve">        </w:t>
            </w:r>
            <w:r w:rsidRPr="00157D30">
              <w:rPr>
                <w:color w:val="000088"/>
                <w:lang w:val="en-US"/>
              </w:rPr>
              <w:t>private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0088"/>
                <w:lang w:val="en-US"/>
              </w:rPr>
              <w:t>void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btnSaveQuest_Click</w:t>
            </w:r>
            <w:proofErr w:type="spellEnd"/>
            <w:r w:rsidRPr="00157D30">
              <w:rPr>
                <w:color w:val="666600"/>
                <w:lang w:val="en-US"/>
              </w:rPr>
              <w:t>(</w:t>
            </w:r>
            <w:r w:rsidRPr="00157D30">
              <w:rPr>
                <w:color w:val="000088"/>
                <w:lang w:val="en-US"/>
              </w:rPr>
              <w:t>object</w:t>
            </w:r>
            <w:r w:rsidRPr="00157D30">
              <w:rPr>
                <w:color w:val="000000"/>
                <w:lang w:val="en-US"/>
              </w:rPr>
              <w:t xml:space="preserve"> sender</w:t>
            </w:r>
            <w:r w:rsidRPr="00157D30">
              <w:rPr>
                <w:color w:val="666600"/>
                <w:lang w:val="en-US"/>
              </w:rPr>
              <w:t>,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660066"/>
                <w:lang w:val="en-US"/>
              </w:rPr>
              <w:t>EventArgs</w:t>
            </w:r>
            <w:proofErr w:type="spellEnd"/>
            <w:r w:rsidRPr="00157D30">
              <w:rPr>
                <w:color w:val="000000"/>
                <w:lang w:val="en-US"/>
              </w:rPr>
              <w:t xml:space="preserve"> e)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{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r w:rsidRPr="00157D30">
              <w:rPr>
                <w:color w:val="000000"/>
                <w:lang w:val="en-US"/>
              </w:rPr>
              <w:t xml:space="preserve">text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tboxQuestion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Text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Pr="00157D30" w:rsidRDefault="00157D30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157D30">
              <w:rPr>
                <w:color w:val="000000"/>
                <w:lang w:val="en-US"/>
              </w:rPr>
              <w:t xml:space="preserve">            database</w:t>
            </w:r>
            <w:r w:rsidRPr="00157D30">
              <w:rPr>
                <w:color w:val="666600"/>
                <w:lang w:val="en-US"/>
              </w:rPr>
              <w:t>[(</w:t>
            </w:r>
            <w:proofErr w:type="spellStart"/>
            <w:r w:rsidRPr="00157D30">
              <w:rPr>
                <w:color w:val="000088"/>
                <w:lang w:val="en-US"/>
              </w:rPr>
              <w:t>int</w:t>
            </w:r>
            <w:proofErr w:type="spellEnd"/>
            <w:r w:rsidRPr="00157D30">
              <w:rPr>
                <w:color w:val="666600"/>
                <w:lang w:val="en-US"/>
              </w:rPr>
              <w:t>)</w:t>
            </w:r>
            <w:proofErr w:type="spellStart"/>
            <w:r w:rsidRPr="00157D30">
              <w:rPr>
                <w:color w:val="000000"/>
                <w:lang w:val="en-US"/>
              </w:rPr>
              <w:t>nudNumber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Value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-</w:t>
            </w:r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006666"/>
                <w:lang w:val="en-US"/>
              </w:rPr>
              <w:t>1</w:t>
            </w:r>
            <w:r w:rsidRPr="00157D30">
              <w:rPr>
                <w:color w:val="666600"/>
                <w:lang w:val="en-US"/>
              </w:rPr>
              <w:t>].</w:t>
            </w:r>
            <w:proofErr w:type="spellStart"/>
            <w:r w:rsidRPr="00157D30">
              <w:rPr>
                <w:color w:val="000000"/>
                <w:lang w:val="en-US"/>
              </w:rPr>
              <w:t>trueFalse</w:t>
            </w:r>
            <w:proofErr w:type="spellEnd"/>
            <w:r w:rsidRPr="00157D30">
              <w:rPr>
                <w:color w:val="000000"/>
                <w:lang w:val="en-US"/>
              </w:rPr>
              <w:t xml:space="preserve"> </w:t>
            </w:r>
            <w:r w:rsidRPr="00157D30">
              <w:rPr>
                <w:color w:val="666600"/>
                <w:lang w:val="en-US"/>
              </w:rPr>
              <w:t>=</w:t>
            </w:r>
            <w:r w:rsidRPr="00157D30">
              <w:rPr>
                <w:color w:val="000000"/>
                <w:lang w:val="en-US"/>
              </w:rPr>
              <w:t xml:space="preserve"> </w:t>
            </w:r>
            <w:proofErr w:type="spellStart"/>
            <w:r w:rsidRPr="00157D30">
              <w:rPr>
                <w:color w:val="000000"/>
                <w:lang w:val="en-US"/>
              </w:rPr>
              <w:t>cboxTrue</w:t>
            </w:r>
            <w:r w:rsidRPr="00157D30">
              <w:rPr>
                <w:color w:val="666600"/>
                <w:lang w:val="en-US"/>
              </w:rPr>
              <w:t>.</w:t>
            </w:r>
            <w:r w:rsidRPr="00157D30">
              <w:rPr>
                <w:color w:val="660066"/>
                <w:lang w:val="en-US"/>
              </w:rPr>
              <w:t>Checked</w:t>
            </w:r>
            <w:proofErr w:type="spellEnd"/>
            <w:r w:rsidRPr="00157D30">
              <w:rPr>
                <w:color w:val="660066"/>
                <w:lang w:val="en-US"/>
              </w:rPr>
              <w:t>;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157D3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556B37" w:rsidRDefault="00157D30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56B37" w:rsidRDefault="00157D30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556B37" w:rsidRDefault="00556B37">
      <w:pPr>
        <w:pStyle w:val="normal"/>
      </w:pPr>
    </w:p>
    <w:p w:rsidR="00556B37" w:rsidRDefault="00157D30">
      <w:pPr>
        <w:pStyle w:val="normal"/>
      </w:pPr>
      <w:r>
        <w:t xml:space="preserve">Запустите приложение. Убедитесь, что кнопки работают. Проверьте, что вопросы добавляются, сохраняются и загружаются. </w:t>
      </w:r>
    </w:p>
    <w:p w:rsidR="00556B37" w:rsidRDefault="00157D30">
      <w:pPr>
        <w:pStyle w:val="1"/>
        <w:contextualSpacing w:val="0"/>
      </w:pPr>
      <w:bookmarkStart w:id="79" w:name="_r18httkxppi0" w:colFirst="0" w:colLast="0"/>
      <w:bookmarkEnd w:id="79"/>
      <w:r>
        <w:t>Дополнительные материалы</w:t>
      </w:r>
    </w:p>
    <w:p w:rsidR="00556B37" w:rsidRDefault="008238DC">
      <w:pPr>
        <w:pStyle w:val="normal"/>
        <w:numPr>
          <w:ilvl w:val="0"/>
          <w:numId w:val="3"/>
        </w:numPr>
        <w:ind w:hanging="360"/>
        <w:contextualSpacing/>
      </w:pPr>
      <w:hyperlink r:id="rId8">
        <w:proofErr w:type="spellStart"/>
        <w:r w:rsidR="00157D30">
          <w:rPr>
            <w:color w:val="1155CC"/>
            <w:u w:val="single"/>
          </w:rPr>
          <w:t>typeof</w:t>
        </w:r>
        <w:proofErr w:type="spellEnd"/>
        <w:r w:rsidR="00157D30">
          <w:rPr>
            <w:color w:val="1155CC"/>
            <w:u w:val="single"/>
          </w:rPr>
          <w:t xml:space="preserve"> (справочник по C#)</w:t>
        </w:r>
      </w:hyperlink>
      <w:r w:rsidR="00157D30">
        <w:t xml:space="preserve"> - посмотреть, что такое рефлексия.</w:t>
      </w:r>
    </w:p>
    <w:p w:rsidR="00556B37" w:rsidRDefault="00157D30">
      <w:pPr>
        <w:pStyle w:val="1"/>
        <w:contextualSpacing w:val="0"/>
      </w:pPr>
      <w:bookmarkStart w:id="80" w:name="_3tfrjxxltv85" w:colFirst="0" w:colLast="0"/>
      <w:bookmarkEnd w:id="80"/>
      <w:r>
        <w:t xml:space="preserve">Домашнее задание 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а) Создайте </w:t>
      </w:r>
      <w:proofErr w:type="gramStart"/>
      <w:r>
        <w:t>приложение</w:t>
      </w:r>
      <w:proofErr w:type="gramEnd"/>
      <w:r>
        <w:t xml:space="preserve"> показанное на уроке;</w:t>
      </w:r>
      <w:r>
        <w:br/>
        <w:t>б) изменить интерфейс программы, увеличив шрифт, поменяв цвет элементов, и добавив другие косметические улучшения на свое усмотрение;</w:t>
      </w:r>
      <w:r>
        <w:br/>
        <w:t>в) Добавить в приложение меню “О программе” с информацией о программе (автор, версия, авторские права и др.);</w:t>
      </w:r>
      <w:r>
        <w:br/>
        <w:t>г) Добавить в приложение сообщение с предупреждением при попытке удалить вопрос;</w:t>
      </w:r>
      <w:r>
        <w:br/>
      </w:r>
      <w:proofErr w:type="spellStart"/>
      <w:r>
        <w:t>д</w:t>
      </w:r>
      <w:proofErr w:type="spellEnd"/>
      <w:r>
        <w:t xml:space="preserve">) Добавить пункт меню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proofErr w:type="gramEnd"/>
      <w:r>
        <w:t xml:space="preserve"> в котором можно выбрать имя для сохранения базы данных (элемент </w:t>
      </w:r>
      <w:proofErr w:type="spellStart"/>
      <w:r>
        <w:t>SaveFileDialog</w:t>
      </w:r>
      <w:proofErr w:type="spellEnd"/>
      <w:r>
        <w:t>);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*Используя полученные знания и класс </w:t>
      </w:r>
      <w:proofErr w:type="spellStart"/>
      <w:r>
        <w:t>TrueFalse</w:t>
      </w:r>
      <w:proofErr w:type="spellEnd"/>
      <w:r>
        <w:t>, разработать игру “</w:t>
      </w:r>
      <w:proofErr w:type="spellStart"/>
      <w:r>
        <w:t>Верю-Не</w:t>
      </w:r>
      <w:proofErr w:type="spellEnd"/>
      <w:r>
        <w:t xml:space="preserve"> верю”</w:t>
      </w:r>
    </w:p>
    <w:p w:rsidR="00556B37" w:rsidRDefault="00157D30">
      <w:pPr>
        <w:pStyle w:val="normal"/>
        <w:numPr>
          <w:ilvl w:val="0"/>
          <w:numId w:val="1"/>
        </w:numPr>
        <w:ind w:hanging="360"/>
        <w:contextualSpacing/>
      </w:pPr>
      <w:r>
        <w:t xml:space="preserve">**Написать </w:t>
      </w:r>
      <w:proofErr w:type="spellStart"/>
      <w:proofErr w:type="gramStart"/>
      <w:r>
        <w:t>программу-преобразователь</w:t>
      </w:r>
      <w:proofErr w:type="spellEnd"/>
      <w:proofErr w:type="gramEnd"/>
      <w:r>
        <w:t xml:space="preserve"> из CSV в XML-файл с информацией о студентах (6 урок).</w:t>
      </w:r>
    </w:p>
    <w:p w:rsidR="00556B37" w:rsidRDefault="00556B37">
      <w:pPr>
        <w:pStyle w:val="normal"/>
      </w:pPr>
    </w:p>
    <w:p w:rsidR="00556B37" w:rsidRDefault="00157D30">
      <w:pPr>
        <w:pStyle w:val="1"/>
        <w:contextualSpacing w:val="0"/>
      </w:pPr>
      <w:bookmarkStart w:id="81" w:name="_pz2t80wjbpod" w:colFirst="0" w:colLast="0"/>
      <w:bookmarkEnd w:id="81"/>
      <w:r>
        <w:t>Используемая литература</w:t>
      </w:r>
    </w:p>
    <w:p w:rsidR="00556B37" w:rsidRDefault="00157D30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 xml:space="preserve">Эндрю </w:t>
      </w:r>
      <w:proofErr w:type="spellStart"/>
      <w:r>
        <w:t>Троелсен</w:t>
      </w:r>
      <w:proofErr w:type="spellEnd"/>
      <w:r>
        <w:t>. “Язык программирования C# 5.0 и платформа .NET 4.5”, 2013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r>
        <w:lastRenderedPageBreak/>
        <w:t xml:space="preserve">Петцольд Ч. “Программирование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”, 2006 г.</w:t>
      </w:r>
    </w:p>
    <w:p w:rsidR="00556B37" w:rsidRDefault="00157D30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556B37" w:rsidRDefault="008238DC">
      <w:pPr>
        <w:pStyle w:val="normal"/>
        <w:numPr>
          <w:ilvl w:val="0"/>
          <w:numId w:val="2"/>
        </w:numPr>
        <w:ind w:hanging="360"/>
        <w:contextualSpacing/>
      </w:pPr>
      <w:hyperlink r:id="rId9">
        <w:r w:rsidR="00157D30">
          <w:rPr>
            <w:color w:val="1155CC"/>
            <w:u w:val="single"/>
          </w:rPr>
          <w:t>MSDN</w:t>
        </w:r>
      </w:hyperlink>
    </w:p>
    <w:sectPr w:rsidR="00556B37" w:rsidSect="00556B3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C79" w:rsidRDefault="004F3C79" w:rsidP="00556B37">
      <w:pPr>
        <w:spacing w:before="0" w:after="0" w:line="240" w:lineRule="auto"/>
      </w:pPr>
      <w:r>
        <w:separator/>
      </w:r>
    </w:p>
  </w:endnote>
  <w:endnote w:type="continuationSeparator" w:id="0">
    <w:p w:rsidR="004F3C79" w:rsidRDefault="004F3C79" w:rsidP="00556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spacing w:before="0" w:after="0"/>
      <w:rPr>
        <w:color w:val="ABB1B9"/>
        <w:sz w:val="16"/>
        <w:szCs w:val="16"/>
      </w:rPr>
    </w:pPr>
  </w:p>
  <w:p w:rsidR="00157D30" w:rsidRDefault="00157D30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8238DC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8238DC">
      <w:rPr>
        <w:color w:val="ABB1B9"/>
        <w:sz w:val="16"/>
        <w:szCs w:val="16"/>
      </w:rPr>
      <w:fldChar w:fldCharType="separate"/>
    </w:r>
    <w:r w:rsidR="007F382A">
      <w:rPr>
        <w:noProof/>
        <w:color w:val="ABB1B9"/>
        <w:sz w:val="16"/>
        <w:szCs w:val="16"/>
      </w:rPr>
      <w:t>8</w:t>
    </w:r>
    <w:r w:rsidR="008238DC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C79" w:rsidRDefault="004F3C79" w:rsidP="00556B37">
      <w:pPr>
        <w:spacing w:before="0" w:after="0" w:line="240" w:lineRule="auto"/>
      </w:pPr>
      <w:r>
        <w:separator/>
      </w:r>
    </w:p>
  </w:footnote>
  <w:footnote w:type="continuationSeparator" w:id="0">
    <w:p w:rsidR="004F3C79" w:rsidRDefault="004F3C79" w:rsidP="00556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30" w:rsidRDefault="00157D30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09C"/>
    <w:multiLevelType w:val="multilevel"/>
    <w:tmpl w:val="63E4B3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1D00C32"/>
    <w:multiLevelType w:val="multilevel"/>
    <w:tmpl w:val="1AFEE1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9230DAA"/>
    <w:multiLevelType w:val="multilevel"/>
    <w:tmpl w:val="E16C9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EC1C08"/>
    <w:multiLevelType w:val="multilevel"/>
    <w:tmpl w:val="173227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B37"/>
    <w:rsid w:val="00075986"/>
    <w:rsid w:val="00157D30"/>
    <w:rsid w:val="001D4157"/>
    <w:rsid w:val="004F3C79"/>
    <w:rsid w:val="00556B37"/>
    <w:rsid w:val="00566CB9"/>
    <w:rsid w:val="005A067F"/>
    <w:rsid w:val="007F382A"/>
    <w:rsid w:val="008238DC"/>
    <w:rsid w:val="0088681F"/>
    <w:rsid w:val="009C4404"/>
    <w:rsid w:val="00A35D43"/>
    <w:rsid w:val="00BD5C3B"/>
    <w:rsid w:val="00C8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3B"/>
  </w:style>
  <w:style w:type="paragraph" w:styleId="1">
    <w:name w:val="heading 1"/>
    <w:basedOn w:val="normal"/>
    <w:next w:val="normal"/>
    <w:rsid w:val="00556B37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556B37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556B37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556B37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556B37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556B37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6B37"/>
  </w:style>
  <w:style w:type="table" w:customStyle="1" w:styleId="TableNormal">
    <w:name w:val="Table Normal"/>
    <w:rsid w:val="00556B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6B37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556B37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556B3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157D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7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58918ff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3026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3</cp:revision>
  <dcterms:created xsi:type="dcterms:W3CDTF">2017-08-16T09:20:00Z</dcterms:created>
  <dcterms:modified xsi:type="dcterms:W3CDTF">2017-08-20T11:56:00Z</dcterms:modified>
</cp:coreProperties>
</file>