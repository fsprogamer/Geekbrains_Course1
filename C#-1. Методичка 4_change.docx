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1A" w:rsidRDefault="0065297E">
      <w:pPr>
        <w:pStyle w:val="a3"/>
        <w:contextualSpacing w:val="0"/>
      </w:pPr>
      <w:bookmarkStart w:id="0" w:name="_pysopio6r3p0" w:colFirst="0" w:colLast="0"/>
      <w:bookmarkEnd w:id="0"/>
      <w:r>
        <w:t>Массивы. Текстовые файлы</w:t>
      </w:r>
    </w:p>
    <w:p w:rsidR="0098571A" w:rsidRDefault="0065297E">
      <w:pPr>
        <w:pStyle w:val="a4"/>
        <w:contextualSpacing w:val="0"/>
      </w:pPr>
      <w:bookmarkStart w:id="1" w:name="_whsujm5zh4ee" w:colFirst="0" w:colLast="0"/>
      <w:bookmarkEnd w:id="1"/>
      <w:r>
        <w:t>От объектов к массивам. От массивов к “сложным” задачам. Текстовые файлы</w:t>
      </w:r>
    </w:p>
    <w:p w:rsidR="0098571A" w:rsidRDefault="0098571A">
      <w:pPr>
        <w:pStyle w:val="a4"/>
        <w:contextualSpacing w:val="0"/>
      </w:pPr>
      <w:bookmarkStart w:id="2" w:name="_s9wf6uo4rhbp" w:colFirst="0" w:colLast="0"/>
      <w:bookmarkEnd w:id="2"/>
    </w:p>
    <w:sdt>
      <w:sdtPr>
        <w:id w:val="16346659"/>
      </w:sdtPr>
      <w:sdtContent>
        <w:p w:rsidR="0098571A" w:rsidRDefault="00813825">
          <w:pPr>
            <w:pStyle w:val="normal"/>
            <w:ind w:left="360"/>
            <w:rPr>
              <w:color w:val="1155CC"/>
              <w:u w:val="single"/>
            </w:rPr>
          </w:pPr>
          <w:r>
            <w:fldChar w:fldCharType="begin"/>
          </w:r>
          <w:r w:rsidR="0065297E">
            <w:instrText xml:space="preserve"> TOC \h \u \z \n </w:instrText>
          </w:r>
          <w:r>
            <w:fldChar w:fldCharType="separate"/>
          </w:r>
          <w:hyperlink w:anchor="_kdae2flu2io3">
            <w:r w:rsidR="0065297E">
              <w:rPr>
                <w:color w:val="1155CC"/>
                <w:u w:val="single"/>
              </w:rPr>
              <w:t>Массивы</w:t>
            </w:r>
          </w:hyperlink>
        </w:p>
        <w:p w:rsidR="0098571A" w:rsidRDefault="00813825">
          <w:pPr>
            <w:pStyle w:val="normal"/>
            <w:ind w:left="720"/>
            <w:rPr>
              <w:color w:val="1155CC"/>
              <w:u w:val="single"/>
            </w:rPr>
          </w:pPr>
          <w:hyperlink w:anchor="_vk8czar7dhb1">
            <w:r w:rsidR="0065297E">
              <w:rPr>
                <w:color w:val="1155CC"/>
                <w:u w:val="single"/>
              </w:rPr>
              <w:t>Одномерные массивы</w:t>
            </w:r>
          </w:hyperlink>
        </w:p>
        <w:p w:rsidR="0098571A" w:rsidRDefault="00813825">
          <w:pPr>
            <w:pStyle w:val="normal"/>
            <w:ind w:left="720"/>
            <w:rPr>
              <w:color w:val="1155CC"/>
              <w:u w:val="single"/>
            </w:rPr>
          </w:pPr>
          <w:hyperlink w:anchor="_a9rou6504ynh">
            <w:r w:rsidR="0065297E">
              <w:rPr>
                <w:color w:val="1155CC"/>
                <w:u w:val="single"/>
              </w:rPr>
              <w:t>Массив как параметр</w:t>
            </w:r>
          </w:hyperlink>
        </w:p>
        <w:p w:rsidR="0098571A" w:rsidRDefault="00813825">
          <w:pPr>
            <w:pStyle w:val="normal"/>
            <w:ind w:left="720"/>
            <w:rPr>
              <w:color w:val="1155CC"/>
              <w:u w:val="single"/>
            </w:rPr>
          </w:pPr>
          <w:hyperlink w:anchor="_fmoa8l44ayhd">
            <w:r w:rsidR="0065297E">
              <w:rPr>
                <w:color w:val="1155CC"/>
                <w:u w:val="single"/>
              </w:rPr>
              <w:t>Массив как объект</w:t>
            </w:r>
          </w:hyperlink>
        </w:p>
        <w:p w:rsidR="0098571A" w:rsidRDefault="00813825">
          <w:pPr>
            <w:pStyle w:val="normal"/>
            <w:ind w:left="720"/>
            <w:rPr>
              <w:color w:val="1155CC"/>
              <w:u w:val="single"/>
            </w:rPr>
          </w:pPr>
          <w:hyperlink w:anchor="_51ahcwjohi45">
            <w:r w:rsidR="0065297E">
              <w:rPr>
                <w:color w:val="1155CC"/>
                <w:u w:val="single"/>
              </w:rPr>
              <w:t>Двумерные массивы</w:t>
            </w:r>
          </w:hyperlink>
        </w:p>
        <w:p w:rsidR="0098571A" w:rsidRDefault="00813825">
          <w:pPr>
            <w:pStyle w:val="normal"/>
            <w:ind w:left="720"/>
            <w:rPr>
              <w:color w:val="1155CC"/>
              <w:u w:val="single"/>
            </w:rPr>
          </w:pPr>
          <w:hyperlink w:anchor="_ksbudlfpe548">
            <w:r w:rsidR="0065297E">
              <w:rPr>
                <w:color w:val="1155CC"/>
                <w:u w:val="single"/>
              </w:rPr>
              <w:t>Массив массивов</w:t>
            </w:r>
          </w:hyperlink>
        </w:p>
        <w:p w:rsidR="0098571A" w:rsidRDefault="00813825">
          <w:pPr>
            <w:pStyle w:val="normal"/>
            <w:ind w:left="720"/>
            <w:rPr>
              <w:color w:val="1155CC"/>
              <w:u w:val="single"/>
            </w:rPr>
          </w:pPr>
          <w:hyperlink w:anchor="_57ggpdwqbxo">
            <w:r w:rsidR="0065297E">
              <w:rPr>
                <w:color w:val="1155CC"/>
                <w:u w:val="single"/>
              </w:rPr>
              <w:t>Индексаторы - индексируемые свойства</w:t>
            </w:r>
          </w:hyperlink>
        </w:p>
        <w:p w:rsidR="0098571A" w:rsidRDefault="00813825">
          <w:pPr>
            <w:pStyle w:val="normal"/>
            <w:ind w:left="360"/>
            <w:rPr>
              <w:color w:val="1155CC"/>
              <w:u w:val="single"/>
            </w:rPr>
          </w:pPr>
          <w:hyperlink w:anchor="_s9qyb131amjk">
            <w:r w:rsidR="0065297E">
              <w:rPr>
                <w:color w:val="1155CC"/>
                <w:u w:val="single"/>
              </w:rPr>
              <w:t>Класс Array</w:t>
            </w:r>
          </w:hyperlink>
        </w:p>
        <w:p w:rsidR="0098571A" w:rsidRDefault="00813825">
          <w:pPr>
            <w:pStyle w:val="normal"/>
            <w:ind w:left="360"/>
            <w:rPr>
              <w:color w:val="1155CC"/>
              <w:u w:val="single"/>
            </w:rPr>
          </w:pPr>
          <w:hyperlink w:anchor="_131ri43ui7f5">
            <w:r w:rsidR="0065297E">
              <w:rPr>
                <w:color w:val="1155CC"/>
                <w:u w:val="single"/>
              </w:rPr>
              <w:t>Алгоритмы</w:t>
            </w:r>
          </w:hyperlink>
        </w:p>
        <w:p w:rsidR="0098571A" w:rsidRDefault="00813825">
          <w:pPr>
            <w:pStyle w:val="normal"/>
            <w:ind w:left="720"/>
            <w:rPr>
              <w:color w:val="1155CC"/>
              <w:u w:val="single"/>
            </w:rPr>
          </w:pPr>
          <w:hyperlink w:anchor="_5p54cvkmfij7">
            <w:r w:rsidR="0065297E">
              <w:rPr>
                <w:color w:val="1155CC"/>
                <w:u w:val="single"/>
              </w:rPr>
              <w:t>Линейный поиск</w:t>
            </w:r>
          </w:hyperlink>
        </w:p>
        <w:p w:rsidR="0098571A" w:rsidRDefault="00813825">
          <w:pPr>
            <w:pStyle w:val="normal"/>
            <w:ind w:left="720"/>
            <w:rPr>
              <w:color w:val="1155CC"/>
              <w:u w:val="single"/>
            </w:rPr>
          </w:pPr>
          <w:hyperlink w:anchor="_wqk7ah2n6jpn">
            <w:r w:rsidR="0065297E">
              <w:rPr>
                <w:color w:val="1155CC"/>
                <w:u w:val="single"/>
              </w:rPr>
              <w:t>Бинарный поиск</w:t>
            </w:r>
          </w:hyperlink>
        </w:p>
        <w:p w:rsidR="0098571A" w:rsidRDefault="00813825">
          <w:pPr>
            <w:pStyle w:val="normal"/>
            <w:ind w:left="360"/>
            <w:rPr>
              <w:color w:val="1155CC"/>
              <w:u w:val="single"/>
            </w:rPr>
          </w:pPr>
          <w:hyperlink w:anchor="_5g0owr7vx1nv">
            <w:r w:rsidR="0065297E">
              <w:rPr>
                <w:color w:val="1155CC"/>
                <w:u w:val="single"/>
              </w:rPr>
              <w:t>Работа с текстовыми файлами</w:t>
            </w:r>
          </w:hyperlink>
        </w:p>
        <w:p w:rsidR="0098571A" w:rsidRDefault="00813825">
          <w:pPr>
            <w:pStyle w:val="normal"/>
            <w:ind w:left="1080"/>
            <w:rPr>
              <w:color w:val="1155CC"/>
              <w:u w:val="single"/>
            </w:rPr>
          </w:pPr>
          <w:hyperlink w:anchor="_s8qaxg5na8vw">
            <w:r w:rsidR="0065297E">
              <w:rPr>
                <w:color w:val="1155CC"/>
                <w:u w:val="single"/>
              </w:rPr>
              <w:t>Обработка исключений при работе с файлами</w:t>
            </w:r>
          </w:hyperlink>
        </w:p>
        <w:p w:rsidR="0098571A" w:rsidRDefault="00813825">
          <w:pPr>
            <w:pStyle w:val="normal"/>
            <w:ind w:left="360"/>
            <w:rPr>
              <w:color w:val="1155CC"/>
              <w:u w:val="single"/>
            </w:rPr>
          </w:pPr>
          <w:hyperlink w:anchor="_ztn6o1tyxrp">
            <w:r w:rsidR="0065297E">
              <w:rPr>
                <w:color w:val="1155CC"/>
                <w:u w:val="single"/>
              </w:rPr>
              <w:t>Практическая часть урока</w:t>
            </w:r>
          </w:hyperlink>
        </w:p>
        <w:p w:rsidR="0098571A" w:rsidRDefault="00813825">
          <w:pPr>
            <w:pStyle w:val="normal"/>
            <w:ind w:left="1080"/>
            <w:rPr>
              <w:color w:val="1155CC"/>
              <w:u w:val="single"/>
            </w:rPr>
          </w:pPr>
          <w:hyperlink w:anchor="_gnve5wj5fipj">
            <w:r w:rsidR="0065297E">
              <w:rPr>
                <w:color w:val="1155CC"/>
                <w:u w:val="single"/>
              </w:rPr>
              <w:t>Пример неправильной программы</w:t>
            </w:r>
          </w:hyperlink>
        </w:p>
        <w:p w:rsidR="0098571A" w:rsidRDefault="00813825">
          <w:pPr>
            <w:pStyle w:val="normal"/>
            <w:ind w:left="1080"/>
            <w:rPr>
              <w:color w:val="1155CC"/>
              <w:u w:val="single"/>
            </w:rPr>
          </w:pPr>
          <w:hyperlink w:anchor="_hm6c3738gcx">
            <w:r w:rsidR="0065297E">
              <w:rPr>
                <w:color w:val="1155CC"/>
                <w:u w:val="single"/>
              </w:rPr>
              <w:t>Задача 1. Правильная программа. Класс “Мой одномерный массив”</w:t>
            </w:r>
          </w:hyperlink>
        </w:p>
        <w:p w:rsidR="0098571A" w:rsidRDefault="00813825">
          <w:pPr>
            <w:pStyle w:val="normal"/>
            <w:ind w:left="1080"/>
            <w:rPr>
              <w:color w:val="1155CC"/>
              <w:u w:val="single"/>
            </w:rPr>
          </w:pPr>
          <w:hyperlink w:anchor="_n4m9vth6zvsu">
            <w:r w:rsidR="0065297E">
              <w:rPr>
                <w:color w:val="1155CC"/>
                <w:u w:val="single"/>
              </w:rPr>
              <w:t>Задача 2. Массив и файл</w:t>
            </w:r>
          </w:hyperlink>
        </w:p>
        <w:p w:rsidR="0098571A" w:rsidRDefault="00813825">
          <w:pPr>
            <w:pStyle w:val="normal"/>
            <w:ind w:left="1080"/>
            <w:rPr>
              <w:color w:val="1155CC"/>
              <w:u w:val="single"/>
            </w:rPr>
          </w:pPr>
          <w:hyperlink w:anchor="_brojlfbpd6wh">
            <w:r w:rsidR="0065297E">
              <w:rPr>
                <w:color w:val="1155CC"/>
                <w:u w:val="single"/>
              </w:rPr>
              <w:t>Задача 3. Частотный массив</w:t>
            </w:r>
          </w:hyperlink>
        </w:p>
        <w:p w:rsidR="0098571A" w:rsidRDefault="00813825">
          <w:pPr>
            <w:pStyle w:val="normal"/>
            <w:ind w:left="1080"/>
            <w:rPr>
              <w:color w:val="1155CC"/>
              <w:u w:val="single"/>
            </w:rPr>
          </w:pPr>
          <w:hyperlink w:anchor="_ym2fw2dfix0b">
            <w:r w:rsidR="0065297E">
              <w:rPr>
                <w:color w:val="1155CC"/>
                <w:u w:val="single"/>
              </w:rPr>
              <w:t>Задача 4. Класс “Мой двумерный массив”</w:t>
            </w:r>
          </w:hyperlink>
        </w:p>
        <w:p w:rsidR="0098571A" w:rsidRDefault="00813825">
          <w:pPr>
            <w:pStyle w:val="normal"/>
            <w:ind w:left="1080"/>
            <w:rPr>
              <w:color w:val="1155CC"/>
              <w:u w:val="single"/>
            </w:rPr>
          </w:pPr>
          <w:hyperlink w:anchor="_zhr0icc4ce44">
            <w:r w:rsidR="0065297E">
              <w:rPr>
                <w:color w:val="1155CC"/>
                <w:u w:val="single"/>
              </w:rPr>
              <w:t>Задача 5. Задача на матрицу</w:t>
            </w:r>
          </w:hyperlink>
        </w:p>
        <w:p w:rsidR="0098571A" w:rsidRDefault="00813825">
          <w:pPr>
            <w:pStyle w:val="normal"/>
            <w:ind w:left="360"/>
            <w:rPr>
              <w:color w:val="1155CC"/>
              <w:u w:val="single"/>
            </w:rPr>
          </w:pPr>
          <w:hyperlink w:anchor="_3tfrjxxltv85">
            <w:r w:rsidR="0065297E">
              <w:rPr>
                <w:color w:val="1155CC"/>
                <w:u w:val="single"/>
              </w:rPr>
              <w:t>Домашнее задание</w:t>
            </w:r>
          </w:hyperlink>
        </w:p>
        <w:p w:rsidR="0098571A" w:rsidRDefault="00813825">
          <w:pPr>
            <w:pStyle w:val="normal"/>
            <w:ind w:left="360"/>
            <w:rPr>
              <w:color w:val="1155CC"/>
              <w:u w:val="single"/>
            </w:rPr>
          </w:pPr>
          <w:hyperlink w:anchor="_q7971z70gyms">
            <w:r w:rsidR="0065297E">
              <w:rPr>
                <w:color w:val="1155CC"/>
                <w:u w:val="single"/>
              </w:rPr>
              <w:t>Дополнительные материалы</w:t>
            </w:r>
          </w:hyperlink>
        </w:p>
        <w:p w:rsidR="0098571A" w:rsidRDefault="00813825">
          <w:pPr>
            <w:pStyle w:val="normal"/>
            <w:ind w:left="360"/>
            <w:rPr>
              <w:color w:val="1155CC"/>
              <w:u w:val="single"/>
            </w:rPr>
          </w:pPr>
          <w:hyperlink w:anchor="_c65ekg1ejcaz">
            <w:r w:rsidR="0065297E">
              <w:rPr>
                <w:color w:val="1155CC"/>
                <w:u w:val="single"/>
              </w:rPr>
              <w:t>Используемая литература</w:t>
            </w:r>
          </w:hyperlink>
          <w:r>
            <w:fldChar w:fldCharType="end"/>
          </w:r>
        </w:p>
      </w:sdtContent>
    </w:sdt>
    <w:p w:rsidR="0098571A" w:rsidRDefault="0098571A">
      <w:pPr>
        <w:pStyle w:val="normal"/>
      </w:pPr>
    </w:p>
    <w:p w:rsidR="0098571A" w:rsidRDefault="0098571A">
      <w:pPr>
        <w:pStyle w:val="1"/>
        <w:contextualSpacing w:val="0"/>
      </w:pPr>
      <w:bookmarkStart w:id="3" w:name="_xunck25nggrh" w:colFirst="0" w:colLast="0"/>
      <w:bookmarkEnd w:id="3"/>
    </w:p>
    <w:p w:rsidR="0098571A" w:rsidRDefault="0065297E">
      <w:pPr>
        <w:pStyle w:val="1"/>
        <w:contextualSpacing w:val="0"/>
      </w:pPr>
      <w:bookmarkStart w:id="4" w:name="_ymwq7vlz2nmt" w:colFirst="0" w:colLast="0"/>
      <w:bookmarkEnd w:id="4"/>
      <w:r>
        <w:br w:type="page"/>
      </w:r>
    </w:p>
    <w:p w:rsidR="0098571A" w:rsidRDefault="0065297E">
      <w:pPr>
        <w:pStyle w:val="1"/>
        <w:contextualSpacing w:val="0"/>
      </w:pPr>
      <w:bookmarkStart w:id="5" w:name="_kdae2flu2io3" w:colFirst="0" w:colLast="0"/>
      <w:bookmarkEnd w:id="5"/>
      <w:r>
        <w:lastRenderedPageBreak/>
        <w:t>Массивы</w:t>
      </w:r>
    </w:p>
    <w:p w:rsidR="0098571A" w:rsidRDefault="0065297E">
      <w:pPr>
        <w:pStyle w:val="normal"/>
      </w:pPr>
      <w:r>
        <w:t>Массив — набор элементов одного и того же типа, объединенных общим именем. Массивы в</w:t>
      </w:r>
      <w:proofErr w:type="gramStart"/>
      <w:r>
        <w:t xml:space="preserve"> С</w:t>
      </w:r>
      <w:proofErr w:type="gramEnd"/>
      <w:r>
        <w:t># можно использовать по аналогии с тем, как они используются в других языках программирования. Однако С</w:t>
      </w:r>
      <w:proofErr w:type="gramStart"/>
      <w:r>
        <w:t>#-</w:t>
      </w:r>
      <w:proofErr w:type="gramEnd"/>
      <w:r>
        <w:t xml:space="preserve">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w:t>
      </w:r>
    </w:p>
    <w:p w:rsidR="0098571A" w:rsidRDefault="0065297E">
      <w:pPr>
        <w:pStyle w:val="normal"/>
      </w:pPr>
      <w:r>
        <w:t>Рассмотрим различные типы массивов.</w:t>
      </w:r>
      <w:r>
        <w:tab/>
      </w:r>
    </w:p>
    <w:p w:rsidR="0098571A" w:rsidRDefault="0065297E">
      <w:pPr>
        <w:pStyle w:val="2"/>
        <w:contextualSpacing w:val="0"/>
      </w:pPr>
      <w:bookmarkStart w:id="6" w:name="_vk8czar7dhb1" w:colFirst="0" w:colLast="0"/>
      <w:bookmarkEnd w:id="6"/>
      <w:r>
        <w:t>Одномерные массивы</w:t>
      </w:r>
    </w:p>
    <w:p w:rsidR="0098571A" w:rsidRDefault="0065297E">
      <w:pPr>
        <w:pStyle w:val="normal"/>
      </w:pPr>
      <w:r>
        <w:t>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w:t>
      </w:r>
      <w:proofErr w:type="gramStart"/>
      <w:r>
        <w:t xml:space="preserve"> С</w:t>
      </w:r>
      <w:proofErr w:type="gramEnd"/>
      <w:r>
        <w:t xml:space="preserve"># начинается с нуля, то есть, если массив состоит из 10 элементов, то его элементы будут иметь следующие номера: 0, 1, 2, 3, 4, 5, 6, 7, 8, 9. </w:t>
      </w:r>
    </w:p>
    <w:p w:rsidR="0098571A" w:rsidRDefault="0065297E">
      <w:pPr>
        <w:pStyle w:val="normal"/>
      </w:pPr>
      <w:r>
        <w:t>Одномерный массив в</w:t>
      </w:r>
      <w:proofErr w:type="gramStart"/>
      <w:r>
        <w:t xml:space="preserve"> С</w:t>
      </w:r>
      <w:proofErr w:type="gramEnd"/>
      <w:r>
        <w:t xml:space="preserve"># является объектом, поэтому он создается в два этапа. Сначала объявляется ссылочная переменная на массив, затем выделяется память под требуемое количество элементов, и ссылочной переменной присваивается адрес на область </w:t>
      </w:r>
      <w:proofErr w:type="gramStart"/>
      <w:r>
        <w:t>памяти</w:t>
      </w:r>
      <w:proofErr w:type="gramEnd"/>
      <w:r>
        <w:t xml:space="preserve"> в которой расположен массив.  Тип массива определяет тип данных каждого элемента массива. Количество элементов, которые будут храниться в массиве, определяется  размером массива.</w:t>
      </w:r>
    </w:p>
    <w:p w:rsidR="0098571A" w:rsidRDefault="0065297E">
      <w:pPr>
        <w:pStyle w:val="normal"/>
      </w:pPr>
      <w:r>
        <w:t>В общем случае процесс объявления переменной типа массив и выделение необходимого объема памяти может быть разделен</w:t>
      </w:r>
      <w:del w:id="7" w:author="Сергей" w:date="2017-08-13T19:08:00Z">
        <w:r w:rsidDel="00EE2599">
          <w:delText>о</w:delText>
        </w:r>
      </w:del>
      <w:r>
        <w:t>.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tbl>
      <w:tblPr>
        <w:tblStyle w:val="a5"/>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spacing w:before="0" w:after="0" w:line="240" w:lineRule="auto"/>
              <w:rPr>
                <w:color w:val="000000"/>
                <w:lang w:val="en-US"/>
              </w:rPr>
            </w:pPr>
            <w:r w:rsidRPr="00EE2599">
              <w:rPr>
                <w:color w:val="000088"/>
                <w:lang w:val="en-US"/>
              </w:rPr>
              <w:t>class</w:t>
            </w:r>
            <w:r w:rsidRPr="00EE2599">
              <w:rPr>
                <w:color w:val="000000"/>
                <w:lang w:val="en-US"/>
              </w:rPr>
              <w:t xml:space="preserve"> </w:t>
            </w:r>
            <w:r w:rsidRPr="00EE2599">
              <w:rPr>
                <w:color w:val="660066"/>
                <w:lang w:val="en-US"/>
              </w:rPr>
              <w:t>TestArraysClass</w:t>
            </w:r>
            <w:r w:rsidRPr="00EE2599">
              <w:rPr>
                <w:color w:val="000000"/>
                <w:lang w:val="en-US"/>
              </w:rPr>
              <w:br/>
            </w:r>
            <w:r w:rsidRPr="00EE2599">
              <w:rPr>
                <w:color w:val="666600"/>
                <w:lang w:val="en-US"/>
              </w:rPr>
              <w:t>{</w:t>
            </w:r>
            <w:r w:rsidRPr="00EE2599">
              <w:rPr>
                <w:color w:val="000000"/>
                <w:lang w:val="en-US"/>
              </w:rPr>
              <w:b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00"/>
                <w:lang w:val="en-US"/>
              </w:rPr>
              <w:br/>
              <w:t xml:space="preserve">    {</w:t>
            </w:r>
          </w:p>
          <w:p w:rsidR="0098571A" w:rsidRDefault="0065297E">
            <w:pPr>
              <w:pStyle w:val="normal"/>
              <w:spacing w:before="0" w:after="0" w:line="240" w:lineRule="auto"/>
              <w:rPr>
                <w:color w:val="000000"/>
              </w:rPr>
            </w:pPr>
            <w:r w:rsidRPr="00EE2599">
              <w:rPr>
                <w:color w:val="000000"/>
                <w:lang w:val="en-US"/>
              </w:rPr>
              <w:t xml:space="preserve">        </w:t>
            </w:r>
            <w:r>
              <w:rPr>
                <w:color w:val="880000"/>
              </w:rPr>
              <w:t>// Описание объекта типа массив</w:t>
            </w:r>
          </w:p>
          <w:p w:rsidR="0098571A" w:rsidRDefault="0065297E">
            <w:pPr>
              <w:pStyle w:val="normal"/>
              <w:spacing w:before="0" w:after="0" w:line="240" w:lineRule="auto"/>
              <w:rPr>
                <w:color w:val="000000"/>
              </w:rPr>
            </w:pPr>
            <w:r>
              <w:rPr>
                <w:color w:val="000000"/>
              </w:rPr>
              <w:t xml:space="preserve">        </w:t>
            </w:r>
            <w:r>
              <w:rPr>
                <w:color w:val="000088"/>
              </w:rPr>
              <w:t>int</w:t>
            </w:r>
            <w:r>
              <w:rPr>
                <w:color w:val="666600"/>
              </w:rPr>
              <w:t>[]</w:t>
            </w:r>
            <w:r>
              <w:rPr>
                <w:color w:val="000000"/>
              </w:rPr>
              <w:t xml:space="preserve"> array0;</w:t>
            </w:r>
          </w:p>
          <w:p w:rsidR="0098571A" w:rsidRDefault="0065297E">
            <w:pPr>
              <w:pStyle w:val="normal"/>
              <w:spacing w:before="0" w:after="0" w:line="240" w:lineRule="auto"/>
              <w:rPr>
                <w:color w:val="000000"/>
              </w:rPr>
            </w:pPr>
            <w:r>
              <w:rPr>
                <w:color w:val="000000"/>
              </w:rPr>
              <w:t xml:space="preserve">        </w:t>
            </w:r>
            <w:r>
              <w:rPr>
                <w:color w:val="880000"/>
              </w:rPr>
              <w:t>// Выделение места под массив</w:t>
            </w:r>
          </w:p>
          <w:p w:rsidR="0098571A" w:rsidRPr="00EE2599" w:rsidRDefault="0065297E">
            <w:pPr>
              <w:pStyle w:val="normal"/>
              <w:spacing w:before="0" w:after="0" w:line="240" w:lineRule="auto"/>
              <w:rPr>
                <w:ins w:id="8" w:author="Сергей" w:date="2017-08-13T19:09:00Z"/>
                <w:color w:val="000000"/>
                <w:rPrChange w:id="9" w:author="Сергей" w:date="2017-08-13T19:11:00Z">
                  <w:rPr>
                    <w:ins w:id="10" w:author="Сергей" w:date="2017-08-13T19:09:00Z"/>
                    <w:color w:val="000000"/>
                    <w:lang w:val="en-US"/>
                  </w:rPr>
                </w:rPrChange>
              </w:rPr>
            </w:pPr>
            <w:r>
              <w:rPr>
                <w:color w:val="000000"/>
              </w:rPr>
              <w:t xml:space="preserve">        array0</w:t>
            </w:r>
            <w:r>
              <w:rPr>
                <w:color w:val="666600"/>
              </w:rPr>
              <w:t>=</w:t>
            </w:r>
            <w:r>
              <w:rPr>
                <w:color w:val="000088"/>
              </w:rPr>
              <w:t>new</w:t>
            </w:r>
            <w:r>
              <w:rPr>
                <w:color w:val="000000"/>
              </w:rPr>
              <w:t xml:space="preserve"> </w:t>
            </w:r>
            <w:r>
              <w:rPr>
                <w:color w:val="000088"/>
              </w:rPr>
              <w:t>int</w:t>
            </w:r>
            <w:r>
              <w:rPr>
                <w:color w:val="666600"/>
              </w:rPr>
              <w:t>[</w:t>
            </w:r>
            <w:r>
              <w:rPr>
                <w:color w:val="006666"/>
              </w:rPr>
              <w:t>5</w:t>
            </w:r>
            <w:r>
              <w:rPr>
                <w:color w:val="666600"/>
              </w:rPr>
              <w:t>];</w:t>
            </w:r>
            <w:r>
              <w:rPr>
                <w:color w:val="000000"/>
              </w:rPr>
              <w:br/>
              <w:t xml:space="preserve">        </w:t>
            </w:r>
            <w:r>
              <w:rPr>
                <w:color w:val="880000"/>
              </w:rPr>
              <w:t>// Объявление одномерного массива из 5 элементов</w:t>
            </w:r>
            <w:r>
              <w:rPr>
                <w:color w:val="000000"/>
              </w:rPr>
              <w:br/>
              <w:t xml:space="preserve">        </w:t>
            </w:r>
            <w:r>
              <w:rPr>
                <w:color w:val="000088"/>
              </w:rPr>
              <w:t>int</w:t>
            </w:r>
            <w:r>
              <w:rPr>
                <w:color w:val="666600"/>
              </w:rPr>
              <w:t>[]</w:t>
            </w:r>
            <w:r>
              <w:rPr>
                <w:color w:val="000000"/>
              </w:rPr>
              <w:t xml:space="preserve"> array1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5</w:t>
            </w:r>
            <w:r>
              <w:rPr>
                <w:color w:val="666600"/>
              </w:rPr>
              <w:t>];</w:t>
            </w:r>
            <w:r>
              <w:rPr>
                <w:color w:val="000000"/>
              </w:rPr>
              <w:br/>
              <w:t xml:space="preserve">        </w:t>
            </w:r>
            <w:r>
              <w:rPr>
                <w:color w:val="880000"/>
              </w:rPr>
              <w:t>// Объявление массива и заполнение его элементами</w:t>
            </w:r>
            <w:r>
              <w:rPr>
                <w:color w:val="000000"/>
              </w:rPr>
              <w:br/>
              <w:t xml:space="preserve">        </w:t>
            </w:r>
            <w:r>
              <w:rPr>
                <w:color w:val="000088"/>
              </w:rPr>
              <w:t>int</w:t>
            </w:r>
            <w:r>
              <w:rPr>
                <w:color w:val="666600"/>
              </w:rPr>
              <w:t>[]</w:t>
            </w:r>
            <w:r>
              <w:rPr>
                <w:color w:val="000000"/>
              </w:rPr>
              <w:t xml:space="preserve"> array2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0000"/>
              </w:rPr>
              <w:t xml:space="preserve"> </w:t>
            </w:r>
            <w:proofErr w:type="gramStart"/>
            <w:r>
              <w:rPr>
                <w:color w:val="666600"/>
              </w:rPr>
              <w:t>{</w:t>
            </w:r>
            <w:r>
              <w:rPr>
                <w:color w:val="000000"/>
              </w:rPr>
              <w:t xml:space="preserve"> </w:t>
            </w:r>
            <w:proofErr w:type="gramEnd"/>
            <w:r>
              <w:rPr>
                <w:color w:val="006666"/>
              </w:rPr>
              <w:t>1</w:t>
            </w:r>
            <w:r>
              <w:rPr>
                <w:color w:val="666600"/>
              </w:rPr>
              <w:t>,</w:t>
            </w:r>
            <w:r>
              <w:rPr>
                <w:color w:val="000000"/>
              </w:rPr>
              <w:t xml:space="preserve"> </w:t>
            </w:r>
            <w:r>
              <w:rPr>
                <w:color w:val="006666"/>
              </w:rPr>
              <w:t>3</w:t>
            </w:r>
            <w:r>
              <w:rPr>
                <w:color w:val="666600"/>
              </w:rPr>
              <w:t>,</w:t>
            </w:r>
            <w:r>
              <w:rPr>
                <w:color w:val="000000"/>
              </w:rPr>
              <w:t xml:space="preserve"> </w:t>
            </w:r>
            <w:r>
              <w:rPr>
                <w:color w:val="006666"/>
              </w:rPr>
              <w:t>5</w:t>
            </w:r>
            <w:r>
              <w:rPr>
                <w:color w:val="666600"/>
              </w:rPr>
              <w:t>,</w:t>
            </w:r>
            <w:r>
              <w:rPr>
                <w:color w:val="000000"/>
              </w:rPr>
              <w:t xml:space="preserve"> </w:t>
            </w:r>
            <w:r>
              <w:rPr>
                <w:color w:val="006666"/>
              </w:rPr>
              <w:t>7</w:t>
            </w:r>
            <w:r>
              <w:rPr>
                <w:color w:val="666600"/>
              </w:rPr>
              <w:t>,</w:t>
            </w:r>
            <w:r>
              <w:rPr>
                <w:color w:val="000000"/>
              </w:rPr>
              <w:t xml:space="preserve"> </w:t>
            </w:r>
            <w:r>
              <w:rPr>
                <w:color w:val="006666"/>
              </w:rPr>
              <w:t>9</w:t>
            </w:r>
            <w:r>
              <w:rPr>
                <w:color w:val="000000"/>
              </w:rPr>
              <w:t xml:space="preserve"> </w:t>
            </w:r>
            <w:r>
              <w:rPr>
                <w:color w:val="666600"/>
              </w:rPr>
              <w:t>};</w:t>
            </w:r>
            <w:r>
              <w:rPr>
                <w:color w:val="000000"/>
              </w:rPr>
              <w:br/>
              <w:t xml:space="preserve">        </w:t>
            </w:r>
            <w:r>
              <w:rPr>
                <w:color w:val="880000"/>
              </w:rPr>
              <w:t>// Альтернативный вариант создания заполненного массива</w:t>
            </w:r>
            <w:r>
              <w:rPr>
                <w:color w:val="000000"/>
              </w:rPr>
              <w:br/>
              <w:t xml:space="preserve">        </w:t>
            </w:r>
            <w:r>
              <w:rPr>
                <w:color w:val="000088"/>
              </w:rPr>
              <w:t>int</w:t>
            </w:r>
            <w:r>
              <w:rPr>
                <w:color w:val="666600"/>
              </w:rPr>
              <w:t>[]</w:t>
            </w:r>
            <w:r>
              <w:rPr>
                <w:color w:val="000000"/>
              </w:rPr>
              <w:t xml:space="preserve"> array3 </w:t>
            </w:r>
            <w:r>
              <w:rPr>
                <w:color w:val="666600"/>
              </w:rPr>
              <w:t>=</w:t>
            </w:r>
            <w:r>
              <w:rPr>
                <w:color w:val="000000"/>
              </w:rPr>
              <w:t xml:space="preserve"> </w:t>
            </w:r>
            <w:r>
              <w:rPr>
                <w:color w:val="666600"/>
              </w:rPr>
              <w:t>{</w:t>
            </w:r>
            <w:r>
              <w:rPr>
                <w:color w:val="000000"/>
              </w:rPr>
              <w:t xml:space="preserve"> </w:t>
            </w:r>
            <w:r>
              <w:rPr>
                <w:color w:val="006666"/>
              </w:rPr>
              <w:t>1</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4</w:t>
            </w:r>
            <w:r>
              <w:rPr>
                <w:color w:val="666600"/>
              </w:rPr>
              <w:t>,</w:t>
            </w:r>
            <w:r>
              <w:rPr>
                <w:color w:val="000000"/>
              </w:rPr>
              <w:t xml:space="preserve"> </w:t>
            </w:r>
            <w:r>
              <w:rPr>
                <w:color w:val="006666"/>
              </w:rPr>
              <w:t>5</w:t>
            </w:r>
            <w:r>
              <w:rPr>
                <w:color w:val="666600"/>
              </w:rPr>
              <w:t>,</w:t>
            </w:r>
            <w:r>
              <w:rPr>
                <w:color w:val="000000"/>
              </w:rPr>
              <w:t xml:space="preserve"> </w:t>
            </w:r>
            <w:r>
              <w:rPr>
                <w:color w:val="006666"/>
              </w:rPr>
              <w:t>6</w:t>
            </w:r>
            <w:r>
              <w:rPr>
                <w:color w:val="000000"/>
              </w:rPr>
              <w:t xml:space="preserve"> </w:t>
            </w:r>
            <w:r>
              <w:rPr>
                <w:color w:val="666600"/>
              </w:rPr>
              <w:t>};</w:t>
            </w:r>
            <w:r>
              <w:rPr>
                <w:color w:val="000000"/>
              </w:rPr>
              <w:t xml:space="preserve">    </w:t>
            </w:r>
            <w:r>
              <w:rPr>
                <w:color w:val="000000"/>
              </w:rPr>
              <w:br/>
              <w:t xml:space="preserve">           </w:t>
            </w:r>
            <w:r>
              <w:rPr>
                <w:color w:val="000000"/>
              </w:rPr>
              <w:br/>
            </w:r>
            <w:ins w:id="11" w:author="Сергей" w:date="2017-08-13T19:09:00Z">
              <w:r w:rsidR="00EE2599" w:rsidRPr="00EE2599">
                <w:rPr>
                  <w:color w:val="000000"/>
                  <w:rPrChange w:id="12" w:author="Сергей" w:date="2017-08-13T19:11:00Z">
                    <w:rPr>
                      <w:color w:val="000000"/>
                      <w:lang w:val="en-US"/>
                    </w:rPr>
                  </w:rPrChange>
                </w:rPr>
                <w:t xml:space="preserve">   </w:t>
              </w:r>
            </w:ins>
            <w:r>
              <w:rPr>
                <w:color w:val="000000"/>
              </w:rPr>
              <w:t>}</w:t>
            </w:r>
          </w:p>
          <w:p w:rsidR="00EE2599" w:rsidRPr="00EE2599" w:rsidRDefault="00EE2599">
            <w:pPr>
              <w:pStyle w:val="normal"/>
              <w:spacing w:before="0" w:after="0" w:line="240" w:lineRule="auto"/>
              <w:rPr>
                <w:color w:val="000000"/>
                <w:lang w:val="en-US"/>
                <w:rPrChange w:id="13" w:author="Сергей" w:date="2017-08-13T19:09:00Z">
                  <w:rPr>
                    <w:color w:val="000000"/>
                  </w:rPr>
                </w:rPrChange>
              </w:rPr>
            </w:pPr>
            <w:ins w:id="14" w:author="Сергей" w:date="2017-08-13T19:09:00Z">
              <w:r>
                <w:rPr>
                  <w:color w:val="000000"/>
                  <w:lang w:val="en-US"/>
                </w:rPr>
                <w:t>}</w:t>
              </w:r>
            </w:ins>
          </w:p>
        </w:tc>
      </w:tr>
    </w:tbl>
    <w:p w:rsidR="0098571A" w:rsidRDefault="0098571A">
      <w:pPr>
        <w:pStyle w:val="normal"/>
      </w:pPr>
    </w:p>
    <w:p w:rsidR="0098571A" w:rsidRDefault="0065297E">
      <w:pPr>
        <w:pStyle w:val="normal"/>
      </w:pPr>
      <w:r>
        <w:t>Обращения к элементам массива происходит с помощью индекса, для этого нужно указать имя массива и в квадратных скобках его номер. Например, a[0], b[10], c[i].</w:t>
      </w:r>
    </w:p>
    <w:p w:rsidR="0098571A" w:rsidRDefault="0065297E">
      <w:pPr>
        <w:pStyle w:val="normal"/>
        <w:jc w:val="both"/>
      </w:pPr>
      <w:r>
        <w:t>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98571A" w:rsidRDefault="0065297E">
      <w:pPr>
        <w:pStyle w:val="normal"/>
        <w:jc w:val="both"/>
      </w:pPr>
      <w:r>
        <w:lastRenderedPageBreak/>
        <w:t>Пример 1. Вывод массива.</w:t>
      </w:r>
    </w:p>
    <w:tbl>
      <w:tblPr>
        <w:tblStyle w:val="a6"/>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5" w:author="Сергей" w:date="2017-08-13T19:13:00Z"/>
                <w:rFonts w:ascii="Consolas" w:hAnsi="Consolas" w:cs="Consolas"/>
                <w:color w:val="000000"/>
                <w:sz w:val="19"/>
                <w:szCs w:val="19"/>
                <w:highlight w:val="white"/>
                <w:lang w:val="en-US"/>
                <w:rPrChange w:id="16" w:author="Сергей" w:date="2017-08-13T19:13:00Z">
                  <w:rPr>
                    <w:ins w:id="17" w:author="Сергей" w:date="2017-08-13T19:13:00Z"/>
                    <w:rFonts w:ascii="Consolas" w:hAnsi="Consolas" w:cs="Consolas"/>
                    <w:color w:val="000000"/>
                    <w:sz w:val="19"/>
                    <w:szCs w:val="19"/>
                    <w:highlight w:val="white"/>
                  </w:rPr>
                </w:rPrChange>
              </w:rPr>
            </w:pPr>
            <w:ins w:id="18" w:author="Сергей" w:date="2017-08-13T19:13:00Z">
              <w:r w:rsidRPr="00EE2599">
                <w:rPr>
                  <w:rFonts w:ascii="Consolas" w:hAnsi="Consolas" w:cs="Consolas"/>
                  <w:color w:val="0000FF"/>
                  <w:sz w:val="19"/>
                  <w:szCs w:val="19"/>
                  <w:highlight w:val="white"/>
                  <w:lang w:val="en-US"/>
                  <w:rPrChange w:id="19" w:author="Сергей" w:date="2017-08-13T19:13:00Z">
                    <w:rPr>
                      <w:rFonts w:ascii="Consolas" w:hAnsi="Consolas" w:cs="Consolas"/>
                      <w:color w:val="0000FF"/>
                      <w:sz w:val="19"/>
                      <w:szCs w:val="19"/>
                      <w:highlight w:val="white"/>
                    </w:rPr>
                  </w:rPrChange>
                </w:rPr>
                <w:t>using</w:t>
              </w:r>
              <w:r w:rsidRPr="00EE2599">
                <w:rPr>
                  <w:rFonts w:ascii="Consolas" w:hAnsi="Consolas" w:cs="Consolas"/>
                  <w:color w:val="000000"/>
                  <w:sz w:val="19"/>
                  <w:szCs w:val="19"/>
                  <w:highlight w:val="white"/>
                  <w:lang w:val="en-US"/>
                  <w:rPrChange w:id="20" w:author="Сергей" w:date="2017-08-13T19:13:00Z">
                    <w:rPr>
                      <w:rFonts w:ascii="Consolas" w:hAnsi="Consolas" w:cs="Consolas"/>
                      <w:color w:val="000000"/>
                      <w:sz w:val="19"/>
                      <w:szCs w:val="19"/>
                      <w:highlight w:val="white"/>
                    </w:rPr>
                  </w:rPrChange>
                </w:rPr>
                <w:t xml:space="preserve"> System;</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1" w:author="Сергей" w:date="2017-08-13T19:13:00Z"/>
                <w:rFonts w:ascii="Consolas" w:hAnsi="Consolas" w:cs="Consolas"/>
                <w:color w:val="000000"/>
                <w:sz w:val="19"/>
                <w:szCs w:val="19"/>
                <w:highlight w:val="white"/>
                <w:lang w:val="en-US"/>
                <w:rPrChange w:id="22" w:author="Сергей" w:date="2017-08-13T19:13:00Z">
                  <w:rPr>
                    <w:ins w:id="23" w:author="Сергей" w:date="2017-08-13T19:13:00Z"/>
                    <w:rFonts w:ascii="Consolas" w:hAnsi="Consolas" w:cs="Consolas"/>
                    <w:color w:val="000000"/>
                    <w:sz w:val="19"/>
                    <w:szCs w:val="19"/>
                    <w:highlight w:val="white"/>
                  </w:rPr>
                </w:rPrChange>
              </w:rPr>
            </w:pPr>
            <w:ins w:id="24" w:author="Сергей" w:date="2017-08-13T19:13:00Z">
              <w:r w:rsidRPr="00EE2599">
                <w:rPr>
                  <w:rFonts w:ascii="Consolas" w:hAnsi="Consolas" w:cs="Consolas"/>
                  <w:color w:val="0000FF"/>
                  <w:sz w:val="19"/>
                  <w:szCs w:val="19"/>
                  <w:highlight w:val="white"/>
                  <w:lang w:val="en-US"/>
                  <w:rPrChange w:id="25" w:author="Сергей" w:date="2017-08-13T19:13:00Z">
                    <w:rPr>
                      <w:rFonts w:ascii="Consolas" w:hAnsi="Consolas" w:cs="Consolas"/>
                      <w:color w:val="0000FF"/>
                      <w:sz w:val="19"/>
                      <w:szCs w:val="19"/>
                      <w:highlight w:val="white"/>
                    </w:rPr>
                  </w:rPrChange>
                </w:rPr>
                <w:t>class</w:t>
              </w:r>
              <w:r w:rsidRPr="00EE2599">
                <w:rPr>
                  <w:rFonts w:ascii="Consolas" w:hAnsi="Consolas" w:cs="Consolas"/>
                  <w:color w:val="000000"/>
                  <w:sz w:val="19"/>
                  <w:szCs w:val="19"/>
                  <w:highlight w:val="white"/>
                  <w:lang w:val="en-US"/>
                  <w:rPrChange w:id="26"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2B91AF"/>
                  <w:sz w:val="19"/>
                  <w:szCs w:val="19"/>
                  <w:highlight w:val="white"/>
                  <w:lang w:val="en-US"/>
                  <w:rPrChange w:id="27" w:author="Сергей" w:date="2017-08-13T19:13:00Z">
                    <w:rPr>
                      <w:rFonts w:ascii="Consolas" w:hAnsi="Consolas" w:cs="Consolas"/>
                      <w:color w:val="2B91AF"/>
                      <w:sz w:val="19"/>
                      <w:szCs w:val="19"/>
                      <w:highlight w:val="white"/>
                    </w:rPr>
                  </w:rPrChange>
                </w:rPr>
                <w:t>Program</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8" w:author="Сергей" w:date="2017-08-13T19:13:00Z"/>
                <w:rFonts w:ascii="Consolas" w:hAnsi="Consolas" w:cs="Consolas"/>
                <w:color w:val="000000"/>
                <w:sz w:val="19"/>
                <w:szCs w:val="19"/>
                <w:highlight w:val="white"/>
                <w:lang w:val="en-US"/>
                <w:rPrChange w:id="29" w:author="Сергей" w:date="2017-08-13T19:13:00Z">
                  <w:rPr>
                    <w:ins w:id="30" w:author="Сергей" w:date="2017-08-13T19:13:00Z"/>
                    <w:rFonts w:ascii="Consolas" w:hAnsi="Consolas" w:cs="Consolas"/>
                    <w:color w:val="000000"/>
                    <w:sz w:val="19"/>
                    <w:szCs w:val="19"/>
                    <w:highlight w:val="white"/>
                  </w:rPr>
                </w:rPrChange>
              </w:rPr>
            </w:pPr>
            <w:ins w:id="31" w:author="Сергей" w:date="2017-08-13T19:13:00Z">
              <w:r w:rsidRPr="00EE2599">
                <w:rPr>
                  <w:rFonts w:ascii="Consolas" w:hAnsi="Consolas" w:cs="Consolas"/>
                  <w:color w:val="000000"/>
                  <w:sz w:val="19"/>
                  <w:szCs w:val="19"/>
                  <w:highlight w:val="white"/>
                  <w:lang w:val="en-US"/>
                  <w:rPrChange w:id="32" w:author="Сергей" w:date="2017-08-13T19:13:00Z">
                    <w:rPr>
                      <w:rFonts w:ascii="Consolas" w:hAnsi="Consolas" w:cs="Consolas"/>
                      <w:color w:val="000000"/>
                      <w:sz w:val="19"/>
                      <w:szCs w:val="19"/>
                      <w:highlight w:val="white"/>
                    </w:rPr>
                  </w:rPrChange>
                </w:rPr>
                <w:t>{</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3" w:author="Сергей" w:date="2017-08-13T19:13:00Z"/>
                <w:rFonts w:ascii="Consolas" w:hAnsi="Consolas" w:cs="Consolas"/>
                <w:color w:val="000000"/>
                <w:sz w:val="19"/>
                <w:szCs w:val="19"/>
                <w:highlight w:val="white"/>
                <w:lang w:val="en-US"/>
                <w:rPrChange w:id="34" w:author="Сергей" w:date="2017-08-13T19:13:00Z">
                  <w:rPr>
                    <w:ins w:id="35" w:author="Сергей" w:date="2017-08-13T19:13:00Z"/>
                    <w:rFonts w:ascii="Consolas" w:hAnsi="Consolas" w:cs="Consolas"/>
                    <w:color w:val="000000"/>
                    <w:sz w:val="19"/>
                    <w:szCs w:val="19"/>
                    <w:highlight w:val="white"/>
                  </w:rPr>
                </w:rPrChange>
              </w:rPr>
            </w:pPr>
            <w:ins w:id="36" w:author="Сергей" w:date="2017-08-13T19:13:00Z">
              <w:r w:rsidRPr="00EE2599">
                <w:rPr>
                  <w:rFonts w:ascii="Consolas" w:hAnsi="Consolas" w:cs="Consolas"/>
                  <w:color w:val="000000"/>
                  <w:sz w:val="19"/>
                  <w:szCs w:val="19"/>
                  <w:highlight w:val="white"/>
                  <w:lang w:val="en-US"/>
                  <w:rPrChange w:id="37"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38" w:author="Сергей" w:date="2017-08-13T19:13:00Z">
                    <w:rPr>
                      <w:rFonts w:ascii="Consolas" w:hAnsi="Consolas" w:cs="Consolas"/>
                      <w:color w:val="0000FF"/>
                      <w:sz w:val="19"/>
                      <w:szCs w:val="19"/>
                      <w:highlight w:val="white"/>
                    </w:rPr>
                  </w:rPrChange>
                </w:rPr>
                <w:t>static</w:t>
              </w:r>
              <w:r w:rsidRPr="00EE2599">
                <w:rPr>
                  <w:rFonts w:ascii="Consolas" w:hAnsi="Consolas" w:cs="Consolas"/>
                  <w:color w:val="000000"/>
                  <w:sz w:val="19"/>
                  <w:szCs w:val="19"/>
                  <w:highlight w:val="white"/>
                  <w:lang w:val="en-US"/>
                  <w:rPrChange w:id="39"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40" w:author="Сергей" w:date="2017-08-13T19:13:00Z">
                    <w:rPr>
                      <w:rFonts w:ascii="Consolas" w:hAnsi="Consolas" w:cs="Consolas"/>
                      <w:color w:val="0000FF"/>
                      <w:sz w:val="19"/>
                      <w:szCs w:val="19"/>
                      <w:highlight w:val="white"/>
                    </w:rPr>
                  </w:rPrChange>
                </w:rPr>
                <w:t>void</w:t>
              </w:r>
              <w:r w:rsidRPr="00EE2599">
                <w:rPr>
                  <w:rFonts w:ascii="Consolas" w:hAnsi="Consolas" w:cs="Consolas"/>
                  <w:color w:val="000000"/>
                  <w:sz w:val="19"/>
                  <w:szCs w:val="19"/>
                  <w:highlight w:val="white"/>
                  <w:lang w:val="en-US"/>
                  <w:rPrChange w:id="41" w:author="Сергей" w:date="2017-08-13T19:13:00Z">
                    <w:rPr>
                      <w:rFonts w:ascii="Consolas" w:hAnsi="Consolas" w:cs="Consolas"/>
                      <w:color w:val="000000"/>
                      <w:sz w:val="19"/>
                      <w:szCs w:val="19"/>
                      <w:highlight w:val="white"/>
                    </w:rPr>
                  </w:rPrChange>
                </w:rPr>
                <w:t xml:space="preserve"> Main()</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2" w:author="Сергей" w:date="2017-08-13T19:13:00Z"/>
                <w:rFonts w:ascii="Consolas" w:hAnsi="Consolas" w:cs="Consolas"/>
                <w:color w:val="000000"/>
                <w:sz w:val="19"/>
                <w:szCs w:val="19"/>
                <w:highlight w:val="white"/>
                <w:lang w:val="en-US"/>
                <w:rPrChange w:id="43" w:author="Сергей" w:date="2017-08-13T19:13:00Z">
                  <w:rPr>
                    <w:ins w:id="44" w:author="Сергей" w:date="2017-08-13T19:13:00Z"/>
                    <w:rFonts w:ascii="Consolas" w:hAnsi="Consolas" w:cs="Consolas"/>
                    <w:color w:val="000000"/>
                    <w:sz w:val="19"/>
                    <w:szCs w:val="19"/>
                    <w:highlight w:val="white"/>
                  </w:rPr>
                </w:rPrChange>
              </w:rPr>
            </w:pPr>
            <w:ins w:id="45" w:author="Сергей" w:date="2017-08-13T19:13:00Z">
              <w:r w:rsidRPr="00EE2599">
                <w:rPr>
                  <w:rFonts w:ascii="Consolas" w:hAnsi="Consolas" w:cs="Consolas"/>
                  <w:color w:val="000000"/>
                  <w:sz w:val="19"/>
                  <w:szCs w:val="19"/>
                  <w:highlight w:val="white"/>
                  <w:lang w:val="en-US"/>
                  <w:rPrChange w:id="46" w:author="Сергей" w:date="2017-08-13T19:13:00Z">
                    <w:rPr>
                      <w:rFonts w:ascii="Consolas" w:hAnsi="Consolas" w:cs="Consolas"/>
                      <w:color w:val="000000"/>
                      <w:sz w:val="19"/>
                      <w:szCs w:val="19"/>
                      <w:highlight w:val="white"/>
                    </w:rPr>
                  </w:rPrChange>
                </w:rPr>
                <w:t xml:space="preserve">        {</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7" w:author="Сергей" w:date="2017-08-13T19:13:00Z"/>
                <w:rFonts w:ascii="Consolas" w:hAnsi="Consolas" w:cs="Consolas"/>
                <w:color w:val="000000"/>
                <w:sz w:val="19"/>
                <w:szCs w:val="19"/>
                <w:highlight w:val="white"/>
                <w:lang w:val="en-US"/>
                <w:rPrChange w:id="48" w:author="Сергей" w:date="2017-08-13T19:13:00Z">
                  <w:rPr>
                    <w:ins w:id="49" w:author="Сергей" w:date="2017-08-13T19:13:00Z"/>
                    <w:rFonts w:ascii="Consolas" w:hAnsi="Consolas" w:cs="Consolas"/>
                    <w:color w:val="000000"/>
                    <w:sz w:val="19"/>
                    <w:szCs w:val="19"/>
                    <w:highlight w:val="white"/>
                  </w:rPr>
                </w:rPrChange>
              </w:rPr>
            </w:pPr>
            <w:ins w:id="50" w:author="Сергей" w:date="2017-08-13T19:13:00Z">
              <w:r w:rsidRPr="00EE2599">
                <w:rPr>
                  <w:rFonts w:ascii="Consolas" w:hAnsi="Consolas" w:cs="Consolas"/>
                  <w:color w:val="000000"/>
                  <w:sz w:val="19"/>
                  <w:szCs w:val="19"/>
                  <w:highlight w:val="white"/>
                  <w:lang w:val="en-US"/>
                  <w:rPrChange w:id="51"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52" w:author="Сергей" w:date="2017-08-13T19:13:00Z">
                    <w:rPr>
                      <w:rFonts w:ascii="Consolas" w:hAnsi="Consolas" w:cs="Consolas"/>
                      <w:color w:val="0000FF"/>
                      <w:sz w:val="19"/>
                      <w:szCs w:val="19"/>
                      <w:highlight w:val="white"/>
                    </w:rPr>
                  </w:rPrChange>
                </w:rPr>
                <w:t>int</w:t>
              </w:r>
              <w:r w:rsidRPr="00EE2599">
                <w:rPr>
                  <w:rFonts w:ascii="Consolas" w:hAnsi="Consolas" w:cs="Consolas"/>
                  <w:color w:val="000000"/>
                  <w:sz w:val="19"/>
                  <w:szCs w:val="19"/>
                  <w:highlight w:val="white"/>
                  <w:lang w:val="en-US"/>
                  <w:rPrChange w:id="53" w:author="Сергей" w:date="2017-08-13T19:13:00Z">
                    <w:rPr>
                      <w:rFonts w:ascii="Consolas" w:hAnsi="Consolas" w:cs="Consolas"/>
                      <w:color w:val="000000"/>
                      <w:sz w:val="19"/>
                      <w:szCs w:val="19"/>
                      <w:highlight w:val="white"/>
                    </w:rPr>
                  </w:rPrChange>
                </w:rPr>
                <w:t>[] a = { 0, 1, 2, 3, 4, 5, 6, 7, 8, 9 };</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4" w:author="Сергей" w:date="2017-08-13T19:13:00Z"/>
                <w:rFonts w:ascii="Consolas" w:hAnsi="Consolas" w:cs="Consolas"/>
                <w:color w:val="000000"/>
                <w:sz w:val="19"/>
                <w:szCs w:val="19"/>
                <w:highlight w:val="white"/>
                <w:lang w:val="en-US"/>
                <w:rPrChange w:id="55" w:author="Сергей" w:date="2017-08-13T19:13:00Z">
                  <w:rPr>
                    <w:ins w:id="56" w:author="Сергей" w:date="2017-08-13T19:13:00Z"/>
                    <w:rFonts w:ascii="Consolas" w:hAnsi="Consolas" w:cs="Consolas"/>
                    <w:color w:val="000000"/>
                    <w:sz w:val="19"/>
                    <w:szCs w:val="19"/>
                    <w:highlight w:val="white"/>
                  </w:rPr>
                </w:rPrChange>
              </w:rPr>
            </w:pPr>
            <w:ins w:id="57" w:author="Сергей" w:date="2017-08-13T19:13:00Z">
              <w:r w:rsidRPr="00EE2599">
                <w:rPr>
                  <w:rFonts w:ascii="Consolas" w:hAnsi="Consolas" w:cs="Consolas"/>
                  <w:color w:val="000000"/>
                  <w:sz w:val="19"/>
                  <w:szCs w:val="19"/>
                  <w:highlight w:val="white"/>
                  <w:lang w:val="en-US"/>
                  <w:rPrChange w:id="58"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59" w:author="Сергей" w:date="2017-08-13T19:13:00Z">
                    <w:rPr>
                      <w:rFonts w:ascii="Consolas" w:hAnsi="Consolas" w:cs="Consolas"/>
                      <w:color w:val="0000FF"/>
                      <w:sz w:val="19"/>
                      <w:szCs w:val="19"/>
                      <w:highlight w:val="white"/>
                    </w:rPr>
                  </w:rPrChange>
                </w:rPr>
                <w:t>int</w:t>
              </w:r>
              <w:r w:rsidRPr="00EE2599">
                <w:rPr>
                  <w:rFonts w:ascii="Consolas" w:hAnsi="Consolas" w:cs="Consolas"/>
                  <w:color w:val="000000"/>
                  <w:sz w:val="19"/>
                  <w:szCs w:val="19"/>
                  <w:highlight w:val="white"/>
                  <w:lang w:val="en-US"/>
                  <w:rPrChange w:id="60" w:author="Сергей" w:date="2017-08-13T19:13:00Z">
                    <w:rPr>
                      <w:rFonts w:ascii="Consolas" w:hAnsi="Consolas" w:cs="Consolas"/>
                      <w:color w:val="000000"/>
                      <w:sz w:val="19"/>
                      <w:szCs w:val="19"/>
                      <w:highlight w:val="white"/>
                    </w:rPr>
                  </w:rPrChange>
                </w:rPr>
                <w:t xml:space="preserve"> i;</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1" w:author="Сергей" w:date="2017-08-13T19:13:00Z"/>
                <w:rFonts w:ascii="Consolas" w:hAnsi="Consolas" w:cs="Consolas"/>
                <w:color w:val="000000"/>
                <w:sz w:val="19"/>
                <w:szCs w:val="19"/>
                <w:highlight w:val="white"/>
                <w:lang w:val="en-US"/>
                <w:rPrChange w:id="62" w:author="Сергей" w:date="2017-08-13T19:13:00Z">
                  <w:rPr>
                    <w:ins w:id="63" w:author="Сергей" w:date="2017-08-13T19:13:00Z"/>
                    <w:rFonts w:ascii="Consolas" w:hAnsi="Consolas" w:cs="Consolas"/>
                    <w:color w:val="000000"/>
                    <w:sz w:val="19"/>
                    <w:szCs w:val="19"/>
                    <w:highlight w:val="white"/>
                  </w:rPr>
                </w:rPrChange>
              </w:rPr>
            </w:pPr>
            <w:ins w:id="64" w:author="Сергей" w:date="2017-08-13T19:13:00Z">
              <w:r w:rsidRPr="00EE2599">
                <w:rPr>
                  <w:rFonts w:ascii="Consolas" w:hAnsi="Consolas" w:cs="Consolas"/>
                  <w:color w:val="000000"/>
                  <w:sz w:val="19"/>
                  <w:szCs w:val="19"/>
                  <w:highlight w:val="white"/>
                  <w:lang w:val="en-US"/>
                  <w:rPrChange w:id="65"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66" w:author="Сергей" w:date="2017-08-13T19:13:00Z">
                    <w:rPr>
                      <w:rFonts w:ascii="Consolas" w:hAnsi="Consolas" w:cs="Consolas"/>
                      <w:color w:val="0000FF"/>
                      <w:sz w:val="19"/>
                      <w:szCs w:val="19"/>
                      <w:highlight w:val="white"/>
                    </w:rPr>
                  </w:rPrChange>
                </w:rPr>
                <w:t>for</w:t>
              </w:r>
              <w:r w:rsidRPr="00EE2599">
                <w:rPr>
                  <w:rFonts w:ascii="Consolas" w:hAnsi="Consolas" w:cs="Consolas"/>
                  <w:color w:val="000000"/>
                  <w:sz w:val="19"/>
                  <w:szCs w:val="19"/>
                  <w:highlight w:val="white"/>
                  <w:lang w:val="en-US"/>
                  <w:rPrChange w:id="67" w:author="Сергей" w:date="2017-08-13T19:13:00Z">
                    <w:rPr>
                      <w:rFonts w:ascii="Consolas" w:hAnsi="Consolas" w:cs="Consolas"/>
                      <w:color w:val="000000"/>
                      <w:sz w:val="19"/>
                      <w:szCs w:val="19"/>
                      <w:highlight w:val="white"/>
                    </w:rPr>
                  </w:rPrChange>
                </w:rPr>
                <w:t xml:space="preserve"> (i = 0; i &lt; 10; i++)</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8" w:author="Сергей" w:date="2017-08-13T19:13:00Z"/>
                <w:rFonts w:ascii="Consolas" w:hAnsi="Consolas" w:cs="Consolas"/>
                <w:color w:val="000000"/>
                <w:sz w:val="19"/>
                <w:szCs w:val="19"/>
                <w:highlight w:val="white"/>
                <w:lang w:val="en-US"/>
                <w:rPrChange w:id="69" w:author="Сергей" w:date="2017-08-13T19:13:00Z">
                  <w:rPr>
                    <w:ins w:id="70" w:author="Сергей" w:date="2017-08-13T19:13:00Z"/>
                    <w:rFonts w:ascii="Consolas" w:hAnsi="Consolas" w:cs="Consolas"/>
                    <w:color w:val="000000"/>
                    <w:sz w:val="19"/>
                    <w:szCs w:val="19"/>
                    <w:highlight w:val="white"/>
                  </w:rPr>
                </w:rPrChange>
              </w:rPr>
            </w:pPr>
            <w:ins w:id="71" w:author="Сергей" w:date="2017-08-13T19:13:00Z">
              <w:r w:rsidRPr="00EE2599">
                <w:rPr>
                  <w:rFonts w:ascii="Consolas" w:hAnsi="Consolas" w:cs="Consolas"/>
                  <w:color w:val="000000"/>
                  <w:sz w:val="19"/>
                  <w:szCs w:val="19"/>
                  <w:highlight w:val="white"/>
                  <w:lang w:val="en-US"/>
                  <w:rPrChange w:id="72"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2B91AF"/>
                  <w:sz w:val="19"/>
                  <w:szCs w:val="19"/>
                  <w:highlight w:val="white"/>
                  <w:lang w:val="en-US"/>
                  <w:rPrChange w:id="73" w:author="Сергей" w:date="2017-08-13T19:13:00Z">
                    <w:rPr>
                      <w:rFonts w:ascii="Consolas" w:hAnsi="Consolas" w:cs="Consolas"/>
                      <w:color w:val="2B91AF"/>
                      <w:sz w:val="19"/>
                      <w:szCs w:val="19"/>
                      <w:highlight w:val="white"/>
                    </w:rPr>
                  </w:rPrChange>
                </w:rPr>
                <w:t>Console</w:t>
              </w:r>
              <w:r w:rsidRPr="00EE2599">
                <w:rPr>
                  <w:rFonts w:ascii="Consolas" w:hAnsi="Consolas" w:cs="Consolas"/>
                  <w:color w:val="000000"/>
                  <w:sz w:val="19"/>
                  <w:szCs w:val="19"/>
                  <w:highlight w:val="white"/>
                  <w:lang w:val="en-US"/>
                  <w:rPrChange w:id="74" w:author="Сергей" w:date="2017-08-13T19:13:00Z">
                    <w:rPr>
                      <w:rFonts w:ascii="Consolas" w:hAnsi="Consolas" w:cs="Consolas"/>
                      <w:color w:val="000000"/>
                      <w:sz w:val="19"/>
                      <w:szCs w:val="19"/>
                      <w:highlight w:val="white"/>
                    </w:rPr>
                  </w:rPrChange>
                </w:rPr>
                <w:t>.Write(</w:t>
              </w:r>
              <w:r w:rsidRPr="00EE2599">
                <w:rPr>
                  <w:rFonts w:ascii="Consolas" w:hAnsi="Consolas" w:cs="Consolas"/>
                  <w:color w:val="A31515"/>
                  <w:sz w:val="19"/>
                  <w:szCs w:val="19"/>
                  <w:highlight w:val="white"/>
                  <w:lang w:val="en-US"/>
                  <w:rPrChange w:id="75" w:author="Сергей" w:date="2017-08-13T19:13:00Z">
                    <w:rPr>
                      <w:rFonts w:ascii="Consolas" w:hAnsi="Consolas" w:cs="Consolas"/>
                      <w:color w:val="A31515"/>
                      <w:sz w:val="19"/>
                      <w:szCs w:val="19"/>
                      <w:highlight w:val="white"/>
                    </w:rPr>
                  </w:rPrChange>
                </w:rPr>
                <w:t>"{0} "</w:t>
              </w:r>
              <w:r w:rsidRPr="00EE2599">
                <w:rPr>
                  <w:rFonts w:ascii="Consolas" w:hAnsi="Consolas" w:cs="Consolas"/>
                  <w:color w:val="000000"/>
                  <w:sz w:val="19"/>
                  <w:szCs w:val="19"/>
                  <w:highlight w:val="white"/>
                  <w:lang w:val="en-US"/>
                  <w:rPrChange w:id="76" w:author="Сергей" w:date="2017-08-13T19:13:00Z">
                    <w:rPr>
                      <w:rFonts w:ascii="Consolas" w:hAnsi="Consolas" w:cs="Consolas"/>
                      <w:color w:val="000000"/>
                      <w:sz w:val="19"/>
                      <w:szCs w:val="19"/>
                      <w:highlight w:val="white"/>
                    </w:rPr>
                  </w:rPrChange>
                </w:rPr>
                <w:t>, a[i]);</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77" w:author="Сергей" w:date="2017-08-13T19:13:00Z"/>
                <w:rFonts w:ascii="Consolas" w:hAnsi="Consolas" w:cs="Consolas"/>
                <w:color w:val="000000"/>
                <w:sz w:val="19"/>
                <w:szCs w:val="19"/>
                <w:highlight w:val="white"/>
                <w:lang w:val="en-US"/>
                <w:rPrChange w:id="78" w:author="Сергей" w:date="2017-08-13T19:13:00Z">
                  <w:rPr>
                    <w:ins w:id="79" w:author="Сергей" w:date="2017-08-13T19:13:00Z"/>
                    <w:rFonts w:ascii="Consolas" w:hAnsi="Consolas" w:cs="Consolas"/>
                    <w:color w:val="000000"/>
                    <w:sz w:val="19"/>
                    <w:szCs w:val="19"/>
                    <w:highlight w:val="white"/>
                  </w:rPr>
                </w:rPrChange>
              </w:rPr>
            </w:pPr>
            <w:ins w:id="80" w:author="Сергей" w:date="2017-08-13T19:13:00Z">
              <w:r w:rsidRPr="00EE2599">
                <w:rPr>
                  <w:rFonts w:ascii="Consolas" w:hAnsi="Consolas" w:cs="Consolas"/>
                  <w:color w:val="000000"/>
                  <w:sz w:val="19"/>
                  <w:szCs w:val="19"/>
                  <w:highlight w:val="white"/>
                  <w:lang w:val="en-US"/>
                  <w:rPrChange w:id="81" w:author="Сергей" w:date="2017-08-13T19:13:00Z">
                    <w:rPr>
                      <w:rFonts w:ascii="Consolas" w:hAnsi="Consolas" w:cs="Consolas"/>
                      <w:color w:val="000000"/>
                      <w:sz w:val="19"/>
                      <w:szCs w:val="19"/>
                      <w:highlight w:val="white"/>
                    </w:rPr>
                  </w:rPrChange>
                </w:rPr>
                <w:t xml:space="preserve">            </w:t>
              </w:r>
              <w:r w:rsidRPr="00EE2599">
                <w:rPr>
                  <w:rFonts w:ascii="Consolas" w:hAnsi="Consolas" w:cs="Consolas"/>
                  <w:color w:val="2B91AF"/>
                  <w:sz w:val="19"/>
                  <w:szCs w:val="19"/>
                  <w:highlight w:val="white"/>
                  <w:lang w:val="en-US"/>
                  <w:rPrChange w:id="82" w:author="Сергей" w:date="2017-08-13T19:13:00Z">
                    <w:rPr>
                      <w:rFonts w:ascii="Consolas" w:hAnsi="Consolas" w:cs="Consolas"/>
                      <w:color w:val="2B91AF"/>
                      <w:sz w:val="19"/>
                      <w:szCs w:val="19"/>
                      <w:highlight w:val="white"/>
                    </w:rPr>
                  </w:rPrChange>
                </w:rPr>
                <w:t>Console</w:t>
              </w:r>
              <w:r w:rsidRPr="00EE2599">
                <w:rPr>
                  <w:rFonts w:ascii="Consolas" w:hAnsi="Consolas" w:cs="Consolas"/>
                  <w:color w:val="000000"/>
                  <w:sz w:val="19"/>
                  <w:szCs w:val="19"/>
                  <w:highlight w:val="white"/>
                  <w:lang w:val="en-US"/>
                  <w:rPrChange w:id="83" w:author="Сергей" w:date="2017-08-13T19:13:00Z">
                    <w:rPr>
                      <w:rFonts w:ascii="Consolas" w:hAnsi="Consolas" w:cs="Consolas"/>
                      <w:color w:val="000000"/>
                      <w:sz w:val="19"/>
                      <w:szCs w:val="19"/>
                      <w:highlight w:val="white"/>
                    </w:rPr>
                  </w:rPrChange>
                </w:rPr>
                <w:t>.WriteLine();</w:t>
              </w:r>
            </w:ins>
          </w:p>
          <w:p w:rsid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4" w:author="Сергей" w:date="2017-08-13T19:13:00Z"/>
                <w:rFonts w:ascii="Consolas" w:hAnsi="Consolas" w:cs="Consolas"/>
                <w:color w:val="000000"/>
                <w:sz w:val="19"/>
                <w:szCs w:val="19"/>
                <w:highlight w:val="white"/>
              </w:rPr>
            </w:pPr>
            <w:ins w:id="85" w:author="Сергей" w:date="2017-08-13T19:13:00Z">
              <w:r w:rsidRPr="00EE2599">
                <w:rPr>
                  <w:rFonts w:ascii="Consolas" w:hAnsi="Consolas" w:cs="Consolas"/>
                  <w:color w:val="000000"/>
                  <w:sz w:val="19"/>
                  <w:szCs w:val="19"/>
                  <w:highlight w:val="white"/>
                  <w:lang w:val="en-US"/>
                  <w:rPrChange w:id="86" w:author="Сергей" w:date="2017-08-13T19:13: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98571A" w:rsidRPr="00EE2599" w:rsidDel="00EE2599" w:rsidRDefault="00EE2599" w:rsidP="00EE2599">
            <w:pPr>
              <w:pStyle w:val="normal"/>
              <w:widowControl w:val="0"/>
              <w:spacing w:before="0" w:after="0" w:line="240" w:lineRule="auto"/>
              <w:rPr>
                <w:del w:id="87" w:author="Сергей" w:date="2017-08-13T19:13:00Z"/>
                <w:color w:val="000000"/>
                <w:lang w:val="en-US"/>
              </w:rPr>
            </w:pPr>
            <w:ins w:id="88" w:author="Сергей" w:date="2017-08-13T19:13:00Z">
              <w:r>
                <w:rPr>
                  <w:rFonts w:ascii="Consolas" w:hAnsi="Consolas" w:cs="Consolas"/>
                  <w:color w:val="000000"/>
                  <w:sz w:val="19"/>
                  <w:szCs w:val="19"/>
                  <w:highlight w:val="white"/>
                </w:rPr>
                <w:t>}</w:t>
              </w:r>
            </w:ins>
            <w:del w:id="89" w:author="Сергей" w:date="2017-08-13T19:13:00Z">
              <w:r w:rsidR="0065297E" w:rsidRPr="00EE2599" w:rsidDel="00EE2599">
                <w:rPr>
                  <w:color w:val="000088"/>
                  <w:lang w:val="en-US"/>
                </w:rPr>
                <w:delText>static</w:delText>
              </w:r>
              <w:r w:rsidR="0065297E" w:rsidRPr="00EE2599" w:rsidDel="00EE2599">
                <w:rPr>
                  <w:color w:val="000000"/>
                  <w:lang w:val="en-US"/>
                </w:rPr>
                <w:delText xml:space="preserve"> </w:delText>
              </w:r>
              <w:r w:rsidR="0065297E" w:rsidRPr="00EE2599" w:rsidDel="00EE2599">
                <w:rPr>
                  <w:color w:val="000088"/>
                  <w:lang w:val="en-US"/>
                </w:rPr>
                <w:delText>void</w:delText>
              </w:r>
              <w:r w:rsidR="0065297E" w:rsidRPr="00EE2599" w:rsidDel="00EE2599">
                <w:rPr>
                  <w:color w:val="000000"/>
                  <w:lang w:val="en-US"/>
                </w:rPr>
                <w:delText xml:space="preserve"> </w:delText>
              </w:r>
              <w:r w:rsidR="0065297E" w:rsidRPr="00EE2599" w:rsidDel="00EE2599">
                <w:rPr>
                  <w:color w:val="660066"/>
                  <w:lang w:val="en-US"/>
                </w:rPr>
                <w:delText>Main</w:delText>
              </w:r>
              <w:r w:rsidR="0065297E" w:rsidRPr="00EE2599" w:rsidDel="00EE2599">
                <w:rPr>
                  <w:color w:val="666600"/>
                  <w:lang w:val="en-US"/>
                </w:rPr>
                <w:delText>()</w:delText>
              </w:r>
            </w:del>
          </w:p>
          <w:p w:rsidR="0098571A" w:rsidRPr="00EE2599" w:rsidDel="00EE2599" w:rsidRDefault="0065297E">
            <w:pPr>
              <w:pStyle w:val="normal"/>
              <w:widowControl w:val="0"/>
              <w:spacing w:before="0" w:after="0" w:line="240" w:lineRule="auto"/>
              <w:rPr>
                <w:del w:id="90" w:author="Сергей" w:date="2017-08-13T19:13:00Z"/>
                <w:color w:val="000000"/>
                <w:lang w:val="en-US"/>
              </w:rPr>
            </w:pPr>
            <w:del w:id="91" w:author="Сергей" w:date="2017-08-13T19:13:00Z">
              <w:r w:rsidRPr="00EE2599" w:rsidDel="00EE2599">
                <w:rPr>
                  <w:color w:val="000000"/>
                  <w:lang w:val="en-US"/>
                </w:rPr>
                <w:delText xml:space="preserve"> {</w:delText>
              </w:r>
            </w:del>
          </w:p>
          <w:p w:rsidR="0098571A" w:rsidRPr="00EE2599" w:rsidDel="00EE2599" w:rsidRDefault="0065297E">
            <w:pPr>
              <w:pStyle w:val="normal"/>
              <w:widowControl w:val="0"/>
              <w:spacing w:before="0" w:after="0" w:line="240" w:lineRule="auto"/>
              <w:rPr>
                <w:del w:id="92" w:author="Сергей" w:date="2017-08-13T19:13:00Z"/>
                <w:color w:val="000000"/>
                <w:lang w:val="en-US"/>
              </w:rPr>
            </w:pPr>
            <w:del w:id="93" w:author="Сергей" w:date="2017-08-13T19:13:00Z">
              <w:r w:rsidRPr="00EE2599" w:rsidDel="00EE2599">
                <w:rPr>
                  <w:color w:val="000000"/>
                  <w:lang w:val="en-US"/>
                </w:rPr>
                <w:delText xml:space="preserve">      </w:delText>
              </w:r>
              <w:r w:rsidRPr="00EE2599" w:rsidDel="00EE2599">
                <w:rPr>
                  <w:color w:val="000088"/>
                  <w:lang w:val="en-US"/>
                </w:rPr>
                <w:delText>int</w:delText>
              </w:r>
              <w:r w:rsidRPr="00EE2599" w:rsidDel="00EE2599">
                <w:rPr>
                  <w:color w:val="666600"/>
                  <w:lang w:val="en-US"/>
                </w:rPr>
                <w:delText>[]</w:delText>
              </w:r>
              <w:r w:rsidRPr="00EE2599" w:rsidDel="00EE2599">
                <w:rPr>
                  <w:color w:val="000000"/>
                  <w:lang w:val="en-US"/>
                </w:rPr>
                <w:delText xml:space="preserve"> a </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0</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1</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2</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3</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4</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5</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6</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7</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8</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9</w:delText>
              </w:r>
              <w:r w:rsidRPr="00EE2599" w:rsidDel="00EE2599">
                <w:rPr>
                  <w:color w:val="000000"/>
                  <w:lang w:val="en-US"/>
                </w:rPr>
                <w:delText xml:space="preserve"> </w:delText>
              </w:r>
              <w:r w:rsidRPr="00EE2599" w:rsidDel="00EE2599">
                <w:rPr>
                  <w:color w:val="666600"/>
                  <w:lang w:val="en-US"/>
                </w:rPr>
                <w:delText>};</w:delText>
              </w:r>
            </w:del>
          </w:p>
          <w:p w:rsidR="0098571A" w:rsidRPr="00EE2599" w:rsidDel="00EE2599" w:rsidRDefault="0065297E">
            <w:pPr>
              <w:pStyle w:val="normal"/>
              <w:widowControl w:val="0"/>
              <w:spacing w:before="0" w:after="0" w:line="240" w:lineRule="auto"/>
              <w:rPr>
                <w:del w:id="94" w:author="Сергей" w:date="2017-08-13T19:13:00Z"/>
                <w:color w:val="000000"/>
                <w:lang w:val="en-US"/>
              </w:rPr>
            </w:pPr>
            <w:del w:id="95" w:author="Сергей" w:date="2017-08-13T19:13:00Z">
              <w:r w:rsidRPr="00EE2599" w:rsidDel="00EE2599">
                <w:rPr>
                  <w:color w:val="000000"/>
                  <w:lang w:val="en-US"/>
                </w:rPr>
                <w:delText xml:space="preserve">      </w:delText>
              </w:r>
              <w:r w:rsidRPr="00EE2599" w:rsidDel="00EE2599">
                <w:rPr>
                  <w:color w:val="000088"/>
                  <w:lang w:val="en-US"/>
                </w:rPr>
                <w:delText>int</w:delText>
              </w:r>
              <w:r w:rsidRPr="00EE2599" w:rsidDel="00EE2599">
                <w:rPr>
                  <w:color w:val="000000"/>
                  <w:lang w:val="en-US"/>
                </w:rPr>
                <w:delText xml:space="preserve"> i;</w:delText>
              </w:r>
            </w:del>
          </w:p>
          <w:p w:rsidR="0098571A" w:rsidRPr="00EE2599" w:rsidDel="00EE2599" w:rsidRDefault="0065297E">
            <w:pPr>
              <w:pStyle w:val="normal"/>
              <w:widowControl w:val="0"/>
              <w:spacing w:before="0" w:after="0" w:line="240" w:lineRule="auto"/>
              <w:rPr>
                <w:del w:id="96" w:author="Сергей" w:date="2017-08-13T19:13:00Z"/>
                <w:color w:val="000000"/>
                <w:lang w:val="en-US"/>
              </w:rPr>
            </w:pPr>
            <w:del w:id="97" w:author="Сергей" w:date="2017-08-13T19:13:00Z">
              <w:r w:rsidRPr="00EE2599" w:rsidDel="00EE2599">
                <w:rPr>
                  <w:color w:val="000000"/>
                  <w:lang w:val="en-US"/>
                </w:rPr>
                <w:delText xml:space="preserve">      </w:delText>
              </w:r>
              <w:r w:rsidRPr="00EE2599" w:rsidDel="00EE2599">
                <w:rPr>
                  <w:color w:val="000088"/>
                  <w:lang w:val="en-US"/>
                </w:rPr>
                <w:delText>for</w:delText>
              </w:r>
              <w:r w:rsidRPr="00EE2599" w:rsidDel="00EE2599">
                <w:rPr>
                  <w:color w:val="000000"/>
                  <w:lang w:val="en-US"/>
                </w:rPr>
                <w:delText xml:space="preserve"> </w:delText>
              </w:r>
              <w:r w:rsidRPr="00EE2599" w:rsidDel="00EE2599">
                <w:rPr>
                  <w:color w:val="666600"/>
                  <w:lang w:val="en-US"/>
                </w:rPr>
                <w:delText>(</w:delText>
              </w:r>
              <w:r w:rsidRPr="00EE2599" w:rsidDel="00EE2599">
                <w:rPr>
                  <w:color w:val="000000"/>
                  <w:lang w:val="en-US"/>
                </w:rPr>
                <w:delText xml:space="preserve">i </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0</w:delText>
              </w:r>
              <w:r w:rsidRPr="00EE2599" w:rsidDel="00EE2599">
                <w:rPr>
                  <w:color w:val="666600"/>
                  <w:lang w:val="en-US"/>
                </w:rPr>
                <w:delText>;</w:delText>
              </w:r>
              <w:r w:rsidRPr="00EE2599" w:rsidDel="00EE2599">
                <w:rPr>
                  <w:color w:val="000000"/>
                  <w:lang w:val="en-US"/>
                </w:rPr>
                <w:delText xml:space="preserve"> i </w:delText>
              </w:r>
              <w:r w:rsidRPr="00EE2599" w:rsidDel="00EE2599">
                <w:rPr>
                  <w:color w:val="666600"/>
                  <w:lang w:val="en-US"/>
                </w:rPr>
                <w:delText>&lt;</w:delText>
              </w:r>
              <w:r w:rsidRPr="00EE2599" w:rsidDel="00EE2599">
                <w:rPr>
                  <w:color w:val="000000"/>
                  <w:lang w:val="en-US"/>
                </w:rPr>
                <w:delText xml:space="preserve"> </w:delText>
              </w:r>
              <w:r w:rsidRPr="00EE2599" w:rsidDel="00EE2599">
                <w:rPr>
                  <w:color w:val="006666"/>
                  <w:lang w:val="en-US"/>
                </w:rPr>
                <w:delText>10</w:delText>
              </w:r>
              <w:r w:rsidRPr="00EE2599" w:rsidDel="00EE2599">
                <w:rPr>
                  <w:color w:val="666600"/>
                  <w:lang w:val="en-US"/>
                </w:rPr>
                <w:delText>;</w:delText>
              </w:r>
              <w:r w:rsidRPr="00EE2599" w:rsidDel="00EE2599">
                <w:rPr>
                  <w:color w:val="000000"/>
                  <w:lang w:val="en-US"/>
                </w:rPr>
                <w:delText>i++)</w:delText>
              </w:r>
            </w:del>
          </w:p>
          <w:p w:rsidR="0098571A" w:rsidDel="00EE2599" w:rsidRDefault="0065297E">
            <w:pPr>
              <w:pStyle w:val="normal"/>
              <w:widowControl w:val="0"/>
              <w:spacing w:before="0" w:after="0" w:line="240" w:lineRule="auto"/>
              <w:rPr>
                <w:del w:id="98" w:author="Сергей" w:date="2017-08-13T19:13:00Z"/>
                <w:color w:val="000000"/>
              </w:rPr>
            </w:pPr>
            <w:del w:id="99" w:author="Сергей" w:date="2017-08-13T19:13:00Z">
              <w:r w:rsidRPr="00EE2599" w:rsidDel="00EE2599">
                <w:rPr>
                  <w:color w:val="000000"/>
                  <w:lang w:val="en-US"/>
                </w:rPr>
                <w:delText xml:space="preserve">      </w:delText>
              </w:r>
              <w:r w:rsidDel="00EE2599">
                <w:rPr>
                  <w:color w:val="660066"/>
                </w:rPr>
                <w:delText>Console</w:delText>
              </w:r>
              <w:r w:rsidDel="00EE2599">
                <w:rPr>
                  <w:color w:val="666600"/>
                </w:rPr>
                <w:delText>.</w:delText>
              </w:r>
              <w:r w:rsidDel="00EE2599">
                <w:rPr>
                  <w:color w:val="660066"/>
                </w:rPr>
                <w:delText>Write</w:delText>
              </w:r>
              <w:r w:rsidDel="00EE2599">
                <w:rPr>
                  <w:color w:val="666600"/>
                </w:rPr>
                <w:delText>(</w:delText>
              </w:r>
              <w:r w:rsidDel="00EE2599">
                <w:rPr>
                  <w:color w:val="008800"/>
                </w:rPr>
                <w:delText>"{0} "</w:delText>
              </w:r>
              <w:r w:rsidDel="00EE2599">
                <w:rPr>
                  <w:color w:val="666600"/>
                </w:rPr>
                <w:delText>,</w:delText>
              </w:r>
              <w:r w:rsidDel="00EE2599">
                <w:rPr>
                  <w:color w:val="000000"/>
                </w:rPr>
                <w:delText>a</w:delText>
              </w:r>
              <w:r w:rsidDel="00EE2599">
                <w:rPr>
                  <w:color w:val="666600"/>
                </w:rPr>
                <w:delText>[</w:delText>
              </w:r>
              <w:r w:rsidDel="00EE2599">
                <w:rPr>
                  <w:color w:val="000000"/>
                </w:rPr>
                <w:delText>i</w:delText>
              </w:r>
              <w:r w:rsidDel="00EE2599">
                <w:rPr>
                  <w:color w:val="666600"/>
                </w:rPr>
                <w:delText>]);</w:delText>
              </w:r>
            </w:del>
          </w:p>
          <w:p w:rsidR="0098571A" w:rsidRDefault="0065297E">
            <w:pPr>
              <w:pStyle w:val="normal"/>
              <w:widowControl w:val="0"/>
              <w:spacing w:before="0" w:after="0" w:line="240" w:lineRule="auto"/>
              <w:rPr>
                <w:color w:val="000000"/>
              </w:rPr>
            </w:pPr>
            <w:del w:id="100" w:author="Сергей" w:date="2017-08-13T19:13:00Z">
              <w:r w:rsidDel="00EE2599">
                <w:rPr>
                  <w:color w:val="000000"/>
                </w:rPr>
                <w:delText>}</w:delText>
              </w:r>
            </w:del>
          </w:p>
        </w:tc>
      </w:tr>
    </w:tbl>
    <w:p w:rsidR="0098571A" w:rsidRDefault="0098571A">
      <w:pPr>
        <w:pStyle w:val="normal"/>
        <w:jc w:val="both"/>
      </w:pPr>
    </w:p>
    <w:p w:rsidR="0098571A" w:rsidRDefault="0065297E">
      <w:pPr>
        <w:pStyle w:val="normal"/>
      </w:pPr>
      <w:r>
        <w:t>Пример 2. Возведение каждого элемента массива в квадрат.</w:t>
      </w:r>
    </w:p>
    <w:tbl>
      <w:tblPr>
        <w:tblStyle w:val="a7"/>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01" w:author="Сергей" w:date="2017-08-13T19:17:00Z"/>
                <w:rFonts w:ascii="Consolas" w:hAnsi="Consolas" w:cs="Consolas"/>
                <w:color w:val="000000"/>
                <w:sz w:val="19"/>
                <w:szCs w:val="19"/>
                <w:highlight w:val="white"/>
                <w:lang w:val="en-US"/>
                <w:rPrChange w:id="102" w:author="Сергей" w:date="2017-08-13T19:17:00Z">
                  <w:rPr>
                    <w:ins w:id="103" w:author="Сергей" w:date="2017-08-13T19:17:00Z"/>
                    <w:rFonts w:ascii="Consolas" w:hAnsi="Consolas" w:cs="Consolas"/>
                    <w:color w:val="000000"/>
                    <w:sz w:val="19"/>
                    <w:szCs w:val="19"/>
                    <w:highlight w:val="white"/>
                  </w:rPr>
                </w:rPrChange>
              </w:rPr>
            </w:pPr>
            <w:ins w:id="104" w:author="Сергей" w:date="2017-08-13T19:17:00Z">
              <w:r w:rsidRPr="00EE2599">
                <w:rPr>
                  <w:rFonts w:ascii="Consolas" w:hAnsi="Consolas" w:cs="Consolas"/>
                  <w:color w:val="0000FF"/>
                  <w:sz w:val="19"/>
                  <w:szCs w:val="19"/>
                  <w:highlight w:val="white"/>
                  <w:lang w:val="en-US"/>
                  <w:rPrChange w:id="105" w:author="Сергей" w:date="2017-08-13T19:17:00Z">
                    <w:rPr>
                      <w:rFonts w:ascii="Consolas" w:hAnsi="Consolas" w:cs="Consolas"/>
                      <w:color w:val="0000FF"/>
                      <w:sz w:val="19"/>
                      <w:szCs w:val="19"/>
                      <w:highlight w:val="white"/>
                    </w:rPr>
                  </w:rPrChange>
                </w:rPr>
                <w:t>using</w:t>
              </w:r>
              <w:r w:rsidRPr="00EE2599">
                <w:rPr>
                  <w:rFonts w:ascii="Consolas" w:hAnsi="Consolas" w:cs="Consolas"/>
                  <w:color w:val="000000"/>
                  <w:sz w:val="19"/>
                  <w:szCs w:val="19"/>
                  <w:highlight w:val="white"/>
                  <w:lang w:val="en-US"/>
                  <w:rPrChange w:id="106" w:author="Сергей" w:date="2017-08-13T19:17:00Z">
                    <w:rPr>
                      <w:rFonts w:ascii="Consolas" w:hAnsi="Consolas" w:cs="Consolas"/>
                      <w:color w:val="000000"/>
                      <w:sz w:val="19"/>
                      <w:szCs w:val="19"/>
                      <w:highlight w:val="white"/>
                    </w:rPr>
                  </w:rPrChange>
                </w:rPr>
                <w:t xml:space="preserve"> System;</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07" w:author="Сергей" w:date="2017-08-13T19:17:00Z"/>
                <w:rFonts w:ascii="Consolas" w:hAnsi="Consolas" w:cs="Consolas"/>
                <w:color w:val="000000"/>
                <w:sz w:val="19"/>
                <w:szCs w:val="19"/>
                <w:highlight w:val="white"/>
                <w:lang w:val="en-US"/>
                <w:rPrChange w:id="108" w:author="Сергей" w:date="2017-08-13T19:17:00Z">
                  <w:rPr>
                    <w:ins w:id="109" w:author="Сергей" w:date="2017-08-13T19:17:00Z"/>
                    <w:rFonts w:ascii="Consolas" w:hAnsi="Consolas" w:cs="Consolas"/>
                    <w:color w:val="000000"/>
                    <w:sz w:val="19"/>
                    <w:szCs w:val="19"/>
                    <w:highlight w:val="white"/>
                  </w:rPr>
                </w:rPrChange>
              </w:rPr>
            </w:pPr>
            <w:ins w:id="110" w:author="Сергей" w:date="2017-08-13T19:17:00Z">
              <w:r w:rsidRPr="00EE2599">
                <w:rPr>
                  <w:rFonts w:ascii="Consolas" w:hAnsi="Consolas" w:cs="Consolas"/>
                  <w:color w:val="0000FF"/>
                  <w:sz w:val="19"/>
                  <w:szCs w:val="19"/>
                  <w:highlight w:val="white"/>
                  <w:lang w:val="en-US"/>
                  <w:rPrChange w:id="111" w:author="Сергей" w:date="2017-08-13T19:17:00Z">
                    <w:rPr>
                      <w:rFonts w:ascii="Consolas" w:hAnsi="Consolas" w:cs="Consolas"/>
                      <w:color w:val="0000FF"/>
                      <w:sz w:val="19"/>
                      <w:szCs w:val="19"/>
                      <w:highlight w:val="white"/>
                    </w:rPr>
                  </w:rPrChange>
                </w:rPr>
                <w:t>class</w:t>
              </w:r>
              <w:r w:rsidRPr="00EE2599">
                <w:rPr>
                  <w:rFonts w:ascii="Consolas" w:hAnsi="Consolas" w:cs="Consolas"/>
                  <w:color w:val="000000"/>
                  <w:sz w:val="19"/>
                  <w:szCs w:val="19"/>
                  <w:highlight w:val="white"/>
                  <w:lang w:val="en-US"/>
                  <w:rPrChange w:id="112"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2B91AF"/>
                  <w:sz w:val="19"/>
                  <w:szCs w:val="19"/>
                  <w:highlight w:val="white"/>
                  <w:lang w:val="en-US"/>
                  <w:rPrChange w:id="113" w:author="Сергей" w:date="2017-08-13T19:17:00Z">
                    <w:rPr>
                      <w:rFonts w:ascii="Consolas" w:hAnsi="Consolas" w:cs="Consolas"/>
                      <w:color w:val="2B91AF"/>
                      <w:sz w:val="19"/>
                      <w:szCs w:val="19"/>
                      <w:highlight w:val="white"/>
                    </w:rPr>
                  </w:rPrChange>
                </w:rPr>
                <w:t>Program</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14" w:author="Сергей" w:date="2017-08-13T19:17:00Z"/>
                <w:rFonts w:ascii="Consolas" w:hAnsi="Consolas" w:cs="Consolas"/>
                <w:color w:val="000000"/>
                <w:sz w:val="19"/>
                <w:szCs w:val="19"/>
                <w:highlight w:val="white"/>
                <w:lang w:val="en-US"/>
                <w:rPrChange w:id="115" w:author="Сергей" w:date="2017-08-13T19:17:00Z">
                  <w:rPr>
                    <w:ins w:id="116" w:author="Сергей" w:date="2017-08-13T19:17:00Z"/>
                    <w:rFonts w:ascii="Consolas" w:hAnsi="Consolas" w:cs="Consolas"/>
                    <w:color w:val="000000"/>
                    <w:sz w:val="19"/>
                    <w:szCs w:val="19"/>
                    <w:highlight w:val="white"/>
                  </w:rPr>
                </w:rPrChange>
              </w:rPr>
            </w:pPr>
            <w:ins w:id="117" w:author="Сергей" w:date="2017-08-13T19:17:00Z">
              <w:r w:rsidRPr="00EE2599">
                <w:rPr>
                  <w:rFonts w:ascii="Consolas" w:hAnsi="Consolas" w:cs="Consolas"/>
                  <w:color w:val="000000"/>
                  <w:sz w:val="19"/>
                  <w:szCs w:val="19"/>
                  <w:highlight w:val="white"/>
                  <w:lang w:val="en-US"/>
                  <w:rPrChange w:id="118" w:author="Сергей" w:date="2017-08-13T19:17:00Z">
                    <w:rPr>
                      <w:rFonts w:ascii="Consolas" w:hAnsi="Consolas" w:cs="Consolas"/>
                      <w:color w:val="000000"/>
                      <w:sz w:val="19"/>
                      <w:szCs w:val="19"/>
                      <w:highlight w:val="white"/>
                    </w:rPr>
                  </w:rPrChange>
                </w:rPr>
                <w:t>{</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19" w:author="Сергей" w:date="2017-08-13T19:17:00Z"/>
                <w:rFonts w:ascii="Consolas" w:hAnsi="Consolas" w:cs="Consolas"/>
                <w:color w:val="000000"/>
                <w:sz w:val="19"/>
                <w:szCs w:val="19"/>
                <w:highlight w:val="white"/>
                <w:lang w:val="en-US"/>
                <w:rPrChange w:id="120" w:author="Сергей" w:date="2017-08-13T19:17:00Z">
                  <w:rPr>
                    <w:ins w:id="121" w:author="Сергей" w:date="2017-08-13T19:17:00Z"/>
                    <w:rFonts w:ascii="Consolas" w:hAnsi="Consolas" w:cs="Consolas"/>
                    <w:color w:val="000000"/>
                    <w:sz w:val="19"/>
                    <w:szCs w:val="19"/>
                    <w:highlight w:val="white"/>
                  </w:rPr>
                </w:rPrChange>
              </w:rPr>
            </w:pPr>
            <w:ins w:id="122" w:author="Сергей" w:date="2017-08-13T19:17:00Z">
              <w:r w:rsidRPr="00EE2599">
                <w:rPr>
                  <w:rFonts w:ascii="Consolas" w:hAnsi="Consolas" w:cs="Consolas"/>
                  <w:color w:val="000000"/>
                  <w:sz w:val="19"/>
                  <w:szCs w:val="19"/>
                  <w:highlight w:val="white"/>
                  <w:lang w:val="en-US"/>
                  <w:rPrChange w:id="123"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24" w:author="Сергей" w:date="2017-08-13T19:17:00Z">
                    <w:rPr>
                      <w:rFonts w:ascii="Consolas" w:hAnsi="Consolas" w:cs="Consolas"/>
                      <w:color w:val="0000FF"/>
                      <w:sz w:val="19"/>
                      <w:szCs w:val="19"/>
                      <w:highlight w:val="white"/>
                    </w:rPr>
                  </w:rPrChange>
                </w:rPr>
                <w:t>static</w:t>
              </w:r>
              <w:r w:rsidRPr="00EE2599">
                <w:rPr>
                  <w:rFonts w:ascii="Consolas" w:hAnsi="Consolas" w:cs="Consolas"/>
                  <w:color w:val="000000"/>
                  <w:sz w:val="19"/>
                  <w:szCs w:val="19"/>
                  <w:highlight w:val="white"/>
                  <w:lang w:val="en-US"/>
                  <w:rPrChange w:id="125"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26" w:author="Сергей" w:date="2017-08-13T19:17:00Z">
                    <w:rPr>
                      <w:rFonts w:ascii="Consolas" w:hAnsi="Consolas" w:cs="Consolas"/>
                      <w:color w:val="0000FF"/>
                      <w:sz w:val="19"/>
                      <w:szCs w:val="19"/>
                      <w:highlight w:val="white"/>
                    </w:rPr>
                  </w:rPrChange>
                </w:rPr>
                <w:t>void</w:t>
              </w:r>
              <w:r w:rsidRPr="00EE2599">
                <w:rPr>
                  <w:rFonts w:ascii="Consolas" w:hAnsi="Consolas" w:cs="Consolas"/>
                  <w:color w:val="000000"/>
                  <w:sz w:val="19"/>
                  <w:szCs w:val="19"/>
                  <w:highlight w:val="white"/>
                  <w:lang w:val="en-US"/>
                  <w:rPrChange w:id="127" w:author="Сергей" w:date="2017-08-13T19:17:00Z">
                    <w:rPr>
                      <w:rFonts w:ascii="Consolas" w:hAnsi="Consolas" w:cs="Consolas"/>
                      <w:color w:val="000000"/>
                      <w:sz w:val="19"/>
                      <w:szCs w:val="19"/>
                      <w:highlight w:val="white"/>
                    </w:rPr>
                  </w:rPrChange>
                </w:rPr>
                <w:t xml:space="preserve"> Main()</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28" w:author="Сергей" w:date="2017-08-13T19:17:00Z"/>
                <w:rFonts w:ascii="Consolas" w:hAnsi="Consolas" w:cs="Consolas"/>
                <w:color w:val="000000"/>
                <w:sz w:val="19"/>
                <w:szCs w:val="19"/>
                <w:highlight w:val="white"/>
                <w:lang w:val="en-US"/>
                <w:rPrChange w:id="129" w:author="Сергей" w:date="2017-08-13T19:17:00Z">
                  <w:rPr>
                    <w:ins w:id="130" w:author="Сергей" w:date="2017-08-13T19:17:00Z"/>
                    <w:rFonts w:ascii="Consolas" w:hAnsi="Consolas" w:cs="Consolas"/>
                    <w:color w:val="000000"/>
                    <w:sz w:val="19"/>
                    <w:szCs w:val="19"/>
                    <w:highlight w:val="white"/>
                  </w:rPr>
                </w:rPrChange>
              </w:rPr>
            </w:pPr>
            <w:ins w:id="131" w:author="Сергей" w:date="2017-08-13T19:17:00Z">
              <w:r w:rsidRPr="00EE2599">
                <w:rPr>
                  <w:rFonts w:ascii="Consolas" w:hAnsi="Consolas" w:cs="Consolas"/>
                  <w:color w:val="000000"/>
                  <w:sz w:val="19"/>
                  <w:szCs w:val="19"/>
                  <w:highlight w:val="white"/>
                  <w:lang w:val="en-US"/>
                  <w:rPrChange w:id="132" w:author="Сергей" w:date="2017-08-13T19:17:00Z">
                    <w:rPr>
                      <w:rFonts w:ascii="Consolas" w:hAnsi="Consolas" w:cs="Consolas"/>
                      <w:color w:val="000000"/>
                      <w:sz w:val="19"/>
                      <w:szCs w:val="19"/>
                      <w:highlight w:val="white"/>
                    </w:rPr>
                  </w:rPrChange>
                </w:rPr>
                <w:t xml:space="preserve">    {</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33" w:author="Сергей" w:date="2017-08-13T19:17:00Z"/>
                <w:rFonts w:ascii="Consolas" w:hAnsi="Consolas" w:cs="Consolas"/>
                <w:color w:val="000000"/>
                <w:sz w:val="19"/>
                <w:szCs w:val="19"/>
                <w:highlight w:val="white"/>
                <w:lang w:val="en-US"/>
                <w:rPrChange w:id="134" w:author="Сергей" w:date="2017-08-13T19:17:00Z">
                  <w:rPr>
                    <w:ins w:id="135" w:author="Сергей" w:date="2017-08-13T19:17:00Z"/>
                    <w:rFonts w:ascii="Consolas" w:hAnsi="Consolas" w:cs="Consolas"/>
                    <w:color w:val="000000"/>
                    <w:sz w:val="19"/>
                    <w:szCs w:val="19"/>
                    <w:highlight w:val="white"/>
                  </w:rPr>
                </w:rPrChange>
              </w:rPr>
            </w:pPr>
            <w:ins w:id="136" w:author="Сергей" w:date="2017-08-13T19:17:00Z">
              <w:r w:rsidRPr="00EE2599">
                <w:rPr>
                  <w:rFonts w:ascii="Consolas" w:hAnsi="Consolas" w:cs="Consolas"/>
                  <w:color w:val="000000"/>
                  <w:sz w:val="19"/>
                  <w:szCs w:val="19"/>
                  <w:highlight w:val="white"/>
                  <w:lang w:val="en-US"/>
                  <w:rPrChange w:id="137"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38" w:author="Сергей" w:date="2017-08-13T19:17:00Z">
                    <w:rPr>
                      <w:rFonts w:ascii="Consolas" w:hAnsi="Consolas" w:cs="Consolas"/>
                      <w:color w:val="0000FF"/>
                      <w:sz w:val="19"/>
                      <w:szCs w:val="19"/>
                      <w:highlight w:val="white"/>
                    </w:rPr>
                  </w:rPrChange>
                </w:rPr>
                <w:t>int</w:t>
              </w:r>
              <w:r w:rsidRPr="00EE2599">
                <w:rPr>
                  <w:rFonts w:ascii="Consolas" w:hAnsi="Consolas" w:cs="Consolas"/>
                  <w:color w:val="000000"/>
                  <w:sz w:val="19"/>
                  <w:szCs w:val="19"/>
                  <w:highlight w:val="white"/>
                  <w:lang w:val="en-US"/>
                  <w:rPrChange w:id="139" w:author="Сергей" w:date="2017-08-13T19:17:00Z">
                    <w:rPr>
                      <w:rFonts w:ascii="Consolas" w:hAnsi="Consolas" w:cs="Consolas"/>
                      <w:color w:val="000000"/>
                      <w:sz w:val="19"/>
                      <w:szCs w:val="19"/>
                      <w:highlight w:val="white"/>
                    </w:rPr>
                  </w:rPrChange>
                </w:rPr>
                <w:t xml:space="preserve">[] a = </w:t>
              </w:r>
              <w:r w:rsidRPr="00EE2599">
                <w:rPr>
                  <w:rFonts w:ascii="Consolas" w:hAnsi="Consolas" w:cs="Consolas"/>
                  <w:color w:val="0000FF"/>
                  <w:sz w:val="19"/>
                  <w:szCs w:val="19"/>
                  <w:highlight w:val="white"/>
                  <w:lang w:val="en-US"/>
                  <w:rPrChange w:id="140" w:author="Сергей" w:date="2017-08-13T19:17:00Z">
                    <w:rPr>
                      <w:rFonts w:ascii="Consolas" w:hAnsi="Consolas" w:cs="Consolas"/>
                      <w:color w:val="0000FF"/>
                      <w:sz w:val="19"/>
                      <w:szCs w:val="19"/>
                      <w:highlight w:val="white"/>
                    </w:rPr>
                  </w:rPrChange>
                </w:rPr>
                <w:t>new</w:t>
              </w:r>
              <w:r w:rsidRPr="00EE2599">
                <w:rPr>
                  <w:rFonts w:ascii="Consolas" w:hAnsi="Consolas" w:cs="Consolas"/>
                  <w:color w:val="000000"/>
                  <w:sz w:val="19"/>
                  <w:szCs w:val="19"/>
                  <w:highlight w:val="white"/>
                  <w:lang w:val="en-US"/>
                  <w:rPrChange w:id="141"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42" w:author="Сергей" w:date="2017-08-13T19:17:00Z">
                    <w:rPr>
                      <w:rFonts w:ascii="Consolas" w:hAnsi="Consolas" w:cs="Consolas"/>
                      <w:color w:val="0000FF"/>
                      <w:sz w:val="19"/>
                      <w:szCs w:val="19"/>
                      <w:highlight w:val="white"/>
                    </w:rPr>
                  </w:rPrChange>
                </w:rPr>
                <w:t>int</w:t>
              </w:r>
              <w:r w:rsidRPr="00EE2599">
                <w:rPr>
                  <w:rFonts w:ascii="Consolas" w:hAnsi="Consolas" w:cs="Consolas"/>
                  <w:color w:val="000000"/>
                  <w:sz w:val="19"/>
                  <w:szCs w:val="19"/>
                  <w:highlight w:val="white"/>
                  <w:lang w:val="en-US"/>
                  <w:rPrChange w:id="143" w:author="Сергей" w:date="2017-08-13T19:17:00Z">
                    <w:rPr>
                      <w:rFonts w:ascii="Consolas" w:hAnsi="Consolas" w:cs="Consolas"/>
                      <w:color w:val="000000"/>
                      <w:sz w:val="19"/>
                      <w:szCs w:val="19"/>
                      <w:highlight w:val="white"/>
                    </w:rPr>
                  </w:rPrChange>
                </w:rPr>
                <w:t>[10];</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44" w:author="Сергей" w:date="2017-08-13T19:17:00Z"/>
                <w:rFonts w:ascii="Consolas" w:hAnsi="Consolas" w:cs="Consolas"/>
                <w:color w:val="000000"/>
                <w:sz w:val="19"/>
                <w:szCs w:val="19"/>
                <w:highlight w:val="white"/>
                <w:lang w:val="en-US"/>
                <w:rPrChange w:id="145" w:author="Сергей" w:date="2017-08-13T19:17:00Z">
                  <w:rPr>
                    <w:ins w:id="146" w:author="Сергей" w:date="2017-08-13T19:17:00Z"/>
                    <w:rFonts w:ascii="Consolas" w:hAnsi="Consolas" w:cs="Consolas"/>
                    <w:color w:val="000000"/>
                    <w:sz w:val="19"/>
                    <w:szCs w:val="19"/>
                    <w:highlight w:val="white"/>
                  </w:rPr>
                </w:rPrChange>
              </w:rPr>
            </w:pPr>
            <w:ins w:id="147" w:author="Сергей" w:date="2017-08-13T19:17:00Z">
              <w:r w:rsidRPr="00EE2599">
                <w:rPr>
                  <w:rFonts w:ascii="Consolas" w:hAnsi="Consolas" w:cs="Consolas"/>
                  <w:color w:val="000000"/>
                  <w:sz w:val="19"/>
                  <w:szCs w:val="19"/>
                  <w:highlight w:val="white"/>
                  <w:lang w:val="en-US"/>
                  <w:rPrChange w:id="148"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49" w:author="Сергей" w:date="2017-08-13T19:17:00Z">
                    <w:rPr>
                      <w:rFonts w:ascii="Consolas" w:hAnsi="Consolas" w:cs="Consolas"/>
                      <w:color w:val="0000FF"/>
                      <w:sz w:val="19"/>
                      <w:szCs w:val="19"/>
                      <w:highlight w:val="white"/>
                    </w:rPr>
                  </w:rPrChange>
                </w:rPr>
                <w:t>int</w:t>
              </w:r>
              <w:r w:rsidRPr="00EE2599">
                <w:rPr>
                  <w:rFonts w:ascii="Consolas" w:hAnsi="Consolas" w:cs="Consolas"/>
                  <w:color w:val="000000"/>
                  <w:sz w:val="19"/>
                  <w:szCs w:val="19"/>
                  <w:highlight w:val="white"/>
                  <w:lang w:val="en-US"/>
                  <w:rPrChange w:id="150" w:author="Сергей" w:date="2017-08-13T19:17:00Z">
                    <w:rPr>
                      <w:rFonts w:ascii="Consolas" w:hAnsi="Consolas" w:cs="Consolas"/>
                      <w:color w:val="000000"/>
                      <w:sz w:val="19"/>
                      <w:szCs w:val="19"/>
                      <w:highlight w:val="white"/>
                    </w:rPr>
                  </w:rPrChange>
                </w:rPr>
                <w:t xml:space="preserve"> i;</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51" w:author="Сергей" w:date="2017-08-13T19:17:00Z"/>
                <w:rFonts w:ascii="Consolas" w:hAnsi="Consolas" w:cs="Consolas"/>
                <w:color w:val="000000"/>
                <w:sz w:val="19"/>
                <w:szCs w:val="19"/>
                <w:highlight w:val="white"/>
                <w:lang w:val="en-US"/>
                <w:rPrChange w:id="152" w:author="Сергей" w:date="2017-08-13T19:17:00Z">
                  <w:rPr>
                    <w:ins w:id="153" w:author="Сергей" w:date="2017-08-13T19:17:00Z"/>
                    <w:rFonts w:ascii="Consolas" w:hAnsi="Consolas" w:cs="Consolas"/>
                    <w:color w:val="000000"/>
                    <w:sz w:val="19"/>
                    <w:szCs w:val="19"/>
                    <w:highlight w:val="white"/>
                  </w:rPr>
                </w:rPrChange>
              </w:rPr>
            </w:pPr>
            <w:ins w:id="154" w:author="Сергей" w:date="2017-08-13T19:17:00Z">
              <w:r w:rsidRPr="00EE2599">
                <w:rPr>
                  <w:rFonts w:ascii="Consolas" w:hAnsi="Consolas" w:cs="Consolas"/>
                  <w:color w:val="000000"/>
                  <w:sz w:val="19"/>
                  <w:szCs w:val="19"/>
                  <w:highlight w:val="white"/>
                  <w:lang w:val="en-US"/>
                  <w:rPrChange w:id="155"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56" w:author="Сергей" w:date="2017-08-13T19:17:00Z">
                    <w:rPr>
                      <w:rFonts w:ascii="Consolas" w:hAnsi="Consolas" w:cs="Consolas"/>
                      <w:color w:val="0000FF"/>
                      <w:sz w:val="19"/>
                      <w:szCs w:val="19"/>
                      <w:highlight w:val="white"/>
                    </w:rPr>
                  </w:rPrChange>
                </w:rPr>
                <w:t>for</w:t>
              </w:r>
              <w:r w:rsidRPr="00EE2599">
                <w:rPr>
                  <w:rFonts w:ascii="Consolas" w:hAnsi="Consolas" w:cs="Consolas"/>
                  <w:color w:val="000000"/>
                  <w:sz w:val="19"/>
                  <w:szCs w:val="19"/>
                  <w:highlight w:val="white"/>
                  <w:lang w:val="en-US"/>
                  <w:rPrChange w:id="157" w:author="Сергей" w:date="2017-08-13T19:17:00Z">
                    <w:rPr>
                      <w:rFonts w:ascii="Consolas" w:hAnsi="Consolas" w:cs="Consolas"/>
                      <w:color w:val="000000"/>
                      <w:sz w:val="19"/>
                      <w:szCs w:val="19"/>
                      <w:highlight w:val="white"/>
                    </w:rPr>
                  </w:rPrChange>
                </w:rPr>
                <w:t xml:space="preserve"> (i = 0; i &lt; 10; i++) a[i] = i * i;</w:t>
              </w:r>
            </w:ins>
          </w:p>
          <w:p w:rsidR="00EE2599" w:rsidRP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58" w:author="Сергей" w:date="2017-08-13T19:17:00Z"/>
                <w:rFonts w:ascii="Consolas" w:hAnsi="Consolas" w:cs="Consolas"/>
                <w:color w:val="000000"/>
                <w:sz w:val="19"/>
                <w:szCs w:val="19"/>
                <w:highlight w:val="white"/>
                <w:lang w:val="en-US"/>
                <w:rPrChange w:id="159" w:author="Сергей" w:date="2017-08-13T19:17:00Z">
                  <w:rPr>
                    <w:ins w:id="160" w:author="Сергей" w:date="2017-08-13T19:17:00Z"/>
                    <w:rFonts w:ascii="Consolas" w:hAnsi="Consolas" w:cs="Consolas"/>
                    <w:color w:val="000000"/>
                    <w:sz w:val="19"/>
                    <w:szCs w:val="19"/>
                    <w:highlight w:val="white"/>
                  </w:rPr>
                </w:rPrChange>
              </w:rPr>
            </w:pPr>
            <w:ins w:id="161" w:author="Сергей" w:date="2017-08-13T19:17:00Z">
              <w:r w:rsidRPr="00EE2599">
                <w:rPr>
                  <w:rFonts w:ascii="Consolas" w:hAnsi="Consolas" w:cs="Consolas"/>
                  <w:color w:val="000000"/>
                  <w:sz w:val="19"/>
                  <w:szCs w:val="19"/>
                  <w:highlight w:val="white"/>
                  <w:lang w:val="en-US"/>
                  <w:rPrChange w:id="162" w:author="Сергей" w:date="2017-08-13T19:17:00Z">
                    <w:rPr>
                      <w:rFonts w:ascii="Consolas" w:hAnsi="Consolas" w:cs="Consolas"/>
                      <w:color w:val="000000"/>
                      <w:sz w:val="19"/>
                      <w:szCs w:val="19"/>
                      <w:highlight w:val="white"/>
                    </w:rPr>
                  </w:rPrChange>
                </w:rPr>
                <w:t xml:space="preserve">        </w:t>
              </w:r>
              <w:r w:rsidRPr="00EE2599">
                <w:rPr>
                  <w:rFonts w:ascii="Consolas" w:hAnsi="Consolas" w:cs="Consolas"/>
                  <w:color w:val="0000FF"/>
                  <w:sz w:val="19"/>
                  <w:szCs w:val="19"/>
                  <w:highlight w:val="white"/>
                  <w:lang w:val="en-US"/>
                  <w:rPrChange w:id="163" w:author="Сергей" w:date="2017-08-13T19:17:00Z">
                    <w:rPr>
                      <w:rFonts w:ascii="Consolas" w:hAnsi="Consolas" w:cs="Consolas"/>
                      <w:color w:val="0000FF"/>
                      <w:sz w:val="19"/>
                      <w:szCs w:val="19"/>
                      <w:highlight w:val="white"/>
                    </w:rPr>
                  </w:rPrChange>
                </w:rPr>
                <w:t>for</w:t>
              </w:r>
              <w:r w:rsidRPr="00EE2599">
                <w:rPr>
                  <w:rFonts w:ascii="Consolas" w:hAnsi="Consolas" w:cs="Consolas"/>
                  <w:color w:val="000000"/>
                  <w:sz w:val="19"/>
                  <w:szCs w:val="19"/>
                  <w:highlight w:val="white"/>
                  <w:lang w:val="en-US"/>
                  <w:rPrChange w:id="164" w:author="Сергей" w:date="2017-08-13T19:17:00Z">
                    <w:rPr>
                      <w:rFonts w:ascii="Consolas" w:hAnsi="Consolas" w:cs="Consolas"/>
                      <w:color w:val="000000"/>
                      <w:sz w:val="19"/>
                      <w:szCs w:val="19"/>
                      <w:highlight w:val="white"/>
                    </w:rPr>
                  </w:rPrChange>
                </w:rPr>
                <w:t xml:space="preserve"> (i = 0; i &lt; 10; i++) </w:t>
              </w:r>
              <w:r w:rsidRPr="00EE2599">
                <w:rPr>
                  <w:rFonts w:ascii="Consolas" w:hAnsi="Consolas" w:cs="Consolas"/>
                  <w:color w:val="2B91AF"/>
                  <w:sz w:val="19"/>
                  <w:szCs w:val="19"/>
                  <w:highlight w:val="white"/>
                  <w:lang w:val="en-US"/>
                  <w:rPrChange w:id="165" w:author="Сергей" w:date="2017-08-13T19:17:00Z">
                    <w:rPr>
                      <w:rFonts w:ascii="Consolas" w:hAnsi="Consolas" w:cs="Consolas"/>
                      <w:color w:val="2B91AF"/>
                      <w:sz w:val="19"/>
                      <w:szCs w:val="19"/>
                      <w:highlight w:val="white"/>
                    </w:rPr>
                  </w:rPrChange>
                </w:rPr>
                <w:t>Console</w:t>
              </w:r>
              <w:r w:rsidRPr="00EE2599">
                <w:rPr>
                  <w:rFonts w:ascii="Consolas" w:hAnsi="Consolas" w:cs="Consolas"/>
                  <w:color w:val="000000"/>
                  <w:sz w:val="19"/>
                  <w:szCs w:val="19"/>
                  <w:highlight w:val="white"/>
                  <w:lang w:val="en-US"/>
                  <w:rPrChange w:id="166" w:author="Сергей" w:date="2017-08-13T19:17:00Z">
                    <w:rPr>
                      <w:rFonts w:ascii="Consolas" w:hAnsi="Consolas" w:cs="Consolas"/>
                      <w:color w:val="000000"/>
                      <w:sz w:val="19"/>
                      <w:szCs w:val="19"/>
                      <w:highlight w:val="white"/>
                    </w:rPr>
                  </w:rPrChange>
                </w:rPr>
                <w:t>.WriteLine(a[i]);</w:t>
              </w:r>
            </w:ins>
          </w:p>
          <w:p w:rsid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67" w:author="Сергей" w:date="2017-08-13T19:17:00Z"/>
                <w:rFonts w:ascii="Consolas" w:hAnsi="Consolas" w:cs="Consolas"/>
                <w:color w:val="000000"/>
                <w:sz w:val="19"/>
                <w:szCs w:val="19"/>
                <w:highlight w:val="white"/>
              </w:rPr>
            </w:pPr>
            <w:ins w:id="168" w:author="Сергей" w:date="2017-08-13T19:17:00Z">
              <w:r w:rsidRPr="00EE2599">
                <w:rPr>
                  <w:rFonts w:ascii="Consolas" w:hAnsi="Consolas" w:cs="Consolas"/>
                  <w:color w:val="000000"/>
                  <w:sz w:val="19"/>
                  <w:szCs w:val="19"/>
                  <w:highlight w:val="white"/>
                  <w:lang w:val="en-US"/>
                  <w:rPrChange w:id="169" w:author="Сергей" w:date="2017-08-13T19:17:00Z">
                    <w:rPr>
                      <w:rFonts w:ascii="Consolas" w:hAnsi="Consolas" w:cs="Consolas"/>
                      <w:color w:val="000000"/>
                      <w:sz w:val="19"/>
                      <w:szCs w:val="19"/>
                      <w:highlight w:val="white"/>
                    </w:rPr>
                  </w:rPrChang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ins>
          </w:p>
          <w:p w:rsid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70" w:author="Сергей" w:date="2017-08-13T19:17:00Z"/>
                <w:rFonts w:ascii="Consolas" w:hAnsi="Consolas" w:cs="Consolas"/>
                <w:color w:val="000000"/>
                <w:sz w:val="19"/>
                <w:szCs w:val="19"/>
                <w:highlight w:val="white"/>
              </w:rPr>
            </w:pPr>
            <w:ins w:id="171" w:author="Сергей" w:date="2017-08-13T19:17:00Z">
              <w:r>
                <w:rPr>
                  <w:rFonts w:ascii="Consolas" w:hAnsi="Consolas" w:cs="Consolas"/>
                  <w:color w:val="000000"/>
                  <w:sz w:val="19"/>
                  <w:szCs w:val="19"/>
                  <w:highlight w:val="white"/>
                </w:rPr>
                <w:t xml:space="preserve">    }</w:t>
              </w:r>
            </w:ins>
          </w:p>
          <w:p w:rsidR="0098571A" w:rsidRPr="00EE2599" w:rsidDel="00EE2599" w:rsidRDefault="00EE2599" w:rsidP="00EE2599">
            <w:pPr>
              <w:pStyle w:val="normal"/>
              <w:widowControl w:val="0"/>
              <w:spacing w:before="0" w:after="0" w:line="240" w:lineRule="auto"/>
              <w:rPr>
                <w:del w:id="172" w:author="Сергей" w:date="2017-08-13T19:17:00Z"/>
                <w:color w:val="000000"/>
                <w:lang w:val="en-US"/>
              </w:rPr>
            </w:pPr>
            <w:ins w:id="173" w:author="Сергей" w:date="2017-08-13T19:17:00Z">
              <w:r>
                <w:rPr>
                  <w:rFonts w:ascii="Consolas" w:hAnsi="Consolas" w:cs="Consolas"/>
                  <w:color w:val="000000"/>
                  <w:sz w:val="19"/>
                  <w:szCs w:val="19"/>
                  <w:highlight w:val="white"/>
                </w:rPr>
                <w:t>}</w:t>
              </w:r>
            </w:ins>
            <w:del w:id="174" w:author="Сергей" w:date="2017-08-13T19:17:00Z">
              <w:r w:rsidR="0065297E" w:rsidRPr="00EE2599" w:rsidDel="00EE2599">
                <w:rPr>
                  <w:color w:val="000088"/>
                  <w:lang w:val="en-US"/>
                </w:rPr>
                <w:delText>static</w:delText>
              </w:r>
              <w:r w:rsidR="0065297E" w:rsidRPr="00EE2599" w:rsidDel="00EE2599">
                <w:rPr>
                  <w:color w:val="000000"/>
                  <w:lang w:val="en-US"/>
                </w:rPr>
                <w:delText xml:space="preserve"> </w:delText>
              </w:r>
              <w:r w:rsidR="0065297E" w:rsidRPr="00EE2599" w:rsidDel="00EE2599">
                <w:rPr>
                  <w:color w:val="000088"/>
                  <w:lang w:val="en-US"/>
                </w:rPr>
                <w:delText>void</w:delText>
              </w:r>
              <w:r w:rsidR="0065297E" w:rsidRPr="00EE2599" w:rsidDel="00EE2599">
                <w:rPr>
                  <w:color w:val="000000"/>
                  <w:lang w:val="en-US"/>
                </w:rPr>
                <w:delText xml:space="preserve"> </w:delText>
              </w:r>
              <w:r w:rsidR="0065297E" w:rsidRPr="00EE2599" w:rsidDel="00EE2599">
                <w:rPr>
                  <w:color w:val="660066"/>
                  <w:lang w:val="en-US"/>
                </w:rPr>
                <w:delText>Main</w:delText>
              </w:r>
              <w:r w:rsidR="0065297E" w:rsidRPr="00EE2599" w:rsidDel="00EE2599">
                <w:rPr>
                  <w:color w:val="666600"/>
                  <w:lang w:val="en-US"/>
                </w:rPr>
                <w:delText>()</w:delText>
              </w:r>
            </w:del>
          </w:p>
          <w:p w:rsidR="0098571A" w:rsidRPr="00EE2599" w:rsidDel="00EE2599" w:rsidRDefault="0065297E">
            <w:pPr>
              <w:pStyle w:val="normal"/>
              <w:widowControl w:val="0"/>
              <w:spacing w:before="0" w:after="0" w:line="240" w:lineRule="auto"/>
              <w:rPr>
                <w:del w:id="175" w:author="Сергей" w:date="2017-08-13T19:17:00Z"/>
                <w:color w:val="000000"/>
                <w:lang w:val="en-US"/>
              </w:rPr>
            </w:pPr>
            <w:del w:id="176" w:author="Сергей" w:date="2017-08-13T19:17:00Z">
              <w:r w:rsidRPr="00EE2599" w:rsidDel="00EE2599">
                <w:rPr>
                  <w:color w:val="000000"/>
                  <w:lang w:val="en-US"/>
                </w:rPr>
                <w:delText>{</w:delText>
              </w:r>
            </w:del>
          </w:p>
          <w:p w:rsidR="0098571A" w:rsidRPr="00EE2599" w:rsidDel="00EE2599" w:rsidRDefault="0065297E">
            <w:pPr>
              <w:pStyle w:val="normal"/>
              <w:widowControl w:val="0"/>
              <w:spacing w:before="0" w:after="0" w:line="240" w:lineRule="auto"/>
              <w:rPr>
                <w:del w:id="177" w:author="Сергей" w:date="2017-08-13T19:17:00Z"/>
                <w:color w:val="000000"/>
                <w:lang w:val="en-US"/>
              </w:rPr>
            </w:pPr>
            <w:del w:id="178" w:author="Сергей" w:date="2017-08-13T19:17:00Z">
              <w:r w:rsidRPr="00EE2599" w:rsidDel="00EE2599">
                <w:rPr>
                  <w:color w:val="000000"/>
                  <w:lang w:val="en-US"/>
                </w:rPr>
                <w:delText xml:space="preserve">      </w:delText>
              </w:r>
              <w:r w:rsidRPr="00EE2599" w:rsidDel="00EE2599">
                <w:rPr>
                  <w:color w:val="000088"/>
                  <w:lang w:val="en-US"/>
                </w:rPr>
                <w:delText>int</w:delText>
              </w:r>
              <w:r w:rsidRPr="00EE2599" w:rsidDel="00EE2599">
                <w:rPr>
                  <w:color w:val="666600"/>
                  <w:lang w:val="en-US"/>
                </w:rPr>
                <w:delText>[]</w:delText>
              </w:r>
              <w:r w:rsidRPr="00EE2599" w:rsidDel="00EE2599">
                <w:rPr>
                  <w:color w:val="000000"/>
                  <w:lang w:val="en-US"/>
                </w:rPr>
                <w:delText xml:space="preserve"> a </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0088"/>
                  <w:lang w:val="en-US"/>
                </w:rPr>
                <w:delText>new</w:delText>
              </w:r>
              <w:r w:rsidRPr="00EE2599" w:rsidDel="00EE2599">
                <w:rPr>
                  <w:color w:val="000000"/>
                  <w:lang w:val="en-US"/>
                </w:rPr>
                <w:delText xml:space="preserve"> </w:delText>
              </w:r>
              <w:r w:rsidRPr="00EE2599" w:rsidDel="00EE2599">
                <w:rPr>
                  <w:color w:val="000088"/>
                  <w:lang w:val="en-US"/>
                </w:rPr>
                <w:delText>int</w:delText>
              </w:r>
              <w:r w:rsidRPr="00EE2599" w:rsidDel="00EE2599">
                <w:rPr>
                  <w:color w:val="666600"/>
                  <w:lang w:val="en-US"/>
                </w:rPr>
                <w:delText>[</w:delText>
              </w:r>
              <w:r w:rsidRPr="00EE2599" w:rsidDel="00EE2599">
                <w:rPr>
                  <w:color w:val="006666"/>
                  <w:lang w:val="en-US"/>
                </w:rPr>
                <w:delText>10</w:delText>
              </w:r>
              <w:r w:rsidRPr="00EE2599" w:rsidDel="00EE2599">
                <w:rPr>
                  <w:color w:val="666600"/>
                  <w:lang w:val="en-US"/>
                </w:rPr>
                <w:delText>];</w:delText>
              </w:r>
            </w:del>
          </w:p>
          <w:p w:rsidR="0098571A" w:rsidRPr="00EE2599" w:rsidDel="00EE2599" w:rsidRDefault="0065297E">
            <w:pPr>
              <w:pStyle w:val="normal"/>
              <w:widowControl w:val="0"/>
              <w:spacing w:before="0" w:after="0" w:line="240" w:lineRule="auto"/>
              <w:rPr>
                <w:del w:id="179" w:author="Сергей" w:date="2017-08-13T19:17:00Z"/>
                <w:color w:val="000000"/>
                <w:lang w:val="en-US"/>
              </w:rPr>
            </w:pPr>
            <w:del w:id="180" w:author="Сергей" w:date="2017-08-13T19:17:00Z">
              <w:r w:rsidRPr="00EE2599" w:rsidDel="00EE2599">
                <w:rPr>
                  <w:color w:val="000000"/>
                  <w:lang w:val="en-US"/>
                </w:rPr>
                <w:delText xml:space="preserve">      </w:delText>
              </w:r>
              <w:r w:rsidRPr="00EE2599" w:rsidDel="00EE2599">
                <w:rPr>
                  <w:color w:val="000088"/>
                  <w:lang w:val="en-US"/>
                </w:rPr>
                <w:delText>int</w:delText>
              </w:r>
              <w:r w:rsidRPr="00EE2599" w:rsidDel="00EE2599">
                <w:rPr>
                  <w:color w:val="000000"/>
                  <w:lang w:val="en-US"/>
                </w:rPr>
                <w:delText xml:space="preserve"> i;</w:delText>
              </w:r>
            </w:del>
          </w:p>
          <w:p w:rsidR="0098571A" w:rsidRPr="00EE2599" w:rsidDel="00EE2599" w:rsidRDefault="0065297E">
            <w:pPr>
              <w:pStyle w:val="normal"/>
              <w:widowControl w:val="0"/>
              <w:spacing w:before="0" w:after="0" w:line="240" w:lineRule="auto"/>
              <w:rPr>
                <w:del w:id="181" w:author="Сергей" w:date="2017-08-13T19:17:00Z"/>
                <w:color w:val="000000"/>
                <w:lang w:val="en-US"/>
              </w:rPr>
            </w:pPr>
            <w:del w:id="182" w:author="Сергей" w:date="2017-08-13T19:17:00Z">
              <w:r w:rsidRPr="00EE2599" w:rsidDel="00EE2599">
                <w:rPr>
                  <w:color w:val="000000"/>
                  <w:lang w:val="en-US"/>
                </w:rPr>
                <w:delText xml:space="preserve">      </w:delText>
              </w:r>
              <w:r w:rsidRPr="00EE2599" w:rsidDel="00EE2599">
                <w:rPr>
                  <w:color w:val="000088"/>
                  <w:lang w:val="en-US"/>
                </w:rPr>
                <w:delText>for</w:delText>
              </w:r>
              <w:r w:rsidRPr="00EE2599" w:rsidDel="00EE2599">
                <w:rPr>
                  <w:color w:val="000000"/>
                  <w:lang w:val="en-US"/>
                </w:rPr>
                <w:delText xml:space="preserve"> </w:delText>
              </w:r>
              <w:r w:rsidRPr="00EE2599" w:rsidDel="00EE2599">
                <w:rPr>
                  <w:color w:val="666600"/>
                  <w:lang w:val="en-US"/>
                </w:rPr>
                <w:delText>(</w:delText>
              </w:r>
              <w:r w:rsidRPr="00EE2599" w:rsidDel="00EE2599">
                <w:rPr>
                  <w:color w:val="000000"/>
                  <w:lang w:val="en-US"/>
                </w:rPr>
                <w:delText xml:space="preserve">i </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0</w:delText>
              </w:r>
              <w:r w:rsidRPr="00EE2599" w:rsidDel="00EE2599">
                <w:rPr>
                  <w:color w:val="666600"/>
                  <w:lang w:val="en-US"/>
                </w:rPr>
                <w:delText>;</w:delText>
              </w:r>
              <w:r w:rsidRPr="00EE2599" w:rsidDel="00EE2599">
                <w:rPr>
                  <w:color w:val="000000"/>
                  <w:lang w:val="en-US"/>
                </w:rPr>
                <w:delText xml:space="preserve"> i </w:delText>
              </w:r>
              <w:r w:rsidRPr="00EE2599" w:rsidDel="00EE2599">
                <w:rPr>
                  <w:color w:val="666600"/>
                  <w:lang w:val="en-US"/>
                </w:rPr>
                <w:delText>&lt;</w:delText>
              </w:r>
              <w:r w:rsidRPr="00EE2599" w:rsidDel="00EE2599">
                <w:rPr>
                  <w:color w:val="000000"/>
                  <w:lang w:val="en-US"/>
                </w:rPr>
                <w:delText xml:space="preserve"> </w:delText>
              </w:r>
              <w:r w:rsidRPr="00EE2599" w:rsidDel="00EE2599">
                <w:rPr>
                  <w:color w:val="006666"/>
                  <w:lang w:val="en-US"/>
                </w:rPr>
                <w:delText>10</w:delText>
              </w:r>
              <w:r w:rsidRPr="00EE2599" w:rsidDel="00EE2599">
                <w:rPr>
                  <w:color w:val="666600"/>
                  <w:lang w:val="en-US"/>
                </w:rPr>
                <w:delText>;</w:delText>
              </w:r>
              <w:r w:rsidRPr="00EE2599" w:rsidDel="00EE2599">
                <w:rPr>
                  <w:color w:val="000000"/>
                  <w:lang w:val="en-US"/>
                </w:rPr>
                <w:delText xml:space="preserve"> i</w:delText>
              </w:r>
              <w:r w:rsidRPr="00EE2599" w:rsidDel="00EE2599">
                <w:rPr>
                  <w:color w:val="666600"/>
                  <w:lang w:val="en-US"/>
                </w:rPr>
                <w:delText>++)</w:delText>
              </w:r>
              <w:r w:rsidRPr="00EE2599" w:rsidDel="00EE2599">
                <w:rPr>
                  <w:color w:val="000000"/>
                  <w:lang w:val="en-US"/>
                </w:rPr>
                <w:delText xml:space="preserve"> a</w:delText>
              </w:r>
              <w:r w:rsidRPr="00EE2599" w:rsidDel="00EE2599">
                <w:rPr>
                  <w:color w:val="666600"/>
                  <w:lang w:val="en-US"/>
                </w:rPr>
                <w:delText>[</w:delText>
              </w:r>
              <w:r w:rsidRPr="00EE2599" w:rsidDel="00EE2599">
                <w:rPr>
                  <w:color w:val="000000"/>
                  <w:lang w:val="en-US"/>
                </w:rPr>
                <w:delText>i</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666600"/>
                  <w:lang w:val="en-US"/>
                </w:rPr>
                <w:delText>=</w:delText>
              </w:r>
              <w:r w:rsidRPr="00EE2599" w:rsidDel="00EE2599">
                <w:rPr>
                  <w:color w:val="000000"/>
                  <w:lang w:val="en-US"/>
                </w:rPr>
                <w:delText xml:space="preserve"> i </w:delText>
              </w:r>
              <w:r w:rsidRPr="00EE2599" w:rsidDel="00EE2599">
                <w:rPr>
                  <w:color w:val="666600"/>
                  <w:lang w:val="en-US"/>
                </w:rPr>
                <w:delText>*</w:delText>
              </w:r>
              <w:r w:rsidRPr="00EE2599" w:rsidDel="00EE2599">
                <w:rPr>
                  <w:color w:val="000000"/>
                  <w:lang w:val="en-US"/>
                </w:rPr>
                <w:delText xml:space="preserve"> i;</w:delText>
              </w:r>
            </w:del>
          </w:p>
          <w:p w:rsidR="0098571A" w:rsidRPr="00EE2599" w:rsidDel="00EE2599" w:rsidRDefault="0065297E">
            <w:pPr>
              <w:pStyle w:val="normal"/>
              <w:widowControl w:val="0"/>
              <w:spacing w:before="0" w:after="0" w:line="240" w:lineRule="auto"/>
              <w:rPr>
                <w:del w:id="183" w:author="Сергей" w:date="2017-08-13T19:17:00Z"/>
                <w:color w:val="000000"/>
                <w:lang w:val="en-US"/>
              </w:rPr>
            </w:pPr>
            <w:del w:id="184" w:author="Сергей" w:date="2017-08-13T19:17:00Z">
              <w:r w:rsidRPr="00EE2599" w:rsidDel="00EE2599">
                <w:rPr>
                  <w:color w:val="000000"/>
                  <w:lang w:val="en-US"/>
                </w:rPr>
                <w:delText xml:space="preserve">      </w:delText>
              </w:r>
              <w:r w:rsidRPr="00EE2599" w:rsidDel="00EE2599">
                <w:rPr>
                  <w:color w:val="000088"/>
                  <w:lang w:val="en-US"/>
                </w:rPr>
                <w:delText>for</w:delText>
              </w:r>
              <w:r w:rsidRPr="00EE2599" w:rsidDel="00EE2599">
                <w:rPr>
                  <w:color w:val="000000"/>
                  <w:lang w:val="en-US"/>
                </w:rPr>
                <w:delText xml:space="preserve"> </w:delText>
              </w:r>
              <w:r w:rsidRPr="00EE2599" w:rsidDel="00EE2599">
                <w:rPr>
                  <w:color w:val="666600"/>
                  <w:lang w:val="en-US"/>
                </w:rPr>
                <w:delText>(</w:delText>
              </w:r>
              <w:r w:rsidRPr="00EE2599" w:rsidDel="00EE2599">
                <w:rPr>
                  <w:color w:val="000000"/>
                  <w:lang w:val="en-US"/>
                </w:rPr>
                <w:delText xml:space="preserve">i </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006666"/>
                  <w:lang w:val="en-US"/>
                </w:rPr>
                <w:delText>0</w:delText>
              </w:r>
              <w:r w:rsidRPr="00EE2599" w:rsidDel="00EE2599">
                <w:rPr>
                  <w:color w:val="666600"/>
                  <w:lang w:val="en-US"/>
                </w:rPr>
                <w:delText>;</w:delText>
              </w:r>
              <w:r w:rsidRPr="00EE2599" w:rsidDel="00EE2599">
                <w:rPr>
                  <w:color w:val="000000"/>
                  <w:lang w:val="en-US"/>
                </w:rPr>
                <w:delText xml:space="preserve"> i </w:delText>
              </w:r>
              <w:r w:rsidRPr="00EE2599" w:rsidDel="00EE2599">
                <w:rPr>
                  <w:color w:val="666600"/>
                  <w:lang w:val="en-US"/>
                </w:rPr>
                <w:delText>&lt;</w:delText>
              </w:r>
              <w:r w:rsidRPr="00EE2599" w:rsidDel="00EE2599">
                <w:rPr>
                  <w:color w:val="000000"/>
                  <w:lang w:val="en-US"/>
                </w:rPr>
                <w:delText xml:space="preserve"> </w:delText>
              </w:r>
              <w:r w:rsidRPr="00EE2599" w:rsidDel="00EE2599">
                <w:rPr>
                  <w:color w:val="006666"/>
                  <w:lang w:val="en-US"/>
                </w:rPr>
                <w:delText>10</w:delText>
              </w:r>
              <w:r w:rsidRPr="00EE2599" w:rsidDel="00EE2599">
                <w:rPr>
                  <w:color w:val="666600"/>
                  <w:lang w:val="en-US"/>
                </w:rPr>
                <w:delText>;</w:delText>
              </w:r>
              <w:r w:rsidRPr="00EE2599" w:rsidDel="00EE2599">
                <w:rPr>
                  <w:color w:val="000000"/>
                  <w:lang w:val="en-US"/>
                </w:rPr>
                <w:delText xml:space="preserve"> i</w:delText>
              </w:r>
              <w:r w:rsidRPr="00EE2599" w:rsidDel="00EE2599">
                <w:rPr>
                  <w:color w:val="666600"/>
                  <w:lang w:val="en-US"/>
                </w:rPr>
                <w:delText>++)</w:delText>
              </w:r>
              <w:r w:rsidRPr="00EE2599" w:rsidDel="00EE2599">
                <w:rPr>
                  <w:color w:val="000000"/>
                  <w:lang w:val="en-US"/>
                </w:rPr>
                <w:delText xml:space="preserve"> </w:delText>
              </w:r>
              <w:r w:rsidRPr="00EE2599" w:rsidDel="00EE2599">
                <w:rPr>
                  <w:color w:val="660066"/>
                  <w:lang w:val="en-US"/>
                </w:rPr>
                <w:delText>Console</w:delText>
              </w:r>
              <w:r w:rsidRPr="00EE2599" w:rsidDel="00EE2599">
                <w:rPr>
                  <w:color w:val="666600"/>
                  <w:lang w:val="en-US"/>
                </w:rPr>
                <w:delText>.</w:delText>
              </w:r>
              <w:r w:rsidRPr="00EE2599" w:rsidDel="00EE2599">
                <w:rPr>
                  <w:color w:val="660066"/>
                  <w:lang w:val="en-US"/>
                </w:rPr>
                <w:delText>WriteLine</w:delText>
              </w:r>
              <w:r w:rsidRPr="00EE2599" w:rsidDel="00EE2599">
                <w:rPr>
                  <w:color w:val="666600"/>
                  <w:lang w:val="en-US"/>
                </w:rPr>
                <w:delText>(</w:delText>
              </w:r>
              <w:r w:rsidRPr="00EE2599" w:rsidDel="00EE2599">
                <w:rPr>
                  <w:color w:val="000000"/>
                  <w:lang w:val="en-US"/>
                </w:rPr>
                <w:delText>a</w:delText>
              </w:r>
              <w:r w:rsidRPr="00EE2599" w:rsidDel="00EE2599">
                <w:rPr>
                  <w:color w:val="666600"/>
                  <w:lang w:val="en-US"/>
                </w:rPr>
                <w:delText>[</w:delText>
              </w:r>
              <w:r w:rsidRPr="00EE2599" w:rsidDel="00EE2599">
                <w:rPr>
                  <w:color w:val="000000"/>
                  <w:lang w:val="en-US"/>
                </w:rPr>
                <w:delText>i</w:delText>
              </w:r>
              <w:r w:rsidRPr="00EE2599" w:rsidDel="00EE2599">
                <w:rPr>
                  <w:color w:val="666600"/>
                  <w:lang w:val="en-US"/>
                </w:rPr>
                <w:delText>]);</w:delText>
              </w:r>
            </w:del>
          </w:p>
          <w:p w:rsidR="0098571A" w:rsidRDefault="0065297E">
            <w:pPr>
              <w:pStyle w:val="normal"/>
              <w:widowControl w:val="0"/>
              <w:spacing w:before="0" w:after="0" w:line="240" w:lineRule="auto"/>
              <w:rPr>
                <w:color w:val="000000"/>
              </w:rPr>
            </w:pPr>
            <w:del w:id="185" w:author="Сергей" w:date="2017-08-13T19:17:00Z">
              <w:r w:rsidDel="00EE2599">
                <w:rPr>
                  <w:color w:val="000000"/>
                </w:rPr>
                <w:delText>}</w:delText>
              </w:r>
            </w:del>
          </w:p>
        </w:tc>
      </w:tr>
    </w:tbl>
    <w:p w:rsidR="0098571A" w:rsidRDefault="0098571A">
      <w:pPr>
        <w:pStyle w:val="normal"/>
        <w:ind w:firstLine="720"/>
        <w:jc w:val="both"/>
      </w:pPr>
    </w:p>
    <w:p w:rsidR="0098571A" w:rsidRDefault="0098571A">
      <w:pPr>
        <w:pStyle w:val="2"/>
        <w:contextualSpacing w:val="0"/>
        <w:jc w:val="both"/>
      </w:pPr>
      <w:bookmarkStart w:id="186" w:name="_27z4s62jhhid" w:colFirst="0" w:colLast="0"/>
      <w:bookmarkEnd w:id="186"/>
    </w:p>
    <w:p w:rsidR="0098571A" w:rsidRDefault="0065297E">
      <w:pPr>
        <w:pStyle w:val="2"/>
        <w:contextualSpacing w:val="0"/>
        <w:jc w:val="both"/>
      </w:pPr>
      <w:bookmarkStart w:id="187" w:name="_vb2eqly9qs54" w:colFirst="0" w:colLast="0"/>
      <w:bookmarkEnd w:id="187"/>
      <w:r>
        <w:br w:type="page"/>
      </w:r>
    </w:p>
    <w:p w:rsidR="0098571A" w:rsidRDefault="0065297E">
      <w:pPr>
        <w:pStyle w:val="2"/>
        <w:contextualSpacing w:val="0"/>
        <w:jc w:val="both"/>
      </w:pPr>
      <w:bookmarkStart w:id="188" w:name="_a9rou6504ynh" w:colFirst="0" w:colLast="0"/>
      <w:bookmarkEnd w:id="188"/>
      <w:r>
        <w:lastRenderedPageBreak/>
        <w:t>Массив как параметр</w:t>
      </w:r>
    </w:p>
    <w:p w:rsidR="0098571A" w:rsidRDefault="0065297E">
      <w:pPr>
        <w:pStyle w:val="normal"/>
      </w:pPr>
      <w:r>
        <w:t xml:space="preserve">Так как имя массива фактически является ссылкой, то он передается в метод по ссылке и, следовательно, все изменения элементов массива, являющегося формальным параметром, отразятся на элементах соответствующего массива, являющимся фактическим параметром. </w:t>
      </w:r>
    </w:p>
    <w:p w:rsidR="0098571A" w:rsidRDefault="0065297E">
      <w:pPr>
        <w:pStyle w:val="normal"/>
      </w:pPr>
      <w:r>
        <w:t>Рассмотрим пример передачи массива как параметра:</w:t>
      </w:r>
    </w:p>
    <w:tbl>
      <w:tblPr>
        <w:tblStyle w:val="a8"/>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88"/>
                <w:lang w:val="en-US"/>
              </w:rPr>
            </w:pPr>
            <w:r w:rsidRPr="00EE2599">
              <w:rPr>
                <w:color w:val="000088"/>
                <w:lang w:val="en-US"/>
              </w:rPr>
              <w:t>using System;</w:t>
            </w:r>
          </w:p>
          <w:p w:rsidR="0098571A" w:rsidRPr="00EE2599" w:rsidRDefault="0098571A">
            <w:pPr>
              <w:pStyle w:val="normal"/>
              <w:widowControl w:val="0"/>
              <w:spacing w:before="0" w:after="0" w:line="240" w:lineRule="auto"/>
              <w:rPr>
                <w:color w:val="000088"/>
                <w:lang w:val="en-US"/>
              </w:rPr>
            </w:pPr>
          </w:p>
          <w:p w:rsidR="0098571A" w:rsidRPr="00EE2599" w:rsidRDefault="0065297E">
            <w:pPr>
              <w:pStyle w:val="normal"/>
              <w:widowControl w:val="0"/>
              <w:spacing w:before="0" w:after="0" w:line="240" w:lineRule="auto"/>
              <w:rPr>
                <w:color w:val="000000"/>
                <w:lang w:val="en-US"/>
              </w:rPr>
            </w:pP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88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 </w:t>
            </w:r>
          </w:p>
          <w:p w:rsidR="0098571A" w:rsidRDefault="0065297E">
            <w:pPr>
              <w:pStyle w:val="normal"/>
              <w:widowControl w:val="0"/>
              <w:spacing w:before="0" w:after="0" w:line="240" w:lineRule="auto"/>
              <w:rPr>
                <w:color w:val="880000"/>
              </w:rPr>
            </w:pPr>
            <w:r w:rsidRPr="00EE2599">
              <w:rPr>
                <w:color w:val="880000"/>
                <w:lang w:val="en-US"/>
              </w:rPr>
              <w:t xml:space="preserve">            </w:t>
            </w:r>
            <w:r>
              <w:rPr>
                <w:color w:val="880000"/>
              </w:rPr>
              <w:t xml:space="preserve">// n–размерность массива, </w:t>
            </w:r>
            <w:proofErr w:type="gramStart"/>
            <w:r>
              <w:rPr>
                <w:color w:val="880000"/>
              </w:rPr>
              <w:t>а–ссылка</w:t>
            </w:r>
            <w:proofErr w:type="gramEnd"/>
            <w:r>
              <w:rPr>
                <w:color w:val="880000"/>
              </w:rPr>
              <w:t xml:space="preserve"> на массив</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w:t>
            </w:r>
            <w:r w:rsidRPr="00EE2599">
              <w:rPr>
                <w:color w:val="666600"/>
                <w:lang w:val="en-US"/>
              </w:rPr>
              <w:t>(</w:t>
            </w:r>
            <w:r w:rsidRPr="00EE2599">
              <w:rPr>
                <w:color w:val="008800"/>
                <w:lang w:val="en-US"/>
              </w:rPr>
              <w:t>"{0}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Change</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Default="0065297E">
            <w:pPr>
              <w:pStyle w:val="normal"/>
              <w:widowControl w:val="0"/>
              <w:spacing w:before="0" w:after="0" w:line="240" w:lineRule="auto"/>
              <w:rPr>
                <w:color w:val="666600"/>
              </w:rPr>
            </w:pPr>
            <w:r w:rsidRPr="00EE2599">
              <w:rPr>
                <w:color w:val="000000"/>
                <w:lang w:val="en-US"/>
              </w:rPr>
              <w:t xml:space="preserve">                    </w:t>
            </w:r>
            <w:ins w:id="189" w:author="Сергей" w:date="2017-08-13T19:25:00Z">
              <w:r w:rsidR="00082279">
                <w:rPr>
                  <w:rFonts w:ascii="Consolas" w:hAnsi="Consolas" w:cs="Consolas"/>
                  <w:color w:val="0000FF"/>
                  <w:sz w:val="19"/>
                  <w:szCs w:val="19"/>
                  <w:highlight w:val="white"/>
                </w:rPr>
                <w:t>if</w:t>
              </w:r>
              <w:r w:rsidR="00082279">
                <w:rPr>
                  <w:rFonts w:ascii="Consolas" w:hAnsi="Consolas" w:cs="Consolas"/>
                  <w:color w:val="000000"/>
                  <w:sz w:val="19"/>
                  <w:szCs w:val="19"/>
                  <w:highlight w:val="white"/>
                </w:rPr>
                <w:t xml:space="preserve"> (a[i] &lt; 0) a[i] = -a[i]</w:t>
              </w:r>
            </w:ins>
            <w:del w:id="190" w:author="Сергей" w:date="2017-08-13T19:25:00Z">
              <w:r w:rsidDel="00082279">
                <w:rPr>
                  <w:color w:val="000088"/>
                </w:rPr>
                <w:delText>if</w:delText>
              </w:r>
              <w:r w:rsidDel="00082279">
                <w:rPr>
                  <w:color w:val="000000"/>
                </w:rPr>
                <w:delText xml:space="preserve"> </w:delText>
              </w:r>
              <w:r w:rsidDel="00082279">
                <w:rPr>
                  <w:color w:val="666600"/>
                </w:rPr>
                <w:delText>(</w:delText>
              </w:r>
              <w:r w:rsidDel="00082279">
                <w:rPr>
                  <w:color w:val="000000"/>
                </w:rPr>
                <w:delText>a</w:delText>
              </w:r>
              <w:r w:rsidDel="00082279">
                <w:rPr>
                  <w:color w:val="666600"/>
                </w:rPr>
                <w:delText>[</w:delText>
              </w:r>
              <w:r w:rsidDel="00082279">
                <w:rPr>
                  <w:color w:val="000000"/>
                </w:rPr>
                <w:delText>i</w:delText>
              </w:r>
              <w:r w:rsidDel="00082279">
                <w:rPr>
                  <w:color w:val="666600"/>
                </w:rPr>
                <w:delText>]</w:delText>
              </w:r>
              <w:r w:rsidDel="00082279">
                <w:rPr>
                  <w:color w:val="000000"/>
                </w:rPr>
                <w:delText xml:space="preserve"> </w:delText>
              </w:r>
              <w:r w:rsidDel="00082279">
                <w:rPr>
                  <w:color w:val="666600"/>
                </w:rPr>
                <w:delText>&gt;</w:delText>
              </w:r>
              <w:r w:rsidDel="00082279">
                <w:rPr>
                  <w:color w:val="000000"/>
                </w:rPr>
                <w:delText xml:space="preserve"> </w:delText>
              </w:r>
              <w:r w:rsidDel="00082279">
                <w:rPr>
                  <w:color w:val="006666"/>
                </w:rPr>
                <w:delText>0</w:delText>
              </w:r>
              <w:r w:rsidDel="00082279">
                <w:rPr>
                  <w:color w:val="666600"/>
                </w:rPr>
                <w:delText>)</w:delText>
              </w:r>
              <w:r w:rsidDel="00082279">
                <w:rPr>
                  <w:color w:val="000000"/>
                </w:rPr>
                <w:delText xml:space="preserve"> a</w:delText>
              </w:r>
              <w:r w:rsidDel="00082279">
                <w:rPr>
                  <w:color w:val="666600"/>
                </w:rPr>
                <w:delText>[</w:delText>
              </w:r>
              <w:r w:rsidDel="00082279">
                <w:rPr>
                  <w:color w:val="000000"/>
                </w:rPr>
                <w:delText>i</w:delText>
              </w:r>
              <w:r w:rsidDel="00082279">
                <w:rPr>
                  <w:color w:val="666600"/>
                </w:rPr>
                <w:delText>]</w:delText>
              </w:r>
              <w:r w:rsidDel="00082279">
                <w:rPr>
                  <w:color w:val="000000"/>
                </w:rPr>
                <w:delText xml:space="preserve"> </w:delText>
              </w:r>
              <w:r w:rsidDel="00082279">
                <w:rPr>
                  <w:color w:val="666600"/>
                </w:rPr>
                <w:delText>=</w:delText>
              </w:r>
              <w:r w:rsidDel="00082279">
                <w:rPr>
                  <w:color w:val="000000"/>
                </w:rPr>
                <w:delText xml:space="preserve"> </w:delText>
              </w:r>
              <w:r w:rsidDel="00082279">
                <w:rPr>
                  <w:color w:val="006666"/>
                </w:rPr>
                <w:delText>0</w:delText>
              </w:r>
              <w:r w:rsidDel="00082279">
                <w:rPr>
                  <w:color w:val="666600"/>
                </w:rPr>
                <w:delText>;</w:delText>
              </w:r>
            </w:del>
          </w:p>
          <w:p w:rsidR="0098571A" w:rsidRDefault="0065297E">
            <w:pPr>
              <w:pStyle w:val="normal"/>
              <w:widowControl w:val="0"/>
              <w:spacing w:before="0" w:after="0" w:line="240" w:lineRule="auto"/>
              <w:rPr>
                <w:color w:val="000000"/>
              </w:rPr>
            </w:pPr>
            <w:r>
              <w:rPr>
                <w:color w:val="880000"/>
              </w:rPr>
              <w:t xml:space="preserve">            // изменяются элементы массива</w:t>
            </w:r>
            <w:r>
              <w:rPr>
                <w:color w:val="000000"/>
              </w:rPr>
              <w:t xml:space="preserve"> </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myArray </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2</w:t>
            </w:r>
            <w:r w:rsidRPr="00EE2599">
              <w:rPr>
                <w:color w:val="666600"/>
                <w:lang w:val="en-US"/>
              </w:rPr>
              <w:t>,</w:t>
            </w:r>
            <w:r w:rsidRPr="00EE2599">
              <w:rPr>
                <w:color w:val="000000"/>
                <w:lang w:val="en-US"/>
              </w:rPr>
              <w:t xml:space="preserve"> </w:t>
            </w:r>
            <w:r w:rsidRPr="00EE2599">
              <w:rPr>
                <w:color w:val="006666"/>
                <w:lang w:val="en-US"/>
              </w:rPr>
              <w:t>3</w:t>
            </w:r>
            <w:r w:rsidRPr="00EE2599">
              <w:rPr>
                <w:color w:val="666600"/>
                <w:lang w:val="en-US"/>
              </w:rPr>
              <w:t>,</w:t>
            </w:r>
            <w:r w:rsidRPr="00EE2599">
              <w:rPr>
                <w:color w:val="000000"/>
                <w:lang w:val="en-US"/>
              </w:rPr>
              <w:t xml:space="preserve"> </w:t>
            </w:r>
            <w:r w:rsidRPr="00EE2599">
              <w:rPr>
                <w:color w:val="006666"/>
                <w:lang w:val="en-US"/>
              </w:rPr>
              <w:t>4</w:t>
            </w:r>
            <w:r w:rsidRPr="00EE2599">
              <w:rPr>
                <w:color w:val="666600"/>
                <w:lang w:val="en-US"/>
              </w:rPr>
              <w:t>,</w:t>
            </w:r>
            <w:r w:rsidRPr="00EE2599">
              <w:rPr>
                <w:color w:val="000000"/>
                <w:lang w:val="en-US"/>
              </w:rPr>
              <w:t xml:space="preserve"> </w:t>
            </w:r>
            <w:r w:rsidRPr="00EE2599">
              <w:rPr>
                <w:color w:val="006666"/>
                <w:lang w:val="en-US"/>
              </w:rPr>
              <w:t>5</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6</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7</w:t>
            </w:r>
            <w:r w:rsidRPr="00EE2599">
              <w:rPr>
                <w:color w:val="666600"/>
                <w:lang w:val="en-US"/>
              </w:rPr>
              <w:t>,</w:t>
            </w:r>
            <w:r w:rsidRPr="00EE2599">
              <w:rPr>
                <w:color w:val="000000"/>
                <w:lang w:val="en-US"/>
              </w:rPr>
              <w:t xml:space="preserve"> </w:t>
            </w:r>
            <w:r w:rsidRPr="00EE2599">
              <w:rPr>
                <w:color w:val="006666"/>
                <w:lang w:val="en-US"/>
              </w:rPr>
              <w:t>8</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9</w:t>
            </w:r>
            <w:r w:rsidRPr="00EE2599">
              <w:rPr>
                <w:color w:val="000000"/>
                <w:lang w:val="en-US"/>
              </w:rPr>
              <w:t xml:space="preserve"> </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myArray</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Change</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myArray</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myArray</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
        </w:tc>
      </w:tr>
    </w:tbl>
    <w:p w:rsidR="0098571A" w:rsidRDefault="0098571A">
      <w:pPr>
        <w:pStyle w:val="normal"/>
        <w:ind w:firstLine="720"/>
        <w:jc w:val="both"/>
      </w:pPr>
    </w:p>
    <w:p w:rsidR="0098571A" w:rsidRDefault="0098571A">
      <w:pPr>
        <w:pStyle w:val="2"/>
        <w:contextualSpacing w:val="0"/>
        <w:jc w:val="both"/>
      </w:pPr>
      <w:bookmarkStart w:id="191" w:name="_1dzmzpto5i7" w:colFirst="0" w:colLast="0"/>
      <w:bookmarkEnd w:id="191"/>
    </w:p>
    <w:p w:rsidR="0098571A" w:rsidRDefault="0065297E">
      <w:pPr>
        <w:pStyle w:val="2"/>
        <w:contextualSpacing w:val="0"/>
        <w:jc w:val="both"/>
      </w:pPr>
      <w:bookmarkStart w:id="192" w:name="_rsfxc0hmzev1" w:colFirst="0" w:colLast="0"/>
      <w:bookmarkEnd w:id="192"/>
      <w:r>
        <w:br w:type="page"/>
      </w:r>
    </w:p>
    <w:p w:rsidR="0098571A" w:rsidRDefault="0065297E">
      <w:pPr>
        <w:pStyle w:val="2"/>
        <w:contextualSpacing w:val="0"/>
        <w:jc w:val="both"/>
      </w:pPr>
      <w:bookmarkStart w:id="193" w:name="_fmoa8l44ayhd" w:colFirst="0" w:colLast="0"/>
      <w:bookmarkEnd w:id="193"/>
      <w:r>
        <w:lastRenderedPageBreak/>
        <w:t>Массив как объект</w:t>
      </w:r>
    </w:p>
    <w:p w:rsidR="0098571A" w:rsidRDefault="0065297E">
      <w:pPr>
        <w:pStyle w:val="normal"/>
      </w:pPr>
      <w:r>
        <w:t>Мы уже говорили о том, что массивы в</w:t>
      </w:r>
      <w:proofErr w:type="gramStart"/>
      <w:r>
        <w:t xml:space="preserve"> С</w:t>
      </w:r>
      <w:proofErr w:type="gramEnd"/>
      <w:r>
        <w:t># реализованы как объекты. Если говорить более точно, то они реализованы на основе базового класса Array, определенного в пространстве имен System. Данный класс содержит различные свойства и методы. Например, свойство Length позволяет определять количество элементов в массиве. Преобразуем предыдущий пример:</w:t>
      </w:r>
    </w:p>
    <w:tbl>
      <w:tblPr>
        <w:tblStyle w:val="a9"/>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120" w:line="240" w:lineRule="auto"/>
              <w:rPr>
                <w:color w:val="000000"/>
                <w:lang w:val="en-US"/>
              </w:rPr>
            </w:pP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r w:rsidRPr="00EE2599">
              <w:rPr>
                <w:color w:val="000088"/>
                <w:lang w:val="en-US"/>
              </w:rPr>
              <w:t>int</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 </w:t>
            </w:r>
            <w:r w:rsidRPr="00EE2599">
              <w:rPr>
                <w:color w:val="880000"/>
                <w:lang w:val="en-US"/>
              </w:rPr>
              <w:t xml:space="preserve">// </w:t>
            </w:r>
            <w:r>
              <w:rPr>
                <w:color w:val="880000"/>
              </w:rPr>
              <w:t>передаем</w:t>
            </w:r>
            <w:r w:rsidRPr="00EE2599">
              <w:rPr>
                <w:color w:val="880000"/>
                <w:lang w:val="en-US"/>
              </w:rPr>
              <w:t xml:space="preserve"> </w:t>
            </w:r>
            <w:r>
              <w:rPr>
                <w:color w:val="880000"/>
              </w:rPr>
              <w:t>только</w:t>
            </w:r>
            <w:r w:rsidRPr="00EE2599">
              <w:rPr>
                <w:color w:val="880000"/>
                <w:lang w:val="en-US"/>
              </w:rPr>
              <w:t xml:space="preserve"> </w:t>
            </w:r>
            <w:r>
              <w:rPr>
                <w:color w:val="880000"/>
              </w:rPr>
              <w:t>ссылку</w:t>
            </w:r>
            <w:r w:rsidRPr="00EE2599">
              <w:rPr>
                <w:color w:val="880000"/>
                <w:lang w:val="en-US"/>
              </w:rPr>
              <w:t xml:space="preserve"> </w:t>
            </w:r>
            <w:r>
              <w:rPr>
                <w:color w:val="880000"/>
              </w:rPr>
              <w:t>на</w:t>
            </w:r>
            <w:r w:rsidRPr="00EE2599">
              <w:rPr>
                <w:color w:val="880000"/>
                <w:lang w:val="en-US"/>
              </w:rPr>
              <w:t xml:space="preserve"> </w:t>
            </w:r>
            <w:r>
              <w:rPr>
                <w:color w:val="880000"/>
              </w:rPr>
              <w:t>массив</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w:t>
            </w:r>
            <w:r w:rsidRPr="00EE2599">
              <w:rPr>
                <w:color w:val="666600"/>
                <w:lang w:val="en-US"/>
              </w:rPr>
              <w:t>(</w:t>
            </w:r>
            <w:r w:rsidRPr="00EE2599">
              <w:rPr>
                <w:color w:val="008800"/>
                <w:lang w:val="en-US"/>
              </w:rPr>
              <w:t>"{0}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Change</w:t>
            </w:r>
            <w:r w:rsidRPr="00EE2599">
              <w:rPr>
                <w:color w:val="666600"/>
                <w:lang w:val="en-US"/>
              </w:rPr>
              <w:t>(</w:t>
            </w:r>
            <w:r w:rsidRPr="00EE2599">
              <w:rPr>
                <w:color w:val="000088"/>
                <w:lang w:val="en-US"/>
              </w:rPr>
              <w:t>int</w:t>
            </w:r>
            <w:r w:rsidRPr="00EE2599">
              <w:rPr>
                <w:color w:val="666600"/>
                <w:lang w:val="en-US"/>
              </w:rPr>
              <w:t>[]</w:t>
            </w:r>
            <w:r w:rsidRPr="00EE2599">
              <w:rPr>
                <w:color w:val="000000"/>
                <w:lang w:val="en-US"/>
              </w:rPr>
              <w:t xml:space="preserve"> a)</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2</w:t>
            </w:r>
            <w:r w:rsidRPr="00EE2599">
              <w:rPr>
                <w:color w:val="666600"/>
                <w:lang w:val="en-US"/>
              </w:rPr>
              <w:t>,</w:t>
            </w:r>
            <w:r w:rsidRPr="00EE2599">
              <w:rPr>
                <w:color w:val="000000"/>
                <w:lang w:val="en-US"/>
              </w:rPr>
              <w:t xml:space="preserve"> </w:t>
            </w:r>
            <w:r w:rsidRPr="00EE2599">
              <w:rPr>
                <w:color w:val="006666"/>
                <w:lang w:val="en-US"/>
              </w:rPr>
              <w:t>3</w:t>
            </w:r>
            <w:r w:rsidRPr="00EE2599">
              <w:rPr>
                <w:color w:val="666600"/>
                <w:lang w:val="en-US"/>
              </w:rPr>
              <w:t>,</w:t>
            </w:r>
            <w:r w:rsidRPr="00EE2599">
              <w:rPr>
                <w:color w:val="000000"/>
                <w:lang w:val="en-US"/>
              </w:rPr>
              <w:t xml:space="preserve"> </w:t>
            </w:r>
            <w:r w:rsidRPr="00EE2599">
              <w:rPr>
                <w:color w:val="006666"/>
                <w:lang w:val="en-US"/>
              </w:rPr>
              <w:t>4</w:t>
            </w:r>
            <w:r w:rsidRPr="00EE2599">
              <w:rPr>
                <w:color w:val="666600"/>
                <w:lang w:val="en-US"/>
              </w:rPr>
              <w:t>,</w:t>
            </w:r>
            <w:r w:rsidRPr="00EE2599">
              <w:rPr>
                <w:color w:val="000000"/>
                <w:lang w:val="en-US"/>
              </w:rPr>
              <w:t xml:space="preserve"> </w:t>
            </w:r>
            <w:r w:rsidRPr="00EE2599">
              <w:rPr>
                <w:color w:val="006666"/>
                <w:lang w:val="en-US"/>
              </w:rPr>
              <w:t>5</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6</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7</w:t>
            </w:r>
            <w:r w:rsidRPr="00EE2599">
              <w:rPr>
                <w:color w:val="666600"/>
                <w:lang w:val="en-US"/>
              </w:rPr>
              <w:t>,</w:t>
            </w:r>
            <w:r w:rsidRPr="00EE2599">
              <w:rPr>
                <w:color w:val="000000"/>
                <w:lang w:val="en-US"/>
              </w:rPr>
              <w:t xml:space="preserve"> </w:t>
            </w:r>
            <w:r w:rsidRPr="00EE2599">
              <w:rPr>
                <w:color w:val="006666"/>
                <w:lang w:val="en-US"/>
              </w:rPr>
              <w:t>8</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9</w:t>
            </w:r>
            <w:r w:rsidRPr="00EE2599">
              <w:rPr>
                <w:color w:val="000000"/>
                <w:lang w:val="en-US"/>
              </w:rPr>
              <w:t xml:space="preserve"> </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r w:rsidRPr="00EE2599">
              <w:rPr>
                <w:color w:val="000000"/>
                <w:lang w:val="en-US"/>
              </w:rPr>
              <w:t>A</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660066"/>
                <w:lang w:val="en-US"/>
              </w:rPr>
              <w:t>Change</w:t>
            </w:r>
            <w:r w:rsidRPr="00EE2599">
              <w:rPr>
                <w:color w:val="666600"/>
                <w:lang w:val="en-US"/>
              </w:rPr>
              <w:t>(</w:t>
            </w:r>
            <w:r w:rsidRPr="00EE2599">
              <w:rPr>
                <w:color w:val="000000"/>
                <w:lang w:val="en-US"/>
              </w:rPr>
              <w:t>A</w:t>
            </w:r>
            <w:r w:rsidRPr="00EE2599">
              <w:rPr>
                <w:color w:val="666600"/>
                <w:lang w:val="en-US"/>
              </w:rPr>
              <w:t>);</w:t>
            </w:r>
          </w:p>
          <w:p w:rsidR="0098571A" w:rsidRDefault="0065297E">
            <w:pPr>
              <w:pStyle w:val="normal"/>
              <w:widowControl w:val="0"/>
              <w:spacing w:before="0" w:after="120" w:line="240" w:lineRule="auto"/>
              <w:rPr>
                <w:color w:val="000000"/>
              </w:rPr>
            </w:pPr>
            <w:r w:rsidRPr="00EE2599">
              <w:rPr>
                <w:color w:val="000000"/>
                <w:lang w:val="en-US"/>
              </w:rPr>
              <w:t xml:space="preserve">                </w:t>
            </w:r>
            <w:r>
              <w:rPr>
                <w:color w:val="660066"/>
              </w:rPr>
              <w:t>Print</w:t>
            </w:r>
            <w:r>
              <w:rPr>
                <w:color w:val="666600"/>
              </w:rPr>
              <w:t>(</w:t>
            </w:r>
            <w:r>
              <w:rPr>
                <w:color w:val="000000"/>
              </w:rPr>
              <w:t>A</w:t>
            </w:r>
            <w:r>
              <w:rPr>
                <w:color w:val="666600"/>
              </w:rPr>
              <w:t>);</w:t>
            </w:r>
          </w:p>
          <w:p w:rsidR="0098571A" w:rsidRDefault="0065297E">
            <w:pPr>
              <w:pStyle w:val="normal"/>
              <w:widowControl w:val="0"/>
              <w:spacing w:before="0" w:after="120" w:line="240" w:lineRule="auto"/>
              <w:rPr>
                <w:color w:val="000000"/>
              </w:rPr>
            </w:pPr>
            <w:r>
              <w:rPr>
                <w:color w:val="000000"/>
              </w:rPr>
              <w:t xml:space="preserve">            }</w:t>
            </w:r>
          </w:p>
          <w:p w:rsidR="0098571A" w:rsidRDefault="0065297E">
            <w:pPr>
              <w:pStyle w:val="normal"/>
              <w:widowControl w:val="0"/>
              <w:spacing w:before="0" w:after="120" w:line="240" w:lineRule="auto"/>
              <w:rPr>
                <w:color w:val="000000"/>
              </w:rPr>
            </w:pPr>
            <w:r>
              <w:rPr>
                <w:color w:val="000000"/>
              </w:rPr>
              <w:t xml:space="preserve">    }</w:t>
            </w:r>
          </w:p>
        </w:tc>
      </w:tr>
    </w:tbl>
    <w:p w:rsidR="0098571A" w:rsidRDefault="0098571A">
      <w:pPr>
        <w:pStyle w:val="normal"/>
        <w:ind w:firstLine="720"/>
        <w:jc w:val="both"/>
      </w:pPr>
    </w:p>
    <w:p w:rsidR="0098571A" w:rsidRDefault="0065297E">
      <w:pPr>
        <w:pStyle w:val="2"/>
        <w:contextualSpacing w:val="0"/>
      </w:pPr>
      <w:bookmarkStart w:id="194" w:name="_51ahcwjohi45" w:colFirst="0" w:colLast="0"/>
      <w:bookmarkEnd w:id="194"/>
      <w:r>
        <w:t>Двумерные массивы</w:t>
      </w:r>
    </w:p>
    <w:p w:rsidR="0098571A" w:rsidRDefault="0065297E">
      <w:pPr>
        <w:pStyle w:val="normal"/>
      </w:pPr>
      <w:r>
        <w:t xml:space="preserve">Для работы с двумерными массива используются два </w:t>
      </w:r>
      <w:proofErr w:type="gramStart"/>
      <w:r>
        <w:t>измерения</w:t>
      </w:r>
      <w:proofErr w:type="gramEnd"/>
      <w:r>
        <w:t xml:space="preserve"> и требуется два индекса. Таблица Excel - хороший аналог двумерного массива, только в двумерных массивах и номер столбца, и номер строки - это числа. Для работы </w:t>
      </w:r>
      <w:proofErr w:type="gramStart"/>
      <w:r>
        <w:t>в</w:t>
      </w:r>
      <w:proofErr w:type="gramEnd"/>
      <w:r>
        <w:t xml:space="preserve"> </w:t>
      </w:r>
      <w:proofErr w:type="gramStart"/>
      <w:r>
        <w:t>с</w:t>
      </w:r>
      <w:proofErr w:type="gramEnd"/>
      <w:r>
        <w:t xml:space="preserve"> двумерными, да и вообще с многомерными массивами, чаще всего используются вложенные циклы</w:t>
      </w:r>
    </w:p>
    <w:tbl>
      <w:tblPr>
        <w:tblStyle w:val="aa"/>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082279" w:rsidRP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195" w:author="Сергей" w:date="2017-08-13T19:28:00Z"/>
                <w:rFonts w:ascii="Consolas" w:hAnsi="Consolas" w:cs="Consolas"/>
                <w:color w:val="000000"/>
                <w:sz w:val="19"/>
                <w:szCs w:val="19"/>
                <w:highlight w:val="white"/>
                <w:lang w:val="en-US"/>
                <w:rPrChange w:id="196" w:author="Сергей" w:date="2017-08-13T19:28:00Z">
                  <w:rPr>
                    <w:ins w:id="197" w:author="Сергей" w:date="2017-08-13T19:28:00Z"/>
                    <w:rFonts w:ascii="Consolas" w:hAnsi="Consolas" w:cs="Consolas"/>
                    <w:color w:val="000000"/>
                    <w:sz w:val="19"/>
                    <w:szCs w:val="19"/>
                    <w:highlight w:val="white"/>
                  </w:rPr>
                </w:rPrChange>
              </w:rPr>
            </w:pPr>
            <w:ins w:id="198" w:author="Сергей" w:date="2017-08-13T19:28:00Z">
              <w:r w:rsidRPr="00082279">
                <w:rPr>
                  <w:rFonts w:ascii="Consolas" w:hAnsi="Consolas" w:cs="Consolas"/>
                  <w:color w:val="0000FF"/>
                  <w:sz w:val="19"/>
                  <w:szCs w:val="19"/>
                  <w:highlight w:val="white"/>
                  <w:lang w:val="en-US"/>
                  <w:rPrChange w:id="199" w:author="Сергей" w:date="2017-08-13T19:28:00Z">
                    <w:rPr>
                      <w:rFonts w:ascii="Consolas" w:hAnsi="Consolas" w:cs="Consolas"/>
                      <w:color w:val="0000FF"/>
                      <w:sz w:val="19"/>
                      <w:szCs w:val="19"/>
                      <w:highlight w:val="white"/>
                    </w:rPr>
                  </w:rPrChange>
                </w:rPr>
                <w:t>class</w:t>
              </w:r>
              <w:r w:rsidRPr="00082279">
                <w:rPr>
                  <w:rFonts w:ascii="Consolas" w:hAnsi="Consolas" w:cs="Consolas"/>
                  <w:color w:val="000000"/>
                  <w:sz w:val="19"/>
                  <w:szCs w:val="19"/>
                  <w:highlight w:val="white"/>
                  <w:lang w:val="en-US"/>
                  <w:rPrChange w:id="200" w:author="Сергей" w:date="2017-08-13T19:28:00Z">
                    <w:rPr>
                      <w:rFonts w:ascii="Consolas" w:hAnsi="Consolas" w:cs="Consolas"/>
                      <w:color w:val="000000"/>
                      <w:sz w:val="19"/>
                      <w:szCs w:val="19"/>
                      <w:highlight w:val="white"/>
                    </w:rPr>
                  </w:rPrChange>
                </w:rPr>
                <w:t xml:space="preserve"> </w:t>
              </w:r>
              <w:r w:rsidRPr="00082279">
                <w:rPr>
                  <w:rFonts w:ascii="Consolas" w:hAnsi="Consolas" w:cs="Consolas"/>
                  <w:color w:val="2B91AF"/>
                  <w:sz w:val="19"/>
                  <w:szCs w:val="19"/>
                  <w:highlight w:val="white"/>
                  <w:lang w:val="en-US"/>
                  <w:rPrChange w:id="201" w:author="Сергей" w:date="2017-08-13T19:28:00Z">
                    <w:rPr>
                      <w:rFonts w:ascii="Consolas" w:hAnsi="Consolas" w:cs="Consolas"/>
                      <w:color w:val="2B91AF"/>
                      <w:sz w:val="19"/>
                      <w:szCs w:val="19"/>
                      <w:highlight w:val="white"/>
                    </w:rPr>
                  </w:rPrChange>
                </w:rPr>
                <w:t>Program</w:t>
              </w:r>
            </w:ins>
          </w:p>
          <w:p w:rsidR="00082279" w:rsidRP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02" w:author="Сергей" w:date="2017-08-13T19:28:00Z"/>
                <w:rFonts w:ascii="Consolas" w:hAnsi="Consolas" w:cs="Consolas"/>
                <w:color w:val="000000"/>
                <w:sz w:val="19"/>
                <w:szCs w:val="19"/>
                <w:highlight w:val="white"/>
                <w:lang w:val="en-US"/>
                <w:rPrChange w:id="203" w:author="Сергей" w:date="2017-08-13T19:28:00Z">
                  <w:rPr>
                    <w:ins w:id="204" w:author="Сергей" w:date="2017-08-13T19:28:00Z"/>
                    <w:rFonts w:ascii="Consolas" w:hAnsi="Consolas" w:cs="Consolas"/>
                    <w:color w:val="000000"/>
                    <w:sz w:val="19"/>
                    <w:szCs w:val="19"/>
                    <w:highlight w:val="white"/>
                  </w:rPr>
                </w:rPrChange>
              </w:rPr>
            </w:pPr>
            <w:ins w:id="205" w:author="Сергей" w:date="2017-08-13T19:28:00Z">
              <w:r w:rsidRPr="00082279">
                <w:rPr>
                  <w:rFonts w:ascii="Consolas" w:hAnsi="Consolas" w:cs="Consolas"/>
                  <w:color w:val="000000"/>
                  <w:sz w:val="19"/>
                  <w:szCs w:val="19"/>
                  <w:highlight w:val="white"/>
                  <w:lang w:val="en-US"/>
                  <w:rPrChange w:id="206" w:author="Сергей" w:date="2017-08-13T19:28:00Z">
                    <w:rPr>
                      <w:rFonts w:ascii="Consolas" w:hAnsi="Consolas" w:cs="Consolas"/>
                      <w:color w:val="000000"/>
                      <w:sz w:val="19"/>
                      <w:szCs w:val="19"/>
                      <w:highlight w:val="white"/>
                    </w:rPr>
                  </w:rPrChange>
                </w:rPr>
                <w:t>{</w:t>
              </w:r>
            </w:ins>
          </w:p>
          <w:p w:rsidR="00082279" w:rsidRP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07" w:author="Сергей" w:date="2017-08-13T19:28:00Z"/>
                <w:rFonts w:ascii="Consolas" w:hAnsi="Consolas" w:cs="Consolas"/>
                <w:color w:val="000000"/>
                <w:sz w:val="19"/>
                <w:szCs w:val="19"/>
                <w:highlight w:val="white"/>
                <w:lang w:val="en-US"/>
                <w:rPrChange w:id="208" w:author="Сергей" w:date="2017-08-13T19:28:00Z">
                  <w:rPr>
                    <w:ins w:id="209" w:author="Сергей" w:date="2017-08-13T19:28:00Z"/>
                    <w:rFonts w:ascii="Consolas" w:hAnsi="Consolas" w:cs="Consolas"/>
                    <w:color w:val="000000"/>
                    <w:sz w:val="19"/>
                    <w:szCs w:val="19"/>
                    <w:highlight w:val="white"/>
                  </w:rPr>
                </w:rPrChange>
              </w:rPr>
            </w:pPr>
            <w:ins w:id="210" w:author="Сергей" w:date="2017-08-13T19:28:00Z">
              <w:r w:rsidRPr="00082279">
                <w:rPr>
                  <w:rFonts w:ascii="Consolas" w:hAnsi="Consolas" w:cs="Consolas"/>
                  <w:color w:val="000000"/>
                  <w:sz w:val="19"/>
                  <w:szCs w:val="19"/>
                  <w:highlight w:val="white"/>
                  <w:lang w:val="en-US"/>
                  <w:rPrChange w:id="211" w:author="Сергей" w:date="2017-08-13T19:28:00Z">
                    <w:rPr>
                      <w:rFonts w:ascii="Consolas" w:hAnsi="Consolas" w:cs="Consolas"/>
                      <w:color w:val="000000"/>
                      <w:sz w:val="19"/>
                      <w:szCs w:val="19"/>
                      <w:highlight w:val="white"/>
                    </w:rPr>
                  </w:rPrChange>
                </w:rPr>
                <w:t xml:space="preserve">    </w:t>
              </w:r>
              <w:r w:rsidRPr="00082279">
                <w:rPr>
                  <w:rFonts w:ascii="Consolas" w:hAnsi="Consolas" w:cs="Consolas"/>
                  <w:color w:val="0000FF"/>
                  <w:sz w:val="19"/>
                  <w:szCs w:val="19"/>
                  <w:highlight w:val="white"/>
                  <w:lang w:val="en-US"/>
                  <w:rPrChange w:id="212" w:author="Сергей" w:date="2017-08-13T19:28:00Z">
                    <w:rPr>
                      <w:rFonts w:ascii="Consolas" w:hAnsi="Consolas" w:cs="Consolas"/>
                      <w:color w:val="0000FF"/>
                      <w:sz w:val="19"/>
                      <w:szCs w:val="19"/>
                      <w:highlight w:val="white"/>
                    </w:rPr>
                  </w:rPrChange>
                </w:rPr>
                <w:t>static</w:t>
              </w:r>
              <w:r w:rsidRPr="00082279">
                <w:rPr>
                  <w:rFonts w:ascii="Consolas" w:hAnsi="Consolas" w:cs="Consolas"/>
                  <w:color w:val="000000"/>
                  <w:sz w:val="19"/>
                  <w:szCs w:val="19"/>
                  <w:highlight w:val="white"/>
                  <w:lang w:val="en-US"/>
                  <w:rPrChange w:id="213" w:author="Сергей" w:date="2017-08-13T19:28:00Z">
                    <w:rPr>
                      <w:rFonts w:ascii="Consolas" w:hAnsi="Consolas" w:cs="Consolas"/>
                      <w:color w:val="000000"/>
                      <w:sz w:val="19"/>
                      <w:szCs w:val="19"/>
                      <w:highlight w:val="white"/>
                    </w:rPr>
                  </w:rPrChange>
                </w:rPr>
                <w:t xml:space="preserve"> </w:t>
              </w:r>
              <w:r w:rsidRPr="00082279">
                <w:rPr>
                  <w:rFonts w:ascii="Consolas" w:hAnsi="Consolas" w:cs="Consolas"/>
                  <w:color w:val="0000FF"/>
                  <w:sz w:val="19"/>
                  <w:szCs w:val="19"/>
                  <w:highlight w:val="white"/>
                  <w:lang w:val="en-US"/>
                  <w:rPrChange w:id="214" w:author="Сергей" w:date="2017-08-13T19:28:00Z">
                    <w:rPr>
                      <w:rFonts w:ascii="Consolas" w:hAnsi="Consolas" w:cs="Consolas"/>
                      <w:color w:val="0000FF"/>
                      <w:sz w:val="19"/>
                      <w:szCs w:val="19"/>
                      <w:highlight w:val="white"/>
                    </w:rPr>
                  </w:rPrChange>
                </w:rPr>
                <w:t>void</w:t>
              </w:r>
              <w:r w:rsidRPr="00082279">
                <w:rPr>
                  <w:rFonts w:ascii="Consolas" w:hAnsi="Consolas" w:cs="Consolas"/>
                  <w:color w:val="000000"/>
                  <w:sz w:val="19"/>
                  <w:szCs w:val="19"/>
                  <w:highlight w:val="white"/>
                  <w:lang w:val="en-US"/>
                  <w:rPrChange w:id="215" w:author="Сергей" w:date="2017-08-13T19:28:00Z">
                    <w:rPr>
                      <w:rFonts w:ascii="Consolas" w:hAnsi="Consolas" w:cs="Consolas"/>
                      <w:color w:val="000000"/>
                      <w:sz w:val="19"/>
                      <w:szCs w:val="19"/>
                      <w:highlight w:val="white"/>
                    </w:rPr>
                  </w:rPrChange>
                </w:rPr>
                <w:t xml:space="preserve"> Main(</w:t>
              </w:r>
              <w:r w:rsidRPr="00082279">
                <w:rPr>
                  <w:rFonts w:ascii="Consolas" w:hAnsi="Consolas" w:cs="Consolas"/>
                  <w:color w:val="0000FF"/>
                  <w:sz w:val="19"/>
                  <w:szCs w:val="19"/>
                  <w:highlight w:val="white"/>
                  <w:lang w:val="en-US"/>
                  <w:rPrChange w:id="216" w:author="Сергей" w:date="2017-08-13T19:28:00Z">
                    <w:rPr>
                      <w:rFonts w:ascii="Consolas" w:hAnsi="Consolas" w:cs="Consolas"/>
                      <w:color w:val="0000FF"/>
                      <w:sz w:val="19"/>
                      <w:szCs w:val="19"/>
                      <w:highlight w:val="white"/>
                    </w:rPr>
                  </w:rPrChange>
                </w:rPr>
                <w:t>string</w:t>
              </w:r>
              <w:r w:rsidRPr="00082279">
                <w:rPr>
                  <w:rFonts w:ascii="Consolas" w:hAnsi="Consolas" w:cs="Consolas"/>
                  <w:color w:val="000000"/>
                  <w:sz w:val="19"/>
                  <w:szCs w:val="19"/>
                  <w:highlight w:val="white"/>
                  <w:lang w:val="en-US"/>
                  <w:rPrChange w:id="217" w:author="Сергей" w:date="2017-08-13T19:28:00Z">
                    <w:rPr>
                      <w:rFonts w:ascii="Consolas" w:hAnsi="Consolas" w:cs="Consolas"/>
                      <w:color w:val="000000"/>
                      <w:sz w:val="19"/>
                      <w:szCs w:val="19"/>
                      <w:highlight w:val="white"/>
                    </w:rPr>
                  </w:rPrChange>
                </w:rPr>
                <w:t>[] args)</w:t>
              </w:r>
            </w:ins>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18" w:author="Сергей" w:date="2017-08-13T19:28:00Z"/>
                <w:rFonts w:ascii="Consolas" w:hAnsi="Consolas" w:cs="Consolas"/>
                <w:color w:val="000000"/>
                <w:sz w:val="19"/>
                <w:szCs w:val="19"/>
                <w:highlight w:val="white"/>
              </w:rPr>
            </w:pPr>
            <w:ins w:id="219" w:author="Сергей" w:date="2017-08-13T19:28:00Z">
              <w:r w:rsidRPr="00082279">
                <w:rPr>
                  <w:rFonts w:ascii="Consolas" w:hAnsi="Consolas" w:cs="Consolas"/>
                  <w:color w:val="000000"/>
                  <w:sz w:val="19"/>
                  <w:szCs w:val="19"/>
                  <w:highlight w:val="white"/>
                  <w:lang w:val="en-US"/>
                  <w:rPrChange w:id="220" w:author="Сергей" w:date="2017-08-13T19:28: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21" w:author="Сергей" w:date="2017-08-13T19:28:00Z"/>
                <w:rFonts w:ascii="Consolas" w:hAnsi="Consolas" w:cs="Consolas"/>
                <w:color w:val="000000"/>
                <w:sz w:val="19"/>
                <w:szCs w:val="19"/>
                <w:highlight w:val="white"/>
              </w:rPr>
            </w:pPr>
            <w:ins w:id="222" w:author="Сергей" w:date="2017-08-13T19:28: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двумерного массива</w:t>
              </w:r>
            </w:ins>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23" w:author="Сергей" w:date="2017-08-13T19:28:00Z"/>
                <w:rFonts w:ascii="Consolas" w:hAnsi="Consolas" w:cs="Consolas"/>
                <w:color w:val="000000"/>
                <w:sz w:val="19"/>
                <w:szCs w:val="19"/>
                <w:highlight w:val="white"/>
              </w:rPr>
            </w:pPr>
            <w:ins w:id="224" w:author="Сергей" w:date="2017-08-13T19:28: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multiDimensionalArray1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 3];</w:t>
              </w:r>
            </w:ins>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25" w:author="Сергей" w:date="2017-08-13T19:28:00Z"/>
                <w:rFonts w:ascii="Consolas" w:hAnsi="Consolas" w:cs="Consolas"/>
                <w:color w:val="000000"/>
                <w:sz w:val="19"/>
                <w:szCs w:val="19"/>
                <w:highlight w:val="white"/>
              </w:rPr>
            </w:pPr>
            <w:ins w:id="226" w:author="Сергей" w:date="2017-08-13T19:28: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и заполнение двумерного массива</w:t>
              </w:r>
            </w:ins>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27" w:author="Сергей" w:date="2017-08-13T19:28:00Z"/>
                <w:rFonts w:ascii="Consolas" w:hAnsi="Consolas" w:cs="Consolas"/>
                <w:color w:val="000000"/>
                <w:sz w:val="19"/>
                <w:szCs w:val="19"/>
                <w:highlight w:val="white"/>
              </w:rPr>
            </w:pPr>
            <w:ins w:id="228" w:author="Сергей" w:date="2017-08-13T19:28: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multiDimensionalArray2 = {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1, 2, 3 }, { 4, 5, 6 } };</w:t>
              </w:r>
            </w:ins>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29" w:author="Сергей" w:date="2017-08-13T19:28:00Z"/>
                <w:rFonts w:ascii="Consolas" w:hAnsi="Consolas" w:cs="Consolas"/>
                <w:color w:val="000000"/>
                <w:sz w:val="19"/>
                <w:szCs w:val="19"/>
                <w:highlight w:val="white"/>
              </w:rPr>
            </w:pPr>
            <w:ins w:id="230" w:author="Сергей" w:date="2017-08-13T19:28:00Z">
              <w:r>
                <w:rPr>
                  <w:rFonts w:ascii="Consolas" w:hAnsi="Consolas" w:cs="Consolas"/>
                  <w:color w:val="000000"/>
                  <w:sz w:val="19"/>
                  <w:szCs w:val="19"/>
                  <w:highlight w:val="white"/>
                </w:rPr>
                <w:t xml:space="preserve">    }</w:t>
              </w:r>
            </w:ins>
          </w:p>
          <w:p w:rsidR="00082279" w:rsidRDefault="00082279" w:rsidP="00082279">
            <w:pPr>
              <w:pStyle w:val="normal"/>
              <w:spacing w:before="0" w:after="0" w:line="315" w:lineRule="auto"/>
              <w:rPr>
                <w:ins w:id="231" w:author="Сергей" w:date="2017-08-13T19:28:00Z"/>
                <w:rFonts w:ascii="Consolas" w:hAnsi="Consolas" w:cs="Consolas"/>
                <w:color w:val="000000"/>
                <w:sz w:val="19"/>
                <w:szCs w:val="19"/>
                <w:lang w:val="en-US"/>
              </w:rPr>
            </w:pPr>
            <w:ins w:id="232" w:author="Сергей" w:date="2017-08-13T19:28:00Z">
              <w:r>
                <w:rPr>
                  <w:rFonts w:ascii="Consolas" w:hAnsi="Consolas" w:cs="Consolas"/>
                  <w:color w:val="000000"/>
                  <w:sz w:val="19"/>
                  <w:szCs w:val="19"/>
                  <w:highlight w:val="white"/>
                </w:rPr>
                <w:t>}</w:t>
              </w:r>
            </w:ins>
          </w:p>
          <w:p w:rsidR="0098571A" w:rsidRDefault="0065297E" w:rsidP="00082279">
            <w:pPr>
              <w:pStyle w:val="normal"/>
              <w:spacing w:before="0" w:after="0" w:line="315" w:lineRule="auto"/>
              <w:rPr>
                <w:color w:val="000000"/>
              </w:rPr>
            </w:pPr>
            <w:del w:id="233" w:author="Сергей" w:date="2017-08-13T19:28:00Z">
              <w:r w:rsidDel="00082279">
                <w:rPr>
                  <w:color w:val="000000"/>
                </w:rPr>
                <w:delText xml:space="preserve">   </w:delText>
              </w:r>
              <w:r w:rsidDel="00082279">
                <w:rPr>
                  <w:color w:val="880000"/>
                </w:rPr>
                <w:delText>// Объявление двумерного массива</w:delText>
              </w:r>
              <w:r w:rsidDel="00082279">
                <w:rPr>
                  <w:color w:val="000000"/>
                </w:rPr>
                <w:br/>
              </w:r>
              <w:r w:rsidDel="00082279">
                <w:rPr>
                  <w:color w:val="000000"/>
                </w:rPr>
                <w:lastRenderedPageBreak/>
                <w:delText xml:space="preserve">        </w:delText>
              </w:r>
              <w:r w:rsidDel="00082279">
                <w:rPr>
                  <w:color w:val="000088"/>
                </w:rPr>
                <w:delText>int</w:delText>
              </w:r>
              <w:r w:rsidDel="00082279">
                <w:rPr>
                  <w:color w:val="666600"/>
                </w:rPr>
                <w:delText>[,]</w:delText>
              </w:r>
              <w:r w:rsidDel="00082279">
                <w:rPr>
                  <w:color w:val="000000"/>
                </w:rPr>
                <w:delText xml:space="preserve"> multiDimensionalArray1 </w:delText>
              </w:r>
              <w:r w:rsidDel="00082279">
                <w:rPr>
                  <w:color w:val="666600"/>
                </w:rPr>
                <w:delText>=</w:delText>
              </w:r>
              <w:r w:rsidDel="00082279">
                <w:rPr>
                  <w:color w:val="000000"/>
                </w:rPr>
                <w:delText xml:space="preserve"> </w:delText>
              </w:r>
              <w:r w:rsidDel="00082279">
                <w:rPr>
                  <w:color w:val="000088"/>
                </w:rPr>
                <w:delText>new</w:delText>
              </w:r>
              <w:r w:rsidDel="00082279">
                <w:rPr>
                  <w:color w:val="000000"/>
                </w:rPr>
                <w:delText xml:space="preserve"> </w:delText>
              </w:r>
              <w:r w:rsidDel="00082279">
                <w:rPr>
                  <w:color w:val="000088"/>
                </w:rPr>
                <w:delText>int</w:delText>
              </w:r>
              <w:r w:rsidDel="00082279">
                <w:rPr>
                  <w:color w:val="666600"/>
                </w:rPr>
                <w:delText>[</w:delText>
              </w:r>
              <w:r w:rsidDel="00082279">
                <w:rPr>
                  <w:color w:val="006666"/>
                </w:rPr>
                <w:delText>2</w:delText>
              </w:r>
              <w:r w:rsidDel="00082279">
                <w:rPr>
                  <w:color w:val="666600"/>
                </w:rPr>
                <w:delText>,</w:delText>
              </w:r>
              <w:r w:rsidDel="00082279">
                <w:rPr>
                  <w:color w:val="000000"/>
                </w:rPr>
                <w:delText xml:space="preserve"> </w:delText>
              </w:r>
              <w:r w:rsidDel="00082279">
                <w:rPr>
                  <w:color w:val="006666"/>
                </w:rPr>
                <w:delText>3</w:delText>
              </w:r>
              <w:r w:rsidDel="00082279">
                <w:rPr>
                  <w:color w:val="666600"/>
                </w:rPr>
                <w:delText>];</w:delText>
              </w:r>
              <w:r w:rsidDel="00082279">
                <w:rPr>
                  <w:color w:val="000000"/>
                </w:rPr>
                <w:br/>
                <w:delText xml:space="preserve">   </w:delText>
              </w:r>
              <w:r w:rsidDel="00082279">
                <w:rPr>
                  <w:color w:val="880000"/>
                </w:rPr>
                <w:delText>// Объявление и заполнение двумерного массива</w:delText>
              </w:r>
              <w:r w:rsidDel="00082279">
                <w:rPr>
                  <w:color w:val="000000"/>
                </w:rPr>
                <w:br/>
                <w:delText xml:space="preserve">        </w:delText>
              </w:r>
              <w:r w:rsidDel="00082279">
                <w:rPr>
                  <w:color w:val="000088"/>
                </w:rPr>
                <w:delText>int</w:delText>
              </w:r>
              <w:r w:rsidDel="00082279">
                <w:rPr>
                  <w:color w:val="666600"/>
                </w:rPr>
                <w:delText>[,]</w:delText>
              </w:r>
              <w:r w:rsidDel="00082279">
                <w:rPr>
                  <w:color w:val="000000"/>
                </w:rPr>
                <w:delText xml:space="preserve"> multiDimensionalArray2 </w:delText>
              </w:r>
              <w:r w:rsidDel="00082279">
                <w:rPr>
                  <w:color w:val="666600"/>
                </w:rPr>
                <w:delText>=</w:delText>
              </w:r>
              <w:r w:rsidDel="00082279">
                <w:rPr>
                  <w:color w:val="000000"/>
                </w:rPr>
                <w:delText xml:space="preserve"> </w:delText>
              </w:r>
              <w:r w:rsidDel="00082279">
                <w:rPr>
                  <w:color w:val="666600"/>
                </w:rPr>
                <w:delText>{</w:delText>
              </w:r>
              <w:r w:rsidDel="00082279">
                <w:rPr>
                  <w:color w:val="000000"/>
                </w:rPr>
                <w:delText xml:space="preserve"> </w:delText>
              </w:r>
              <w:r w:rsidDel="00082279">
                <w:rPr>
                  <w:color w:val="666600"/>
                </w:rPr>
                <w:delText>{</w:delText>
              </w:r>
              <w:r w:rsidDel="00082279">
                <w:rPr>
                  <w:color w:val="000000"/>
                </w:rPr>
                <w:delText xml:space="preserve"> </w:delText>
              </w:r>
              <w:r w:rsidDel="00082279">
                <w:rPr>
                  <w:color w:val="006666"/>
                </w:rPr>
                <w:delText>1</w:delText>
              </w:r>
              <w:r w:rsidDel="00082279">
                <w:rPr>
                  <w:color w:val="666600"/>
                </w:rPr>
                <w:delText>,</w:delText>
              </w:r>
              <w:r w:rsidDel="00082279">
                <w:rPr>
                  <w:color w:val="000000"/>
                </w:rPr>
                <w:delText xml:space="preserve"> </w:delText>
              </w:r>
              <w:r w:rsidDel="00082279">
                <w:rPr>
                  <w:color w:val="006666"/>
                </w:rPr>
                <w:delText>2</w:delText>
              </w:r>
              <w:r w:rsidDel="00082279">
                <w:rPr>
                  <w:color w:val="666600"/>
                </w:rPr>
                <w:delText>,</w:delText>
              </w:r>
              <w:r w:rsidDel="00082279">
                <w:rPr>
                  <w:color w:val="000000"/>
                </w:rPr>
                <w:delText xml:space="preserve"> </w:delText>
              </w:r>
              <w:r w:rsidDel="00082279">
                <w:rPr>
                  <w:color w:val="006666"/>
                </w:rPr>
                <w:delText>3</w:delText>
              </w:r>
              <w:r w:rsidDel="00082279">
                <w:rPr>
                  <w:color w:val="000000"/>
                </w:rPr>
                <w:delText xml:space="preserve"> </w:delText>
              </w:r>
              <w:r w:rsidDel="00082279">
                <w:rPr>
                  <w:color w:val="666600"/>
                </w:rPr>
                <w:delText>},</w:delText>
              </w:r>
              <w:r w:rsidDel="00082279">
                <w:rPr>
                  <w:color w:val="000000"/>
                </w:rPr>
                <w:delText xml:space="preserve"> </w:delText>
              </w:r>
              <w:r w:rsidDel="00082279">
                <w:rPr>
                  <w:color w:val="666600"/>
                </w:rPr>
                <w:delText>{</w:delText>
              </w:r>
              <w:r w:rsidDel="00082279">
                <w:rPr>
                  <w:color w:val="000000"/>
                </w:rPr>
                <w:delText xml:space="preserve"> </w:delText>
              </w:r>
              <w:r w:rsidDel="00082279">
                <w:rPr>
                  <w:color w:val="006666"/>
                </w:rPr>
                <w:delText>4</w:delText>
              </w:r>
              <w:r w:rsidDel="00082279">
                <w:rPr>
                  <w:color w:val="666600"/>
                </w:rPr>
                <w:delText>,</w:delText>
              </w:r>
              <w:r w:rsidDel="00082279">
                <w:rPr>
                  <w:color w:val="000000"/>
                </w:rPr>
                <w:delText xml:space="preserve"> </w:delText>
              </w:r>
              <w:r w:rsidDel="00082279">
                <w:rPr>
                  <w:color w:val="006666"/>
                </w:rPr>
                <w:delText>5</w:delText>
              </w:r>
              <w:r w:rsidDel="00082279">
                <w:rPr>
                  <w:color w:val="666600"/>
                </w:rPr>
                <w:delText>,</w:delText>
              </w:r>
              <w:r w:rsidDel="00082279">
                <w:rPr>
                  <w:color w:val="000000"/>
                </w:rPr>
                <w:delText xml:space="preserve"> </w:delText>
              </w:r>
              <w:r w:rsidDel="00082279">
                <w:rPr>
                  <w:color w:val="006666"/>
                </w:rPr>
                <w:delText>6</w:delText>
              </w:r>
              <w:r w:rsidDel="00082279">
                <w:rPr>
                  <w:color w:val="000000"/>
                </w:rPr>
                <w:delText xml:space="preserve"> </w:delText>
              </w:r>
              <w:r w:rsidDel="00082279">
                <w:rPr>
                  <w:color w:val="666600"/>
                </w:rPr>
                <w:delText>}</w:delText>
              </w:r>
              <w:r w:rsidDel="00082279">
                <w:rPr>
                  <w:color w:val="000000"/>
                </w:rPr>
                <w:delText xml:space="preserve"> </w:delText>
              </w:r>
              <w:r w:rsidDel="00082279">
                <w:rPr>
                  <w:color w:val="666600"/>
                </w:rPr>
                <w:delText>};</w:delText>
              </w:r>
            </w:del>
          </w:p>
        </w:tc>
      </w:tr>
    </w:tbl>
    <w:p w:rsidR="0098571A" w:rsidRDefault="0098571A">
      <w:pPr>
        <w:pStyle w:val="normal"/>
      </w:pPr>
    </w:p>
    <w:p w:rsidR="0098571A" w:rsidRDefault="0065297E">
      <w:pPr>
        <w:pStyle w:val="normal"/>
      </w:pPr>
      <w:r>
        <w:t>Примеры обработки двумерного массива смотрите в разделе “Практика”.</w:t>
      </w:r>
    </w:p>
    <w:p w:rsidR="0098571A" w:rsidRDefault="0065297E">
      <w:pPr>
        <w:pStyle w:val="2"/>
        <w:contextualSpacing w:val="0"/>
      </w:pPr>
      <w:bookmarkStart w:id="234" w:name="_ksbudlfpe548" w:colFirst="0" w:colLast="0"/>
      <w:bookmarkEnd w:id="234"/>
      <w:r>
        <w:t>Массив массивов</w:t>
      </w:r>
    </w:p>
    <w:p w:rsidR="0098571A" w:rsidRDefault="0065297E">
      <w:pPr>
        <w:pStyle w:val="normal"/>
      </w:pPr>
      <w:r>
        <w:t>Так же можно создавать ступенчатые массивы или так называемые массивы массивов. Это одномерный массив. Каждый элемент в этом массиве является ссылкой на другой одномерный массив.</w:t>
      </w:r>
    </w:p>
    <w:tbl>
      <w:tblPr>
        <w:tblStyle w:val="ab"/>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F555A8" w:rsidRP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35" w:author="Сергей" w:date="2017-08-13T19:30:00Z"/>
                <w:rFonts w:ascii="Consolas" w:hAnsi="Consolas" w:cs="Consolas"/>
                <w:color w:val="000000"/>
                <w:sz w:val="19"/>
                <w:szCs w:val="19"/>
                <w:highlight w:val="white"/>
                <w:lang w:val="en-US"/>
                <w:rPrChange w:id="236" w:author="Сергей" w:date="2017-08-13T19:30:00Z">
                  <w:rPr>
                    <w:ins w:id="237" w:author="Сергей" w:date="2017-08-13T19:30:00Z"/>
                    <w:rFonts w:ascii="Consolas" w:hAnsi="Consolas" w:cs="Consolas"/>
                    <w:color w:val="000000"/>
                    <w:sz w:val="19"/>
                    <w:szCs w:val="19"/>
                    <w:highlight w:val="white"/>
                  </w:rPr>
                </w:rPrChange>
              </w:rPr>
            </w:pPr>
            <w:ins w:id="238" w:author="Сергей" w:date="2017-08-13T19:30:00Z">
              <w:r w:rsidRPr="00F555A8">
                <w:rPr>
                  <w:rFonts w:ascii="Consolas" w:hAnsi="Consolas" w:cs="Consolas"/>
                  <w:color w:val="0000FF"/>
                  <w:sz w:val="19"/>
                  <w:szCs w:val="19"/>
                  <w:highlight w:val="white"/>
                  <w:lang w:val="en-US"/>
                  <w:rPrChange w:id="239" w:author="Сергей" w:date="2017-08-13T19:30:00Z">
                    <w:rPr>
                      <w:rFonts w:ascii="Consolas" w:hAnsi="Consolas" w:cs="Consolas"/>
                      <w:color w:val="0000FF"/>
                      <w:sz w:val="19"/>
                      <w:szCs w:val="19"/>
                      <w:highlight w:val="white"/>
                    </w:rPr>
                  </w:rPrChange>
                </w:rPr>
                <w:t>class</w:t>
              </w:r>
              <w:r w:rsidRPr="00F555A8">
                <w:rPr>
                  <w:rFonts w:ascii="Consolas" w:hAnsi="Consolas" w:cs="Consolas"/>
                  <w:color w:val="000000"/>
                  <w:sz w:val="19"/>
                  <w:szCs w:val="19"/>
                  <w:highlight w:val="white"/>
                  <w:lang w:val="en-US"/>
                  <w:rPrChange w:id="240" w:author="Сергей" w:date="2017-08-13T19:30:00Z">
                    <w:rPr>
                      <w:rFonts w:ascii="Consolas" w:hAnsi="Consolas" w:cs="Consolas"/>
                      <w:color w:val="000000"/>
                      <w:sz w:val="19"/>
                      <w:szCs w:val="19"/>
                      <w:highlight w:val="white"/>
                    </w:rPr>
                  </w:rPrChange>
                </w:rPr>
                <w:t xml:space="preserve"> </w:t>
              </w:r>
              <w:r w:rsidRPr="00F555A8">
                <w:rPr>
                  <w:rFonts w:ascii="Consolas" w:hAnsi="Consolas" w:cs="Consolas"/>
                  <w:color w:val="2B91AF"/>
                  <w:sz w:val="19"/>
                  <w:szCs w:val="19"/>
                  <w:highlight w:val="white"/>
                  <w:lang w:val="en-US"/>
                  <w:rPrChange w:id="241" w:author="Сергей" w:date="2017-08-13T19:30:00Z">
                    <w:rPr>
                      <w:rFonts w:ascii="Consolas" w:hAnsi="Consolas" w:cs="Consolas"/>
                      <w:color w:val="2B91AF"/>
                      <w:sz w:val="19"/>
                      <w:szCs w:val="19"/>
                      <w:highlight w:val="white"/>
                    </w:rPr>
                  </w:rPrChange>
                </w:rPr>
                <w:t>Program</w:t>
              </w:r>
            </w:ins>
          </w:p>
          <w:p w:rsidR="00F555A8" w:rsidRP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42" w:author="Сергей" w:date="2017-08-13T19:30:00Z"/>
                <w:rFonts w:ascii="Consolas" w:hAnsi="Consolas" w:cs="Consolas"/>
                <w:color w:val="000000"/>
                <w:sz w:val="19"/>
                <w:szCs w:val="19"/>
                <w:highlight w:val="white"/>
                <w:lang w:val="en-US"/>
                <w:rPrChange w:id="243" w:author="Сергей" w:date="2017-08-13T19:30:00Z">
                  <w:rPr>
                    <w:ins w:id="244" w:author="Сергей" w:date="2017-08-13T19:30:00Z"/>
                    <w:rFonts w:ascii="Consolas" w:hAnsi="Consolas" w:cs="Consolas"/>
                    <w:color w:val="000000"/>
                    <w:sz w:val="19"/>
                    <w:szCs w:val="19"/>
                    <w:highlight w:val="white"/>
                  </w:rPr>
                </w:rPrChange>
              </w:rPr>
            </w:pPr>
            <w:ins w:id="245" w:author="Сергей" w:date="2017-08-13T19:30:00Z">
              <w:r w:rsidRPr="00F555A8">
                <w:rPr>
                  <w:rFonts w:ascii="Consolas" w:hAnsi="Consolas" w:cs="Consolas"/>
                  <w:color w:val="000000"/>
                  <w:sz w:val="19"/>
                  <w:szCs w:val="19"/>
                  <w:highlight w:val="white"/>
                  <w:lang w:val="en-US"/>
                  <w:rPrChange w:id="246" w:author="Сергей" w:date="2017-08-13T19:30:00Z">
                    <w:rPr>
                      <w:rFonts w:ascii="Consolas" w:hAnsi="Consolas" w:cs="Consolas"/>
                      <w:color w:val="000000"/>
                      <w:sz w:val="19"/>
                      <w:szCs w:val="19"/>
                      <w:highlight w:val="white"/>
                    </w:rPr>
                  </w:rPrChange>
                </w:rPr>
                <w:t>{</w:t>
              </w:r>
            </w:ins>
          </w:p>
          <w:p w:rsidR="00F555A8" w:rsidRP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47" w:author="Сергей" w:date="2017-08-13T19:30:00Z"/>
                <w:rFonts w:ascii="Consolas" w:hAnsi="Consolas" w:cs="Consolas"/>
                <w:color w:val="000000"/>
                <w:sz w:val="19"/>
                <w:szCs w:val="19"/>
                <w:highlight w:val="white"/>
                <w:lang w:val="en-US"/>
                <w:rPrChange w:id="248" w:author="Сергей" w:date="2017-08-13T19:30:00Z">
                  <w:rPr>
                    <w:ins w:id="249" w:author="Сергей" w:date="2017-08-13T19:30:00Z"/>
                    <w:rFonts w:ascii="Consolas" w:hAnsi="Consolas" w:cs="Consolas"/>
                    <w:color w:val="000000"/>
                    <w:sz w:val="19"/>
                    <w:szCs w:val="19"/>
                    <w:highlight w:val="white"/>
                  </w:rPr>
                </w:rPrChange>
              </w:rPr>
            </w:pPr>
            <w:ins w:id="250" w:author="Сергей" w:date="2017-08-13T19:30:00Z">
              <w:r w:rsidRPr="00F555A8">
                <w:rPr>
                  <w:rFonts w:ascii="Consolas" w:hAnsi="Consolas" w:cs="Consolas"/>
                  <w:color w:val="000000"/>
                  <w:sz w:val="19"/>
                  <w:szCs w:val="19"/>
                  <w:highlight w:val="white"/>
                  <w:lang w:val="en-US"/>
                  <w:rPrChange w:id="251" w:author="Сергей" w:date="2017-08-13T19:30:00Z">
                    <w:rPr>
                      <w:rFonts w:ascii="Consolas" w:hAnsi="Consolas" w:cs="Consolas"/>
                      <w:color w:val="000000"/>
                      <w:sz w:val="19"/>
                      <w:szCs w:val="19"/>
                      <w:highlight w:val="white"/>
                    </w:rPr>
                  </w:rPrChange>
                </w:rPr>
                <w:t xml:space="preserve">    </w:t>
              </w:r>
              <w:r w:rsidRPr="00F555A8">
                <w:rPr>
                  <w:rFonts w:ascii="Consolas" w:hAnsi="Consolas" w:cs="Consolas"/>
                  <w:color w:val="0000FF"/>
                  <w:sz w:val="19"/>
                  <w:szCs w:val="19"/>
                  <w:highlight w:val="white"/>
                  <w:lang w:val="en-US"/>
                  <w:rPrChange w:id="252" w:author="Сергей" w:date="2017-08-13T19:30:00Z">
                    <w:rPr>
                      <w:rFonts w:ascii="Consolas" w:hAnsi="Consolas" w:cs="Consolas"/>
                      <w:color w:val="0000FF"/>
                      <w:sz w:val="19"/>
                      <w:szCs w:val="19"/>
                      <w:highlight w:val="white"/>
                    </w:rPr>
                  </w:rPrChange>
                </w:rPr>
                <w:t>static</w:t>
              </w:r>
              <w:r w:rsidRPr="00F555A8">
                <w:rPr>
                  <w:rFonts w:ascii="Consolas" w:hAnsi="Consolas" w:cs="Consolas"/>
                  <w:color w:val="000000"/>
                  <w:sz w:val="19"/>
                  <w:szCs w:val="19"/>
                  <w:highlight w:val="white"/>
                  <w:lang w:val="en-US"/>
                  <w:rPrChange w:id="253" w:author="Сергей" w:date="2017-08-13T19:30:00Z">
                    <w:rPr>
                      <w:rFonts w:ascii="Consolas" w:hAnsi="Consolas" w:cs="Consolas"/>
                      <w:color w:val="000000"/>
                      <w:sz w:val="19"/>
                      <w:szCs w:val="19"/>
                      <w:highlight w:val="white"/>
                    </w:rPr>
                  </w:rPrChange>
                </w:rPr>
                <w:t xml:space="preserve"> </w:t>
              </w:r>
              <w:r w:rsidRPr="00F555A8">
                <w:rPr>
                  <w:rFonts w:ascii="Consolas" w:hAnsi="Consolas" w:cs="Consolas"/>
                  <w:color w:val="0000FF"/>
                  <w:sz w:val="19"/>
                  <w:szCs w:val="19"/>
                  <w:highlight w:val="white"/>
                  <w:lang w:val="en-US"/>
                  <w:rPrChange w:id="254" w:author="Сергей" w:date="2017-08-13T19:30:00Z">
                    <w:rPr>
                      <w:rFonts w:ascii="Consolas" w:hAnsi="Consolas" w:cs="Consolas"/>
                      <w:color w:val="0000FF"/>
                      <w:sz w:val="19"/>
                      <w:szCs w:val="19"/>
                      <w:highlight w:val="white"/>
                    </w:rPr>
                  </w:rPrChange>
                </w:rPr>
                <w:t>void</w:t>
              </w:r>
              <w:r w:rsidRPr="00F555A8">
                <w:rPr>
                  <w:rFonts w:ascii="Consolas" w:hAnsi="Consolas" w:cs="Consolas"/>
                  <w:color w:val="000000"/>
                  <w:sz w:val="19"/>
                  <w:szCs w:val="19"/>
                  <w:highlight w:val="white"/>
                  <w:lang w:val="en-US"/>
                  <w:rPrChange w:id="255" w:author="Сергей" w:date="2017-08-13T19:30:00Z">
                    <w:rPr>
                      <w:rFonts w:ascii="Consolas" w:hAnsi="Consolas" w:cs="Consolas"/>
                      <w:color w:val="000000"/>
                      <w:sz w:val="19"/>
                      <w:szCs w:val="19"/>
                      <w:highlight w:val="white"/>
                    </w:rPr>
                  </w:rPrChange>
                </w:rPr>
                <w:t xml:space="preserve"> Main(</w:t>
              </w:r>
              <w:r w:rsidRPr="00F555A8">
                <w:rPr>
                  <w:rFonts w:ascii="Consolas" w:hAnsi="Consolas" w:cs="Consolas"/>
                  <w:color w:val="0000FF"/>
                  <w:sz w:val="19"/>
                  <w:szCs w:val="19"/>
                  <w:highlight w:val="white"/>
                  <w:lang w:val="en-US"/>
                  <w:rPrChange w:id="256" w:author="Сергей" w:date="2017-08-13T19:30:00Z">
                    <w:rPr>
                      <w:rFonts w:ascii="Consolas" w:hAnsi="Consolas" w:cs="Consolas"/>
                      <w:color w:val="0000FF"/>
                      <w:sz w:val="19"/>
                      <w:szCs w:val="19"/>
                      <w:highlight w:val="white"/>
                    </w:rPr>
                  </w:rPrChange>
                </w:rPr>
                <w:t>string</w:t>
              </w:r>
              <w:r w:rsidRPr="00F555A8">
                <w:rPr>
                  <w:rFonts w:ascii="Consolas" w:hAnsi="Consolas" w:cs="Consolas"/>
                  <w:color w:val="000000"/>
                  <w:sz w:val="19"/>
                  <w:szCs w:val="19"/>
                  <w:highlight w:val="white"/>
                  <w:lang w:val="en-US"/>
                  <w:rPrChange w:id="257" w:author="Сергей" w:date="2017-08-13T19:30:00Z">
                    <w:rPr>
                      <w:rFonts w:ascii="Consolas" w:hAnsi="Consolas" w:cs="Consolas"/>
                      <w:color w:val="000000"/>
                      <w:sz w:val="19"/>
                      <w:szCs w:val="19"/>
                      <w:highlight w:val="white"/>
                    </w:rPr>
                  </w:rPrChange>
                </w:rPr>
                <w:t>[] args)</w:t>
              </w:r>
            </w:ins>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58" w:author="Сергей" w:date="2017-08-13T19:30:00Z"/>
                <w:rFonts w:ascii="Consolas" w:hAnsi="Consolas" w:cs="Consolas"/>
                <w:color w:val="000000"/>
                <w:sz w:val="19"/>
                <w:szCs w:val="19"/>
                <w:highlight w:val="white"/>
              </w:rPr>
            </w:pPr>
            <w:ins w:id="259" w:author="Сергей" w:date="2017-08-13T19:30:00Z">
              <w:r w:rsidRPr="00F555A8">
                <w:rPr>
                  <w:rFonts w:ascii="Consolas" w:hAnsi="Consolas" w:cs="Consolas"/>
                  <w:color w:val="000000"/>
                  <w:sz w:val="19"/>
                  <w:szCs w:val="19"/>
                  <w:highlight w:val="white"/>
                  <w:lang w:val="en-US"/>
                  <w:rPrChange w:id="260" w:author="Сергей" w:date="2017-08-13T19:30: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61" w:author="Сергей" w:date="2017-08-13T19:30:00Z"/>
                <w:rFonts w:ascii="Consolas" w:hAnsi="Consolas" w:cs="Consolas"/>
                <w:color w:val="000000"/>
                <w:sz w:val="19"/>
                <w:szCs w:val="19"/>
                <w:highlight w:val="white"/>
              </w:rPr>
            </w:pPr>
            <w:ins w:id="262" w:author="Сергей" w:date="2017-08-13T19:30: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массива массиво</w:t>
              </w:r>
              <w:proofErr w:type="gramStart"/>
              <w:r>
                <w:rPr>
                  <w:rFonts w:ascii="Consolas" w:hAnsi="Consolas" w:cs="Consolas"/>
                  <w:color w:val="008000"/>
                  <w:sz w:val="19"/>
                  <w:szCs w:val="19"/>
                  <w:highlight w:val="white"/>
                </w:rPr>
                <w:t>в(</w:t>
              </w:r>
              <w:proofErr w:type="gramEnd"/>
              <w:r>
                <w:rPr>
                  <w:rFonts w:ascii="Consolas" w:hAnsi="Consolas" w:cs="Consolas"/>
                  <w:color w:val="008000"/>
                  <w:sz w:val="19"/>
                  <w:szCs w:val="19"/>
                  <w:highlight w:val="white"/>
                </w:rPr>
                <w:t>ступенчатый массив)</w:t>
              </w:r>
            </w:ins>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63" w:author="Сергей" w:date="2017-08-13T19:30:00Z"/>
                <w:rFonts w:ascii="Consolas" w:hAnsi="Consolas" w:cs="Consolas"/>
                <w:color w:val="000000"/>
                <w:sz w:val="19"/>
                <w:szCs w:val="19"/>
                <w:highlight w:val="white"/>
              </w:rPr>
            </w:pPr>
            <w:ins w:id="264" w:author="Сергей" w:date="2017-08-13T19:30: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ins>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65" w:author="Сергей" w:date="2017-08-13T19:30:00Z"/>
                <w:rFonts w:ascii="Consolas" w:hAnsi="Consolas" w:cs="Consolas"/>
                <w:color w:val="000000"/>
                <w:sz w:val="19"/>
                <w:szCs w:val="19"/>
                <w:highlight w:val="white"/>
              </w:rPr>
            </w:pPr>
            <w:ins w:id="266" w:author="Сергей" w:date="2017-08-13T19:30: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Пример заполнения первого элемента ступенчатого массива</w:t>
              </w:r>
            </w:ins>
          </w:p>
          <w:p w:rsidR="00F555A8" w:rsidRP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67" w:author="Сергей" w:date="2017-08-13T19:30:00Z"/>
                <w:rFonts w:ascii="Consolas" w:hAnsi="Consolas" w:cs="Consolas"/>
                <w:color w:val="000000"/>
                <w:sz w:val="19"/>
                <w:szCs w:val="19"/>
                <w:highlight w:val="white"/>
                <w:lang w:val="en-US"/>
                <w:rPrChange w:id="268" w:author="Сергей" w:date="2017-08-13T19:30:00Z">
                  <w:rPr>
                    <w:ins w:id="269" w:author="Сергей" w:date="2017-08-13T19:30:00Z"/>
                    <w:rFonts w:ascii="Consolas" w:hAnsi="Consolas" w:cs="Consolas"/>
                    <w:color w:val="000000"/>
                    <w:sz w:val="19"/>
                    <w:szCs w:val="19"/>
                    <w:highlight w:val="white"/>
                  </w:rPr>
                </w:rPrChange>
              </w:rPr>
            </w:pPr>
            <w:ins w:id="270" w:author="Сергей" w:date="2017-08-13T19:30:00Z">
              <w:r>
                <w:rPr>
                  <w:rFonts w:ascii="Consolas" w:hAnsi="Consolas" w:cs="Consolas"/>
                  <w:color w:val="000000"/>
                  <w:sz w:val="19"/>
                  <w:szCs w:val="19"/>
                  <w:highlight w:val="white"/>
                </w:rPr>
                <w:t xml:space="preserve">        </w:t>
              </w:r>
              <w:r w:rsidRPr="00F555A8">
                <w:rPr>
                  <w:rFonts w:ascii="Consolas" w:hAnsi="Consolas" w:cs="Consolas"/>
                  <w:color w:val="000000"/>
                  <w:sz w:val="19"/>
                  <w:szCs w:val="19"/>
                  <w:highlight w:val="white"/>
                  <w:lang w:val="en-US"/>
                  <w:rPrChange w:id="271" w:author="Сергей" w:date="2017-08-13T19:30:00Z">
                    <w:rPr>
                      <w:rFonts w:ascii="Consolas" w:hAnsi="Consolas" w:cs="Consolas"/>
                      <w:color w:val="000000"/>
                      <w:sz w:val="19"/>
                      <w:szCs w:val="19"/>
                      <w:highlight w:val="white"/>
                    </w:rPr>
                  </w:rPrChange>
                </w:rPr>
                <w:t xml:space="preserve">jaggedArray[0] = </w:t>
              </w:r>
              <w:r w:rsidRPr="00F555A8">
                <w:rPr>
                  <w:rFonts w:ascii="Consolas" w:hAnsi="Consolas" w:cs="Consolas"/>
                  <w:color w:val="0000FF"/>
                  <w:sz w:val="19"/>
                  <w:szCs w:val="19"/>
                  <w:highlight w:val="white"/>
                  <w:lang w:val="en-US"/>
                  <w:rPrChange w:id="272" w:author="Сергей" w:date="2017-08-13T19:30:00Z">
                    <w:rPr>
                      <w:rFonts w:ascii="Consolas" w:hAnsi="Consolas" w:cs="Consolas"/>
                      <w:color w:val="0000FF"/>
                      <w:sz w:val="19"/>
                      <w:szCs w:val="19"/>
                      <w:highlight w:val="white"/>
                    </w:rPr>
                  </w:rPrChange>
                </w:rPr>
                <w:t>new</w:t>
              </w:r>
              <w:r w:rsidRPr="00F555A8">
                <w:rPr>
                  <w:rFonts w:ascii="Consolas" w:hAnsi="Consolas" w:cs="Consolas"/>
                  <w:color w:val="000000"/>
                  <w:sz w:val="19"/>
                  <w:szCs w:val="19"/>
                  <w:highlight w:val="white"/>
                  <w:lang w:val="en-US"/>
                  <w:rPrChange w:id="273" w:author="Сергей" w:date="2017-08-13T19:30:00Z">
                    <w:rPr>
                      <w:rFonts w:ascii="Consolas" w:hAnsi="Consolas" w:cs="Consolas"/>
                      <w:color w:val="000000"/>
                      <w:sz w:val="19"/>
                      <w:szCs w:val="19"/>
                      <w:highlight w:val="white"/>
                    </w:rPr>
                  </w:rPrChange>
                </w:rPr>
                <w:t xml:space="preserve"> </w:t>
              </w:r>
              <w:r w:rsidRPr="00F555A8">
                <w:rPr>
                  <w:rFonts w:ascii="Consolas" w:hAnsi="Consolas" w:cs="Consolas"/>
                  <w:color w:val="0000FF"/>
                  <w:sz w:val="19"/>
                  <w:szCs w:val="19"/>
                  <w:highlight w:val="white"/>
                  <w:lang w:val="en-US"/>
                  <w:rPrChange w:id="274" w:author="Сергей" w:date="2017-08-13T19:30:00Z">
                    <w:rPr>
                      <w:rFonts w:ascii="Consolas" w:hAnsi="Consolas" w:cs="Consolas"/>
                      <w:color w:val="0000FF"/>
                      <w:sz w:val="19"/>
                      <w:szCs w:val="19"/>
                      <w:highlight w:val="white"/>
                    </w:rPr>
                  </w:rPrChange>
                </w:rPr>
                <w:t>int</w:t>
              </w:r>
              <w:r w:rsidRPr="00F555A8">
                <w:rPr>
                  <w:rFonts w:ascii="Consolas" w:hAnsi="Consolas" w:cs="Consolas"/>
                  <w:color w:val="000000"/>
                  <w:sz w:val="19"/>
                  <w:szCs w:val="19"/>
                  <w:highlight w:val="white"/>
                  <w:lang w:val="en-US"/>
                  <w:rPrChange w:id="275" w:author="Сергей" w:date="2017-08-13T19:30:00Z">
                    <w:rPr>
                      <w:rFonts w:ascii="Consolas" w:hAnsi="Consolas" w:cs="Consolas"/>
                      <w:color w:val="000000"/>
                      <w:sz w:val="19"/>
                      <w:szCs w:val="19"/>
                      <w:highlight w:val="white"/>
                    </w:rPr>
                  </w:rPrChange>
                </w:rPr>
                <w:t>[4] { 1, 2, 3, 4 };</w:t>
              </w:r>
            </w:ins>
          </w:p>
          <w:p w:rsidR="00F555A8" w:rsidRP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76" w:author="Сергей" w:date="2017-08-13T19:30:00Z"/>
                <w:rFonts w:ascii="Consolas" w:hAnsi="Consolas" w:cs="Consolas"/>
                <w:color w:val="000000"/>
                <w:sz w:val="19"/>
                <w:szCs w:val="19"/>
                <w:highlight w:val="white"/>
                <w:lang w:val="en-US"/>
                <w:rPrChange w:id="277" w:author="Сергей" w:date="2017-08-13T19:30:00Z">
                  <w:rPr>
                    <w:ins w:id="278" w:author="Сергей" w:date="2017-08-13T19:30:00Z"/>
                    <w:rFonts w:ascii="Consolas" w:hAnsi="Consolas" w:cs="Consolas"/>
                    <w:color w:val="000000"/>
                    <w:sz w:val="19"/>
                    <w:szCs w:val="19"/>
                    <w:highlight w:val="white"/>
                  </w:rPr>
                </w:rPrChange>
              </w:rPr>
            </w:pPr>
            <w:ins w:id="279" w:author="Сергей" w:date="2017-08-13T19:30:00Z">
              <w:r w:rsidRPr="00F555A8">
                <w:rPr>
                  <w:rFonts w:ascii="Consolas" w:hAnsi="Consolas" w:cs="Consolas"/>
                  <w:color w:val="000000"/>
                  <w:sz w:val="19"/>
                  <w:szCs w:val="19"/>
                  <w:highlight w:val="white"/>
                  <w:lang w:val="en-US"/>
                  <w:rPrChange w:id="280" w:author="Сергей" w:date="2017-08-13T19:30:00Z">
                    <w:rPr>
                      <w:rFonts w:ascii="Consolas" w:hAnsi="Consolas" w:cs="Consolas"/>
                      <w:color w:val="000000"/>
                      <w:sz w:val="19"/>
                      <w:szCs w:val="19"/>
                      <w:highlight w:val="white"/>
                    </w:rPr>
                  </w:rPrChange>
                </w:rPr>
                <w:t xml:space="preserve">        jaggedArray[1] = </w:t>
              </w:r>
              <w:r w:rsidRPr="00F555A8">
                <w:rPr>
                  <w:rFonts w:ascii="Consolas" w:hAnsi="Consolas" w:cs="Consolas"/>
                  <w:color w:val="0000FF"/>
                  <w:sz w:val="19"/>
                  <w:szCs w:val="19"/>
                  <w:highlight w:val="white"/>
                  <w:lang w:val="en-US"/>
                  <w:rPrChange w:id="281" w:author="Сергей" w:date="2017-08-13T19:30:00Z">
                    <w:rPr>
                      <w:rFonts w:ascii="Consolas" w:hAnsi="Consolas" w:cs="Consolas"/>
                      <w:color w:val="0000FF"/>
                      <w:sz w:val="19"/>
                      <w:szCs w:val="19"/>
                      <w:highlight w:val="white"/>
                    </w:rPr>
                  </w:rPrChange>
                </w:rPr>
                <w:t>new</w:t>
              </w:r>
              <w:r w:rsidRPr="00F555A8">
                <w:rPr>
                  <w:rFonts w:ascii="Consolas" w:hAnsi="Consolas" w:cs="Consolas"/>
                  <w:color w:val="000000"/>
                  <w:sz w:val="19"/>
                  <w:szCs w:val="19"/>
                  <w:highlight w:val="white"/>
                  <w:lang w:val="en-US"/>
                  <w:rPrChange w:id="282" w:author="Сергей" w:date="2017-08-13T19:30:00Z">
                    <w:rPr>
                      <w:rFonts w:ascii="Consolas" w:hAnsi="Consolas" w:cs="Consolas"/>
                      <w:color w:val="000000"/>
                      <w:sz w:val="19"/>
                      <w:szCs w:val="19"/>
                      <w:highlight w:val="white"/>
                    </w:rPr>
                  </w:rPrChange>
                </w:rPr>
                <w:t xml:space="preserve"> </w:t>
              </w:r>
              <w:r w:rsidRPr="00F555A8">
                <w:rPr>
                  <w:rFonts w:ascii="Consolas" w:hAnsi="Consolas" w:cs="Consolas"/>
                  <w:color w:val="0000FF"/>
                  <w:sz w:val="19"/>
                  <w:szCs w:val="19"/>
                  <w:highlight w:val="white"/>
                  <w:lang w:val="en-US"/>
                  <w:rPrChange w:id="283" w:author="Сергей" w:date="2017-08-13T19:30:00Z">
                    <w:rPr>
                      <w:rFonts w:ascii="Consolas" w:hAnsi="Consolas" w:cs="Consolas"/>
                      <w:color w:val="0000FF"/>
                      <w:sz w:val="19"/>
                      <w:szCs w:val="19"/>
                      <w:highlight w:val="white"/>
                    </w:rPr>
                  </w:rPrChange>
                </w:rPr>
                <w:t>int</w:t>
              </w:r>
              <w:r w:rsidRPr="00F555A8">
                <w:rPr>
                  <w:rFonts w:ascii="Consolas" w:hAnsi="Consolas" w:cs="Consolas"/>
                  <w:color w:val="000000"/>
                  <w:sz w:val="19"/>
                  <w:szCs w:val="19"/>
                  <w:highlight w:val="white"/>
                  <w:lang w:val="en-US"/>
                  <w:rPrChange w:id="284" w:author="Сергей" w:date="2017-08-13T19:30:00Z">
                    <w:rPr>
                      <w:rFonts w:ascii="Consolas" w:hAnsi="Consolas" w:cs="Consolas"/>
                      <w:color w:val="000000"/>
                      <w:sz w:val="19"/>
                      <w:szCs w:val="19"/>
                      <w:highlight w:val="white"/>
                    </w:rPr>
                  </w:rPrChange>
                </w:rPr>
                <w:t>[5] { 1, 2, 3, 4, 5 };</w:t>
              </w:r>
            </w:ins>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85" w:author="Сергей" w:date="2017-08-13T19:30:00Z"/>
                <w:rFonts w:ascii="Consolas" w:hAnsi="Consolas" w:cs="Consolas"/>
                <w:color w:val="000000"/>
                <w:sz w:val="19"/>
                <w:szCs w:val="19"/>
                <w:highlight w:val="white"/>
              </w:rPr>
            </w:pPr>
            <w:ins w:id="286" w:author="Сергей" w:date="2017-08-13T19:30:00Z">
              <w:r w:rsidRPr="00F555A8">
                <w:rPr>
                  <w:rFonts w:ascii="Consolas" w:hAnsi="Consolas" w:cs="Consolas"/>
                  <w:color w:val="000000"/>
                  <w:sz w:val="19"/>
                  <w:szCs w:val="19"/>
                  <w:highlight w:val="white"/>
                  <w:lang w:val="en-US"/>
                  <w:rPrChange w:id="287" w:author="Сергей" w:date="2017-08-13T19:30: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 xml:space="preserve">jaggedArray[2]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[3]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1, 2, 3 };</w:t>
              </w:r>
            </w:ins>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288" w:author="Сергей" w:date="2017-08-13T19:30:00Z"/>
                <w:rFonts w:ascii="Consolas" w:hAnsi="Consolas" w:cs="Consolas"/>
                <w:color w:val="000000"/>
                <w:sz w:val="19"/>
                <w:szCs w:val="19"/>
                <w:highlight w:val="white"/>
              </w:rPr>
            </w:pPr>
            <w:ins w:id="289" w:author="Сергей" w:date="2017-08-13T19:30:00Z">
              <w:r>
                <w:rPr>
                  <w:rFonts w:ascii="Consolas" w:hAnsi="Consolas" w:cs="Consolas"/>
                  <w:color w:val="000000"/>
                  <w:sz w:val="19"/>
                  <w:szCs w:val="19"/>
                  <w:highlight w:val="white"/>
                </w:rPr>
                <w:t xml:space="preserve">    }</w:t>
              </w:r>
            </w:ins>
          </w:p>
          <w:p w:rsidR="00F555A8" w:rsidRDefault="00F555A8" w:rsidP="00F555A8">
            <w:pPr>
              <w:pStyle w:val="normal"/>
              <w:spacing w:before="0" w:after="0" w:line="315" w:lineRule="auto"/>
              <w:rPr>
                <w:ins w:id="290" w:author="Сергей" w:date="2017-08-13T19:30:00Z"/>
                <w:rFonts w:ascii="Consolas" w:hAnsi="Consolas" w:cs="Consolas"/>
                <w:color w:val="000000"/>
                <w:sz w:val="19"/>
                <w:szCs w:val="19"/>
                <w:lang w:val="en-US"/>
              </w:rPr>
            </w:pPr>
            <w:ins w:id="291" w:author="Сергей" w:date="2017-08-13T19:30:00Z">
              <w:r>
                <w:rPr>
                  <w:rFonts w:ascii="Consolas" w:hAnsi="Consolas" w:cs="Consolas"/>
                  <w:color w:val="000000"/>
                  <w:sz w:val="19"/>
                  <w:szCs w:val="19"/>
                  <w:highlight w:val="white"/>
                </w:rPr>
                <w:t>}</w:t>
              </w:r>
            </w:ins>
          </w:p>
          <w:p w:rsidR="0098571A" w:rsidDel="00F555A8" w:rsidRDefault="0065297E" w:rsidP="00F555A8">
            <w:pPr>
              <w:pStyle w:val="normal"/>
              <w:spacing w:before="0" w:after="0" w:line="315" w:lineRule="auto"/>
              <w:rPr>
                <w:del w:id="292" w:author="Сергей" w:date="2017-08-13T19:30:00Z"/>
                <w:rFonts w:ascii="Consolas" w:eastAsia="Consolas" w:hAnsi="Consolas" w:cs="Consolas"/>
                <w:color w:val="000000"/>
              </w:rPr>
            </w:pPr>
            <w:del w:id="293" w:author="Сергей" w:date="2017-08-13T19:30:00Z">
              <w:r w:rsidDel="00F555A8">
                <w:rPr>
                  <w:rFonts w:ascii="Consolas" w:eastAsia="Consolas" w:hAnsi="Consolas" w:cs="Consolas"/>
                  <w:color w:val="000000"/>
                </w:rPr>
                <w:delText xml:space="preserve">            </w:delText>
              </w:r>
              <w:r w:rsidDel="00F555A8">
                <w:rPr>
                  <w:rFonts w:ascii="Consolas" w:eastAsia="Consolas" w:hAnsi="Consolas" w:cs="Consolas"/>
                  <w:color w:val="880000"/>
                </w:rPr>
                <w:delText>// Объявление массива массивов(ступенчатый массив)</w:delText>
              </w:r>
            </w:del>
          </w:p>
          <w:p w:rsidR="0098571A" w:rsidDel="00F555A8" w:rsidRDefault="0065297E">
            <w:pPr>
              <w:pStyle w:val="normal"/>
              <w:spacing w:before="0" w:after="0" w:line="315" w:lineRule="auto"/>
              <w:rPr>
                <w:del w:id="294" w:author="Сергей" w:date="2017-08-13T19:30:00Z"/>
                <w:rFonts w:ascii="Consolas" w:eastAsia="Consolas" w:hAnsi="Consolas" w:cs="Consolas"/>
                <w:color w:val="000000"/>
              </w:rPr>
            </w:pPr>
            <w:del w:id="295" w:author="Сергей" w:date="2017-08-13T19:30:00Z">
              <w:r w:rsidDel="00F555A8">
                <w:rPr>
                  <w:rFonts w:ascii="Consolas" w:eastAsia="Consolas" w:hAnsi="Consolas" w:cs="Consolas"/>
                  <w:color w:val="000000"/>
                </w:rPr>
                <w:delText xml:space="preserve">            </w:delText>
              </w:r>
              <w:r w:rsidDel="00F555A8">
                <w:rPr>
                  <w:rFonts w:ascii="Consolas" w:eastAsia="Consolas" w:hAnsi="Consolas" w:cs="Consolas"/>
                  <w:color w:val="000088"/>
                </w:rPr>
                <w:delText>int</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jaggedArray </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000088"/>
                </w:rPr>
                <w:delText>new</w:delText>
              </w:r>
              <w:r w:rsidDel="00F555A8">
                <w:rPr>
                  <w:rFonts w:ascii="Consolas" w:eastAsia="Consolas" w:hAnsi="Consolas" w:cs="Consolas"/>
                  <w:color w:val="000000"/>
                </w:rPr>
                <w:delText xml:space="preserve"> </w:delText>
              </w:r>
              <w:r w:rsidDel="00F555A8">
                <w:rPr>
                  <w:rFonts w:ascii="Consolas" w:eastAsia="Consolas" w:hAnsi="Consolas" w:cs="Consolas"/>
                  <w:color w:val="000088"/>
                </w:rPr>
                <w:delText>int</w:delText>
              </w:r>
              <w:r w:rsidDel="00F555A8">
                <w:rPr>
                  <w:rFonts w:ascii="Consolas" w:eastAsia="Consolas" w:hAnsi="Consolas" w:cs="Consolas"/>
                  <w:color w:val="666600"/>
                </w:rPr>
                <w:delText>[</w:delText>
              </w:r>
              <w:r w:rsidDel="00F555A8">
                <w:rPr>
                  <w:rFonts w:ascii="Consolas" w:eastAsia="Consolas" w:hAnsi="Consolas" w:cs="Consolas"/>
                  <w:color w:val="006666"/>
                </w:rPr>
                <w:delText>3</w:delText>
              </w:r>
              <w:r w:rsidDel="00F555A8">
                <w:rPr>
                  <w:rFonts w:ascii="Consolas" w:eastAsia="Consolas" w:hAnsi="Consolas" w:cs="Consolas"/>
                  <w:color w:val="666600"/>
                </w:rPr>
                <w:delText>][];</w:delText>
              </w:r>
            </w:del>
          </w:p>
          <w:p w:rsidR="0098571A" w:rsidDel="00F555A8" w:rsidRDefault="0065297E">
            <w:pPr>
              <w:pStyle w:val="normal"/>
              <w:spacing w:before="0" w:after="0" w:line="315" w:lineRule="auto"/>
              <w:rPr>
                <w:del w:id="296" w:author="Сергей" w:date="2017-08-13T19:30:00Z"/>
                <w:rFonts w:ascii="Consolas" w:eastAsia="Consolas" w:hAnsi="Consolas" w:cs="Consolas"/>
                <w:color w:val="000000"/>
              </w:rPr>
            </w:pPr>
            <w:del w:id="297" w:author="Сергей" w:date="2017-08-13T19:30:00Z">
              <w:r w:rsidDel="00F555A8">
                <w:rPr>
                  <w:rFonts w:ascii="Consolas" w:eastAsia="Consolas" w:hAnsi="Consolas" w:cs="Consolas"/>
                  <w:color w:val="000000"/>
                </w:rPr>
                <w:delText xml:space="preserve">            </w:delText>
              </w:r>
              <w:r w:rsidDel="00F555A8">
                <w:rPr>
                  <w:rFonts w:ascii="Consolas" w:eastAsia="Consolas" w:hAnsi="Consolas" w:cs="Consolas"/>
                  <w:color w:val="880000"/>
                </w:rPr>
                <w:delText>// Пример заполнения первого элемента ступенчатого массива</w:delText>
              </w:r>
            </w:del>
          </w:p>
          <w:p w:rsidR="0098571A" w:rsidRPr="00EE2599" w:rsidDel="00F555A8" w:rsidRDefault="0065297E">
            <w:pPr>
              <w:pStyle w:val="normal"/>
              <w:spacing w:before="0" w:after="0" w:line="315" w:lineRule="auto"/>
              <w:rPr>
                <w:del w:id="298" w:author="Сергей" w:date="2017-08-13T19:30:00Z"/>
                <w:rFonts w:ascii="Consolas" w:eastAsia="Consolas" w:hAnsi="Consolas" w:cs="Consolas"/>
                <w:color w:val="000000"/>
                <w:lang w:val="en-US"/>
              </w:rPr>
            </w:pPr>
            <w:del w:id="299" w:author="Сергей" w:date="2017-08-13T19:30:00Z">
              <w:r w:rsidDel="00F555A8">
                <w:rPr>
                  <w:rFonts w:ascii="Consolas" w:eastAsia="Consolas" w:hAnsi="Consolas" w:cs="Consolas"/>
                  <w:color w:val="000000"/>
                </w:rPr>
                <w:delText xml:space="preserve">            </w:delText>
              </w:r>
              <w:r w:rsidRPr="00EE2599" w:rsidDel="00F555A8">
                <w:rPr>
                  <w:rFonts w:ascii="Consolas" w:eastAsia="Consolas" w:hAnsi="Consolas" w:cs="Consolas"/>
                  <w:color w:val="000000"/>
                  <w:lang w:val="en-US"/>
                </w:rPr>
                <w:delText>jaggedArray</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6666"/>
                  <w:lang w:val="en-US"/>
                </w:rPr>
                <w:delText>0</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0088"/>
                  <w:lang w:val="en-US"/>
                </w:rPr>
                <w:delText>new</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0088"/>
                  <w:lang w:val="en-US"/>
                </w:rPr>
                <w:delText>int</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6666"/>
                  <w:lang w:val="en-US"/>
                </w:rPr>
                <w:delText>4</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1</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2</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3</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4</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666600"/>
                  <w:lang w:val="en-US"/>
                </w:rPr>
                <w:delText>};</w:delText>
              </w:r>
            </w:del>
          </w:p>
          <w:p w:rsidR="0098571A" w:rsidRPr="00EE2599" w:rsidDel="00F555A8" w:rsidRDefault="0065297E">
            <w:pPr>
              <w:pStyle w:val="normal"/>
              <w:spacing w:before="0" w:after="0" w:line="315" w:lineRule="auto"/>
              <w:rPr>
                <w:del w:id="300" w:author="Сергей" w:date="2017-08-13T19:30:00Z"/>
                <w:rFonts w:ascii="Consolas" w:eastAsia="Consolas" w:hAnsi="Consolas" w:cs="Consolas"/>
                <w:color w:val="000000"/>
                <w:lang w:val="en-US"/>
              </w:rPr>
            </w:pPr>
            <w:del w:id="301" w:author="Сергей" w:date="2017-08-13T19:30:00Z">
              <w:r w:rsidRPr="00EE2599" w:rsidDel="00F555A8">
                <w:rPr>
                  <w:rFonts w:ascii="Consolas" w:eastAsia="Consolas" w:hAnsi="Consolas" w:cs="Consolas"/>
                  <w:color w:val="000000"/>
                  <w:lang w:val="en-US"/>
                </w:rPr>
                <w:delText xml:space="preserve">            jaggedArray</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6666"/>
                  <w:lang w:val="en-US"/>
                </w:rPr>
                <w:delText>1</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0088"/>
                  <w:lang w:val="en-US"/>
                </w:rPr>
                <w:delText>new</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0088"/>
                  <w:lang w:val="en-US"/>
                </w:rPr>
                <w:delText>int</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6666"/>
                  <w:lang w:val="en-US"/>
                </w:rPr>
                <w:delText>5</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1</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2</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3</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0000"/>
                  <w:lang w:val="en-US"/>
                </w:rPr>
                <w:delText xml:space="preserve"> </w:delText>
              </w:r>
              <w:r w:rsidRPr="00EE2599" w:rsidDel="00F555A8">
                <w:rPr>
                  <w:rFonts w:ascii="Consolas" w:eastAsia="Consolas" w:hAnsi="Consolas" w:cs="Consolas"/>
                  <w:color w:val="006666"/>
                  <w:lang w:val="en-US"/>
                </w:rPr>
                <w:delText>4</w:delText>
              </w:r>
              <w:r w:rsidRPr="00EE2599" w:rsidDel="00F555A8">
                <w:rPr>
                  <w:rFonts w:ascii="Consolas" w:eastAsia="Consolas" w:hAnsi="Consolas" w:cs="Consolas"/>
                  <w:color w:val="666600"/>
                  <w:lang w:val="en-US"/>
                </w:rPr>
                <w:delText>,</w:delText>
              </w:r>
              <w:r w:rsidRPr="00EE2599" w:rsidDel="00F555A8">
                <w:rPr>
                  <w:rFonts w:ascii="Consolas" w:eastAsia="Consolas" w:hAnsi="Consolas" w:cs="Consolas"/>
                  <w:color w:val="006666"/>
                  <w:lang w:val="en-US"/>
                </w:rPr>
                <w:delText>5</w:delText>
              </w:r>
              <w:r w:rsidRPr="00EE2599" w:rsidDel="00F555A8">
                <w:rPr>
                  <w:rFonts w:ascii="Consolas" w:eastAsia="Consolas" w:hAnsi="Consolas" w:cs="Consolas"/>
                  <w:color w:val="666600"/>
                  <w:lang w:val="en-US"/>
                </w:rPr>
                <w:delText>};</w:delText>
              </w:r>
            </w:del>
          </w:p>
          <w:p w:rsidR="0098571A" w:rsidRDefault="0065297E">
            <w:pPr>
              <w:pStyle w:val="normal"/>
              <w:spacing w:before="0" w:after="0" w:line="315" w:lineRule="auto"/>
              <w:rPr>
                <w:color w:val="000000"/>
              </w:rPr>
            </w:pPr>
            <w:del w:id="302" w:author="Сергей" w:date="2017-08-13T19:30:00Z">
              <w:r w:rsidRPr="00EE2599" w:rsidDel="00F555A8">
                <w:rPr>
                  <w:rFonts w:ascii="Consolas" w:eastAsia="Consolas" w:hAnsi="Consolas" w:cs="Consolas"/>
                  <w:color w:val="000000"/>
                  <w:lang w:val="en-US"/>
                </w:rPr>
                <w:delText xml:space="preserve">            </w:delText>
              </w:r>
              <w:r w:rsidDel="00F555A8">
                <w:rPr>
                  <w:rFonts w:ascii="Consolas" w:eastAsia="Consolas" w:hAnsi="Consolas" w:cs="Consolas"/>
                  <w:color w:val="000000"/>
                </w:rPr>
                <w:delText>jaggedArray</w:delText>
              </w:r>
              <w:r w:rsidDel="00F555A8">
                <w:rPr>
                  <w:rFonts w:ascii="Consolas" w:eastAsia="Consolas" w:hAnsi="Consolas" w:cs="Consolas"/>
                  <w:color w:val="666600"/>
                </w:rPr>
                <w:delText>[</w:delText>
              </w:r>
              <w:r w:rsidDel="00F555A8">
                <w:rPr>
                  <w:rFonts w:ascii="Consolas" w:eastAsia="Consolas" w:hAnsi="Consolas" w:cs="Consolas"/>
                  <w:color w:val="006666"/>
                </w:rPr>
                <w:delText>2</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000088"/>
                </w:rPr>
                <w:delText>new</w:delText>
              </w:r>
              <w:r w:rsidDel="00F555A8">
                <w:rPr>
                  <w:rFonts w:ascii="Consolas" w:eastAsia="Consolas" w:hAnsi="Consolas" w:cs="Consolas"/>
                  <w:color w:val="000000"/>
                </w:rPr>
                <w:delText xml:space="preserve"> </w:delText>
              </w:r>
              <w:r w:rsidDel="00F555A8">
                <w:rPr>
                  <w:rFonts w:ascii="Consolas" w:eastAsia="Consolas" w:hAnsi="Consolas" w:cs="Consolas"/>
                  <w:color w:val="000088"/>
                </w:rPr>
                <w:delText>int</w:delText>
              </w:r>
              <w:r w:rsidDel="00F555A8">
                <w:rPr>
                  <w:rFonts w:ascii="Consolas" w:eastAsia="Consolas" w:hAnsi="Consolas" w:cs="Consolas"/>
                  <w:color w:val="666600"/>
                </w:rPr>
                <w:delText>[</w:delText>
              </w:r>
              <w:r w:rsidDel="00F555A8">
                <w:rPr>
                  <w:rFonts w:ascii="Consolas" w:eastAsia="Consolas" w:hAnsi="Consolas" w:cs="Consolas"/>
                  <w:color w:val="006666"/>
                </w:rPr>
                <w:delText>3</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006666"/>
                </w:rPr>
                <w:delText>1</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006666"/>
                </w:rPr>
                <w:delText>2</w:delText>
              </w:r>
              <w:r w:rsidDel="00F555A8">
                <w:rPr>
                  <w:rFonts w:ascii="Consolas" w:eastAsia="Consolas" w:hAnsi="Consolas" w:cs="Consolas"/>
                  <w:color w:val="666600"/>
                </w:rPr>
                <w:delText>,</w:delText>
              </w:r>
              <w:r w:rsidDel="00F555A8">
                <w:rPr>
                  <w:rFonts w:ascii="Consolas" w:eastAsia="Consolas" w:hAnsi="Consolas" w:cs="Consolas"/>
                  <w:color w:val="000000"/>
                </w:rPr>
                <w:delText xml:space="preserve"> </w:delText>
              </w:r>
              <w:r w:rsidDel="00F555A8">
                <w:rPr>
                  <w:rFonts w:ascii="Consolas" w:eastAsia="Consolas" w:hAnsi="Consolas" w:cs="Consolas"/>
                  <w:color w:val="006666"/>
                </w:rPr>
                <w:delText>3</w:delText>
              </w:r>
              <w:r w:rsidDel="00F555A8">
                <w:rPr>
                  <w:rFonts w:ascii="Consolas" w:eastAsia="Consolas" w:hAnsi="Consolas" w:cs="Consolas"/>
                  <w:color w:val="666600"/>
                </w:rPr>
                <w:delText>};</w:delText>
              </w:r>
            </w:del>
          </w:p>
        </w:tc>
      </w:tr>
    </w:tbl>
    <w:p w:rsidR="0098571A" w:rsidRDefault="0098571A">
      <w:pPr>
        <w:pStyle w:val="2"/>
        <w:contextualSpacing w:val="0"/>
      </w:pPr>
      <w:bookmarkStart w:id="303" w:name="_8bz0g162mcm4" w:colFirst="0" w:colLast="0"/>
      <w:bookmarkEnd w:id="303"/>
    </w:p>
    <w:p w:rsidR="0098571A" w:rsidRDefault="0065297E">
      <w:pPr>
        <w:pStyle w:val="2"/>
        <w:contextualSpacing w:val="0"/>
      </w:pPr>
      <w:bookmarkStart w:id="304" w:name="_57ggpdwqbxo" w:colFirst="0" w:colLast="0"/>
      <w:bookmarkEnd w:id="304"/>
      <w:r>
        <w:t>Индексаторы - индексируемые свойства</w:t>
      </w:r>
    </w:p>
    <w:p w:rsidR="0098571A" w:rsidRDefault="0065297E">
      <w:pPr>
        <w:pStyle w:val="normal"/>
      </w:pPr>
      <w:r>
        <w:t>Так как мы изучаем массивы, отдельно стоит упомянуть специальные свойства - индексаторы. Если вы поняли, для чего нужны свойства, то легко поймете и индексируемые свойства. Например, у нас есть класс, внутри которого есть поле - массив, но поле объявлено приватным. Чтобы получить доступ к элементу массива, можно либо сделать публичный метод, который будет возвращать элемент массива по его номеру, либо сделать индексируемое свойство.</w:t>
      </w:r>
    </w:p>
    <w:p w:rsidR="0098571A" w:rsidRDefault="0065297E">
      <w:pPr>
        <w:pStyle w:val="normal"/>
      </w:pPr>
      <w:r>
        <w:t>Пример:</w:t>
      </w:r>
    </w:p>
    <w:tbl>
      <w:tblPr>
        <w:tblStyle w:val="ac"/>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r w:rsidRPr="00EE2599">
              <w:rPr>
                <w:color w:val="660066"/>
                <w:lang w:val="en-US"/>
              </w:rPr>
              <w:t>IndexerSample</w:t>
            </w:r>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MyArray</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  </w:t>
            </w:r>
            <w:r w:rsidRPr="00EE2599">
              <w:rPr>
                <w:color w:val="880000"/>
                <w:lang w:val="en-US"/>
              </w:rPr>
              <w:t xml:space="preserve">// </w:t>
            </w:r>
            <w:r>
              <w:rPr>
                <w:color w:val="880000"/>
              </w:rPr>
              <w:t>он</w:t>
            </w:r>
            <w:r w:rsidRPr="00EE2599">
              <w:rPr>
                <w:color w:val="880000"/>
                <w:lang w:val="en-US"/>
              </w:rPr>
              <w:t xml:space="preserve"> </w:t>
            </w:r>
            <w:r>
              <w:rPr>
                <w:color w:val="880000"/>
              </w:rPr>
              <w:t>приватный</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0088"/>
                <w:lang w:val="en-US"/>
              </w:rPr>
              <w:t>int</w:t>
            </w:r>
            <w:r w:rsidRPr="00EE2599">
              <w:rPr>
                <w:color w:val="000000"/>
                <w:lang w:val="en-US"/>
              </w:rPr>
              <w:t xml:space="preserve"> n)</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a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0000"/>
              </w:rPr>
              <w:t>n</w:t>
            </w:r>
            <w:r>
              <w:rPr>
                <w:color w:val="666600"/>
              </w:rPr>
              <w:t>];</w:t>
            </w:r>
          </w:p>
          <w:p w:rsidR="0098571A" w:rsidRDefault="0065297E">
            <w:pPr>
              <w:pStyle w:val="normal"/>
              <w:widowControl w:val="0"/>
              <w:spacing w:before="0" w:after="0" w:line="240" w:lineRule="auto"/>
              <w:rPr>
                <w:color w:val="000000"/>
              </w:rPr>
            </w:pPr>
            <w:r>
              <w:rPr>
                <w:color w:val="000000"/>
              </w:rPr>
              <w:lastRenderedPageBreak/>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либо мы делаем метод для получения элемента массива</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Get</w:t>
            </w:r>
            <w:r w:rsidRPr="00EE2599">
              <w:rPr>
                <w:color w:val="666600"/>
                <w:lang w:val="en-US"/>
              </w:rPr>
              <w:t>(</w:t>
            </w:r>
            <w:r w:rsidRPr="00EE2599">
              <w:rPr>
                <w:color w:val="000088"/>
                <w:lang w:val="en-US"/>
              </w:rPr>
              <w:t>int</w:t>
            </w:r>
            <w:r w:rsidRPr="00EE2599">
              <w:rPr>
                <w:color w:val="000000"/>
                <w:lang w:val="en-US"/>
              </w:rPr>
              <w:t xml:space="preserve"> i)</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000088"/>
              </w:rPr>
              <w:t>return</w:t>
            </w:r>
            <w:r>
              <w:rPr>
                <w:color w:val="000000"/>
              </w:rPr>
              <w:t xml:space="preserve"> a</w:t>
            </w:r>
            <w:r>
              <w:rPr>
                <w:color w:val="666600"/>
              </w:rPr>
              <w:t>[</w:t>
            </w:r>
            <w:r>
              <w:rPr>
                <w:color w:val="000000"/>
              </w:rPr>
              <w:t>i</w:t>
            </w:r>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и метод для того, чтобы задать элемент</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Set</w:t>
            </w:r>
            <w:r w:rsidRPr="00EE2599">
              <w:rPr>
                <w:color w:val="666600"/>
                <w:lang w:val="en-US"/>
              </w:rPr>
              <w:t>(</w:t>
            </w:r>
            <w:r w:rsidRPr="00EE2599">
              <w:rPr>
                <w:color w:val="000088"/>
                <w:lang w:val="en-US"/>
              </w:rPr>
              <w:t>int</w:t>
            </w:r>
            <w:r w:rsidRPr="00EE2599">
              <w:rPr>
                <w:color w:val="000000"/>
                <w:lang w:val="en-US"/>
              </w:rPr>
              <w:t xml:space="preserve"> i</w:t>
            </w:r>
            <w:r w:rsidRPr="00EE2599">
              <w:rPr>
                <w:color w:val="666600"/>
                <w:lang w:val="en-US"/>
              </w:rPr>
              <w:t>,</w:t>
            </w:r>
            <w:r w:rsidRPr="00EE2599">
              <w:rPr>
                <w:color w:val="000000"/>
                <w:lang w:val="en-US"/>
              </w:rPr>
              <w:t xml:space="preserve"> </w:t>
            </w:r>
            <w:r w:rsidRPr="00EE2599">
              <w:rPr>
                <w:color w:val="000088"/>
                <w:lang w:val="en-US"/>
              </w:rPr>
              <w:t>int</w:t>
            </w:r>
            <w:r w:rsidRPr="00EE2599">
              <w:rPr>
                <w:color w:val="000000"/>
                <w:lang w:val="en-US"/>
              </w:rPr>
              <w:t xml:space="preserve"> value)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value;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880000"/>
                <w:lang w:val="en-US"/>
              </w:rPr>
              <w:t xml:space="preserve">// </w:t>
            </w:r>
            <w:r>
              <w:rPr>
                <w:color w:val="880000"/>
              </w:rPr>
              <w:t>либо</w:t>
            </w:r>
            <w:r w:rsidRPr="00EE2599">
              <w:rPr>
                <w:color w:val="880000"/>
                <w:lang w:val="en-US"/>
              </w:rPr>
              <w:t xml:space="preserve"> </w:t>
            </w:r>
            <w:r>
              <w:rPr>
                <w:color w:val="880000"/>
              </w:rPr>
              <w:t>создаем</w:t>
            </w:r>
            <w:r w:rsidRPr="00EE2599">
              <w:rPr>
                <w:color w:val="880000"/>
                <w:lang w:val="en-US"/>
              </w:rPr>
              <w:t xml:space="preserve"> </w:t>
            </w:r>
            <w:r>
              <w:rPr>
                <w:color w:val="880000"/>
              </w:rPr>
              <w:t>индексируемое</w:t>
            </w:r>
            <w:r w:rsidRPr="00EE2599">
              <w:rPr>
                <w:color w:val="880000"/>
                <w:lang w:val="en-US"/>
              </w:rPr>
              <w:t xml:space="preserve"> </w:t>
            </w:r>
            <w:r>
              <w:rPr>
                <w:color w:val="880000"/>
              </w:rPr>
              <w:t>свойство</w:t>
            </w:r>
            <w:r w:rsidRPr="00EE2599">
              <w:rPr>
                <w:color w:val="000000"/>
                <w:lang w:val="en-US"/>
              </w:rPr>
              <w:b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000088"/>
                <w:lang w:val="en-US"/>
              </w:rPr>
              <w:t>this</w:t>
            </w:r>
            <w:r w:rsidRPr="00EE2599">
              <w:rPr>
                <w:color w:val="666600"/>
                <w:lang w:val="en-US"/>
              </w:rPr>
              <w:t>[</w:t>
            </w:r>
            <w:r w:rsidRPr="00EE2599">
              <w:rPr>
                <w:color w:val="000088"/>
                <w:lang w:val="en-US"/>
              </w:rPr>
              <w:t>int</w:t>
            </w:r>
            <w:r w:rsidRPr="00EE2599">
              <w:rPr>
                <w:color w:val="000000"/>
                <w:lang w:val="en-US"/>
              </w:rPr>
              <w:t xml:space="preserve"> i]</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return</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set</w:t>
            </w:r>
            <w:r w:rsidRPr="00EE2599">
              <w:rPr>
                <w:color w:val="000000"/>
                <w:lang w:val="en-US"/>
              </w:rPr>
              <w:t xml:space="preserve">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value</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class 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args)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MyArray</w:t>
            </w:r>
            <w:r w:rsidRPr="00EE2599">
              <w:rPr>
                <w:color w:val="000000"/>
                <w:lang w:val="en-US"/>
              </w:rPr>
              <w:t xml:space="preserve"> array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w:t>
            </w:r>
            <w:r w:rsidRPr="00EE2599">
              <w:rPr>
                <w:color w:val="006666"/>
                <w:lang w:val="en-US"/>
              </w:rPr>
              <w:t>10</w:t>
            </w:r>
            <w:r w:rsidRPr="00EE2599">
              <w:rPr>
                <w:color w:val="666600"/>
                <w:lang w:val="en-US"/>
              </w:rPr>
              <w:t>;</w:t>
            </w:r>
            <w:r w:rsidRPr="00EE2599">
              <w:rPr>
                <w:color w:val="000000"/>
                <w:lang w:val="en-US"/>
              </w:rPr>
              <w:t xml:space="preserve"> i</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Для доступа можно использовать либо метод</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array</w:t>
            </w:r>
            <w:r w:rsidRPr="00EE2599">
              <w:rPr>
                <w:color w:val="666600"/>
                <w:lang w:val="en-US"/>
              </w:rPr>
              <w:t>.</w:t>
            </w:r>
            <w:r w:rsidRPr="00EE2599">
              <w:rPr>
                <w:color w:val="660066"/>
                <w:lang w:val="en-US"/>
              </w:rPr>
              <w:t>Set</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i</w:t>
            </w:r>
            <w:r w:rsidRPr="00EE2599">
              <w:rPr>
                <w:color w:val="666600"/>
                <w:lang w:val="en-US"/>
              </w:rPr>
              <w:t>*</w:t>
            </w:r>
            <w:r w:rsidRPr="00EE2599">
              <w:rPr>
                <w:color w:val="006666"/>
                <w:lang w:val="en-US"/>
              </w:rPr>
              <w:t>10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w:t>
            </w:r>
            <w:r w:rsidRPr="00EE2599">
              <w:rPr>
                <w:color w:val="006666"/>
                <w:lang w:val="en-US"/>
              </w:rPr>
              <w:t>10</w:t>
            </w:r>
            <w:r w:rsidRPr="00EE2599">
              <w:rPr>
                <w:color w:val="666600"/>
                <w:lang w:val="en-US"/>
              </w:rPr>
              <w:t>;</w:t>
            </w:r>
            <w:r w:rsidRPr="00EE2599">
              <w:rPr>
                <w:color w:val="000000"/>
                <w:lang w:val="en-US"/>
              </w:rPr>
              <w:t xml:space="preserve"> i</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Или индексируемое свойство, что более удобно</w:t>
            </w:r>
          </w:p>
          <w:p w:rsidR="0098571A" w:rsidRDefault="0065297E">
            <w:pPr>
              <w:pStyle w:val="normal"/>
              <w:widowControl w:val="0"/>
              <w:spacing w:before="0" w:after="0" w:line="240" w:lineRule="auto"/>
              <w:rPr>
                <w:color w:val="000000"/>
              </w:rPr>
            </w:pPr>
            <w:r>
              <w:rPr>
                <w:color w:val="000000"/>
              </w:rPr>
              <w:t xml:space="preserve">                array</w:t>
            </w:r>
            <w:r>
              <w:rPr>
                <w:color w:val="666600"/>
              </w:rPr>
              <w:t>[</w:t>
            </w:r>
            <w:r>
              <w:rPr>
                <w:color w:val="000000"/>
              </w:rPr>
              <w:t>i</w:t>
            </w:r>
            <w:r>
              <w:rPr>
                <w:color w:val="666600"/>
              </w:rPr>
              <w:t>]</w:t>
            </w:r>
            <w:r>
              <w:rPr>
                <w:color w:val="000000"/>
              </w:rPr>
              <w:t xml:space="preserve"> </w:t>
            </w:r>
            <w:r>
              <w:rPr>
                <w:color w:val="666600"/>
              </w:rPr>
              <w:t>=</w:t>
            </w:r>
            <w:r>
              <w:rPr>
                <w:color w:val="000000"/>
              </w:rPr>
              <w:t xml:space="preserve"> i </w:t>
            </w:r>
            <w:r>
              <w:rPr>
                <w:color w:val="666600"/>
              </w:rPr>
              <w:t>*</w:t>
            </w:r>
            <w:r>
              <w:rPr>
                <w:color w:val="000000"/>
              </w:rPr>
              <w:t xml:space="preserve"> </w:t>
            </w:r>
            <w:r>
              <w:rPr>
                <w:color w:val="006666"/>
              </w:rPr>
              <w:t>10;</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pPr>
            <w:r>
              <w:rPr>
                <w:color w:val="000000"/>
              </w:rPr>
              <w:t>}</w:t>
            </w:r>
          </w:p>
        </w:tc>
      </w:tr>
    </w:tbl>
    <w:p w:rsidR="0098571A" w:rsidRDefault="0098571A">
      <w:pPr>
        <w:pStyle w:val="normal"/>
      </w:pPr>
    </w:p>
    <w:p w:rsidR="0098571A" w:rsidRDefault="0065297E">
      <w:pPr>
        <w:pStyle w:val="1"/>
        <w:contextualSpacing w:val="0"/>
      </w:pPr>
      <w:bookmarkStart w:id="305" w:name="_s9qyb131amjk" w:colFirst="0" w:colLast="0"/>
      <w:bookmarkEnd w:id="305"/>
      <w:r>
        <w:t>Класс Array</w:t>
      </w:r>
    </w:p>
    <w:p w:rsidR="0098571A" w:rsidRDefault="0065297E">
      <w:pPr>
        <w:pStyle w:val="normal"/>
      </w:pPr>
      <w:r>
        <w:t>Для работы с массивами существует класс Array. В этом классе собраны методы для обработки массивов. В ООП класс Array является базовым классом для всех массивов в .NET Framework.</w:t>
      </w:r>
    </w:p>
    <w:p w:rsidR="0098571A" w:rsidRDefault="0065297E">
      <w:pPr>
        <w:pStyle w:val="normal"/>
      </w:pPr>
      <w:r>
        <w:t>Некоторые методы класса Array</w:t>
      </w:r>
    </w:p>
    <w:tbl>
      <w:tblPr>
        <w:tblStyle w:val="ad"/>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11"/>
        <w:gridCol w:w="3211"/>
        <w:gridCol w:w="3211"/>
      </w:tblGrid>
      <w:tr w:rsidR="0098571A">
        <w:tc>
          <w:tcPr>
            <w:tcW w:w="3211" w:type="dxa"/>
            <w:shd w:val="clear" w:color="auto" w:fill="D9D9D9"/>
            <w:tcMar>
              <w:top w:w="100" w:type="dxa"/>
              <w:left w:w="100" w:type="dxa"/>
              <w:bottom w:w="100" w:type="dxa"/>
              <w:right w:w="100" w:type="dxa"/>
            </w:tcMar>
          </w:tcPr>
          <w:p w:rsidR="0098571A" w:rsidRDefault="0065297E">
            <w:pPr>
              <w:pStyle w:val="normal"/>
              <w:widowControl w:val="0"/>
              <w:spacing w:before="0" w:after="0" w:line="240" w:lineRule="auto"/>
              <w:rPr>
                <w:b/>
              </w:rPr>
            </w:pPr>
            <w:r>
              <w:rPr>
                <w:b/>
              </w:rPr>
              <w:t>Имя метода</w:t>
            </w:r>
          </w:p>
        </w:tc>
        <w:tc>
          <w:tcPr>
            <w:tcW w:w="3211" w:type="dxa"/>
            <w:shd w:val="clear" w:color="auto" w:fill="D9D9D9"/>
            <w:tcMar>
              <w:top w:w="100" w:type="dxa"/>
              <w:left w:w="100" w:type="dxa"/>
              <w:bottom w:w="100" w:type="dxa"/>
              <w:right w:w="100" w:type="dxa"/>
            </w:tcMar>
          </w:tcPr>
          <w:p w:rsidR="0098571A" w:rsidRDefault="0065297E">
            <w:pPr>
              <w:pStyle w:val="normal"/>
              <w:widowControl w:val="0"/>
              <w:spacing w:before="0" w:after="0" w:line="240" w:lineRule="auto"/>
              <w:rPr>
                <w:b/>
              </w:rPr>
            </w:pPr>
            <w:r>
              <w:rPr>
                <w:b/>
              </w:rPr>
              <w:t>Тип</w:t>
            </w:r>
          </w:p>
        </w:tc>
        <w:tc>
          <w:tcPr>
            <w:tcW w:w="3211" w:type="dxa"/>
            <w:shd w:val="clear" w:color="auto" w:fill="D9D9D9"/>
            <w:tcMar>
              <w:top w:w="100" w:type="dxa"/>
              <w:left w:w="100" w:type="dxa"/>
              <w:bottom w:w="100" w:type="dxa"/>
              <w:right w:w="100" w:type="dxa"/>
            </w:tcMar>
          </w:tcPr>
          <w:p w:rsidR="0098571A" w:rsidRDefault="0065297E">
            <w:pPr>
              <w:pStyle w:val="normal"/>
              <w:widowControl w:val="0"/>
              <w:spacing w:before="0" w:after="0" w:line="240" w:lineRule="auto"/>
              <w:rPr>
                <w:b/>
              </w:rPr>
            </w:pPr>
            <w:r>
              <w:rPr>
                <w:b/>
              </w:rPr>
              <w:t>Описание</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BinarySearch</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Выполняет поиск значения в отсортированном массиве.</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Clear</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Присваивает элементам массива значение 0, false или null в зависимости от типа элементов.</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Copy</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Копирует элементы из одного массива в другой.</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CopyTo</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Не 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Копирует элементы текущего одномерного массива в другой массив.</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lastRenderedPageBreak/>
              <w:t>GetLength</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Не статический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Получает целое число, представляющее количество элементов в заданном измерении.</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IndexOf</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Выполняет поиск указанного объекта внутри всего одномерного массива, и возвращает индекс его первого вхождения.</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Reverse</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 xml:space="preserve">Изменяет порядок элементов во всем одномерном массиве Array </w:t>
            </w:r>
            <w:proofErr w:type="gramStart"/>
            <w:r>
              <w:t>на</w:t>
            </w:r>
            <w:proofErr w:type="gramEnd"/>
            <w:r>
              <w:t xml:space="preserve"> обратный.</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Sort</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Сортирует элементы во всем одномерном массиве Array</w:t>
            </w:r>
          </w:p>
        </w:tc>
      </w:tr>
    </w:tbl>
    <w:p w:rsidR="0098571A" w:rsidRDefault="0098571A">
      <w:pPr>
        <w:pStyle w:val="normal"/>
        <w:ind w:firstLine="720"/>
      </w:pPr>
    </w:p>
    <w:p w:rsidR="0098571A" w:rsidRDefault="0065297E">
      <w:pPr>
        <w:pStyle w:val="1"/>
        <w:contextualSpacing w:val="0"/>
      </w:pPr>
      <w:bookmarkStart w:id="306" w:name="_131ri43ui7f5" w:colFirst="0" w:colLast="0"/>
      <w:bookmarkEnd w:id="306"/>
      <w:r>
        <w:t>Алгоритмы</w:t>
      </w:r>
    </w:p>
    <w:p w:rsidR="0098571A" w:rsidRDefault="0065297E">
      <w:pPr>
        <w:pStyle w:val="2"/>
        <w:contextualSpacing w:val="0"/>
      </w:pPr>
      <w:bookmarkStart w:id="307" w:name="_5p54cvkmfij7" w:colFirst="0" w:colLast="0"/>
      <w:bookmarkEnd w:id="307"/>
      <w:r>
        <w:t>Линейный поиск</w:t>
      </w:r>
    </w:p>
    <w:p w:rsidR="0098571A" w:rsidRDefault="0065297E">
      <w:pPr>
        <w:pStyle w:val="normal"/>
      </w:pPr>
      <w:r>
        <w:t>Линейный алгоритм последовательно просматривает каждый элемент массива. Если элемент массива не соответствует искомому,  то алгоритм переходит к следующему элементу, а при достижении конца массива алгоритм сообщает, что искомый элемент не найден. Если элемент найден, алгоритм сообщает индекс найденного элемента.</w:t>
      </w:r>
    </w:p>
    <w:p w:rsidR="0098571A" w:rsidRDefault="0098571A">
      <w:pPr>
        <w:pStyle w:val="normal"/>
      </w:pPr>
    </w:p>
    <w:p w:rsidR="0098571A" w:rsidRDefault="0065297E">
      <w:pPr>
        <w:pStyle w:val="normal"/>
      </w:pPr>
      <w:r>
        <w:t>Для примера рассмотрим массив, содержащий следующие элементы:</w:t>
      </w:r>
    </w:p>
    <w:p w:rsidR="0098571A" w:rsidRDefault="0065297E">
      <w:pPr>
        <w:pStyle w:val="normal"/>
      </w:pPr>
      <w:r>
        <w:t>45 67 1 12 66 51 93 30 5 52</w:t>
      </w:r>
    </w:p>
    <w:p w:rsidR="0098571A" w:rsidRDefault="0065297E">
      <w:pPr>
        <w:pStyle w:val="normal"/>
      </w:pPr>
      <w:r>
        <w:t>Допустим, метод ищет значение 51. При использовании линейного алгоритма поиска метод сначала проверяет, совпадает ли 45 с искомым элементом. Совпадения нет, поэтому алгоритм проверяет, совпадает ли 67 с искомым элементом. Последовательное перемещение по массиву продолжается; метод проверяет 1, затем 12 и 66. При достижении значения 51, совпадающего с искомым элементом, метод возвращает индекс 5 — местонахождение 51 в массиве. Если после проверки всех элементов метод определяет, что искомый элемент не совпадает ни с одним элементом в массиве, он возвращает –1. При наличии дубликатов в массиве линейный поиск возвращает индекс первого элемента, совпадающего с искомым элементом.</w:t>
      </w:r>
    </w:p>
    <w:p w:rsidR="0098571A" w:rsidRDefault="0065297E">
      <w:pPr>
        <w:pStyle w:val="2"/>
        <w:contextualSpacing w:val="0"/>
      </w:pPr>
      <w:bookmarkStart w:id="308" w:name="_wqk7ah2n6jpn" w:colFirst="0" w:colLast="0"/>
      <w:bookmarkEnd w:id="308"/>
      <w:r>
        <w:t>Бинарный поиск</w:t>
      </w:r>
    </w:p>
    <w:p w:rsidR="0098571A" w:rsidRDefault="0065297E">
      <w:pPr>
        <w:pStyle w:val="normal"/>
      </w:pPr>
      <w:r>
        <w:t>Суть бинарного поиска в том, чтобы разделить последовательность на две части. Тогда искомый элемент будет находиться в одной из двух частей. Продолжаем делить последовательность, пока не найдем искомый элемент.</w:t>
      </w:r>
    </w:p>
    <w:p w:rsidR="0098571A" w:rsidRDefault="0065297E">
      <w:pPr>
        <w:pStyle w:val="normal"/>
      </w:pPr>
      <w:r>
        <w:t xml:space="preserve">В худшем случае поиск в отсортированном массиве с 1023 элементами при бинарном поиске потребует около 10 сравнений. Многократное деление 1023 на 2 (потому что после каждого сравнения половина массива исключается из рассмотрения) с округлением вниз (так как средний элемент тоже исключается) дает значения 511, 255, 127, 63, 31, 15, 7, 3, 1 и 0. Число 1023 (210 — 1) всего после 10 делений на 2 уменьшилось до 0 (признак того, что элементов для проверки не осталось). Деление на 2 эквивалентно одному сравнению в алгоритме бинарного поиска. Таким </w:t>
      </w:r>
      <w:r>
        <w:lastRenderedPageBreak/>
        <w:t>образом, для поиска ключа в массиве с 1 048 575 (220 — 1) элементами достаточно всего 20 сравнений, а в массиве с миллиардом элементов (что менее 230 — 1) для поиска ключа потребуется не более 30 сравнений. Это огромный выигрыш по сравнению с линейным поиском: в массиве с миллиардом элементов при линейном поиске потребуется около 500 миллионов сравнений, тогда как с бинарным поиском хватит всего 30!</w:t>
      </w:r>
    </w:p>
    <w:p w:rsidR="0098571A" w:rsidRDefault="0065297E">
      <w:pPr>
        <w:pStyle w:val="normal"/>
      </w:pPr>
      <w:r>
        <w:t>Правда требуется учесть, что элементы в массиве обязательно должны быть отсортированы, иначе бинарный поиск не будет работать.</w:t>
      </w:r>
    </w:p>
    <w:p w:rsidR="0098571A" w:rsidRDefault="0065297E">
      <w:pPr>
        <w:pStyle w:val="1"/>
        <w:contextualSpacing w:val="0"/>
      </w:pPr>
      <w:bookmarkStart w:id="309" w:name="_5g0owr7vx1nv" w:colFirst="0" w:colLast="0"/>
      <w:bookmarkEnd w:id="309"/>
      <w:r>
        <w:t>Работа с текстовыми файлами</w:t>
      </w:r>
    </w:p>
    <w:p w:rsidR="0098571A" w:rsidRDefault="0065297E">
      <w:pPr>
        <w:pStyle w:val="normal"/>
      </w:pPr>
      <w:r>
        <w:t>Для чтения данных из файла в .Net Framework используется класс StreamReader из пространства имен System.IO. Для записи используется класс StreamReader из того же пространства имен.</w:t>
      </w:r>
    </w:p>
    <w:p w:rsidR="0098571A" w:rsidRDefault="0065297E">
      <w:pPr>
        <w:pStyle w:val="normal"/>
      </w:pPr>
      <w:r>
        <w:t>Задача. Из файла данных на диске считать последовательность чисел и вывести числа на экран. Первым числом в файле стоит количество чисел N. Далее идет последовательность чисел. Каждое число в новой строке.</w:t>
      </w:r>
    </w:p>
    <w:p w:rsidR="0098571A" w:rsidRDefault="0065297E">
      <w:pPr>
        <w:pStyle w:val="normal"/>
      </w:pPr>
      <w:r>
        <w:t>Например: data.txt</w:t>
      </w:r>
    </w:p>
    <w:p w:rsidR="0098571A" w:rsidRDefault="0065297E">
      <w:pPr>
        <w:pStyle w:val="normal"/>
      </w:pPr>
      <w:r>
        <w:t>4</w:t>
      </w:r>
      <w:r>
        <w:br/>
        <w:t>1</w:t>
      </w:r>
      <w:r>
        <w:br/>
        <w:t>2</w:t>
      </w:r>
      <w:r>
        <w:br/>
        <w:t>3</w:t>
      </w:r>
      <w:r>
        <w:br/>
        <w:t>4</w:t>
      </w:r>
    </w:p>
    <w:p w:rsidR="0098571A" w:rsidRDefault="0098571A">
      <w:pPr>
        <w:pStyle w:val="normal"/>
      </w:pPr>
    </w:p>
    <w:tbl>
      <w:tblPr>
        <w:tblStyle w:val="ae"/>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10" w:author="Сергей" w:date="2017-08-13T19:54:00Z"/>
                <w:rFonts w:ascii="Consolas" w:hAnsi="Consolas" w:cs="Consolas"/>
                <w:color w:val="000000"/>
                <w:sz w:val="19"/>
                <w:szCs w:val="19"/>
                <w:highlight w:val="white"/>
              </w:rPr>
            </w:pPr>
            <w:ins w:id="311" w:author="Сергей" w:date="2017-08-13T19:54:00Z">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12" w:author="Сергей" w:date="2017-08-13T19:54:00Z"/>
                <w:rFonts w:ascii="Consolas" w:hAnsi="Consolas" w:cs="Consolas"/>
                <w:color w:val="000000"/>
                <w:sz w:val="19"/>
                <w:szCs w:val="19"/>
                <w:highlight w:val="white"/>
              </w:rPr>
            </w:pPr>
            <w:ins w:id="313" w:author="Сергей" w:date="2017-08-13T19:54:00Z">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 </w:t>
              </w:r>
              <w:r>
                <w:rPr>
                  <w:rFonts w:ascii="Consolas" w:hAnsi="Consolas" w:cs="Consolas"/>
                  <w:color w:val="008000"/>
                  <w:sz w:val="19"/>
                  <w:szCs w:val="19"/>
                  <w:highlight w:val="white"/>
                </w:rPr>
                <w:t>// Обязательно еще одно пространство имен.</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14" w:author="Сергей" w:date="2017-08-13T19:54:00Z"/>
                <w:rFonts w:ascii="Consolas" w:hAnsi="Consolas" w:cs="Consolas"/>
                <w:color w:val="000000"/>
                <w:sz w:val="19"/>
                <w:szCs w:val="19"/>
                <w:highlight w:val="white"/>
              </w:rPr>
            </w:pPr>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15" w:author="Сергей" w:date="2017-08-13T19:54:00Z"/>
                <w:rFonts w:ascii="Consolas" w:hAnsi="Consolas" w:cs="Consolas"/>
                <w:color w:val="000000"/>
                <w:sz w:val="19"/>
                <w:szCs w:val="19"/>
                <w:highlight w:val="white"/>
                <w:lang w:val="en-US"/>
                <w:rPrChange w:id="316" w:author="Сергей" w:date="2017-08-13T19:54:00Z">
                  <w:rPr>
                    <w:ins w:id="317" w:author="Сергей" w:date="2017-08-13T19:54:00Z"/>
                    <w:rFonts w:ascii="Consolas" w:hAnsi="Consolas" w:cs="Consolas"/>
                    <w:color w:val="000000"/>
                    <w:sz w:val="19"/>
                    <w:szCs w:val="19"/>
                    <w:highlight w:val="white"/>
                  </w:rPr>
                </w:rPrChange>
              </w:rPr>
            </w:pPr>
            <w:ins w:id="318" w:author="Сергей" w:date="2017-08-13T19:54:00Z">
              <w:r w:rsidRPr="0041116D">
                <w:rPr>
                  <w:rFonts w:ascii="Consolas" w:hAnsi="Consolas" w:cs="Consolas"/>
                  <w:color w:val="0000FF"/>
                  <w:sz w:val="19"/>
                  <w:szCs w:val="19"/>
                  <w:highlight w:val="white"/>
                  <w:lang w:val="en-US"/>
                  <w:rPrChange w:id="319" w:author="Сергей" w:date="2017-08-13T19:54:00Z">
                    <w:rPr>
                      <w:rFonts w:ascii="Consolas" w:hAnsi="Consolas" w:cs="Consolas"/>
                      <w:color w:val="0000FF"/>
                      <w:sz w:val="19"/>
                      <w:szCs w:val="19"/>
                      <w:highlight w:val="white"/>
                    </w:rPr>
                  </w:rPrChange>
                </w:rPr>
                <w:t>class</w:t>
              </w:r>
              <w:r w:rsidRPr="0041116D">
                <w:rPr>
                  <w:rFonts w:ascii="Consolas" w:hAnsi="Consolas" w:cs="Consolas"/>
                  <w:color w:val="000000"/>
                  <w:sz w:val="19"/>
                  <w:szCs w:val="19"/>
                  <w:highlight w:val="white"/>
                  <w:lang w:val="en-US"/>
                  <w:rPrChange w:id="320"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2B91AF"/>
                  <w:sz w:val="19"/>
                  <w:szCs w:val="19"/>
                  <w:highlight w:val="white"/>
                  <w:lang w:val="en-US"/>
                  <w:rPrChange w:id="321" w:author="Сергей" w:date="2017-08-13T19:54:00Z">
                    <w:rPr>
                      <w:rFonts w:ascii="Consolas" w:hAnsi="Consolas" w:cs="Consolas"/>
                      <w:color w:val="2B91AF"/>
                      <w:sz w:val="19"/>
                      <w:szCs w:val="19"/>
                      <w:highlight w:val="white"/>
                    </w:rPr>
                  </w:rPrChange>
                </w:rPr>
                <w:t>Program</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22" w:author="Сергей" w:date="2017-08-13T19:54:00Z"/>
                <w:rFonts w:ascii="Consolas" w:hAnsi="Consolas" w:cs="Consolas"/>
                <w:color w:val="000000"/>
                <w:sz w:val="19"/>
                <w:szCs w:val="19"/>
                <w:highlight w:val="white"/>
                <w:lang w:val="en-US"/>
                <w:rPrChange w:id="323" w:author="Сергей" w:date="2017-08-13T19:54:00Z">
                  <w:rPr>
                    <w:ins w:id="324" w:author="Сергей" w:date="2017-08-13T19:54:00Z"/>
                    <w:rFonts w:ascii="Consolas" w:hAnsi="Consolas" w:cs="Consolas"/>
                    <w:color w:val="000000"/>
                    <w:sz w:val="19"/>
                    <w:szCs w:val="19"/>
                    <w:highlight w:val="white"/>
                  </w:rPr>
                </w:rPrChange>
              </w:rPr>
            </w:pPr>
            <w:ins w:id="325" w:author="Сергей" w:date="2017-08-13T19:54:00Z">
              <w:r w:rsidRPr="0041116D">
                <w:rPr>
                  <w:rFonts w:ascii="Consolas" w:hAnsi="Consolas" w:cs="Consolas"/>
                  <w:color w:val="000000"/>
                  <w:sz w:val="19"/>
                  <w:szCs w:val="19"/>
                  <w:highlight w:val="white"/>
                  <w:lang w:val="en-US"/>
                  <w:rPrChange w:id="326" w:author="Сергей" w:date="2017-08-13T19:54:00Z">
                    <w:rPr>
                      <w:rFonts w:ascii="Consolas" w:hAnsi="Consolas" w:cs="Consolas"/>
                      <w:color w:val="000000"/>
                      <w:sz w:val="19"/>
                      <w:szCs w:val="19"/>
                      <w:highlight w:val="white"/>
                    </w:rPr>
                  </w:rPrChange>
                </w:rPr>
                <w:t>{</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27" w:author="Сергей" w:date="2017-08-13T19:54:00Z"/>
                <w:rFonts w:ascii="Consolas" w:hAnsi="Consolas" w:cs="Consolas"/>
                <w:color w:val="000000"/>
                <w:sz w:val="19"/>
                <w:szCs w:val="19"/>
                <w:highlight w:val="white"/>
                <w:lang w:val="en-US"/>
                <w:rPrChange w:id="328" w:author="Сергей" w:date="2017-08-13T19:54:00Z">
                  <w:rPr>
                    <w:ins w:id="329" w:author="Сергей" w:date="2017-08-13T19:54:00Z"/>
                    <w:rFonts w:ascii="Consolas" w:hAnsi="Consolas" w:cs="Consolas"/>
                    <w:color w:val="000000"/>
                    <w:sz w:val="19"/>
                    <w:szCs w:val="19"/>
                    <w:highlight w:val="white"/>
                  </w:rPr>
                </w:rPrChange>
              </w:rPr>
            </w:pPr>
            <w:ins w:id="330" w:author="Сергей" w:date="2017-08-13T19:54:00Z">
              <w:r w:rsidRPr="0041116D">
                <w:rPr>
                  <w:rFonts w:ascii="Consolas" w:hAnsi="Consolas" w:cs="Consolas"/>
                  <w:color w:val="000000"/>
                  <w:sz w:val="19"/>
                  <w:szCs w:val="19"/>
                  <w:highlight w:val="white"/>
                  <w:lang w:val="en-US"/>
                  <w:rPrChange w:id="331"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00FF"/>
                  <w:sz w:val="19"/>
                  <w:szCs w:val="19"/>
                  <w:highlight w:val="white"/>
                  <w:lang w:val="en-US"/>
                  <w:rPrChange w:id="332" w:author="Сергей" w:date="2017-08-13T19:54:00Z">
                    <w:rPr>
                      <w:rFonts w:ascii="Consolas" w:hAnsi="Consolas" w:cs="Consolas"/>
                      <w:color w:val="0000FF"/>
                      <w:sz w:val="19"/>
                      <w:szCs w:val="19"/>
                      <w:highlight w:val="white"/>
                    </w:rPr>
                  </w:rPrChange>
                </w:rPr>
                <w:t>static</w:t>
              </w:r>
              <w:r w:rsidRPr="0041116D">
                <w:rPr>
                  <w:rFonts w:ascii="Consolas" w:hAnsi="Consolas" w:cs="Consolas"/>
                  <w:color w:val="000000"/>
                  <w:sz w:val="19"/>
                  <w:szCs w:val="19"/>
                  <w:highlight w:val="white"/>
                  <w:lang w:val="en-US"/>
                  <w:rPrChange w:id="333"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00FF"/>
                  <w:sz w:val="19"/>
                  <w:szCs w:val="19"/>
                  <w:highlight w:val="white"/>
                  <w:lang w:val="en-US"/>
                  <w:rPrChange w:id="334" w:author="Сергей" w:date="2017-08-13T19:54:00Z">
                    <w:rPr>
                      <w:rFonts w:ascii="Consolas" w:hAnsi="Consolas" w:cs="Consolas"/>
                      <w:color w:val="0000FF"/>
                      <w:sz w:val="19"/>
                      <w:szCs w:val="19"/>
                      <w:highlight w:val="white"/>
                    </w:rPr>
                  </w:rPrChange>
                </w:rPr>
                <w:t>void</w:t>
              </w:r>
              <w:r w:rsidRPr="0041116D">
                <w:rPr>
                  <w:rFonts w:ascii="Consolas" w:hAnsi="Consolas" w:cs="Consolas"/>
                  <w:color w:val="000000"/>
                  <w:sz w:val="19"/>
                  <w:szCs w:val="19"/>
                  <w:highlight w:val="white"/>
                  <w:lang w:val="en-US"/>
                  <w:rPrChange w:id="335" w:author="Сергей" w:date="2017-08-13T19:54:00Z">
                    <w:rPr>
                      <w:rFonts w:ascii="Consolas" w:hAnsi="Consolas" w:cs="Consolas"/>
                      <w:color w:val="000000"/>
                      <w:sz w:val="19"/>
                      <w:szCs w:val="19"/>
                      <w:highlight w:val="white"/>
                    </w:rPr>
                  </w:rPrChange>
                </w:rPr>
                <w:t xml:space="preserve"> Main()</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36" w:author="Сергей" w:date="2017-08-13T19:54:00Z"/>
                <w:rFonts w:ascii="Consolas" w:hAnsi="Consolas" w:cs="Consolas"/>
                <w:color w:val="000000"/>
                <w:sz w:val="19"/>
                <w:szCs w:val="19"/>
                <w:highlight w:val="white"/>
              </w:rPr>
            </w:pPr>
            <w:ins w:id="337" w:author="Сергей" w:date="2017-08-13T19:54:00Z">
              <w:r w:rsidRPr="0041116D">
                <w:rPr>
                  <w:rFonts w:ascii="Consolas" w:hAnsi="Consolas" w:cs="Consolas"/>
                  <w:color w:val="000000"/>
                  <w:sz w:val="19"/>
                  <w:szCs w:val="19"/>
                  <w:highlight w:val="white"/>
                  <w:lang w:val="en-US"/>
                  <w:rPrChange w:id="338" w:author="Сергей" w:date="2017-08-13T19:54: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39" w:author="Сергей" w:date="2017-08-13T19:54:00Z"/>
                <w:rFonts w:ascii="Consolas" w:hAnsi="Consolas" w:cs="Consolas"/>
                <w:color w:val="000000"/>
                <w:sz w:val="19"/>
                <w:szCs w:val="19"/>
                <w:highlight w:val="white"/>
              </w:rPr>
            </w:pPr>
            <w:ins w:id="340" w:author="Сергей" w:date="2017-08-13T19:54: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объект sr и связываем его с файлом data.txt.</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41" w:author="Сергей" w:date="2017-08-13T19:54:00Z"/>
                <w:rFonts w:ascii="Consolas" w:hAnsi="Consolas" w:cs="Consolas"/>
                <w:color w:val="000000"/>
                <w:sz w:val="19"/>
                <w:szCs w:val="19"/>
                <w:highlight w:val="white"/>
                <w:lang w:val="en-US"/>
                <w:rPrChange w:id="342" w:author="Сергей" w:date="2017-08-13T19:54:00Z">
                  <w:rPr>
                    <w:ins w:id="343" w:author="Сергей" w:date="2017-08-13T19:54:00Z"/>
                    <w:rFonts w:ascii="Consolas" w:hAnsi="Consolas" w:cs="Consolas"/>
                    <w:color w:val="000000"/>
                    <w:sz w:val="19"/>
                    <w:szCs w:val="19"/>
                    <w:highlight w:val="white"/>
                  </w:rPr>
                </w:rPrChange>
              </w:rPr>
            </w:pPr>
            <w:ins w:id="344" w:author="Сергей" w:date="2017-08-13T19:54:00Z">
              <w:r>
                <w:rPr>
                  <w:rFonts w:ascii="Consolas" w:hAnsi="Consolas" w:cs="Consolas"/>
                  <w:color w:val="000000"/>
                  <w:sz w:val="19"/>
                  <w:szCs w:val="19"/>
                  <w:highlight w:val="white"/>
                </w:rPr>
                <w:t xml:space="preserve">        </w:t>
              </w:r>
              <w:r w:rsidRPr="0041116D">
                <w:rPr>
                  <w:rFonts w:ascii="Consolas" w:hAnsi="Consolas" w:cs="Consolas"/>
                  <w:color w:val="2B91AF"/>
                  <w:sz w:val="19"/>
                  <w:szCs w:val="19"/>
                  <w:highlight w:val="white"/>
                  <w:lang w:val="en-US"/>
                  <w:rPrChange w:id="345" w:author="Сергей" w:date="2017-08-13T19:54:00Z">
                    <w:rPr>
                      <w:rFonts w:ascii="Consolas" w:hAnsi="Consolas" w:cs="Consolas"/>
                      <w:color w:val="2B91AF"/>
                      <w:sz w:val="19"/>
                      <w:szCs w:val="19"/>
                      <w:highlight w:val="white"/>
                    </w:rPr>
                  </w:rPrChange>
                </w:rPr>
                <w:t>StreamReader</w:t>
              </w:r>
              <w:r w:rsidRPr="0041116D">
                <w:rPr>
                  <w:rFonts w:ascii="Consolas" w:hAnsi="Consolas" w:cs="Consolas"/>
                  <w:color w:val="000000"/>
                  <w:sz w:val="19"/>
                  <w:szCs w:val="19"/>
                  <w:highlight w:val="white"/>
                  <w:lang w:val="en-US"/>
                  <w:rPrChange w:id="346" w:author="Сергей" w:date="2017-08-13T19:54:00Z">
                    <w:rPr>
                      <w:rFonts w:ascii="Consolas" w:hAnsi="Consolas" w:cs="Consolas"/>
                      <w:color w:val="000000"/>
                      <w:sz w:val="19"/>
                      <w:szCs w:val="19"/>
                      <w:highlight w:val="white"/>
                    </w:rPr>
                  </w:rPrChange>
                </w:rPr>
                <w:t xml:space="preserve"> sr = </w:t>
              </w:r>
              <w:r w:rsidRPr="0041116D">
                <w:rPr>
                  <w:rFonts w:ascii="Consolas" w:hAnsi="Consolas" w:cs="Consolas"/>
                  <w:color w:val="0000FF"/>
                  <w:sz w:val="19"/>
                  <w:szCs w:val="19"/>
                  <w:highlight w:val="white"/>
                  <w:lang w:val="en-US"/>
                  <w:rPrChange w:id="347" w:author="Сергей" w:date="2017-08-13T19:54:00Z">
                    <w:rPr>
                      <w:rFonts w:ascii="Consolas" w:hAnsi="Consolas" w:cs="Consolas"/>
                      <w:color w:val="0000FF"/>
                      <w:sz w:val="19"/>
                      <w:szCs w:val="19"/>
                      <w:highlight w:val="white"/>
                    </w:rPr>
                  </w:rPrChange>
                </w:rPr>
                <w:t>new</w:t>
              </w:r>
              <w:r w:rsidRPr="0041116D">
                <w:rPr>
                  <w:rFonts w:ascii="Consolas" w:hAnsi="Consolas" w:cs="Consolas"/>
                  <w:color w:val="000000"/>
                  <w:sz w:val="19"/>
                  <w:szCs w:val="19"/>
                  <w:highlight w:val="white"/>
                  <w:lang w:val="en-US"/>
                  <w:rPrChange w:id="348" w:author="Сергей" w:date="2017-08-13T19:54:00Z">
                    <w:rPr>
                      <w:rFonts w:ascii="Consolas" w:hAnsi="Consolas" w:cs="Consolas"/>
                      <w:color w:val="000000"/>
                      <w:sz w:val="19"/>
                      <w:szCs w:val="19"/>
                      <w:highlight w:val="white"/>
                    </w:rPr>
                  </w:rPrChange>
                </w:rPr>
                <w:t xml:space="preserve"> </w:t>
              </w:r>
              <w:proofErr w:type="gramStart"/>
              <w:r w:rsidRPr="0041116D">
                <w:rPr>
                  <w:rFonts w:ascii="Consolas" w:hAnsi="Consolas" w:cs="Consolas"/>
                  <w:color w:val="2B91AF"/>
                  <w:sz w:val="19"/>
                  <w:szCs w:val="19"/>
                  <w:highlight w:val="white"/>
                  <w:lang w:val="en-US"/>
                  <w:rPrChange w:id="349" w:author="Сергей" w:date="2017-08-13T19:54:00Z">
                    <w:rPr>
                      <w:rFonts w:ascii="Consolas" w:hAnsi="Consolas" w:cs="Consolas"/>
                      <w:color w:val="2B91AF"/>
                      <w:sz w:val="19"/>
                      <w:szCs w:val="19"/>
                      <w:highlight w:val="white"/>
                    </w:rPr>
                  </w:rPrChange>
                </w:rPr>
                <w:t>StreamReader</w:t>
              </w:r>
              <w:r w:rsidRPr="0041116D">
                <w:rPr>
                  <w:rFonts w:ascii="Consolas" w:hAnsi="Consolas" w:cs="Consolas"/>
                  <w:color w:val="000000"/>
                  <w:sz w:val="19"/>
                  <w:szCs w:val="19"/>
                  <w:highlight w:val="white"/>
                  <w:lang w:val="en-US"/>
                  <w:rPrChange w:id="350" w:author="Сергей" w:date="2017-08-13T19:54:00Z">
                    <w:rPr>
                      <w:rFonts w:ascii="Consolas" w:hAnsi="Consolas" w:cs="Consolas"/>
                      <w:color w:val="000000"/>
                      <w:sz w:val="19"/>
                      <w:szCs w:val="19"/>
                      <w:highlight w:val="white"/>
                    </w:rPr>
                  </w:rPrChange>
                </w:rPr>
                <w:t>(</w:t>
              </w:r>
              <w:proofErr w:type="gramEnd"/>
              <w:r w:rsidRPr="0041116D">
                <w:rPr>
                  <w:rFonts w:ascii="Consolas" w:hAnsi="Consolas" w:cs="Consolas"/>
                  <w:color w:val="A31515"/>
                  <w:sz w:val="19"/>
                  <w:szCs w:val="19"/>
                  <w:highlight w:val="white"/>
                  <w:lang w:val="en-US"/>
                  <w:rPrChange w:id="351" w:author="Сергей" w:date="2017-08-13T19:54:00Z">
                    <w:rPr>
                      <w:rFonts w:ascii="Consolas" w:hAnsi="Consolas" w:cs="Consolas"/>
                      <w:color w:val="A31515"/>
                      <w:sz w:val="19"/>
                      <w:szCs w:val="19"/>
                      <w:highlight w:val="white"/>
                    </w:rPr>
                  </w:rPrChange>
                </w:rPr>
                <w:t>"..\\..\\data.txt"</w:t>
              </w:r>
              <w:r w:rsidRPr="0041116D">
                <w:rPr>
                  <w:rFonts w:ascii="Consolas" w:hAnsi="Consolas" w:cs="Consolas"/>
                  <w:color w:val="000000"/>
                  <w:sz w:val="19"/>
                  <w:szCs w:val="19"/>
                  <w:highlight w:val="white"/>
                  <w:lang w:val="en-US"/>
                  <w:rPrChange w:id="352" w:author="Сергей" w:date="2017-08-13T19:54:00Z">
                    <w:rPr>
                      <w:rFonts w:ascii="Consolas" w:hAnsi="Consolas" w:cs="Consolas"/>
                      <w:color w:val="000000"/>
                      <w:sz w:val="19"/>
                      <w:szCs w:val="19"/>
                      <w:highlight w:val="white"/>
                    </w:rPr>
                  </w:rPrChange>
                </w:rPr>
                <w:t>);</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53" w:author="Сергей" w:date="2017-08-13T19:54:00Z"/>
                <w:rFonts w:ascii="Consolas" w:hAnsi="Consolas" w:cs="Consolas"/>
                <w:color w:val="000000"/>
                <w:sz w:val="19"/>
                <w:szCs w:val="19"/>
                <w:highlight w:val="white"/>
                <w:lang w:val="en-US"/>
                <w:rPrChange w:id="354" w:author="Сергей" w:date="2017-08-13T19:54:00Z">
                  <w:rPr>
                    <w:ins w:id="355" w:author="Сергей" w:date="2017-08-13T19:54:00Z"/>
                    <w:rFonts w:ascii="Consolas" w:hAnsi="Consolas" w:cs="Consolas"/>
                    <w:color w:val="000000"/>
                    <w:sz w:val="19"/>
                    <w:szCs w:val="19"/>
                    <w:highlight w:val="white"/>
                  </w:rPr>
                </w:rPrChange>
              </w:rPr>
            </w:pPr>
            <w:ins w:id="356" w:author="Сергей" w:date="2017-08-13T19:54:00Z">
              <w:r w:rsidRPr="0041116D">
                <w:rPr>
                  <w:rFonts w:ascii="Consolas" w:hAnsi="Consolas" w:cs="Consolas"/>
                  <w:color w:val="000000"/>
                  <w:sz w:val="19"/>
                  <w:szCs w:val="19"/>
                  <w:highlight w:val="white"/>
                  <w:lang w:val="en-US"/>
                  <w:rPrChange w:id="357"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8000"/>
                  <w:sz w:val="19"/>
                  <w:szCs w:val="19"/>
                  <w:highlight w:val="white"/>
                  <w:lang w:val="en-US"/>
                  <w:rPrChange w:id="358" w:author="Сергей" w:date="2017-08-13T19:54: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Считаем</w:t>
              </w:r>
              <w:r w:rsidRPr="0041116D">
                <w:rPr>
                  <w:rFonts w:ascii="Consolas" w:hAnsi="Consolas" w:cs="Consolas"/>
                  <w:color w:val="008000"/>
                  <w:sz w:val="19"/>
                  <w:szCs w:val="19"/>
                  <w:highlight w:val="white"/>
                  <w:lang w:val="en-US"/>
                  <w:rPrChange w:id="359" w:author="Сергей" w:date="2017-08-13T19:54: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количество</w:t>
              </w:r>
              <w:r w:rsidRPr="0041116D">
                <w:rPr>
                  <w:rFonts w:ascii="Consolas" w:hAnsi="Consolas" w:cs="Consolas"/>
                  <w:color w:val="008000"/>
                  <w:sz w:val="19"/>
                  <w:szCs w:val="19"/>
                  <w:highlight w:val="white"/>
                  <w:lang w:val="en-US"/>
                  <w:rPrChange w:id="360" w:author="Сергей" w:date="2017-08-13T19:54: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чисел</w:t>
              </w:r>
              <w:r w:rsidRPr="0041116D">
                <w:rPr>
                  <w:rFonts w:ascii="Consolas" w:hAnsi="Consolas" w:cs="Consolas"/>
                  <w:color w:val="008000"/>
                  <w:sz w:val="19"/>
                  <w:szCs w:val="19"/>
                  <w:highlight w:val="white"/>
                  <w:lang w:val="en-US"/>
                  <w:rPrChange w:id="361" w:author="Сергей" w:date="2017-08-13T19:54:00Z">
                    <w:rPr>
                      <w:rFonts w:ascii="Consolas" w:hAnsi="Consolas" w:cs="Consolas"/>
                      <w:color w:val="008000"/>
                      <w:sz w:val="19"/>
                      <w:szCs w:val="19"/>
                      <w:highlight w:val="white"/>
                    </w:rPr>
                  </w:rPrChange>
                </w:rPr>
                <w:t>.</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62" w:author="Сергей" w:date="2017-08-13T19:54:00Z"/>
                <w:rFonts w:ascii="Consolas" w:hAnsi="Consolas" w:cs="Consolas"/>
                <w:color w:val="000000"/>
                <w:sz w:val="19"/>
                <w:szCs w:val="19"/>
                <w:highlight w:val="white"/>
                <w:lang w:val="en-US"/>
                <w:rPrChange w:id="363" w:author="Сергей" w:date="2017-08-13T19:54:00Z">
                  <w:rPr>
                    <w:ins w:id="364" w:author="Сергей" w:date="2017-08-13T19:54:00Z"/>
                    <w:rFonts w:ascii="Consolas" w:hAnsi="Consolas" w:cs="Consolas"/>
                    <w:color w:val="000000"/>
                    <w:sz w:val="19"/>
                    <w:szCs w:val="19"/>
                    <w:highlight w:val="white"/>
                  </w:rPr>
                </w:rPrChange>
              </w:rPr>
            </w:pPr>
            <w:ins w:id="365" w:author="Сергей" w:date="2017-08-13T19:54:00Z">
              <w:r w:rsidRPr="0041116D">
                <w:rPr>
                  <w:rFonts w:ascii="Consolas" w:hAnsi="Consolas" w:cs="Consolas"/>
                  <w:color w:val="000000"/>
                  <w:sz w:val="19"/>
                  <w:szCs w:val="19"/>
                  <w:highlight w:val="white"/>
                  <w:lang w:val="en-US"/>
                  <w:rPrChange w:id="366"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00FF"/>
                  <w:sz w:val="19"/>
                  <w:szCs w:val="19"/>
                  <w:highlight w:val="white"/>
                  <w:lang w:val="en-US"/>
                  <w:rPrChange w:id="367" w:author="Сергей" w:date="2017-08-13T19:54:00Z">
                    <w:rPr>
                      <w:rFonts w:ascii="Consolas" w:hAnsi="Consolas" w:cs="Consolas"/>
                      <w:color w:val="0000FF"/>
                      <w:sz w:val="19"/>
                      <w:szCs w:val="19"/>
                      <w:highlight w:val="white"/>
                    </w:rPr>
                  </w:rPrChange>
                </w:rPr>
                <w:t>int</w:t>
              </w:r>
              <w:r w:rsidRPr="0041116D">
                <w:rPr>
                  <w:rFonts w:ascii="Consolas" w:hAnsi="Consolas" w:cs="Consolas"/>
                  <w:color w:val="000000"/>
                  <w:sz w:val="19"/>
                  <w:szCs w:val="19"/>
                  <w:highlight w:val="white"/>
                  <w:lang w:val="en-US"/>
                  <w:rPrChange w:id="368" w:author="Сергей" w:date="2017-08-13T19:54:00Z">
                    <w:rPr>
                      <w:rFonts w:ascii="Consolas" w:hAnsi="Consolas" w:cs="Consolas"/>
                      <w:color w:val="000000"/>
                      <w:sz w:val="19"/>
                      <w:szCs w:val="19"/>
                      <w:highlight w:val="white"/>
                    </w:rPr>
                  </w:rPrChange>
                </w:rPr>
                <w:t xml:space="preserve"> n = </w:t>
              </w:r>
              <w:r w:rsidRPr="0041116D">
                <w:rPr>
                  <w:rFonts w:ascii="Consolas" w:hAnsi="Consolas" w:cs="Consolas"/>
                  <w:color w:val="0000FF"/>
                  <w:sz w:val="19"/>
                  <w:szCs w:val="19"/>
                  <w:highlight w:val="white"/>
                  <w:lang w:val="en-US"/>
                  <w:rPrChange w:id="369" w:author="Сергей" w:date="2017-08-13T19:54:00Z">
                    <w:rPr>
                      <w:rFonts w:ascii="Consolas" w:hAnsi="Consolas" w:cs="Consolas"/>
                      <w:color w:val="0000FF"/>
                      <w:sz w:val="19"/>
                      <w:szCs w:val="19"/>
                      <w:highlight w:val="white"/>
                    </w:rPr>
                  </w:rPrChange>
                </w:rPr>
                <w:t>int</w:t>
              </w:r>
              <w:r w:rsidRPr="0041116D">
                <w:rPr>
                  <w:rFonts w:ascii="Consolas" w:hAnsi="Consolas" w:cs="Consolas"/>
                  <w:color w:val="000000"/>
                  <w:sz w:val="19"/>
                  <w:szCs w:val="19"/>
                  <w:highlight w:val="white"/>
                  <w:lang w:val="en-US"/>
                  <w:rPrChange w:id="370" w:author="Сергей" w:date="2017-08-13T19:54:00Z">
                    <w:rPr>
                      <w:rFonts w:ascii="Consolas" w:hAnsi="Consolas" w:cs="Consolas"/>
                      <w:color w:val="000000"/>
                      <w:sz w:val="19"/>
                      <w:szCs w:val="19"/>
                      <w:highlight w:val="white"/>
                    </w:rPr>
                  </w:rPrChange>
                </w:rPr>
                <w:t>.Parse(sr.ReadLine());</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71" w:author="Сергей" w:date="2017-08-13T19:54:00Z"/>
                <w:rFonts w:ascii="Consolas" w:hAnsi="Consolas" w:cs="Consolas"/>
                <w:color w:val="000000"/>
                <w:sz w:val="19"/>
                <w:szCs w:val="19"/>
                <w:highlight w:val="white"/>
                <w:lang w:val="en-US"/>
                <w:rPrChange w:id="372" w:author="Сергей" w:date="2017-08-13T19:54:00Z">
                  <w:rPr>
                    <w:ins w:id="373" w:author="Сергей" w:date="2017-08-13T19:54:00Z"/>
                    <w:rFonts w:ascii="Consolas" w:hAnsi="Consolas" w:cs="Consolas"/>
                    <w:color w:val="000000"/>
                    <w:sz w:val="19"/>
                    <w:szCs w:val="19"/>
                    <w:highlight w:val="white"/>
                  </w:rPr>
                </w:rPrChange>
              </w:rPr>
            </w:pPr>
            <w:ins w:id="374" w:author="Сергей" w:date="2017-08-13T19:54:00Z">
              <w:r w:rsidRPr="0041116D">
                <w:rPr>
                  <w:rFonts w:ascii="Consolas" w:hAnsi="Consolas" w:cs="Consolas"/>
                  <w:color w:val="000000"/>
                  <w:sz w:val="19"/>
                  <w:szCs w:val="19"/>
                  <w:highlight w:val="white"/>
                  <w:lang w:val="en-US"/>
                  <w:rPrChange w:id="375"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00FF"/>
                  <w:sz w:val="19"/>
                  <w:szCs w:val="19"/>
                  <w:highlight w:val="white"/>
                  <w:lang w:val="en-US"/>
                  <w:rPrChange w:id="376" w:author="Сергей" w:date="2017-08-13T19:54:00Z">
                    <w:rPr>
                      <w:rFonts w:ascii="Consolas" w:hAnsi="Consolas" w:cs="Consolas"/>
                      <w:color w:val="0000FF"/>
                      <w:sz w:val="19"/>
                      <w:szCs w:val="19"/>
                      <w:highlight w:val="white"/>
                    </w:rPr>
                  </w:rPrChange>
                </w:rPr>
                <w:t>for</w:t>
              </w:r>
              <w:r w:rsidRPr="0041116D">
                <w:rPr>
                  <w:rFonts w:ascii="Consolas" w:hAnsi="Consolas" w:cs="Consolas"/>
                  <w:color w:val="000000"/>
                  <w:sz w:val="19"/>
                  <w:szCs w:val="19"/>
                  <w:highlight w:val="white"/>
                  <w:lang w:val="en-US"/>
                  <w:rPrChange w:id="377"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00FF"/>
                  <w:sz w:val="19"/>
                  <w:szCs w:val="19"/>
                  <w:highlight w:val="white"/>
                  <w:lang w:val="en-US"/>
                  <w:rPrChange w:id="378" w:author="Сергей" w:date="2017-08-13T19:54:00Z">
                    <w:rPr>
                      <w:rFonts w:ascii="Consolas" w:hAnsi="Consolas" w:cs="Consolas"/>
                      <w:color w:val="0000FF"/>
                      <w:sz w:val="19"/>
                      <w:szCs w:val="19"/>
                      <w:highlight w:val="white"/>
                    </w:rPr>
                  </w:rPrChange>
                </w:rPr>
                <w:t>int</w:t>
              </w:r>
              <w:r w:rsidRPr="0041116D">
                <w:rPr>
                  <w:rFonts w:ascii="Consolas" w:hAnsi="Consolas" w:cs="Consolas"/>
                  <w:color w:val="000000"/>
                  <w:sz w:val="19"/>
                  <w:szCs w:val="19"/>
                  <w:highlight w:val="white"/>
                  <w:lang w:val="en-US"/>
                  <w:rPrChange w:id="379" w:author="Сергей" w:date="2017-08-13T19:54:00Z">
                    <w:rPr>
                      <w:rFonts w:ascii="Consolas" w:hAnsi="Consolas" w:cs="Consolas"/>
                      <w:color w:val="000000"/>
                      <w:sz w:val="19"/>
                      <w:szCs w:val="19"/>
                      <w:highlight w:val="white"/>
                    </w:rPr>
                  </w:rPrChange>
                </w:rPr>
                <w:t xml:space="preserve"> i = 0; i &lt; n; i++)</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80" w:author="Сергей" w:date="2017-08-13T19:54:00Z"/>
                <w:rFonts w:ascii="Consolas" w:hAnsi="Consolas" w:cs="Consolas"/>
                <w:color w:val="000000"/>
                <w:sz w:val="19"/>
                <w:szCs w:val="19"/>
                <w:highlight w:val="white"/>
                <w:lang w:val="en-US"/>
                <w:rPrChange w:id="381" w:author="Сергей" w:date="2017-08-13T19:54:00Z">
                  <w:rPr>
                    <w:ins w:id="382" w:author="Сергей" w:date="2017-08-13T19:54:00Z"/>
                    <w:rFonts w:ascii="Consolas" w:hAnsi="Consolas" w:cs="Consolas"/>
                    <w:color w:val="000000"/>
                    <w:sz w:val="19"/>
                    <w:szCs w:val="19"/>
                    <w:highlight w:val="white"/>
                  </w:rPr>
                </w:rPrChange>
              </w:rPr>
            </w:pPr>
            <w:ins w:id="383" w:author="Сергей" w:date="2017-08-13T19:54:00Z">
              <w:r w:rsidRPr="0041116D">
                <w:rPr>
                  <w:rFonts w:ascii="Consolas" w:hAnsi="Consolas" w:cs="Consolas"/>
                  <w:color w:val="000000"/>
                  <w:sz w:val="19"/>
                  <w:szCs w:val="19"/>
                  <w:highlight w:val="white"/>
                  <w:lang w:val="en-US"/>
                  <w:rPrChange w:id="384" w:author="Сергей" w:date="2017-08-13T19:54:00Z">
                    <w:rPr>
                      <w:rFonts w:ascii="Consolas" w:hAnsi="Consolas" w:cs="Consolas"/>
                      <w:color w:val="000000"/>
                      <w:sz w:val="19"/>
                      <w:szCs w:val="19"/>
                      <w:highlight w:val="white"/>
                    </w:rPr>
                  </w:rPrChange>
                </w:rPr>
                <w:t xml:space="preserve">        {</w:t>
              </w:r>
            </w:ins>
          </w:p>
          <w:p w:rsidR="0041116D" w:rsidRP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85" w:author="Сергей" w:date="2017-08-13T19:54:00Z"/>
                <w:rFonts w:ascii="Consolas" w:hAnsi="Consolas" w:cs="Consolas"/>
                <w:color w:val="000000"/>
                <w:sz w:val="19"/>
                <w:szCs w:val="19"/>
                <w:highlight w:val="white"/>
                <w:lang w:val="en-US"/>
                <w:rPrChange w:id="386" w:author="Сергей" w:date="2017-08-13T19:54:00Z">
                  <w:rPr>
                    <w:ins w:id="387" w:author="Сергей" w:date="2017-08-13T19:54:00Z"/>
                    <w:rFonts w:ascii="Consolas" w:hAnsi="Consolas" w:cs="Consolas"/>
                    <w:color w:val="000000"/>
                    <w:sz w:val="19"/>
                    <w:szCs w:val="19"/>
                    <w:highlight w:val="white"/>
                  </w:rPr>
                </w:rPrChange>
              </w:rPr>
            </w:pPr>
            <w:ins w:id="388" w:author="Сергей" w:date="2017-08-13T19:54:00Z">
              <w:r w:rsidRPr="0041116D">
                <w:rPr>
                  <w:rFonts w:ascii="Consolas" w:hAnsi="Consolas" w:cs="Consolas"/>
                  <w:color w:val="000000"/>
                  <w:sz w:val="19"/>
                  <w:szCs w:val="19"/>
                  <w:highlight w:val="white"/>
                  <w:lang w:val="en-US"/>
                  <w:rPrChange w:id="389" w:author="Сергей" w:date="2017-08-13T19:54:00Z">
                    <w:rPr>
                      <w:rFonts w:ascii="Consolas" w:hAnsi="Consolas" w:cs="Consolas"/>
                      <w:color w:val="000000"/>
                      <w:sz w:val="19"/>
                      <w:szCs w:val="19"/>
                      <w:highlight w:val="white"/>
                    </w:rPr>
                  </w:rPrChange>
                </w:rPr>
                <w:t xml:space="preserve">            </w:t>
              </w:r>
              <w:r w:rsidRPr="0041116D">
                <w:rPr>
                  <w:rFonts w:ascii="Consolas" w:hAnsi="Consolas" w:cs="Consolas"/>
                  <w:color w:val="0000FF"/>
                  <w:sz w:val="19"/>
                  <w:szCs w:val="19"/>
                  <w:highlight w:val="white"/>
                  <w:lang w:val="en-US"/>
                  <w:rPrChange w:id="390" w:author="Сергей" w:date="2017-08-13T19:54:00Z">
                    <w:rPr>
                      <w:rFonts w:ascii="Consolas" w:hAnsi="Consolas" w:cs="Consolas"/>
                      <w:color w:val="0000FF"/>
                      <w:sz w:val="19"/>
                      <w:szCs w:val="19"/>
                      <w:highlight w:val="white"/>
                    </w:rPr>
                  </w:rPrChange>
                </w:rPr>
                <w:t>int</w:t>
              </w:r>
              <w:r w:rsidRPr="0041116D">
                <w:rPr>
                  <w:rFonts w:ascii="Consolas" w:hAnsi="Consolas" w:cs="Consolas"/>
                  <w:color w:val="000000"/>
                  <w:sz w:val="19"/>
                  <w:szCs w:val="19"/>
                  <w:highlight w:val="white"/>
                  <w:lang w:val="en-US"/>
                  <w:rPrChange w:id="391" w:author="Сергей" w:date="2017-08-13T19:54:00Z">
                    <w:rPr>
                      <w:rFonts w:ascii="Consolas" w:hAnsi="Consolas" w:cs="Consolas"/>
                      <w:color w:val="000000"/>
                      <w:sz w:val="19"/>
                      <w:szCs w:val="19"/>
                      <w:highlight w:val="white"/>
                    </w:rPr>
                  </w:rPrChange>
                </w:rPr>
                <w:t xml:space="preserve"> a = </w:t>
              </w:r>
              <w:r w:rsidRPr="0041116D">
                <w:rPr>
                  <w:rFonts w:ascii="Consolas" w:hAnsi="Consolas" w:cs="Consolas"/>
                  <w:color w:val="0000FF"/>
                  <w:sz w:val="19"/>
                  <w:szCs w:val="19"/>
                  <w:highlight w:val="white"/>
                  <w:lang w:val="en-US"/>
                  <w:rPrChange w:id="392" w:author="Сергей" w:date="2017-08-13T19:54:00Z">
                    <w:rPr>
                      <w:rFonts w:ascii="Consolas" w:hAnsi="Consolas" w:cs="Consolas"/>
                      <w:color w:val="0000FF"/>
                      <w:sz w:val="19"/>
                      <w:szCs w:val="19"/>
                      <w:highlight w:val="white"/>
                    </w:rPr>
                  </w:rPrChange>
                </w:rPr>
                <w:t>int</w:t>
              </w:r>
              <w:r w:rsidRPr="0041116D">
                <w:rPr>
                  <w:rFonts w:ascii="Consolas" w:hAnsi="Consolas" w:cs="Consolas"/>
                  <w:color w:val="000000"/>
                  <w:sz w:val="19"/>
                  <w:szCs w:val="19"/>
                  <w:highlight w:val="white"/>
                  <w:lang w:val="en-US"/>
                  <w:rPrChange w:id="393" w:author="Сергей" w:date="2017-08-13T19:54:00Z">
                    <w:rPr>
                      <w:rFonts w:ascii="Consolas" w:hAnsi="Consolas" w:cs="Consolas"/>
                      <w:color w:val="000000"/>
                      <w:sz w:val="19"/>
                      <w:szCs w:val="19"/>
                      <w:highlight w:val="white"/>
                    </w:rPr>
                  </w:rPrChange>
                </w:rPr>
                <w:t>.Parse(sr.ReadLine());</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94" w:author="Сергей" w:date="2017-08-13T19:54:00Z"/>
                <w:rFonts w:ascii="Consolas" w:hAnsi="Consolas" w:cs="Consolas"/>
                <w:color w:val="000000"/>
                <w:sz w:val="19"/>
                <w:szCs w:val="19"/>
                <w:highlight w:val="white"/>
              </w:rPr>
            </w:pPr>
            <w:ins w:id="395" w:author="Сергей" w:date="2017-08-13T19:54:00Z">
              <w:r w:rsidRPr="0041116D">
                <w:rPr>
                  <w:rFonts w:ascii="Consolas" w:hAnsi="Consolas" w:cs="Consolas"/>
                  <w:color w:val="000000"/>
                  <w:sz w:val="19"/>
                  <w:szCs w:val="19"/>
                  <w:highlight w:val="white"/>
                  <w:lang w:val="en-US"/>
                  <w:rPrChange w:id="396" w:author="Сергей" w:date="2017-08-13T19:54:00Z">
                    <w:rPr>
                      <w:rFonts w:ascii="Consolas" w:hAnsi="Consolas" w:cs="Consolas"/>
                      <w:color w:val="000000"/>
                      <w:sz w:val="19"/>
                      <w:szCs w:val="19"/>
                      <w:highlight w:val="white"/>
                    </w:rPr>
                  </w:rPrChang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97" w:author="Сергей" w:date="2017-08-13T19:54:00Z"/>
                <w:rFonts w:ascii="Consolas" w:hAnsi="Consolas" w:cs="Consolas"/>
                <w:color w:val="000000"/>
                <w:sz w:val="19"/>
                <w:szCs w:val="19"/>
                <w:highlight w:val="white"/>
              </w:rPr>
            </w:pPr>
            <w:ins w:id="398" w:author="Сергей" w:date="2017-08-13T19:54:00Z">
              <w:r>
                <w:rPr>
                  <w:rFonts w:ascii="Consolas" w:hAnsi="Consolas" w:cs="Consolas"/>
                  <w:color w:val="000000"/>
                  <w:sz w:val="19"/>
                  <w:szCs w:val="19"/>
                  <w:highlight w:val="white"/>
                </w:rPr>
                <w:t xml:space="preserve">        }</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399" w:author="Сергей" w:date="2017-08-13T19:54:00Z"/>
                <w:rFonts w:ascii="Consolas" w:hAnsi="Consolas" w:cs="Consolas"/>
                <w:color w:val="000000"/>
                <w:sz w:val="19"/>
                <w:szCs w:val="19"/>
                <w:highlight w:val="white"/>
              </w:rPr>
            </w:pPr>
            <w:ins w:id="400" w:author="Сергей" w:date="2017-08-13T19:54: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Освобождаем файл data.txt для использования другими программами.</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01" w:author="Сергей" w:date="2017-08-13T19:54:00Z"/>
                <w:rFonts w:ascii="Consolas" w:hAnsi="Consolas" w:cs="Consolas"/>
                <w:color w:val="000000"/>
                <w:sz w:val="19"/>
                <w:szCs w:val="19"/>
                <w:highlight w:val="white"/>
              </w:rPr>
            </w:pPr>
            <w:ins w:id="402" w:author="Сергей" w:date="2017-08-13T19:54:00Z">
              <w:r>
                <w:rPr>
                  <w:rFonts w:ascii="Consolas" w:hAnsi="Consolas" w:cs="Consolas"/>
                  <w:color w:val="000000"/>
                  <w:sz w:val="19"/>
                  <w:szCs w:val="19"/>
                  <w:highlight w:val="white"/>
                </w:rPr>
                <w:t xml:space="preserve">        sr.Close();</w:t>
              </w:r>
            </w:ins>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03" w:author="Сергей" w:date="2017-08-13T19:54:00Z"/>
                <w:rFonts w:ascii="Consolas" w:hAnsi="Consolas" w:cs="Consolas"/>
                <w:color w:val="000000"/>
                <w:sz w:val="19"/>
                <w:szCs w:val="19"/>
                <w:highlight w:val="white"/>
              </w:rPr>
            </w:pPr>
            <w:ins w:id="404" w:author="Сергей" w:date="2017-08-13T19:54:00Z">
              <w:r>
                <w:rPr>
                  <w:rFonts w:ascii="Consolas" w:hAnsi="Consolas" w:cs="Consolas"/>
                  <w:color w:val="000000"/>
                  <w:sz w:val="19"/>
                  <w:szCs w:val="19"/>
                  <w:highlight w:val="white"/>
                </w:rPr>
                <w:t xml:space="preserve">    }</w:t>
              </w:r>
            </w:ins>
          </w:p>
          <w:p w:rsidR="0041116D" w:rsidRDefault="0041116D" w:rsidP="0041116D">
            <w:pPr>
              <w:pStyle w:val="normal"/>
              <w:widowControl w:val="0"/>
              <w:spacing w:before="0" w:after="0" w:line="315" w:lineRule="auto"/>
              <w:rPr>
                <w:ins w:id="405" w:author="Сергей" w:date="2017-08-13T19:54:00Z"/>
                <w:rFonts w:ascii="Consolas" w:hAnsi="Consolas" w:cs="Consolas"/>
                <w:color w:val="000000"/>
                <w:sz w:val="19"/>
                <w:szCs w:val="19"/>
                <w:lang w:val="en-US"/>
              </w:rPr>
            </w:pPr>
            <w:ins w:id="406" w:author="Сергей" w:date="2017-08-13T19:54:00Z">
              <w:r>
                <w:rPr>
                  <w:rFonts w:ascii="Consolas" w:hAnsi="Consolas" w:cs="Consolas"/>
                  <w:color w:val="000000"/>
                  <w:sz w:val="19"/>
                  <w:szCs w:val="19"/>
                  <w:highlight w:val="white"/>
                </w:rPr>
                <w:t>}</w:t>
              </w:r>
            </w:ins>
          </w:p>
          <w:p w:rsidR="0098571A" w:rsidDel="0041116D" w:rsidRDefault="0065297E" w:rsidP="0041116D">
            <w:pPr>
              <w:pStyle w:val="normal"/>
              <w:widowControl w:val="0"/>
              <w:spacing w:before="0" w:after="0" w:line="315" w:lineRule="auto"/>
              <w:rPr>
                <w:del w:id="407" w:author="Сергей" w:date="2017-08-13T19:54:00Z"/>
                <w:color w:val="000000"/>
              </w:rPr>
            </w:pPr>
            <w:del w:id="408" w:author="Сергей" w:date="2017-08-13T19:54:00Z">
              <w:r w:rsidDel="0041116D">
                <w:rPr>
                  <w:color w:val="000088"/>
                </w:rPr>
                <w:delText>using</w:delText>
              </w:r>
              <w:r w:rsidDel="0041116D">
                <w:rPr>
                  <w:color w:val="000000"/>
                </w:rPr>
                <w:delText xml:space="preserve"> </w:delText>
              </w:r>
              <w:r w:rsidDel="0041116D">
                <w:rPr>
                  <w:color w:val="660066"/>
                </w:rPr>
                <w:delText>System;</w:delText>
              </w:r>
            </w:del>
          </w:p>
          <w:p w:rsidR="0098571A" w:rsidDel="0041116D" w:rsidRDefault="0065297E">
            <w:pPr>
              <w:pStyle w:val="normal"/>
              <w:widowControl w:val="0"/>
              <w:spacing w:before="0" w:after="0" w:line="315" w:lineRule="auto"/>
              <w:rPr>
                <w:del w:id="409" w:author="Сергей" w:date="2017-08-13T19:54:00Z"/>
                <w:color w:val="000000"/>
              </w:rPr>
            </w:pPr>
            <w:del w:id="410" w:author="Сергей" w:date="2017-08-13T19:54:00Z">
              <w:r w:rsidDel="0041116D">
                <w:rPr>
                  <w:color w:val="000088"/>
                </w:rPr>
                <w:delText>using</w:delText>
              </w:r>
              <w:r w:rsidDel="0041116D">
                <w:rPr>
                  <w:color w:val="000000"/>
                </w:rPr>
                <w:delText xml:space="preserve"> </w:delText>
              </w:r>
              <w:r w:rsidDel="0041116D">
                <w:rPr>
                  <w:color w:val="660066"/>
                </w:rPr>
                <w:delText>System</w:delText>
              </w:r>
              <w:r w:rsidDel="0041116D">
                <w:rPr>
                  <w:color w:val="666600"/>
                </w:rPr>
                <w:delText>.</w:delText>
              </w:r>
              <w:r w:rsidDel="0041116D">
                <w:rPr>
                  <w:color w:val="000000"/>
                </w:rPr>
                <w:delText>IO</w:delText>
              </w:r>
              <w:r w:rsidDel="0041116D">
                <w:rPr>
                  <w:color w:val="666600"/>
                </w:rPr>
                <w:delText xml:space="preserve">; </w:delText>
              </w:r>
              <w:r w:rsidDel="0041116D">
                <w:rPr>
                  <w:color w:val="880000"/>
                </w:rPr>
                <w:delText>// Обязательно еще одно пространство имен.</w:delText>
              </w:r>
            </w:del>
          </w:p>
          <w:p w:rsidR="0098571A" w:rsidDel="0041116D" w:rsidRDefault="0065297E">
            <w:pPr>
              <w:pStyle w:val="normal"/>
              <w:widowControl w:val="0"/>
              <w:spacing w:before="0" w:after="0" w:line="315" w:lineRule="auto"/>
              <w:rPr>
                <w:del w:id="411" w:author="Сергей" w:date="2017-08-13T19:54:00Z"/>
                <w:color w:val="000000"/>
              </w:rPr>
            </w:pPr>
            <w:del w:id="412" w:author="Сергей" w:date="2017-08-13T19:54:00Z">
              <w:r w:rsidDel="0041116D">
                <w:rPr>
                  <w:color w:val="000088"/>
                </w:rPr>
                <w:delText>static</w:delText>
              </w:r>
              <w:r w:rsidDel="0041116D">
                <w:rPr>
                  <w:color w:val="000000"/>
                </w:rPr>
                <w:delText xml:space="preserve"> </w:delText>
              </w:r>
              <w:r w:rsidDel="0041116D">
                <w:rPr>
                  <w:color w:val="000088"/>
                </w:rPr>
                <w:delText>void</w:delText>
              </w:r>
              <w:r w:rsidDel="0041116D">
                <w:rPr>
                  <w:color w:val="000000"/>
                </w:rPr>
                <w:delText xml:space="preserve"> </w:delText>
              </w:r>
              <w:r w:rsidDel="0041116D">
                <w:rPr>
                  <w:color w:val="660066"/>
                </w:rPr>
                <w:delText>Main</w:delText>
              </w:r>
              <w:r w:rsidDel="0041116D">
                <w:rPr>
                  <w:color w:val="666600"/>
                </w:rPr>
                <w:delText>()</w:delText>
              </w:r>
            </w:del>
          </w:p>
          <w:p w:rsidR="0098571A" w:rsidDel="0041116D" w:rsidRDefault="0065297E">
            <w:pPr>
              <w:pStyle w:val="normal"/>
              <w:widowControl w:val="0"/>
              <w:spacing w:before="0" w:after="0" w:line="315" w:lineRule="auto"/>
              <w:rPr>
                <w:del w:id="413" w:author="Сергей" w:date="2017-08-13T19:54:00Z"/>
                <w:color w:val="000000"/>
              </w:rPr>
            </w:pPr>
            <w:del w:id="414" w:author="Сергей" w:date="2017-08-13T19:54:00Z">
              <w:r w:rsidDel="0041116D">
                <w:rPr>
                  <w:color w:val="000000"/>
                </w:rPr>
                <w:delText>{</w:delText>
              </w:r>
            </w:del>
          </w:p>
          <w:p w:rsidR="0098571A" w:rsidDel="0041116D" w:rsidRDefault="0065297E">
            <w:pPr>
              <w:pStyle w:val="normal"/>
              <w:widowControl w:val="0"/>
              <w:spacing w:before="0" w:after="0" w:line="315" w:lineRule="auto"/>
              <w:rPr>
                <w:del w:id="415" w:author="Сергей" w:date="2017-08-13T19:54:00Z"/>
                <w:color w:val="000000"/>
              </w:rPr>
            </w:pPr>
            <w:del w:id="416" w:author="Сергей" w:date="2017-08-13T19:54:00Z">
              <w:r w:rsidDel="0041116D">
                <w:rPr>
                  <w:color w:val="000000"/>
                </w:rPr>
                <w:delText xml:space="preserve">                           </w:delText>
              </w:r>
              <w:r w:rsidDel="0041116D">
                <w:rPr>
                  <w:color w:val="880000"/>
                </w:rPr>
                <w:delText>// Создаем объект sr и связываем его с файлом data.txt.</w:delText>
              </w:r>
            </w:del>
          </w:p>
          <w:p w:rsidR="0098571A" w:rsidRPr="00EE2599" w:rsidDel="0041116D" w:rsidRDefault="0065297E">
            <w:pPr>
              <w:pStyle w:val="normal"/>
              <w:widowControl w:val="0"/>
              <w:spacing w:before="0" w:after="0" w:line="315" w:lineRule="auto"/>
              <w:rPr>
                <w:del w:id="417" w:author="Сергей" w:date="2017-08-13T19:54:00Z"/>
                <w:color w:val="000000"/>
                <w:lang w:val="en-US"/>
              </w:rPr>
            </w:pPr>
            <w:del w:id="418" w:author="Сергей" w:date="2017-08-13T19:54:00Z">
              <w:r w:rsidDel="0041116D">
                <w:rPr>
                  <w:color w:val="000000"/>
                </w:rPr>
                <w:delText xml:space="preserve">    </w:delText>
              </w:r>
              <w:r w:rsidRPr="00EE2599" w:rsidDel="0041116D">
                <w:rPr>
                  <w:color w:val="660066"/>
                  <w:lang w:val="en-US"/>
                </w:rPr>
                <w:delText>StreamReader</w:delText>
              </w:r>
              <w:r w:rsidRPr="00EE2599" w:rsidDel="0041116D">
                <w:rPr>
                  <w:color w:val="000000"/>
                  <w:lang w:val="en-US"/>
                </w:rPr>
                <w:delText xml:space="preserve"> sr </w:delText>
              </w:r>
              <w:r w:rsidRPr="00EE2599" w:rsidDel="0041116D">
                <w:rPr>
                  <w:color w:val="666600"/>
                  <w:lang w:val="en-US"/>
                </w:rPr>
                <w:delText>=</w:delText>
              </w:r>
              <w:r w:rsidRPr="00EE2599" w:rsidDel="0041116D">
                <w:rPr>
                  <w:color w:val="000000"/>
                  <w:lang w:val="en-US"/>
                </w:rPr>
                <w:delText xml:space="preserve"> </w:delText>
              </w:r>
              <w:r w:rsidRPr="00EE2599" w:rsidDel="0041116D">
                <w:rPr>
                  <w:color w:val="000088"/>
                  <w:lang w:val="en-US"/>
                </w:rPr>
                <w:delText>new</w:delText>
              </w:r>
              <w:r w:rsidRPr="00EE2599" w:rsidDel="0041116D">
                <w:rPr>
                  <w:color w:val="000000"/>
                  <w:lang w:val="en-US"/>
                </w:rPr>
                <w:delText xml:space="preserve"> </w:delText>
              </w:r>
              <w:r w:rsidRPr="00EE2599" w:rsidDel="0041116D">
                <w:rPr>
                  <w:color w:val="660066"/>
                  <w:lang w:val="en-US"/>
                </w:rPr>
                <w:delText>StreamReader</w:delText>
              </w:r>
              <w:r w:rsidRPr="00EE2599" w:rsidDel="0041116D">
                <w:rPr>
                  <w:color w:val="666600"/>
                  <w:lang w:val="en-US"/>
                </w:rPr>
                <w:delText>(</w:delText>
              </w:r>
              <w:r w:rsidRPr="00EE2599" w:rsidDel="0041116D">
                <w:rPr>
                  <w:color w:val="008800"/>
                  <w:lang w:val="en-US"/>
                </w:rPr>
                <w:delText>"data.txt"</w:delText>
              </w:r>
              <w:r w:rsidRPr="00EE2599" w:rsidDel="0041116D">
                <w:rPr>
                  <w:color w:val="666600"/>
                  <w:lang w:val="en-US"/>
                </w:rPr>
                <w:delText>);</w:delText>
              </w:r>
            </w:del>
          </w:p>
          <w:p w:rsidR="0098571A" w:rsidRPr="00EE2599" w:rsidDel="0041116D" w:rsidRDefault="0065297E">
            <w:pPr>
              <w:pStyle w:val="normal"/>
              <w:widowControl w:val="0"/>
              <w:spacing w:before="0" w:after="0" w:line="315" w:lineRule="auto"/>
              <w:rPr>
                <w:del w:id="419" w:author="Сергей" w:date="2017-08-13T19:54:00Z"/>
                <w:color w:val="000000"/>
                <w:lang w:val="en-US"/>
              </w:rPr>
            </w:pPr>
            <w:del w:id="420" w:author="Сергей" w:date="2017-08-13T19:54:00Z">
              <w:r w:rsidRPr="00EE2599" w:rsidDel="0041116D">
                <w:rPr>
                  <w:color w:val="000000"/>
                  <w:lang w:val="en-US"/>
                </w:rPr>
                <w:delText xml:space="preserve">                          </w:delText>
              </w:r>
              <w:r w:rsidRPr="00EE2599" w:rsidDel="0041116D">
                <w:rPr>
                  <w:color w:val="880000"/>
                  <w:lang w:val="en-US"/>
                </w:rPr>
                <w:delText xml:space="preserve">// </w:delText>
              </w:r>
              <w:r w:rsidDel="0041116D">
                <w:rPr>
                  <w:color w:val="880000"/>
                </w:rPr>
                <w:delText>Считаем</w:delText>
              </w:r>
              <w:r w:rsidRPr="00EE2599" w:rsidDel="0041116D">
                <w:rPr>
                  <w:color w:val="880000"/>
                  <w:lang w:val="en-US"/>
                </w:rPr>
                <w:delText xml:space="preserve"> </w:delText>
              </w:r>
              <w:r w:rsidDel="0041116D">
                <w:rPr>
                  <w:color w:val="880000"/>
                </w:rPr>
                <w:delText>количество</w:delText>
              </w:r>
              <w:r w:rsidRPr="00EE2599" w:rsidDel="0041116D">
                <w:rPr>
                  <w:color w:val="880000"/>
                  <w:lang w:val="en-US"/>
                </w:rPr>
                <w:delText xml:space="preserve"> </w:delText>
              </w:r>
              <w:r w:rsidDel="0041116D">
                <w:rPr>
                  <w:color w:val="880000"/>
                </w:rPr>
                <w:delText>чисел</w:delText>
              </w:r>
              <w:r w:rsidRPr="00EE2599" w:rsidDel="0041116D">
                <w:rPr>
                  <w:color w:val="880000"/>
                  <w:lang w:val="en-US"/>
                </w:rPr>
                <w:delText>.</w:delText>
              </w:r>
            </w:del>
          </w:p>
          <w:p w:rsidR="0098571A" w:rsidRPr="00EE2599" w:rsidDel="0041116D" w:rsidRDefault="0065297E">
            <w:pPr>
              <w:pStyle w:val="normal"/>
              <w:widowControl w:val="0"/>
              <w:spacing w:before="0" w:after="0" w:line="315" w:lineRule="auto"/>
              <w:rPr>
                <w:del w:id="421" w:author="Сергей" w:date="2017-08-13T19:54:00Z"/>
                <w:color w:val="000000"/>
                <w:lang w:val="en-US"/>
              </w:rPr>
            </w:pPr>
            <w:del w:id="422" w:author="Сергей" w:date="2017-08-13T19:54:00Z">
              <w:r w:rsidRPr="00EE2599" w:rsidDel="0041116D">
                <w:rPr>
                  <w:color w:val="000000"/>
                  <w:lang w:val="en-US"/>
                </w:rPr>
                <w:delText xml:space="preserve">    </w:delText>
              </w:r>
              <w:r w:rsidRPr="00EE2599" w:rsidDel="0041116D">
                <w:rPr>
                  <w:color w:val="000088"/>
                  <w:lang w:val="en-US"/>
                </w:rPr>
                <w:delText>int</w:delText>
              </w:r>
              <w:r w:rsidRPr="00EE2599" w:rsidDel="0041116D">
                <w:rPr>
                  <w:color w:val="000000"/>
                  <w:lang w:val="en-US"/>
                </w:rPr>
                <w:delText xml:space="preserve"> n </w:delText>
              </w:r>
              <w:r w:rsidRPr="00EE2599" w:rsidDel="0041116D">
                <w:rPr>
                  <w:color w:val="666600"/>
                  <w:lang w:val="en-US"/>
                </w:rPr>
                <w:delText>=</w:delText>
              </w:r>
              <w:r w:rsidRPr="00EE2599" w:rsidDel="0041116D">
                <w:rPr>
                  <w:color w:val="000000"/>
                  <w:lang w:val="en-US"/>
                </w:rPr>
                <w:delText xml:space="preserve"> </w:delText>
              </w:r>
              <w:r w:rsidRPr="00EE2599" w:rsidDel="0041116D">
                <w:rPr>
                  <w:color w:val="000088"/>
                  <w:lang w:val="en-US"/>
                </w:rPr>
                <w:delText>int</w:delText>
              </w:r>
              <w:r w:rsidRPr="00EE2599" w:rsidDel="0041116D">
                <w:rPr>
                  <w:color w:val="666600"/>
                  <w:lang w:val="en-US"/>
                </w:rPr>
                <w:delText>.</w:delText>
              </w:r>
              <w:r w:rsidRPr="00EE2599" w:rsidDel="0041116D">
                <w:rPr>
                  <w:color w:val="660066"/>
                  <w:lang w:val="en-US"/>
                </w:rPr>
                <w:delText>Parse</w:delText>
              </w:r>
              <w:r w:rsidRPr="00EE2599" w:rsidDel="0041116D">
                <w:rPr>
                  <w:color w:val="666600"/>
                  <w:lang w:val="en-US"/>
                </w:rPr>
                <w:delText>(</w:delText>
              </w:r>
              <w:r w:rsidRPr="00EE2599" w:rsidDel="0041116D">
                <w:rPr>
                  <w:color w:val="000000"/>
                  <w:lang w:val="en-US"/>
                </w:rPr>
                <w:delText>sr</w:delText>
              </w:r>
              <w:r w:rsidRPr="00EE2599" w:rsidDel="0041116D">
                <w:rPr>
                  <w:color w:val="666600"/>
                  <w:lang w:val="en-US"/>
                </w:rPr>
                <w:delText>.</w:delText>
              </w:r>
              <w:r w:rsidRPr="00EE2599" w:rsidDel="0041116D">
                <w:rPr>
                  <w:color w:val="660066"/>
                  <w:lang w:val="en-US"/>
                </w:rPr>
                <w:delText>ReadLine</w:delText>
              </w:r>
              <w:r w:rsidRPr="00EE2599" w:rsidDel="0041116D">
                <w:rPr>
                  <w:color w:val="666600"/>
                  <w:lang w:val="en-US"/>
                </w:rPr>
                <w:delText>());</w:delText>
              </w:r>
            </w:del>
          </w:p>
          <w:p w:rsidR="0098571A" w:rsidRPr="00EE2599" w:rsidDel="0041116D" w:rsidRDefault="0065297E">
            <w:pPr>
              <w:pStyle w:val="normal"/>
              <w:widowControl w:val="0"/>
              <w:spacing w:before="0" w:after="0" w:line="315" w:lineRule="auto"/>
              <w:rPr>
                <w:del w:id="423" w:author="Сергей" w:date="2017-08-13T19:54:00Z"/>
                <w:color w:val="000000"/>
                <w:lang w:val="en-US"/>
              </w:rPr>
            </w:pPr>
            <w:del w:id="424" w:author="Сергей" w:date="2017-08-13T19:54:00Z">
              <w:r w:rsidRPr="00EE2599" w:rsidDel="0041116D">
                <w:rPr>
                  <w:color w:val="000000"/>
                  <w:lang w:val="en-US"/>
                </w:rPr>
                <w:lastRenderedPageBreak/>
                <w:delText xml:space="preserve">    </w:delText>
              </w:r>
              <w:r w:rsidRPr="00EE2599" w:rsidDel="0041116D">
                <w:rPr>
                  <w:color w:val="000088"/>
                  <w:lang w:val="en-US"/>
                </w:rPr>
                <w:delText>for</w:delText>
              </w:r>
              <w:r w:rsidRPr="00EE2599" w:rsidDel="0041116D">
                <w:rPr>
                  <w:color w:val="000000"/>
                  <w:lang w:val="en-US"/>
                </w:rPr>
                <w:delText xml:space="preserve"> </w:delText>
              </w:r>
              <w:r w:rsidRPr="00EE2599" w:rsidDel="0041116D">
                <w:rPr>
                  <w:color w:val="666600"/>
                  <w:lang w:val="en-US"/>
                </w:rPr>
                <w:delText>(</w:delText>
              </w:r>
              <w:r w:rsidRPr="00EE2599" w:rsidDel="0041116D">
                <w:rPr>
                  <w:color w:val="000088"/>
                  <w:lang w:val="en-US"/>
                </w:rPr>
                <w:delText>int</w:delText>
              </w:r>
              <w:r w:rsidRPr="00EE2599" w:rsidDel="0041116D">
                <w:rPr>
                  <w:color w:val="000000"/>
                  <w:lang w:val="en-US"/>
                </w:rPr>
                <w:delText xml:space="preserve"> i </w:delText>
              </w:r>
              <w:r w:rsidRPr="00EE2599" w:rsidDel="0041116D">
                <w:rPr>
                  <w:color w:val="666600"/>
                  <w:lang w:val="en-US"/>
                </w:rPr>
                <w:delText>=</w:delText>
              </w:r>
              <w:r w:rsidRPr="00EE2599" w:rsidDel="0041116D">
                <w:rPr>
                  <w:color w:val="000000"/>
                  <w:lang w:val="en-US"/>
                </w:rPr>
                <w:delText xml:space="preserve"> </w:delText>
              </w:r>
              <w:r w:rsidRPr="00EE2599" w:rsidDel="0041116D">
                <w:rPr>
                  <w:color w:val="006666"/>
                  <w:lang w:val="en-US"/>
                </w:rPr>
                <w:delText>0</w:delText>
              </w:r>
              <w:r w:rsidRPr="00EE2599" w:rsidDel="0041116D">
                <w:rPr>
                  <w:color w:val="666600"/>
                  <w:lang w:val="en-US"/>
                </w:rPr>
                <w:delText>;</w:delText>
              </w:r>
              <w:r w:rsidRPr="00EE2599" w:rsidDel="0041116D">
                <w:rPr>
                  <w:color w:val="000000"/>
                  <w:lang w:val="en-US"/>
                </w:rPr>
                <w:delText xml:space="preserve"> i </w:delText>
              </w:r>
              <w:r w:rsidRPr="00EE2599" w:rsidDel="0041116D">
                <w:rPr>
                  <w:color w:val="666600"/>
                  <w:lang w:val="en-US"/>
                </w:rPr>
                <w:delText>&lt;</w:delText>
              </w:r>
              <w:r w:rsidRPr="00EE2599" w:rsidDel="0041116D">
                <w:rPr>
                  <w:color w:val="000000"/>
                  <w:lang w:val="en-US"/>
                </w:rPr>
                <w:delText xml:space="preserve"> n</w:delText>
              </w:r>
              <w:r w:rsidRPr="00EE2599" w:rsidDel="0041116D">
                <w:rPr>
                  <w:color w:val="666600"/>
                  <w:lang w:val="en-US"/>
                </w:rPr>
                <w:delText>;</w:delText>
              </w:r>
              <w:r w:rsidRPr="00EE2599" w:rsidDel="0041116D">
                <w:rPr>
                  <w:color w:val="000000"/>
                  <w:lang w:val="en-US"/>
                </w:rPr>
                <w:delText xml:space="preserve"> i</w:delText>
              </w:r>
              <w:r w:rsidRPr="00EE2599" w:rsidDel="0041116D">
                <w:rPr>
                  <w:color w:val="666600"/>
                  <w:lang w:val="en-US"/>
                </w:rPr>
                <w:delText>++)</w:delText>
              </w:r>
            </w:del>
          </w:p>
          <w:p w:rsidR="0098571A" w:rsidRPr="00EE2599" w:rsidDel="0041116D" w:rsidRDefault="0065297E">
            <w:pPr>
              <w:pStyle w:val="normal"/>
              <w:widowControl w:val="0"/>
              <w:spacing w:before="0" w:after="0" w:line="315" w:lineRule="auto"/>
              <w:rPr>
                <w:del w:id="425" w:author="Сергей" w:date="2017-08-13T19:54:00Z"/>
                <w:color w:val="000000"/>
                <w:lang w:val="en-US"/>
              </w:rPr>
            </w:pPr>
            <w:del w:id="426" w:author="Сергей" w:date="2017-08-13T19:54:00Z">
              <w:r w:rsidRPr="00EE2599" w:rsidDel="0041116D">
                <w:rPr>
                  <w:color w:val="000000"/>
                  <w:lang w:val="en-US"/>
                </w:rPr>
                <w:delText xml:space="preserve">    {</w:delText>
              </w:r>
            </w:del>
          </w:p>
          <w:p w:rsidR="0098571A" w:rsidRPr="00EE2599" w:rsidDel="0041116D" w:rsidRDefault="0065297E">
            <w:pPr>
              <w:pStyle w:val="normal"/>
              <w:widowControl w:val="0"/>
              <w:spacing w:before="0" w:after="0" w:line="315" w:lineRule="auto"/>
              <w:rPr>
                <w:del w:id="427" w:author="Сергей" w:date="2017-08-13T19:54:00Z"/>
                <w:color w:val="000000"/>
                <w:lang w:val="en-US"/>
              </w:rPr>
            </w:pPr>
            <w:del w:id="428" w:author="Сергей" w:date="2017-08-13T19:54:00Z">
              <w:r w:rsidRPr="00EE2599" w:rsidDel="0041116D">
                <w:rPr>
                  <w:color w:val="000000"/>
                  <w:lang w:val="en-US"/>
                </w:rPr>
                <w:delText xml:space="preserve">        </w:delText>
              </w:r>
              <w:r w:rsidRPr="00EE2599" w:rsidDel="0041116D">
                <w:rPr>
                  <w:color w:val="000088"/>
                  <w:lang w:val="en-US"/>
                </w:rPr>
                <w:delText>int</w:delText>
              </w:r>
              <w:r w:rsidRPr="00EE2599" w:rsidDel="0041116D">
                <w:rPr>
                  <w:color w:val="000000"/>
                  <w:lang w:val="en-US"/>
                </w:rPr>
                <w:delText xml:space="preserve"> a </w:delText>
              </w:r>
              <w:r w:rsidRPr="00EE2599" w:rsidDel="0041116D">
                <w:rPr>
                  <w:color w:val="666600"/>
                  <w:lang w:val="en-US"/>
                </w:rPr>
                <w:delText>=</w:delText>
              </w:r>
              <w:r w:rsidRPr="00EE2599" w:rsidDel="0041116D">
                <w:rPr>
                  <w:color w:val="000000"/>
                  <w:lang w:val="en-US"/>
                </w:rPr>
                <w:delText xml:space="preserve"> </w:delText>
              </w:r>
              <w:r w:rsidRPr="00EE2599" w:rsidDel="0041116D">
                <w:rPr>
                  <w:color w:val="000088"/>
                  <w:lang w:val="en-US"/>
                </w:rPr>
                <w:delText>int</w:delText>
              </w:r>
              <w:r w:rsidRPr="00EE2599" w:rsidDel="0041116D">
                <w:rPr>
                  <w:color w:val="666600"/>
                  <w:lang w:val="en-US"/>
                </w:rPr>
                <w:delText>.</w:delText>
              </w:r>
              <w:r w:rsidRPr="00EE2599" w:rsidDel="0041116D">
                <w:rPr>
                  <w:color w:val="660066"/>
                  <w:lang w:val="en-US"/>
                </w:rPr>
                <w:delText>Parse</w:delText>
              </w:r>
              <w:r w:rsidRPr="00EE2599" w:rsidDel="0041116D">
                <w:rPr>
                  <w:color w:val="666600"/>
                  <w:lang w:val="en-US"/>
                </w:rPr>
                <w:delText>(</w:delText>
              </w:r>
              <w:r w:rsidRPr="00EE2599" w:rsidDel="0041116D">
                <w:rPr>
                  <w:color w:val="000000"/>
                  <w:lang w:val="en-US"/>
                </w:rPr>
                <w:delText>sr</w:delText>
              </w:r>
              <w:r w:rsidRPr="00EE2599" w:rsidDel="0041116D">
                <w:rPr>
                  <w:color w:val="666600"/>
                  <w:lang w:val="en-US"/>
                </w:rPr>
                <w:delText>.</w:delText>
              </w:r>
              <w:r w:rsidRPr="00EE2599" w:rsidDel="0041116D">
                <w:rPr>
                  <w:color w:val="660066"/>
                  <w:lang w:val="en-US"/>
                </w:rPr>
                <w:delText>ReadLine</w:delText>
              </w:r>
              <w:r w:rsidRPr="00EE2599" w:rsidDel="0041116D">
                <w:rPr>
                  <w:color w:val="666600"/>
                  <w:lang w:val="en-US"/>
                </w:rPr>
                <w:delText>());</w:delText>
              </w:r>
            </w:del>
          </w:p>
          <w:p w:rsidR="0098571A" w:rsidDel="0041116D" w:rsidRDefault="0065297E">
            <w:pPr>
              <w:pStyle w:val="normal"/>
              <w:widowControl w:val="0"/>
              <w:spacing w:before="0" w:after="0" w:line="315" w:lineRule="auto"/>
              <w:rPr>
                <w:del w:id="429" w:author="Сергей" w:date="2017-08-13T19:54:00Z"/>
                <w:color w:val="000000"/>
              </w:rPr>
            </w:pPr>
            <w:del w:id="430" w:author="Сергей" w:date="2017-08-13T19:54:00Z">
              <w:r w:rsidRPr="00EE2599" w:rsidDel="0041116D">
                <w:rPr>
                  <w:color w:val="000000"/>
                  <w:lang w:val="en-US"/>
                </w:rPr>
                <w:delText xml:space="preserve">        </w:delText>
              </w:r>
              <w:r w:rsidDel="0041116D">
                <w:rPr>
                  <w:color w:val="660066"/>
                </w:rPr>
                <w:delText>Console</w:delText>
              </w:r>
              <w:r w:rsidDel="0041116D">
                <w:rPr>
                  <w:color w:val="666600"/>
                </w:rPr>
                <w:delText>.</w:delText>
              </w:r>
              <w:r w:rsidDel="0041116D">
                <w:rPr>
                  <w:color w:val="660066"/>
                </w:rPr>
                <w:delText>WriteLine</w:delText>
              </w:r>
              <w:r w:rsidDel="0041116D">
                <w:rPr>
                  <w:color w:val="666600"/>
                </w:rPr>
                <w:delText>(</w:delText>
              </w:r>
              <w:r w:rsidDel="0041116D">
                <w:rPr>
                  <w:color w:val="000000"/>
                </w:rPr>
                <w:delText>a</w:delText>
              </w:r>
              <w:r w:rsidDel="0041116D">
                <w:rPr>
                  <w:color w:val="666600"/>
                </w:rPr>
                <w:delText>);</w:delText>
              </w:r>
            </w:del>
          </w:p>
          <w:p w:rsidR="0098571A" w:rsidDel="0041116D" w:rsidRDefault="0065297E">
            <w:pPr>
              <w:pStyle w:val="normal"/>
              <w:widowControl w:val="0"/>
              <w:spacing w:before="0" w:after="0" w:line="315" w:lineRule="auto"/>
              <w:rPr>
                <w:del w:id="431" w:author="Сергей" w:date="2017-08-13T19:54:00Z"/>
                <w:color w:val="000000"/>
              </w:rPr>
            </w:pPr>
            <w:del w:id="432" w:author="Сергей" w:date="2017-08-13T19:54:00Z">
              <w:r w:rsidDel="0041116D">
                <w:rPr>
                  <w:color w:val="000000"/>
                </w:rPr>
                <w:delText xml:space="preserve">    } </w:delText>
              </w:r>
            </w:del>
          </w:p>
          <w:p w:rsidR="0098571A" w:rsidDel="0041116D" w:rsidRDefault="0065297E">
            <w:pPr>
              <w:pStyle w:val="normal"/>
              <w:widowControl w:val="0"/>
              <w:spacing w:before="0" w:after="0" w:line="315" w:lineRule="auto"/>
              <w:rPr>
                <w:del w:id="433" w:author="Сергей" w:date="2017-08-13T19:54:00Z"/>
                <w:color w:val="000000"/>
              </w:rPr>
            </w:pPr>
            <w:del w:id="434" w:author="Сергей" w:date="2017-08-13T19:54:00Z">
              <w:r w:rsidDel="0041116D">
                <w:rPr>
                  <w:color w:val="000000"/>
                </w:rPr>
                <w:delText xml:space="preserve">                          </w:delText>
              </w:r>
              <w:r w:rsidDel="0041116D">
                <w:rPr>
                  <w:color w:val="880000"/>
                </w:rPr>
                <w:delText>// Освобождаем файл data.txt для использования другими программами.</w:delText>
              </w:r>
            </w:del>
          </w:p>
          <w:p w:rsidR="0098571A" w:rsidDel="0041116D" w:rsidRDefault="0065297E">
            <w:pPr>
              <w:pStyle w:val="normal"/>
              <w:widowControl w:val="0"/>
              <w:spacing w:before="0" w:after="0" w:line="315" w:lineRule="auto"/>
              <w:rPr>
                <w:del w:id="435" w:author="Сергей" w:date="2017-08-13T19:54:00Z"/>
                <w:color w:val="000000"/>
              </w:rPr>
            </w:pPr>
            <w:del w:id="436" w:author="Сергей" w:date="2017-08-13T19:54:00Z">
              <w:r w:rsidDel="0041116D">
                <w:rPr>
                  <w:color w:val="000000"/>
                </w:rPr>
                <w:delText xml:space="preserve">    sr</w:delText>
              </w:r>
              <w:r w:rsidDel="0041116D">
                <w:rPr>
                  <w:color w:val="666600"/>
                </w:rPr>
                <w:delText>.</w:delText>
              </w:r>
              <w:r w:rsidDel="0041116D">
                <w:rPr>
                  <w:color w:val="660066"/>
                </w:rPr>
                <w:delText>Close</w:delText>
              </w:r>
              <w:r w:rsidDel="0041116D">
                <w:rPr>
                  <w:color w:val="666600"/>
                </w:rPr>
                <w:delText>();</w:delText>
              </w:r>
            </w:del>
          </w:p>
          <w:p w:rsidR="0098571A" w:rsidDel="0041116D" w:rsidRDefault="0065297E">
            <w:pPr>
              <w:pStyle w:val="normal"/>
              <w:widowControl w:val="0"/>
              <w:spacing w:before="0" w:after="0" w:line="315" w:lineRule="auto"/>
              <w:rPr>
                <w:del w:id="437" w:author="Сергей" w:date="2017-08-13T19:54:00Z"/>
                <w:color w:val="000000"/>
              </w:rPr>
            </w:pPr>
            <w:del w:id="438" w:author="Сергей" w:date="2017-08-13T19:54:00Z">
              <w:r w:rsidDel="0041116D">
                <w:rPr>
                  <w:color w:val="000000"/>
                </w:rPr>
                <w:delText>}</w:delText>
              </w:r>
            </w:del>
          </w:p>
          <w:p w:rsidR="0098571A" w:rsidRDefault="0065297E">
            <w:pPr>
              <w:pStyle w:val="normal"/>
              <w:widowControl w:val="0"/>
              <w:spacing w:before="0" w:after="0" w:line="315" w:lineRule="auto"/>
              <w:rPr>
                <w:color w:val="000000"/>
              </w:rPr>
            </w:pPr>
            <w:del w:id="439" w:author="Сергей" w:date="2017-08-13T19:54:00Z">
              <w:r w:rsidDel="0041116D">
                <w:rPr>
                  <w:color w:val="000000"/>
                </w:rPr>
                <w:delText>}</w:delText>
              </w:r>
            </w:del>
          </w:p>
        </w:tc>
      </w:tr>
    </w:tbl>
    <w:p w:rsidR="0098571A" w:rsidRDefault="0098571A">
      <w:pPr>
        <w:pStyle w:val="normal"/>
      </w:pPr>
    </w:p>
    <w:p w:rsidR="0098571A" w:rsidRDefault="0098571A">
      <w:pPr>
        <w:pStyle w:val="3"/>
        <w:contextualSpacing w:val="0"/>
      </w:pPr>
      <w:bookmarkStart w:id="440" w:name="_uutns59jy6ug" w:colFirst="0" w:colLast="0"/>
      <w:bookmarkEnd w:id="440"/>
    </w:p>
    <w:p w:rsidR="0098571A" w:rsidRDefault="0065297E">
      <w:pPr>
        <w:pStyle w:val="3"/>
        <w:contextualSpacing w:val="0"/>
      </w:pPr>
      <w:bookmarkStart w:id="441" w:name="_gg8zqnqzwld9" w:colFirst="0" w:colLast="0"/>
      <w:bookmarkEnd w:id="441"/>
      <w:r>
        <w:br w:type="page"/>
      </w:r>
    </w:p>
    <w:p w:rsidR="0098571A" w:rsidRDefault="0065297E">
      <w:pPr>
        <w:pStyle w:val="3"/>
        <w:contextualSpacing w:val="0"/>
      </w:pPr>
      <w:bookmarkStart w:id="442" w:name="_s8qaxg5na8vw" w:colFirst="0" w:colLast="0"/>
      <w:bookmarkEnd w:id="442"/>
      <w:r>
        <w:lastRenderedPageBreak/>
        <w:t>Обработка исключений при работе с файлами</w:t>
      </w:r>
    </w:p>
    <w:p w:rsidR="0098571A" w:rsidRDefault="0065297E">
      <w:pPr>
        <w:pStyle w:val="normal"/>
      </w:pPr>
      <w:r>
        <w:t>Задача. Дан текстовый файл, состоящий из различных данных (числа, строки). Считать файл и найти среднее арифметическое всех чисел.</w:t>
      </w:r>
    </w:p>
    <w:tbl>
      <w:tblPr>
        <w:tblStyle w:val="af"/>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43" w:author="Сергей" w:date="2017-08-13T19:58:00Z"/>
                <w:rFonts w:ascii="Consolas" w:hAnsi="Consolas" w:cs="Consolas"/>
                <w:color w:val="000000"/>
                <w:sz w:val="19"/>
                <w:szCs w:val="19"/>
                <w:highlight w:val="white"/>
                <w:lang w:val="en-US"/>
                <w:rPrChange w:id="444" w:author="Сергей" w:date="2017-08-13T19:58:00Z">
                  <w:rPr>
                    <w:ins w:id="445" w:author="Сергей" w:date="2017-08-13T19:58:00Z"/>
                    <w:rFonts w:ascii="Consolas" w:hAnsi="Consolas" w:cs="Consolas"/>
                    <w:color w:val="000000"/>
                    <w:sz w:val="19"/>
                    <w:szCs w:val="19"/>
                    <w:highlight w:val="white"/>
                  </w:rPr>
                </w:rPrChange>
              </w:rPr>
            </w:pPr>
            <w:ins w:id="446" w:author="Сергей" w:date="2017-08-13T19:58:00Z">
              <w:r w:rsidRPr="006B02C5">
                <w:rPr>
                  <w:rFonts w:ascii="Consolas" w:hAnsi="Consolas" w:cs="Consolas"/>
                  <w:color w:val="0000FF"/>
                  <w:sz w:val="19"/>
                  <w:szCs w:val="19"/>
                  <w:highlight w:val="white"/>
                  <w:lang w:val="en-US"/>
                  <w:rPrChange w:id="447" w:author="Сергей" w:date="2017-08-13T19:58:00Z">
                    <w:rPr>
                      <w:rFonts w:ascii="Consolas" w:hAnsi="Consolas" w:cs="Consolas"/>
                      <w:color w:val="0000FF"/>
                      <w:sz w:val="19"/>
                      <w:szCs w:val="19"/>
                      <w:highlight w:val="white"/>
                    </w:rPr>
                  </w:rPrChange>
                </w:rPr>
                <w:t>using</w:t>
              </w:r>
              <w:r w:rsidRPr="006B02C5">
                <w:rPr>
                  <w:rFonts w:ascii="Consolas" w:hAnsi="Consolas" w:cs="Consolas"/>
                  <w:color w:val="000000"/>
                  <w:sz w:val="19"/>
                  <w:szCs w:val="19"/>
                  <w:highlight w:val="white"/>
                  <w:lang w:val="en-US"/>
                  <w:rPrChange w:id="448" w:author="Сергей" w:date="2017-08-13T19:58:00Z">
                    <w:rPr>
                      <w:rFonts w:ascii="Consolas" w:hAnsi="Consolas" w:cs="Consolas"/>
                      <w:color w:val="000000"/>
                      <w:sz w:val="19"/>
                      <w:szCs w:val="19"/>
                      <w:highlight w:val="white"/>
                    </w:rPr>
                  </w:rPrChange>
                </w:rPr>
                <w:t xml:space="preserve"> System;</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49" w:author="Сергей" w:date="2017-08-13T19:58:00Z"/>
                <w:rFonts w:ascii="Consolas" w:hAnsi="Consolas" w:cs="Consolas"/>
                <w:color w:val="000000"/>
                <w:sz w:val="19"/>
                <w:szCs w:val="19"/>
                <w:highlight w:val="white"/>
                <w:lang w:val="en-US"/>
                <w:rPrChange w:id="450" w:author="Сергей" w:date="2017-08-13T19:58:00Z">
                  <w:rPr>
                    <w:ins w:id="451" w:author="Сергей" w:date="2017-08-13T19:58:00Z"/>
                    <w:rFonts w:ascii="Consolas" w:hAnsi="Consolas" w:cs="Consolas"/>
                    <w:color w:val="000000"/>
                    <w:sz w:val="19"/>
                    <w:szCs w:val="19"/>
                    <w:highlight w:val="white"/>
                  </w:rPr>
                </w:rPrChange>
              </w:rPr>
            </w:pPr>
            <w:ins w:id="452" w:author="Сергей" w:date="2017-08-13T19:58:00Z">
              <w:r w:rsidRPr="006B02C5">
                <w:rPr>
                  <w:rFonts w:ascii="Consolas" w:hAnsi="Consolas" w:cs="Consolas"/>
                  <w:color w:val="0000FF"/>
                  <w:sz w:val="19"/>
                  <w:szCs w:val="19"/>
                  <w:highlight w:val="white"/>
                  <w:lang w:val="en-US"/>
                  <w:rPrChange w:id="453" w:author="Сергей" w:date="2017-08-13T19:58:00Z">
                    <w:rPr>
                      <w:rFonts w:ascii="Consolas" w:hAnsi="Consolas" w:cs="Consolas"/>
                      <w:color w:val="0000FF"/>
                      <w:sz w:val="19"/>
                      <w:szCs w:val="19"/>
                      <w:highlight w:val="white"/>
                    </w:rPr>
                  </w:rPrChange>
                </w:rPr>
                <w:t>using</w:t>
              </w:r>
              <w:r w:rsidRPr="006B02C5">
                <w:rPr>
                  <w:rFonts w:ascii="Consolas" w:hAnsi="Consolas" w:cs="Consolas"/>
                  <w:color w:val="000000"/>
                  <w:sz w:val="19"/>
                  <w:szCs w:val="19"/>
                  <w:highlight w:val="white"/>
                  <w:lang w:val="en-US"/>
                  <w:rPrChange w:id="454" w:author="Сергей" w:date="2017-08-13T19:58:00Z">
                    <w:rPr>
                      <w:rFonts w:ascii="Consolas" w:hAnsi="Consolas" w:cs="Consolas"/>
                      <w:color w:val="000000"/>
                      <w:sz w:val="19"/>
                      <w:szCs w:val="19"/>
                      <w:highlight w:val="white"/>
                    </w:rPr>
                  </w:rPrChange>
                </w:rPr>
                <w:t xml:space="preserve"> System.IO;</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55" w:author="Сергей" w:date="2017-08-13T19:58:00Z"/>
                <w:rFonts w:ascii="Consolas" w:hAnsi="Consolas" w:cs="Consolas"/>
                <w:color w:val="000000"/>
                <w:sz w:val="19"/>
                <w:szCs w:val="19"/>
                <w:highlight w:val="white"/>
                <w:lang w:val="en-US"/>
                <w:rPrChange w:id="456" w:author="Сергей" w:date="2017-08-13T19:58:00Z">
                  <w:rPr>
                    <w:ins w:id="457" w:author="Сергей" w:date="2017-08-13T19:58:00Z"/>
                    <w:rFonts w:ascii="Consolas" w:hAnsi="Consolas" w:cs="Consolas"/>
                    <w:color w:val="000000"/>
                    <w:sz w:val="19"/>
                    <w:szCs w:val="19"/>
                    <w:highlight w:val="white"/>
                  </w:rPr>
                </w:rPrChange>
              </w:rPr>
            </w:pPr>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58" w:author="Сергей" w:date="2017-08-13T19:58:00Z"/>
                <w:rFonts w:ascii="Consolas" w:hAnsi="Consolas" w:cs="Consolas"/>
                <w:color w:val="000000"/>
                <w:sz w:val="19"/>
                <w:szCs w:val="19"/>
                <w:highlight w:val="white"/>
                <w:lang w:val="en-US"/>
                <w:rPrChange w:id="459" w:author="Сергей" w:date="2017-08-13T19:58:00Z">
                  <w:rPr>
                    <w:ins w:id="460" w:author="Сергей" w:date="2017-08-13T19:58:00Z"/>
                    <w:rFonts w:ascii="Consolas" w:hAnsi="Consolas" w:cs="Consolas"/>
                    <w:color w:val="000000"/>
                    <w:sz w:val="19"/>
                    <w:szCs w:val="19"/>
                    <w:highlight w:val="white"/>
                  </w:rPr>
                </w:rPrChange>
              </w:rPr>
            </w:pPr>
            <w:ins w:id="461" w:author="Сергей" w:date="2017-08-13T19:58:00Z">
              <w:r w:rsidRPr="006B02C5">
                <w:rPr>
                  <w:rFonts w:ascii="Consolas" w:hAnsi="Consolas" w:cs="Consolas"/>
                  <w:color w:val="0000FF"/>
                  <w:sz w:val="19"/>
                  <w:szCs w:val="19"/>
                  <w:highlight w:val="white"/>
                  <w:lang w:val="en-US"/>
                  <w:rPrChange w:id="462" w:author="Сергей" w:date="2017-08-13T19:58:00Z">
                    <w:rPr>
                      <w:rFonts w:ascii="Consolas" w:hAnsi="Consolas" w:cs="Consolas"/>
                      <w:color w:val="0000FF"/>
                      <w:sz w:val="19"/>
                      <w:szCs w:val="19"/>
                      <w:highlight w:val="white"/>
                    </w:rPr>
                  </w:rPrChange>
                </w:rPr>
                <w:t>namespace</w:t>
              </w:r>
              <w:r w:rsidRPr="006B02C5">
                <w:rPr>
                  <w:rFonts w:ascii="Consolas" w:hAnsi="Consolas" w:cs="Consolas"/>
                  <w:color w:val="000000"/>
                  <w:sz w:val="19"/>
                  <w:szCs w:val="19"/>
                  <w:highlight w:val="white"/>
                  <w:lang w:val="en-US"/>
                  <w:rPrChange w:id="463" w:author="Сергей" w:date="2017-08-13T19:58:00Z">
                    <w:rPr>
                      <w:rFonts w:ascii="Consolas" w:hAnsi="Consolas" w:cs="Consolas"/>
                      <w:color w:val="000000"/>
                      <w:sz w:val="19"/>
                      <w:szCs w:val="19"/>
                      <w:highlight w:val="white"/>
                    </w:rPr>
                  </w:rPrChange>
                </w:rPr>
                <w:t xml:space="preserve"> ReadFromFileWithException</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64" w:author="Сергей" w:date="2017-08-13T19:58:00Z"/>
                <w:rFonts w:ascii="Consolas" w:hAnsi="Consolas" w:cs="Consolas"/>
                <w:color w:val="000000"/>
                <w:sz w:val="19"/>
                <w:szCs w:val="19"/>
                <w:highlight w:val="white"/>
                <w:lang w:val="en-US"/>
                <w:rPrChange w:id="465" w:author="Сергей" w:date="2017-08-13T19:58:00Z">
                  <w:rPr>
                    <w:ins w:id="466" w:author="Сергей" w:date="2017-08-13T19:58:00Z"/>
                    <w:rFonts w:ascii="Consolas" w:hAnsi="Consolas" w:cs="Consolas"/>
                    <w:color w:val="000000"/>
                    <w:sz w:val="19"/>
                    <w:szCs w:val="19"/>
                    <w:highlight w:val="white"/>
                  </w:rPr>
                </w:rPrChange>
              </w:rPr>
            </w:pPr>
            <w:ins w:id="467" w:author="Сергей" w:date="2017-08-13T19:58:00Z">
              <w:r w:rsidRPr="006B02C5">
                <w:rPr>
                  <w:rFonts w:ascii="Consolas" w:hAnsi="Consolas" w:cs="Consolas"/>
                  <w:color w:val="000000"/>
                  <w:sz w:val="19"/>
                  <w:szCs w:val="19"/>
                  <w:highlight w:val="white"/>
                  <w:lang w:val="en-US"/>
                  <w:rPrChange w:id="468" w:author="Сергей" w:date="2017-08-13T19:58:00Z">
                    <w:rPr>
                      <w:rFonts w:ascii="Consolas" w:hAnsi="Consolas" w:cs="Consolas"/>
                      <w:color w:val="000000"/>
                      <w:sz w:val="19"/>
                      <w:szCs w:val="19"/>
                      <w:highlight w:val="white"/>
                    </w:rPr>
                  </w:rPrChange>
                </w:rPr>
                <w:t>{</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69" w:author="Сергей" w:date="2017-08-13T19:58:00Z"/>
                <w:rFonts w:ascii="Consolas" w:hAnsi="Consolas" w:cs="Consolas"/>
                <w:color w:val="000000"/>
                <w:sz w:val="19"/>
                <w:szCs w:val="19"/>
                <w:highlight w:val="white"/>
                <w:lang w:val="en-US"/>
                <w:rPrChange w:id="470" w:author="Сергей" w:date="2017-08-13T19:58:00Z">
                  <w:rPr>
                    <w:ins w:id="471" w:author="Сергей" w:date="2017-08-13T19:58:00Z"/>
                    <w:rFonts w:ascii="Consolas" w:hAnsi="Consolas" w:cs="Consolas"/>
                    <w:color w:val="000000"/>
                    <w:sz w:val="19"/>
                    <w:szCs w:val="19"/>
                    <w:highlight w:val="white"/>
                  </w:rPr>
                </w:rPrChange>
              </w:rPr>
            </w:pPr>
            <w:ins w:id="472" w:author="Сергей" w:date="2017-08-13T19:58:00Z">
              <w:r w:rsidRPr="006B02C5">
                <w:rPr>
                  <w:rFonts w:ascii="Consolas" w:hAnsi="Consolas" w:cs="Consolas"/>
                  <w:color w:val="000000"/>
                  <w:sz w:val="19"/>
                  <w:szCs w:val="19"/>
                  <w:highlight w:val="white"/>
                  <w:lang w:val="en-US"/>
                  <w:rPrChange w:id="473"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474" w:author="Сергей" w:date="2017-08-13T19:58:00Z">
                    <w:rPr>
                      <w:rFonts w:ascii="Consolas" w:hAnsi="Consolas" w:cs="Consolas"/>
                      <w:color w:val="0000FF"/>
                      <w:sz w:val="19"/>
                      <w:szCs w:val="19"/>
                      <w:highlight w:val="white"/>
                    </w:rPr>
                  </w:rPrChange>
                </w:rPr>
                <w:t>class</w:t>
              </w:r>
              <w:r w:rsidRPr="006B02C5">
                <w:rPr>
                  <w:rFonts w:ascii="Consolas" w:hAnsi="Consolas" w:cs="Consolas"/>
                  <w:color w:val="000000"/>
                  <w:sz w:val="19"/>
                  <w:szCs w:val="19"/>
                  <w:highlight w:val="white"/>
                  <w:lang w:val="en-US"/>
                  <w:rPrChange w:id="475"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2B91AF"/>
                  <w:sz w:val="19"/>
                  <w:szCs w:val="19"/>
                  <w:highlight w:val="white"/>
                  <w:lang w:val="en-US"/>
                  <w:rPrChange w:id="476" w:author="Сергей" w:date="2017-08-13T19:58:00Z">
                    <w:rPr>
                      <w:rFonts w:ascii="Consolas" w:hAnsi="Consolas" w:cs="Consolas"/>
                      <w:color w:val="2B91AF"/>
                      <w:sz w:val="19"/>
                      <w:szCs w:val="19"/>
                      <w:highlight w:val="white"/>
                    </w:rPr>
                  </w:rPrChange>
                </w:rPr>
                <w:t>Program</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77" w:author="Сергей" w:date="2017-08-13T19:58:00Z"/>
                <w:rFonts w:ascii="Consolas" w:hAnsi="Consolas" w:cs="Consolas"/>
                <w:color w:val="000000"/>
                <w:sz w:val="19"/>
                <w:szCs w:val="19"/>
                <w:highlight w:val="white"/>
                <w:lang w:val="en-US"/>
                <w:rPrChange w:id="478" w:author="Сергей" w:date="2017-08-13T19:58:00Z">
                  <w:rPr>
                    <w:ins w:id="479" w:author="Сергей" w:date="2017-08-13T19:58:00Z"/>
                    <w:rFonts w:ascii="Consolas" w:hAnsi="Consolas" w:cs="Consolas"/>
                    <w:color w:val="000000"/>
                    <w:sz w:val="19"/>
                    <w:szCs w:val="19"/>
                    <w:highlight w:val="white"/>
                  </w:rPr>
                </w:rPrChange>
              </w:rPr>
            </w:pPr>
            <w:ins w:id="480" w:author="Сергей" w:date="2017-08-13T19:58:00Z">
              <w:r w:rsidRPr="006B02C5">
                <w:rPr>
                  <w:rFonts w:ascii="Consolas" w:hAnsi="Consolas" w:cs="Consolas"/>
                  <w:color w:val="000000"/>
                  <w:sz w:val="19"/>
                  <w:szCs w:val="19"/>
                  <w:highlight w:val="white"/>
                  <w:lang w:val="en-US"/>
                  <w:rPrChange w:id="481" w:author="Сергей" w:date="2017-08-13T19:58:00Z">
                    <w:rPr>
                      <w:rFonts w:ascii="Consolas" w:hAnsi="Consolas" w:cs="Consolas"/>
                      <w:color w:val="000000"/>
                      <w:sz w:val="19"/>
                      <w:szCs w:val="19"/>
                      <w:highlight w:val="white"/>
                    </w:rPr>
                  </w:rPrChange>
                </w:rPr>
                <w:t xml:space="preserve">    {</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82" w:author="Сергей" w:date="2017-08-13T19:58:00Z"/>
                <w:rFonts w:ascii="Consolas" w:hAnsi="Consolas" w:cs="Consolas"/>
                <w:color w:val="000000"/>
                <w:sz w:val="19"/>
                <w:szCs w:val="19"/>
                <w:highlight w:val="white"/>
                <w:lang w:val="en-US"/>
                <w:rPrChange w:id="483" w:author="Сергей" w:date="2017-08-13T19:58:00Z">
                  <w:rPr>
                    <w:ins w:id="484" w:author="Сергей" w:date="2017-08-13T19:58:00Z"/>
                    <w:rFonts w:ascii="Consolas" w:hAnsi="Consolas" w:cs="Consolas"/>
                    <w:color w:val="000000"/>
                    <w:sz w:val="19"/>
                    <w:szCs w:val="19"/>
                    <w:highlight w:val="white"/>
                  </w:rPr>
                </w:rPrChange>
              </w:rPr>
            </w:pPr>
            <w:ins w:id="485" w:author="Сергей" w:date="2017-08-13T19:58:00Z">
              <w:r w:rsidRPr="006B02C5">
                <w:rPr>
                  <w:rFonts w:ascii="Consolas" w:hAnsi="Consolas" w:cs="Consolas"/>
                  <w:color w:val="000000"/>
                  <w:sz w:val="19"/>
                  <w:szCs w:val="19"/>
                  <w:highlight w:val="white"/>
                  <w:lang w:val="en-US"/>
                  <w:rPrChange w:id="486"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487" w:author="Сергей" w:date="2017-08-13T19:58:00Z">
                    <w:rPr>
                      <w:rFonts w:ascii="Consolas" w:hAnsi="Consolas" w:cs="Consolas"/>
                      <w:color w:val="0000FF"/>
                      <w:sz w:val="19"/>
                      <w:szCs w:val="19"/>
                      <w:highlight w:val="white"/>
                    </w:rPr>
                  </w:rPrChange>
                </w:rPr>
                <w:t>static</w:t>
              </w:r>
              <w:r w:rsidRPr="006B02C5">
                <w:rPr>
                  <w:rFonts w:ascii="Consolas" w:hAnsi="Consolas" w:cs="Consolas"/>
                  <w:color w:val="000000"/>
                  <w:sz w:val="19"/>
                  <w:szCs w:val="19"/>
                  <w:highlight w:val="white"/>
                  <w:lang w:val="en-US"/>
                  <w:rPrChange w:id="488"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489" w:author="Сергей" w:date="2017-08-13T19:58:00Z">
                    <w:rPr>
                      <w:rFonts w:ascii="Consolas" w:hAnsi="Consolas" w:cs="Consolas"/>
                      <w:color w:val="0000FF"/>
                      <w:sz w:val="19"/>
                      <w:szCs w:val="19"/>
                      <w:highlight w:val="white"/>
                    </w:rPr>
                  </w:rPrChange>
                </w:rPr>
                <w:t>void</w:t>
              </w:r>
              <w:r w:rsidRPr="006B02C5">
                <w:rPr>
                  <w:rFonts w:ascii="Consolas" w:hAnsi="Consolas" w:cs="Consolas"/>
                  <w:color w:val="000000"/>
                  <w:sz w:val="19"/>
                  <w:szCs w:val="19"/>
                  <w:highlight w:val="white"/>
                  <w:lang w:val="en-US"/>
                  <w:rPrChange w:id="490" w:author="Сергей" w:date="2017-08-13T19:58:00Z">
                    <w:rPr>
                      <w:rFonts w:ascii="Consolas" w:hAnsi="Consolas" w:cs="Consolas"/>
                      <w:color w:val="000000"/>
                      <w:sz w:val="19"/>
                      <w:szCs w:val="19"/>
                      <w:highlight w:val="white"/>
                    </w:rPr>
                  </w:rPrChange>
                </w:rPr>
                <w:t xml:space="preserve"> Main(</w:t>
              </w:r>
              <w:r w:rsidRPr="006B02C5">
                <w:rPr>
                  <w:rFonts w:ascii="Consolas" w:hAnsi="Consolas" w:cs="Consolas"/>
                  <w:color w:val="0000FF"/>
                  <w:sz w:val="19"/>
                  <w:szCs w:val="19"/>
                  <w:highlight w:val="white"/>
                  <w:lang w:val="en-US"/>
                  <w:rPrChange w:id="491" w:author="Сергей" w:date="2017-08-13T19:58:00Z">
                    <w:rPr>
                      <w:rFonts w:ascii="Consolas" w:hAnsi="Consolas" w:cs="Consolas"/>
                      <w:color w:val="0000FF"/>
                      <w:sz w:val="19"/>
                      <w:szCs w:val="19"/>
                      <w:highlight w:val="white"/>
                    </w:rPr>
                  </w:rPrChange>
                </w:rPr>
                <w:t>string</w:t>
              </w:r>
              <w:r w:rsidRPr="006B02C5">
                <w:rPr>
                  <w:rFonts w:ascii="Consolas" w:hAnsi="Consolas" w:cs="Consolas"/>
                  <w:color w:val="000000"/>
                  <w:sz w:val="19"/>
                  <w:szCs w:val="19"/>
                  <w:highlight w:val="white"/>
                  <w:lang w:val="en-US"/>
                  <w:rPrChange w:id="492" w:author="Сергей" w:date="2017-08-13T19:58:00Z">
                    <w:rPr>
                      <w:rFonts w:ascii="Consolas" w:hAnsi="Consolas" w:cs="Consolas"/>
                      <w:color w:val="000000"/>
                      <w:sz w:val="19"/>
                      <w:szCs w:val="19"/>
                      <w:highlight w:val="white"/>
                    </w:rPr>
                  </w:rPrChange>
                </w:rPr>
                <w:t>[] args)</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93" w:author="Сергей" w:date="2017-08-13T19:58:00Z"/>
                <w:rFonts w:ascii="Consolas" w:hAnsi="Consolas" w:cs="Consolas"/>
                <w:color w:val="000000"/>
                <w:sz w:val="19"/>
                <w:szCs w:val="19"/>
                <w:highlight w:val="white"/>
                <w:lang w:val="en-US"/>
                <w:rPrChange w:id="494" w:author="Сергей" w:date="2017-08-13T19:58:00Z">
                  <w:rPr>
                    <w:ins w:id="495" w:author="Сергей" w:date="2017-08-13T19:58:00Z"/>
                    <w:rFonts w:ascii="Consolas" w:hAnsi="Consolas" w:cs="Consolas"/>
                    <w:color w:val="000000"/>
                    <w:sz w:val="19"/>
                    <w:szCs w:val="19"/>
                    <w:highlight w:val="white"/>
                  </w:rPr>
                </w:rPrChange>
              </w:rPr>
            </w:pPr>
            <w:ins w:id="496" w:author="Сергей" w:date="2017-08-13T19:58:00Z">
              <w:r w:rsidRPr="006B02C5">
                <w:rPr>
                  <w:rFonts w:ascii="Consolas" w:hAnsi="Consolas" w:cs="Consolas"/>
                  <w:color w:val="000000"/>
                  <w:sz w:val="19"/>
                  <w:szCs w:val="19"/>
                  <w:highlight w:val="white"/>
                  <w:lang w:val="en-US"/>
                  <w:rPrChange w:id="497" w:author="Сергей" w:date="2017-08-13T19:58:00Z">
                    <w:rPr>
                      <w:rFonts w:ascii="Consolas" w:hAnsi="Consolas" w:cs="Consolas"/>
                      <w:color w:val="000000"/>
                      <w:sz w:val="19"/>
                      <w:szCs w:val="19"/>
                      <w:highlight w:val="white"/>
                    </w:rPr>
                  </w:rPrChange>
                </w:rPr>
                <w:t xml:space="preserve">        {</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498" w:author="Сергей" w:date="2017-08-13T19:58:00Z"/>
                <w:rFonts w:ascii="Consolas" w:hAnsi="Consolas" w:cs="Consolas"/>
                <w:color w:val="000000"/>
                <w:sz w:val="19"/>
                <w:szCs w:val="19"/>
                <w:highlight w:val="white"/>
                <w:lang w:val="en-US"/>
                <w:rPrChange w:id="499" w:author="Сергей" w:date="2017-08-13T19:58:00Z">
                  <w:rPr>
                    <w:ins w:id="500" w:author="Сергей" w:date="2017-08-13T19:58:00Z"/>
                    <w:rFonts w:ascii="Consolas" w:hAnsi="Consolas" w:cs="Consolas"/>
                    <w:color w:val="000000"/>
                    <w:sz w:val="19"/>
                    <w:szCs w:val="19"/>
                    <w:highlight w:val="white"/>
                  </w:rPr>
                </w:rPrChange>
              </w:rPr>
            </w:pPr>
            <w:ins w:id="501" w:author="Сергей" w:date="2017-08-13T19:58:00Z">
              <w:r w:rsidRPr="006B02C5">
                <w:rPr>
                  <w:rFonts w:ascii="Consolas" w:hAnsi="Consolas" w:cs="Consolas"/>
                  <w:color w:val="000000"/>
                  <w:sz w:val="19"/>
                  <w:szCs w:val="19"/>
                  <w:highlight w:val="white"/>
                  <w:lang w:val="en-US"/>
                  <w:rPrChange w:id="502"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2B91AF"/>
                  <w:sz w:val="19"/>
                  <w:szCs w:val="19"/>
                  <w:highlight w:val="white"/>
                  <w:lang w:val="en-US"/>
                  <w:rPrChange w:id="503" w:author="Сергей" w:date="2017-08-13T19:58:00Z">
                    <w:rPr>
                      <w:rFonts w:ascii="Consolas" w:hAnsi="Consolas" w:cs="Consolas"/>
                      <w:color w:val="2B91AF"/>
                      <w:sz w:val="19"/>
                      <w:szCs w:val="19"/>
                      <w:highlight w:val="white"/>
                    </w:rPr>
                  </w:rPrChange>
                </w:rPr>
                <w:t>StreamReader</w:t>
              </w:r>
              <w:r w:rsidRPr="006B02C5">
                <w:rPr>
                  <w:rFonts w:ascii="Consolas" w:hAnsi="Consolas" w:cs="Consolas"/>
                  <w:color w:val="000000"/>
                  <w:sz w:val="19"/>
                  <w:szCs w:val="19"/>
                  <w:highlight w:val="white"/>
                  <w:lang w:val="en-US"/>
                  <w:rPrChange w:id="504" w:author="Сергей" w:date="2017-08-13T19:58:00Z">
                    <w:rPr>
                      <w:rFonts w:ascii="Consolas" w:hAnsi="Consolas" w:cs="Consolas"/>
                      <w:color w:val="000000"/>
                      <w:sz w:val="19"/>
                      <w:szCs w:val="19"/>
                      <w:highlight w:val="white"/>
                    </w:rPr>
                  </w:rPrChange>
                </w:rPr>
                <w:t xml:space="preserve"> sr = </w:t>
              </w:r>
              <w:r w:rsidRPr="006B02C5">
                <w:rPr>
                  <w:rFonts w:ascii="Consolas" w:hAnsi="Consolas" w:cs="Consolas"/>
                  <w:color w:val="0000FF"/>
                  <w:sz w:val="19"/>
                  <w:szCs w:val="19"/>
                  <w:highlight w:val="white"/>
                  <w:lang w:val="en-US"/>
                  <w:rPrChange w:id="505" w:author="Сергей" w:date="2017-08-13T19:58:00Z">
                    <w:rPr>
                      <w:rFonts w:ascii="Consolas" w:hAnsi="Consolas" w:cs="Consolas"/>
                      <w:color w:val="0000FF"/>
                      <w:sz w:val="19"/>
                      <w:szCs w:val="19"/>
                      <w:highlight w:val="white"/>
                    </w:rPr>
                  </w:rPrChange>
                </w:rPr>
                <w:t>new</w:t>
              </w:r>
              <w:r w:rsidRPr="006B02C5">
                <w:rPr>
                  <w:rFonts w:ascii="Consolas" w:hAnsi="Consolas" w:cs="Consolas"/>
                  <w:color w:val="000000"/>
                  <w:sz w:val="19"/>
                  <w:szCs w:val="19"/>
                  <w:highlight w:val="white"/>
                  <w:lang w:val="en-US"/>
                  <w:rPrChange w:id="506" w:author="Сергей" w:date="2017-08-13T19:58:00Z">
                    <w:rPr>
                      <w:rFonts w:ascii="Consolas" w:hAnsi="Consolas" w:cs="Consolas"/>
                      <w:color w:val="000000"/>
                      <w:sz w:val="19"/>
                      <w:szCs w:val="19"/>
                      <w:highlight w:val="white"/>
                    </w:rPr>
                  </w:rPrChange>
                </w:rPr>
                <w:t xml:space="preserve"> </w:t>
              </w:r>
              <w:proofErr w:type="gramStart"/>
              <w:r w:rsidRPr="006B02C5">
                <w:rPr>
                  <w:rFonts w:ascii="Consolas" w:hAnsi="Consolas" w:cs="Consolas"/>
                  <w:color w:val="2B91AF"/>
                  <w:sz w:val="19"/>
                  <w:szCs w:val="19"/>
                  <w:highlight w:val="white"/>
                  <w:lang w:val="en-US"/>
                  <w:rPrChange w:id="507" w:author="Сергей" w:date="2017-08-13T19:58:00Z">
                    <w:rPr>
                      <w:rFonts w:ascii="Consolas" w:hAnsi="Consolas" w:cs="Consolas"/>
                      <w:color w:val="2B91AF"/>
                      <w:sz w:val="19"/>
                      <w:szCs w:val="19"/>
                      <w:highlight w:val="white"/>
                    </w:rPr>
                  </w:rPrChange>
                </w:rPr>
                <w:t>StreamReader</w:t>
              </w:r>
              <w:r w:rsidRPr="006B02C5">
                <w:rPr>
                  <w:rFonts w:ascii="Consolas" w:hAnsi="Consolas" w:cs="Consolas"/>
                  <w:color w:val="000000"/>
                  <w:sz w:val="19"/>
                  <w:szCs w:val="19"/>
                  <w:highlight w:val="white"/>
                  <w:lang w:val="en-US"/>
                  <w:rPrChange w:id="508" w:author="Сергей" w:date="2017-08-13T19:58:00Z">
                    <w:rPr>
                      <w:rFonts w:ascii="Consolas" w:hAnsi="Consolas" w:cs="Consolas"/>
                      <w:color w:val="000000"/>
                      <w:sz w:val="19"/>
                      <w:szCs w:val="19"/>
                      <w:highlight w:val="white"/>
                    </w:rPr>
                  </w:rPrChange>
                </w:rPr>
                <w:t>(</w:t>
              </w:r>
              <w:proofErr w:type="gramEnd"/>
              <w:r w:rsidRPr="006B02C5">
                <w:rPr>
                  <w:rFonts w:ascii="Consolas" w:hAnsi="Consolas" w:cs="Consolas"/>
                  <w:color w:val="A31515"/>
                  <w:sz w:val="19"/>
                  <w:szCs w:val="19"/>
                  <w:highlight w:val="white"/>
                  <w:lang w:val="en-US"/>
                  <w:rPrChange w:id="509" w:author="Сергей" w:date="2017-08-13T19:58:00Z">
                    <w:rPr>
                      <w:rFonts w:ascii="Consolas" w:hAnsi="Consolas" w:cs="Consolas"/>
                      <w:color w:val="A31515"/>
                      <w:sz w:val="19"/>
                      <w:szCs w:val="19"/>
                      <w:highlight w:val="white"/>
                    </w:rPr>
                  </w:rPrChange>
                </w:rPr>
                <w:t>"..\\..\\data.txt"</w:t>
              </w:r>
              <w:r w:rsidRPr="006B02C5">
                <w:rPr>
                  <w:rFonts w:ascii="Consolas" w:hAnsi="Consolas" w:cs="Consolas"/>
                  <w:color w:val="000000"/>
                  <w:sz w:val="19"/>
                  <w:szCs w:val="19"/>
                  <w:highlight w:val="white"/>
                  <w:lang w:val="en-US"/>
                  <w:rPrChange w:id="510" w:author="Сергей" w:date="2017-08-13T19:58:00Z">
                    <w:rPr>
                      <w:rFonts w:ascii="Consolas" w:hAnsi="Consolas" w:cs="Consolas"/>
                      <w:color w:val="000000"/>
                      <w:sz w:val="19"/>
                      <w:szCs w:val="19"/>
                      <w:highlight w:val="white"/>
                    </w:rPr>
                  </w:rPrChange>
                </w:rPr>
                <w:t>);</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11" w:author="Сергей" w:date="2017-08-13T19:58:00Z"/>
                <w:rFonts w:ascii="Consolas" w:hAnsi="Consolas" w:cs="Consolas"/>
                <w:color w:val="000000"/>
                <w:sz w:val="19"/>
                <w:szCs w:val="19"/>
                <w:highlight w:val="white"/>
                <w:lang w:val="en-US"/>
                <w:rPrChange w:id="512" w:author="Сергей" w:date="2017-08-13T19:58:00Z">
                  <w:rPr>
                    <w:ins w:id="513" w:author="Сергей" w:date="2017-08-13T19:58:00Z"/>
                    <w:rFonts w:ascii="Consolas" w:hAnsi="Consolas" w:cs="Consolas"/>
                    <w:color w:val="000000"/>
                    <w:sz w:val="19"/>
                    <w:szCs w:val="19"/>
                    <w:highlight w:val="white"/>
                  </w:rPr>
                </w:rPrChange>
              </w:rPr>
            </w:pPr>
            <w:ins w:id="514" w:author="Сергей" w:date="2017-08-13T19:58:00Z">
              <w:r w:rsidRPr="006B02C5">
                <w:rPr>
                  <w:rFonts w:ascii="Consolas" w:hAnsi="Consolas" w:cs="Consolas"/>
                  <w:color w:val="000000"/>
                  <w:sz w:val="19"/>
                  <w:szCs w:val="19"/>
                  <w:highlight w:val="white"/>
                  <w:lang w:val="en-US"/>
                  <w:rPrChange w:id="515"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516" w:author="Сергей" w:date="2017-08-13T19:58:00Z">
                    <w:rPr>
                      <w:rFonts w:ascii="Consolas" w:hAnsi="Consolas" w:cs="Consolas"/>
                      <w:color w:val="0000FF"/>
                      <w:sz w:val="19"/>
                      <w:szCs w:val="19"/>
                      <w:highlight w:val="white"/>
                    </w:rPr>
                  </w:rPrChange>
                </w:rPr>
                <w:t>int</w:t>
              </w:r>
              <w:r w:rsidRPr="006B02C5">
                <w:rPr>
                  <w:rFonts w:ascii="Consolas" w:hAnsi="Consolas" w:cs="Consolas"/>
                  <w:color w:val="000000"/>
                  <w:sz w:val="19"/>
                  <w:szCs w:val="19"/>
                  <w:highlight w:val="white"/>
                  <w:lang w:val="en-US"/>
                  <w:rPrChange w:id="517" w:author="Сергей" w:date="2017-08-13T19:58:00Z">
                    <w:rPr>
                      <w:rFonts w:ascii="Consolas" w:hAnsi="Consolas" w:cs="Consolas"/>
                      <w:color w:val="000000"/>
                      <w:sz w:val="19"/>
                      <w:szCs w:val="19"/>
                      <w:highlight w:val="white"/>
                    </w:rPr>
                  </w:rPrChange>
                </w:rPr>
                <w:t xml:space="preserve"> sum = 0, count = 0;</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18" w:author="Сергей" w:date="2017-08-13T19:58:00Z"/>
                <w:rFonts w:ascii="Consolas" w:hAnsi="Consolas" w:cs="Consolas"/>
                <w:color w:val="000000"/>
                <w:sz w:val="19"/>
                <w:szCs w:val="19"/>
                <w:highlight w:val="white"/>
                <w:lang w:val="en-US"/>
                <w:rPrChange w:id="519" w:author="Сергей" w:date="2017-08-13T19:58:00Z">
                  <w:rPr>
                    <w:ins w:id="520" w:author="Сергей" w:date="2017-08-13T19:58:00Z"/>
                    <w:rFonts w:ascii="Consolas" w:hAnsi="Consolas" w:cs="Consolas"/>
                    <w:color w:val="000000"/>
                    <w:sz w:val="19"/>
                    <w:szCs w:val="19"/>
                    <w:highlight w:val="white"/>
                  </w:rPr>
                </w:rPrChange>
              </w:rPr>
            </w:pPr>
            <w:ins w:id="521" w:author="Сергей" w:date="2017-08-13T19:58:00Z">
              <w:r w:rsidRPr="006B02C5">
                <w:rPr>
                  <w:rFonts w:ascii="Consolas" w:hAnsi="Consolas" w:cs="Consolas"/>
                  <w:color w:val="000000"/>
                  <w:sz w:val="19"/>
                  <w:szCs w:val="19"/>
                  <w:highlight w:val="white"/>
                  <w:lang w:val="en-US"/>
                  <w:rPrChange w:id="522"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523" w:author="Сергей" w:date="2017-08-13T19:58:00Z">
                    <w:rPr>
                      <w:rFonts w:ascii="Consolas" w:hAnsi="Consolas" w:cs="Consolas"/>
                      <w:color w:val="0000FF"/>
                      <w:sz w:val="19"/>
                      <w:szCs w:val="19"/>
                      <w:highlight w:val="white"/>
                    </w:rPr>
                  </w:rPrChange>
                </w:rPr>
                <w:t>while</w:t>
              </w:r>
              <w:r w:rsidRPr="006B02C5">
                <w:rPr>
                  <w:rFonts w:ascii="Consolas" w:hAnsi="Consolas" w:cs="Consolas"/>
                  <w:color w:val="000000"/>
                  <w:sz w:val="19"/>
                  <w:szCs w:val="19"/>
                  <w:highlight w:val="white"/>
                  <w:lang w:val="en-US"/>
                  <w:rPrChange w:id="524" w:author="Сергей" w:date="2017-08-13T19:58:00Z">
                    <w:rPr>
                      <w:rFonts w:ascii="Consolas" w:hAnsi="Consolas" w:cs="Consolas"/>
                      <w:color w:val="000000"/>
                      <w:sz w:val="19"/>
                      <w:szCs w:val="19"/>
                      <w:highlight w:val="white"/>
                    </w:rPr>
                  </w:rPrChange>
                </w:rPr>
                <w:t xml:space="preserve"> (!sr.EndOfStream)  </w:t>
              </w:r>
              <w:r w:rsidRPr="006B02C5">
                <w:rPr>
                  <w:rFonts w:ascii="Consolas" w:hAnsi="Consolas" w:cs="Consolas"/>
                  <w:color w:val="008000"/>
                  <w:sz w:val="19"/>
                  <w:szCs w:val="19"/>
                  <w:highlight w:val="white"/>
                  <w:lang w:val="en-US"/>
                  <w:rPrChange w:id="525" w:author="Сергей" w:date="2017-08-13T19:58: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Пока</w:t>
              </w:r>
              <w:r w:rsidRPr="006B02C5">
                <w:rPr>
                  <w:rFonts w:ascii="Consolas" w:hAnsi="Consolas" w:cs="Consolas"/>
                  <w:color w:val="008000"/>
                  <w:sz w:val="19"/>
                  <w:szCs w:val="19"/>
                  <w:highlight w:val="white"/>
                  <w:lang w:val="en-US"/>
                  <w:rPrChange w:id="526" w:author="Сергей" w:date="2017-08-13T19:58: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не</w:t>
              </w:r>
              <w:r w:rsidRPr="006B02C5">
                <w:rPr>
                  <w:rFonts w:ascii="Consolas" w:hAnsi="Consolas" w:cs="Consolas"/>
                  <w:color w:val="008000"/>
                  <w:sz w:val="19"/>
                  <w:szCs w:val="19"/>
                  <w:highlight w:val="white"/>
                  <w:lang w:val="en-US"/>
                  <w:rPrChange w:id="527" w:author="Сергей" w:date="2017-08-13T19:58: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конец</w:t>
              </w:r>
              <w:r w:rsidRPr="006B02C5">
                <w:rPr>
                  <w:rFonts w:ascii="Consolas" w:hAnsi="Consolas" w:cs="Consolas"/>
                  <w:color w:val="008000"/>
                  <w:sz w:val="19"/>
                  <w:szCs w:val="19"/>
                  <w:highlight w:val="white"/>
                  <w:lang w:val="en-US"/>
                  <w:rPrChange w:id="528" w:author="Сергей" w:date="2017-08-13T19:58: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потока</w:t>
              </w:r>
              <w:r w:rsidRPr="006B02C5">
                <w:rPr>
                  <w:rFonts w:ascii="Consolas" w:hAnsi="Consolas" w:cs="Consolas"/>
                  <w:color w:val="008000"/>
                  <w:sz w:val="19"/>
                  <w:szCs w:val="19"/>
                  <w:highlight w:val="white"/>
                  <w:lang w:val="en-US"/>
                  <w:rPrChange w:id="529" w:author="Сергей" w:date="2017-08-13T19:58:00Z">
                    <w:rPr>
                      <w:rFonts w:ascii="Consolas" w:hAnsi="Consolas" w:cs="Consolas"/>
                      <w:color w:val="008000"/>
                      <w:sz w:val="19"/>
                      <w:szCs w:val="19"/>
                      <w:highlight w:val="white"/>
                    </w:rPr>
                  </w:rPrChange>
                </w:rPr>
                <w:t xml:space="preserve"> (</w:t>
              </w:r>
              <w:r>
                <w:rPr>
                  <w:rFonts w:ascii="Consolas" w:hAnsi="Consolas" w:cs="Consolas"/>
                  <w:color w:val="008000"/>
                  <w:sz w:val="19"/>
                  <w:szCs w:val="19"/>
                  <w:highlight w:val="white"/>
                </w:rPr>
                <w:t>файла</w:t>
              </w:r>
              <w:r w:rsidRPr="006B02C5">
                <w:rPr>
                  <w:rFonts w:ascii="Consolas" w:hAnsi="Consolas" w:cs="Consolas"/>
                  <w:color w:val="008000"/>
                  <w:sz w:val="19"/>
                  <w:szCs w:val="19"/>
                  <w:highlight w:val="white"/>
                  <w:lang w:val="en-US"/>
                  <w:rPrChange w:id="530" w:author="Сергей" w:date="2017-08-13T19:58:00Z">
                    <w:rPr>
                      <w:rFonts w:ascii="Consolas" w:hAnsi="Consolas" w:cs="Consolas"/>
                      <w:color w:val="008000"/>
                      <w:sz w:val="19"/>
                      <w:szCs w:val="19"/>
                      <w:highlight w:val="white"/>
                    </w:rPr>
                  </w:rPrChange>
                </w:rPr>
                <w:t>)</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31" w:author="Сергей" w:date="2017-08-13T19:58:00Z"/>
                <w:rFonts w:ascii="Consolas" w:hAnsi="Consolas" w:cs="Consolas"/>
                <w:color w:val="000000"/>
                <w:sz w:val="19"/>
                <w:szCs w:val="19"/>
                <w:highlight w:val="white"/>
                <w:lang w:val="en-US"/>
                <w:rPrChange w:id="532" w:author="Сергей" w:date="2017-08-13T19:58:00Z">
                  <w:rPr>
                    <w:ins w:id="533" w:author="Сергей" w:date="2017-08-13T19:58:00Z"/>
                    <w:rFonts w:ascii="Consolas" w:hAnsi="Consolas" w:cs="Consolas"/>
                    <w:color w:val="000000"/>
                    <w:sz w:val="19"/>
                    <w:szCs w:val="19"/>
                    <w:highlight w:val="white"/>
                  </w:rPr>
                </w:rPrChange>
              </w:rPr>
            </w:pPr>
            <w:ins w:id="534" w:author="Сергей" w:date="2017-08-13T19:58:00Z">
              <w:r w:rsidRPr="006B02C5">
                <w:rPr>
                  <w:rFonts w:ascii="Consolas" w:hAnsi="Consolas" w:cs="Consolas"/>
                  <w:color w:val="000000"/>
                  <w:sz w:val="19"/>
                  <w:szCs w:val="19"/>
                  <w:highlight w:val="white"/>
                  <w:lang w:val="en-US"/>
                  <w:rPrChange w:id="535" w:author="Сергей" w:date="2017-08-13T19:58:00Z">
                    <w:rPr>
                      <w:rFonts w:ascii="Consolas" w:hAnsi="Consolas" w:cs="Consolas"/>
                      <w:color w:val="000000"/>
                      <w:sz w:val="19"/>
                      <w:szCs w:val="19"/>
                      <w:highlight w:val="white"/>
                    </w:rPr>
                  </w:rPrChange>
                </w:rPr>
                <w:t xml:space="preserve">            {</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36" w:author="Сергей" w:date="2017-08-13T19:58:00Z"/>
                <w:rFonts w:ascii="Consolas" w:hAnsi="Consolas" w:cs="Consolas"/>
                <w:color w:val="000000"/>
                <w:sz w:val="19"/>
                <w:szCs w:val="19"/>
                <w:highlight w:val="white"/>
                <w:lang w:val="en-US"/>
                <w:rPrChange w:id="537" w:author="Сергей" w:date="2017-08-13T19:58:00Z">
                  <w:rPr>
                    <w:ins w:id="538" w:author="Сергей" w:date="2017-08-13T19:58:00Z"/>
                    <w:rFonts w:ascii="Consolas" w:hAnsi="Consolas" w:cs="Consolas"/>
                    <w:color w:val="000000"/>
                    <w:sz w:val="19"/>
                    <w:szCs w:val="19"/>
                    <w:highlight w:val="white"/>
                  </w:rPr>
                </w:rPrChange>
              </w:rPr>
            </w:pPr>
            <w:ins w:id="539" w:author="Сергей" w:date="2017-08-13T19:58:00Z">
              <w:r w:rsidRPr="006B02C5">
                <w:rPr>
                  <w:rFonts w:ascii="Consolas" w:hAnsi="Consolas" w:cs="Consolas"/>
                  <w:color w:val="000000"/>
                  <w:sz w:val="19"/>
                  <w:szCs w:val="19"/>
                  <w:highlight w:val="white"/>
                  <w:lang w:val="en-US"/>
                  <w:rPrChange w:id="540"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541" w:author="Сергей" w:date="2017-08-13T19:58:00Z">
                    <w:rPr>
                      <w:rFonts w:ascii="Consolas" w:hAnsi="Consolas" w:cs="Consolas"/>
                      <w:color w:val="0000FF"/>
                      <w:sz w:val="19"/>
                      <w:szCs w:val="19"/>
                      <w:highlight w:val="white"/>
                    </w:rPr>
                  </w:rPrChange>
                </w:rPr>
                <w:t>string</w:t>
              </w:r>
              <w:r w:rsidRPr="006B02C5">
                <w:rPr>
                  <w:rFonts w:ascii="Consolas" w:hAnsi="Consolas" w:cs="Consolas"/>
                  <w:color w:val="000000"/>
                  <w:sz w:val="19"/>
                  <w:szCs w:val="19"/>
                  <w:highlight w:val="white"/>
                  <w:lang w:val="en-US"/>
                  <w:rPrChange w:id="542" w:author="Сергей" w:date="2017-08-13T19:58:00Z">
                    <w:rPr>
                      <w:rFonts w:ascii="Consolas" w:hAnsi="Consolas" w:cs="Consolas"/>
                      <w:color w:val="000000"/>
                      <w:sz w:val="19"/>
                      <w:szCs w:val="19"/>
                      <w:highlight w:val="white"/>
                    </w:rPr>
                  </w:rPrChange>
                </w:rPr>
                <w:t xml:space="preserve"> s = sr.ReadLine();</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43" w:author="Сергей" w:date="2017-08-13T19:58:00Z"/>
                <w:rFonts w:ascii="Consolas" w:hAnsi="Consolas" w:cs="Consolas"/>
                <w:color w:val="000000"/>
                <w:sz w:val="19"/>
                <w:szCs w:val="19"/>
                <w:highlight w:val="white"/>
                <w:lang w:val="en-US"/>
                <w:rPrChange w:id="544" w:author="Сергей" w:date="2017-08-13T19:58:00Z">
                  <w:rPr>
                    <w:ins w:id="545" w:author="Сергей" w:date="2017-08-13T19:58:00Z"/>
                    <w:rFonts w:ascii="Consolas" w:hAnsi="Consolas" w:cs="Consolas"/>
                    <w:color w:val="000000"/>
                    <w:sz w:val="19"/>
                    <w:szCs w:val="19"/>
                    <w:highlight w:val="white"/>
                  </w:rPr>
                </w:rPrChange>
              </w:rPr>
            </w:pPr>
            <w:ins w:id="546" w:author="Сергей" w:date="2017-08-13T19:58:00Z">
              <w:r w:rsidRPr="006B02C5">
                <w:rPr>
                  <w:rFonts w:ascii="Consolas" w:hAnsi="Consolas" w:cs="Consolas"/>
                  <w:color w:val="000000"/>
                  <w:sz w:val="19"/>
                  <w:szCs w:val="19"/>
                  <w:highlight w:val="white"/>
                  <w:lang w:val="en-US"/>
                  <w:rPrChange w:id="547"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2B91AF"/>
                  <w:sz w:val="19"/>
                  <w:szCs w:val="19"/>
                  <w:highlight w:val="white"/>
                  <w:lang w:val="en-US"/>
                  <w:rPrChange w:id="548" w:author="Сергей" w:date="2017-08-13T19:58:00Z">
                    <w:rPr>
                      <w:rFonts w:ascii="Consolas" w:hAnsi="Consolas" w:cs="Consolas"/>
                      <w:color w:val="2B91AF"/>
                      <w:sz w:val="19"/>
                      <w:szCs w:val="19"/>
                      <w:highlight w:val="white"/>
                    </w:rPr>
                  </w:rPrChange>
                </w:rPr>
                <w:t>Console</w:t>
              </w:r>
              <w:r w:rsidRPr="006B02C5">
                <w:rPr>
                  <w:rFonts w:ascii="Consolas" w:hAnsi="Consolas" w:cs="Consolas"/>
                  <w:color w:val="000000"/>
                  <w:sz w:val="19"/>
                  <w:szCs w:val="19"/>
                  <w:highlight w:val="white"/>
                  <w:lang w:val="en-US"/>
                  <w:rPrChange w:id="549" w:author="Сергей" w:date="2017-08-13T19:58:00Z">
                    <w:rPr>
                      <w:rFonts w:ascii="Consolas" w:hAnsi="Consolas" w:cs="Consolas"/>
                      <w:color w:val="000000"/>
                      <w:sz w:val="19"/>
                      <w:szCs w:val="19"/>
                      <w:highlight w:val="white"/>
                    </w:rPr>
                  </w:rPrChange>
                </w:rPr>
                <w:t>.WriteLine(</w:t>
              </w:r>
              <w:r w:rsidRPr="006B02C5">
                <w:rPr>
                  <w:rFonts w:ascii="Consolas" w:hAnsi="Consolas" w:cs="Consolas"/>
                  <w:color w:val="A31515"/>
                  <w:sz w:val="19"/>
                  <w:szCs w:val="19"/>
                  <w:highlight w:val="white"/>
                  <w:lang w:val="en-US"/>
                  <w:rPrChange w:id="550" w:author="Сергей" w:date="2017-08-13T19:58:00Z">
                    <w:rPr>
                      <w:rFonts w:ascii="Consolas" w:hAnsi="Consolas" w:cs="Consolas"/>
                      <w:color w:val="A31515"/>
                      <w:sz w:val="19"/>
                      <w:szCs w:val="19"/>
                      <w:highlight w:val="white"/>
                    </w:rPr>
                  </w:rPrChange>
                </w:rPr>
                <w:t>"</w:t>
              </w:r>
              <w:r>
                <w:rPr>
                  <w:rFonts w:ascii="Consolas" w:hAnsi="Consolas" w:cs="Consolas"/>
                  <w:color w:val="A31515"/>
                  <w:sz w:val="19"/>
                  <w:szCs w:val="19"/>
                  <w:highlight w:val="white"/>
                </w:rPr>
                <w:t>Считали</w:t>
              </w:r>
              <w:r w:rsidRPr="006B02C5">
                <w:rPr>
                  <w:rFonts w:ascii="Consolas" w:hAnsi="Consolas" w:cs="Consolas"/>
                  <w:color w:val="A31515"/>
                  <w:sz w:val="19"/>
                  <w:szCs w:val="19"/>
                  <w:highlight w:val="white"/>
                  <w:lang w:val="en-US"/>
                  <w:rPrChange w:id="551" w:author="Сергей" w:date="2017-08-13T19:58:00Z">
                    <w:rPr>
                      <w:rFonts w:ascii="Consolas" w:hAnsi="Consolas" w:cs="Consolas"/>
                      <w:color w:val="A31515"/>
                      <w:sz w:val="19"/>
                      <w:szCs w:val="19"/>
                      <w:highlight w:val="white"/>
                    </w:rPr>
                  </w:rPrChange>
                </w:rPr>
                <w:t xml:space="preserve"> </w:t>
              </w:r>
              <w:r>
                <w:rPr>
                  <w:rFonts w:ascii="Consolas" w:hAnsi="Consolas" w:cs="Consolas"/>
                  <w:color w:val="A31515"/>
                  <w:sz w:val="19"/>
                  <w:szCs w:val="19"/>
                  <w:highlight w:val="white"/>
                </w:rPr>
                <w:t>строку</w:t>
              </w:r>
              <w:r w:rsidRPr="006B02C5">
                <w:rPr>
                  <w:rFonts w:ascii="Consolas" w:hAnsi="Consolas" w:cs="Consolas"/>
                  <w:color w:val="A31515"/>
                  <w:sz w:val="19"/>
                  <w:szCs w:val="19"/>
                  <w:highlight w:val="white"/>
                  <w:lang w:val="en-US"/>
                  <w:rPrChange w:id="552" w:author="Сергей" w:date="2017-08-13T19:58:00Z">
                    <w:rPr>
                      <w:rFonts w:ascii="Consolas" w:hAnsi="Consolas" w:cs="Consolas"/>
                      <w:color w:val="A31515"/>
                      <w:sz w:val="19"/>
                      <w:szCs w:val="19"/>
                      <w:highlight w:val="white"/>
                    </w:rPr>
                  </w:rPrChange>
                </w:rPr>
                <w:t>:"</w:t>
              </w:r>
              <w:r w:rsidRPr="006B02C5">
                <w:rPr>
                  <w:rFonts w:ascii="Consolas" w:hAnsi="Consolas" w:cs="Consolas"/>
                  <w:color w:val="000000"/>
                  <w:sz w:val="19"/>
                  <w:szCs w:val="19"/>
                  <w:highlight w:val="white"/>
                  <w:lang w:val="en-US"/>
                  <w:rPrChange w:id="553" w:author="Сергей" w:date="2017-08-13T19:58:00Z">
                    <w:rPr>
                      <w:rFonts w:ascii="Consolas" w:hAnsi="Consolas" w:cs="Consolas"/>
                      <w:color w:val="000000"/>
                      <w:sz w:val="19"/>
                      <w:szCs w:val="19"/>
                      <w:highlight w:val="white"/>
                    </w:rPr>
                  </w:rPrChange>
                </w:rPr>
                <w:t xml:space="preserve"> + s);</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54" w:author="Сергей" w:date="2017-08-13T19:58:00Z"/>
                <w:rFonts w:ascii="Consolas" w:hAnsi="Consolas" w:cs="Consolas"/>
                <w:color w:val="000000"/>
                <w:sz w:val="19"/>
                <w:szCs w:val="19"/>
                <w:highlight w:val="white"/>
                <w:lang w:val="en-US"/>
                <w:rPrChange w:id="555" w:author="Сергей" w:date="2017-08-13T19:58:00Z">
                  <w:rPr>
                    <w:ins w:id="556" w:author="Сергей" w:date="2017-08-13T19:58:00Z"/>
                    <w:rFonts w:ascii="Consolas" w:hAnsi="Consolas" w:cs="Consolas"/>
                    <w:color w:val="000000"/>
                    <w:sz w:val="19"/>
                    <w:szCs w:val="19"/>
                    <w:highlight w:val="white"/>
                  </w:rPr>
                </w:rPrChange>
              </w:rPr>
            </w:pPr>
            <w:ins w:id="557" w:author="Сергей" w:date="2017-08-13T19:58:00Z">
              <w:r w:rsidRPr="006B02C5">
                <w:rPr>
                  <w:rFonts w:ascii="Consolas" w:hAnsi="Consolas" w:cs="Consolas"/>
                  <w:color w:val="000000"/>
                  <w:sz w:val="19"/>
                  <w:szCs w:val="19"/>
                  <w:highlight w:val="white"/>
                  <w:lang w:val="en-US"/>
                  <w:rPrChange w:id="558"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559" w:author="Сергей" w:date="2017-08-13T19:58:00Z">
                    <w:rPr>
                      <w:rFonts w:ascii="Consolas" w:hAnsi="Consolas" w:cs="Consolas"/>
                      <w:color w:val="0000FF"/>
                      <w:sz w:val="19"/>
                      <w:szCs w:val="19"/>
                      <w:highlight w:val="white"/>
                    </w:rPr>
                  </w:rPrChange>
                </w:rPr>
                <w:t>try</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60" w:author="Сергей" w:date="2017-08-13T19:58:00Z"/>
                <w:rFonts w:ascii="Consolas" w:hAnsi="Consolas" w:cs="Consolas"/>
                <w:color w:val="000000"/>
                <w:sz w:val="19"/>
                <w:szCs w:val="19"/>
                <w:highlight w:val="white"/>
                <w:lang w:val="en-US"/>
                <w:rPrChange w:id="561" w:author="Сергей" w:date="2017-08-13T19:58:00Z">
                  <w:rPr>
                    <w:ins w:id="562" w:author="Сергей" w:date="2017-08-13T19:58:00Z"/>
                    <w:rFonts w:ascii="Consolas" w:hAnsi="Consolas" w:cs="Consolas"/>
                    <w:color w:val="000000"/>
                    <w:sz w:val="19"/>
                    <w:szCs w:val="19"/>
                    <w:highlight w:val="white"/>
                  </w:rPr>
                </w:rPrChange>
              </w:rPr>
            </w:pPr>
            <w:ins w:id="563" w:author="Сергей" w:date="2017-08-13T19:58:00Z">
              <w:r w:rsidRPr="006B02C5">
                <w:rPr>
                  <w:rFonts w:ascii="Consolas" w:hAnsi="Consolas" w:cs="Consolas"/>
                  <w:color w:val="000000"/>
                  <w:sz w:val="19"/>
                  <w:szCs w:val="19"/>
                  <w:highlight w:val="white"/>
                  <w:lang w:val="en-US"/>
                  <w:rPrChange w:id="564" w:author="Сергей" w:date="2017-08-13T19:58:00Z">
                    <w:rPr>
                      <w:rFonts w:ascii="Consolas" w:hAnsi="Consolas" w:cs="Consolas"/>
                      <w:color w:val="000000"/>
                      <w:sz w:val="19"/>
                      <w:szCs w:val="19"/>
                      <w:highlight w:val="white"/>
                    </w:rPr>
                  </w:rPrChange>
                </w:rPr>
                <w:t xml:space="preserve">                {</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65" w:author="Сергей" w:date="2017-08-13T19:58:00Z"/>
                <w:rFonts w:ascii="Consolas" w:hAnsi="Consolas" w:cs="Consolas"/>
                <w:color w:val="000000"/>
                <w:sz w:val="19"/>
                <w:szCs w:val="19"/>
                <w:highlight w:val="white"/>
                <w:lang w:val="en-US"/>
                <w:rPrChange w:id="566" w:author="Сергей" w:date="2017-08-13T19:58:00Z">
                  <w:rPr>
                    <w:ins w:id="567" w:author="Сергей" w:date="2017-08-13T19:58:00Z"/>
                    <w:rFonts w:ascii="Consolas" w:hAnsi="Consolas" w:cs="Consolas"/>
                    <w:color w:val="000000"/>
                    <w:sz w:val="19"/>
                    <w:szCs w:val="19"/>
                    <w:highlight w:val="white"/>
                  </w:rPr>
                </w:rPrChange>
              </w:rPr>
            </w:pPr>
            <w:ins w:id="568" w:author="Сергей" w:date="2017-08-13T19:58:00Z">
              <w:r w:rsidRPr="006B02C5">
                <w:rPr>
                  <w:rFonts w:ascii="Consolas" w:hAnsi="Consolas" w:cs="Consolas"/>
                  <w:color w:val="000000"/>
                  <w:sz w:val="19"/>
                  <w:szCs w:val="19"/>
                  <w:highlight w:val="white"/>
                  <w:lang w:val="en-US"/>
                  <w:rPrChange w:id="569"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0000FF"/>
                  <w:sz w:val="19"/>
                  <w:szCs w:val="19"/>
                  <w:highlight w:val="white"/>
                  <w:lang w:val="en-US"/>
                  <w:rPrChange w:id="570" w:author="Сергей" w:date="2017-08-13T19:58:00Z">
                    <w:rPr>
                      <w:rFonts w:ascii="Consolas" w:hAnsi="Consolas" w:cs="Consolas"/>
                      <w:color w:val="0000FF"/>
                      <w:sz w:val="19"/>
                      <w:szCs w:val="19"/>
                      <w:highlight w:val="white"/>
                    </w:rPr>
                  </w:rPrChange>
                </w:rPr>
                <w:t>int</w:t>
              </w:r>
              <w:r w:rsidRPr="006B02C5">
                <w:rPr>
                  <w:rFonts w:ascii="Consolas" w:hAnsi="Consolas" w:cs="Consolas"/>
                  <w:color w:val="000000"/>
                  <w:sz w:val="19"/>
                  <w:szCs w:val="19"/>
                  <w:highlight w:val="white"/>
                  <w:lang w:val="en-US"/>
                  <w:rPrChange w:id="571" w:author="Сергей" w:date="2017-08-13T19:58:00Z">
                    <w:rPr>
                      <w:rFonts w:ascii="Consolas" w:hAnsi="Consolas" w:cs="Consolas"/>
                      <w:color w:val="000000"/>
                      <w:sz w:val="19"/>
                      <w:szCs w:val="19"/>
                      <w:highlight w:val="white"/>
                    </w:rPr>
                  </w:rPrChange>
                </w:rPr>
                <w:t xml:space="preserve"> a = </w:t>
              </w:r>
              <w:r w:rsidRPr="006B02C5">
                <w:rPr>
                  <w:rFonts w:ascii="Consolas" w:hAnsi="Consolas" w:cs="Consolas"/>
                  <w:color w:val="0000FF"/>
                  <w:sz w:val="19"/>
                  <w:szCs w:val="19"/>
                  <w:highlight w:val="white"/>
                  <w:lang w:val="en-US"/>
                  <w:rPrChange w:id="572" w:author="Сергей" w:date="2017-08-13T19:58:00Z">
                    <w:rPr>
                      <w:rFonts w:ascii="Consolas" w:hAnsi="Consolas" w:cs="Consolas"/>
                      <w:color w:val="0000FF"/>
                      <w:sz w:val="19"/>
                      <w:szCs w:val="19"/>
                      <w:highlight w:val="white"/>
                    </w:rPr>
                  </w:rPrChange>
                </w:rPr>
                <w:t>int</w:t>
              </w:r>
              <w:r w:rsidRPr="006B02C5">
                <w:rPr>
                  <w:rFonts w:ascii="Consolas" w:hAnsi="Consolas" w:cs="Consolas"/>
                  <w:color w:val="000000"/>
                  <w:sz w:val="19"/>
                  <w:szCs w:val="19"/>
                  <w:highlight w:val="white"/>
                  <w:lang w:val="en-US"/>
                  <w:rPrChange w:id="573" w:author="Сергей" w:date="2017-08-13T19:58:00Z">
                    <w:rPr>
                      <w:rFonts w:ascii="Consolas" w:hAnsi="Consolas" w:cs="Consolas"/>
                      <w:color w:val="000000"/>
                      <w:sz w:val="19"/>
                      <w:szCs w:val="19"/>
                      <w:highlight w:val="white"/>
                    </w:rPr>
                  </w:rPrChange>
                </w:rPr>
                <w:t>.Parse(s);</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74" w:author="Сергей" w:date="2017-08-13T19:58:00Z"/>
                <w:rFonts w:ascii="Consolas" w:hAnsi="Consolas" w:cs="Consolas"/>
                <w:color w:val="000000"/>
                <w:sz w:val="19"/>
                <w:szCs w:val="19"/>
                <w:highlight w:val="white"/>
                <w:lang w:val="en-US"/>
                <w:rPrChange w:id="575" w:author="Сергей" w:date="2017-08-13T19:58:00Z">
                  <w:rPr>
                    <w:ins w:id="576" w:author="Сергей" w:date="2017-08-13T19:58:00Z"/>
                    <w:rFonts w:ascii="Consolas" w:hAnsi="Consolas" w:cs="Consolas"/>
                    <w:color w:val="000000"/>
                    <w:sz w:val="19"/>
                    <w:szCs w:val="19"/>
                    <w:highlight w:val="white"/>
                  </w:rPr>
                </w:rPrChange>
              </w:rPr>
            </w:pPr>
            <w:ins w:id="577" w:author="Сергей" w:date="2017-08-13T19:58:00Z">
              <w:r w:rsidRPr="006B02C5">
                <w:rPr>
                  <w:rFonts w:ascii="Consolas" w:hAnsi="Consolas" w:cs="Consolas"/>
                  <w:color w:val="000000"/>
                  <w:sz w:val="19"/>
                  <w:szCs w:val="19"/>
                  <w:highlight w:val="white"/>
                  <w:lang w:val="en-US"/>
                  <w:rPrChange w:id="578" w:author="Сергей" w:date="2017-08-13T19:58:00Z">
                    <w:rPr>
                      <w:rFonts w:ascii="Consolas" w:hAnsi="Consolas" w:cs="Consolas"/>
                      <w:color w:val="000000"/>
                      <w:sz w:val="19"/>
                      <w:szCs w:val="19"/>
                      <w:highlight w:val="white"/>
                    </w:rPr>
                  </w:rPrChange>
                </w:rPr>
                <w:t xml:space="preserve">                    sum = sum + a;</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79" w:author="Сергей" w:date="2017-08-13T19:58:00Z"/>
                <w:rFonts w:ascii="Consolas" w:hAnsi="Consolas" w:cs="Consolas"/>
                <w:color w:val="000000"/>
                <w:sz w:val="19"/>
                <w:szCs w:val="19"/>
                <w:highlight w:val="white"/>
                <w:lang w:val="en-US"/>
                <w:rPrChange w:id="580" w:author="Сергей" w:date="2017-08-13T19:58:00Z">
                  <w:rPr>
                    <w:ins w:id="581" w:author="Сергей" w:date="2017-08-13T19:58:00Z"/>
                    <w:rFonts w:ascii="Consolas" w:hAnsi="Consolas" w:cs="Consolas"/>
                    <w:color w:val="000000"/>
                    <w:sz w:val="19"/>
                    <w:szCs w:val="19"/>
                    <w:highlight w:val="white"/>
                  </w:rPr>
                </w:rPrChange>
              </w:rPr>
            </w:pPr>
            <w:ins w:id="582" w:author="Сергей" w:date="2017-08-13T19:58:00Z">
              <w:r w:rsidRPr="006B02C5">
                <w:rPr>
                  <w:rFonts w:ascii="Consolas" w:hAnsi="Consolas" w:cs="Consolas"/>
                  <w:color w:val="000000"/>
                  <w:sz w:val="19"/>
                  <w:szCs w:val="19"/>
                  <w:highlight w:val="white"/>
                  <w:lang w:val="en-US"/>
                  <w:rPrChange w:id="583" w:author="Сергей" w:date="2017-08-13T19:58:00Z">
                    <w:rPr>
                      <w:rFonts w:ascii="Consolas" w:hAnsi="Consolas" w:cs="Consolas"/>
                      <w:color w:val="000000"/>
                      <w:sz w:val="19"/>
                      <w:szCs w:val="19"/>
                      <w:highlight w:val="white"/>
                    </w:rPr>
                  </w:rPrChange>
                </w:rPr>
                <w:t xml:space="preserve">                    count++;</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84" w:author="Сергей" w:date="2017-08-13T19:58:00Z"/>
                <w:rFonts w:ascii="Consolas" w:hAnsi="Consolas" w:cs="Consolas"/>
                <w:color w:val="000000"/>
                <w:sz w:val="19"/>
                <w:szCs w:val="19"/>
                <w:highlight w:val="white"/>
                <w:lang w:val="en-US"/>
                <w:rPrChange w:id="585" w:author="Сергей" w:date="2017-08-13T19:58:00Z">
                  <w:rPr>
                    <w:ins w:id="586" w:author="Сергей" w:date="2017-08-13T19:58:00Z"/>
                    <w:rFonts w:ascii="Consolas" w:hAnsi="Consolas" w:cs="Consolas"/>
                    <w:color w:val="000000"/>
                    <w:sz w:val="19"/>
                    <w:szCs w:val="19"/>
                    <w:highlight w:val="white"/>
                  </w:rPr>
                </w:rPrChange>
              </w:rPr>
            </w:pPr>
            <w:ins w:id="587" w:author="Сергей" w:date="2017-08-13T19:58:00Z">
              <w:r w:rsidRPr="006B02C5">
                <w:rPr>
                  <w:rFonts w:ascii="Consolas" w:hAnsi="Consolas" w:cs="Consolas"/>
                  <w:color w:val="000000"/>
                  <w:sz w:val="19"/>
                  <w:szCs w:val="19"/>
                  <w:highlight w:val="white"/>
                  <w:lang w:val="en-US"/>
                  <w:rPrChange w:id="588"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2B91AF"/>
                  <w:sz w:val="19"/>
                  <w:szCs w:val="19"/>
                  <w:highlight w:val="white"/>
                  <w:lang w:val="en-US"/>
                  <w:rPrChange w:id="589" w:author="Сергей" w:date="2017-08-13T19:58:00Z">
                    <w:rPr>
                      <w:rFonts w:ascii="Consolas" w:hAnsi="Consolas" w:cs="Consolas"/>
                      <w:color w:val="2B91AF"/>
                      <w:sz w:val="19"/>
                      <w:szCs w:val="19"/>
                      <w:highlight w:val="white"/>
                    </w:rPr>
                  </w:rPrChange>
                </w:rPr>
                <w:t>Console</w:t>
              </w:r>
              <w:r w:rsidRPr="006B02C5">
                <w:rPr>
                  <w:rFonts w:ascii="Consolas" w:hAnsi="Consolas" w:cs="Consolas"/>
                  <w:color w:val="000000"/>
                  <w:sz w:val="19"/>
                  <w:szCs w:val="19"/>
                  <w:highlight w:val="white"/>
                  <w:lang w:val="en-US"/>
                  <w:rPrChange w:id="590" w:author="Сергей" w:date="2017-08-13T19:58:00Z">
                    <w:rPr>
                      <w:rFonts w:ascii="Consolas" w:hAnsi="Consolas" w:cs="Consolas"/>
                      <w:color w:val="000000"/>
                      <w:sz w:val="19"/>
                      <w:szCs w:val="19"/>
                      <w:highlight w:val="white"/>
                    </w:rPr>
                  </w:rPrChange>
                </w:rPr>
                <w:t>.WriteLine(</w:t>
              </w:r>
              <w:r w:rsidRPr="006B02C5">
                <w:rPr>
                  <w:rFonts w:ascii="Consolas" w:hAnsi="Consolas" w:cs="Consolas"/>
                  <w:color w:val="A31515"/>
                  <w:sz w:val="19"/>
                  <w:szCs w:val="19"/>
                  <w:highlight w:val="white"/>
                  <w:lang w:val="en-US"/>
                  <w:rPrChange w:id="591" w:author="Сергей" w:date="2017-08-13T19:58:00Z">
                    <w:rPr>
                      <w:rFonts w:ascii="Consolas" w:hAnsi="Consolas" w:cs="Consolas"/>
                      <w:color w:val="A31515"/>
                      <w:sz w:val="19"/>
                      <w:szCs w:val="19"/>
                      <w:highlight w:val="white"/>
                    </w:rPr>
                  </w:rPrChange>
                </w:rPr>
                <w:t>"{0}.</w:t>
              </w:r>
              <w:r>
                <w:rPr>
                  <w:rFonts w:ascii="Consolas" w:hAnsi="Consolas" w:cs="Consolas"/>
                  <w:color w:val="A31515"/>
                  <w:sz w:val="19"/>
                  <w:szCs w:val="19"/>
                  <w:highlight w:val="white"/>
                </w:rPr>
                <w:t>Преобразовали</w:t>
              </w:r>
              <w:r w:rsidRPr="006B02C5">
                <w:rPr>
                  <w:rFonts w:ascii="Consolas" w:hAnsi="Consolas" w:cs="Consolas"/>
                  <w:color w:val="A31515"/>
                  <w:sz w:val="19"/>
                  <w:szCs w:val="19"/>
                  <w:highlight w:val="white"/>
                  <w:lang w:val="en-US"/>
                  <w:rPrChange w:id="592" w:author="Сергей" w:date="2017-08-13T19:58:00Z">
                    <w:rPr>
                      <w:rFonts w:ascii="Consolas" w:hAnsi="Consolas" w:cs="Consolas"/>
                      <w:color w:val="A31515"/>
                      <w:sz w:val="19"/>
                      <w:szCs w:val="19"/>
                      <w:highlight w:val="white"/>
                    </w:rPr>
                  </w:rPrChange>
                </w:rPr>
                <w:t xml:space="preserve"> </w:t>
              </w:r>
              <w:r>
                <w:rPr>
                  <w:rFonts w:ascii="Consolas" w:hAnsi="Consolas" w:cs="Consolas"/>
                  <w:color w:val="A31515"/>
                  <w:sz w:val="19"/>
                  <w:szCs w:val="19"/>
                  <w:highlight w:val="white"/>
                </w:rPr>
                <w:t>в</w:t>
              </w:r>
              <w:r w:rsidRPr="006B02C5">
                <w:rPr>
                  <w:rFonts w:ascii="Consolas" w:hAnsi="Consolas" w:cs="Consolas"/>
                  <w:color w:val="A31515"/>
                  <w:sz w:val="19"/>
                  <w:szCs w:val="19"/>
                  <w:highlight w:val="white"/>
                  <w:lang w:val="en-US"/>
                  <w:rPrChange w:id="593" w:author="Сергей" w:date="2017-08-13T19:58:00Z">
                    <w:rPr>
                      <w:rFonts w:ascii="Consolas" w:hAnsi="Consolas" w:cs="Consolas"/>
                      <w:color w:val="A31515"/>
                      <w:sz w:val="19"/>
                      <w:szCs w:val="19"/>
                      <w:highlight w:val="white"/>
                    </w:rPr>
                  </w:rPrChange>
                </w:rPr>
                <w:t xml:space="preserve"> </w:t>
              </w:r>
              <w:r>
                <w:rPr>
                  <w:rFonts w:ascii="Consolas" w:hAnsi="Consolas" w:cs="Consolas"/>
                  <w:color w:val="A31515"/>
                  <w:sz w:val="19"/>
                  <w:szCs w:val="19"/>
                  <w:highlight w:val="white"/>
                </w:rPr>
                <w:t>число</w:t>
              </w:r>
              <w:r w:rsidRPr="006B02C5">
                <w:rPr>
                  <w:rFonts w:ascii="Consolas" w:hAnsi="Consolas" w:cs="Consolas"/>
                  <w:color w:val="A31515"/>
                  <w:sz w:val="19"/>
                  <w:szCs w:val="19"/>
                  <w:highlight w:val="white"/>
                  <w:lang w:val="en-US"/>
                  <w:rPrChange w:id="594" w:author="Сергей" w:date="2017-08-13T19:58:00Z">
                    <w:rPr>
                      <w:rFonts w:ascii="Consolas" w:hAnsi="Consolas" w:cs="Consolas"/>
                      <w:color w:val="A31515"/>
                      <w:sz w:val="19"/>
                      <w:szCs w:val="19"/>
                      <w:highlight w:val="white"/>
                    </w:rPr>
                  </w:rPrChange>
                </w:rPr>
                <w:t>:{1}"</w:t>
              </w:r>
              <w:r w:rsidRPr="006B02C5">
                <w:rPr>
                  <w:rFonts w:ascii="Consolas" w:hAnsi="Consolas" w:cs="Consolas"/>
                  <w:color w:val="000000"/>
                  <w:sz w:val="19"/>
                  <w:szCs w:val="19"/>
                  <w:highlight w:val="white"/>
                  <w:lang w:val="en-US"/>
                  <w:rPrChange w:id="595" w:author="Сергей" w:date="2017-08-13T19:58:00Z">
                    <w:rPr>
                      <w:rFonts w:ascii="Consolas" w:hAnsi="Consolas" w:cs="Consolas"/>
                      <w:color w:val="000000"/>
                      <w:sz w:val="19"/>
                      <w:szCs w:val="19"/>
                      <w:highlight w:val="white"/>
                    </w:rPr>
                  </w:rPrChange>
                </w:rPr>
                <w:t>, count, a);</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96" w:author="Сергей" w:date="2017-08-13T19:58:00Z"/>
                <w:rFonts w:ascii="Consolas" w:hAnsi="Consolas" w:cs="Consolas"/>
                <w:color w:val="000000"/>
                <w:sz w:val="19"/>
                <w:szCs w:val="19"/>
                <w:highlight w:val="white"/>
              </w:rPr>
            </w:pPr>
            <w:ins w:id="597" w:author="Сергей" w:date="2017-08-13T19:58:00Z">
              <w:r w:rsidRPr="006B02C5">
                <w:rPr>
                  <w:rFonts w:ascii="Consolas" w:hAnsi="Consolas" w:cs="Consolas"/>
                  <w:color w:val="000000"/>
                  <w:sz w:val="19"/>
                  <w:szCs w:val="19"/>
                  <w:highlight w:val="white"/>
                  <w:lang w:val="en-US"/>
                  <w:rPrChange w:id="598" w:author="Сергей" w:date="2017-08-13T19:58: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599" w:author="Сергей" w:date="2017-08-13T19:58:00Z"/>
                <w:rFonts w:ascii="Consolas" w:hAnsi="Consolas" w:cs="Consolas"/>
                <w:color w:val="000000"/>
                <w:sz w:val="19"/>
                <w:szCs w:val="19"/>
                <w:highlight w:val="white"/>
              </w:rPr>
            </w:pPr>
            <w:ins w:id="600" w:author="Сергей" w:date="2017-08-13T19:58: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экземпляре exc класса Exception будет</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01" w:author="Сергей" w:date="2017-08-13T19:58:00Z"/>
                <w:rFonts w:ascii="Consolas" w:hAnsi="Consolas" w:cs="Consolas"/>
                <w:color w:val="000000"/>
                <w:sz w:val="19"/>
                <w:szCs w:val="19"/>
                <w:highlight w:val="white"/>
              </w:rPr>
            </w:pPr>
            <w:ins w:id="602" w:author="Сергей" w:date="2017-08-13T19:58: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храниться информация об ошибке.</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03" w:author="Сергей" w:date="2017-08-13T19:58:00Z"/>
                <w:rFonts w:ascii="Consolas" w:hAnsi="Consolas" w:cs="Consolas"/>
                <w:color w:val="000000"/>
                <w:sz w:val="19"/>
                <w:szCs w:val="19"/>
                <w:highlight w:val="white"/>
              </w:rPr>
            </w:pPr>
            <w:ins w:id="604" w:author="Сергей" w:date="2017-08-13T19:58: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05" w:author="Сергей" w:date="2017-08-13T19:58:00Z"/>
                <w:rFonts w:ascii="Consolas" w:hAnsi="Consolas" w:cs="Consolas"/>
                <w:color w:val="000000"/>
                <w:sz w:val="19"/>
                <w:szCs w:val="19"/>
                <w:highlight w:val="white"/>
                <w:lang w:val="en-US"/>
                <w:rPrChange w:id="606" w:author="Сергей" w:date="2017-08-13T19:58:00Z">
                  <w:rPr>
                    <w:ins w:id="607" w:author="Сергей" w:date="2017-08-13T19:58:00Z"/>
                    <w:rFonts w:ascii="Consolas" w:hAnsi="Consolas" w:cs="Consolas"/>
                    <w:color w:val="000000"/>
                    <w:sz w:val="19"/>
                    <w:szCs w:val="19"/>
                    <w:highlight w:val="white"/>
                  </w:rPr>
                </w:rPrChange>
              </w:rPr>
            </w:pPr>
            <w:ins w:id="608" w:author="Сергей" w:date="2017-08-13T19:58:00Z">
              <w:r>
                <w:rPr>
                  <w:rFonts w:ascii="Consolas" w:hAnsi="Consolas" w:cs="Consolas"/>
                  <w:color w:val="000000"/>
                  <w:sz w:val="19"/>
                  <w:szCs w:val="19"/>
                  <w:highlight w:val="white"/>
                </w:rPr>
                <w:t xml:space="preserve">                </w:t>
              </w:r>
              <w:r w:rsidRPr="006B02C5">
                <w:rPr>
                  <w:rFonts w:ascii="Consolas" w:hAnsi="Consolas" w:cs="Consolas"/>
                  <w:color w:val="000000"/>
                  <w:sz w:val="19"/>
                  <w:szCs w:val="19"/>
                  <w:highlight w:val="white"/>
                  <w:lang w:val="en-US"/>
                  <w:rPrChange w:id="609" w:author="Сергей" w:date="2017-08-13T19:58:00Z">
                    <w:rPr>
                      <w:rFonts w:ascii="Consolas" w:hAnsi="Consolas" w:cs="Consolas"/>
                      <w:color w:val="000000"/>
                      <w:sz w:val="19"/>
                      <w:szCs w:val="19"/>
                      <w:highlight w:val="white"/>
                    </w:rPr>
                  </w:rPrChange>
                </w:rPr>
                <w:t>{</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10" w:author="Сергей" w:date="2017-08-13T19:58:00Z"/>
                <w:rFonts w:ascii="Consolas" w:hAnsi="Consolas" w:cs="Consolas"/>
                <w:color w:val="000000"/>
                <w:sz w:val="19"/>
                <w:szCs w:val="19"/>
                <w:highlight w:val="white"/>
                <w:lang w:val="en-US"/>
                <w:rPrChange w:id="611" w:author="Сергей" w:date="2017-08-13T19:58:00Z">
                  <w:rPr>
                    <w:ins w:id="612" w:author="Сергей" w:date="2017-08-13T19:58:00Z"/>
                    <w:rFonts w:ascii="Consolas" w:hAnsi="Consolas" w:cs="Consolas"/>
                    <w:color w:val="000000"/>
                    <w:sz w:val="19"/>
                    <w:szCs w:val="19"/>
                    <w:highlight w:val="white"/>
                  </w:rPr>
                </w:rPrChange>
              </w:rPr>
            </w:pPr>
            <w:ins w:id="613" w:author="Сергей" w:date="2017-08-13T19:58:00Z">
              <w:r w:rsidRPr="006B02C5">
                <w:rPr>
                  <w:rFonts w:ascii="Consolas" w:hAnsi="Consolas" w:cs="Consolas"/>
                  <w:color w:val="000000"/>
                  <w:sz w:val="19"/>
                  <w:szCs w:val="19"/>
                  <w:highlight w:val="white"/>
                  <w:lang w:val="en-US"/>
                  <w:rPrChange w:id="614"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2B91AF"/>
                  <w:sz w:val="19"/>
                  <w:szCs w:val="19"/>
                  <w:highlight w:val="white"/>
                  <w:lang w:val="en-US"/>
                  <w:rPrChange w:id="615" w:author="Сергей" w:date="2017-08-13T19:58:00Z">
                    <w:rPr>
                      <w:rFonts w:ascii="Consolas" w:hAnsi="Consolas" w:cs="Consolas"/>
                      <w:color w:val="2B91AF"/>
                      <w:sz w:val="19"/>
                      <w:szCs w:val="19"/>
                      <w:highlight w:val="white"/>
                    </w:rPr>
                  </w:rPrChange>
                </w:rPr>
                <w:t>Console</w:t>
              </w:r>
              <w:r w:rsidRPr="006B02C5">
                <w:rPr>
                  <w:rFonts w:ascii="Consolas" w:hAnsi="Consolas" w:cs="Consolas"/>
                  <w:color w:val="000000"/>
                  <w:sz w:val="19"/>
                  <w:szCs w:val="19"/>
                  <w:highlight w:val="white"/>
                  <w:lang w:val="en-US"/>
                  <w:rPrChange w:id="616" w:author="Сергей" w:date="2017-08-13T19:58:00Z">
                    <w:rPr>
                      <w:rFonts w:ascii="Consolas" w:hAnsi="Consolas" w:cs="Consolas"/>
                      <w:color w:val="000000"/>
                      <w:sz w:val="19"/>
                      <w:szCs w:val="19"/>
                      <w:highlight w:val="white"/>
                    </w:rPr>
                  </w:rPrChange>
                </w:rPr>
                <w:t>.WriteLine(exc.Message);</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17" w:author="Сергей" w:date="2017-08-13T19:58:00Z"/>
                <w:rFonts w:ascii="Consolas" w:hAnsi="Consolas" w:cs="Consolas"/>
                <w:color w:val="000000"/>
                <w:sz w:val="19"/>
                <w:szCs w:val="19"/>
                <w:highlight w:val="white"/>
                <w:lang w:val="en-US"/>
                <w:rPrChange w:id="618" w:author="Сергей" w:date="2017-08-13T19:58:00Z">
                  <w:rPr>
                    <w:ins w:id="619" w:author="Сергей" w:date="2017-08-13T19:58:00Z"/>
                    <w:rFonts w:ascii="Consolas" w:hAnsi="Consolas" w:cs="Consolas"/>
                    <w:color w:val="000000"/>
                    <w:sz w:val="19"/>
                    <w:szCs w:val="19"/>
                    <w:highlight w:val="white"/>
                  </w:rPr>
                </w:rPrChange>
              </w:rPr>
            </w:pPr>
            <w:ins w:id="620" w:author="Сергей" w:date="2017-08-13T19:58:00Z">
              <w:r w:rsidRPr="006B02C5">
                <w:rPr>
                  <w:rFonts w:ascii="Consolas" w:hAnsi="Consolas" w:cs="Consolas"/>
                  <w:color w:val="000000"/>
                  <w:sz w:val="19"/>
                  <w:szCs w:val="19"/>
                  <w:highlight w:val="white"/>
                  <w:lang w:val="en-US"/>
                  <w:rPrChange w:id="621" w:author="Сергей" w:date="2017-08-13T19:58:00Z">
                    <w:rPr>
                      <w:rFonts w:ascii="Consolas" w:hAnsi="Consolas" w:cs="Consolas"/>
                      <w:color w:val="000000"/>
                      <w:sz w:val="19"/>
                      <w:szCs w:val="19"/>
                      <w:highlight w:val="white"/>
                    </w:rPr>
                  </w:rPrChange>
                </w:rPr>
                <w:t xml:space="preserve">                }</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22" w:author="Сергей" w:date="2017-08-13T19:58:00Z"/>
                <w:rFonts w:ascii="Consolas" w:hAnsi="Consolas" w:cs="Consolas"/>
                <w:color w:val="000000"/>
                <w:sz w:val="19"/>
                <w:szCs w:val="19"/>
                <w:highlight w:val="white"/>
                <w:lang w:val="en-US"/>
                <w:rPrChange w:id="623" w:author="Сергей" w:date="2017-08-13T19:58:00Z">
                  <w:rPr>
                    <w:ins w:id="624" w:author="Сергей" w:date="2017-08-13T19:58:00Z"/>
                    <w:rFonts w:ascii="Consolas" w:hAnsi="Consolas" w:cs="Consolas"/>
                    <w:color w:val="000000"/>
                    <w:sz w:val="19"/>
                    <w:szCs w:val="19"/>
                    <w:highlight w:val="white"/>
                  </w:rPr>
                </w:rPrChange>
              </w:rPr>
            </w:pPr>
            <w:ins w:id="625" w:author="Сергей" w:date="2017-08-13T19:58:00Z">
              <w:r w:rsidRPr="006B02C5">
                <w:rPr>
                  <w:rFonts w:ascii="Consolas" w:hAnsi="Consolas" w:cs="Consolas"/>
                  <w:color w:val="000000"/>
                  <w:sz w:val="19"/>
                  <w:szCs w:val="19"/>
                  <w:highlight w:val="white"/>
                  <w:lang w:val="en-US"/>
                  <w:rPrChange w:id="626" w:author="Сергей" w:date="2017-08-13T19:58:00Z">
                    <w:rPr>
                      <w:rFonts w:ascii="Consolas" w:hAnsi="Consolas" w:cs="Consolas"/>
                      <w:color w:val="000000"/>
                      <w:sz w:val="19"/>
                      <w:szCs w:val="19"/>
                      <w:highlight w:val="white"/>
                    </w:rPr>
                  </w:rPrChange>
                </w:rPr>
                <w:t xml:space="preserve">            }</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27" w:author="Сергей" w:date="2017-08-13T19:58:00Z"/>
                <w:rFonts w:ascii="Consolas" w:hAnsi="Consolas" w:cs="Consolas"/>
                <w:color w:val="000000"/>
                <w:sz w:val="19"/>
                <w:szCs w:val="19"/>
                <w:highlight w:val="white"/>
                <w:lang w:val="en-US"/>
                <w:rPrChange w:id="628" w:author="Сергей" w:date="2017-08-13T19:58:00Z">
                  <w:rPr>
                    <w:ins w:id="629" w:author="Сергей" w:date="2017-08-13T19:58:00Z"/>
                    <w:rFonts w:ascii="Consolas" w:hAnsi="Consolas" w:cs="Consolas"/>
                    <w:color w:val="000000"/>
                    <w:sz w:val="19"/>
                    <w:szCs w:val="19"/>
                    <w:highlight w:val="white"/>
                  </w:rPr>
                </w:rPrChange>
              </w:rPr>
            </w:pPr>
            <w:ins w:id="630" w:author="Сергей" w:date="2017-08-13T19:58:00Z">
              <w:r w:rsidRPr="006B02C5">
                <w:rPr>
                  <w:rFonts w:ascii="Consolas" w:hAnsi="Consolas" w:cs="Consolas"/>
                  <w:color w:val="000000"/>
                  <w:sz w:val="19"/>
                  <w:szCs w:val="19"/>
                  <w:highlight w:val="white"/>
                  <w:lang w:val="en-US"/>
                  <w:rPrChange w:id="631" w:author="Сергей" w:date="2017-08-13T19:58:00Z">
                    <w:rPr>
                      <w:rFonts w:ascii="Consolas" w:hAnsi="Consolas" w:cs="Consolas"/>
                      <w:color w:val="000000"/>
                      <w:sz w:val="19"/>
                      <w:szCs w:val="19"/>
                      <w:highlight w:val="white"/>
                    </w:rPr>
                  </w:rPrChange>
                </w:rPr>
                <w:t xml:space="preserve">            sr.Close();</w:t>
              </w:r>
            </w:ins>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32" w:author="Сергей" w:date="2017-08-13T19:58:00Z"/>
                <w:rFonts w:ascii="Consolas" w:hAnsi="Consolas" w:cs="Consolas"/>
                <w:color w:val="000000"/>
                <w:sz w:val="19"/>
                <w:szCs w:val="19"/>
                <w:highlight w:val="white"/>
                <w:lang w:val="en-US"/>
                <w:rPrChange w:id="633" w:author="Сергей" w:date="2017-08-13T19:58:00Z">
                  <w:rPr>
                    <w:ins w:id="634" w:author="Сергей" w:date="2017-08-13T19:58:00Z"/>
                    <w:rFonts w:ascii="Consolas" w:hAnsi="Consolas" w:cs="Consolas"/>
                    <w:color w:val="000000"/>
                    <w:sz w:val="19"/>
                    <w:szCs w:val="19"/>
                    <w:highlight w:val="white"/>
                  </w:rPr>
                </w:rPrChange>
              </w:rPr>
            </w:pPr>
            <w:ins w:id="635" w:author="Сергей" w:date="2017-08-13T19:58:00Z">
              <w:r w:rsidRPr="006B02C5">
                <w:rPr>
                  <w:rFonts w:ascii="Consolas" w:hAnsi="Consolas" w:cs="Consolas"/>
                  <w:color w:val="000000"/>
                  <w:sz w:val="19"/>
                  <w:szCs w:val="19"/>
                  <w:highlight w:val="white"/>
                  <w:lang w:val="en-US"/>
                  <w:rPrChange w:id="636" w:author="Сергей" w:date="2017-08-13T19:58:00Z">
                    <w:rPr>
                      <w:rFonts w:ascii="Consolas" w:hAnsi="Consolas" w:cs="Consolas"/>
                      <w:color w:val="000000"/>
                      <w:sz w:val="19"/>
                      <w:szCs w:val="19"/>
                      <w:highlight w:val="white"/>
                    </w:rPr>
                  </w:rPrChange>
                </w:rPr>
                <w:t xml:space="preserve">            </w:t>
              </w:r>
              <w:r w:rsidRPr="006B02C5">
                <w:rPr>
                  <w:rFonts w:ascii="Consolas" w:hAnsi="Consolas" w:cs="Consolas"/>
                  <w:color w:val="2B91AF"/>
                  <w:sz w:val="19"/>
                  <w:szCs w:val="19"/>
                  <w:highlight w:val="white"/>
                  <w:lang w:val="en-US"/>
                  <w:rPrChange w:id="637" w:author="Сергей" w:date="2017-08-13T19:58:00Z">
                    <w:rPr>
                      <w:rFonts w:ascii="Consolas" w:hAnsi="Consolas" w:cs="Consolas"/>
                      <w:color w:val="2B91AF"/>
                      <w:sz w:val="19"/>
                      <w:szCs w:val="19"/>
                      <w:highlight w:val="white"/>
                    </w:rPr>
                  </w:rPrChange>
                </w:rPr>
                <w:t>Console</w:t>
              </w:r>
              <w:r w:rsidRPr="006B02C5">
                <w:rPr>
                  <w:rFonts w:ascii="Consolas" w:hAnsi="Consolas" w:cs="Consolas"/>
                  <w:color w:val="000000"/>
                  <w:sz w:val="19"/>
                  <w:szCs w:val="19"/>
                  <w:highlight w:val="white"/>
                  <w:lang w:val="en-US"/>
                  <w:rPrChange w:id="638" w:author="Сергей" w:date="2017-08-13T19:58:00Z">
                    <w:rPr>
                      <w:rFonts w:ascii="Consolas" w:hAnsi="Consolas" w:cs="Consolas"/>
                      <w:color w:val="000000"/>
                      <w:sz w:val="19"/>
                      <w:szCs w:val="19"/>
                      <w:highlight w:val="white"/>
                    </w:rPr>
                  </w:rPrChange>
                </w:rPr>
                <w:t>.WriteLine(</w:t>
              </w:r>
              <w:r w:rsidRPr="006B02C5">
                <w:rPr>
                  <w:rFonts w:ascii="Consolas" w:hAnsi="Consolas" w:cs="Consolas"/>
                  <w:color w:val="A31515"/>
                  <w:sz w:val="19"/>
                  <w:szCs w:val="19"/>
                  <w:highlight w:val="white"/>
                  <w:lang w:val="en-US"/>
                  <w:rPrChange w:id="639" w:author="Сергей" w:date="2017-08-13T19:58:00Z">
                    <w:rPr>
                      <w:rFonts w:ascii="Consolas" w:hAnsi="Consolas" w:cs="Consolas"/>
                      <w:color w:val="A31515"/>
                      <w:sz w:val="19"/>
                      <w:szCs w:val="19"/>
                      <w:highlight w:val="white"/>
                    </w:rPr>
                  </w:rPrChange>
                </w:rPr>
                <w:t>"</w:t>
              </w:r>
              <w:r>
                <w:rPr>
                  <w:rFonts w:ascii="Consolas" w:hAnsi="Consolas" w:cs="Consolas"/>
                  <w:color w:val="A31515"/>
                  <w:sz w:val="19"/>
                  <w:szCs w:val="19"/>
                  <w:highlight w:val="white"/>
                </w:rPr>
                <w:t>Среднее</w:t>
              </w:r>
              <w:r w:rsidRPr="006B02C5">
                <w:rPr>
                  <w:rFonts w:ascii="Consolas" w:hAnsi="Consolas" w:cs="Consolas"/>
                  <w:color w:val="A31515"/>
                  <w:sz w:val="19"/>
                  <w:szCs w:val="19"/>
                  <w:highlight w:val="white"/>
                  <w:lang w:val="en-US"/>
                  <w:rPrChange w:id="640" w:author="Сергей" w:date="2017-08-13T19:58:00Z">
                    <w:rPr>
                      <w:rFonts w:ascii="Consolas" w:hAnsi="Consolas" w:cs="Consolas"/>
                      <w:color w:val="A31515"/>
                      <w:sz w:val="19"/>
                      <w:szCs w:val="19"/>
                      <w:highlight w:val="white"/>
                    </w:rPr>
                  </w:rPrChange>
                </w:rPr>
                <w:t xml:space="preserve"> </w:t>
              </w:r>
              <w:r>
                <w:rPr>
                  <w:rFonts w:ascii="Consolas" w:hAnsi="Consolas" w:cs="Consolas"/>
                  <w:color w:val="A31515"/>
                  <w:sz w:val="19"/>
                  <w:szCs w:val="19"/>
                  <w:highlight w:val="white"/>
                </w:rPr>
                <w:t>арифметическое</w:t>
              </w:r>
              <w:r w:rsidRPr="006B02C5">
                <w:rPr>
                  <w:rFonts w:ascii="Consolas" w:hAnsi="Consolas" w:cs="Consolas"/>
                  <w:color w:val="A31515"/>
                  <w:sz w:val="19"/>
                  <w:szCs w:val="19"/>
                  <w:highlight w:val="white"/>
                  <w:lang w:val="en-US"/>
                  <w:rPrChange w:id="641" w:author="Сергей" w:date="2017-08-13T19:58:00Z">
                    <w:rPr>
                      <w:rFonts w:ascii="Consolas" w:hAnsi="Consolas" w:cs="Consolas"/>
                      <w:color w:val="A31515"/>
                      <w:sz w:val="19"/>
                      <w:szCs w:val="19"/>
                      <w:highlight w:val="white"/>
                    </w:rPr>
                  </w:rPrChange>
                </w:rPr>
                <w:t>:{0:f2}"</w:t>
              </w:r>
              <w:r w:rsidRPr="006B02C5">
                <w:rPr>
                  <w:rFonts w:ascii="Consolas" w:hAnsi="Consolas" w:cs="Consolas"/>
                  <w:color w:val="000000"/>
                  <w:sz w:val="19"/>
                  <w:szCs w:val="19"/>
                  <w:highlight w:val="white"/>
                  <w:lang w:val="en-US"/>
                  <w:rPrChange w:id="642" w:author="Сергей" w:date="2017-08-13T19:58:00Z">
                    <w:rPr>
                      <w:rFonts w:ascii="Consolas" w:hAnsi="Consolas" w:cs="Consolas"/>
                      <w:color w:val="000000"/>
                      <w:sz w:val="19"/>
                      <w:szCs w:val="19"/>
                      <w:highlight w:val="white"/>
                    </w:rPr>
                  </w:rPrChange>
                </w:rPr>
                <w:t>, (</w:t>
              </w:r>
              <w:r w:rsidRPr="006B02C5">
                <w:rPr>
                  <w:rFonts w:ascii="Consolas" w:hAnsi="Consolas" w:cs="Consolas"/>
                  <w:color w:val="0000FF"/>
                  <w:sz w:val="19"/>
                  <w:szCs w:val="19"/>
                  <w:highlight w:val="white"/>
                  <w:lang w:val="en-US"/>
                  <w:rPrChange w:id="643" w:author="Сергей" w:date="2017-08-13T19:58:00Z">
                    <w:rPr>
                      <w:rFonts w:ascii="Consolas" w:hAnsi="Consolas" w:cs="Consolas"/>
                      <w:color w:val="0000FF"/>
                      <w:sz w:val="19"/>
                      <w:szCs w:val="19"/>
                      <w:highlight w:val="white"/>
                    </w:rPr>
                  </w:rPrChange>
                </w:rPr>
                <w:t>double</w:t>
              </w:r>
              <w:r w:rsidRPr="006B02C5">
                <w:rPr>
                  <w:rFonts w:ascii="Consolas" w:hAnsi="Consolas" w:cs="Consolas"/>
                  <w:color w:val="000000"/>
                  <w:sz w:val="19"/>
                  <w:szCs w:val="19"/>
                  <w:highlight w:val="white"/>
                  <w:lang w:val="en-US"/>
                  <w:rPrChange w:id="644" w:author="Сергей" w:date="2017-08-13T19:58:00Z">
                    <w:rPr>
                      <w:rFonts w:ascii="Consolas" w:hAnsi="Consolas" w:cs="Consolas"/>
                      <w:color w:val="000000"/>
                      <w:sz w:val="19"/>
                      <w:szCs w:val="19"/>
                      <w:highlight w:val="white"/>
                    </w:rPr>
                  </w:rPrChange>
                </w:rPr>
                <w:t>)sum / count);</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45" w:author="Сергей" w:date="2017-08-13T19:58:00Z"/>
                <w:rFonts w:ascii="Consolas" w:hAnsi="Consolas" w:cs="Consolas"/>
                <w:color w:val="000000"/>
                <w:sz w:val="19"/>
                <w:szCs w:val="19"/>
                <w:highlight w:val="white"/>
              </w:rPr>
            </w:pPr>
            <w:ins w:id="646" w:author="Сергей" w:date="2017-08-13T19:58:00Z">
              <w:r w:rsidRPr="006B02C5">
                <w:rPr>
                  <w:rFonts w:ascii="Consolas" w:hAnsi="Consolas" w:cs="Consolas"/>
                  <w:color w:val="000000"/>
                  <w:sz w:val="19"/>
                  <w:szCs w:val="19"/>
                  <w:highlight w:val="white"/>
                  <w:lang w:val="en-US"/>
                  <w:rPrChange w:id="647" w:author="Сергей" w:date="2017-08-13T19:58:00Z">
                    <w:rPr>
                      <w:rFonts w:ascii="Consolas" w:hAnsi="Consolas" w:cs="Consolas"/>
                      <w:color w:val="000000"/>
                      <w:sz w:val="19"/>
                      <w:szCs w:val="19"/>
                      <w:highlight w:val="white"/>
                    </w:rPr>
                  </w:rPrChange>
                </w:rPr>
                <w:t xml:space="preserve">            </w:t>
              </w:r>
              <w:r>
                <w:rPr>
                  <w:rFonts w:ascii="Consolas" w:hAnsi="Consolas" w:cs="Consolas"/>
                  <w:color w:val="008000"/>
                  <w:sz w:val="19"/>
                  <w:szCs w:val="19"/>
                  <w:highlight w:val="white"/>
                </w:rPr>
                <w:t>// Обратите внимание! Если не поставить явное приобразование типов перед sum, то sum/count получит целое число. Попробуйте убрать (double) перед sum.</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48" w:author="Сергей" w:date="2017-08-13T19:58:00Z"/>
                <w:rFonts w:ascii="Consolas" w:hAnsi="Consolas" w:cs="Consolas"/>
                <w:color w:val="000000"/>
                <w:sz w:val="19"/>
                <w:szCs w:val="19"/>
                <w:highlight w:val="white"/>
              </w:rPr>
            </w:pPr>
            <w:ins w:id="649" w:author="Сергей" w:date="2017-08-13T19:58:00Z">
              <w:r>
                <w:rPr>
                  <w:rFonts w:ascii="Consolas" w:hAnsi="Consolas" w:cs="Consolas"/>
                  <w:color w:val="000000"/>
                  <w:sz w:val="19"/>
                  <w:szCs w:val="19"/>
                  <w:highlight w:val="white"/>
                </w:rPr>
                <w:t xml:space="preserve">        }</w:t>
              </w:r>
            </w:ins>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650" w:author="Сергей" w:date="2017-08-13T19:58:00Z"/>
                <w:rFonts w:ascii="Consolas" w:hAnsi="Consolas" w:cs="Consolas"/>
                <w:color w:val="000000"/>
                <w:sz w:val="19"/>
                <w:szCs w:val="19"/>
                <w:highlight w:val="white"/>
              </w:rPr>
            </w:pPr>
            <w:ins w:id="651" w:author="Сергей" w:date="2017-08-13T19:58:00Z">
              <w:r>
                <w:rPr>
                  <w:rFonts w:ascii="Consolas" w:hAnsi="Consolas" w:cs="Consolas"/>
                  <w:color w:val="000000"/>
                  <w:sz w:val="19"/>
                  <w:szCs w:val="19"/>
                  <w:highlight w:val="white"/>
                </w:rPr>
                <w:t xml:space="preserve">    }</w:t>
              </w:r>
            </w:ins>
          </w:p>
          <w:p w:rsidR="006B02C5" w:rsidRDefault="006B02C5" w:rsidP="006B02C5">
            <w:pPr>
              <w:pStyle w:val="normal"/>
              <w:widowControl w:val="0"/>
              <w:spacing w:before="0" w:after="0" w:line="240" w:lineRule="auto"/>
              <w:rPr>
                <w:ins w:id="652" w:author="Сергей" w:date="2017-08-13T19:59:00Z"/>
                <w:rFonts w:ascii="Consolas" w:hAnsi="Consolas" w:cs="Consolas"/>
                <w:color w:val="000000"/>
                <w:sz w:val="19"/>
                <w:szCs w:val="19"/>
                <w:lang w:val="en-US"/>
              </w:rPr>
            </w:pPr>
            <w:ins w:id="653" w:author="Сергей" w:date="2017-08-13T19:58:00Z">
              <w:r>
                <w:rPr>
                  <w:rFonts w:ascii="Consolas" w:hAnsi="Consolas" w:cs="Consolas"/>
                  <w:color w:val="000000"/>
                  <w:sz w:val="19"/>
                  <w:szCs w:val="19"/>
                  <w:highlight w:val="white"/>
                </w:rPr>
                <w:t>}</w:t>
              </w:r>
            </w:ins>
          </w:p>
          <w:p w:rsidR="0098571A" w:rsidRPr="00EE2599" w:rsidDel="006B02C5" w:rsidRDefault="0065297E" w:rsidP="006B02C5">
            <w:pPr>
              <w:pStyle w:val="normal"/>
              <w:widowControl w:val="0"/>
              <w:spacing w:before="0" w:after="0" w:line="240" w:lineRule="auto"/>
              <w:rPr>
                <w:del w:id="654" w:author="Сергей" w:date="2017-08-13T19:58:00Z"/>
                <w:color w:val="000000"/>
                <w:lang w:val="en-US"/>
              </w:rPr>
            </w:pPr>
            <w:del w:id="655" w:author="Сергей" w:date="2017-08-13T19:58:00Z">
              <w:r w:rsidRPr="00EE2599" w:rsidDel="006B02C5">
                <w:rPr>
                  <w:color w:val="000088"/>
                  <w:lang w:val="en-US"/>
                </w:rPr>
                <w:delText>using</w:delText>
              </w:r>
              <w:r w:rsidRPr="00EE2599" w:rsidDel="006B02C5">
                <w:rPr>
                  <w:color w:val="000000"/>
                  <w:lang w:val="en-US"/>
                </w:rPr>
                <w:delText xml:space="preserve"> </w:delText>
              </w:r>
              <w:r w:rsidRPr="00EE2599" w:rsidDel="006B02C5">
                <w:rPr>
                  <w:color w:val="660066"/>
                  <w:lang w:val="en-US"/>
                </w:rPr>
                <w:delText>System;</w:delText>
              </w:r>
            </w:del>
          </w:p>
          <w:p w:rsidR="0098571A" w:rsidRPr="00EE2599" w:rsidDel="006B02C5" w:rsidRDefault="0065297E">
            <w:pPr>
              <w:pStyle w:val="normal"/>
              <w:widowControl w:val="0"/>
              <w:spacing w:before="0" w:after="0" w:line="240" w:lineRule="auto"/>
              <w:rPr>
                <w:del w:id="656" w:author="Сергей" w:date="2017-08-13T19:58:00Z"/>
                <w:color w:val="000000"/>
                <w:lang w:val="en-US"/>
              </w:rPr>
            </w:pPr>
            <w:del w:id="657" w:author="Сергей" w:date="2017-08-13T19:58:00Z">
              <w:r w:rsidRPr="00EE2599" w:rsidDel="006B02C5">
                <w:rPr>
                  <w:color w:val="000088"/>
                  <w:lang w:val="en-US"/>
                </w:rPr>
                <w:delText>using</w:delText>
              </w:r>
              <w:r w:rsidRPr="00EE2599" w:rsidDel="006B02C5">
                <w:rPr>
                  <w:color w:val="000000"/>
                  <w:lang w:val="en-US"/>
                </w:rPr>
                <w:delText xml:space="preserve"> </w:delText>
              </w:r>
              <w:r w:rsidRPr="00EE2599" w:rsidDel="006B02C5">
                <w:rPr>
                  <w:color w:val="660066"/>
                  <w:lang w:val="en-US"/>
                </w:rPr>
                <w:delText>System</w:delText>
              </w:r>
              <w:r w:rsidRPr="00EE2599" w:rsidDel="006B02C5">
                <w:rPr>
                  <w:color w:val="666600"/>
                  <w:lang w:val="en-US"/>
                </w:rPr>
                <w:delText>.</w:delText>
              </w:r>
              <w:r w:rsidRPr="00EE2599" w:rsidDel="006B02C5">
                <w:rPr>
                  <w:color w:val="000000"/>
                  <w:lang w:val="en-US"/>
                </w:rPr>
                <w:delText>IO;</w:delText>
              </w:r>
            </w:del>
          </w:p>
          <w:p w:rsidR="0098571A" w:rsidRPr="00EE2599" w:rsidDel="006B02C5" w:rsidRDefault="0065297E">
            <w:pPr>
              <w:pStyle w:val="normal"/>
              <w:widowControl w:val="0"/>
              <w:spacing w:before="0" w:after="0" w:line="240" w:lineRule="auto"/>
              <w:rPr>
                <w:del w:id="658" w:author="Сергей" w:date="2017-08-13T19:58:00Z"/>
                <w:color w:val="000000"/>
                <w:lang w:val="en-US"/>
              </w:rPr>
            </w:pPr>
            <w:del w:id="659" w:author="Сергей" w:date="2017-08-13T19:58:00Z">
              <w:r w:rsidRPr="00EE2599" w:rsidDel="006B02C5">
                <w:rPr>
                  <w:color w:val="000088"/>
                  <w:lang w:val="en-US"/>
                </w:rPr>
                <w:delText>namespace</w:delText>
              </w:r>
              <w:r w:rsidRPr="00EE2599" w:rsidDel="006B02C5">
                <w:rPr>
                  <w:color w:val="000000"/>
                  <w:lang w:val="en-US"/>
                </w:rPr>
                <w:delText xml:space="preserve"> </w:delText>
              </w:r>
              <w:r w:rsidRPr="00EE2599" w:rsidDel="006B02C5">
                <w:rPr>
                  <w:color w:val="660066"/>
                  <w:lang w:val="en-US"/>
                </w:rPr>
                <w:delText>ReadFromFileWithException</w:delText>
              </w:r>
            </w:del>
          </w:p>
          <w:p w:rsidR="0098571A" w:rsidRPr="00EE2599" w:rsidDel="006B02C5" w:rsidRDefault="0065297E">
            <w:pPr>
              <w:pStyle w:val="normal"/>
              <w:widowControl w:val="0"/>
              <w:spacing w:before="0" w:after="0" w:line="240" w:lineRule="auto"/>
              <w:rPr>
                <w:del w:id="660" w:author="Сергей" w:date="2017-08-13T19:58:00Z"/>
                <w:color w:val="000000"/>
                <w:lang w:val="en-US"/>
              </w:rPr>
            </w:pPr>
            <w:del w:id="661" w:author="Сергей" w:date="2017-08-13T19:58:00Z">
              <w:r w:rsidRPr="00EE2599" w:rsidDel="006B02C5">
                <w:rPr>
                  <w:color w:val="000000"/>
                  <w:lang w:val="en-US"/>
                </w:rPr>
                <w:delText>{</w:delText>
              </w:r>
            </w:del>
          </w:p>
          <w:p w:rsidR="0098571A" w:rsidRPr="00EE2599" w:rsidDel="006B02C5" w:rsidRDefault="0065297E">
            <w:pPr>
              <w:pStyle w:val="normal"/>
              <w:widowControl w:val="0"/>
              <w:spacing w:before="0" w:after="0" w:line="240" w:lineRule="auto"/>
              <w:rPr>
                <w:del w:id="662" w:author="Сергей" w:date="2017-08-13T19:58:00Z"/>
                <w:color w:val="000000"/>
                <w:lang w:val="en-US"/>
              </w:rPr>
            </w:pPr>
            <w:del w:id="663" w:author="Сергей" w:date="2017-08-13T19:58:00Z">
              <w:r w:rsidRPr="00EE2599" w:rsidDel="006B02C5">
                <w:rPr>
                  <w:color w:val="000000"/>
                  <w:lang w:val="en-US"/>
                </w:rPr>
                <w:delText xml:space="preserve">    </w:delText>
              </w:r>
              <w:r w:rsidRPr="00EE2599" w:rsidDel="006B02C5">
                <w:rPr>
                  <w:color w:val="000088"/>
                  <w:lang w:val="en-US"/>
                </w:rPr>
                <w:delText>class</w:delText>
              </w:r>
              <w:r w:rsidRPr="00EE2599" w:rsidDel="006B02C5">
                <w:rPr>
                  <w:color w:val="000000"/>
                  <w:lang w:val="en-US"/>
                </w:rPr>
                <w:delText xml:space="preserve"> </w:delText>
              </w:r>
              <w:r w:rsidRPr="00EE2599" w:rsidDel="006B02C5">
                <w:rPr>
                  <w:color w:val="660066"/>
                  <w:lang w:val="en-US"/>
                </w:rPr>
                <w:delText>Program</w:delText>
              </w:r>
            </w:del>
          </w:p>
          <w:p w:rsidR="0098571A" w:rsidRPr="00EE2599" w:rsidDel="006B02C5" w:rsidRDefault="0065297E">
            <w:pPr>
              <w:pStyle w:val="normal"/>
              <w:widowControl w:val="0"/>
              <w:spacing w:before="0" w:after="0" w:line="240" w:lineRule="auto"/>
              <w:rPr>
                <w:del w:id="664" w:author="Сергей" w:date="2017-08-13T19:58:00Z"/>
                <w:color w:val="000000"/>
                <w:lang w:val="en-US"/>
              </w:rPr>
            </w:pPr>
            <w:del w:id="665" w:author="Сергей" w:date="2017-08-13T19:58:00Z">
              <w:r w:rsidRPr="00EE2599" w:rsidDel="006B02C5">
                <w:rPr>
                  <w:color w:val="000000"/>
                  <w:lang w:val="en-US"/>
                </w:rPr>
                <w:delText xml:space="preserve">    {</w:delText>
              </w:r>
            </w:del>
          </w:p>
          <w:p w:rsidR="0098571A" w:rsidRPr="00EE2599" w:rsidDel="006B02C5" w:rsidRDefault="0098571A">
            <w:pPr>
              <w:pStyle w:val="normal"/>
              <w:widowControl w:val="0"/>
              <w:spacing w:before="0" w:after="0" w:line="240" w:lineRule="auto"/>
              <w:rPr>
                <w:del w:id="666" w:author="Сергей" w:date="2017-08-13T19:58:00Z"/>
                <w:color w:val="000000"/>
                <w:lang w:val="en-US"/>
              </w:rPr>
            </w:pPr>
          </w:p>
          <w:p w:rsidR="0098571A" w:rsidRPr="00EE2599" w:rsidDel="006B02C5" w:rsidRDefault="0065297E">
            <w:pPr>
              <w:pStyle w:val="normal"/>
              <w:widowControl w:val="0"/>
              <w:spacing w:before="0" w:after="0" w:line="240" w:lineRule="auto"/>
              <w:rPr>
                <w:del w:id="667" w:author="Сергей" w:date="2017-08-13T19:58:00Z"/>
                <w:color w:val="000000"/>
                <w:lang w:val="en-US"/>
              </w:rPr>
            </w:pPr>
            <w:del w:id="668" w:author="Сергей" w:date="2017-08-13T19:58:00Z">
              <w:r w:rsidRPr="00EE2599" w:rsidDel="006B02C5">
                <w:rPr>
                  <w:color w:val="000000"/>
                  <w:lang w:val="en-US"/>
                </w:rPr>
                <w:delText xml:space="preserve">        </w:delText>
              </w:r>
              <w:r w:rsidRPr="00EE2599" w:rsidDel="006B02C5">
                <w:rPr>
                  <w:color w:val="000088"/>
                  <w:lang w:val="en-US"/>
                </w:rPr>
                <w:delText>static</w:delText>
              </w:r>
              <w:r w:rsidRPr="00EE2599" w:rsidDel="006B02C5">
                <w:rPr>
                  <w:color w:val="000000"/>
                  <w:lang w:val="en-US"/>
                </w:rPr>
                <w:delText xml:space="preserve"> </w:delText>
              </w:r>
              <w:r w:rsidRPr="00EE2599" w:rsidDel="006B02C5">
                <w:rPr>
                  <w:color w:val="000088"/>
                  <w:lang w:val="en-US"/>
                </w:rPr>
                <w:delText>void</w:delText>
              </w:r>
              <w:r w:rsidRPr="00EE2599" w:rsidDel="006B02C5">
                <w:rPr>
                  <w:color w:val="000000"/>
                  <w:lang w:val="en-US"/>
                </w:rPr>
                <w:delText xml:space="preserve"> </w:delText>
              </w:r>
              <w:r w:rsidRPr="00EE2599" w:rsidDel="006B02C5">
                <w:rPr>
                  <w:color w:val="660066"/>
                  <w:lang w:val="en-US"/>
                </w:rPr>
                <w:delText>Main</w:delText>
              </w:r>
              <w:r w:rsidRPr="00EE2599" w:rsidDel="006B02C5">
                <w:rPr>
                  <w:color w:val="666600"/>
                  <w:lang w:val="en-US"/>
                </w:rPr>
                <w:delText>(</w:delText>
              </w:r>
              <w:r w:rsidRPr="00EE2599" w:rsidDel="006B02C5">
                <w:rPr>
                  <w:color w:val="000088"/>
                  <w:lang w:val="en-US"/>
                </w:rPr>
                <w:delText>string</w:delText>
              </w:r>
              <w:r w:rsidRPr="00EE2599" w:rsidDel="006B02C5">
                <w:rPr>
                  <w:color w:val="666600"/>
                  <w:lang w:val="en-US"/>
                </w:rPr>
                <w:delText>[]</w:delText>
              </w:r>
              <w:r w:rsidRPr="00EE2599" w:rsidDel="006B02C5">
                <w:rPr>
                  <w:color w:val="000000"/>
                  <w:lang w:val="en-US"/>
                </w:rPr>
                <w:delText xml:space="preserve"> args)</w:delText>
              </w:r>
            </w:del>
          </w:p>
          <w:p w:rsidR="0098571A" w:rsidRPr="00EE2599" w:rsidDel="006B02C5" w:rsidRDefault="0065297E">
            <w:pPr>
              <w:pStyle w:val="normal"/>
              <w:widowControl w:val="0"/>
              <w:spacing w:before="0" w:after="0" w:line="240" w:lineRule="auto"/>
              <w:rPr>
                <w:del w:id="669" w:author="Сергей" w:date="2017-08-13T19:58:00Z"/>
                <w:color w:val="000000"/>
                <w:lang w:val="en-US"/>
              </w:rPr>
            </w:pPr>
            <w:del w:id="670" w:author="Сергей" w:date="2017-08-13T19:58:00Z">
              <w:r w:rsidRPr="00EE2599" w:rsidDel="006B02C5">
                <w:rPr>
                  <w:color w:val="000000"/>
                  <w:lang w:val="en-US"/>
                </w:rPr>
                <w:delText xml:space="preserve">        {</w:delText>
              </w:r>
            </w:del>
          </w:p>
          <w:p w:rsidR="0098571A" w:rsidRPr="00EE2599" w:rsidDel="006B02C5" w:rsidRDefault="0065297E">
            <w:pPr>
              <w:pStyle w:val="normal"/>
              <w:widowControl w:val="0"/>
              <w:spacing w:before="0" w:after="0" w:line="240" w:lineRule="auto"/>
              <w:rPr>
                <w:del w:id="671" w:author="Сергей" w:date="2017-08-13T19:58:00Z"/>
                <w:color w:val="000000"/>
                <w:lang w:val="en-US"/>
              </w:rPr>
            </w:pPr>
            <w:del w:id="672" w:author="Сергей" w:date="2017-08-13T19:58:00Z">
              <w:r w:rsidRPr="00EE2599" w:rsidDel="006B02C5">
                <w:rPr>
                  <w:color w:val="000000"/>
                  <w:lang w:val="en-US"/>
                </w:rPr>
                <w:delText xml:space="preserve">            </w:delText>
              </w:r>
              <w:r w:rsidRPr="00EE2599" w:rsidDel="006B02C5">
                <w:rPr>
                  <w:color w:val="660066"/>
                  <w:lang w:val="en-US"/>
                </w:rPr>
                <w:delText>StreamReader</w:delText>
              </w:r>
              <w:r w:rsidRPr="00EE2599" w:rsidDel="006B02C5">
                <w:rPr>
                  <w:color w:val="000000"/>
                  <w:lang w:val="en-US"/>
                </w:rPr>
                <w:delText xml:space="preserve"> sr </w:delText>
              </w:r>
              <w:r w:rsidRPr="00EE2599" w:rsidDel="006B02C5">
                <w:rPr>
                  <w:color w:val="666600"/>
                  <w:lang w:val="en-US"/>
                </w:rPr>
                <w:delText>=</w:delText>
              </w:r>
              <w:r w:rsidRPr="00EE2599" w:rsidDel="006B02C5">
                <w:rPr>
                  <w:color w:val="000000"/>
                  <w:lang w:val="en-US"/>
                </w:rPr>
                <w:delText xml:space="preserve"> </w:delText>
              </w:r>
              <w:r w:rsidRPr="00EE2599" w:rsidDel="006B02C5">
                <w:rPr>
                  <w:color w:val="000088"/>
                  <w:lang w:val="en-US"/>
                </w:rPr>
                <w:delText>new</w:delText>
              </w:r>
              <w:r w:rsidRPr="00EE2599" w:rsidDel="006B02C5">
                <w:rPr>
                  <w:color w:val="000000"/>
                  <w:lang w:val="en-US"/>
                </w:rPr>
                <w:delText xml:space="preserve"> </w:delText>
              </w:r>
              <w:r w:rsidRPr="00EE2599" w:rsidDel="006B02C5">
                <w:rPr>
                  <w:color w:val="660066"/>
                  <w:lang w:val="en-US"/>
                </w:rPr>
                <w:delText>StreamReader</w:delText>
              </w:r>
              <w:r w:rsidRPr="00EE2599" w:rsidDel="006B02C5">
                <w:rPr>
                  <w:color w:val="666600"/>
                  <w:lang w:val="en-US"/>
                </w:rPr>
                <w:delText>(</w:delText>
              </w:r>
              <w:r w:rsidRPr="00EE2599" w:rsidDel="006B02C5">
                <w:rPr>
                  <w:color w:val="008800"/>
                  <w:lang w:val="en-US"/>
                </w:rPr>
                <w:delText>"data.txt"</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673" w:author="Сергей" w:date="2017-08-13T19:58:00Z"/>
                <w:color w:val="000000"/>
                <w:lang w:val="en-US"/>
              </w:rPr>
            </w:pPr>
            <w:del w:id="674" w:author="Сергей" w:date="2017-08-13T19:58:00Z">
              <w:r w:rsidRPr="00EE2599" w:rsidDel="006B02C5">
                <w:rPr>
                  <w:color w:val="000000"/>
                  <w:lang w:val="en-US"/>
                </w:rPr>
                <w:delText xml:space="preserve">            </w:delText>
              </w:r>
              <w:r w:rsidRPr="00EE2599" w:rsidDel="006B02C5">
                <w:rPr>
                  <w:color w:val="000088"/>
                  <w:lang w:val="en-US"/>
                </w:rPr>
                <w:delText>int</w:delText>
              </w:r>
              <w:r w:rsidRPr="00EE2599" w:rsidDel="006B02C5">
                <w:rPr>
                  <w:color w:val="000000"/>
                  <w:lang w:val="en-US"/>
                </w:rPr>
                <w:delText xml:space="preserve"> sum </w:delText>
              </w:r>
              <w:r w:rsidRPr="00EE2599" w:rsidDel="006B02C5">
                <w:rPr>
                  <w:color w:val="666600"/>
                  <w:lang w:val="en-US"/>
                </w:rPr>
                <w:delText>=</w:delText>
              </w:r>
              <w:r w:rsidRPr="00EE2599" w:rsidDel="006B02C5">
                <w:rPr>
                  <w:color w:val="000000"/>
                  <w:lang w:val="en-US"/>
                </w:rPr>
                <w:delText xml:space="preserve"> </w:delText>
              </w:r>
              <w:r w:rsidRPr="00EE2599" w:rsidDel="006B02C5">
                <w:rPr>
                  <w:color w:val="006666"/>
                  <w:lang w:val="en-US"/>
                </w:rPr>
                <w:delText>0</w:delText>
              </w:r>
              <w:r w:rsidRPr="00EE2599" w:rsidDel="006B02C5">
                <w:rPr>
                  <w:color w:val="666600"/>
                  <w:lang w:val="en-US"/>
                </w:rPr>
                <w:delText>,</w:delText>
              </w:r>
              <w:r w:rsidRPr="00EE2599" w:rsidDel="006B02C5">
                <w:rPr>
                  <w:color w:val="000000"/>
                  <w:lang w:val="en-US"/>
                </w:rPr>
                <w:delText xml:space="preserve"> count </w:delText>
              </w:r>
              <w:r w:rsidRPr="00EE2599" w:rsidDel="006B02C5">
                <w:rPr>
                  <w:color w:val="666600"/>
                  <w:lang w:val="en-US"/>
                </w:rPr>
                <w:delText>=</w:delText>
              </w:r>
              <w:r w:rsidRPr="00EE2599" w:rsidDel="006B02C5">
                <w:rPr>
                  <w:color w:val="000000"/>
                  <w:lang w:val="en-US"/>
                </w:rPr>
                <w:delText xml:space="preserve"> </w:delText>
              </w:r>
              <w:r w:rsidRPr="00EE2599" w:rsidDel="006B02C5">
                <w:rPr>
                  <w:color w:val="006666"/>
                  <w:lang w:val="en-US"/>
                </w:rPr>
                <w:delText>0;</w:delText>
              </w:r>
            </w:del>
          </w:p>
          <w:p w:rsidR="0098571A" w:rsidRPr="00EE2599" w:rsidDel="006B02C5" w:rsidRDefault="0065297E">
            <w:pPr>
              <w:pStyle w:val="normal"/>
              <w:widowControl w:val="0"/>
              <w:spacing w:before="0" w:after="0" w:line="240" w:lineRule="auto"/>
              <w:rPr>
                <w:del w:id="675" w:author="Сергей" w:date="2017-08-13T19:58:00Z"/>
                <w:color w:val="000000"/>
                <w:lang w:val="en-US"/>
              </w:rPr>
            </w:pPr>
            <w:del w:id="676" w:author="Сергей" w:date="2017-08-13T19:58:00Z">
              <w:r w:rsidRPr="00EE2599" w:rsidDel="006B02C5">
                <w:rPr>
                  <w:color w:val="000000"/>
                  <w:lang w:val="en-US"/>
                </w:rPr>
                <w:delText xml:space="preserve">            </w:delText>
              </w:r>
              <w:r w:rsidRPr="00EE2599" w:rsidDel="006B02C5">
                <w:rPr>
                  <w:color w:val="000088"/>
                  <w:lang w:val="en-US"/>
                </w:rPr>
                <w:delText>while</w:delText>
              </w:r>
              <w:r w:rsidRPr="00EE2599" w:rsidDel="006B02C5">
                <w:rPr>
                  <w:color w:val="000000"/>
                  <w:lang w:val="en-US"/>
                </w:rPr>
                <w:delText xml:space="preserve"> </w:delText>
              </w:r>
              <w:r w:rsidRPr="00EE2599" w:rsidDel="006B02C5">
                <w:rPr>
                  <w:color w:val="666600"/>
                  <w:lang w:val="en-US"/>
                </w:rPr>
                <w:delText>(!</w:delText>
              </w:r>
              <w:r w:rsidRPr="00EE2599" w:rsidDel="006B02C5">
                <w:rPr>
                  <w:color w:val="000000"/>
                  <w:lang w:val="en-US"/>
                </w:rPr>
                <w:delText>sr</w:delText>
              </w:r>
              <w:r w:rsidRPr="00EE2599" w:rsidDel="006B02C5">
                <w:rPr>
                  <w:color w:val="666600"/>
                  <w:lang w:val="en-US"/>
                </w:rPr>
                <w:delText>.</w:delText>
              </w:r>
              <w:r w:rsidRPr="00EE2599" w:rsidDel="006B02C5">
                <w:rPr>
                  <w:color w:val="660066"/>
                  <w:lang w:val="en-US"/>
                </w:rPr>
                <w:delText xml:space="preserve">EndOfStream)  </w:delText>
              </w:r>
              <w:r w:rsidRPr="00EE2599" w:rsidDel="006B02C5">
                <w:rPr>
                  <w:color w:val="880000"/>
                  <w:lang w:val="en-US"/>
                </w:rPr>
                <w:delText xml:space="preserve">// </w:delText>
              </w:r>
              <w:r w:rsidDel="006B02C5">
                <w:rPr>
                  <w:color w:val="880000"/>
                </w:rPr>
                <w:delText>Пока</w:delText>
              </w:r>
              <w:r w:rsidRPr="00EE2599" w:rsidDel="006B02C5">
                <w:rPr>
                  <w:color w:val="880000"/>
                  <w:lang w:val="en-US"/>
                </w:rPr>
                <w:delText xml:space="preserve"> </w:delText>
              </w:r>
              <w:r w:rsidDel="006B02C5">
                <w:rPr>
                  <w:color w:val="880000"/>
                </w:rPr>
                <w:delText>не</w:delText>
              </w:r>
              <w:r w:rsidRPr="00EE2599" w:rsidDel="006B02C5">
                <w:rPr>
                  <w:color w:val="880000"/>
                  <w:lang w:val="en-US"/>
                </w:rPr>
                <w:delText xml:space="preserve"> </w:delText>
              </w:r>
              <w:r w:rsidDel="006B02C5">
                <w:rPr>
                  <w:color w:val="880000"/>
                </w:rPr>
                <w:delText>конец</w:delText>
              </w:r>
              <w:r w:rsidRPr="00EE2599" w:rsidDel="006B02C5">
                <w:rPr>
                  <w:color w:val="880000"/>
                  <w:lang w:val="en-US"/>
                </w:rPr>
                <w:delText xml:space="preserve"> </w:delText>
              </w:r>
              <w:r w:rsidDel="006B02C5">
                <w:rPr>
                  <w:color w:val="880000"/>
                </w:rPr>
                <w:delText>потока</w:delText>
              </w:r>
              <w:r w:rsidRPr="00EE2599" w:rsidDel="006B02C5">
                <w:rPr>
                  <w:color w:val="880000"/>
                  <w:lang w:val="en-US"/>
                </w:rPr>
                <w:delText xml:space="preserve"> (</w:delText>
              </w:r>
              <w:r w:rsidDel="006B02C5">
                <w:rPr>
                  <w:color w:val="880000"/>
                </w:rPr>
                <w:delText>файла</w:delText>
              </w:r>
              <w:r w:rsidRPr="00EE2599" w:rsidDel="006B02C5">
                <w:rPr>
                  <w:color w:val="880000"/>
                  <w:lang w:val="en-US"/>
                </w:rPr>
                <w:delText>)</w:delText>
              </w:r>
            </w:del>
          </w:p>
          <w:p w:rsidR="0098571A" w:rsidRPr="00EE2599" w:rsidDel="006B02C5" w:rsidRDefault="0065297E">
            <w:pPr>
              <w:pStyle w:val="normal"/>
              <w:widowControl w:val="0"/>
              <w:spacing w:before="0" w:after="0" w:line="240" w:lineRule="auto"/>
              <w:rPr>
                <w:del w:id="677" w:author="Сергей" w:date="2017-08-13T19:58:00Z"/>
                <w:color w:val="000000"/>
                <w:lang w:val="en-US"/>
              </w:rPr>
            </w:pPr>
            <w:del w:id="678" w:author="Сергей" w:date="2017-08-13T19:58:00Z">
              <w:r w:rsidRPr="00EE2599" w:rsidDel="006B02C5">
                <w:rPr>
                  <w:color w:val="000000"/>
                  <w:lang w:val="en-US"/>
                </w:rPr>
                <w:delText xml:space="preserve">            {</w:delText>
              </w:r>
            </w:del>
          </w:p>
          <w:p w:rsidR="0098571A" w:rsidRPr="00EE2599" w:rsidDel="006B02C5" w:rsidRDefault="0065297E">
            <w:pPr>
              <w:pStyle w:val="normal"/>
              <w:widowControl w:val="0"/>
              <w:spacing w:before="0" w:after="0" w:line="240" w:lineRule="auto"/>
              <w:rPr>
                <w:del w:id="679" w:author="Сергей" w:date="2017-08-13T19:58:00Z"/>
                <w:color w:val="000000"/>
                <w:lang w:val="en-US"/>
              </w:rPr>
            </w:pPr>
            <w:del w:id="680" w:author="Сергей" w:date="2017-08-13T19:58:00Z">
              <w:r w:rsidRPr="00EE2599" w:rsidDel="006B02C5">
                <w:rPr>
                  <w:color w:val="000000"/>
                  <w:lang w:val="en-US"/>
                </w:rPr>
                <w:delText xml:space="preserve">                </w:delText>
              </w:r>
              <w:r w:rsidRPr="00EE2599" w:rsidDel="006B02C5">
                <w:rPr>
                  <w:color w:val="000088"/>
                  <w:lang w:val="en-US"/>
                </w:rPr>
                <w:delText>string</w:delText>
              </w:r>
              <w:r w:rsidRPr="00EE2599" w:rsidDel="006B02C5">
                <w:rPr>
                  <w:color w:val="000000"/>
                  <w:lang w:val="en-US"/>
                </w:rPr>
                <w:delText xml:space="preserve"> s </w:delText>
              </w:r>
              <w:r w:rsidRPr="00EE2599" w:rsidDel="006B02C5">
                <w:rPr>
                  <w:color w:val="666600"/>
                  <w:lang w:val="en-US"/>
                </w:rPr>
                <w:delText>=</w:delText>
              </w:r>
              <w:r w:rsidRPr="00EE2599" w:rsidDel="006B02C5">
                <w:rPr>
                  <w:color w:val="000000"/>
                  <w:lang w:val="en-US"/>
                </w:rPr>
                <w:delText xml:space="preserve"> sr</w:delText>
              </w:r>
              <w:r w:rsidRPr="00EE2599" w:rsidDel="006B02C5">
                <w:rPr>
                  <w:color w:val="666600"/>
                  <w:lang w:val="en-US"/>
                </w:rPr>
                <w:delText>.</w:delText>
              </w:r>
              <w:r w:rsidRPr="00EE2599" w:rsidDel="006B02C5">
                <w:rPr>
                  <w:color w:val="660066"/>
                  <w:lang w:val="en-US"/>
                </w:rPr>
                <w:delText>ReadLine</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681" w:author="Сергей" w:date="2017-08-13T19:58:00Z"/>
                <w:color w:val="000000"/>
                <w:lang w:val="en-US"/>
              </w:rPr>
            </w:pPr>
            <w:del w:id="682" w:author="Сергей" w:date="2017-08-13T19:58:00Z">
              <w:r w:rsidRPr="00EE2599" w:rsidDel="006B02C5">
                <w:rPr>
                  <w:color w:val="000000"/>
                  <w:lang w:val="en-US"/>
                </w:rPr>
                <w:delText xml:space="preserve">                </w:delText>
              </w:r>
              <w:r w:rsidRPr="00EE2599" w:rsidDel="006B02C5">
                <w:rPr>
                  <w:color w:val="660066"/>
                  <w:lang w:val="en-US"/>
                </w:rPr>
                <w:delText>Console</w:delText>
              </w:r>
              <w:r w:rsidRPr="00EE2599" w:rsidDel="006B02C5">
                <w:rPr>
                  <w:color w:val="666600"/>
                  <w:lang w:val="en-US"/>
                </w:rPr>
                <w:delText>.</w:delText>
              </w:r>
              <w:r w:rsidRPr="00EE2599" w:rsidDel="006B02C5">
                <w:rPr>
                  <w:color w:val="660066"/>
                  <w:lang w:val="en-US"/>
                </w:rPr>
                <w:delText>WriteLine</w:delText>
              </w:r>
              <w:r w:rsidRPr="00EE2599" w:rsidDel="006B02C5">
                <w:rPr>
                  <w:color w:val="666600"/>
                  <w:lang w:val="en-US"/>
                </w:rPr>
                <w:delText>(</w:delText>
              </w:r>
              <w:r w:rsidRPr="00EE2599" w:rsidDel="006B02C5">
                <w:rPr>
                  <w:color w:val="008800"/>
                  <w:lang w:val="en-US"/>
                </w:rPr>
                <w:delText>"</w:delText>
              </w:r>
              <w:r w:rsidDel="006B02C5">
                <w:rPr>
                  <w:color w:val="008800"/>
                </w:rPr>
                <w:delText>Считали</w:delText>
              </w:r>
              <w:r w:rsidRPr="00EE2599" w:rsidDel="006B02C5">
                <w:rPr>
                  <w:color w:val="008800"/>
                  <w:lang w:val="en-US"/>
                </w:rPr>
                <w:delText xml:space="preserve"> </w:delText>
              </w:r>
              <w:r w:rsidDel="006B02C5">
                <w:rPr>
                  <w:color w:val="008800"/>
                </w:rPr>
                <w:delText>строку</w:delText>
              </w:r>
              <w:r w:rsidRPr="00EE2599" w:rsidDel="006B02C5">
                <w:rPr>
                  <w:color w:val="008800"/>
                  <w:lang w:val="en-US"/>
                </w:rPr>
                <w:delText>:"</w:delText>
              </w:r>
              <w:r w:rsidRPr="00EE2599" w:rsidDel="006B02C5">
                <w:rPr>
                  <w:color w:val="666600"/>
                  <w:lang w:val="en-US"/>
                </w:rPr>
                <w:delText>+</w:delText>
              </w:r>
              <w:r w:rsidRPr="00EE2599" w:rsidDel="006B02C5">
                <w:rPr>
                  <w:color w:val="000000"/>
                  <w:lang w:val="en-US"/>
                </w:rPr>
                <w:delText>s</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683" w:author="Сергей" w:date="2017-08-13T19:58:00Z"/>
                <w:color w:val="000000"/>
                <w:lang w:val="en-US"/>
              </w:rPr>
            </w:pPr>
            <w:del w:id="684" w:author="Сергей" w:date="2017-08-13T19:58:00Z">
              <w:r w:rsidRPr="00EE2599" w:rsidDel="006B02C5">
                <w:rPr>
                  <w:color w:val="000000"/>
                  <w:lang w:val="en-US"/>
                </w:rPr>
                <w:delText xml:space="preserve">                </w:delText>
              </w:r>
              <w:r w:rsidRPr="00EE2599" w:rsidDel="006B02C5">
                <w:rPr>
                  <w:color w:val="000088"/>
                  <w:lang w:val="en-US"/>
                </w:rPr>
                <w:delText>try</w:delText>
              </w:r>
            </w:del>
          </w:p>
          <w:p w:rsidR="0098571A" w:rsidRPr="00EE2599" w:rsidDel="006B02C5" w:rsidRDefault="0065297E">
            <w:pPr>
              <w:pStyle w:val="normal"/>
              <w:widowControl w:val="0"/>
              <w:spacing w:before="0" w:after="0" w:line="240" w:lineRule="auto"/>
              <w:rPr>
                <w:del w:id="685" w:author="Сергей" w:date="2017-08-13T19:58:00Z"/>
                <w:color w:val="000000"/>
                <w:lang w:val="en-US"/>
              </w:rPr>
            </w:pPr>
            <w:del w:id="686" w:author="Сергей" w:date="2017-08-13T19:58:00Z">
              <w:r w:rsidRPr="00EE2599" w:rsidDel="006B02C5">
                <w:rPr>
                  <w:color w:val="000000"/>
                  <w:lang w:val="en-US"/>
                </w:rPr>
                <w:delText xml:space="preserve">                {</w:delText>
              </w:r>
            </w:del>
          </w:p>
          <w:p w:rsidR="0098571A" w:rsidRPr="00EE2599" w:rsidDel="006B02C5" w:rsidRDefault="0065297E">
            <w:pPr>
              <w:pStyle w:val="normal"/>
              <w:widowControl w:val="0"/>
              <w:spacing w:before="0" w:after="0" w:line="240" w:lineRule="auto"/>
              <w:rPr>
                <w:del w:id="687" w:author="Сергей" w:date="2017-08-13T19:58:00Z"/>
                <w:color w:val="000000"/>
                <w:lang w:val="en-US"/>
              </w:rPr>
            </w:pPr>
            <w:del w:id="688" w:author="Сергей" w:date="2017-08-13T19:58:00Z">
              <w:r w:rsidRPr="00EE2599" w:rsidDel="006B02C5">
                <w:rPr>
                  <w:color w:val="000000"/>
                  <w:lang w:val="en-US"/>
                </w:rPr>
                <w:delText xml:space="preserve">                    </w:delText>
              </w:r>
              <w:r w:rsidRPr="00EE2599" w:rsidDel="006B02C5">
                <w:rPr>
                  <w:color w:val="000088"/>
                  <w:lang w:val="en-US"/>
                </w:rPr>
                <w:delText>int</w:delText>
              </w:r>
              <w:r w:rsidRPr="00EE2599" w:rsidDel="006B02C5">
                <w:rPr>
                  <w:color w:val="000000"/>
                  <w:lang w:val="en-US"/>
                </w:rPr>
                <w:delText xml:space="preserve"> a </w:delText>
              </w:r>
              <w:r w:rsidRPr="00EE2599" w:rsidDel="006B02C5">
                <w:rPr>
                  <w:color w:val="666600"/>
                  <w:lang w:val="en-US"/>
                </w:rPr>
                <w:delText>=</w:delText>
              </w:r>
              <w:r w:rsidRPr="00EE2599" w:rsidDel="006B02C5">
                <w:rPr>
                  <w:color w:val="000000"/>
                  <w:lang w:val="en-US"/>
                </w:rPr>
                <w:delText xml:space="preserve"> </w:delText>
              </w:r>
              <w:r w:rsidRPr="00EE2599" w:rsidDel="006B02C5">
                <w:rPr>
                  <w:color w:val="000088"/>
                  <w:lang w:val="en-US"/>
                </w:rPr>
                <w:delText>int</w:delText>
              </w:r>
              <w:r w:rsidRPr="00EE2599" w:rsidDel="006B02C5">
                <w:rPr>
                  <w:color w:val="666600"/>
                  <w:lang w:val="en-US"/>
                </w:rPr>
                <w:delText>.</w:delText>
              </w:r>
              <w:r w:rsidRPr="00EE2599" w:rsidDel="006B02C5">
                <w:rPr>
                  <w:color w:val="660066"/>
                  <w:lang w:val="en-US"/>
                </w:rPr>
                <w:delText>Parse</w:delText>
              </w:r>
              <w:r w:rsidRPr="00EE2599" w:rsidDel="006B02C5">
                <w:rPr>
                  <w:color w:val="666600"/>
                  <w:lang w:val="en-US"/>
                </w:rPr>
                <w:delText>(</w:delText>
              </w:r>
              <w:r w:rsidRPr="00EE2599" w:rsidDel="006B02C5">
                <w:rPr>
                  <w:color w:val="000000"/>
                  <w:lang w:val="en-US"/>
                </w:rPr>
                <w:delText>s</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689" w:author="Сергей" w:date="2017-08-13T19:58:00Z"/>
                <w:color w:val="000000"/>
                <w:lang w:val="en-US"/>
              </w:rPr>
            </w:pPr>
            <w:del w:id="690" w:author="Сергей" w:date="2017-08-13T19:58:00Z">
              <w:r w:rsidRPr="00EE2599" w:rsidDel="006B02C5">
                <w:rPr>
                  <w:color w:val="000000"/>
                  <w:lang w:val="en-US"/>
                </w:rPr>
                <w:delText xml:space="preserve">                    sum </w:delText>
              </w:r>
              <w:r w:rsidRPr="00EE2599" w:rsidDel="006B02C5">
                <w:rPr>
                  <w:color w:val="666600"/>
                  <w:lang w:val="en-US"/>
                </w:rPr>
                <w:delText>=</w:delText>
              </w:r>
              <w:r w:rsidRPr="00EE2599" w:rsidDel="006B02C5">
                <w:rPr>
                  <w:color w:val="000000"/>
                  <w:lang w:val="en-US"/>
                </w:rPr>
                <w:delText xml:space="preserve"> sum </w:delText>
              </w:r>
              <w:r w:rsidRPr="00EE2599" w:rsidDel="006B02C5">
                <w:rPr>
                  <w:color w:val="666600"/>
                  <w:lang w:val="en-US"/>
                </w:rPr>
                <w:delText>+</w:delText>
              </w:r>
              <w:r w:rsidRPr="00EE2599" w:rsidDel="006B02C5">
                <w:rPr>
                  <w:color w:val="000000"/>
                  <w:lang w:val="en-US"/>
                </w:rPr>
                <w:delText xml:space="preserve"> a;</w:delText>
              </w:r>
            </w:del>
          </w:p>
          <w:p w:rsidR="0098571A" w:rsidRPr="00EE2599" w:rsidDel="006B02C5" w:rsidRDefault="0065297E">
            <w:pPr>
              <w:pStyle w:val="normal"/>
              <w:widowControl w:val="0"/>
              <w:spacing w:before="0" w:after="0" w:line="240" w:lineRule="auto"/>
              <w:rPr>
                <w:del w:id="691" w:author="Сергей" w:date="2017-08-13T19:58:00Z"/>
                <w:color w:val="000000"/>
                <w:lang w:val="en-US"/>
              </w:rPr>
            </w:pPr>
            <w:del w:id="692" w:author="Сергей" w:date="2017-08-13T19:58:00Z">
              <w:r w:rsidRPr="00EE2599" w:rsidDel="006B02C5">
                <w:rPr>
                  <w:color w:val="000000"/>
                  <w:lang w:val="en-US"/>
                </w:rPr>
                <w:delText xml:space="preserve">                    count</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693" w:author="Сергей" w:date="2017-08-13T19:58:00Z"/>
                <w:color w:val="000000"/>
                <w:lang w:val="en-US"/>
              </w:rPr>
            </w:pPr>
            <w:del w:id="694" w:author="Сергей" w:date="2017-08-13T19:58:00Z">
              <w:r w:rsidRPr="00EE2599" w:rsidDel="006B02C5">
                <w:rPr>
                  <w:color w:val="000000"/>
                  <w:lang w:val="en-US"/>
                </w:rPr>
                <w:delText xml:space="preserve">                    </w:delText>
              </w:r>
              <w:r w:rsidRPr="00EE2599" w:rsidDel="006B02C5">
                <w:rPr>
                  <w:color w:val="660066"/>
                  <w:lang w:val="en-US"/>
                </w:rPr>
                <w:delText>Console</w:delText>
              </w:r>
              <w:r w:rsidRPr="00EE2599" w:rsidDel="006B02C5">
                <w:rPr>
                  <w:color w:val="666600"/>
                  <w:lang w:val="en-US"/>
                </w:rPr>
                <w:delText>.</w:delText>
              </w:r>
              <w:r w:rsidRPr="00EE2599" w:rsidDel="006B02C5">
                <w:rPr>
                  <w:color w:val="660066"/>
                  <w:lang w:val="en-US"/>
                </w:rPr>
                <w:delText>WriteLine</w:delText>
              </w:r>
              <w:r w:rsidRPr="00EE2599" w:rsidDel="006B02C5">
                <w:rPr>
                  <w:color w:val="666600"/>
                  <w:lang w:val="en-US"/>
                </w:rPr>
                <w:delText>(</w:delText>
              </w:r>
              <w:r w:rsidRPr="00EE2599" w:rsidDel="006B02C5">
                <w:rPr>
                  <w:color w:val="008800"/>
                  <w:lang w:val="en-US"/>
                </w:rPr>
                <w:delText>"{0}.</w:delText>
              </w:r>
              <w:r w:rsidDel="006B02C5">
                <w:rPr>
                  <w:color w:val="008800"/>
                </w:rPr>
                <w:delText>Преобразовали</w:delText>
              </w:r>
              <w:r w:rsidRPr="00EE2599" w:rsidDel="006B02C5">
                <w:rPr>
                  <w:color w:val="008800"/>
                  <w:lang w:val="en-US"/>
                </w:rPr>
                <w:delText xml:space="preserve"> </w:delText>
              </w:r>
              <w:r w:rsidDel="006B02C5">
                <w:rPr>
                  <w:color w:val="008800"/>
                </w:rPr>
                <w:delText>в</w:delText>
              </w:r>
              <w:r w:rsidRPr="00EE2599" w:rsidDel="006B02C5">
                <w:rPr>
                  <w:color w:val="008800"/>
                  <w:lang w:val="en-US"/>
                </w:rPr>
                <w:delText xml:space="preserve"> </w:delText>
              </w:r>
              <w:r w:rsidDel="006B02C5">
                <w:rPr>
                  <w:color w:val="008800"/>
                </w:rPr>
                <w:delText>число</w:delText>
              </w:r>
              <w:r w:rsidRPr="00EE2599" w:rsidDel="006B02C5">
                <w:rPr>
                  <w:color w:val="008800"/>
                  <w:lang w:val="en-US"/>
                </w:rPr>
                <w:delText>:{1}"</w:delText>
              </w:r>
              <w:r w:rsidRPr="00EE2599" w:rsidDel="006B02C5">
                <w:rPr>
                  <w:color w:val="666600"/>
                  <w:lang w:val="en-US"/>
                </w:rPr>
                <w:delText>,</w:delText>
              </w:r>
              <w:r w:rsidRPr="00EE2599" w:rsidDel="006B02C5">
                <w:rPr>
                  <w:color w:val="000000"/>
                  <w:lang w:val="en-US"/>
                </w:rPr>
                <w:delText xml:space="preserve"> count</w:delText>
              </w:r>
              <w:r w:rsidRPr="00EE2599" w:rsidDel="006B02C5">
                <w:rPr>
                  <w:color w:val="666600"/>
                  <w:lang w:val="en-US"/>
                </w:rPr>
                <w:delText>,</w:delText>
              </w:r>
              <w:r w:rsidRPr="00EE2599" w:rsidDel="006B02C5">
                <w:rPr>
                  <w:color w:val="000000"/>
                  <w:lang w:val="en-US"/>
                </w:rPr>
                <w:delText xml:space="preserve"> a</w:delText>
              </w:r>
              <w:r w:rsidRPr="00EE2599" w:rsidDel="006B02C5">
                <w:rPr>
                  <w:color w:val="666600"/>
                  <w:lang w:val="en-US"/>
                </w:rPr>
                <w:delText>);</w:delText>
              </w:r>
            </w:del>
          </w:p>
          <w:p w:rsidR="0098571A" w:rsidDel="006B02C5" w:rsidRDefault="0065297E">
            <w:pPr>
              <w:pStyle w:val="normal"/>
              <w:widowControl w:val="0"/>
              <w:spacing w:before="0" w:after="0" w:line="240" w:lineRule="auto"/>
              <w:rPr>
                <w:del w:id="695" w:author="Сергей" w:date="2017-08-13T19:58:00Z"/>
                <w:color w:val="000000"/>
              </w:rPr>
            </w:pPr>
            <w:del w:id="696" w:author="Сергей" w:date="2017-08-13T19:58:00Z">
              <w:r w:rsidRPr="00EE2599" w:rsidDel="006B02C5">
                <w:rPr>
                  <w:color w:val="000000"/>
                  <w:lang w:val="en-US"/>
                </w:rPr>
                <w:delText xml:space="preserve">                </w:delText>
              </w:r>
              <w:r w:rsidDel="006B02C5">
                <w:rPr>
                  <w:color w:val="000000"/>
                </w:rPr>
                <w:delText>}</w:delText>
              </w:r>
            </w:del>
          </w:p>
          <w:p w:rsidR="0098571A" w:rsidDel="006B02C5" w:rsidRDefault="0065297E">
            <w:pPr>
              <w:pStyle w:val="normal"/>
              <w:widowControl w:val="0"/>
              <w:spacing w:before="0" w:after="0" w:line="240" w:lineRule="auto"/>
              <w:rPr>
                <w:del w:id="697" w:author="Сергей" w:date="2017-08-13T19:58:00Z"/>
                <w:color w:val="000000"/>
              </w:rPr>
            </w:pPr>
            <w:del w:id="698" w:author="Сергей" w:date="2017-08-13T19:58:00Z">
              <w:r w:rsidDel="006B02C5">
                <w:rPr>
                  <w:color w:val="000000"/>
                </w:rPr>
                <w:lastRenderedPageBreak/>
                <w:delText xml:space="preserve">                </w:delText>
              </w:r>
              <w:r w:rsidDel="006B02C5">
                <w:rPr>
                  <w:color w:val="880000"/>
                </w:rPr>
                <w:delText>// В экземпляре exc класса Exception будет</w:delText>
              </w:r>
            </w:del>
          </w:p>
          <w:p w:rsidR="0098571A" w:rsidDel="006B02C5" w:rsidRDefault="0065297E">
            <w:pPr>
              <w:pStyle w:val="normal"/>
              <w:widowControl w:val="0"/>
              <w:spacing w:before="0" w:after="0" w:line="240" w:lineRule="auto"/>
              <w:rPr>
                <w:del w:id="699" w:author="Сергей" w:date="2017-08-13T19:58:00Z"/>
                <w:color w:val="000000"/>
              </w:rPr>
            </w:pPr>
            <w:del w:id="700" w:author="Сергей" w:date="2017-08-13T19:58:00Z">
              <w:r w:rsidDel="006B02C5">
                <w:rPr>
                  <w:color w:val="000000"/>
                </w:rPr>
                <w:delText xml:space="preserve">                </w:delText>
              </w:r>
              <w:r w:rsidDel="006B02C5">
                <w:rPr>
                  <w:color w:val="880000"/>
                </w:rPr>
                <w:delText>// храниться информация об ошибке.</w:delText>
              </w:r>
            </w:del>
          </w:p>
          <w:p w:rsidR="0098571A" w:rsidDel="006B02C5" w:rsidRDefault="0065297E">
            <w:pPr>
              <w:pStyle w:val="normal"/>
              <w:widowControl w:val="0"/>
              <w:spacing w:before="0" w:after="0" w:line="240" w:lineRule="auto"/>
              <w:rPr>
                <w:del w:id="701" w:author="Сергей" w:date="2017-08-13T19:58:00Z"/>
                <w:color w:val="000000"/>
              </w:rPr>
            </w:pPr>
            <w:del w:id="702" w:author="Сергей" w:date="2017-08-13T19:58:00Z">
              <w:r w:rsidDel="006B02C5">
                <w:rPr>
                  <w:color w:val="000000"/>
                </w:rPr>
                <w:delText xml:space="preserve">                </w:delText>
              </w:r>
              <w:r w:rsidDel="006B02C5">
                <w:rPr>
                  <w:color w:val="000088"/>
                </w:rPr>
                <w:delText>catch</w:delText>
              </w:r>
              <w:r w:rsidDel="006B02C5">
                <w:rPr>
                  <w:color w:val="000000"/>
                </w:rPr>
                <w:delText xml:space="preserve"> </w:delText>
              </w:r>
              <w:r w:rsidDel="006B02C5">
                <w:rPr>
                  <w:color w:val="666600"/>
                </w:rPr>
                <w:delText>(</w:delText>
              </w:r>
              <w:r w:rsidDel="006B02C5">
                <w:rPr>
                  <w:color w:val="660066"/>
                </w:rPr>
                <w:delText>Exception</w:delText>
              </w:r>
              <w:r w:rsidDel="006B02C5">
                <w:rPr>
                  <w:color w:val="000000"/>
                </w:rPr>
                <w:delText xml:space="preserve"> exc)</w:delText>
              </w:r>
            </w:del>
          </w:p>
          <w:p w:rsidR="0098571A" w:rsidRPr="00EE2599" w:rsidDel="006B02C5" w:rsidRDefault="0065297E">
            <w:pPr>
              <w:pStyle w:val="normal"/>
              <w:widowControl w:val="0"/>
              <w:spacing w:before="0" w:after="0" w:line="240" w:lineRule="auto"/>
              <w:rPr>
                <w:del w:id="703" w:author="Сергей" w:date="2017-08-13T19:58:00Z"/>
                <w:color w:val="000000"/>
                <w:lang w:val="en-US"/>
              </w:rPr>
            </w:pPr>
            <w:del w:id="704" w:author="Сергей" w:date="2017-08-13T19:58:00Z">
              <w:r w:rsidDel="006B02C5">
                <w:rPr>
                  <w:color w:val="000000"/>
                </w:rPr>
                <w:delText xml:space="preserve">                </w:delText>
              </w:r>
              <w:r w:rsidRPr="00EE2599" w:rsidDel="006B02C5">
                <w:rPr>
                  <w:color w:val="000000"/>
                  <w:lang w:val="en-US"/>
                </w:rPr>
                <w:delText>{</w:delText>
              </w:r>
            </w:del>
          </w:p>
          <w:p w:rsidR="0098571A" w:rsidRPr="00EE2599" w:rsidDel="006B02C5" w:rsidRDefault="0065297E">
            <w:pPr>
              <w:pStyle w:val="normal"/>
              <w:widowControl w:val="0"/>
              <w:spacing w:before="0" w:after="0" w:line="240" w:lineRule="auto"/>
              <w:rPr>
                <w:del w:id="705" w:author="Сергей" w:date="2017-08-13T19:58:00Z"/>
                <w:color w:val="000000"/>
                <w:lang w:val="en-US"/>
              </w:rPr>
            </w:pPr>
            <w:del w:id="706" w:author="Сергей" w:date="2017-08-13T19:58:00Z">
              <w:r w:rsidRPr="00EE2599" w:rsidDel="006B02C5">
                <w:rPr>
                  <w:color w:val="000000"/>
                  <w:lang w:val="en-US"/>
                </w:rPr>
                <w:delText xml:space="preserve">                    </w:delText>
              </w:r>
              <w:r w:rsidRPr="00EE2599" w:rsidDel="006B02C5">
                <w:rPr>
                  <w:color w:val="660066"/>
                  <w:lang w:val="en-US"/>
                </w:rPr>
                <w:delText>Console</w:delText>
              </w:r>
              <w:r w:rsidRPr="00EE2599" w:rsidDel="006B02C5">
                <w:rPr>
                  <w:color w:val="666600"/>
                  <w:lang w:val="en-US"/>
                </w:rPr>
                <w:delText>.</w:delText>
              </w:r>
              <w:r w:rsidRPr="00EE2599" w:rsidDel="006B02C5">
                <w:rPr>
                  <w:color w:val="660066"/>
                  <w:lang w:val="en-US"/>
                </w:rPr>
                <w:delText>WriteLine</w:delText>
              </w:r>
              <w:r w:rsidRPr="00EE2599" w:rsidDel="006B02C5">
                <w:rPr>
                  <w:color w:val="666600"/>
                  <w:lang w:val="en-US"/>
                </w:rPr>
                <w:delText>(</w:delText>
              </w:r>
              <w:r w:rsidRPr="00EE2599" w:rsidDel="006B02C5">
                <w:rPr>
                  <w:color w:val="000000"/>
                  <w:lang w:val="en-US"/>
                </w:rPr>
                <w:delText>exc</w:delText>
              </w:r>
              <w:r w:rsidRPr="00EE2599" w:rsidDel="006B02C5">
                <w:rPr>
                  <w:color w:val="666600"/>
                  <w:lang w:val="en-US"/>
                </w:rPr>
                <w:delText>.</w:delText>
              </w:r>
              <w:r w:rsidRPr="00EE2599" w:rsidDel="006B02C5">
                <w:rPr>
                  <w:color w:val="660066"/>
                  <w:lang w:val="en-US"/>
                </w:rPr>
                <w:delText>Message</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707" w:author="Сергей" w:date="2017-08-13T19:58:00Z"/>
                <w:color w:val="000000"/>
                <w:lang w:val="en-US"/>
              </w:rPr>
            </w:pPr>
            <w:del w:id="708" w:author="Сергей" w:date="2017-08-13T19:58:00Z">
              <w:r w:rsidRPr="00EE2599" w:rsidDel="006B02C5">
                <w:rPr>
                  <w:color w:val="000000"/>
                  <w:lang w:val="en-US"/>
                </w:rPr>
                <w:delText xml:space="preserve">                }</w:delText>
              </w:r>
            </w:del>
          </w:p>
          <w:p w:rsidR="0098571A" w:rsidRPr="00EE2599" w:rsidDel="006B02C5" w:rsidRDefault="0065297E">
            <w:pPr>
              <w:pStyle w:val="normal"/>
              <w:widowControl w:val="0"/>
              <w:spacing w:before="0" w:after="0" w:line="240" w:lineRule="auto"/>
              <w:rPr>
                <w:del w:id="709" w:author="Сергей" w:date="2017-08-13T19:58:00Z"/>
                <w:color w:val="000000"/>
                <w:lang w:val="en-US"/>
              </w:rPr>
            </w:pPr>
            <w:del w:id="710" w:author="Сергей" w:date="2017-08-13T19:58:00Z">
              <w:r w:rsidRPr="00EE2599" w:rsidDel="006B02C5">
                <w:rPr>
                  <w:color w:val="000000"/>
                  <w:lang w:val="en-US"/>
                </w:rPr>
                <w:delText xml:space="preserve">            }</w:delText>
              </w:r>
            </w:del>
          </w:p>
          <w:p w:rsidR="0098571A" w:rsidRPr="00EE2599" w:rsidDel="006B02C5" w:rsidRDefault="0065297E">
            <w:pPr>
              <w:pStyle w:val="normal"/>
              <w:widowControl w:val="0"/>
              <w:spacing w:before="0" w:after="0" w:line="240" w:lineRule="auto"/>
              <w:rPr>
                <w:del w:id="711" w:author="Сергей" w:date="2017-08-13T19:58:00Z"/>
                <w:color w:val="000000"/>
                <w:lang w:val="en-US"/>
              </w:rPr>
            </w:pPr>
            <w:del w:id="712" w:author="Сергей" w:date="2017-08-13T19:58:00Z">
              <w:r w:rsidRPr="00EE2599" w:rsidDel="006B02C5">
                <w:rPr>
                  <w:color w:val="000000"/>
                  <w:lang w:val="en-US"/>
                </w:rPr>
                <w:delText xml:space="preserve">            sr</w:delText>
              </w:r>
              <w:r w:rsidRPr="00EE2599" w:rsidDel="006B02C5">
                <w:rPr>
                  <w:color w:val="666600"/>
                  <w:lang w:val="en-US"/>
                </w:rPr>
                <w:delText>.</w:delText>
              </w:r>
              <w:r w:rsidRPr="00EE2599" w:rsidDel="006B02C5">
                <w:rPr>
                  <w:color w:val="660066"/>
                  <w:lang w:val="en-US"/>
                </w:rPr>
                <w:delText>Close</w:delText>
              </w:r>
              <w:r w:rsidRPr="00EE2599" w:rsidDel="006B02C5">
                <w:rPr>
                  <w:color w:val="666600"/>
                  <w:lang w:val="en-US"/>
                </w:rPr>
                <w:delText>();</w:delText>
              </w:r>
            </w:del>
          </w:p>
          <w:p w:rsidR="0098571A" w:rsidRPr="00EE2599" w:rsidDel="006B02C5" w:rsidRDefault="0065297E">
            <w:pPr>
              <w:pStyle w:val="normal"/>
              <w:widowControl w:val="0"/>
              <w:spacing w:before="0" w:after="0" w:line="240" w:lineRule="auto"/>
              <w:rPr>
                <w:del w:id="713" w:author="Сергей" w:date="2017-08-13T19:58:00Z"/>
                <w:color w:val="000000"/>
                <w:lang w:val="en-US"/>
              </w:rPr>
            </w:pPr>
            <w:del w:id="714" w:author="Сергей" w:date="2017-08-13T19:58:00Z">
              <w:r w:rsidRPr="00EE2599" w:rsidDel="006B02C5">
                <w:rPr>
                  <w:color w:val="000000"/>
                  <w:lang w:val="en-US"/>
                </w:rPr>
                <w:delText xml:space="preserve">            </w:delText>
              </w:r>
              <w:r w:rsidRPr="00EE2599" w:rsidDel="006B02C5">
                <w:rPr>
                  <w:color w:val="660066"/>
                  <w:lang w:val="en-US"/>
                </w:rPr>
                <w:delText>Console</w:delText>
              </w:r>
              <w:r w:rsidRPr="00EE2599" w:rsidDel="006B02C5">
                <w:rPr>
                  <w:color w:val="666600"/>
                  <w:lang w:val="en-US"/>
                </w:rPr>
                <w:delText>.</w:delText>
              </w:r>
              <w:r w:rsidRPr="00EE2599" w:rsidDel="006B02C5">
                <w:rPr>
                  <w:color w:val="660066"/>
                  <w:lang w:val="en-US"/>
                </w:rPr>
                <w:delText>WriteLine</w:delText>
              </w:r>
              <w:r w:rsidRPr="00EE2599" w:rsidDel="006B02C5">
                <w:rPr>
                  <w:color w:val="666600"/>
                  <w:lang w:val="en-US"/>
                </w:rPr>
                <w:delText>(</w:delText>
              </w:r>
              <w:r w:rsidRPr="00EE2599" w:rsidDel="006B02C5">
                <w:rPr>
                  <w:color w:val="008800"/>
                  <w:lang w:val="en-US"/>
                </w:rPr>
                <w:delText>"</w:delText>
              </w:r>
              <w:r w:rsidDel="006B02C5">
                <w:rPr>
                  <w:color w:val="008800"/>
                </w:rPr>
                <w:delText>Среднее</w:delText>
              </w:r>
              <w:r w:rsidRPr="00EE2599" w:rsidDel="006B02C5">
                <w:rPr>
                  <w:color w:val="008800"/>
                  <w:lang w:val="en-US"/>
                </w:rPr>
                <w:delText xml:space="preserve"> </w:delText>
              </w:r>
              <w:r w:rsidDel="006B02C5">
                <w:rPr>
                  <w:color w:val="008800"/>
                </w:rPr>
                <w:delText>арифметическое</w:delText>
              </w:r>
              <w:r w:rsidRPr="00EE2599" w:rsidDel="006B02C5">
                <w:rPr>
                  <w:color w:val="008800"/>
                  <w:lang w:val="en-US"/>
                </w:rPr>
                <w:delText>:{0:f2}"</w:delText>
              </w:r>
              <w:r w:rsidRPr="00EE2599" w:rsidDel="006B02C5">
                <w:rPr>
                  <w:color w:val="666600"/>
                  <w:lang w:val="en-US"/>
                </w:rPr>
                <w:delText>,(</w:delText>
              </w:r>
              <w:r w:rsidRPr="00EE2599" w:rsidDel="006B02C5">
                <w:rPr>
                  <w:color w:val="000088"/>
                  <w:lang w:val="en-US"/>
                </w:rPr>
                <w:delText>double</w:delText>
              </w:r>
              <w:r w:rsidRPr="00EE2599" w:rsidDel="006B02C5">
                <w:rPr>
                  <w:color w:val="666600"/>
                  <w:lang w:val="en-US"/>
                </w:rPr>
                <w:delText>)</w:delText>
              </w:r>
              <w:r w:rsidRPr="00EE2599" w:rsidDel="006B02C5">
                <w:rPr>
                  <w:color w:val="000000"/>
                  <w:lang w:val="en-US"/>
                </w:rPr>
                <w:delText xml:space="preserve">sum </w:delText>
              </w:r>
              <w:r w:rsidRPr="00EE2599" w:rsidDel="006B02C5">
                <w:rPr>
                  <w:color w:val="666600"/>
                  <w:lang w:val="en-US"/>
                </w:rPr>
                <w:delText>/</w:delText>
              </w:r>
              <w:r w:rsidRPr="00EE2599" w:rsidDel="006B02C5">
                <w:rPr>
                  <w:color w:val="000000"/>
                  <w:lang w:val="en-US"/>
                </w:rPr>
                <w:delText xml:space="preserve"> count</w:delText>
              </w:r>
              <w:r w:rsidRPr="00EE2599" w:rsidDel="006B02C5">
                <w:rPr>
                  <w:color w:val="666600"/>
                  <w:lang w:val="en-US"/>
                </w:rPr>
                <w:delText>);</w:delText>
              </w:r>
            </w:del>
          </w:p>
          <w:p w:rsidR="0098571A" w:rsidDel="006B02C5" w:rsidRDefault="0065297E">
            <w:pPr>
              <w:pStyle w:val="normal"/>
              <w:widowControl w:val="0"/>
              <w:spacing w:before="0" w:after="0" w:line="240" w:lineRule="auto"/>
              <w:rPr>
                <w:del w:id="715" w:author="Сергей" w:date="2017-08-13T19:58:00Z"/>
                <w:color w:val="000000"/>
              </w:rPr>
            </w:pPr>
            <w:del w:id="716" w:author="Сергей" w:date="2017-08-13T19:58:00Z">
              <w:r w:rsidDel="006B02C5">
                <w:rPr>
                  <w:color w:val="880000"/>
                </w:rPr>
                <w:delText>// Обратите внимание! Если не поставить явное приобразование типов перед sum, то sum/count получит целое число. Попробуйте убрать (double) перед sum.</w:delText>
              </w:r>
            </w:del>
          </w:p>
          <w:p w:rsidR="0098571A" w:rsidDel="006B02C5" w:rsidRDefault="0065297E">
            <w:pPr>
              <w:pStyle w:val="normal"/>
              <w:widowControl w:val="0"/>
              <w:spacing w:before="0" w:after="0" w:line="240" w:lineRule="auto"/>
              <w:rPr>
                <w:del w:id="717" w:author="Сергей" w:date="2017-08-13T19:58:00Z"/>
                <w:color w:val="000000"/>
              </w:rPr>
            </w:pPr>
            <w:del w:id="718" w:author="Сергей" w:date="2017-08-13T19:58:00Z">
              <w:r w:rsidDel="006B02C5">
                <w:rPr>
                  <w:color w:val="000000"/>
                </w:rPr>
                <w:delText xml:space="preserve">        }</w:delText>
              </w:r>
            </w:del>
          </w:p>
          <w:p w:rsidR="0098571A" w:rsidDel="006B02C5" w:rsidRDefault="0065297E">
            <w:pPr>
              <w:pStyle w:val="normal"/>
              <w:widowControl w:val="0"/>
              <w:spacing w:before="0" w:after="0" w:line="240" w:lineRule="auto"/>
              <w:rPr>
                <w:del w:id="719" w:author="Сергей" w:date="2017-08-13T19:58:00Z"/>
                <w:color w:val="000000"/>
              </w:rPr>
            </w:pPr>
            <w:del w:id="720" w:author="Сергей" w:date="2017-08-13T19:58:00Z">
              <w:r w:rsidDel="006B02C5">
                <w:rPr>
                  <w:color w:val="000000"/>
                </w:rPr>
                <w:delText xml:space="preserve">    }</w:delText>
              </w:r>
            </w:del>
          </w:p>
          <w:p w:rsidR="0098571A" w:rsidRDefault="0065297E">
            <w:pPr>
              <w:pStyle w:val="normal"/>
              <w:widowControl w:val="0"/>
              <w:spacing w:before="0" w:after="0" w:line="240" w:lineRule="auto"/>
              <w:rPr>
                <w:color w:val="000000"/>
              </w:rPr>
            </w:pPr>
            <w:del w:id="721" w:author="Сергей" w:date="2017-08-13T19:58:00Z">
              <w:r w:rsidDel="006B02C5">
                <w:rPr>
                  <w:color w:val="000000"/>
                </w:rPr>
                <w:delText>}</w:delText>
              </w:r>
            </w:del>
          </w:p>
        </w:tc>
      </w:tr>
    </w:tbl>
    <w:p w:rsidR="0098571A" w:rsidRDefault="0098571A">
      <w:pPr>
        <w:pStyle w:val="normal"/>
      </w:pPr>
    </w:p>
    <w:p w:rsidR="0098571A" w:rsidRDefault="0098571A">
      <w:pPr>
        <w:pStyle w:val="1"/>
        <w:contextualSpacing w:val="0"/>
      </w:pPr>
      <w:bookmarkStart w:id="722" w:name="_9kcnia0eui" w:colFirst="0" w:colLast="0"/>
      <w:bookmarkEnd w:id="722"/>
    </w:p>
    <w:p w:rsidR="0098571A" w:rsidRDefault="0065297E">
      <w:pPr>
        <w:pStyle w:val="1"/>
        <w:contextualSpacing w:val="0"/>
      </w:pPr>
      <w:bookmarkStart w:id="723" w:name="_j1f029luzuln" w:colFirst="0" w:colLast="0"/>
      <w:bookmarkEnd w:id="723"/>
      <w:r>
        <w:br w:type="page"/>
      </w:r>
    </w:p>
    <w:p w:rsidR="0098571A" w:rsidRDefault="0065297E">
      <w:pPr>
        <w:pStyle w:val="1"/>
        <w:contextualSpacing w:val="0"/>
      </w:pPr>
      <w:bookmarkStart w:id="724" w:name="_ztn6o1tyxrp" w:colFirst="0" w:colLast="0"/>
      <w:bookmarkEnd w:id="724"/>
      <w:r>
        <w:lastRenderedPageBreak/>
        <w:t>Практическая часть урока</w:t>
      </w:r>
    </w:p>
    <w:p w:rsidR="0098571A" w:rsidRDefault="0065297E">
      <w:pPr>
        <w:pStyle w:val="3"/>
        <w:contextualSpacing w:val="0"/>
      </w:pPr>
      <w:bookmarkStart w:id="725" w:name="_hm6c3738gcx" w:colFirst="0" w:colLast="0"/>
      <w:bookmarkEnd w:id="725"/>
      <w:r>
        <w:t>Задача 1. Правильная программа. Класс “Мой одномерный массив”</w:t>
      </w:r>
    </w:p>
    <w:p w:rsidR="0098571A" w:rsidRDefault="0065297E">
      <w:pPr>
        <w:pStyle w:val="normal"/>
      </w:pPr>
      <w:r>
        <w:t>Разработать класс для работы с одномерным массивом. Предусмотреть конструктор, заполняющий массив конкретными значениями и конструктор заполняющий массив случайными числами. Сделать методы поиска среднего значения, максимального элемента массива, минимального элемента массива, подсчета количества положительных и метод, возвращающий массив в виде строки.</w:t>
      </w:r>
    </w:p>
    <w:tbl>
      <w:tblPr>
        <w:tblStyle w:val="af0"/>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r w:rsidRPr="00EE2599">
              <w:rPr>
                <w:color w:val="660066"/>
                <w:lang w:val="en-US"/>
              </w:rPr>
              <w:t>ArrayClass</w:t>
            </w:r>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MyArray</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666600"/>
              </w:rPr>
              <w:t>[]</w:t>
            </w:r>
            <w:r>
              <w:rPr>
                <w:color w:val="000000"/>
              </w:rPr>
              <w:t xml:space="preserve"> a;</w:t>
            </w:r>
          </w:p>
          <w:p w:rsidR="0098571A" w:rsidRDefault="0065297E">
            <w:pPr>
              <w:pStyle w:val="normal"/>
              <w:widowControl w:val="0"/>
              <w:spacing w:before="0" w:after="0" w:line="240" w:lineRule="auto"/>
              <w:rPr>
                <w:color w:val="000000"/>
              </w:rPr>
            </w:pPr>
            <w:r>
              <w:rPr>
                <w:color w:val="000000"/>
              </w:rPr>
              <w:t xml:space="preserve">        </w:t>
            </w:r>
            <w:r>
              <w:rPr>
                <w:color w:val="880000"/>
              </w:rPr>
              <w:t>//  Создание массива и заполнение его одним значением el</w:t>
            </w:r>
            <w:r>
              <w:rPr>
                <w:color w:val="000000"/>
              </w:rPr>
              <w:t xml:space="preserve">  </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88"/>
                <w:lang w:val="en-US"/>
              </w:rPr>
              <w:t>int</w:t>
            </w:r>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a</w:t>
            </w:r>
            <w:r>
              <w:rPr>
                <w:color w:val="666600"/>
              </w:rPr>
              <w:t>[</w:t>
            </w:r>
            <w:r>
              <w:rPr>
                <w:color w:val="000000"/>
              </w:rPr>
              <w:t>i</w:t>
            </w:r>
            <w:r>
              <w:rPr>
                <w:color w:val="666600"/>
              </w:rPr>
              <w:t>]</w:t>
            </w:r>
            <w:r>
              <w:rPr>
                <w:color w:val="000000"/>
              </w:rPr>
              <w:t xml:space="preserve"> </w:t>
            </w:r>
            <w:r>
              <w:rPr>
                <w:color w:val="666600"/>
              </w:rPr>
              <w:t>=</w:t>
            </w:r>
            <w:r>
              <w:rPr>
                <w:color w:val="000000"/>
              </w:rPr>
              <w:t xml:space="preserve"> el;</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880000"/>
              </w:rPr>
            </w:pPr>
            <w:r>
              <w:rPr>
                <w:color w:val="000000"/>
              </w:rPr>
              <w:t xml:space="preserve">        </w:t>
            </w:r>
            <w:r>
              <w:rPr>
                <w:color w:val="880000"/>
              </w:rPr>
              <w:t>//  Создание массива и заполнение его случайными числами от min до max</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00"/>
                <w:lang w:val="en-US"/>
              </w:rPr>
              <w:t xml:space="preserve"> </w:t>
            </w:r>
            <w:r w:rsidRPr="00EE2599">
              <w:rPr>
                <w:color w:val="000088"/>
                <w:lang w:val="en-US"/>
              </w:rPr>
              <w:t>int</w:t>
            </w:r>
            <w:r w:rsidRPr="00EE2599">
              <w:rPr>
                <w:color w:val="000000"/>
                <w:lang w:val="en-US"/>
              </w:rPr>
              <w:t xml:space="preserve"> min</w:t>
            </w:r>
            <w:r w:rsidRPr="00EE2599">
              <w:rPr>
                <w:color w:val="666600"/>
                <w:lang w:val="en-US"/>
              </w:rPr>
              <w:t>,</w:t>
            </w:r>
            <w:r w:rsidRPr="00EE2599">
              <w:rPr>
                <w:color w:val="000088"/>
                <w:lang w:val="en-US"/>
              </w:rPr>
              <w:t>int</w:t>
            </w:r>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rnd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rnd</w:t>
            </w:r>
            <w:r w:rsidRPr="00EE2599">
              <w:rPr>
                <w:color w:val="666600"/>
                <w:lang w:val="en-US"/>
              </w:rPr>
              <w:t>.</w:t>
            </w:r>
            <w:r w:rsidRPr="00EE2599">
              <w:rPr>
                <w:color w:val="660066"/>
                <w:lang w:val="en-US"/>
              </w:rPr>
              <w:t>Next</w:t>
            </w:r>
            <w:r w:rsidRPr="00EE2599">
              <w:rPr>
                <w:color w:val="666600"/>
                <w:lang w:val="en-US"/>
              </w:rPr>
              <w:t>(</w:t>
            </w:r>
            <w:r w:rsidRPr="00EE2599">
              <w:rPr>
                <w:color w:val="000000"/>
                <w:lang w:val="en-US"/>
              </w:rPr>
              <w:t>min</w:t>
            </w:r>
            <w:r w:rsidRPr="00EE2599">
              <w:rPr>
                <w:color w:val="666600"/>
                <w:lang w:val="en-US"/>
              </w:rPr>
              <w:t>,</w:t>
            </w:r>
            <w:r w:rsidRPr="00EE2599">
              <w:rPr>
                <w:color w:val="000000"/>
                <w:lang w:val="en-US"/>
              </w:rPr>
              <w:t>max</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 xml:space="preserve">get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66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max</w:t>
            </w:r>
            <w:r w:rsidRPr="00EE2599">
              <w:rPr>
                <w:color w:val="666600"/>
                <w:lang w:val="en-US"/>
              </w:rPr>
              <w: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CountPositiv</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count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count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count;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 override</w:t>
            </w:r>
            <w:r w:rsidRPr="00EE2599">
              <w:rPr>
                <w:color w:val="000000"/>
                <w:lang w:val="en-US"/>
              </w:rPr>
              <w:t xml:space="preserve"> </w:t>
            </w:r>
            <w:r w:rsidRPr="00EE2599">
              <w:rPr>
                <w:color w:val="000088"/>
                <w:lang w:val="en-US"/>
              </w:rPr>
              <w:t>string</w:t>
            </w:r>
            <w:r w:rsidRPr="00EE2599">
              <w:rPr>
                <w:color w:val="000000"/>
                <w:lang w:val="en-US"/>
              </w:rPr>
              <w:t xml:space="preserve"> </w:t>
            </w:r>
            <w:r w:rsidRPr="00EE2599">
              <w:rPr>
                <w:color w:val="660066"/>
                <w:lang w:val="en-US"/>
              </w:rPr>
              <w:t>ToString</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string</w:t>
            </w:r>
            <w:r w:rsidRPr="00EE2599">
              <w:rPr>
                <w:color w:val="000000"/>
                <w:lang w:val="en-US"/>
              </w:rPr>
              <w:t xml:space="preserve"> s </w:t>
            </w:r>
            <w:r w:rsidRPr="00EE2599">
              <w:rPr>
                <w:color w:val="666600"/>
                <w:lang w:val="en-US"/>
              </w:rPr>
              <w:t>=</w:t>
            </w:r>
            <w:r w:rsidRPr="00EE2599">
              <w:rPr>
                <w:color w:val="000000"/>
                <w:lang w:val="en-US"/>
              </w:rPr>
              <w:t xml:space="preserve"> </w:t>
            </w:r>
            <w:r w:rsidRPr="00EE2599">
              <w:rPr>
                <w:color w:val="0088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foreach</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v </w:t>
            </w:r>
            <w:r w:rsidRPr="00EE2599">
              <w:rPr>
                <w:color w:val="000088"/>
                <w:lang w:val="en-US"/>
              </w:rPr>
              <w:t>in</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w:t>
            </w:r>
            <w:r w:rsidRPr="00EE2599">
              <w:rPr>
                <w:color w:val="666600"/>
                <w:lang w:val="en-US"/>
              </w:rPr>
              <w:t>=</w:t>
            </w:r>
            <w:r w:rsidRPr="00EE2599">
              <w:rPr>
                <w:color w:val="000000"/>
                <w:lang w:val="en-US"/>
              </w:rPr>
              <w:t>s</w:t>
            </w:r>
            <w:r w:rsidRPr="00EE2599">
              <w:rPr>
                <w:color w:val="666600"/>
                <w:lang w:val="en-US"/>
              </w:rPr>
              <w:t>+</w:t>
            </w:r>
            <w:r w:rsidRPr="00EE2599">
              <w:rPr>
                <w:color w:val="000000"/>
                <w:lang w:val="en-US"/>
              </w:rPr>
              <w:t>v</w:t>
            </w:r>
            <w:r w:rsidRPr="00EE2599">
              <w:rPr>
                <w:color w:val="666600"/>
                <w:lang w:val="en-US"/>
              </w:rPr>
              <w:t>+</w:t>
            </w:r>
            <w:r w:rsidRPr="00EE2599">
              <w:rPr>
                <w:color w:val="008800"/>
                <w:lang w:val="en-US"/>
              </w:rPr>
              <w:t>"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args)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MyArray</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100</w:t>
            </w:r>
            <w:r w:rsidRPr="00EE2599">
              <w:rPr>
                <w:color w:val="666600"/>
                <w:lang w:val="en-US"/>
              </w:rPr>
              <w:t>);</w:t>
            </w:r>
          </w:p>
          <w:p w:rsidR="0098571A" w:rsidRDefault="0065297E">
            <w:pPr>
              <w:pStyle w:val="normal"/>
              <w:widowControl w:val="0"/>
              <w:spacing w:before="0" w:after="0" w:line="240" w:lineRule="auto"/>
              <w:rPr>
                <w:ins w:id="726" w:author="Сергей" w:date="2017-08-13T20:06:00Z"/>
                <w:color w:val="6666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0000"/>
                <w:lang w:val="en-US"/>
              </w:rPr>
              <w:t>a</w:t>
            </w:r>
            <w:r w:rsidRPr="00EE2599">
              <w:rPr>
                <w:color w:val="666600"/>
                <w:lang w:val="en-US"/>
              </w:rPr>
              <w:t>.</w:t>
            </w:r>
            <w:r w:rsidRPr="00EE2599">
              <w:rPr>
                <w:color w:val="660066"/>
                <w:lang w:val="en-US"/>
              </w:rPr>
              <w:t>ToString</w:t>
            </w:r>
            <w:r w:rsidRPr="00EE2599">
              <w:rPr>
                <w:color w:val="666600"/>
                <w:lang w:val="en-US"/>
              </w:rPr>
              <w:t>());</w:t>
            </w:r>
          </w:p>
          <w:p w:rsidR="00CC6C62" w:rsidRPr="00CC6C62" w:rsidRDefault="00CC6C62" w:rsidP="00CC6C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727" w:author="Сергей" w:date="2017-08-13T20:06:00Z"/>
                <w:rFonts w:ascii="Consolas" w:hAnsi="Consolas" w:cs="Consolas"/>
                <w:color w:val="000000"/>
                <w:sz w:val="19"/>
                <w:szCs w:val="19"/>
                <w:highlight w:val="white"/>
                <w:lang w:val="en-US"/>
                <w:rPrChange w:id="728" w:author="Сергей" w:date="2017-08-13T20:06:00Z">
                  <w:rPr>
                    <w:ins w:id="729" w:author="Сергей" w:date="2017-08-13T20:06:00Z"/>
                    <w:rFonts w:ascii="Consolas" w:hAnsi="Consolas" w:cs="Consolas"/>
                    <w:color w:val="000000"/>
                    <w:sz w:val="19"/>
                    <w:szCs w:val="19"/>
                    <w:highlight w:val="white"/>
                  </w:rPr>
                </w:rPrChange>
              </w:rPr>
            </w:pPr>
            <w:ins w:id="730" w:author="Сергей" w:date="2017-08-13T20:06:00Z">
              <w:r w:rsidRPr="00CC6C62">
                <w:rPr>
                  <w:rFonts w:ascii="Consolas" w:hAnsi="Consolas" w:cs="Consolas"/>
                  <w:color w:val="000000"/>
                  <w:sz w:val="19"/>
                  <w:szCs w:val="19"/>
                  <w:highlight w:val="white"/>
                  <w:lang w:val="en-US"/>
                  <w:rPrChange w:id="731" w:author="Сергей" w:date="2017-08-13T20:06:00Z">
                    <w:rPr>
                      <w:rFonts w:ascii="Consolas" w:hAnsi="Consolas" w:cs="Consolas"/>
                      <w:color w:val="000000"/>
                      <w:sz w:val="19"/>
                      <w:szCs w:val="19"/>
                      <w:highlight w:val="white"/>
                    </w:rPr>
                  </w:rPrChange>
                </w:rPr>
                <w:t xml:space="preserve">      </w:t>
              </w:r>
              <w:r w:rsidRPr="00CC6C62">
                <w:rPr>
                  <w:rFonts w:ascii="Consolas" w:hAnsi="Consolas" w:cs="Consolas"/>
                  <w:color w:val="2B91AF"/>
                  <w:sz w:val="19"/>
                  <w:szCs w:val="19"/>
                  <w:highlight w:val="white"/>
                  <w:lang w:val="en-US"/>
                  <w:rPrChange w:id="732" w:author="Сергей" w:date="2017-08-13T20:06:00Z">
                    <w:rPr>
                      <w:rFonts w:ascii="Consolas" w:hAnsi="Consolas" w:cs="Consolas"/>
                      <w:color w:val="2B91AF"/>
                      <w:sz w:val="19"/>
                      <w:szCs w:val="19"/>
                      <w:highlight w:val="white"/>
                    </w:rPr>
                  </w:rPrChange>
                </w:rPr>
                <w:t>Console</w:t>
              </w:r>
              <w:r w:rsidRPr="00CC6C62">
                <w:rPr>
                  <w:rFonts w:ascii="Consolas" w:hAnsi="Consolas" w:cs="Consolas"/>
                  <w:color w:val="000000"/>
                  <w:sz w:val="19"/>
                  <w:szCs w:val="19"/>
                  <w:highlight w:val="white"/>
                  <w:lang w:val="en-US"/>
                  <w:rPrChange w:id="733" w:author="Сергей" w:date="2017-08-13T20:06:00Z">
                    <w:rPr>
                      <w:rFonts w:ascii="Consolas" w:hAnsi="Consolas" w:cs="Consolas"/>
                      <w:color w:val="000000"/>
                      <w:sz w:val="19"/>
                      <w:szCs w:val="19"/>
                      <w:highlight w:val="white"/>
                    </w:rPr>
                  </w:rPrChange>
                </w:rPr>
                <w:t>.WriteLine(a.Max);</w:t>
              </w:r>
            </w:ins>
          </w:p>
          <w:p w:rsidR="00CC6C62" w:rsidRPr="00CC6C62" w:rsidRDefault="00CC6C62" w:rsidP="00CC6C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734" w:author="Сергей" w:date="2017-08-13T20:06:00Z"/>
                <w:rFonts w:ascii="Consolas" w:hAnsi="Consolas" w:cs="Consolas"/>
                <w:color w:val="000000"/>
                <w:sz w:val="19"/>
                <w:szCs w:val="19"/>
                <w:highlight w:val="white"/>
                <w:lang w:val="en-US"/>
                <w:rPrChange w:id="735" w:author="Сергей" w:date="2017-08-13T20:06:00Z">
                  <w:rPr>
                    <w:ins w:id="736" w:author="Сергей" w:date="2017-08-13T20:06:00Z"/>
                    <w:rFonts w:ascii="Consolas" w:hAnsi="Consolas" w:cs="Consolas"/>
                    <w:color w:val="000000"/>
                    <w:sz w:val="19"/>
                    <w:szCs w:val="19"/>
                    <w:highlight w:val="white"/>
                  </w:rPr>
                </w:rPrChange>
              </w:rPr>
            </w:pPr>
            <w:ins w:id="737" w:author="Сергей" w:date="2017-08-13T20:06:00Z">
              <w:r w:rsidRPr="00CC6C62">
                <w:rPr>
                  <w:rFonts w:ascii="Consolas" w:hAnsi="Consolas" w:cs="Consolas"/>
                  <w:color w:val="000000"/>
                  <w:sz w:val="19"/>
                  <w:szCs w:val="19"/>
                  <w:highlight w:val="white"/>
                  <w:lang w:val="en-US"/>
                  <w:rPrChange w:id="738" w:author="Сергей" w:date="2017-08-13T20:06:00Z">
                    <w:rPr>
                      <w:rFonts w:ascii="Consolas" w:hAnsi="Consolas" w:cs="Consolas"/>
                      <w:color w:val="000000"/>
                      <w:sz w:val="19"/>
                      <w:szCs w:val="19"/>
                      <w:highlight w:val="white"/>
                    </w:rPr>
                  </w:rPrChange>
                </w:rPr>
                <w:t xml:space="preserve">      </w:t>
              </w:r>
              <w:r w:rsidRPr="00CC6C62">
                <w:rPr>
                  <w:rFonts w:ascii="Consolas" w:hAnsi="Consolas" w:cs="Consolas"/>
                  <w:color w:val="2B91AF"/>
                  <w:sz w:val="19"/>
                  <w:szCs w:val="19"/>
                  <w:highlight w:val="white"/>
                  <w:lang w:val="en-US"/>
                  <w:rPrChange w:id="739" w:author="Сергей" w:date="2017-08-13T20:06:00Z">
                    <w:rPr>
                      <w:rFonts w:ascii="Consolas" w:hAnsi="Consolas" w:cs="Consolas"/>
                      <w:color w:val="2B91AF"/>
                      <w:sz w:val="19"/>
                      <w:szCs w:val="19"/>
                      <w:highlight w:val="white"/>
                    </w:rPr>
                  </w:rPrChange>
                </w:rPr>
                <w:t>Console</w:t>
              </w:r>
              <w:r w:rsidRPr="00CC6C62">
                <w:rPr>
                  <w:rFonts w:ascii="Consolas" w:hAnsi="Consolas" w:cs="Consolas"/>
                  <w:color w:val="000000"/>
                  <w:sz w:val="19"/>
                  <w:szCs w:val="19"/>
                  <w:highlight w:val="white"/>
                  <w:lang w:val="en-US"/>
                  <w:rPrChange w:id="740" w:author="Сергей" w:date="2017-08-13T20:06:00Z">
                    <w:rPr>
                      <w:rFonts w:ascii="Consolas" w:hAnsi="Consolas" w:cs="Consolas"/>
                      <w:color w:val="000000"/>
                      <w:sz w:val="19"/>
                      <w:szCs w:val="19"/>
                      <w:highlight w:val="white"/>
                    </w:rPr>
                  </w:rPrChange>
                </w:rPr>
                <w:t>.WriteLine(a.Min);</w:t>
              </w:r>
            </w:ins>
          </w:p>
          <w:p w:rsidR="00CC6C62" w:rsidRPr="00EE2599" w:rsidRDefault="00CC6C62" w:rsidP="00CC6C62">
            <w:pPr>
              <w:pStyle w:val="normal"/>
              <w:widowControl w:val="0"/>
              <w:spacing w:before="0" w:after="0" w:line="240" w:lineRule="auto"/>
              <w:rPr>
                <w:color w:val="000000"/>
                <w:lang w:val="en-US"/>
              </w:rPr>
            </w:pPr>
            <w:ins w:id="741" w:author="Сергей" w:date="2017-08-13T20:06:00Z">
              <w:r w:rsidRPr="00CC6C62">
                <w:rPr>
                  <w:rFonts w:ascii="Consolas" w:hAnsi="Consolas" w:cs="Consolas"/>
                  <w:color w:val="000000"/>
                  <w:sz w:val="19"/>
                  <w:szCs w:val="19"/>
                  <w:highlight w:val="white"/>
                  <w:lang w:val="en-US"/>
                  <w:rPrChange w:id="742" w:author="Сергей" w:date="2017-08-13T20:06:00Z">
                    <w:rPr>
                      <w:rFonts w:ascii="Consolas" w:hAnsi="Consolas" w:cs="Consolas"/>
                      <w:color w:val="000000"/>
                      <w:sz w:val="19"/>
                      <w:szCs w:val="19"/>
                      <w:highlight w:val="white"/>
                    </w:rPr>
                  </w:rPrChang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.WriteLine(a.CountPositiv);</w:t>
              </w:r>
            </w:ins>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pPr>
    </w:p>
    <w:p w:rsidR="0098571A" w:rsidRDefault="0098571A">
      <w:pPr>
        <w:pStyle w:val="3"/>
        <w:contextualSpacing w:val="0"/>
      </w:pPr>
      <w:bookmarkStart w:id="743" w:name="_lcz9hm7ems7w" w:colFirst="0" w:colLast="0"/>
      <w:bookmarkEnd w:id="743"/>
    </w:p>
    <w:p w:rsidR="0098571A" w:rsidRDefault="0065297E">
      <w:pPr>
        <w:pStyle w:val="3"/>
        <w:contextualSpacing w:val="0"/>
      </w:pPr>
      <w:bookmarkStart w:id="744" w:name="_un659ccsfmyr" w:colFirst="0" w:colLast="0"/>
      <w:bookmarkEnd w:id="744"/>
      <w:r>
        <w:br w:type="page"/>
      </w:r>
    </w:p>
    <w:p w:rsidR="0098571A" w:rsidRDefault="0065297E">
      <w:pPr>
        <w:pStyle w:val="3"/>
        <w:contextualSpacing w:val="0"/>
      </w:pPr>
      <w:bookmarkStart w:id="745" w:name="_n4m9vth6zvsu" w:colFirst="0" w:colLast="0"/>
      <w:bookmarkEnd w:id="745"/>
      <w:r>
        <w:lastRenderedPageBreak/>
        <w:t>Задача 2. Массив и файл</w:t>
      </w:r>
    </w:p>
    <w:p w:rsidR="0098571A" w:rsidRDefault="0065297E">
      <w:pPr>
        <w:pStyle w:val="normal"/>
      </w:pPr>
      <w:r>
        <w:t>Дана последовательность целых чисел, записанная в текстовый файл. Требуется считать данные из файла в массив, найти среднее арифметическое элементов и вывести минимальный и максимальный элементы массива на экран. Отсортировать массив.</w:t>
      </w:r>
    </w:p>
    <w:tbl>
      <w:tblPr>
        <w:tblStyle w:val="af1"/>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r w:rsidRPr="00EE2599">
              <w:rPr>
                <w:color w:val="666600"/>
                <w:lang w:val="en-US"/>
              </w:rPr>
              <w:t>.</w:t>
            </w:r>
            <w:r w:rsidRPr="00EE2599">
              <w:rPr>
                <w:color w:val="000000"/>
                <w:lang w:val="en-US"/>
              </w:rPr>
              <w:t>IO;</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r w:rsidRPr="00EE2599">
              <w:rPr>
                <w:color w:val="660066"/>
                <w:lang w:val="en-US"/>
              </w:rPr>
              <w:t>SeriesN_SortMaxMinMiddle</w:t>
            </w:r>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MyArray</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0088"/>
                <w:lang w:val="en-US"/>
              </w:rPr>
              <w:t>string</w:t>
            </w:r>
            <w:r w:rsidRPr="00EE2599">
              <w:rPr>
                <w:color w:val="000000"/>
                <w:lang w:val="en-US"/>
              </w:rPr>
              <w:t xml:space="preserve"> filename)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StreamReader</w:t>
            </w:r>
            <w:r w:rsidRPr="00EE2599">
              <w:rPr>
                <w:color w:val="000000"/>
                <w:lang w:val="en-US"/>
              </w:rPr>
              <w:t xml:space="preserve"> sr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gramStart"/>
            <w:r w:rsidRPr="00EE2599">
              <w:rPr>
                <w:color w:val="660066"/>
                <w:lang w:val="en-US"/>
              </w:rPr>
              <w:t>StreamReader</w:t>
            </w:r>
            <w:r w:rsidRPr="00EE2599">
              <w:rPr>
                <w:color w:val="666600"/>
                <w:lang w:val="en-US"/>
              </w:rPr>
              <w:t>(</w:t>
            </w:r>
            <w:proofErr w:type="gramEnd"/>
            <w:ins w:id="746" w:author="Сергей" w:date="2017-08-13T20:17:00Z">
              <w:r w:rsidR="00971C96" w:rsidRPr="00971C96">
                <w:rPr>
                  <w:rFonts w:ascii="Consolas" w:hAnsi="Consolas" w:cs="Consolas"/>
                  <w:color w:val="A31515"/>
                  <w:sz w:val="19"/>
                  <w:szCs w:val="19"/>
                  <w:highlight w:val="white"/>
                  <w:lang w:val="en-US"/>
                  <w:rPrChange w:id="747" w:author="Сергей" w:date="2017-08-13T20:17:00Z">
                    <w:rPr>
                      <w:rFonts w:ascii="Consolas" w:hAnsi="Consolas" w:cs="Consolas"/>
                      <w:color w:val="A31515"/>
                      <w:sz w:val="19"/>
                      <w:szCs w:val="19"/>
                      <w:highlight w:val="white"/>
                    </w:rPr>
                  </w:rPrChange>
                </w:rPr>
                <w:t>"..\\..\\data.txt"</w:t>
              </w:r>
            </w:ins>
            <w:del w:id="748" w:author="Сергей" w:date="2017-08-13T20:17:00Z">
              <w:r w:rsidRPr="00EE2599" w:rsidDel="00971C96">
                <w:rPr>
                  <w:color w:val="008800"/>
                  <w:lang w:val="en-US"/>
                </w:rPr>
                <w:delText>"data.txt"</w:delText>
              </w:r>
            </w:del>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Считываем количество элементов массива</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000000"/>
              </w:rPr>
              <w:t xml:space="preserve"> N </w:t>
            </w:r>
            <w:r>
              <w:rPr>
                <w:color w:val="666600"/>
              </w:rPr>
              <w:t>=</w:t>
            </w:r>
            <w:r>
              <w:rPr>
                <w:color w:val="000000"/>
              </w:rPr>
              <w:t xml:space="preserve"> </w:t>
            </w:r>
            <w:r>
              <w:rPr>
                <w:color w:val="000088"/>
              </w:rPr>
              <w:t>int</w:t>
            </w:r>
            <w:r>
              <w:rPr>
                <w:color w:val="666600"/>
              </w:rPr>
              <w:t>.</w:t>
            </w:r>
            <w:r>
              <w:rPr>
                <w:color w:val="660066"/>
              </w:rPr>
              <w:t>Parse</w:t>
            </w:r>
            <w:r>
              <w:rPr>
                <w:color w:val="666600"/>
              </w:rPr>
              <w:t>(</w:t>
            </w:r>
            <w:r>
              <w:rPr>
                <w:color w:val="000000"/>
              </w:rPr>
              <w:t>sr</w:t>
            </w:r>
            <w:r>
              <w:rPr>
                <w:color w:val="666600"/>
              </w:rPr>
              <w:t>.</w:t>
            </w:r>
            <w:r>
              <w:rPr>
                <w:color w:val="660066"/>
              </w:rPr>
              <w:t>ReadLine</w:t>
            </w:r>
            <w:r>
              <w:rPr>
                <w:color w:val="666600"/>
              </w:rPr>
              <w:t>());</w:t>
            </w:r>
          </w:p>
          <w:p w:rsidR="0098571A" w:rsidRDefault="0065297E">
            <w:pPr>
              <w:pStyle w:val="normal"/>
              <w:widowControl w:val="0"/>
              <w:spacing w:before="0" w:after="0" w:line="240" w:lineRule="auto"/>
              <w:rPr>
                <w:color w:val="000000"/>
              </w:rPr>
            </w:pPr>
            <w:r>
              <w:rPr>
                <w:color w:val="000000"/>
              </w:rPr>
              <w:t xml:space="preserve">            a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0000"/>
              </w:rPr>
              <w:t>N</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Считываем массив</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int</w:t>
            </w:r>
            <w:r w:rsidRPr="00EE2599">
              <w:rPr>
                <w:color w:val="666600"/>
                <w:lang w:val="en-US"/>
              </w:rPr>
              <w:t>.</w:t>
            </w:r>
            <w:r w:rsidRPr="00EE2599">
              <w:rPr>
                <w:color w:val="660066"/>
                <w:lang w:val="en-US"/>
              </w:rPr>
              <w:t>Parse</w:t>
            </w:r>
            <w:r w:rsidRPr="00EE2599">
              <w:rPr>
                <w:color w:val="666600"/>
                <w:lang w:val="en-US"/>
              </w:rPr>
              <w:t>(</w:t>
            </w:r>
            <w:r w:rsidRPr="00EE2599">
              <w:rPr>
                <w:color w:val="000000"/>
                <w:lang w:val="en-US"/>
              </w:rPr>
              <w:t>sr</w:t>
            </w:r>
            <w:r w:rsidRPr="00EE2599">
              <w:rPr>
                <w:color w:val="666600"/>
                <w:lang w:val="en-US"/>
              </w:rPr>
              <w:t>.</w:t>
            </w:r>
            <w:r w:rsidRPr="00EE2599">
              <w:rPr>
                <w:color w:val="660066"/>
                <w:lang w:val="en-US"/>
              </w:rPr>
              <w:t>ReadLine</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sr</w:t>
            </w:r>
            <w:r w:rsidRPr="00EE2599">
              <w:rPr>
                <w:color w:val="666600"/>
                <w:lang w:val="en-US"/>
              </w:rPr>
              <w:t>.</w:t>
            </w:r>
            <w:r w:rsidRPr="00EE2599">
              <w:rPr>
                <w:color w:val="660066"/>
                <w:lang w:val="en-US"/>
              </w:rPr>
              <w:t>Close</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Length</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a</w:t>
            </w:r>
            <w:r w:rsidRPr="00EE2599">
              <w:rPr>
                <w:color w:val="666600"/>
                <w:lang w:val="en-US"/>
              </w:rPr>
              <w:t>.</w:t>
            </w:r>
            <w:r w:rsidRPr="00EE2599">
              <w:rPr>
                <w:color w:val="660066"/>
                <w:lang w:val="en-US"/>
              </w:rPr>
              <w:t>Length;</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double</w:t>
            </w:r>
            <w:r w:rsidRPr="00EE2599">
              <w:rPr>
                <w:color w:val="000000"/>
                <w:lang w:val="en-US"/>
              </w:rPr>
              <w:t xml:space="preserve"> </w:t>
            </w:r>
            <w:r w:rsidRPr="00EE2599">
              <w:rPr>
                <w:color w:val="660066"/>
                <w:lang w:val="en-US"/>
              </w:rPr>
              <w:t>Sum</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double</w:t>
            </w:r>
            <w:r w:rsidRPr="00EE2599">
              <w:rPr>
                <w:color w:val="000000"/>
                <w:lang w:val="en-US"/>
              </w:rPr>
              <w:t xml:space="preserve"> sum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foreach</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el </w:t>
            </w:r>
            <w:r w:rsidRPr="00EE2599">
              <w:rPr>
                <w:color w:val="000088"/>
                <w:lang w:val="en-US"/>
              </w:rPr>
              <w:t>in</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sum </w:t>
            </w:r>
            <w:r w:rsidRPr="00EE2599">
              <w:rPr>
                <w:color w:val="666600"/>
                <w:lang w:val="en-US"/>
              </w:rPr>
              <w:t>+=</w:t>
            </w:r>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sum;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Max</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000088"/>
              </w:rPr>
              <w:t>get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максимальный элемент</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000000"/>
              </w:rPr>
              <w:t xml:space="preserve"> max </w:t>
            </w:r>
            <w:r>
              <w:rPr>
                <w:color w:val="666600"/>
              </w:rPr>
              <w:t>=</w:t>
            </w:r>
            <w:r>
              <w:rPr>
                <w:color w:val="000000"/>
              </w:rPr>
              <w:t xml:space="preserve"> a</w:t>
            </w:r>
            <w:r>
              <w:rPr>
                <w:color w:val="666600"/>
              </w:rPr>
              <w:t>[</w:t>
            </w:r>
            <w:r>
              <w:rPr>
                <w:color w:val="006666"/>
              </w:rPr>
              <w:t>0</w:t>
            </w:r>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max</w:t>
            </w:r>
            <w:r w:rsidRPr="00EE2599">
              <w:rPr>
                <w:color w:val="666600"/>
                <w:lang w:val="en-US"/>
              </w:rPr>
              <w: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88"/>
              </w:rPr>
              <w:t>get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минимальный элемент</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000000"/>
              </w:rPr>
              <w:t xml:space="preserve"> min </w:t>
            </w:r>
            <w:r>
              <w:rPr>
                <w:color w:val="666600"/>
              </w:rPr>
              <w:t>=</w:t>
            </w:r>
            <w:r>
              <w:rPr>
                <w:color w:val="000000"/>
              </w:rPr>
              <w:t xml:space="preserve"> a</w:t>
            </w:r>
            <w:r>
              <w:rPr>
                <w:color w:val="666600"/>
              </w:rPr>
              <w:t>[</w:t>
            </w:r>
            <w:r>
              <w:rPr>
                <w:color w:val="006666"/>
              </w:rPr>
              <w:t>0</w:t>
            </w:r>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BubbleSort</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w:t>
            </w:r>
            <w:proofErr w:type="gramStart"/>
            <w:r>
              <w:rPr>
                <w:color w:val="880000"/>
              </w:rPr>
              <w:t>Сортируем</w:t>
            </w:r>
            <w:proofErr w:type="gramEnd"/>
            <w:r>
              <w:rPr>
                <w:color w:val="880000"/>
              </w:rPr>
              <w:t xml:space="preserve"> используя сортировку методом "пузырька"</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Length</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88"/>
              </w:rPr>
              <w:t>if</w:t>
            </w:r>
            <w:r>
              <w:rPr>
                <w:color w:val="000000"/>
              </w:rPr>
              <w:t xml:space="preserve"> </w:t>
            </w:r>
            <w:r>
              <w:rPr>
                <w:color w:val="666600"/>
              </w:rPr>
              <w:t>(</w:t>
            </w:r>
            <w:r>
              <w:rPr>
                <w:color w:val="000000"/>
              </w:rPr>
              <w:t>a</w:t>
            </w:r>
            <w:r>
              <w:rPr>
                <w:color w:val="666600"/>
              </w:rPr>
              <w:t>[</w:t>
            </w:r>
            <w:r>
              <w:rPr>
                <w:color w:val="000000"/>
              </w:rPr>
              <w:t>j</w:t>
            </w:r>
            <w:r>
              <w:rPr>
                <w:color w:val="666600"/>
              </w:rPr>
              <w:t>]</w:t>
            </w:r>
            <w:r>
              <w:rPr>
                <w:color w:val="000000"/>
              </w:rPr>
              <w:t xml:space="preserve"> </w:t>
            </w:r>
            <w:r>
              <w:rPr>
                <w:color w:val="666600"/>
              </w:rPr>
              <w:t>&gt;</w:t>
            </w:r>
            <w:r>
              <w:rPr>
                <w:color w:val="000000"/>
              </w:rPr>
              <w:t xml:space="preserve"> a</w:t>
            </w:r>
            <w:r>
              <w:rPr>
                <w:color w:val="666600"/>
              </w:rPr>
              <w:t>[</w:t>
            </w:r>
            <w:r>
              <w:rPr>
                <w:color w:val="000000"/>
              </w:rPr>
              <w:t xml:space="preserve">j </w:t>
            </w:r>
            <w:r>
              <w:rPr>
                <w:color w:val="666600"/>
              </w:rPr>
              <w:t>+</w:t>
            </w:r>
            <w:r>
              <w:rPr>
                <w:color w:val="000000"/>
              </w:rPr>
              <w:t xml:space="preserve"> </w:t>
            </w:r>
            <w:r>
              <w:rPr>
                <w:color w:val="006666"/>
              </w:rPr>
              <w:t>1</w:t>
            </w:r>
            <w:r>
              <w:rPr>
                <w:color w:val="666600"/>
              </w:rPr>
              <w:t>])</w:t>
            </w:r>
            <w:r>
              <w:rPr>
                <w:color w:val="880000"/>
              </w:rPr>
              <w:t>//Сравниваем соседние элементы</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Обмениваем элементы местами</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000000"/>
              </w:rPr>
              <w:t xml:space="preserve"> t </w:t>
            </w:r>
            <w:r>
              <w:rPr>
                <w:color w:val="666600"/>
              </w:rPr>
              <w:t>=</w:t>
            </w:r>
            <w:r>
              <w:rPr>
                <w:color w:val="000000"/>
              </w:rPr>
              <w:t xml:space="preserve"> a</w:t>
            </w:r>
            <w:r>
              <w:rPr>
                <w:color w:val="666600"/>
              </w:rPr>
              <w:t>[</w:t>
            </w:r>
            <w:r>
              <w:rPr>
                <w:color w:val="000000"/>
              </w:rPr>
              <w:t>j</w:t>
            </w:r>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a</w:t>
            </w:r>
            <w:r w:rsidRPr="00EE2599">
              <w:rPr>
                <w:color w:val="666600"/>
                <w:lang w:val="en-US"/>
              </w:rPr>
              <w:t>[</w:t>
            </w:r>
            <w:r w:rsidRPr="00EE2599">
              <w:rPr>
                <w:color w:val="000000"/>
                <w:lang w:val="en-US"/>
              </w:rPr>
              <w:t>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j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 xml:space="preserve">j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foreach</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el </w:t>
            </w:r>
            <w:r w:rsidRPr="00EE2599">
              <w:rPr>
                <w:color w:val="000088"/>
                <w:lang w:val="en-US"/>
              </w:rPr>
              <w:t>in</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w:t>
            </w:r>
            <w:r w:rsidRPr="00EE2599">
              <w:rPr>
                <w:color w:val="666600"/>
                <w:lang w:val="en-US"/>
              </w:rPr>
              <w:t>(</w:t>
            </w:r>
            <w:r w:rsidRPr="00EE2599">
              <w:rPr>
                <w:color w:val="008800"/>
                <w:lang w:val="en-US"/>
              </w:rPr>
              <w:t>"{0,4}"</w:t>
            </w:r>
            <w:r w:rsidRPr="00EE2599">
              <w:rPr>
                <w:color w:val="666600"/>
                <w:lang w:val="en-US"/>
              </w:rPr>
              <w:t>,</w:t>
            </w:r>
            <w:r w:rsidRPr="00EE2599">
              <w:rPr>
                <w:color w:val="000000"/>
                <w:lang w:val="en-US"/>
              </w:rPr>
              <w:t xml:space="preserve"> el</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r w:rsidRPr="00EE2599">
              <w:rPr>
                <w:color w:val="000088"/>
                <w:lang w:val="en-US"/>
              </w:rPr>
              <w:t>string</w:t>
            </w:r>
            <w:r w:rsidRPr="00EE2599">
              <w:rPr>
                <w:color w:val="000000"/>
                <w:lang w:val="en-US"/>
              </w:rPr>
              <w:t xml:space="preserve"> msg)</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0000"/>
                <w:lang w:val="en-US"/>
              </w:rPr>
              <w:t>msg</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args)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MyArray</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MyArray</w:t>
            </w:r>
            <w:r w:rsidRPr="00EE2599">
              <w:rPr>
                <w:color w:val="666600"/>
                <w:lang w:val="en-US"/>
              </w:rPr>
              <w:t>(</w:t>
            </w:r>
            <w:r w:rsidRPr="00EE2599">
              <w:rPr>
                <w:color w:val="008800"/>
                <w:lang w:val="en-US"/>
              </w:rPr>
              <w:t>"data.txt"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660066"/>
                <w:lang w:val="en-US"/>
              </w:rPr>
              <w:t>Print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8800"/>
                <w:lang w:val="en-US"/>
              </w:rPr>
              <w:t>"\nMax:{0}"</w:t>
            </w:r>
            <w:r w:rsidRPr="00EE2599">
              <w:rPr>
                <w:color w:val="666600"/>
                <w:lang w:val="en-US"/>
              </w:rPr>
              <w:t>,</w:t>
            </w:r>
            <w:r w:rsidRPr="00EE2599">
              <w:rPr>
                <w:color w:val="000000"/>
                <w:lang w:val="en-US"/>
              </w:rPr>
              <w:t xml:space="preserve"> a</w:t>
            </w:r>
            <w:r w:rsidRPr="00EE2599">
              <w:rPr>
                <w:color w:val="666600"/>
                <w:lang w:val="en-US"/>
              </w:rPr>
              <w:t>.</w:t>
            </w:r>
            <w:r w:rsidRPr="00EE2599">
              <w:rPr>
                <w:color w:val="660066"/>
                <w:lang w:val="en-US"/>
              </w:rPr>
              <w:t>Max</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Console.WriteLine("Min:{0}", a.Min);</w:t>
            </w:r>
          </w:p>
          <w:p w:rsidR="0098571A" w:rsidRPr="00EE2599" w:rsidRDefault="0065297E">
            <w:pPr>
              <w:pStyle w:val="normal"/>
              <w:widowControl w:val="0"/>
              <w:spacing w:before="0" w:after="0" w:line="240" w:lineRule="auto"/>
              <w:rPr>
                <w:color w:val="000088"/>
                <w:lang w:val="en-US"/>
              </w:rPr>
            </w:pPr>
            <w:r w:rsidRPr="00EE2599">
              <w:rPr>
                <w:color w:val="000088"/>
                <w:lang w:val="en-US"/>
              </w:rPr>
              <w:t xml:space="preserve">            Console.WriteLine("Middle:{0}\n", a.Sum/a.Length);</w:t>
            </w:r>
          </w:p>
          <w:p w:rsidR="0098571A" w:rsidRDefault="0065297E">
            <w:pPr>
              <w:pStyle w:val="normal"/>
              <w:widowControl w:val="0"/>
              <w:spacing w:before="0" w:after="0" w:line="240" w:lineRule="auto"/>
              <w:rPr>
                <w:color w:val="000088"/>
              </w:rPr>
            </w:pPr>
            <w:r w:rsidRPr="00EE2599">
              <w:rPr>
                <w:color w:val="000088"/>
                <w:lang w:val="en-US"/>
              </w:rPr>
              <w:t xml:space="preserve">            </w:t>
            </w:r>
            <w:r>
              <w:rPr>
                <w:color w:val="000088"/>
              </w:rPr>
              <w:t>a.BubbleSort();</w:t>
            </w:r>
          </w:p>
          <w:p w:rsidR="0098571A" w:rsidRDefault="0065297E">
            <w:pPr>
              <w:pStyle w:val="normal"/>
              <w:widowControl w:val="0"/>
              <w:spacing w:before="0" w:after="0" w:line="240" w:lineRule="auto"/>
              <w:rPr>
                <w:ins w:id="749" w:author="Сергей" w:date="2017-08-13T20:16:00Z"/>
                <w:color w:val="000088"/>
                <w:lang w:val="en-US"/>
              </w:rPr>
            </w:pPr>
            <w:r>
              <w:rPr>
                <w:color w:val="000088"/>
              </w:rPr>
              <w:t xml:space="preserve">            a.Print("Отсортированный массив");</w:t>
            </w:r>
          </w:p>
          <w:p w:rsidR="00971C96" w:rsidRPr="00971C96" w:rsidRDefault="00971C96">
            <w:pPr>
              <w:pStyle w:val="normal"/>
              <w:widowControl w:val="0"/>
              <w:spacing w:before="0" w:after="0" w:line="240" w:lineRule="auto"/>
              <w:rPr>
                <w:color w:val="000088"/>
                <w:lang w:val="en-US"/>
                <w:rPrChange w:id="750" w:author="Сергей" w:date="2017-08-13T20:16:00Z">
                  <w:rPr>
                    <w:color w:val="000088"/>
                  </w:rPr>
                </w:rPrChange>
              </w:rPr>
            </w:pPr>
            <w:ins w:id="751" w:author="Сергей" w:date="2017-08-13T20:16:00Z">
              <w:r>
                <w:rPr>
                  <w:rFonts w:ascii="Consolas" w:hAnsi="Consolas" w:cs="Consolas"/>
                  <w:color w:val="2B91AF"/>
                  <w:sz w:val="19"/>
                  <w:szCs w:val="19"/>
                  <w:highlight w:val="white"/>
                  <w:lang w:val="en-US"/>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ins>
          </w:p>
          <w:p w:rsidR="0098571A" w:rsidRDefault="0065297E">
            <w:pPr>
              <w:pStyle w:val="normal"/>
              <w:widowControl w:val="0"/>
              <w:spacing w:before="0" w:after="0" w:line="240" w:lineRule="auto"/>
              <w:rPr>
                <w:color w:val="000088"/>
              </w:rPr>
            </w:pPr>
            <w:r>
              <w:rPr>
                <w:color w:val="000088"/>
              </w:rPr>
              <w:t xml:space="preserve">        }</w:t>
            </w:r>
          </w:p>
          <w:p w:rsidR="0098571A" w:rsidRDefault="0065297E">
            <w:pPr>
              <w:pStyle w:val="normal"/>
              <w:widowControl w:val="0"/>
              <w:spacing w:before="0" w:after="0" w:line="240" w:lineRule="auto"/>
              <w:rPr>
                <w:color w:val="000088"/>
              </w:rPr>
            </w:pPr>
            <w:r>
              <w:rPr>
                <w:color w:val="000088"/>
              </w:rPr>
              <w:t xml:space="preserve">    }</w:t>
            </w:r>
          </w:p>
          <w:p w:rsidR="0098571A" w:rsidRDefault="0065297E">
            <w:pPr>
              <w:pStyle w:val="normal"/>
              <w:widowControl w:val="0"/>
              <w:spacing w:before="0" w:after="0" w:line="240" w:lineRule="auto"/>
              <w:rPr>
                <w:color w:val="000088"/>
              </w:rPr>
            </w:pPr>
            <w:r>
              <w:rPr>
                <w:color w:val="000088"/>
              </w:rPr>
              <w:t>}</w:t>
            </w:r>
          </w:p>
        </w:tc>
      </w:tr>
    </w:tbl>
    <w:p w:rsidR="0098571A" w:rsidRDefault="0098571A">
      <w:pPr>
        <w:pStyle w:val="normal"/>
      </w:pPr>
    </w:p>
    <w:p w:rsidR="0098571A" w:rsidRDefault="0098571A">
      <w:pPr>
        <w:pStyle w:val="3"/>
        <w:contextualSpacing w:val="0"/>
      </w:pPr>
      <w:bookmarkStart w:id="752" w:name="_9z0smmbsbyie" w:colFirst="0" w:colLast="0"/>
      <w:bookmarkEnd w:id="752"/>
    </w:p>
    <w:p w:rsidR="0098571A" w:rsidRDefault="0065297E">
      <w:pPr>
        <w:pStyle w:val="3"/>
        <w:contextualSpacing w:val="0"/>
      </w:pPr>
      <w:bookmarkStart w:id="753" w:name="_c32iygneinrp" w:colFirst="0" w:colLast="0"/>
      <w:bookmarkEnd w:id="753"/>
      <w:r>
        <w:br w:type="page"/>
      </w:r>
    </w:p>
    <w:p w:rsidR="0098571A" w:rsidRDefault="0065297E">
      <w:pPr>
        <w:pStyle w:val="3"/>
        <w:contextualSpacing w:val="0"/>
      </w:pPr>
      <w:bookmarkStart w:id="754" w:name="_brojlfbpd6wh" w:colFirst="0" w:colLast="0"/>
      <w:bookmarkEnd w:id="754"/>
      <w:r>
        <w:lastRenderedPageBreak/>
        <w:t>Задача 3. Частотный массив</w:t>
      </w:r>
    </w:p>
    <w:p w:rsidR="0098571A" w:rsidRDefault="0065297E">
      <w:pPr>
        <w:pStyle w:val="normal"/>
      </w:pPr>
      <w:r>
        <w:t>Дана последовательность натуральных чисел от 0 до 99. Найти какое число встречается чаще всего. Если таких чисел несколько, то вывести все числа.</w:t>
      </w:r>
    </w:p>
    <w:tbl>
      <w:tblPr>
        <w:tblStyle w:val="af2"/>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Default="0065297E">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98571A" w:rsidRDefault="0065297E">
            <w:pPr>
              <w:pStyle w:val="normal"/>
              <w:widowControl w:val="0"/>
              <w:spacing w:before="0" w:after="0" w:line="240" w:lineRule="auto"/>
              <w:rPr>
                <w:color w:val="000000"/>
              </w:rPr>
            </w:pPr>
            <w:r>
              <w:rPr>
                <w:color w:val="880000"/>
              </w:rPr>
              <w:t>// В частотном массиве мы как бы выворачиваем массив наизнанку.</w:t>
            </w:r>
          </w:p>
          <w:p w:rsidR="0098571A" w:rsidRDefault="0065297E">
            <w:pPr>
              <w:pStyle w:val="normal"/>
              <w:widowControl w:val="0"/>
              <w:spacing w:before="0" w:after="0" w:line="240" w:lineRule="auto"/>
              <w:rPr>
                <w:color w:val="000000"/>
              </w:rPr>
            </w:pPr>
            <w:r>
              <w:rPr>
                <w:color w:val="880000"/>
              </w:rPr>
              <w:t>// В частотном массиве индексы массива соответствуют элементам массива,</w:t>
            </w:r>
          </w:p>
          <w:p w:rsidR="0098571A" w:rsidRDefault="00CA7C15">
            <w:pPr>
              <w:pStyle w:val="normal"/>
              <w:widowControl w:val="0"/>
              <w:spacing w:before="0" w:after="0" w:line="240" w:lineRule="auto"/>
              <w:rPr>
                <w:color w:val="000000"/>
              </w:rPr>
            </w:pPr>
            <w:ins w:id="755" w:author="Сергей" w:date="2017-08-13T20:28:00Z">
              <w:r w:rsidRPr="00CA7C15">
                <w:rPr>
                  <w:color w:val="880000"/>
                  <w:rPrChange w:id="756" w:author="Сергей" w:date="2017-08-13T20:28:00Z">
                    <w:rPr>
                      <w:color w:val="880000"/>
                      <w:lang w:val="en-US"/>
                    </w:rPr>
                  </w:rPrChange>
                </w:rPr>
                <w:t>//</w:t>
              </w:r>
            </w:ins>
            <w:r w:rsidR="0065297E">
              <w:rPr>
                <w:color w:val="880000"/>
              </w:rPr>
              <w:t>а значения - это количество этих элементов.</w:t>
            </w:r>
          </w:p>
          <w:p w:rsidR="0098571A" w:rsidRDefault="0065297E">
            <w:pPr>
              <w:pStyle w:val="normal"/>
              <w:widowControl w:val="0"/>
              <w:spacing w:before="0" w:after="0" w:line="240" w:lineRule="auto"/>
              <w:rPr>
                <w:color w:val="000000"/>
              </w:rPr>
            </w:pPr>
            <w:r>
              <w:rPr>
                <w:color w:val="880000"/>
              </w:rPr>
              <w:t xml:space="preserve">// Поэтому нужно понять, что размер частотного массива связан с диапазоном чисел,     которые мы </w:t>
            </w:r>
            <w:ins w:id="757" w:author="Сергей" w:date="2017-08-13T20:28:00Z">
              <w:r w:rsidR="00CA7C15" w:rsidRPr="00CA7C15">
                <w:rPr>
                  <w:color w:val="880000"/>
                  <w:rPrChange w:id="758" w:author="Сергей" w:date="2017-08-13T20:28:00Z">
                    <w:rPr>
                      <w:color w:val="880000"/>
                      <w:lang w:val="en-US"/>
                    </w:rPr>
                  </w:rPrChange>
                </w:rPr>
                <w:t>//</w:t>
              </w:r>
            </w:ins>
            <w:r>
              <w:rPr>
                <w:color w:val="880000"/>
              </w:rPr>
              <w:t>подсчитываем</w:t>
            </w:r>
          </w:p>
          <w:p w:rsidR="0098571A" w:rsidDel="00CA7C15" w:rsidRDefault="0065297E">
            <w:pPr>
              <w:pStyle w:val="normal"/>
              <w:widowControl w:val="0"/>
              <w:spacing w:before="0" w:after="0" w:line="240" w:lineRule="auto"/>
              <w:rPr>
                <w:del w:id="759" w:author="Сергей" w:date="2017-08-13T20:28:00Z"/>
              </w:rPr>
            </w:pPr>
            <w:del w:id="760" w:author="Сергей" w:date="2017-08-13T20:28:00Z">
              <w:r w:rsidDel="00CA7C15">
                <w:rPr>
                  <w:color w:val="880000"/>
                </w:rPr>
                <w:delText>// Если вдруг диапазоном будет выступать все числа типа Integer, то частотный массив здесь будет очень большим</w:delText>
              </w:r>
              <w:r w:rsidDel="00CA7C15">
                <w:rPr>
                  <w:color w:val="000000"/>
                </w:rPr>
                <w:delText xml:space="preserve"> </w:delText>
              </w:r>
              <w:r w:rsidDel="00CA7C15">
                <w:rPr>
                  <w:color w:val="880000"/>
                </w:rPr>
                <w:delText>и не подойдет</w:delText>
              </w:r>
            </w:del>
          </w:p>
          <w:p w:rsidR="0098571A" w:rsidRPr="00EE2599" w:rsidRDefault="0065297E">
            <w:pPr>
              <w:pStyle w:val="normal"/>
              <w:widowControl w:val="0"/>
              <w:spacing w:before="0" w:after="0" w:line="240" w:lineRule="auto"/>
              <w:rPr>
                <w:color w:val="000000"/>
                <w:lang w:val="en-US"/>
              </w:rPr>
            </w:pPr>
            <w:r w:rsidRPr="00EE2599">
              <w:rPr>
                <w:color w:val="000000"/>
                <w:lang w:val="en-US"/>
              </w:rPr>
              <w:t>namespace SeriesN_</w:t>
            </w:r>
            <w:r>
              <w:rPr>
                <w:color w:val="000000"/>
              </w:rPr>
              <w:t>ЧастотныйМассив</w:t>
            </w:r>
          </w:p>
          <w:p w:rsidR="0098571A" w:rsidRPr="00EE2599" w:rsidRDefault="0065297E">
            <w:pPr>
              <w:pStyle w:val="normal"/>
              <w:widowControl w:val="0"/>
              <w:spacing w:before="0" w:after="0" w:line="240" w:lineRule="auto"/>
              <w:rPr>
                <w:lang w:val="en-US"/>
              </w:rPr>
            </w:pPr>
            <w:r w:rsidRPr="00EE2599">
              <w:rPr>
                <w:lang w:val="en-US"/>
              </w:rPr>
              <w:t>{</w:t>
            </w:r>
          </w:p>
          <w:p w:rsidR="0098571A" w:rsidRPr="00EE2599" w:rsidRDefault="0065297E">
            <w:pPr>
              <w:pStyle w:val="normal"/>
              <w:widowControl w:val="0"/>
              <w:spacing w:before="0" w:after="0" w:line="240" w:lineRule="auto"/>
              <w:rPr>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args)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rnd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N </w:t>
            </w:r>
            <w:r w:rsidRPr="00EE2599">
              <w:rPr>
                <w:color w:val="666600"/>
                <w:lang w:val="en-US"/>
              </w:rPr>
              <w:t>=</w:t>
            </w:r>
            <w:r w:rsidRPr="00EE2599">
              <w:rPr>
                <w:color w:val="000000"/>
                <w:lang w:val="en-US"/>
              </w:rPr>
              <w:t xml:space="preserve"> </w:t>
            </w:r>
            <w:r w:rsidRPr="00EE2599">
              <w:rPr>
                <w:color w:val="006666"/>
                <w:lang w:val="en-US"/>
              </w:rPr>
              <w:t>10;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Заполняем массив случайными числами</w:t>
            </w:r>
          </w:p>
          <w:p w:rsidR="0098571A" w:rsidRDefault="0065297E">
            <w:pPr>
              <w:pStyle w:val="normal"/>
              <w:widowControl w:val="0"/>
              <w:spacing w:before="0" w:after="0" w:line="240" w:lineRule="auto"/>
              <w:rPr>
                <w:color w:val="000000"/>
              </w:rPr>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 xml:space="preserve"> N</w:t>
            </w:r>
            <w:r>
              <w:rPr>
                <w:color w:val="666600"/>
              </w:rPr>
              <w:t>;</w:t>
            </w:r>
            <w:r>
              <w:rPr>
                <w:color w:val="000000"/>
              </w:rPr>
              <w:t>i</w:t>
            </w:r>
            <w:r>
              <w:rPr>
                <w:color w:val="666600"/>
              </w:rPr>
              <w:t>++)</w:t>
            </w:r>
            <w:r>
              <w:rPr>
                <w:color w:val="000000"/>
              </w:rPr>
              <w:t xml:space="preserve">           </w:t>
            </w:r>
          </w:p>
          <w:p w:rsidR="0098571A" w:rsidRDefault="0065297E">
            <w:pPr>
              <w:pStyle w:val="normal"/>
              <w:widowControl w:val="0"/>
              <w:spacing w:before="0" w:after="0" w:line="240" w:lineRule="auto"/>
              <w:rPr>
                <w:color w:val="000000"/>
              </w:rPr>
            </w:pPr>
            <w:r>
              <w:rPr>
                <w:color w:val="000000"/>
              </w:rPr>
              <w:t xml:space="preserve">                a</w:t>
            </w:r>
            <w:r>
              <w:rPr>
                <w:color w:val="666600"/>
              </w:rPr>
              <w:t>[</w:t>
            </w:r>
            <w:r>
              <w:rPr>
                <w:color w:val="000000"/>
              </w:rPr>
              <w:t>i</w:t>
            </w:r>
            <w:r>
              <w:rPr>
                <w:color w:val="666600"/>
              </w:rPr>
              <w:t>]</w:t>
            </w:r>
            <w:r>
              <w:rPr>
                <w:color w:val="000000"/>
              </w:rPr>
              <w:t xml:space="preserve"> </w:t>
            </w:r>
            <w:r>
              <w:rPr>
                <w:color w:val="666600"/>
              </w:rPr>
              <w:t>=</w:t>
            </w:r>
            <w:r>
              <w:rPr>
                <w:color w:val="000000"/>
              </w:rPr>
              <w:t xml:space="preserve"> rnd</w:t>
            </w:r>
            <w:r>
              <w:rPr>
                <w:color w:val="666600"/>
              </w:rPr>
              <w:t>.</w:t>
            </w:r>
            <w:r>
              <w:rPr>
                <w:color w:val="660066"/>
              </w:rPr>
              <w:t>Next</w:t>
            </w:r>
            <w:r>
              <w:rPr>
                <w:color w:val="666600"/>
              </w:rPr>
              <w:t>(</w:t>
            </w:r>
            <w:r>
              <w:rPr>
                <w:color w:val="006666"/>
              </w:rPr>
              <w:t>0</w:t>
            </w:r>
            <w:r>
              <w:rPr>
                <w:color w:val="666600"/>
              </w:rPr>
              <w:t>,</w:t>
            </w:r>
            <w:r>
              <w:rPr>
                <w:color w:val="000000"/>
              </w:rPr>
              <w:t xml:space="preserve"> </w:t>
            </w:r>
            <w:r>
              <w:rPr>
                <w:color w:val="006666"/>
              </w:rPr>
              <w:t>100</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Выводим массив на экран</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foreach</w:t>
            </w:r>
            <w:r w:rsidRPr="00EE2599">
              <w:rPr>
                <w:color w:val="666600"/>
                <w:lang w:val="en-US"/>
              </w:rPr>
              <w:t>(</w:t>
            </w:r>
            <w:r w:rsidRPr="00EE2599">
              <w:rPr>
                <w:color w:val="000088"/>
                <w:lang w:val="en-US"/>
              </w:rPr>
              <w:t>var</w:t>
            </w:r>
            <w:r w:rsidRPr="00EE2599">
              <w:rPr>
                <w:color w:val="000000"/>
                <w:lang w:val="en-US"/>
              </w:rPr>
              <w:t xml:space="preserve"> v </w:t>
            </w:r>
            <w:r w:rsidRPr="00EE2599">
              <w:rPr>
                <w:color w:val="000088"/>
                <w:lang w:val="en-US"/>
              </w:rPr>
              <w:t>in</w:t>
            </w:r>
            <w:r w:rsidRPr="00EE2599">
              <w:rPr>
                <w:color w:val="000000"/>
                <w:lang w:val="en-US"/>
              </w:rPr>
              <w:t xml:space="preserve"> a)</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660066"/>
              </w:rPr>
              <w:t>Console</w:t>
            </w:r>
            <w:r>
              <w:rPr>
                <w:color w:val="666600"/>
              </w:rPr>
              <w:t>.</w:t>
            </w:r>
            <w:r>
              <w:rPr>
                <w:color w:val="660066"/>
              </w:rPr>
              <w:t>Write</w:t>
            </w:r>
            <w:r>
              <w:rPr>
                <w:color w:val="666600"/>
              </w:rPr>
              <w:t>(</w:t>
            </w:r>
            <w:r>
              <w:rPr>
                <w:color w:val="000000"/>
              </w:rPr>
              <w:t xml:space="preserve">v </w:t>
            </w:r>
            <w:r>
              <w:rPr>
                <w:color w:val="666600"/>
              </w:rPr>
              <w:t>+</w:t>
            </w:r>
            <w:r>
              <w:rPr>
                <w:color w:val="000000"/>
              </w:rPr>
              <w:t xml:space="preserve"> </w:t>
            </w:r>
            <w:r>
              <w:rPr>
                <w:color w:val="008800"/>
              </w:rPr>
              <w:t>" "</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Создаем частотный массив от 0 до 99 </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666600"/>
              </w:rPr>
              <w:t>[]</w:t>
            </w:r>
            <w:r>
              <w:rPr>
                <w:color w:val="000000"/>
              </w:rPr>
              <w:t xml:space="preserve"> mass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100</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Подсчитываем вхождение элементов </w:t>
            </w:r>
          </w:p>
          <w:p w:rsidR="0098571A" w:rsidRDefault="0065297E">
            <w:pPr>
              <w:pStyle w:val="normal"/>
              <w:widowControl w:val="0"/>
              <w:spacing w:before="0" w:after="0" w:line="240" w:lineRule="auto"/>
              <w:rPr>
                <w:color w:val="000000"/>
              </w:rPr>
            </w:pPr>
            <w:r>
              <w:rPr>
                <w:color w:val="000000"/>
              </w:rPr>
              <w:t xml:space="preserve">            </w:t>
            </w:r>
            <w:r>
              <w:rPr>
                <w:color w:val="000088"/>
              </w:rPr>
              <w:t>foreach</w:t>
            </w:r>
            <w:r>
              <w:rPr>
                <w:color w:val="000000"/>
              </w:rPr>
              <w:t xml:space="preserve"> </w:t>
            </w:r>
            <w:r>
              <w:rPr>
                <w:color w:val="666600"/>
              </w:rPr>
              <w:t>(</w:t>
            </w:r>
            <w:r>
              <w:rPr>
                <w:color w:val="000088"/>
              </w:rPr>
              <w:t>var</w:t>
            </w:r>
            <w:r>
              <w:rPr>
                <w:color w:val="000000"/>
              </w:rPr>
              <w:t xml:space="preserve"> v </w:t>
            </w:r>
            <w:r>
              <w:rPr>
                <w:color w:val="000088"/>
              </w:rPr>
              <w:t>in</w:t>
            </w:r>
            <w:r>
              <w:rPr>
                <w:color w:val="000000"/>
              </w:rPr>
              <w:t xml:space="preserve"> a</w:t>
            </w:r>
            <w:r>
              <w:rPr>
                <w:color w:val="666600"/>
              </w:rPr>
              <w:t>)</w:t>
            </w:r>
            <w:r>
              <w:rPr>
                <w:color w:val="000000"/>
              </w:rPr>
              <w:t xml:space="preserve">  mass</w:t>
            </w:r>
            <w:r>
              <w:rPr>
                <w:color w:val="666600"/>
              </w:rPr>
              <w:t>[</w:t>
            </w:r>
            <w:r>
              <w:rPr>
                <w:color w:val="000000"/>
              </w:rPr>
              <w:t>v</w:t>
            </w:r>
            <w:r>
              <w:rPr>
                <w:color w:val="666600"/>
              </w:rPr>
              <w:t>]++;</w:t>
            </w:r>
            <w:r>
              <w:rPr>
                <w:color w:val="880000"/>
              </w:rPr>
              <w:t>//Элемент массива a является номером в частотном массиве mass</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максимальный элемент в частотном массиве</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int</w:t>
            </w:r>
            <w:r w:rsidRPr="00EE2599">
              <w:rPr>
                <w:color w:val="000000"/>
                <w:lang w:val="en-US"/>
              </w:rPr>
              <w:t xml:space="preserve"> imax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666600"/>
                <w:lang w:val="en-US"/>
              </w:rPr>
              <w:t>(</w:t>
            </w:r>
            <w:r w:rsidRPr="00EE2599">
              <w:rPr>
                <w:color w:val="000088"/>
                <w:lang w:val="en-US"/>
              </w:rPr>
              <w:t>int</w:t>
            </w:r>
            <w:r w:rsidRPr="00EE2599">
              <w:rPr>
                <w:color w:val="000000"/>
                <w:lang w:val="en-US"/>
              </w:rPr>
              <w:t xml:space="preserve"> i</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i</w:t>
            </w:r>
            <w:r w:rsidRPr="00EE2599">
              <w:rPr>
                <w:color w:val="666600"/>
                <w:lang w:val="en-US"/>
              </w:rPr>
              <w:t>&lt;</w:t>
            </w:r>
            <w:r w:rsidRPr="00EE2599">
              <w:rPr>
                <w:color w:val="000000"/>
                <w:lang w:val="en-US"/>
              </w:rPr>
              <w:t>mass</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mass</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mass</w:t>
            </w:r>
            <w:r w:rsidRPr="00EE2599">
              <w:rPr>
                <w:color w:val="666600"/>
                <w:lang w:val="en-US"/>
              </w:rPr>
              <w:t>[</w:t>
            </w:r>
            <w:r w:rsidRPr="00EE2599">
              <w:rPr>
                <w:color w:val="000000"/>
                <w:lang w:val="en-US"/>
              </w:rPr>
              <w:t>imax</w:t>
            </w:r>
            <w:r w:rsidRPr="00EE2599">
              <w:rPr>
                <w:color w:val="666600"/>
                <w:lang w:val="en-US"/>
              </w:rPr>
              <w:t>])</w:t>
            </w:r>
            <w:r w:rsidRPr="00EE2599">
              <w:rPr>
                <w:color w:val="000000"/>
                <w:lang w:val="en-US"/>
              </w:rPr>
              <w:t xml:space="preserve"> imax </w:t>
            </w:r>
            <w:r w:rsidRPr="00EE2599">
              <w:rPr>
                <w:color w:val="666600"/>
                <w:lang w:val="en-US"/>
              </w:rPr>
              <w:t>=</w:t>
            </w:r>
            <w:r w:rsidRPr="00EE2599">
              <w:rPr>
                <w:color w:val="000000"/>
                <w:lang w:val="en-US"/>
              </w:rPr>
              <w:t xml:space="preserve"> i;</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Выводим все элементы, которые в частотном массиве встречались тоже количество раз, что и imax количество раз</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mass</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mass</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mass</w:t>
            </w:r>
            <w:r w:rsidRPr="00EE2599">
              <w:rPr>
                <w:color w:val="666600"/>
                <w:lang w:val="en-US"/>
              </w:rPr>
              <w:t>[</w:t>
            </w:r>
            <w:r w:rsidRPr="00EE2599">
              <w:rPr>
                <w:color w:val="000000"/>
                <w:lang w:val="en-US"/>
              </w:rPr>
              <w:t>imax</w:t>
            </w:r>
            <w:r w:rsidRPr="00EE2599">
              <w:rPr>
                <w:color w:val="666600"/>
                <w:lang w:val="en-US"/>
              </w:rPr>
              <w:t>])</w:t>
            </w: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8800"/>
                <w:lang w:val="en-US"/>
              </w:rPr>
              <w:t>"\n"</w:t>
            </w:r>
            <w:r w:rsidRPr="00EE2599">
              <w:rPr>
                <w:color w:val="666600"/>
                <w:lang w:val="en-US"/>
              </w:rPr>
              <w:t>+</w:t>
            </w:r>
            <w:r w:rsidRPr="00EE2599">
              <w:rPr>
                <w:color w:val="000000"/>
                <w:lang w:val="en-US"/>
              </w:rPr>
              <w:t>i</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pPr>
    </w:p>
    <w:p w:rsidR="0098571A" w:rsidRDefault="0098571A">
      <w:pPr>
        <w:pStyle w:val="3"/>
        <w:contextualSpacing w:val="0"/>
      </w:pPr>
      <w:bookmarkStart w:id="761" w:name="_zto4uw21pjl" w:colFirst="0" w:colLast="0"/>
      <w:bookmarkEnd w:id="761"/>
    </w:p>
    <w:p w:rsidR="0098571A" w:rsidRDefault="0065297E">
      <w:pPr>
        <w:pStyle w:val="3"/>
        <w:contextualSpacing w:val="0"/>
      </w:pPr>
      <w:bookmarkStart w:id="762" w:name="_fon1ha4wb1b3" w:colFirst="0" w:colLast="0"/>
      <w:bookmarkEnd w:id="762"/>
      <w:r>
        <w:br w:type="page"/>
      </w:r>
    </w:p>
    <w:p w:rsidR="0098571A" w:rsidRDefault="0065297E">
      <w:pPr>
        <w:pStyle w:val="3"/>
        <w:contextualSpacing w:val="0"/>
      </w:pPr>
      <w:bookmarkStart w:id="763" w:name="_ym2fw2dfix0b" w:colFirst="0" w:colLast="0"/>
      <w:bookmarkEnd w:id="763"/>
      <w:r>
        <w:lastRenderedPageBreak/>
        <w:t>Задача 4. Класс “Мой двумерный массив”</w:t>
      </w:r>
    </w:p>
    <w:p w:rsidR="0098571A" w:rsidRDefault="0065297E">
      <w:pPr>
        <w:pStyle w:val="normal"/>
      </w:pPr>
      <w:r>
        <w:t>Разработать класс для работы с двумерным массивом. Сделать методы поиска среднего значения, максимального элемента массива, минимального элемента массива, подсчета количества положительных, вывода массива на экран и метод, возвращающий массив в виде строки.</w:t>
      </w:r>
    </w:p>
    <w:tbl>
      <w:tblPr>
        <w:tblStyle w:val="af3"/>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r w:rsidRPr="00EE2599">
              <w:rPr>
                <w:color w:val="660066"/>
                <w:lang w:val="en-US"/>
              </w:rPr>
              <w:t>ArrayTwoDimensionClass</w:t>
            </w:r>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MyArrayTwoDim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w:t>
            </w:r>
          </w:p>
          <w:p w:rsidR="0098571A" w:rsidRPr="00EE2599" w:rsidRDefault="0098571A">
            <w:pPr>
              <w:pStyle w:val="normal"/>
              <w:widowControl w:val="0"/>
              <w:spacing w:before="0" w:after="0" w:line="240" w:lineRule="auto"/>
              <w:rPr>
                <w:color w:val="000000"/>
                <w:lang w:val="en-US"/>
              </w:rPr>
            </w:pP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660066"/>
                <w:lang w:val="en-US"/>
              </w:rPr>
              <w:t>MyArrayTwoDim</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88"/>
                <w:lang w:val="en-US"/>
              </w:rPr>
              <w:t>int</w:t>
            </w:r>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r w:rsidRPr="00EE2599">
              <w:rPr>
                <w:color w:val="000000"/>
                <w:lang w:val="en-US"/>
              </w:rPr>
              <w:t xml:space="preserve"> 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660066"/>
                <w:lang w:val="en-US"/>
              </w:rPr>
              <w:t>MyArrayTwoDim</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00"/>
                <w:lang w:val="en-US"/>
              </w:rPr>
              <w:t xml:space="preserve"> </w:t>
            </w:r>
            <w:r w:rsidRPr="00EE2599">
              <w:rPr>
                <w:color w:val="000088"/>
                <w:lang w:val="en-US"/>
              </w:rPr>
              <w:t>int</w:t>
            </w:r>
            <w:r w:rsidRPr="00EE2599">
              <w:rPr>
                <w:color w:val="000000"/>
                <w:lang w:val="en-US"/>
              </w:rPr>
              <w:t xml:space="preserve"> min</w:t>
            </w:r>
            <w:r w:rsidRPr="00EE2599">
              <w:rPr>
                <w:color w:val="666600"/>
                <w:lang w:val="en-US"/>
              </w:rPr>
              <w:t>,</w:t>
            </w:r>
            <w:r w:rsidRPr="00EE2599">
              <w:rPr>
                <w:color w:val="000088"/>
                <w:lang w:val="en-US"/>
              </w:rPr>
              <w:t>int</w:t>
            </w:r>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r w:rsidRPr="00EE2599">
              <w:rPr>
                <w:color w:val="000000"/>
                <w:lang w:val="en-US"/>
              </w:rPr>
              <w:t xml:space="preserve"> 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rnd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rnd</w:t>
            </w:r>
            <w:r w:rsidRPr="00EE2599">
              <w:rPr>
                <w:color w:val="666600"/>
                <w:lang w:val="en-US"/>
              </w:rPr>
              <w:t>.</w:t>
            </w:r>
            <w:r w:rsidRPr="00EE2599">
              <w:rPr>
                <w:color w:val="660066"/>
                <w:lang w:val="en-US"/>
              </w:rPr>
              <w:t>Next</w:t>
            </w:r>
            <w:r w:rsidRPr="00EE2599">
              <w:rPr>
                <w:color w:val="666600"/>
                <w:lang w:val="en-US"/>
              </w:rPr>
              <w:t>(</w:t>
            </w:r>
            <w:r w:rsidRPr="00EE2599">
              <w:rPr>
                <w:color w:val="000000"/>
                <w:lang w:val="en-US"/>
              </w:rPr>
              <w:t>min</w:t>
            </w:r>
            <w:r w:rsidRPr="00EE2599">
              <w:rPr>
                <w:color w:val="666600"/>
                <w:lang w:val="en-US"/>
              </w:rPr>
              <w:t>,</w:t>
            </w:r>
            <w:r w:rsidRPr="00EE2599">
              <w:rPr>
                <w:color w:val="000000"/>
                <w:lang w:val="en-US"/>
              </w:rPr>
              <w:t>max</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666600"/>
                <w:lang w:val="en-US"/>
              </w:rPr>
            </w:pPr>
            <w:r w:rsidRPr="00EE2599">
              <w:rPr>
                <w:color w:val="000000"/>
                <w:lang w:val="en-US"/>
              </w:rPr>
              <w:t xml:space="preserve">                </w:t>
            </w:r>
            <w:r w:rsidRPr="00EE2599">
              <w:rPr>
                <w:color w:val="000088"/>
                <w:lang w:val="en-US"/>
              </w:rPr>
              <w:t>int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p>
          <w:p w:rsidR="0098571A" w:rsidRDefault="0065297E">
            <w:pPr>
              <w:pStyle w:val="normal"/>
              <w:widowControl w:val="0"/>
              <w:spacing w:before="0" w:after="0" w:line="240" w:lineRule="auto"/>
              <w:rPr>
                <w:color w:val="880000"/>
              </w:rPr>
            </w:pPr>
            <w:r w:rsidRPr="00EE2599">
              <w:rPr>
                <w:color w:val="666600"/>
                <w:lang w:val="en-US"/>
              </w:rPr>
              <w:t xml:space="preserve">                </w:t>
            </w:r>
            <w:r>
              <w:rPr>
                <w:color w:val="880000"/>
              </w:rPr>
              <w:t>// Находим минимальный элемент</w:t>
            </w:r>
          </w:p>
          <w:p w:rsidR="0098571A" w:rsidRDefault="0065297E">
            <w:pPr>
              <w:pStyle w:val="normal"/>
              <w:widowControl w:val="0"/>
              <w:spacing w:before="0" w:after="0" w:line="240" w:lineRule="auto"/>
              <w:rPr>
                <w:color w:val="880000"/>
              </w:rPr>
            </w:pPr>
            <w:r>
              <w:rPr>
                <w:color w:val="880000"/>
              </w:rPr>
              <w:t xml:space="preserve">                // В двухмерном массиве для получения размерности нужно использовать</w:t>
            </w:r>
            <w:r>
              <w:rPr>
                <w:color w:val="880000"/>
              </w:rPr>
              <w:br/>
              <w:t xml:space="preserve">                // метод GetLength, а в скобках указывать измерение</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max</w:t>
            </w:r>
            <w:r w:rsidRPr="00EE2599">
              <w:rPr>
                <w:color w:val="666600"/>
                <w:lang w:val="en-US"/>
              </w:rPr>
              <w: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88"/>
              </w:rPr>
              <w:t>return</w:t>
            </w:r>
            <w:r>
              <w:rPr>
                <w:color w:val="000000"/>
              </w:rPr>
              <w:t xml:space="preserve"> max;</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 Свойство - подсчет количества </w:t>
            </w:r>
            <w:proofErr w:type="gramStart"/>
            <w:r>
              <w:rPr>
                <w:color w:val="880000"/>
              </w:rPr>
              <w:t>положительных</w:t>
            </w:r>
            <w:proofErr w:type="gramEnd"/>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CountPositive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count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count</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88"/>
              </w:rPr>
              <w:t>return</w:t>
            </w:r>
            <w:r>
              <w:rPr>
                <w:color w:val="000000"/>
              </w:rPr>
              <w:t xml:space="preserve"> count;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 Свойство - подсчет среднего арифметического</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double</w:t>
            </w:r>
            <w:r w:rsidRPr="00EE2599">
              <w:rPr>
                <w:color w:val="000000"/>
                <w:lang w:val="en-US"/>
              </w:rPr>
              <w:t xml:space="preserve"> </w:t>
            </w:r>
            <w:r w:rsidRPr="00EE2599">
              <w:rPr>
                <w:color w:val="660066"/>
                <w:lang w:val="en-US"/>
              </w:rPr>
              <w:t>Average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double</w:t>
            </w:r>
            <w:r w:rsidRPr="00EE2599">
              <w:rPr>
                <w:color w:val="000000"/>
                <w:lang w:val="en-US"/>
              </w:rPr>
              <w:t xml:space="preserve"> sum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sum</w:t>
            </w:r>
            <w:r w:rsidRPr="00EE2599">
              <w:rPr>
                <w:color w:val="666600"/>
                <w:lang w:val="en-US"/>
              </w:rPr>
              <w:t>+=</w:t>
            </w:r>
            <w:r w:rsidRPr="00EE2599">
              <w:rPr>
                <w:color w:val="000000"/>
                <w:lang w:val="en-US"/>
              </w:rPr>
              <w:t>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sum</w:t>
            </w:r>
            <w:r w:rsidRPr="00EE2599">
              <w:rPr>
                <w:color w:val="666600"/>
                <w:lang w:val="en-US"/>
              </w:rPr>
              <w:t>/</w:t>
            </w:r>
            <w:r w:rsidRPr="00EE2599">
              <w:rPr>
                <w:color w:val="000000"/>
                <w:lang w:val="en-US"/>
              </w:rPr>
              <w:t>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98571A">
            <w:pPr>
              <w:pStyle w:val="normal"/>
              <w:widowControl w:val="0"/>
              <w:spacing w:before="0" w:after="0" w:line="240" w:lineRule="auto"/>
              <w:rPr>
                <w:color w:val="000000"/>
              </w:rPr>
            </w:pP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 </w:t>
            </w:r>
            <w:proofErr w:type="gramStart"/>
            <w:r>
              <w:rPr>
                <w:color w:val="880000"/>
              </w:rPr>
              <w:t>Метод</w:t>
            </w:r>
            <w:proofErr w:type="gramEnd"/>
            <w:r>
              <w:rPr>
                <w:color w:val="880000"/>
              </w:rPr>
              <w:t xml:space="preserve"> - который возвращает массив в виде строки</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string</w:t>
            </w:r>
            <w:r w:rsidRPr="00EE2599">
              <w:rPr>
                <w:color w:val="000000"/>
                <w:lang w:val="en-US"/>
              </w:rPr>
              <w:t xml:space="preserve"> </w:t>
            </w:r>
            <w:r w:rsidRPr="00EE2599">
              <w:rPr>
                <w:color w:val="660066"/>
                <w:lang w:val="en-US"/>
              </w:rPr>
              <w:t>ToString</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string</w:t>
            </w:r>
            <w:r w:rsidRPr="00EE2599">
              <w:rPr>
                <w:color w:val="000000"/>
                <w:lang w:val="en-US"/>
              </w:rPr>
              <w:t xml:space="preserve"> s</w:t>
            </w:r>
            <w:r w:rsidRPr="00EE2599">
              <w:rPr>
                <w:color w:val="666600"/>
                <w:lang w:val="en-US"/>
              </w:rPr>
              <w:t>=</w:t>
            </w:r>
            <w:r w:rsidRPr="00EE2599">
              <w:rPr>
                <w:color w:val="0088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 xml:space="preserve">s </w:t>
            </w:r>
            <w:r>
              <w:rPr>
                <w:color w:val="666600"/>
              </w:rPr>
              <w:t>+=</w:t>
            </w:r>
            <w:r>
              <w:rPr>
                <w:color w:val="000000"/>
              </w:rPr>
              <w:t xml:space="preserve"> a</w:t>
            </w:r>
            <w:r>
              <w:rPr>
                <w:color w:val="666600"/>
              </w:rPr>
              <w:t>[</w:t>
            </w:r>
            <w:r>
              <w:rPr>
                <w:color w:val="000000"/>
              </w:rPr>
              <w:t>i</w:t>
            </w:r>
            <w:r>
              <w:rPr>
                <w:color w:val="666600"/>
              </w:rPr>
              <w:t>,</w:t>
            </w:r>
            <w:r>
              <w:rPr>
                <w:color w:val="000000"/>
              </w:rPr>
              <w:t xml:space="preserve"> j</w:t>
            </w:r>
            <w:r>
              <w:rPr>
                <w:color w:val="666600"/>
              </w:rPr>
              <w:t>]</w:t>
            </w:r>
            <w:r>
              <w:rPr>
                <w:color w:val="000000"/>
              </w:rPr>
              <w:t xml:space="preserve"> </w:t>
            </w:r>
            <w:r>
              <w:rPr>
                <w:color w:val="666600"/>
              </w:rPr>
              <w:t>+</w:t>
            </w:r>
            <w:r>
              <w:rPr>
                <w:color w:val="000000"/>
              </w:rPr>
              <w:t xml:space="preserve"> </w:t>
            </w:r>
            <w:r>
              <w:rPr>
                <w:color w:val="008800"/>
              </w:rPr>
              <w:t>" ";</w:t>
            </w:r>
          </w:p>
          <w:p w:rsidR="0098571A" w:rsidRDefault="0065297E">
            <w:pPr>
              <w:pStyle w:val="normal"/>
              <w:widowControl w:val="0"/>
              <w:spacing w:before="0" w:after="0" w:line="240" w:lineRule="auto"/>
              <w:rPr>
                <w:color w:val="000000"/>
              </w:rPr>
            </w:pPr>
            <w:r>
              <w:rPr>
                <w:color w:val="000000"/>
              </w:rPr>
              <w:t xml:space="preserve">                s </w:t>
            </w:r>
            <w:r>
              <w:rPr>
                <w:color w:val="666600"/>
              </w:rPr>
              <w:t>+=</w:t>
            </w:r>
            <w:r>
              <w:rPr>
                <w:color w:val="000000"/>
              </w:rPr>
              <w:t xml:space="preserve"> </w:t>
            </w:r>
            <w:r>
              <w:rPr>
                <w:color w:val="008800"/>
              </w:rPr>
              <w:t xml:space="preserve">"\n"; </w:t>
            </w:r>
            <w:r>
              <w:rPr>
                <w:color w:val="880000"/>
              </w:rPr>
              <w:t>// Переход на новую строчку</w:t>
            </w:r>
          </w:p>
          <w:p w:rsidR="0098571A" w:rsidRDefault="0098571A">
            <w:pPr>
              <w:pStyle w:val="normal"/>
              <w:widowControl w:val="0"/>
              <w:spacing w:before="0" w:after="0" w:line="240" w:lineRule="auto"/>
              <w:rPr>
                <w:color w:val="008800"/>
              </w:rPr>
            </w:pP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args)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MyArrayTwoDim</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MyArrayTwoDim</w:t>
            </w:r>
            <w:r w:rsidRPr="00EE2599">
              <w:rPr>
                <w:color w:val="666600"/>
                <w:lang w:val="en-US"/>
              </w:rPr>
              <w:t>(</w:t>
            </w:r>
            <w:r w:rsidRPr="00EE2599">
              <w:rPr>
                <w:color w:val="006666"/>
                <w:lang w:val="en-US"/>
              </w:rPr>
              <w:t>2</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10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0000"/>
                <w:lang w:val="en-US"/>
              </w:rPr>
              <w:t>a</w:t>
            </w:r>
            <w:r w:rsidRPr="00EE2599">
              <w:rPr>
                <w:color w:val="666600"/>
                <w:lang w:val="en-US"/>
              </w:rPr>
              <w:t>.</w:t>
            </w:r>
            <w:r w:rsidRPr="00EE2599">
              <w:rPr>
                <w:color w:val="660066"/>
                <w:lang w:val="en-US"/>
              </w:rPr>
              <w:t>ToString</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8800"/>
                <w:lang w:val="en-US"/>
              </w:rPr>
              <w:t>"\n</w:t>
            </w:r>
            <w:r>
              <w:rPr>
                <w:color w:val="008800"/>
              </w:rPr>
              <w:t>Максимальный</w:t>
            </w:r>
            <w:r w:rsidRPr="00EE2599">
              <w:rPr>
                <w:color w:val="008800"/>
                <w:lang w:val="en-US"/>
              </w:rPr>
              <w:t xml:space="preserve"> </w:t>
            </w:r>
            <w:r>
              <w:rPr>
                <w:color w:val="008800"/>
              </w:rPr>
              <w:t>элемент</w:t>
            </w:r>
            <w:r w:rsidRPr="00EE2599">
              <w:rPr>
                <w:color w:val="008800"/>
                <w:lang w:val="en-US"/>
              </w:rPr>
              <w:t>:"</w:t>
            </w:r>
            <w:r w:rsidRPr="00EE2599">
              <w:rPr>
                <w:color w:val="000000"/>
                <w:lang w:val="en-US"/>
              </w:rPr>
              <w:t xml:space="preserve"> </w:t>
            </w:r>
            <w:r w:rsidRPr="00EE2599">
              <w:rPr>
                <w:color w:val="666600"/>
                <w:lang w:val="en-US"/>
              </w:rPr>
              <w:t>+</w:t>
            </w:r>
            <w:r w:rsidRPr="00EE2599">
              <w:rPr>
                <w:color w:val="000000"/>
                <w:lang w:val="en-US"/>
              </w:rPr>
              <w:t xml:space="preserve"> a</w:t>
            </w:r>
            <w:r w:rsidRPr="00EE2599">
              <w:rPr>
                <w:color w:val="666600"/>
                <w:lang w:val="en-US"/>
              </w:rPr>
              <w:t>.</w:t>
            </w:r>
            <w:r w:rsidRPr="00EE2599">
              <w:rPr>
                <w:color w:val="660066"/>
                <w:lang w:val="en-US"/>
              </w:rPr>
              <w:t>Max</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8800"/>
                <w:lang w:val="en-US"/>
              </w:rPr>
              <w:t>"</w:t>
            </w:r>
            <w:r>
              <w:rPr>
                <w:color w:val="008800"/>
              </w:rPr>
              <w:t>Минимальный</w:t>
            </w:r>
            <w:r w:rsidRPr="00EE2599">
              <w:rPr>
                <w:color w:val="008800"/>
                <w:lang w:val="en-US"/>
              </w:rPr>
              <w:t xml:space="preserve"> </w:t>
            </w:r>
            <w:r>
              <w:rPr>
                <w:color w:val="008800"/>
              </w:rPr>
              <w:t>элемент</w:t>
            </w:r>
            <w:r w:rsidRPr="00EE2599">
              <w:rPr>
                <w:color w:val="008800"/>
                <w:lang w:val="en-US"/>
              </w:rPr>
              <w:t>:"</w:t>
            </w:r>
            <w:r w:rsidRPr="00EE2599">
              <w:rPr>
                <w:color w:val="000000"/>
                <w:lang w:val="en-US"/>
              </w:rPr>
              <w:t xml:space="preserve"> </w:t>
            </w:r>
            <w:r w:rsidRPr="00EE2599">
              <w:rPr>
                <w:color w:val="666600"/>
                <w:lang w:val="en-US"/>
              </w:rPr>
              <w:t>+</w:t>
            </w:r>
            <w:r w:rsidRPr="00EE2599">
              <w:rPr>
                <w:color w:val="000000"/>
                <w:lang w:val="en-US"/>
              </w:rPr>
              <w:t xml:space="preserve"> a</w:t>
            </w:r>
            <w:r w:rsidRPr="00EE2599">
              <w:rPr>
                <w:color w:val="666600"/>
                <w:lang w:val="en-US"/>
              </w:rPr>
              <w:t>.</w:t>
            </w:r>
            <w:r w:rsidRPr="00EE2599">
              <w:rPr>
                <w:color w:val="660066"/>
                <w:lang w:val="en-US"/>
              </w:rPr>
              <w:t>Min</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660066"/>
              </w:rPr>
              <w:t>Console</w:t>
            </w:r>
            <w:r>
              <w:rPr>
                <w:color w:val="666600"/>
              </w:rPr>
              <w:t>.</w:t>
            </w:r>
            <w:r>
              <w:rPr>
                <w:color w:val="660066"/>
              </w:rPr>
              <w:t>WriteLine</w:t>
            </w:r>
            <w:r>
              <w:rPr>
                <w:color w:val="666600"/>
              </w:rPr>
              <w:t>(</w:t>
            </w:r>
            <w:r>
              <w:rPr>
                <w:color w:val="008800"/>
              </w:rPr>
              <w:t>"Среднее значение элементов:"</w:t>
            </w:r>
            <w:r>
              <w:rPr>
                <w:color w:val="000000"/>
              </w:rPr>
              <w:t xml:space="preserve"> </w:t>
            </w:r>
            <w:r>
              <w:rPr>
                <w:color w:val="666600"/>
              </w:rPr>
              <w:t>+</w:t>
            </w:r>
            <w:r>
              <w:rPr>
                <w:color w:val="000000"/>
              </w:rPr>
              <w:t xml:space="preserve"> a</w:t>
            </w:r>
            <w:r>
              <w:rPr>
                <w:color w:val="666600"/>
              </w:rPr>
              <w:t>.</w:t>
            </w:r>
            <w:r>
              <w:rPr>
                <w:color w:val="660066"/>
              </w:rPr>
              <w:t>Average</w:t>
            </w:r>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pPr>
    </w:p>
    <w:p w:rsidR="0098571A" w:rsidRDefault="0098571A">
      <w:pPr>
        <w:pStyle w:val="3"/>
        <w:spacing w:before="0" w:after="0"/>
        <w:contextualSpacing w:val="0"/>
        <w:jc w:val="both"/>
      </w:pPr>
      <w:bookmarkStart w:id="764" w:name="_57etxshgwk6" w:colFirst="0" w:colLast="0"/>
      <w:bookmarkEnd w:id="764"/>
    </w:p>
    <w:p w:rsidR="0098571A" w:rsidRDefault="0065297E">
      <w:pPr>
        <w:pStyle w:val="3"/>
        <w:spacing w:before="0" w:after="0"/>
        <w:contextualSpacing w:val="0"/>
        <w:jc w:val="both"/>
      </w:pPr>
      <w:bookmarkStart w:id="765" w:name="_pbz1x3chje23" w:colFirst="0" w:colLast="0"/>
      <w:bookmarkEnd w:id="765"/>
      <w:r>
        <w:br w:type="page"/>
      </w:r>
    </w:p>
    <w:p w:rsidR="0098571A" w:rsidRDefault="0065297E">
      <w:pPr>
        <w:pStyle w:val="3"/>
        <w:spacing w:before="0" w:after="0"/>
        <w:contextualSpacing w:val="0"/>
        <w:jc w:val="both"/>
      </w:pPr>
      <w:bookmarkStart w:id="766" w:name="_zhr0icc4ce44" w:colFirst="0" w:colLast="0"/>
      <w:bookmarkEnd w:id="766"/>
      <w:r>
        <w:lastRenderedPageBreak/>
        <w:t>Задача 5. Задача на матрицу</w:t>
      </w:r>
    </w:p>
    <w:p w:rsidR="0098571A" w:rsidRDefault="0098571A">
      <w:pPr>
        <w:pStyle w:val="normal"/>
        <w:spacing w:before="0" w:after="0"/>
        <w:jc w:val="both"/>
        <w:rPr>
          <w:color w:val="000000"/>
          <w:sz w:val="24"/>
          <w:szCs w:val="24"/>
        </w:rPr>
      </w:pPr>
    </w:p>
    <w:p w:rsidR="0098571A" w:rsidRDefault="0065297E">
      <w:pPr>
        <w:pStyle w:val="normal"/>
      </w:pPr>
      <w:r>
        <w:t>Дан прямоугольный массив целых положительных чисел N х M, заполненный случайными числами. Описать на русском языке или на одном из языков программирования алгоритм поиска строки с наименьшей суммой элементов. Вывести на печать номер строки и сумму ее элементов. Если таких строк несколько, вывести информацию о каждой строке.</w:t>
      </w:r>
    </w:p>
    <w:p w:rsidR="0098571A" w:rsidRDefault="0065297E">
      <w:pPr>
        <w:pStyle w:val="normal"/>
        <w:spacing w:before="0" w:after="0"/>
        <w:jc w:val="both"/>
      </w:pPr>
      <w:r>
        <w:t>Пример:</w:t>
      </w:r>
    </w:p>
    <w:p w:rsidR="0098571A" w:rsidRDefault="0098571A">
      <w:pPr>
        <w:pStyle w:val="normal"/>
        <w:spacing w:before="0" w:after="0"/>
        <w:jc w:val="both"/>
      </w:pPr>
    </w:p>
    <w:tbl>
      <w:tblPr>
        <w:tblStyle w:val="af4"/>
        <w:tblW w:w="8340" w:type="dxa"/>
        <w:tblInd w:w="-15" w:type="dxa"/>
        <w:tblLayout w:type="fixed"/>
        <w:tblLook w:val="0600"/>
      </w:tblPr>
      <w:tblGrid>
        <w:gridCol w:w="6975"/>
        <w:gridCol w:w="1365"/>
      </w:tblGrid>
      <w:tr w:rsidR="0098571A">
        <w:tc>
          <w:tcPr>
            <w:tcW w:w="6975" w:type="dxa"/>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center"/>
          </w:tcPr>
          <w:p w:rsidR="0098571A" w:rsidRDefault="0065297E">
            <w:pPr>
              <w:pStyle w:val="normal"/>
              <w:spacing w:before="0" w:after="300"/>
              <w:jc w:val="both"/>
              <w:rPr>
                <w:color w:val="000000"/>
                <w:sz w:val="18"/>
                <w:szCs w:val="18"/>
              </w:rPr>
            </w:pPr>
            <w:r>
              <w:rPr>
                <w:b/>
                <w:color w:val="000000"/>
                <w:sz w:val="18"/>
                <w:szCs w:val="18"/>
              </w:rPr>
              <w:t>Input</w:t>
            </w:r>
          </w:p>
        </w:tc>
        <w:tc>
          <w:tcPr>
            <w:tcW w:w="1365" w:type="dxa"/>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tcPr>
          <w:p w:rsidR="0098571A" w:rsidRDefault="0065297E">
            <w:pPr>
              <w:pStyle w:val="normal"/>
              <w:spacing w:before="0" w:after="300"/>
              <w:jc w:val="both"/>
              <w:rPr>
                <w:color w:val="000000"/>
                <w:sz w:val="18"/>
                <w:szCs w:val="18"/>
              </w:rPr>
            </w:pPr>
            <w:r>
              <w:rPr>
                <w:b/>
                <w:color w:val="000000"/>
                <w:sz w:val="18"/>
                <w:szCs w:val="18"/>
              </w:rPr>
              <w:t>Output</w:t>
            </w:r>
          </w:p>
        </w:tc>
      </w:tr>
      <w:tr w:rsidR="0098571A">
        <w:tc>
          <w:tcPr>
            <w:tcW w:w="69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98571A" w:rsidRDefault="0065297E">
            <w:pPr>
              <w:pStyle w:val="normal"/>
              <w:spacing w:before="0" w:after="300"/>
              <w:jc w:val="both"/>
              <w:rPr>
                <w:color w:val="000000"/>
                <w:sz w:val="18"/>
                <w:szCs w:val="18"/>
              </w:rPr>
            </w:pPr>
            <w:r>
              <w:rPr>
                <w:color w:val="000000"/>
                <w:sz w:val="18"/>
                <w:szCs w:val="18"/>
              </w:rPr>
              <w:t xml:space="preserve"> </w:t>
            </w:r>
            <w:proofErr w:type="gramStart"/>
            <w:r>
              <w:rPr>
                <w:color w:val="000000"/>
                <w:sz w:val="18"/>
                <w:szCs w:val="18"/>
              </w:rPr>
              <w:t>-1  -4   4   3   1   3  -1   3  -2  -5  -5   0  -5   2   0   2   0  -5  -3  -1</w:t>
            </w:r>
            <w:r>
              <w:rPr>
                <w:color w:val="000000"/>
                <w:sz w:val="18"/>
                <w:szCs w:val="18"/>
              </w:rPr>
              <w:br/>
              <w:t xml:space="preserve"> 4  -4   4  -2   1  -3   3  -5   0  -1   3   0   3  -2  -2  -4   2   2  -3  -3</w:t>
            </w:r>
            <w:r>
              <w:rPr>
                <w:color w:val="000000"/>
                <w:sz w:val="18"/>
                <w:szCs w:val="18"/>
              </w:rPr>
              <w:br/>
              <w:t xml:space="preserve"> -4   4  -5  -3   0  -5  -1   1  -4  -2  -4  -3  -2   2  -5  -3  -3   1  -3  -2</w:t>
            </w:r>
            <w:proofErr w:type="gramEnd"/>
            <w:r>
              <w:rPr>
                <w:color w:val="000000"/>
                <w:sz w:val="18"/>
                <w:szCs w:val="18"/>
              </w:rPr>
              <w:br/>
              <w:t xml:space="preserve"> -</w:t>
            </w:r>
            <w:proofErr w:type="gramStart"/>
            <w:r>
              <w:rPr>
                <w:color w:val="000000"/>
                <w:sz w:val="18"/>
                <w:szCs w:val="18"/>
              </w:rPr>
              <w:t>5  -2  -2   3  -3  -1   1   2  -1  -2   4   3   3  -5  -2  -5  -4   1   2   1</w:t>
            </w:r>
            <w:r>
              <w:rPr>
                <w:color w:val="000000"/>
                <w:sz w:val="18"/>
                <w:szCs w:val="18"/>
              </w:rPr>
              <w:br/>
              <w:t xml:space="preserve"> 3  -3   4  -4  -2   0  -4  -4  -2  -5   4  -4   0   3  -3   3   1  -4  -5  -5</w:t>
            </w:r>
            <w:r>
              <w:rPr>
                <w:color w:val="000000"/>
                <w:sz w:val="18"/>
                <w:szCs w:val="18"/>
              </w:rPr>
              <w:br/>
              <w:t xml:space="preserve"> -2   2  -4   3  -1  -2  -2  -2  -1   4  -4   0   3   0   0   3  -2  -4   0   1</w:t>
            </w:r>
            <w:proofErr w:type="gramEnd"/>
            <w:r>
              <w:rPr>
                <w:color w:val="000000"/>
                <w:sz w:val="18"/>
                <w:szCs w:val="18"/>
              </w:rPr>
              <w:br/>
              <w:t xml:space="preserve"> -</w:t>
            </w:r>
            <w:proofErr w:type="gramStart"/>
            <w:r>
              <w:rPr>
                <w:color w:val="000000"/>
                <w:sz w:val="18"/>
                <w:szCs w:val="18"/>
              </w:rPr>
              <w:t>3   0  -2  -1  -2   3  -2  -5   3  -1  -1   4   1   2  -3  -4  -5  -4   2  -5</w:t>
            </w:r>
            <w:r>
              <w:rPr>
                <w:color w:val="000000"/>
                <w:sz w:val="18"/>
                <w:szCs w:val="18"/>
              </w:rPr>
              <w:br/>
              <w:t xml:space="preserve"> -4   3   2  -2   3  -2  -3   4  -2  -2  -1  -1   0  -2   2   3  -2   2  -1   1</w:t>
            </w:r>
            <w:r>
              <w:rPr>
                <w:color w:val="000000"/>
                <w:sz w:val="18"/>
                <w:szCs w:val="18"/>
              </w:rPr>
              <w:br/>
              <w:t xml:space="preserve"> -5  -2   0   4   0  -3   4  -4  -2  -1   2  -3  -1   0   0  -2   3  -5   0  -5</w:t>
            </w:r>
            <w:proofErr w:type="gramEnd"/>
            <w:r>
              <w:rPr>
                <w:color w:val="000000"/>
                <w:sz w:val="18"/>
                <w:szCs w:val="18"/>
              </w:rPr>
              <w:br/>
              <w:t xml:space="preserve"> 0  -1   2  -1  -5   4  -2  -3   4  -1   3  -3   1  -5  -5   3  -2   2   2   1</w:t>
            </w:r>
          </w:p>
        </w:tc>
        <w:tc>
          <w:tcPr>
            <w:tcW w:w="13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98571A" w:rsidRDefault="0065297E">
            <w:pPr>
              <w:pStyle w:val="normal"/>
              <w:spacing w:before="0" w:after="300"/>
              <w:jc w:val="both"/>
              <w:rPr>
                <w:color w:val="000000"/>
                <w:sz w:val="18"/>
                <w:szCs w:val="18"/>
              </w:rPr>
            </w:pPr>
            <w:r>
              <w:rPr>
                <w:color w:val="000000"/>
                <w:sz w:val="18"/>
                <w:szCs w:val="18"/>
              </w:rPr>
              <w:t xml:space="preserve"> 3 -41</w:t>
            </w:r>
          </w:p>
        </w:tc>
      </w:tr>
    </w:tbl>
    <w:p w:rsidR="0098571A" w:rsidRDefault="0098571A">
      <w:pPr>
        <w:pStyle w:val="normal"/>
        <w:spacing w:before="0" w:after="0"/>
        <w:jc w:val="both"/>
        <w:rPr>
          <w:color w:val="000000"/>
          <w:sz w:val="24"/>
          <w:szCs w:val="24"/>
        </w:rPr>
      </w:pPr>
    </w:p>
    <w:p w:rsidR="0098571A" w:rsidRDefault="0065297E">
      <w:pPr>
        <w:pStyle w:val="normal"/>
        <w:spacing w:before="0" w:after="0"/>
        <w:jc w:val="both"/>
        <w:rPr>
          <w:color w:val="000000"/>
        </w:rPr>
      </w:pPr>
      <w:r>
        <w:rPr>
          <w:color w:val="000000"/>
        </w:rPr>
        <w:t>Напишем решение в стиле ООП.</w:t>
      </w:r>
    </w:p>
    <w:p w:rsidR="0098571A" w:rsidRDefault="0065297E">
      <w:pPr>
        <w:pStyle w:val="normal"/>
        <w:spacing w:before="0" w:after="0"/>
        <w:jc w:val="both"/>
        <w:rPr>
          <w:color w:val="000000"/>
        </w:rPr>
      </w:pPr>
      <w:r>
        <w:rPr>
          <w:color w:val="000000"/>
        </w:rPr>
        <w:t>Создадим класс Matrix. Массив с данными, а также вспомогательный массив с суммой строк сделаем полями этого класса. Создадим конструктор, в котором будем заполнять эти поля. Добавим несколько методов для работы с этими полями.</w:t>
      </w:r>
    </w:p>
    <w:p w:rsidR="0098571A" w:rsidRDefault="0098571A">
      <w:pPr>
        <w:pStyle w:val="normal"/>
        <w:spacing w:before="0" w:after="0"/>
        <w:jc w:val="both"/>
        <w:rPr>
          <w:color w:val="000000"/>
          <w:sz w:val="24"/>
          <w:szCs w:val="24"/>
        </w:rPr>
      </w:pPr>
    </w:p>
    <w:tbl>
      <w:tblPr>
        <w:tblStyle w:val="af5"/>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EGE_Matrix</w:t>
            </w:r>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Matrix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a</w:t>
            </w:r>
            <w:r w:rsidRPr="00EE2599">
              <w:rPr>
                <w:color w:val="666600"/>
                <w:lang w:val="en-US"/>
              </w:rPr>
              <w:t xml:space="preserve">;         </w:t>
            </w:r>
            <w:r w:rsidRPr="00EE2599">
              <w:rPr>
                <w:color w:val="880000"/>
                <w:lang w:val="en-US"/>
              </w:rPr>
              <w:t xml:space="preserve">// </w:t>
            </w:r>
            <w:r>
              <w:rPr>
                <w:color w:val="880000"/>
              </w:rPr>
              <w:t>Матрица</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 xml:space="preserve"> </w:t>
            </w:r>
            <w:r w:rsidRPr="00EE2599">
              <w:rPr>
                <w:color w:val="660066"/>
                <w:lang w:val="en-US"/>
              </w:rPr>
              <w:t>Rows</w:t>
            </w:r>
            <w:r w:rsidRPr="00EE2599">
              <w:rPr>
                <w:color w:val="666600"/>
                <w:lang w:val="en-US"/>
              </w:rPr>
              <w:t xml:space="preserve">;   </w:t>
            </w:r>
            <w:r w:rsidRPr="00EE2599">
              <w:rPr>
                <w:color w:val="880000"/>
                <w:lang w:val="en-US"/>
              </w:rPr>
              <w:t xml:space="preserve">// </w:t>
            </w:r>
            <w:r>
              <w:rPr>
                <w:color w:val="880000"/>
              </w:rPr>
              <w:t>Сумма</w:t>
            </w:r>
            <w:r w:rsidRPr="00EE2599">
              <w:rPr>
                <w:color w:val="880000"/>
                <w:lang w:val="en-US"/>
              </w:rPr>
              <w:t xml:space="preserve"> </w:t>
            </w:r>
            <w:r>
              <w:rPr>
                <w:color w:val="880000"/>
              </w:rPr>
              <w:t>строк</w:t>
            </w:r>
            <w:r w:rsidRPr="00EE2599">
              <w:rPr>
                <w:color w:val="880000"/>
                <w:lang w:val="en-US"/>
              </w:rPr>
              <w:t xml:space="preserve"> </w:t>
            </w:r>
            <w:r>
              <w:rPr>
                <w:color w:val="880000"/>
              </w:rPr>
              <w:t>этой</w:t>
            </w:r>
            <w:r w:rsidRPr="00EE2599">
              <w:rPr>
                <w:color w:val="880000"/>
                <w:lang w:val="en-US"/>
              </w:rPr>
              <w:t xml:space="preserve"> </w:t>
            </w:r>
            <w:r>
              <w:rPr>
                <w:color w:val="880000"/>
              </w:rPr>
              <w:t>матрицы</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660066"/>
                <w:lang w:val="en-US"/>
              </w:rPr>
              <w:t>Matrix</w:t>
            </w:r>
            <w:r w:rsidRPr="00EE2599">
              <w:rPr>
                <w:color w:val="666600"/>
                <w:lang w:val="en-US"/>
              </w:rPr>
              <w:t>(</w:t>
            </w:r>
            <w:r w:rsidRPr="00EE2599">
              <w:rPr>
                <w:color w:val="000088"/>
                <w:lang w:val="en-US"/>
              </w:rPr>
              <w:t>int</w:t>
            </w:r>
            <w:r w:rsidRPr="00EE2599">
              <w:rPr>
                <w:color w:val="000000"/>
                <w:lang w:val="en-US"/>
              </w:rPr>
              <w:t xml:space="preserve"> n</w:t>
            </w:r>
            <w:r w:rsidRPr="00EE2599">
              <w:rPr>
                <w:color w:val="666600"/>
                <w:lang w:val="en-US"/>
              </w:rPr>
              <w:t>,</w:t>
            </w:r>
            <w:r w:rsidRPr="00EE2599">
              <w:rPr>
                <w:color w:val="000000"/>
                <w:lang w:val="en-US"/>
              </w:rPr>
              <w:t xml:space="preserve"> </w:t>
            </w:r>
            <w:r w:rsidRPr="00EE2599">
              <w:rPr>
                <w:color w:val="000088"/>
                <w:lang w:val="en-US"/>
              </w:rPr>
              <w:t>int</w:t>
            </w:r>
            <w:r w:rsidRPr="00EE2599">
              <w:rPr>
                <w:color w:val="000000"/>
                <w:lang w:val="en-US"/>
              </w:rPr>
              <w:t xml:space="preserve"> 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r w:rsidRPr="00EE2599">
              <w:rPr>
                <w:color w:val="000000"/>
                <w:lang w:val="en-US"/>
              </w:rPr>
              <w:t xml:space="preserve"> 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rnd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Rows</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000088"/>
                <w:lang w:val="en-US"/>
              </w:rPr>
              <w:t>int</w:t>
            </w:r>
            <w:r w:rsidRPr="00EE2599">
              <w:rPr>
                <w:color w:val="666600"/>
                <w:lang w:val="en-US"/>
              </w:rPr>
              <w:t>[</w:t>
            </w:r>
            <w:r w:rsidRPr="00EE2599">
              <w:rPr>
                <w:color w:val="000000"/>
                <w:lang w:val="en-US"/>
              </w:rPr>
              <w:t>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s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m</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rnd</w:t>
            </w:r>
            <w:r w:rsidRPr="00EE2599">
              <w:rPr>
                <w:color w:val="666600"/>
                <w:lang w:val="en-US"/>
              </w:rPr>
              <w:t>.</w:t>
            </w:r>
            <w:r w:rsidRPr="00EE2599">
              <w:rPr>
                <w:color w:val="660066"/>
                <w:lang w:val="en-US"/>
              </w:rPr>
              <w:t>Next</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10</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Подсчет сумм каждой строки</w:t>
            </w:r>
          </w:p>
          <w:p w:rsidR="0098571A" w:rsidRDefault="0065297E">
            <w:pPr>
              <w:pStyle w:val="normal"/>
              <w:widowControl w:val="0"/>
              <w:spacing w:before="0" w:after="0" w:line="240" w:lineRule="auto"/>
              <w:rPr>
                <w:color w:val="000000"/>
              </w:rPr>
            </w:pPr>
            <w:r>
              <w:rPr>
                <w:color w:val="000000"/>
              </w:rPr>
              <w:t xml:space="preserve">                    s </w:t>
            </w:r>
            <w:r>
              <w:rPr>
                <w:color w:val="666600"/>
              </w:rPr>
              <w:t>+=</w:t>
            </w:r>
            <w:r>
              <w:rPr>
                <w:color w:val="000000"/>
              </w:rPr>
              <w:t xml:space="preserve"> a</w:t>
            </w:r>
            <w:r>
              <w:rPr>
                <w:color w:val="666600"/>
              </w:rPr>
              <w:t>[</w:t>
            </w:r>
            <w:r>
              <w:rPr>
                <w:color w:val="000000"/>
              </w:rPr>
              <w:t>i</w:t>
            </w:r>
            <w:r>
              <w:rPr>
                <w:color w:val="666600"/>
              </w:rPr>
              <w:t>,</w:t>
            </w:r>
            <w:r>
              <w:rPr>
                <w:color w:val="000000"/>
              </w:rPr>
              <w:t xml:space="preserve"> j</w:t>
            </w:r>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Сохранение суммы для каждой строки</w:t>
            </w:r>
          </w:p>
          <w:p w:rsidR="0098571A" w:rsidRDefault="0065297E">
            <w:pPr>
              <w:pStyle w:val="normal"/>
              <w:widowControl w:val="0"/>
              <w:spacing w:before="0" w:after="0" w:line="240" w:lineRule="auto"/>
              <w:rPr>
                <w:color w:val="000000"/>
              </w:rPr>
            </w:pPr>
            <w:r>
              <w:rPr>
                <w:color w:val="000000"/>
              </w:rPr>
              <w:t xml:space="preserve">                </w:t>
            </w:r>
            <w:r>
              <w:rPr>
                <w:color w:val="660066"/>
              </w:rPr>
              <w:t>Rows</w:t>
            </w:r>
            <w:r>
              <w:rPr>
                <w:color w:val="666600"/>
              </w:rPr>
              <w:t>[</w:t>
            </w:r>
            <w:r>
              <w:rPr>
                <w:color w:val="000000"/>
              </w:rPr>
              <w:t>i</w:t>
            </w:r>
            <w:r>
              <w:rPr>
                <w:color w:val="666600"/>
              </w:rPr>
              <w:t>]</w:t>
            </w:r>
            <w:r>
              <w:rPr>
                <w:color w:val="000000"/>
              </w:rPr>
              <w:t xml:space="preserve"> </w:t>
            </w:r>
            <w:r>
              <w:rPr>
                <w:color w:val="666600"/>
              </w:rPr>
              <w:t>=</w:t>
            </w:r>
            <w:r>
              <w:rPr>
                <w:color w:val="000000"/>
              </w:rPr>
              <w:t xml:space="preserve"> s;</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98571A">
            <w:pPr>
              <w:pStyle w:val="normal"/>
              <w:widowControl w:val="0"/>
              <w:spacing w:before="0" w:after="0" w:line="240" w:lineRule="auto"/>
              <w:rPr>
                <w:color w:val="000000"/>
              </w:rPr>
            </w:pPr>
          </w:p>
          <w:p w:rsidR="0098571A" w:rsidRDefault="0065297E">
            <w:pPr>
              <w:pStyle w:val="normal"/>
              <w:widowControl w:val="0"/>
              <w:spacing w:before="0" w:after="0" w:line="240" w:lineRule="auto"/>
              <w:rPr>
                <w:color w:val="000000"/>
              </w:rPr>
            </w:pPr>
            <w:r>
              <w:rPr>
                <w:color w:val="000000"/>
              </w:rPr>
              <w:t xml:space="preserve">                          </w:t>
            </w:r>
            <w:r>
              <w:rPr>
                <w:color w:val="880000"/>
              </w:rPr>
              <w:t>// Вывод матрицы на экран</w:t>
            </w:r>
          </w:p>
          <w:p w:rsidR="0098571A" w:rsidRDefault="0065297E">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void</w:t>
            </w:r>
            <w:r>
              <w:rPr>
                <w:color w:val="000000"/>
              </w:rPr>
              <w:t xml:space="preserve"> </w:t>
            </w:r>
            <w:r>
              <w:rPr>
                <w:color w:val="660066"/>
              </w:rPr>
              <w:t>Print</w:t>
            </w:r>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a</w:t>
            </w:r>
            <w:r w:rsidRPr="00EE2599">
              <w:rPr>
                <w:color w:val="666600"/>
                <w:lang w:val="en-US"/>
              </w:rPr>
              <w:t>.</w:t>
            </w:r>
            <w:r w:rsidRPr="00EE2599">
              <w:rPr>
                <w:color w:val="660066"/>
                <w:lang w:val="en-US"/>
              </w:rPr>
              <w:t>GetLength</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w:t>
            </w:r>
            <w:r w:rsidRPr="00EE2599">
              <w:rPr>
                <w:color w:val="666600"/>
                <w:lang w:val="en-US"/>
              </w:rPr>
              <w:t>(</w:t>
            </w:r>
            <w:r w:rsidRPr="00EE2599">
              <w:rPr>
                <w:color w:val="008800"/>
                <w:lang w:val="en-US"/>
              </w:rPr>
              <w:t>"{0,4}"</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660066"/>
              </w:rPr>
              <w:t>Console</w:t>
            </w:r>
            <w:r>
              <w:rPr>
                <w:color w:val="666600"/>
              </w:rPr>
              <w:t>.</w:t>
            </w:r>
            <w:r>
              <w:rPr>
                <w:color w:val="660066"/>
              </w:rPr>
              <w:t>WriteLine</w:t>
            </w:r>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Метод Search находит минимальную сумму и возвращает количество таких строк</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int</w:t>
            </w:r>
            <w:r w:rsidRPr="00EE2599">
              <w:rPr>
                <w:color w:val="000000"/>
                <w:lang w:val="en-US"/>
              </w:rPr>
              <w:t xml:space="preserve"> </w:t>
            </w:r>
            <w:r w:rsidRPr="00EE2599">
              <w:rPr>
                <w:color w:val="660066"/>
                <w:lang w:val="en-US"/>
              </w:rPr>
              <w:t>Search</w:t>
            </w:r>
            <w:r w:rsidRPr="00EE2599">
              <w:rPr>
                <w:color w:val="666600"/>
                <w:lang w:val="en-US"/>
              </w:rPr>
              <w:t>(</w:t>
            </w:r>
            <w:r w:rsidRPr="00EE2599">
              <w:rPr>
                <w:color w:val="000088"/>
                <w:lang w:val="en-US"/>
              </w:rPr>
              <w:t>out</w:t>
            </w:r>
            <w:r w:rsidRPr="00EE2599">
              <w:rPr>
                <w:color w:val="000000"/>
                <w:lang w:val="en-US"/>
              </w:rPr>
              <w:t xml:space="preserve"> </w:t>
            </w:r>
            <w:r w:rsidRPr="00EE2599">
              <w:rPr>
                <w:color w:val="000088"/>
                <w:lang w:val="en-US"/>
              </w:rPr>
              <w:t>int</w:t>
            </w:r>
            <w:r w:rsidRPr="00EE2599">
              <w:rPr>
                <w:color w:val="000000"/>
                <w:lang w:val="en-US"/>
              </w:rPr>
              <w:t xml:space="preserve"> count)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int</w:t>
            </w:r>
            <w:r w:rsidRPr="00EE2599">
              <w:rPr>
                <w:color w:val="000000"/>
                <w:lang w:val="en-US"/>
              </w:rPr>
              <w:t xml:space="preserve"> min </w:t>
            </w:r>
            <w:r w:rsidRPr="00EE2599">
              <w:rPr>
                <w:color w:val="666600"/>
                <w:lang w:val="en-US"/>
              </w:rPr>
              <w:t>=</w:t>
            </w:r>
            <w:r w:rsidRPr="00EE2599">
              <w:rPr>
                <w:color w:val="000000"/>
                <w:lang w:val="en-US"/>
              </w:rPr>
              <w:t xml:space="preserve"> </w:t>
            </w:r>
            <w:r w:rsidRPr="00EE2599">
              <w:rPr>
                <w:color w:val="000088"/>
                <w:lang w:val="en-US"/>
              </w:rPr>
              <w:t>int</w:t>
            </w:r>
            <w:r w:rsidRPr="00EE2599">
              <w:rPr>
                <w:color w:val="666600"/>
                <w:lang w:val="en-US"/>
              </w:rPr>
              <w:t>.</w:t>
            </w:r>
            <w:r w:rsidRPr="00EE2599">
              <w:rPr>
                <w:color w:val="660066"/>
                <w:lang w:val="en-US"/>
              </w:rPr>
              <w:t>MaxValue;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count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880000"/>
                <w:lang w:val="en-US"/>
              </w:rPr>
              <w:t xml:space="preserve">         // count </w:t>
            </w:r>
            <w:r>
              <w:rPr>
                <w:color w:val="880000"/>
              </w:rPr>
              <w:t>описывать</w:t>
            </w:r>
            <w:r w:rsidRPr="00EE2599">
              <w:rPr>
                <w:color w:val="880000"/>
                <w:lang w:val="en-US"/>
              </w:rPr>
              <w:t xml:space="preserve"> </w:t>
            </w:r>
            <w:r>
              <w:rPr>
                <w:color w:val="880000"/>
              </w:rPr>
              <w:t>не</w:t>
            </w:r>
            <w:r w:rsidRPr="00EE2599">
              <w:rPr>
                <w:color w:val="880000"/>
                <w:lang w:val="en-US"/>
              </w:rPr>
              <w:t xml:space="preserve"> </w:t>
            </w:r>
            <w:r>
              <w:rPr>
                <w:color w:val="880000"/>
              </w:rPr>
              <w:t>нужно</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foreach</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e </w:t>
            </w:r>
            <w:r w:rsidRPr="00EE2599">
              <w:rPr>
                <w:color w:val="000088"/>
                <w:lang w:val="en-US"/>
              </w:rPr>
              <w:t>in</w:t>
            </w:r>
            <w:r w:rsidRPr="00EE2599">
              <w:rPr>
                <w:color w:val="000000"/>
                <w:lang w:val="en-US"/>
              </w:rPr>
              <w:t xml:space="preserve"> </w:t>
            </w:r>
            <w:r w:rsidRPr="00EE2599">
              <w:rPr>
                <w:color w:val="660066"/>
                <w:lang w:val="en-US"/>
              </w:rPr>
              <w:t>Rows)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 xml:space="preserve">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foreach</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e </w:t>
            </w:r>
            <w:r w:rsidRPr="00EE2599">
              <w:rPr>
                <w:color w:val="000088"/>
                <w:lang w:val="en-US"/>
              </w:rPr>
              <w:t>in</w:t>
            </w:r>
            <w:r w:rsidRPr="00EE2599">
              <w:rPr>
                <w:color w:val="000000"/>
                <w:lang w:val="en-US"/>
              </w:rPr>
              <w:t xml:space="preserve"> </w:t>
            </w:r>
            <w:r w:rsidRPr="00EE2599">
              <w:rPr>
                <w:color w:val="660066"/>
                <w:lang w:val="en-US"/>
              </w:rPr>
              <w:t>Rows)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 xml:space="preserve">e </w:t>
            </w:r>
            <w:r w:rsidRPr="00EE2599">
              <w:rPr>
                <w:color w:val="666600"/>
                <w:lang w:val="en-US"/>
              </w:rPr>
              <w:t>==</w:t>
            </w:r>
            <w:r w:rsidRPr="00EE2599">
              <w:rPr>
                <w:color w:val="000000"/>
                <w:lang w:val="en-US"/>
              </w:rPr>
              <w:t xml:space="preserve"> min</w:t>
            </w:r>
            <w:r w:rsidRPr="00EE2599">
              <w:rPr>
                <w:color w:val="666600"/>
                <w:lang w:val="en-US"/>
              </w:rPr>
              <w:t>)</w:t>
            </w:r>
            <w:r w:rsidRPr="00EE2599">
              <w:rPr>
                <w:color w:val="000000"/>
                <w:lang w:val="en-US"/>
              </w:rPr>
              <w:t xml:space="preserve"> count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все строки с такой же суммой</w:t>
            </w:r>
          </w:p>
          <w:p w:rsidR="0098571A" w:rsidRDefault="0065297E">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void</w:t>
            </w:r>
            <w:r>
              <w:rPr>
                <w:color w:val="000000"/>
              </w:rPr>
              <w:t xml:space="preserve"> </w:t>
            </w:r>
            <w:r>
              <w:rPr>
                <w:color w:val="660066"/>
              </w:rPr>
              <w:t>SearchRows</w:t>
            </w:r>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000088"/>
              </w:rPr>
              <w:t>int</w:t>
            </w:r>
            <w:r>
              <w:rPr>
                <w:color w:val="000000"/>
              </w:rPr>
              <w:t xml:space="preserve"> countRow</w:t>
            </w:r>
            <w:r>
              <w:rPr>
                <w:color w:val="666600"/>
              </w:rPr>
              <w:t>;</w:t>
            </w:r>
            <w:r>
              <w:rPr>
                <w:color w:val="880000"/>
              </w:rPr>
              <w:t>// Количество минимальных элементов</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int</w:t>
            </w:r>
            <w:r w:rsidRPr="00EE2599">
              <w:rPr>
                <w:color w:val="000000"/>
                <w:lang w:val="en-US"/>
              </w:rPr>
              <w:t xml:space="preserve"> min </w:t>
            </w:r>
            <w:r w:rsidRPr="00EE2599">
              <w:rPr>
                <w:color w:val="666600"/>
                <w:lang w:val="en-US"/>
              </w:rPr>
              <w:t>=</w:t>
            </w:r>
            <w:r w:rsidRPr="00EE2599">
              <w:rPr>
                <w:color w:val="000000"/>
                <w:lang w:val="en-US"/>
              </w:rPr>
              <w:t xml:space="preserve"> </w:t>
            </w:r>
            <w:r w:rsidRPr="00EE2599">
              <w:rPr>
                <w:color w:val="660066"/>
                <w:lang w:val="en-US"/>
              </w:rPr>
              <w:t>Search</w:t>
            </w:r>
            <w:r w:rsidRPr="00EE2599">
              <w:rPr>
                <w:color w:val="666600"/>
                <w:lang w:val="en-US"/>
              </w:rPr>
              <w:t>(</w:t>
            </w:r>
            <w:r w:rsidRPr="00EE2599">
              <w:rPr>
                <w:color w:val="000088"/>
                <w:lang w:val="en-US"/>
              </w:rPr>
              <w:t>out</w:t>
            </w:r>
            <w:r w:rsidRPr="00EE2599">
              <w:rPr>
                <w:color w:val="000000"/>
                <w:lang w:val="en-US"/>
              </w:rPr>
              <w:t xml:space="preserve"> countRow</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r w:rsidRPr="00EE2599">
              <w:rPr>
                <w:color w:val="000088"/>
                <w:lang w:val="en-US"/>
              </w:rPr>
              <w:t>int</w:t>
            </w:r>
            <w:r w:rsidRPr="00EE2599">
              <w:rPr>
                <w:color w:val="000000"/>
                <w:lang w:val="en-US"/>
              </w:rPr>
              <w:t xml:space="preserve"> i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i </w:t>
            </w:r>
            <w:r w:rsidRPr="00EE2599">
              <w:rPr>
                <w:color w:val="666600"/>
                <w:lang w:val="en-US"/>
              </w:rPr>
              <w:t>&lt;</w:t>
            </w:r>
            <w:r w:rsidRPr="00EE2599">
              <w:rPr>
                <w:color w:val="000000"/>
                <w:lang w:val="en-US"/>
              </w:rPr>
              <w:t xml:space="preserve"> </w:t>
            </w:r>
            <w:r w:rsidRPr="00EE2599">
              <w:rPr>
                <w:color w:val="660066"/>
                <w:lang w:val="en-US"/>
              </w:rPr>
              <w:t>Rows</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 xml:space="preserve"> 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660066"/>
                <w:lang w:val="en-US"/>
              </w:rPr>
              <w:t>Rows</w:t>
            </w:r>
            <w:r w:rsidRPr="00EE2599">
              <w:rPr>
                <w:color w:val="666600"/>
                <w:lang w:val="en-US"/>
              </w:rPr>
              <w:t>[</w:t>
            </w:r>
            <w:r w:rsidRPr="00EE2599">
              <w:rPr>
                <w:color w:val="000000"/>
                <w:lang w:val="en-US"/>
              </w:rPr>
              <w:t>i</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Console</w:t>
            </w:r>
            <w:r w:rsidRPr="00EE2599">
              <w:rPr>
                <w:color w:val="666600"/>
                <w:lang w:val="en-US"/>
              </w:rPr>
              <w:t>.</w:t>
            </w:r>
            <w:r w:rsidRPr="00EE2599">
              <w:rPr>
                <w:color w:val="660066"/>
                <w:lang w:val="en-US"/>
              </w:rPr>
              <w:t>WriteLine</w:t>
            </w:r>
            <w:r w:rsidRPr="00EE2599">
              <w:rPr>
                <w:color w:val="666600"/>
                <w:lang w:val="en-US"/>
              </w:rPr>
              <w:t>(</w:t>
            </w:r>
            <w:r w:rsidRPr="00EE2599">
              <w:rPr>
                <w:color w:val="008800"/>
                <w:lang w:val="en-US"/>
              </w:rPr>
              <w:t>"\n{0} {1}"</w:t>
            </w:r>
            <w:r w:rsidRPr="00EE2599">
              <w:rPr>
                <w:color w:val="666600"/>
                <w:lang w:val="en-US"/>
              </w:rPr>
              <w:t>,</w:t>
            </w:r>
            <w:r w:rsidRPr="00EE2599">
              <w:rPr>
                <w:color w:val="000000"/>
                <w:lang w:val="en-US"/>
              </w:rPr>
              <w:t xml:space="preserve"> i</w:t>
            </w:r>
            <w:r w:rsidRPr="00EE2599">
              <w:rPr>
                <w:color w:val="666600"/>
                <w:lang w:val="en-US"/>
              </w:rPr>
              <w:t>,</w:t>
            </w:r>
            <w:r w:rsidRPr="00EE2599">
              <w:rPr>
                <w:color w:val="000000"/>
                <w:lang w:val="en-US"/>
              </w:rPr>
              <w:t xml:space="preserve"> </w:t>
            </w:r>
            <w:r w:rsidRPr="00EE2599">
              <w:rPr>
                <w:color w:val="660066"/>
                <w:lang w:val="en-US"/>
              </w:rPr>
              <w:t>Rows</w:t>
            </w:r>
            <w:r w:rsidRPr="00EE2599">
              <w:rPr>
                <w:color w:val="666600"/>
                <w:lang w:val="en-US"/>
              </w:rPr>
              <w:t>[</w:t>
            </w:r>
            <w:r w:rsidRPr="00EE2599">
              <w:rPr>
                <w:color w:val="000000"/>
                <w:lang w:val="en-US"/>
              </w:rPr>
              <w:t>i</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args)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Matrix</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Matrix</w:t>
            </w:r>
            <w:r w:rsidRPr="00EE2599">
              <w:rPr>
                <w:color w:val="666600"/>
                <w:lang w:val="en-US"/>
              </w:rPr>
              <w:t>(</w:t>
            </w:r>
            <w:r w:rsidRPr="00EE2599">
              <w:rPr>
                <w:color w:val="006666"/>
                <w:lang w:val="en-US"/>
              </w:rPr>
              <w:t>5</w:t>
            </w:r>
            <w:r w:rsidRPr="00EE2599">
              <w:rPr>
                <w:color w:val="666600"/>
                <w:lang w:val="en-US"/>
              </w:rPr>
              <w:t>,</w:t>
            </w:r>
            <w:r w:rsidRPr="00EE2599">
              <w:rPr>
                <w:color w:val="000000"/>
                <w:lang w:val="en-US"/>
              </w:rPr>
              <w:t xml:space="preserve"> </w:t>
            </w:r>
            <w:r w:rsidRPr="00EE2599">
              <w:rPr>
                <w:color w:val="006666"/>
                <w:lang w:val="en-US"/>
              </w:rPr>
              <w:t>2</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660066"/>
                <w:lang w:val="en-US"/>
              </w:rPr>
              <w:t>Print</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a</w:t>
            </w:r>
            <w:r>
              <w:rPr>
                <w:color w:val="666600"/>
              </w:rPr>
              <w:t>.</w:t>
            </w:r>
            <w:r>
              <w:rPr>
                <w:color w:val="660066"/>
              </w:rPr>
              <w:t>SearchRows</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ReadKey</w:t>
            </w:r>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rPr>
          <w:b/>
          <w:color w:val="4D5D6D"/>
          <w:sz w:val="48"/>
          <w:szCs w:val="48"/>
        </w:rPr>
      </w:pPr>
    </w:p>
    <w:p w:rsidR="0098571A" w:rsidRDefault="0098571A">
      <w:pPr>
        <w:pStyle w:val="3"/>
        <w:contextualSpacing w:val="0"/>
      </w:pPr>
      <w:bookmarkStart w:id="767" w:name="_6ywbols5u4zd" w:colFirst="0" w:colLast="0"/>
      <w:bookmarkEnd w:id="767"/>
    </w:p>
    <w:p w:rsidR="0098571A" w:rsidRDefault="0065297E">
      <w:pPr>
        <w:pStyle w:val="3"/>
        <w:contextualSpacing w:val="0"/>
      </w:pPr>
      <w:bookmarkStart w:id="768" w:name="_6xeitbhijq07" w:colFirst="0" w:colLast="0"/>
      <w:bookmarkEnd w:id="768"/>
      <w:r>
        <w:br w:type="page"/>
      </w:r>
    </w:p>
    <w:p w:rsidR="0098571A" w:rsidRDefault="0065297E">
      <w:pPr>
        <w:pStyle w:val="3"/>
        <w:contextualSpacing w:val="0"/>
      </w:pPr>
      <w:bookmarkStart w:id="769" w:name="_jf2ps1c418pk" w:colFirst="0" w:colLast="0"/>
      <w:bookmarkEnd w:id="769"/>
      <w:r>
        <w:lastRenderedPageBreak/>
        <w:t>Задача 6</w:t>
      </w:r>
    </w:p>
    <w:p w:rsidR="0098571A" w:rsidRDefault="0065297E">
      <w:pPr>
        <w:pStyle w:val="normal"/>
      </w:pPr>
      <w:r>
        <w:t xml:space="preserve">Разработать класс для работы с одномерным массивом. Создать конструктор для заполнения массива случайными числами и конструктор для заполнения массива из файла. Создать </w:t>
      </w:r>
      <w:proofErr w:type="gramStart"/>
      <w:r>
        <w:t>свойство</w:t>
      </w:r>
      <w:proofErr w:type="gramEnd"/>
      <w:r>
        <w:t xml:space="preserve"> возвращающее максимальный элемент. Реализовать индексируемое свойство.</w:t>
      </w:r>
    </w:p>
    <w:tbl>
      <w:tblPr>
        <w:tblStyle w:val="af6"/>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F3F3F3"/>
            <w:tcMar>
              <w:top w:w="100" w:type="dxa"/>
              <w:left w:w="100" w:type="dxa"/>
              <w:bottom w:w="100" w:type="dxa"/>
              <w:right w:w="100" w:type="dxa"/>
            </w:tcMar>
          </w:tcPr>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using</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System;</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using</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System</w:t>
            </w:r>
            <w:r w:rsidRPr="00EE2599">
              <w:rPr>
                <w:rFonts w:ascii="Consolas" w:eastAsia="Consolas" w:hAnsi="Consolas" w:cs="Consolas"/>
                <w:color w:val="666600"/>
                <w:lang w:val="en-US"/>
              </w:rPr>
              <w:t>.</w:t>
            </w:r>
            <w:r w:rsidRPr="00EE2599">
              <w:rPr>
                <w:rFonts w:ascii="Consolas" w:eastAsia="Consolas" w:hAnsi="Consolas" w:cs="Consolas"/>
                <w:color w:val="660066"/>
                <w:lang w:val="en-US"/>
              </w:rPr>
              <w:t>Linq;</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using</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System</w:t>
            </w:r>
            <w:r w:rsidRPr="00EE2599">
              <w:rPr>
                <w:rFonts w:ascii="Consolas" w:eastAsia="Consolas" w:hAnsi="Consolas" w:cs="Consolas"/>
                <w:color w:val="666600"/>
                <w:lang w:val="en-US"/>
              </w:rPr>
              <w:t>.</w:t>
            </w:r>
            <w:r w:rsidRPr="00EE2599">
              <w:rPr>
                <w:rFonts w:ascii="Consolas" w:eastAsia="Consolas" w:hAnsi="Consolas" w:cs="Consolas"/>
                <w:color w:val="000000"/>
                <w:lang w:val="en-US"/>
              </w:rPr>
              <w:t>IO;</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namespace</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CoolArray</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class</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CoolArray</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private</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int</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a;</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Random</w:t>
            </w:r>
            <w:r w:rsidRPr="00EE2599">
              <w:rPr>
                <w:rFonts w:ascii="Consolas" w:eastAsia="Consolas" w:hAnsi="Consolas" w:cs="Consolas"/>
                <w:color w:val="000000"/>
                <w:lang w:val="en-US"/>
              </w:rPr>
              <w:t xml:space="preserve"> rnd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new</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Random</w:t>
            </w:r>
            <w:r w:rsidRPr="00EE2599">
              <w:rPr>
                <w:rFonts w:ascii="Consolas" w:eastAsia="Consolas" w:hAnsi="Consolas" w:cs="Consolas"/>
                <w:color w:val="666600"/>
                <w:lang w:val="en-US"/>
              </w:rPr>
              <w:t>();</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CoolArray</w:t>
            </w:r>
            <w:r w:rsidRPr="00EE2599">
              <w:rPr>
                <w:rFonts w:ascii="Consolas" w:eastAsia="Consolas" w:hAnsi="Consolas" w:cs="Consolas"/>
                <w:color w:val="666600"/>
                <w:lang w:val="en-US"/>
              </w:rPr>
              <w:t>(</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n)</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new</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int</w:t>
            </w:r>
            <w:r w:rsidRPr="00EE2599">
              <w:rPr>
                <w:rFonts w:ascii="Consolas" w:eastAsia="Consolas" w:hAnsi="Consolas" w:cs="Consolas"/>
                <w:color w:val="666600"/>
                <w:lang w:val="en-US"/>
              </w:rPr>
              <w:t>[</w:t>
            </w:r>
            <w:r w:rsidRPr="00EE2599">
              <w:rPr>
                <w:rFonts w:ascii="Consolas" w:eastAsia="Consolas" w:hAnsi="Consolas" w:cs="Consolas"/>
                <w:color w:val="000000"/>
                <w:lang w:val="en-US"/>
              </w:rPr>
              <w:t>n</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for</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i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6666"/>
                <w:lang w:val="en-US"/>
              </w:rPr>
              <w:t>0</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i </w:t>
            </w:r>
            <w:r w:rsidRPr="00EE2599">
              <w:rPr>
                <w:rFonts w:ascii="Consolas" w:eastAsia="Consolas" w:hAnsi="Consolas" w:cs="Consolas"/>
                <w:color w:val="666600"/>
                <w:lang w:val="en-US"/>
              </w:rPr>
              <w:t>&lt;</w:t>
            </w:r>
            <w:r w:rsidRPr="00EE2599">
              <w:rPr>
                <w:rFonts w:ascii="Consolas" w:eastAsia="Consolas" w:hAnsi="Consolas" w:cs="Consolas"/>
                <w:color w:val="000000"/>
                <w:lang w:val="en-US"/>
              </w:rPr>
              <w:t xml:space="preserve"> n</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i</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r w:rsidRPr="00EE2599">
              <w:rPr>
                <w:rFonts w:ascii="Consolas" w:eastAsia="Consolas" w:hAnsi="Consolas" w:cs="Consolas"/>
                <w:color w:val="000000"/>
                <w:lang w:val="en-US"/>
              </w:rPr>
              <w:t>i</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rnd</w:t>
            </w:r>
            <w:r w:rsidRPr="00EE2599">
              <w:rPr>
                <w:rFonts w:ascii="Consolas" w:eastAsia="Consolas" w:hAnsi="Consolas" w:cs="Consolas"/>
                <w:color w:val="666600"/>
                <w:lang w:val="en-US"/>
              </w:rPr>
              <w:t>.</w:t>
            </w:r>
            <w:r w:rsidRPr="00EE2599">
              <w:rPr>
                <w:rFonts w:ascii="Consolas" w:eastAsia="Consolas" w:hAnsi="Consolas" w:cs="Consolas"/>
                <w:color w:val="660066"/>
                <w:lang w:val="en-US"/>
              </w:rPr>
              <w:t>Next</w:t>
            </w:r>
            <w:r w:rsidRPr="00EE2599">
              <w:rPr>
                <w:rFonts w:ascii="Consolas" w:eastAsia="Consolas" w:hAnsi="Consolas" w:cs="Consolas"/>
                <w:color w:val="666600"/>
                <w:lang w:val="en-US"/>
              </w:rPr>
              <w:t>(</w:t>
            </w:r>
            <w:r w:rsidRPr="00EE2599">
              <w:rPr>
                <w:rFonts w:ascii="Consolas" w:eastAsia="Consolas" w:hAnsi="Consolas" w:cs="Consolas"/>
                <w:color w:val="006666"/>
                <w:lang w:val="en-US"/>
              </w:rPr>
              <w:t>1</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6666"/>
                <w:lang w:val="en-US"/>
              </w:rPr>
              <w:t>101</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CoolArray</w:t>
            </w:r>
            <w:r w:rsidRPr="00EE2599">
              <w:rPr>
                <w:rFonts w:ascii="Consolas" w:eastAsia="Consolas" w:hAnsi="Consolas" w:cs="Consolas"/>
                <w:color w:val="666600"/>
                <w:lang w:val="en-US"/>
              </w:rPr>
              <w:t>(</w:t>
            </w:r>
            <w:r w:rsidRPr="00EE2599">
              <w:rPr>
                <w:rFonts w:ascii="Consolas" w:eastAsia="Consolas" w:hAnsi="Consolas" w:cs="Consolas"/>
                <w:color w:val="000088"/>
                <w:lang w:val="en-US"/>
              </w:rPr>
              <w:t>string</w:t>
            </w:r>
            <w:r w:rsidRPr="00EE2599">
              <w:rPr>
                <w:rFonts w:ascii="Consolas" w:eastAsia="Consolas" w:hAnsi="Consolas" w:cs="Consolas"/>
                <w:color w:val="000000"/>
                <w:lang w:val="en-US"/>
              </w:rPr>
              <w:t xml:space="preserve"> filename)</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880000"/>
                <w:lang w:val="en-US"/>
              </w:rPr>
              <w:t>//</w:t>
            </w:r>
            <w:r>
              <w:rPr>
                <w:rFonts w:ascii="Consolas" w:eastAsia="Consolas" w:hAnsi="Consolas" w:cs="Consolas"/>
                <w:color w:val="880000"/>
              </w:rPr>
              <w:t>Если</w:t>
            </w:r>
            <w:r w:rsidRPr="00EE2599">
              <w:rPr>
                <w:rFonts w:ascii="Consolas" w:eastAsia="Consolas" w:hAnsi="Consolas" w:cs="Consolas"/>
                <w:color w:val="880000"/>
                <w:lang w:val="en-US"/>
              </w:rPr>
              <w:t xml:space="preserve"> </w:t>
            </w:r>
            <w:r>
              <w:rPr>
                <w:rFonts w:ascii="Consolas" w:eastAsia="Consolas" w:hAnsi="Consolas" w:cs="Consolas"/>
                <w:color w:val="880000"/>
              </w:rPr>
              <w:t>файл</w:t>
            </w:r>
            <w:r w:rsidRPr="00EE2599">
              <w:rPr>
                <w:rFonts w:ascii="Consolas" w:eastAsia="Consolas" w:hAnsi="Consolas" w:cs="Consolas"/>
                <w:color w:val="880000"/>
                <w:lang w:val="en-US"/>
              </w:rPr>
              <w:t xml:space="preserve"> </w:t>
            </w:r>
            <w:r>
              <w:rPr>
                <w:rFonts w:ascii="Consolas" w:eastAsia="Consolas" w:hAnsi="Consolas" w:cs="Consolas"/>
                <w:color w:val="880000"/>
              </w:rPr>
              <w:t>существует</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if</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660066"/>
                <w:lang w:val="en-US"/>
              </w:rPr>
              <w:t>File</w:t>
            </w:r>
            <w:r w:rsidRPr="00EE2599">
              <w:rPr>
                <w:rFonts w:ascii="Consolas" w:eastAsia="Consolas" w:hAnsi="Consolas" w:cs="Consolas"/>
                <w:color w:val="666600"/>
                <w:lang w:val="en-US"/>
              </w:rPr>
              <w:t>.</w:t>
            </w:r>
            <w:r w:rsidRPr="00EE2599">
              <w:rPr>
                <w:rFonts w:ascii="Consolas" w:eastAsia="Consolas" w:hAnsi="Consolas" w:cs="Consolas"/>
                <w:color w:val="660066"/>
                <w:lang w:val="en-US"/>
              </w:rPr>
              <w:t>Exists</w:t>
            </w:r>
            <w:r w:rsidRPr="00EE2599">
              <w:rPr>
                <w:rFonts w:ascii="Consolas" w:eastAsia="Consolas" w:hAnsi="Consolas" w:cs="Consolas"/>
                <w:color w:val="666600"/>
                <w:lang w:val="en-US"/>
              </w:rPr>
              <w:t>(</w:t>
            </w:r>
            <w:r w:rsidRPr="00EE2599">
              <w:rPr>
                <w:rFonts w:ascii="Consolas" w:eastAsia="Consolas" w:hAnsi="Consolas" w:cs="Consolas"/>
                <w:color w:val="000000"/>
                <w:lang w:val="en-US"/>
              </w:rPr>
              <w:t>filename</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880000"/>
                <w:lang w:val="en-US"/>
              </w:rPr>
              <w:t>//</w:t>
            </w:r>
            <w:r>
              <w:rPr>
                <w:rFonts w:ascii="Consolas" w:eastAsia="Consolas" w:hAnsi="Consolas" w:cs="Consolas"/>
                <w:color w:val="880000"/>
              </w:rPr>
              <w:t>Считываем</w:t>
            </w:r>
            <w:r w:rsidRPr="00EE2599">
              <w:rPr>
                <w:rFonts w:ascii="Consolas" w:eastAsia="Consolas" w:hAnsi="Consolas" w:cs="Consolas"/>
                <w:color w:val="880000"/>
                <w:lang w:val="en-US"/>
              </w:rPr>
              <w:t xml:space="preserve"> </w:t>
            </w:r>
            <w:r>
              <w:rPr>
                <w:rFonts w:ascii="Consolas" w:eastAsia="Consolas" w:hAnsi="Consolas" w:cs="Consolas"/>
                <w:color w:val="880000"/>
              </w:rPr>
              <w:t>все</w:t>
            </w:r>
            <w:r w:rsidRPr="00EE2599">
              <w:rPr>
                <w:rFonts w:ascii="Consolas" w:eastAsia="Consolas" w:hAnsi="Consolas" w:cs="Consolas"/>
                <w:color w:val="880000"/>
                <w:lang w:val="en-US"/>
              </w:rPr>
              <w:t xml:space="preserve"> </w:t>
            </w:r>
            <w:r>
              <w:rPr>
                <w:rFonts w:ascii="Consolas" w:eastAsia="Consolas" w:hAnsi="Consolas" w:cs="Consolas"/>
                <w:color w:val="880000"/>
              </w:rPr>
              <w:t>строки</w:t>
            </w:r>
            <w:r w:rsidRPr="00EE2599">
              <w:rPr>
                <w:rFonts w:ascii="Consolas" w:eastAsia="Consolas" w:hAnsi="Consolas" w:cs="Consolas"/>
                <w:color w:val="880000"/>
                <w:lang w:val="en-US"/>
              </w:rPr>
              <w:t xml:space="preserve"> </w:t>
            </w:r>
            <w:r>
              <w:rPr>
                <w:rFonts w:ascii="Consolas" w:eastAsia="Consolas" w:hAnsi="Consolas" w:cs="Consolas"/>
                <w:color w:val="880000"/>
              </w:rPr>
              <w:t>в</w:t>
            </w:r>
            <w:r w:rsidRPr="00EE2599">
              <w:rPr>
                <w:rFonts w:ascii="Consolas" w:eastAsia="Consolas" w:hAnsi="Consolas" w:cs="Consolas"/>
                <w:color w:val="880000"/>
                <w:lang w:val="en-US"/>
              </w:rPr>
              <w:t xml:space="preserve"> </w:t>
            </w:r>
            <w:r>
              <w:rPr>
                <w:rFonts w:ascii="Consolas" w:eastAsia="Consolas" w:hAnsi="Consolas" w:cs="Consolas"/>
                <w:color w:val="880000"/>
              </w:rPr>
              <w:t>файл</w:t>
            </w:r>
            <w:r w:rsidRPr="00EE2599">
              <w:rPr>
                <w:rFonts w:ascii="Consolas" w:eastAsia="Consolas" w:hAnsi="Consolas" w:cs="Consolas"/>
                <w:color w:val="88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string</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ss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File</w:t>
            </w:r>
            <w:r w:rsidRPr="00EE2599">
              <w:rPr>
                <w:rFonts w:ascii="Consolas" w:eastAsia="Consolas" w:hAnsi="Consolas" w:cs="Consolas"/>
                <w:color w:val="666600"/>
                <w:lang w:val="en-US"/>
              </w:rPr>
              <w:t>.</w:t>
            </w:r>
            <w:r w:rsidRPr="00EE2599">
              <w:rPr>
                <w:rFonts w:ascii="Consolas" w:eastAsia="Consolas" w:hAnsi="Consolas" w:cs="Consolas"/>
                <w:color w:val="660066"/>
                <w:lang w:val="en-US"/>
              </w:rPr>
              <w:t>ReadAllLines</w:t>
            </w:r>
            <w:r w:rsidRPr="00EE2599">
              <w:rPr>
                <w:rFonts w:ascii="Consolas" w:eastAsia="Consolas" w:hAnsi="Consolas" w:cs="Consolas"/>
                <w:color w:val="666600"/>
                <w:lang w:val="en-US"/>
              </w:rPr>
              <w:t>(</w:t>
            </w:r>
            <w:r w:rsidRPr="00EE2599">
              <w:rPr>
                <w:rFonts w:ascii="Consolas" w:eastAsia="Consolas" w:hAnsi="Consolas" w:cs="Consolas"/>
                <w:color w:val="000000"/>
                <w:lang w:val="en-US"/>
              </w:rPr>
              <w:t>filename</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new</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int</w:t>
            </w:r>
            <w:r w:rsidRPr="00EE2599">
              <w:rPr>
                <w:rFonts w:ascii="Consolas" w:eastAsia="Consolas" w:hAnsi="Consolas" w:cs="Consolas"/>
                <w:color w:val="666600"/>
                <w:lang w:val="en-US"/>
              </w:rPr>
              <w:t>[</w:t>
            </w:r>
            <w:r w:rsidRPr="00EE2599">
              <w:rPr>
                <w:rFonts w:ascii="Consolas" w:eastAsia="Consolas" w:hAnsi="Consolas" w:cs="Consolas"/>
                <w:color w:val="000000"/>
                <w:lang w:val="en-US"/>
              </w:rPr>
              <w:t>ss</w:t>
            </w:r>
            <w:r w:rsidRPr="00EE2599">
              <w:rPr>
                <w:rFonts w:ascii="Consolas" w:eastAsia="Consolas" w:hAnsi="Consolas" w:cs="Consolas"/>
                <w:color w:val="666600"/>
                <w:lang w:val="en-US"/>
              </w:rPr>
              <w:t>.</w:t>
            </w:r>
            <w:r w:rsidRPr="00EE2599">
              <w:rPr>
                <w:rFonts w:ascii="Consolas" w:eastAsia="Consolas" w:hAnsi="Consolas" w:cs="Consolas"/>
                <w:color w:val="660066"/>
                <w:lang w:val="en-US"/>
              </w:rPr>
              <w:t>Length</w:t>
            </w:r>
            <w:r w:rsidRPr="00EE2599">
              <w:rPr>
                <w:rFonts w:ascii="Consolas" w:eastAsia="Consolas" w:hAnsi="Consolas" w:cs="Consolas"/>
                <w:color w:val="666600"/>
                <w:lang w:val="en-US"/>
              </w:rPr>
              <w:t>];</w:t>
            </w:r>
          </w:p>
          <w:p w:rsidR="0098571A" w:rsidRDefault="0065297E">
            <w:pPr>
              <w:pStyle w:val="normal"/>
              <w:widowControl w:val="0"/>
              <w:spacing w:before="0" w:after="0" w:line="240" w:lineRule="auto"/>
              <w:rPr>
                <w:rFonts w:ascii="Consolas" w:eastAsia="Consolas" w:hAnsi="Consolas" w:cs="Consolas"/>
                <w:color w:val="000000"/>
              </w:rPr>
            </w:pPr>
            <w:r w:rsidRPr="00EE2599">
              <w:rPr>
                <w:rFonts w:ascii="Consolas" w:eastAsia="Consolas" w:hAnsi="Consolas" w:cs="Consolas"/>
                <w:color w:val="000000"/>
                <w:lang w:val="en-US"/>
              </w:rPr>
              <w:t xml:space="preserve">                </w:t>
            </w:r>
            <w:r>
              <w:rPr>
                <w:rFonts w:ascii="Consolas" w:eastAsia="Consolas" w:hAnsi="Consolas" w:cs="Consolas"/>
                <w:color w:val="880000"/>
              </w:rPr>
              <w:t xml:space="preserve">//Переводим данные из строкового формата в </w:t>
            </w:r>
            <w:proofErr w:type="gramStart"/>
            <w:r>
              <w:rPr>
                <w:rFonts w:ascii="Consolas" w:eastAsia="Consolas" w:hAnsi="Consolas" w:cs="Consolas"/>
                <w:color w:val="880000"/>
              </w:rPr>
              <w:t>числовой</w:t>
            </w:r>
            <w:proofErr w:type="gramEnd"/>
          </w:p>
          <w:p w:rsidR="0098571A" w:rsidRPr="00EE2599" w:rsidRDefault="0065297E">
            <w:pPr>
              <w:pStyle w:val="normal"/>
              <w:widowControl w:val="0"/>
              <w:spacing w:before="0" w:after="0" w:line="240" w:lineRule="auto"/>
              <w:rPr>
                <w:rFonts w:ascii="Consolas" w:eastAsia="Consolas" w:hAnsi="Consolas" w:cs="Consolas"/>
                <w:color w:val="000000"/>
                <w:lang w:val="en-US"/>
              </w:rPr>
            </w:pPr>
            <w:r>
              <w:rPr>
                <w:rFonts w:ascii="Consolas" w:eastAsia="Consolas" w:hAnsi="Consolas" w:cs="Consolas"/>
                <w:color w:val="000000"/>
              </w:rPr>
              <w:t xml:space="preserve">                </w:t>
            </w:r>
            <w:r w:rsidRPr="00EE2599">
              <w:rPr>
                <w:rFonts w:ascii="Consolas" w:eastAsia="Consolas" w:hAnsi="Consolas" w:cs="Consolas"/>
                <w:color w:val="000088"/>
                <w:lang w:val="en-US"/>
              </w:rPr>
              <w:t>for</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i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6666"/>
                <w:lang w:val="en-US"/>
              </w:rPr>
              <w:t>0</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i </w:t>
            </w:r>
            <w:r w:rsidRPr="00EE2599">
              <w:rPr>
                <w:rFonts w:ascii="Consolas" w:eastAsia="Consolas" w:hAnsi="Consolas" w:cs="Consolas"/>
                <w:color w:val="666600"/>
                <w:lang w:val="en-US"/>
              </w:rPr>
              <w:t>&lt;</w:t>
            </w:r>
            <w:r w:rsidRPr="00EE2599">
              <w:rPr>
                <w:rFonts w:ascii="Consolas" w:eastAsia="Consolas" w:hAnsi="Consolas" w:cs="Consolas"/>
                <w:color w:val="000000"/>
                <w:lang w:val="en-US"/>
              </w:rPr>
              <w:t xml:space="preserve"> ss</w:t>
            </w:r>
            <w:r w:rsidRPr="00EE2599">
              <w:rPr>
                <w:rFonts w:ascii="Consolas" w:eastAsia="Consolas" w:hAnsi="Consolas" w:cs="Consolas"/>
                <w:color w:val="666600"/>
                <w:lang w:val="en-US"/>
              </w:rPr>
              <w:t>.</w:t>
            </w:r>
            <w:r w:rsidRPr="00EE2599">
              <w:rPr>
                <w:rFonts w:ascii="Consolas" w:eastAsia="Consolas" w:hAnsi="Consolas" w:cs="Consolas"/>
                <w:color w:val="660066"/>
                <w:lang w:val="en-US"/>
              </w:rPr>
              <w:t>Length</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i</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r w:rsidRPr="00EE2599">
              <w:rPr>
                <w:rFonts w:ascii="Consolas" w:eastAsia="Consolas" w:hAnsi="Consolas" w:cs="Consolas"/>
                <w:color w:val="000000"/>
                <w:lang w:val="en-US"/>
              </w:rPr>
              <w:t>i</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int</w:t>
            </w:r>
            <w:r w:rsidRPr="00EE2599">
              <w:rPr>
                <w:rFonts w:ascii="Consolas" w:eastAsia="Consolas" w:hAnsi="Consolas" w:cs="Consolas"/>
                <w:color w:val="666600"/>
                <w:lang w:val="en-US"/>
              </w:rPr>
              <w:t>.</w:t>
            </w:r>
            <w:r w:rsidRPr="00EE2599">
              <w:rPr>
                <w:rFonts w:ascii="Consolas" w:eastAsia="Consolas" w:hAnsi="Consolas" w:cs="Consolas"/>
                <w:color w:val="660066"/>
                <w:lang w:val="en-US"/>
              </w:rPr>
              <w:t>Parse</w:t>
            </w:r>
            <w:r w:rsidRPr="00EE2599">
              <w:rPr>
                <w:rFonts w:ascii="Consolas" w:eastAsia="Consolas" w:hAnsi="Consolas" w:cs="Consolas"/>
                <w:color w:val="666600"/>
                <w:lang w:val="en-US"/>
              </w:rPr>
              <w:t>(</w:t>
            </w:r>
            <w:r w:rsidRPr="00EE2599">
              <w:rPr>
                <w:rFonts w:ascii="Consolas" w:eastAsia="Consolas" w:hAnsi="Consolas" w:cs="Consolas"/>
                <w:color w:val="000000"/>
                <w:lang w:val="en-US"/>
              </w:rPr>
              <w:t>ss</w:t>
            </w:r>
            <w:r w:rsidRPr="00EE2599">
              <w:rPr>
                <w:rFonts w:ascii="Consolas" w:eastAsia="Consolas" w:hAnsi="Consolas" w:cs="Consolas"/>
                <w:color w:val="666600"/>
                <w:lang w:val="en-US"/>
              </w:rPr>
              <w:t>[</w:t>
            </w:r>
            <w:r w:rsidRPr="00EE2599">
              <w:rPr>
                <w:rFonts w:ascii="Consolas" w:eastAsia="Consolas" w:hAnsi="Consolas" w:cs="Consolas"/>
                <w:color w:val="000000"/>
                <w:lang w:val="en-US"/>
              </w:rPr>
              <w:t>i</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else</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Console</w:t>
            </w:r>
            <w:r w:rsidRPr="00EE2599">
              <w:rPr>
                <w:rFonts w:ascii="Consolas" w:eastAsia="Consolas" w:hAnsi="Consolas" w:cs="Consolas"/>
                <w:color w:val="666600"/>
                <w:lang w:val="en-US"/>
              </w:rPr>
              <w:t>.</w:t>
            </w:r>
            <w:r w:rsidRPr="00EE2599">
              <w:rPr>
                <w:rFonts w:ascii="Consolas" w:eastAsia="Consolas" w:hAnsi="Consolas" w:cs="Consolas"/>
                <w:color w:val="660066"/>
                <w:lang w:val="en-US"/>
              </w:rPr>
              <w:t>WriteLine</w:t>
            </w:r>
            <w:r w:rsidRPr="00EE2599">
              <w:rPr>
                <w:rFonts w:ascii="Consolas" w:eastAsia="Consolas" w:hAnsi="Consolas" w:cs="Consolas"/>
                <w:color w:val="666600"/>
                <w:lang w:val="en-US"/>
              </w:rPr>
              <w:t>(</w:t>
            </w:r>
            <w:r w:rsidRPr="00EE2599">
              <w:rPr>
                <w:rFonts w:ascii="Consolas" w:eastAsia="Consolas" w:hAnsi="Consolas" w:cs="Consolas"/>
                <w:color w:val="008800"/>
                <w:lang w:val="en-US"/>
              </w:rPr>
              <w:t>"Error load file"</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Max</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get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return</w:t>
            </w: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r w:rsidRPr="00EE2599">
              <w:rPr>
                <w:rFonts w:ascii="Consolas" w:eastAsia="Consolas" w:hAnsi="Consolas" w:cs="Consolas"/>
                <w:color w:val="660066"/>
                <w:lang w:val="en-US"/>
              </w:rPr>
              <w:t>Max</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this</w:t>
            </w:r>
            <w:r w:rsidRPr="00EE2599">
              <w:rPr>
                <w:rFonts w:ascii="Consolas" w:eastAsia="Consolas" w:hAnsi="Consolas" w:cs="Consolas"/>
                <w:color w:val="666600"/>
                <w:lang w:val="en-US"/>
              </w:rPr>
              <w:t>[</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i]</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get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return</w:t>
            </w: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r w:rsidRPr="00EE2599">
              <w:rPr>
                <w:rFonts w:ascii="Consolas" w:eastAsia="Consolas" w:hAnsi="Consolas" w:cs="Consolas"/>
                <w:color w:val="000000"/>
                <w:lang w:val="en-US"/>
              </w:rPr>
              <w:t>i</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set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r w:rsidRPr="00EE2599">
              <w:rPr>
                <w:rFonts w:ascii="Consolas" w:eastAsia="Consolas" w:hAnsi="Consolas" w:cs="Consolas"/>
                <w:color w:val="000000"/>
                <w:lang w:val="en-US"/>
              </w:rPr>
              <w:t>i</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value</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void</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Print</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foreach</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88"/>
                <w:lang w:val="en-US"/>
              </w:rPr>
              <w:t>int</w:t>
            </w:r>
            <w:r w:rsidRPr="00EE2599">
              <w:rPr>
                <w:rFonts w:ascii="Consolas" w:eastAsia="Consolas" w:hAnsi="Consolas" w:cs="Consolas"/>
                <w:color w:val="000000"/>
                <w:lang w:val="en-US"/>
              </w:rPr>
              <w:t xml:space="preserve"> el </w:t>
            </w:r>
            <w:r w:rsidRPr="00EE2599">
              <w:rPr>
                <w:rFonts w:ascii="Consolas" w:eastAsia="Consolas" w:hAnsi="Consolas" w:cs="Consolas"/>
                <w:color w:val="000088"/>
                <w:lang w:val="en-US"/>
              </w:rPr>
              <w:t>in</w:t>
            </w:r>
            <w:r w:rsidRPr="00EE2599">
              <w:rPr>
                <w:rFonts w:ascii="Consolas" w:eastAsia="Consolas" w:hAnsi="Consolas" w:cs="Consolas"/>
                <w:color w:val="000000"/>
                <w:lang w:val="en-US"/>
              </w:rPr>
              <w:t xml:space="preserve"> a)</w:t>
            </w:r>
          </w:p>
          <w:p w:rsidR="0098571A" w:rsidRPr="00075576" w:rsidRDefault="0065297E">
            <w:pPr>
              <w:pStyle w:val="normal"/>
              <w:widowControl w:val="0"/>
              <w:spacing w:before="0" w:after="0" w:line="240" w:lineRule="auto"/>
              <w:rPr>
                <w:rFonts w:ascii="Consolas" w:eastAsia="Consolas" w:hAnsi="Consolas" w:cs="Consolas"/>
                <w:color w:val="000000"/>
                <w:lang w:val="en-US"/>
                <w:rPrChange w:id="770" w:author="Сергей" w:date="2017-08-13T21:22:00Z">
                  <w:rPr>
                    <w:rFonts w:ascii="Consolas" w:eastAsia="Consolas" w:hAnsi="Consolas" w:cs="Consolas"/>
                    <w:color w:val="000000"/>
                  </w:rPr>
                </w:rPrChange>
              </w:rPr>
            </w:pPr>
            <w:r w:rsidRPr="00EE2599">
              <w:rPr>
                <w:rFonts w:ascii="Consolas" w:eastAsia="Consolas" w:hAnsi="Consolas" w:cs="Consolas"/>
                <w:color w:val="000000"/>
                <w:lang w:val="en-US"/>
              </w:rPr>
              <w:t xml:space="preserve">                </w:t>
            </w:r>
            <w:r w:rsidRPr="00075576">
              <w:rPr>
                <w:rFonts w:ascii="Consolas" w:eastAsia="Consolas" w:hAnsi="Consolas" w:cs="Consolas"/>
                <w:color w:val="660066"/>
                <w:lang w:val="en-US"/>
                <w:rPrChange w:id="771" w:author="Сергей" w:date="2017-08-13T21:22:00Z">
                  <w:rPr>
                    <w:rFonts w:ascii="Consolas" w:eastAsia="Consolas" w:hAnsi="Consolas" w:cs="Consolas"/>
                    <w:color w:val="660066"/>
                  </w:rPr>
                </w:rPrChange>
              </w:rPr>
              <w:t>Console</w:t>
            </w:r>
            <w:r w:rsidRPr="00075576">
              <w:rPr>
                <w:rFonts w:ascii="Consolas" w:eastAsia="Consolas" w:hAnsi="Consolas" w:cs="Consolas"/>
                <w:color w:val="666600"/>
                <w:lang w:val="en-US"/>
                <w:rPrChange w:id="772" w:author="Сергей" w:date="2017-08-13T21:22:00Z">
                  <w:rPr>
                    <w:rFonts w:ascii="Consolas" w:eastAsia="Consolas" w:hAnsi="Consolas" w:cs="Consolas"/>
                    <w:color w:val="666600"/>
                  </w:rPr>
                </w:rPrChange>
              </w:rPr>
              <w:t>.</w:t>
            </w:r>
            <w:r w:rsidRPr="00075576">
              <w:rPr>
                <w:rFonts w:ascii="Consolas" w:eastAsia="Consolas" w:hAnsi="Consolas" w:cs="Consolas"/>
                <w:color w:val="660066"/>
                <w:lang w:val="en-US"/>
                <w:rPrChange w:id="773" w:author="Сергей" w:date="2017-08-13T21:22:00Z">
                  <w:rPr>
                    <w:rFonts w:ascii="Consolas" w:eastAsia="Consolas" w:hAnsi="Consolas" w:cs="Consolas"/>
                    <w:color w:val="660066"/>
                  </w:rPr>
                </w:rPrChange>
              </w:rPr>
              <w:t>Write</w:t>
            </w:r>
            <w:r w:rsidRPr="00075576">
              <w:rPr>
                <w:rFonts w:ascii="Consolas" w:eastAsia="Consolas" w:hAnsi="Consolas" w:cs="Consolas"/>
                <w:color w:val="666600"/>
                <w:lang w:val="en-US"/>
                <w:rPrChange w:id="774" w:author="Сергей" w:date="2017-08-13T21:22:00Z">
                  <w:rPr>
                    <w:rFonts w:ascii="Consolas" w:eastAsia="Consolas" w:hAnsi="Consolas" w:cs="Consolas"/>
                    <w:color w:val="666600"/>
                  </w:rPr>
                </w:rPrChange>
              </w:rPr>
              <w:t>(</w:t>
            </w:r>
            <w:r w:rsidRPr="00075576">
              <w:rPr>
                <w:rFonts w:ascii="Consolas" w:eastAsia="Consolas" w:hAnsi="Consolas" w:cs="Consolas"/>
                <w:color w:val="008800"/>
                <w:lang w:val="en-US"/>
                <w:rPrChange w:id="775" w:author="Сергей" w:date="2017-08-13T21:22:00Z">
                  <w:rPr>
                    <w:rFonts w:ascii="Consolas" w:eastAsia="Consolas" w:hAnsi="Consolas" w:cs="Consolas"/>
                    <w:color w:val="008800"/>
                  </w:rPr>
                </w:rPrChange>
              </w:rPr>
              <w:t>"{0,4}"</w:t>
            </w:r>
            <w:r w:rsidRPr="00075576">
              <w:rPr>
                <w:rFonts w:ascii="Consolas" w:eastAsia="Consolas" w:hAnsi="Consolas" w:cs="Consolas"/>
                <w:color w:val="666600"/>
                <w:lang w:val="en-US"/>
                <w:rPrChange w:id="776" w:author="Сергей" w:date="2017-08-13T21:22:00Z">
                  <w:rPr>
                    <w:rFonts w:ascii="Consolas" w:eastAsia="Consolas" w:hAnsi="Consolas" w:cs="Consolas"/>
                    <w:color w:val="666600"/>
                  </w:rPr>
                </w:rPrChange>
              </w:rPr>
              <w:t>,</w:t>
            </w:r>
            <w:r w:rsidRPr="00075576">
              <w:rPr>
                <w:rFonts w:ascii="Consolas" w:eastAsia="Consolas" w:hAnsi="Consolas" w:cs="Consolas"/>
                <w:color w:val="000000"/>
                <w:lang w:val="en-US"/>
                <w:rPrChange w:id="777" w:author="Сергей" w:date="2017-08-13T21:22:00Z">
                  <w:rPr>
                    <w:rFonts w:ascii="Consolas" w:eastAsia="Consolas" w:hAnsi="Consolas" w:cs="Consolas"/>
                    <w:color w:val="000000"/>
                  </w:rPr>
                </w:rPrChange>
              </w:rPr>
              <w:t xml:space="preserve"> el</w:t>
            </w:r>
            <w:r w:rsidRPr="00075576">
              <w:rPr>
                <w:rFonts w:ascii="Consolas" w:eastAsia="Consolas" w:hAnsi="Consolas" w:cs="Consolas"/>
                <w:color w:val="666600"/>
                <w:lang w:val="en-US"/>
                <w:rPrChange w:id="778" w:author="Сергей" w:date="2017-08-13T21:22:00Z">
                  <w:rPr>
                    <w:rFonts w:ascii="Consolas" w:eastAsia="Consolas" w:hAnsi="Consolas" w:cs="Consolas"/>
                    <w:color w:val="666600"/>
                  </w:rPr>
                </w:rPrChange>
              </w:rPr>
              <w:t>);</w:t>
            </w:r>
          </w:p>
          <w:p w:rsidR="0098571A" w:rsidRPr="00075576" w:rsidRDefault="0065297E">
            <w:pPr>
              <w:pStyle w:val="normal"/>
              <w:widowControl w:val="0"/>
              <w:spacing w:before="0" w:after="0" w:line="240" w:lineRule="auto"/>
              <w:rPr>
                <w:rFonts w:ascii="Consolas" w:eastAsia="Consolas" w:hAnsi="Consolas" w:cs="Consolas"/>
                <w:color w:val="000000"/>
                <w:lang w:val="en-US"/>
                <w:rPrChange w:id="779" w:author="Сергей" w:date="2017-08-13T21:22:00Z">
                  <w:rPr>
                    <w:rFonts w:ascii="Consolas" w:eastAsia="Consolas" w:hAnsi="Consolas" w:cs="Consolas"/>
                    <w:color w:val="000000"/>
                  </w:rPr>
                </w:rPrChange>
              </w:rPr>
            </w:pPr>
            <w:r w:rsidRPr="00075576">
              <w:rPr>
                <w:rFonts w:ascii="Consolas" w:eastAsia="Consolas" w:hAnsi="Consolas" w:cs="Consolas"/>
                <w:color w:val="000000"/>
                <w:lang w:val="en-US"/>
                <w:rPrChange w:id="780" w:author="Сергей" w:date="2017-08-13T21:22:00Z">
                  <w:rPr>
                    <w:rFonts w:ascii="Consolas" w:eastAsia="Consolas" w:hAnsi="Consolas" w:cs="Consolas"/>
                    <w:color w:val="000000"/>
                  </w:rPr>
                </w:rPrChange>
              </w:rPr>
              <w:t xml:space="preserve">        </w:t>
            </w:r>
            <w:r w:rsidRPr="00075576">
              <w:rPr>
                <w:rFonts w:ascii="Consolas" w:eastAsia="Consolas" w:hAnsi="Consolas" w:cs="Consolas"/>
                <w:color w:val="666600"/>
                <w:lang w:val="en-US"/>
                <w:rPrChange w:id="781" w:author="Сергей" w:date="2017-08-13T21:22:00Z">
                  <w:rPr>
                    <w:rFonts w:ascii="Consolas" w:eastAsia="Consolas" w:hAnsi="Consolas" w:cs="Consolas"/>
                    <w:color w:val="666600"/>
                  </w:rPr>
                </w:rPrChange>
              </w:rPr>
              <w:t>}</w:t>
            </w:r>
            <w:r w:rsidRPr="00075576">
              <w:rPr>
                <w:rFonts w:ascii="Consolas" w:eastAsia="Consolas" w:hAnsi="Consolas" w:cs="Consolas"/>
                <w:color w:val="000000"/>
                <w:lang w:val="en-US"/>
                <w:rPrChange w:id="782" w:author="Сергей" w:date="2017-08-13T21:22:00Z">
                  <w:rPr>
                    <w:rFonts w:ascii="Consolas" w:eastAsia="Consolas" w:hAnsi="Consolas" w:cs="Consolas"/>
                    <w:color w:val="000000"/>
                  </w:rPr>
                </w:rPrChange>
              </w:rPr>
              <w:t xml:space="preserve">        </w:t>
            </w:r>
          </w:p>
          <w:p w:rsidR="0098571A" w:rsidRPr="00075576" w:rsidRDefault="0065297E">
            <w:pPr>
              <w:pStyle w:val="normal"/>
              <w:widowControl w:val="0"/>
              <w:spacing w:before="0" w:after="0" w:line="240" w:lineRule="auto"/>
              <w:rPr>
                <w:rFonts w:ascii="Consolas" w:eastAsia="Consolas" w:hAnsi="Consolas" w:cs="Consolas"/>
                <w:color w:val="000000"/>
                <w:lang w:val="en-US"/>
                <w:rPrChange w:id="783" w:author="Сергей" w:date="2017-08-13T21:22:00Z">
                  <w:rPr>
                    <w:rFonts w:ascii="Consolas" w:eastAsia="Consolas" w:hAnsi="Consolas" w:cs="Consolas"/>
                    <w:color w:val="000000"/>
                  </w:rPr>
                </w:rPrChange>
              </w:rPr>
            </w:pPr>
            <w:r w:rsidRPr="00075576">
              <w:rPr>
                <w:rFonts w:ascii="Consolas" w:eastAsia="Consolas" w:hAnsi="Consolas" w:cs="Consolas"/>
                <w:color w:val="000000"/>
                <w:lang w:val="en-US"/>
                <w:rPrChange w:id="784" w:author="Сергей" w:date="2017-08-13T21:22:00Z">
                  <w:rPr>
                    <w:rFonts w:ascii="Consolas" w:eastAsia="Consolas" w:hAnsi="Consolas" w:cs="Consolas"/>
                    <w:color w:val="000000"/>
                  </w:rPr>
                </w:rPrChange>
              </w:rPr>
              <w:t xml:space="preserve">    }</w:t>
            </w:r>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785" w:author="Сергей" w:date="2017-08-13T21:22:00Z"/>
                <w:rFonts w:ascii="Consolas" w:hAnsi="Consolas" w:cs="Consolas"/>
                <w:color w:val="000000"/>
                <w:sz w:val="19"/>
                <w:szCs w:val="19"/>
                <w:highlight w:val="white"/>
                <w:lang w:val="en-US"/>
                <w:rPrChange w:id="786" w:author="Сергей" w:date="2017-08-13T21:22:00Z">
                  <w:rPr>
                    <w:ins w:id="787" w:author="Сергей" w:date="2017-08-13T21:22:00Z"/>
                    <w:rFonts w:ascii="Consolas" w:hAnsi="Consolas" w:cs="Consolas"/>
                    <w:color w:val="000000"/>
                    <w:sz w:val="19"/>
                    <w:szCs w:val="19"/>
                    <w:highlight w:val="white"/>
                  </w:rPr>
                </w:rPrChange>
              </w:rPr>
            </w:pPr>
            <w:ins w:id="788" w:author="Сергей" w:date="2017-08-13T21:22:00Z">
              <w:r w:rsidRPr="00075576">
                <w:rPr>
                  <w:rFonts w:ascii="Consolas" w:hAnsi="Consolas" w:cs="Consolas"/>
                  <w:color w:val="000000"/>
                  <w:sz w:val="19"/>
                  <w:szCs w:val="19"/>
                  <w:highlight w:val="white"/>
                  <w:lang w:val="en-US"/>
                  <w:rPrChange w:id="789" w:author="Сергей" w:date="2017-08-13T21:22:00Z">
                    <w:rPr>
                      <w:rFonts w:ascii="Consolas" w:hAnsi="Consolas" w:cs="Consolas"/>
                      <w:color w:val="000000"/>
                      <w:sz w:val="19"/>
                      <w:szCs w:val="19"/>
                      <w:highlight w:val="white"/>
                    </w:rPr>
                  </w:rPrChange>
                </w:rPr>
                <w:lastRenderedPageBreak/>
                <w:t xml:space="preserve">    </w:t>
              </w:r>
              <w:r w:rsidRPr="00075576">
                <w:rPr>
                  <w:rFonts w:ascii="Consolas" w:hAnsi="Consolas" w:cs="Consolas"/>
                  <w:color w:val="0000FF"/>
                  <w:sz w:val="19"/>
                  <w:szCs w:val="19"/>
                  <w:highlight w:val="white"/>
                  <w:lang w:val="en-US"/>
                  <w:rPrChange w:id="790" w:author="Сергей" w:date="2017-08-13T21:22:00Z">
                    <w:rPr>
                      <w:rFonts w:ascii="Consolas" w:hAnsi="Consolas" w:cs="Consolas"/>
                      <w:color w:val="0000FF"/>
                      <w:sz w:val="19"/>
                      <w:szCs w:val="19"/>
                      <w:highlight w:val="white"/>
                    </w:rPr>
                  </w:rPrChange>
                </w:rPr>
                <w:t>class</w:t>
              </w:r>
              <w:r w:rsidRPr="00075576">
                <w:rPr>
                  <w:rFonts w:ascii="Consolas" w:hAnsi="Consolas" w:cs="Consolas"/>
                  <w:color w:val="000000"/>
                  <w:sz w:val="19"/>
                  <w:szCs w:val="19"/>
                  <w:highlight w:val="white"/>
                  <w:lang w:val="en-US"/>
                  <w:rPrChange w:id="791"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792" w:author="Сергей" w:date="2017-08-13T21:22:00Z">
                    <w:rPr>
                      <w:rFonts w:ascii="Consolas" w:hAnsi="Consolas" w:cs="Consolas"/>
                      <w:color w:val="2B91AF"/>
                      <w:sz w:val="19"/>
                      <w:szCs w:val="19"/>
                      <w:highlight w:val="white"/>
                    </w:rPr>
                  </w:rPrChange>
                </w:rPr>
                <w:t>Program</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793" w:author="Сергей" w:date="2017-08-13T21:22:00Z"/>
                <w:rFonts w:ascii="Consolas" w:hAnsi="Consolas" w:cs="Consolas"/>
                <w:color w:val="000000"/>
                <w:sz w:val="19"/>
                <w:szCs w:val="19"/>
                <w:highlight w:val="white"/>
                <w:lang w:val="en-US"/>
                <w:rPrChange w:id="794" w:author="Сергей" w:date="2017-08-13T21:22:00Z">
                  <w:rPr>
                    <w:ins w:id="795" w:author="Сергей" w:date="2017-08-13T21:22:00Z"/>
                    <w:rFonts w:ascii="Consolas" w:hAnsi="Consolas" w:cs="Consolas"/>
                    <w:color w:val="000000"/>
                    <w:sz w:val="19"/>
                    <w:szCs w:val="19"/>
                    <w:highlight w:val="white"/>
                  </w:rPr>
                </w:rPrChange>
              </w:rPr>
            </w:pPr>
            <w:ins w:id="796" w:author="Сергей" w:date="2017-08-13T21:22:00Z">
              <w:r w:rsidRPr="00075576">
                <w:rPr>
                  <w:rFonts w:ascii="Consolas" w:hAnsi="Consolas" w:cs="Consolas"/>
                  <w:color w:val="000000"/>
                  <w:sz w:val="19"/>
                  <w:szCs w:val="19"/>
                  <w:highlight w:val="white"/>
                  <w:lang w:val="en-US"/>
                  <w:rPrChange w:id="797" w:author="Сергей" w:date="2017-08-13T21:22:00Z">
                    <w:rPr>
                      <w:rFonts w:ascii="Consolas" w:hAnsi="Consolas" w:cs="Consolas"/>
                      <w:color w:val="000000"/>
                      <w:sz w:val="19"/>
                      <w:szCs w:val="19"/>
                      <w:highlight w:val="white"/>
                    </w:rPr>
                  </w:rPrChange>
                </w:rPr>
                <w:t xml:space="preserve">    {</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798" w:author="Сергей" w:date="2017-08-13T21:22:00Z"/>
                <w:rFonts w:ascii="Consolas" w:hAnsi="Consolas" w:cs="Consolas"/>
                <w:color w:val="000000"/>
                <w:sz w:val="19"/>
                <w:szCs w:val="19"/>
                <w:highlight w:val="white"/>
                <w:lang w:val="en-US"/>
                <w:rPrChange w:id="799" w:author="Сергей" w:date="2017-08-13T21:22:00Z">
                  <w:rPr>
                    <w:ins w:id="800" w:author="Сергей" w:date="2017-08-13T21:22:00Z"/>
                    <w:rFonts w:ascii="Consolas" w:hAnsi="Consolas" w:cs="Consolas"/>
                    <w:color w:val="000000"/>
                    <w:sz w:val="19"/>
                    <w:szCs w:val="19"/>
                    <w:highlight w:val="white"/>
                  </w:rPr>
                </w:rPrChange>
              </w:rPr>
            </w:pPr>
            <w:ins w:id="801" w:author="Сергей" w:date="2017-08-13T21:22:00Z">
              <w:r w:rsidRPr="00075576">
                <w:rPr>
                  <w:rFonts w:ascii="Consolas" w:hAnsi="Consolas" w:cs="Consolas"/>
                  <w:color w:val="000000"/>
                  <w:sz w:val="19"/>
                  <w:szCs w:val="19"/>
                  <w:highlight w:val="white"/>
                  <w:lang w:val="en-US"/>
                  <w:rPrChange w:id="802"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0000FF"/>
                  <w:sz w:val="19"/>
                  <w:szCs w:val="19"/>
                  <w:highlight w:val="white"/>
                  <w:lang w:val="en-US"/>
                  <w:rPrChange w:id="803" w:author="Сергей" w:date="2017-08-13T21:22:00Z">
                    <w:rPr>
                      <w:rFonts w:ascii="Consolas" w:hAnsi="Consolas" w:cs="Consolas"/>
                      <w:color w:val="0000FF"/>
                      <w:sz w:val="19"/>
                      <w:szCs w:val="19"/>
                      <w:highlight w:val="white"/>
                    </w:rPr>
                  </w:rPrChange>
                </w:rPr>
                <w:t>static</w:t>
              </w:r>
              <w:r w:rsidRPr="00075576">
                <w:rPr>
                  <w:rFonts w:ascii="Consolas" w:hAnsi="Consolas" w:cs="Consolas"/>
                  <w:color w:val="000000"/>
                  <w:sz w:val="19"/>
                  <w:szCs w:val="19"/>
                  <w:highlight w:val="white"/>
                  <w:lang w:val="en-US"/>
                  <w:rPrChange w:id="804"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0000FF"/>
                  <w:sz w:val="19"/>
                  <w:szCs w:val="19"/>
                  <w:highlight w:val="white"/>
                  <w:lang w:val="en-US"/>
                  <w:rPrChange w:id="805" w:author="Сергей" w:date="2017-08-13T21:22:00Z">
                    <w:rPr>
                      <w:rFonts w:ascii="Consolas" w:hAnsi="Consolas" w:cs="Consolas"/>
                      <w:color w:val="0000FF"/>
                      <w:sz w:val="19"/>
                      <w:szCs w:val="19"/>
                      <w:highlight w:val="white"/>
                    </w:rPr>
                  </w:rPrChange>
                </w:rPr>
                <w:t>void</w:t>
              </w:r>
              <w:r w:rsidRPr="00075576">
                <w:rPr>
                  <w:rFonts w:ascii="Consolas" w:hAnsi="Consolas" w:cs="Consolas"/>
                  <w:color w:val="000000"/>
                  <w:sz w:val="19"/>
                  <w:szCs w:val="19"/>
                  <w:highlight w:val="white"/>
                  <w:lang w:val="en-US"/>
                  <w:rPrChange w:id="806" w:author="Сергей" w:date="2017-08-13T21:22:00Z">
                    <w:rPr>
                      <w:rFonts w:ascii="Consolas" w:hAnsi="Consolas" w:cs="Consolas"/>
                      <w:color w:val="000000"/>
                      <w:sz w:val="19"/>
                      <w:szCs w:val="19"/>
                      <w:highlight w:val="white"/>
                    </w:rPr>
                  </w:rPrChange>
                </w:rPr>
                <w:t xml:space="preserve"> Main(</w:t>
              </w:r>
              <w:r w:rsidRPr="00075576">
                <w:rPr>
                  <w:rFonts w:ascii="Consolas" w:hAnsi="Consolas" w:cs="Consolas"/>
                  <w:color w:val="0000FF"/>
                  <w:sz w:val="19"/>
                  <w:szCs w:val="19"/>
                  <w:highlight w:val="white"/>
                  <w:lang w:val="en-US"/>
                  <w:rPrChange w:id="807" w:author="Сергей" w:date="2017-08-13T21:22:00Z">
                    <w:rPr>
                      <w:rFonts w:ascii="Consolas" w:hAnsi="Consolas" w:cs="Consolas"/>
                      <w:color w:val="0000FF"/>
                      <w:sz w:val="19"/>
                      <w:szCs w:val="19"/>
                      <w:highlight w:val="white"/>
                    </w:rPr>
                  </w:rPrChange>
                </w:rPr>
                <w:t>string</w:t>
              </w:r>
              <w:r w:rsidRPr="00075576">
                <w:rPr>
                  <w:rFonts w:ascii="Consolas" w:hAnsi="Consolas" w:cs="Consolas"/>
                  <w:color w:val="000000"/>
                  <w:sz w:val="19"/>
                  <w:szCs w:val="19"/>
                  <w:highlight w:val="white"/>
                  <w:lang w:val="en-US"/>
                  <w:rPrChange w:id="808" w:author="Сергей" w:date="2017-08-13T21:22:00Z">
                    <w:rPr>
                      <w:rFonts w:ascii="Consolas" w:hAnsi="Consolas" w:cs="Consolas"/>
                      <w:color w:val="000000"/>
                      <w:sz w:val="19"/>
                      <w:szCs w:val="19"/>
                      <w:highlight w:val="white"/>
                    </w:rPr>
                  </w:rPrChange>
                </w:rPr>
                <w:t>[] args)</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09" w:author="Сергей" w:date="2017-08-13T21:22:00Z"/>
                <w:rFonts w:ascii="Consolas" w:hAnsi="Consolas" w:cs="Consolas"/>
                <w:color w:val="000000"/>
                <w:sz w:val="19"/>
                <w:szCs w:val="19"/>
                <w:highlight w:val="white"/>
                <w:lang w:val="en-US"/>
                <w:rPrChange w:id="810" w:author="Сергей" w:date="2017-08-13T21:22:00Z">
                  <w:rPr>
                    <w:ins w:id="811" w:author="Сергей" w:date="2017-08-13T21:22:00Z"/>
                    <w:rFonts w:ascii="Consolas" w:hAnsi="Consolas" w:cs="Consolas"/>
                    <w:color w:val="000000"/>
                    <w:sz w:val="19"/>
                    <w:szCs w:val="19"/>
                    <w:highlight w:val="white"/>
                  </w:rPr>
                </w:rPrChange>
              </w:rPr>
            </w:pPr>
            <w:ins w:id="812" w:author="Сергей" w:date="2017-08-13T21:22:00Z">
              <w:r w:rsidRPr="00075576">
                <w:rPr>
                  <w:rFonts w:ascii="Consolas" w:hAnsi="Consolas" w:cs="Consolas"/>
                  <w:color w:val="000000"/>
                  <w:sz w:val="19"/>
                  <w:szCs w:val="19"/>
                  <w:highlight w:val="white"/>
                  <w:lang w:val="en-US"/>
                  <w:rPrChange w:id="813" w:author="Сергей" w:date="2017-08-13T21:22:00Z">
                    <w:rPr>
                      <w:rFonts w:ascii="Consolas" w:hAnsi="Consolas" w:cs="Consolas"/>
                      <w:color w:val="000000"/>
                      <w:sz w:val="19"/>
                      <w:szCs w:val="19"/>
                      <w:highlight w:val="white"/>
                    </w:rPr>
                  </w:rPrChange>
                </w:rPr>
                <w:t xml:space="preserve">        {</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14" w:author="Сергей" w:date="2017-08-13T21:22:00Z"/>
                <w:rFonts w:ascii="Consolas" w:hAnsi="Consolas" w:cs="Consolas"/>
                <w:color w:val="000000"/>
                <w:sz w:val="19"/>
                <w:szCs w:val="19"/>
                <w:highlight w:val="white"/>
                <w:lang w:val="en-US"/>
                <w:rPrChange w:id="815" w:author="Сергей" w:date="2017-08-13T21:22:00Z">
                  <w:rPr>
                    <w:ins w:id="816" w:author="Сергей" w:date="2017-08-13T21:22:00Z"/>
                    <w:rFonts w:ascii="Consolas" w:hAnsi="Consolas" w:cs="Consolas"/>
                    <w:color w:val="000000"/>
                    <w:sz w:val="19"/>
                    <w:szCs w:val="19"/>
                    <w:highlight w:val="white"/>
                  </w:rPr>
                </w:rPrChange>
              </w:rPr>
            </w:pPr>
            <w:ins w:id="817" w:author="Сергей" w:date="2017-08-13T21:22:00Z">
              <w:r w:rsidRPr="00075576">
                <w:rPr>
                  <w:rFonts w:ascii="Consolas" w:hAnsi="Consolas" w:cs="Consolas"/>
                  <w:color w:val="000000"/>
                  <w:sz w:val="19"/>
                  <w:szCs w:val="19"/>
                  <w:highlight w:val="white"/>
                  <w:lang w:val="en-US"/>
                  <w:rPrChange w:id="818"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819" w:author="Сергей" w:date="2017-08-13T21:22:00Z">
                    <w:rPr>
                      <w:rFonts w:ascii="Consolas" w:hAnsi="Consolas" w:cs="Consolas"/>
                      <w:color w:val="2B91AF"/>
                      <w:sz w:val="19"/>
                      <w:szCs w:val="19"/>
                      <w:highlight w:val="white"/>
                    </w:rPr>
                  </w:rPrChange>
                </w:rPr>
                <w:t>CoolArray</w:t>
              </w:r>
              <w:r w:rsidRPr="00075576">
                <w:rPr>
                  <w:rFonts w:ascii="Consolas" w:hAnsi="Consolas" w:cs="Consolas"/>
                  <w:color w:val="000000"/>
                  <w:sz w:val="19"/>
                  <w:szCs w:val="19"/>
                  <w:highlight w:val="white"/>
                  <w:lang w:val="en-US"/>
                  <w:rPrChange w:id="820" w:author="Сергей" w:date="2017-08-13T21:22:00Z">
                    <w:rPr>
                      <w:rFonts w:ascii="Consolas" w:hAnsi="Consolas" w:cs="Consolas"/>
                      <w:color w:val="000000"/>
                      <w:sz w:val="19"/>
                      <w:szCs w:val="19"/>
                      <w:highlight w:val="white"/>
                    </w:rPr>
                  </w:rPrChange>
                </w:rPr>
                <w:t xml:space="preserve"> array = </w:t>
              </w:r>
              <w:r w:rsidRPr="00075576">
                <w:rPr>
                  <w:rFonts w:ascii="Consolas" w:hAnsi="Consolas" w:cs="Consolas"/>
                  <w:color w:val="0000FF"/>
                  <w:sz w:val="19"/>
                  <w:szCs w:val="19"/>
                  <w:highlight w:val="white"/>
                  <w:lang w:val="en-US"/>
                  <w:rPrChange w:id="821" w:author="Сергей" w:date="2017-08-13T21:22:00Z">
                    <w:rPr>
                      <w:rFonts w:ascii="Consolas" w:hAnsi="Consolas" w:cs="Consolas"/>
                      <w:color w:val="0000FF"/>
                      <w:sz w:val="19"/>
                      <w:szCs w:val="19"/>
                      <w:highlight w:val="white"/>
                    </w:rPr>
                  </w:rPrChange>
                </w:rPr>
                <w:t>new</w:t>
              </w:r>
              <w:r w:rsidRPr="00075576">
                <w:rPr>
                  <w:rFonts w:ascii="Consolas" w:hAnsi="Consolas" w:cs="Consolas"/>
                  <w:color w:val="000000"/>
                  <w:sz w:val="19"/>
                  <w:szCs w:val="19"/>
                  <w:highlight w:val="white"/>
                  <w:lang w:val="en-US"/>
                  <w:rPrChange w:id="822"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823" w:author="Сергей" w:date="2017-08-13T21:22:00Z">
                    <w:rPr>
                      <w:rFonts w:ascii="Consolas" w:hAnsi="Consolas" w:cs="Consolas"/>
                      <w:color w:val="2B91AF"/>
                      <w:sz w:val="19"/>
                      <w:szCs w:val="19"/>
                      <w:highlight w:val="white"/>
                    </w:rPr>
                  </w:rPrChange>
                </w:rPr>
                <w:t>CoolArray</w:t>
              </w:r>
              <w:r w:rsidRPr="00075576">
                <w:rPr>
                  <w:rFonts w:ascii="Consolas" w:hAnsi="Consolas" w:cs="Consolas"/>
                  <w:color w:val="000000"/>
                  <w:sz w:val="19"/>
                  <w:szCs w:val="19"/>
                  <w:highlight w:val="white"/>
                  <w:lang w:val="en-US"/>
                  <w:rPrChange w:id="824" w:author="Сергей" w:date="2017-08-13T21:22:00Z">
                    <w:rPr>
                      <w:rFonts w:ascii="Consolas" w:hAnsi="Consolas" w:cs="Consolas"/>
                      <w:color w:val="000000"/>
                      <w:sz w:val="19"/>
                      <w:szCs w:val="19"/>
                      <w:highlight w:val="white"/>
                    </w:rPr>
                  </w:rPrChange>
                </w:rPr>
                <w:t>(5);</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25" w:author="Сергей" w:date="2017-08-13T21:22:00Z"/>
                <w:rFonts w:ascii="Consolas" w:hAnsi="Consolas" w:cs="Consolas"/>
                <w:color w:val="000000"/>
                <w:sz w:val="19"/>
                <w:szCs w:val="19"/>
                <w:highlight w:val="white"/>
                <w:lang w:val="en-US"/>
                <w:rPrChange w:id="826" w:author="Сергей" w:date="2017-08-13T21:22:00Z">
                  <w:rPr>
                    <w:ins w:id="827" w:author="Сергей" w:date="2017-08-13T21:22:00Z"/>
                    <w:rFonts w:ascii="Consolas" w:hAnsi="Consolas" w:cs="Consolas"/>
                    <w:color w:val="000000"/>
                    <w:sz w:val="19"/>
                    <w:szCs w:val="19"/>
                    <w:highlight w:val="white"/>
                  </w:rPr>
                </w:rPrChange>
              </w:rPr>
            </w:pPr>
            <w:ins w:id="828" w:author="Сергей" w:date="2017-08-13T21:22:00Z">
              <w:r w:rsidRPr="00075576">
                <w:rPr>
                  <w:rFonts w:ascii="Consolas" w:hAnsi="Consolas" w:cs="Consolas"/>
                  <w:color w:val="000000"/>
                  <w:sz w:val="19"/>
                  <w:szCs w:val="19"/>
                  <w:highlight w:val="white"/>
                  <w:lang w:val="en-US"/>
                  <w:rPrChange w:id="829" w:author="Сергей" w:date="2017-08-13T21:22:00Z">
                    <w:rPr>
                      <w:rFonts w:ascii="Consolas" w:hAnsi="Consolas" w:cs="Consolas"/>
                      <w:color w:val="000000"/>
                      <w:sz w:val="19"/>
                      <w:szCs w:val="19"/>
                      <w:highlight w:val="white"/>
                    </w:rPr>
                  </w:rPrChange>
                </w:rPr>
                <w:t xml:space="preserve">            array.Print();</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30" w:author="Сергей" w:date="2017-08-13T21:22:00Z"/>
                <w:rFonts w:ascii="Consolas" w:hAnsi="Consolas" w:cs="Consolas"/>
                <w:color w:val="000000"/>
                <w:sz w:val="19"/>
                <w:szCs w:val="19"/>
                <w:highlight w:val="white"/>
                <w:lang w:val="en-US"/>
                <w:rPrChange w:id="831" w:author="Сергей" w:date="2017-08-13T21:22:00Z">
                  <w:rPr>
                    <w:ins w:id="832" w:author="Сергей" w:date="2017-08-13T21:22:00Z"/>
                    <w:rFonts w:ascii="Consolas" w:hAnsi="Consolas" w:cs="Consolas"/>
                    <w:color w:val="000000"/>
                    <w:sz w:val="19"/>
                    <w:szCs w:val="19"/>
                    <w:highlight w:val="white"/>
                  </w:rPr>
                </w:rPrChange>
              </w:rPr>
            </w:pPr>
            <w:ins w:id="833" w:author="Сергей" w:date="2017-08-13T21:22:00Z">
              <w:r w:rsidRPr="00075576">
                <w:rPr>
                  <w:rFonts w:ascii="Consolas" w:hAnsi="Consolas" w:cs="Consolas"/>
                  <w:color w:val="000000"/>
                  <w:sz w:val="19"/>
                  <w:szCs w:val="19"/>
                  <w:highlight w:val="white"/>
                  <w:lang w:val="en-US"/>
                  <w:rPrChange w:id="834"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835" w:author="Сергей" w:date="2017-08-13T21:22:00Z">
                    <w:rPr>
                      <w:rFonts w:ascii="Consolas" w:hAnsi="Consolas" w:cs="Consolas"/>
                      <w:color w:val="2B91AF"/>
                      <w:sz w:val="19"/>
                      <w:szCs w:val="19"/>
                      <w:highlight w:val="white"/>
                    </w:rPr>
                  </w:rPrChange>
                </w:rPr>
                <w:t>Console</w:t>
              </w:r>
              <w:r w:rsidRPr="00075576">
                <w:rPr>
                  <w:rFonts w:ascii="Consolas" w:hAnsi="Consolas" w:cs="Consolas"/>
                  <w:color w:val="000000"/>
                  <w:sz w:val="19"/>
                  <w:szCs w:val="19"/>
                  <w:highlight w:val="white"/>
                  <w:lang w:val="en-US"/>
                  <w:rPrChange w:id="836" w:author="Сергей" w:date="2017-08-13T21:22:00Z">
                    <w:rPr>
                      <w:rFonts w:ascii="Consolas" w:hAnsi="Consolas" w:cs="Consolas"/>
                      <w:color w:val="000000"/>
                      <w:sz w:val="19"/>
                      <w:szCs w:val="19"/>
                      <w:highlight w:val="white"/>
                    </w:rPr>
                  </w:rPrChange>
                </w:rPr>
                <w:t>.WriteLine();</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37" w:author="Сергей" w:date="2017-08-13T21:22:00Z"/>
                <w:rFonts w:ascii="Consolas" w:hAnsi="Consolas" w:cs="Consolas"/>
                <w:color w:val="000000"/>
                <w:sz w:val="19"/>
                <w:szCs w:val="19"/>
                <w:highlight w:val="white"/>
                <w:lang w:val="en-US"/>
                <w:rPrChange w:id="838" w:author="Сергей" w:date="2017-08-13T21:22:00Z">
                  <w:rPr>
                    <w:ins w:id="839" w:author="Сергей" w:date="2017-08-13T21:22:00Z"/>
                    <w:rFonts w:ascii="Consolas" w:hAnsi="Consolas" w:cs="Consolas"/>
                    <w:color w:val="000000"/>
                    <w:sz w:val="19"/>
                    <w:szCs w:val="19"/>
                    <w:highlight w:val="white"/>
                  </w:rPr>
                </w:rPrChange>
              </w:rPr>
            </w:pPr>
            <w:ins w:id="840" w:author="Сергей" w:date="2017-08-13T21:22:00Z">
              <w:r w:rsidRPr="00075576">
                <w:rPr>
                  <w:rFonts w:ascii="Consolas" w:hAnsi="Consolas" w:cs="Consolas"/>
                  <w:color w:val="000000"/>
                  <w:sz w:val="19"/>
                  <w:szCs w:val="19"/>
                  <w:highlight w:val="white"/>
                  <w:lang w:val="en-US"/>
                  <w:rPrChange w:id="841"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842" w:author="Сергей" w:date="2017-08-13T21:22:00Z">
                    <w:rPr>
                      <w:rFonts w:ascii="Consolas" w:hAnsi="Consolas" w:cs="Consolas"/>
                      <w:color w:val="2B91AF"/>
                      <w:sz w:val="19"/>
                      <w:szCs w:val="19"/>
                      <w:highlight w:val="white"/>
                    </w:rPr>
                  </w:rPrChange>
                </w:rPr>
                <w:t>Console</w:t>
              </w:r>
              <w:r w:rsidRPr="00075576">
                <w:rPr>
                  <w:rFonts w:ascii="Consolas" w:hAnsi="Consolas" w:cs="Consolas"/>
                  <w:color w:val="000000"/>
                  <w:sz w:val="19"/>
                  <w:szCs w:val="19"/>
                  <w:highlight w:val="white"/>
                  <w:lang w:val="en-US"/>
                  <w:rPrChange w:id="843" w:author="Сергей" w:date="2017-08-13T21:22:00Z">
                    <w:rPr>
                      <w:rFonts w:ascii="Consolas" w:hAnsi="Consolas" w:cs="Consolas"/>
                      <w:color w:val="000000"/>
                      <w:sz w:val="19"/>
                      <w:szCs w:val="19"/>
                      <w:highlight w:val="white"/>
                    </w:rPr>
                  </w:rPrChange>
                </w:rPr>
                <w:t>.WriteLine(</w:t>
              </w:r>
              <w:r w:rsidRPr="00075576">
                <w:rPr>
                  <w:rFonts w:ascii="Consolas" w:hAnsi="Consolas" w:cs="Consolas"/>
                  <w:color w:val="A31515"/>
                  <w:sz w:val="19"/>
                  <w:szCs w:val="19"/>
                  <w:highlight w:val="white"/>
                  <w:lang w:val="en-US"/>
                  <w:rPrChange w:id="844" w:author="Сергей" w:date="2017-08-13T21:22:00Z">
                    <w:rPr>
                      <w:rFonts w:ascii="Consolas" w:hAnsi="Consolas" w:cs="Consolas"/>
                      <w:color w:val="A31515"/>
                      <w:sz w:val="19"/>
                      <w:szCs w:val="19"/>
                      <w:highlight w:val="white"/>
                    </w:rPr>
                  </w:rPrChange>
                </w:rPr>
                <w:t>"</w:t>
              </w:r>
              <w:r>
                <w:rPr>
                  <w:rFonts w:ascii="Consolas" w:hAnsi="Consolas" w:cs="Consolas"/>
                  <w:color w:val="A31515"/>
                  <w:sz w:val="19"/>
                  <w:szCs w:val="19"/>
                  <w:highlight w:val="white"/>
                </w:rPr>
                <w:t>Максимальный</w:t>
              </w:r>
              <w:r w:rsidRPr="00075576">
                <w:rPr>
                  <w:rFonts w:ascii="Consolas" w:hAnsi="Consolas" w:cs="Consolas"/>
                  <w:color w:val="A31515"/>
                  <w:sz w:val="19"/>
                  <w:szCs w:val="19"/>
                  <w:highlight w:val="white"/>
                  <w:lang w:val="en-US"/>
                  <w:rPrChange w:id="845" w:author="Сергей" w:date="2017-08-13T21:22:00Z">
                    <w:rPr>
                      <w:rFonts w:ascii="Consolas" w:hAnsi="Consolas" w:cs="Consolas"/>
                      <w:color w:val="A31515"/>
                      <w:sz w:val="19"/>
                      <w:szCs w:val="19"/>
                      <w:highlight w:val="white"/>
                    </w:rPr>
                  </w:rPrChange>
                </w:rPr>
                <w:t xml:space="preserve"> </w:t>
              </w:r>
              <w:r>
                <w:rPr>
                  <w:rFonts w:ascii="Consolas" w:hAnsi="Consolas" w:cs="Consolas"/>
                  <w:color w:val="A31515"/>
                  <w:sz w:val="19"/>
                  <w:szCs w:val="19"/>
                  <w:highlight w:val="white"/>
                </w:rPr>
                <w:t>элемент</w:t>
              </w:r>
              <w:r w:rsidRPr="00075576">
                <w:rPr>
                  <w:rFonts w:ascii="Consolas" w:hAnsi="Consolas" w:cs="Consolas"/>
                  <w:color w:val="A31515"/>
                  <w:sz w:val="19"/>
                  <w:szCs w:val="19"/>
                  <w:highlight w:val="white"/>
                  <w:lang w:val="en-US"/>
                  <w:rPrChange w:id="846" w:author="Сергей" w:date="2017-08-13T21:22:00Z">
                    <w:rPr>
                      <w:rFonts w:ascii="Consolas" w:hAnsi="Consolas" w:cs="Consolas"/>
                      <w:color w:val="A31515"/>
                      <w:sz w:val="19"/>
                      <w:szCs w:val="19"/>
                      <w:highlight w:val="white"/>
                    </w:rPr>
                  </w:rPrChange>
                </w:rPr>
                <w:t>: "</w:t>
              </w:r>
              <w:r w:rsidRPr="00075576">
                <w:rPr>
                  <w:rFonts w:ascii="Consolas" w:hAnsi="Consolas" w:cs="Consolas"/>
                  <w:color w:val="000000"/>
                  <w:sz w:val="19"/>
                  <w:szCs w:val="19"/>
                  <w:highlight w:val="white"/>
                  <w:lang w:val="en-US"/>
                  <w:rPrChange w:id="847" w:author="Сергей" w:date="2017-08-13T21:22:00Z">
                    <w:rPr>
                      <w:rFonts w:ascii="Consolas" w:hAnsi="Consolas" w:cs="Consolas"/>
                      <w:color w:val="000000"/>
                      <w:sz w:val="19"/>
                      <w:szCs w:val="19"/>
                      <w:highlight w:val="white"/>
                    </w:rPr>
                  </w:rPrChange>
                </w:rPr>
                <w:t xml:space="preserve"> + array.Max);</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48" w:author="Сергей" w:date="2017-08-13T21:22:00Z"/>
                <w:rFonts w:ascii="Consolas" w:hAnsi="Consolas" w:cs="Consolas"/>
                <w:color w:val="000000"/>
                <w:sz w:val="19"/>
                <w:szCs w:val="19"/>
                <w:highlight w:val="white"/>
                <w:lang w:val="en-US"/>
                <w:rPrChange w:id="849" w:author="Сергей" w:date="2017-08-13T21:22:00Z">
                  <w:rPr>
                    <w:ins w:id="850" w:author="Сергей" w:date="2017-08-13T21:22:00Z"/>
                    <w:rFonts w:ascii="Consolas" w:hAnsi="Consolas" w:cs="Consolas"/>
                    <w:color w:val="000000"/>
                    <w:sz w:val="19"/>
                    <w:szCs w:val="19"/>
                    <w:highlight w:val="white"/>
                  </w:rPr>
                </w:rPrChange>
              </w:rPr>
            </w:pPr>
            <w:ins w:id="851" w:author="Сергей" w:date="2017-08-13T21:22:00Z">
              <w:r w:rsidRPr="00075576">
                <w:rPr>
                  <w:rFonts w:ascii="Consolas" w:hAnsi="Consolas" w:cs="Consolas"/>
                  <w:color w:val="000000"/>
                  <w:sz w:val="19"/>
                  <w:szCs w:val="19"/>
                  <w:highlight w:val="white"/>
                  <w:lang w:val="en-US"/>
                  <w:rPrChange w:id="852"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853" w:author="Сергей" w:date="2017-08-13T21:22:00Z">
                    <w:rPr>
                      <w:rFonts w:ascii="Consolas" w:hAnsi="Consolas" w:cs="Consolas"/>
                      <w:color w:val="2B91AF"/>
                      <w:sz w:val="19"/>
                      <w:szCs w:val="19"/>
                      <w:highlight w:val="white"/>
                    </w:rPr>
                  </w:rPrChange>
                </w:rPr>
                <w:t>Console</w:t>
              </w:r>
              <w:r w:rsidRPr="00075576">
                <w:rPr>
                  <w:rFonts w:ascii="Consolas" w:hAnsi="Consolas" w:cs="Consolas"/>
                  <w:color w:val="000000"/>
                  <w:sz w:val="19"/>
                  <w:szCs w:val="19"/>
                  <w:highlight w:val="white"/>
                  <w:lang w:val="en-US"/>
                  <w:rPrChange w:id="854" w:author="Сергей" w:date="2017-08-13T21:22:00Z">
                    <w:rPr>
                      <w:rFonts w:ascii="Consolas" w:hAnsi="Consolas" w:cs="Consolas"/>
                      <w:color w:val="000000"/>
                      <w:sz w:val="19"/>
                      <w:szCs w:val="19"/>
                      <w:highlight w:val="white"/>
                    </w:rPr>
                  </w:rPrChange>
                </w:rPr>
                <w:t>.WriteLine(</w:t>
              </w:r>
              <w:r w:rsidRPr="00075576">
                <w:rPr>
                  <w:rFonts w:ascii="Consolas" w:hAnsi="Consolas" w:cs="Consolas"/>
                  <w:color w:val="A31515"/>
                  <w:sz w:val="19"/>
                  <w:szCs w:val="19"/>
                  <w:highlight w:val="white"/>
                  <w:lang w:val="en-US"/>
                  <w:rPrChange w:id="855" w:author="Сергей" w:date="2017-08-13T21:22:00Z">
                    <w:rPr>
                      <w:rFonts w:ascii="Consolas" w:hAnsi="Consolas" w:cs="Consolas"/>
                      <w:color w:val="A31515"/>
                      <w:sz w:val="19"/>
                      <w:szCs w:val="19"/>
                      <w:highlight w:val="white"/>
                    </w:rPr>
                  </w:rPrChange>
                </w:rPr>
                <w:t>"array[3]: "</w:t>
              </w:r>
              <w:r w:rsidRPr="00075576">
                <w:rPr>
                  <w:rFonts w:ascii="Consolas" w:hAnsi="Consolas" w:cs="Consolas"/>
                  <w:color w:val="000000"/>
                  <w:sz w:val="19"/>
                  <w:szCs w:val="19"/>
                  <w:highlight w:val="white"/>
                  <w:lang w:val="en-US"/>
                  <w:rPrChange w:id="856" w:author="Сергей" w:date="2017-08-13T21:22:00Z">
                    <w:rPr>
                      <w:rFonts w:ascii="Consolas" w:hAnsi="Consolas" w:cs="Consolas"/>
                      <w:color w:val="000000"/>
                      <w:sz w:val="19"/>
                      <w:szCs w:val="19"/>
                      <w:highlight w:val="white"/>
                    </w:rPr>
                  </w:rPrChange>
                </w:rPr>
                <w:t xml:space="preserve"> + array[3]);</w:t>
              </w:r>
            </w:ins>
          </w:p>
          <w:p w:rsidR="00075576" w:rsidRP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57" w:author="Сергей" w:date="2017-08-13T21:22:00Z"/>
                <w:rFonts w:ascii="Consolas" w:hAnsi="Consolas" w:cs="Consolas"/>
                <w:color w:val="000000"/>
                <w:sz w:val="19"/>
                <w:szCs w:val="19"/>
                <w:highlight w:val="white"/>
                <w:lang w:val="en-US"/>
                <w:rPrChange w:id="858" w:author="Сергей" w:date="2017-08-13T21:22:00Z">
                  <w:rPr>
                    <w:ins w:id="859" w:author="Сергей" w:date="2017-08-13T21:22:00Z"/>
                    <w:rFonts w:ascii="Consolas" w:hAnsi="Consolas" w:cs="Consolas"/>
                    <w:color w:val="000000"/>
                    <w:sz w:val="19"/>
                    <w:szCs w:val="19"/>
                    <w:highlight w:val="white"/>
                  </w:rPr>
                </w:rPrChange>
              </w:rPr>
            </w:pPr>
            <w:ins w:id="860" w:author="Сергей" w:date="2017-08-13T21:22:00Z">
              <w:r w:rsidRPr="00075576">
                <w:rPr>
                  <w:rFonts w:ascii="Consolas" w:hAnsi="Consolas" w:cs="Consolas"/>
                  <w:color w:val="000000"/>
                  <w:sz w:val="19"/>
                  <w:szCs w:val="19"/>
                  <w:highlight w:val="white"/>
                  <w:lang w:val="en-US"/>
                  <w:rPrChange w:id="861" w:author="Сергей" w:date="2017-08-13T21:22:00Z">
                    <w:rPr>
                      <w:rFonts w:ascii="Consolas" w:hAnsi="Consolas" w:cs="Consolas"/>
                      <w:color w:val="000000"/>
                      <w:sz w:val="19"/>
                      <w:szCs w:val="19"/>
                      <w:highlight w:val="white"/>
                    </w:rPr>
                  </w:rPrChange>
                </w:rPr>
                <w:t xml:space="preserve">            </w:t>
              </w:r>
              <w:r w:rsidRPr="00075576">
                <w:rPr>
                  <w:rFonts w:ascii="Consolas" w:hAnsi="Consolas" w:cs="Consolas"/>
                  <w:color w:val="2B91AF"/>
                  <w:sz w:val="19"/>
                  <w:szCs w:val="19"/>
                  <w:highlight w:val="white"/>
                  <w:lang w:val="en-US"/>
                  <w:rPrChange w:id="862" w:author="Сергей" w:date="2017-08-13T21:22:00Z">
                    <w:rPr>
                      <w:rFonts w:ascii="Consolas" w:hAnsi="Consolas" w:cs="Consolas"/>
                      <w:color w:val="2B91AF"/>
                      <w:sz w:val="19"/>
                      <w:szCs w:val="19"/>
                      <w:highlight w:val="white"/>
                    </w:rPr>
                  </w:rPrChange>
                </w:rPr>
                <w:t>Console</w:t>
              </w:r>
              <w:r w:rsidRPr="00075576">
                <w:rPr>
                  <w:rFonts w:ascii="Consolas" w:hAnsi="Consolas" w:cs="Consolas"/>
                  <w:color w:val="000000"/>
                  <w:sz w:val="19"/>
                  <w:szCs w:val="19"/>
                  <w:highlight w:val="white"/>
                  <w:lang w:val="en-US"/>
                  <w:rPrChange w:id="863" w:author="Сергей" w:date="2017-08-13T21:22:00Z">
                    <w:rPr>
                      <w:rFonts w:ascii="Consolas" w:hAnsi="Consolas" w:cs="Consolas"/>
                      <w:color w:val="000000"/>
                      <w:sz w:val="19"/>
                      <w:szCs w:val="19"/>
                      <w:highlight w:val="white"/>
                    </w:rPr>
                  </w:rPrChange>
                </w:rPr>
                <w:t>.ReadKey();</w:t>
              </w:r>
            </w:ins>
          </w:p>
          <w:p w:rsidR="00075576" w:rsidRDefault="00075576"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ins w:id="864" w:author="Сергей" w:date="2017-08-13T21:22:00Z"/>
                <w:rFonts w:ascii="Consolas" w:hAnsi="Consolas" w:cs="Consolas"/>
                <w:color w:val="000000"/>
                <w:sz w:val="19"/>
                <w:szCs w:val="19"/>
                <w:highlight w:val="white"/>
              </w:rPr>
            </w:pPr>
            <w:ins w:id="865" w:author="Сергей" w:date="2017-08-13T21:22:00Z">
              <w:r w:rsidRPr="00075576">
                <w:rPr>
                  <w:rFonts w:ascii="Consolas" w:hAnsi="Consolas" w:cs="Consolas"/>
                  <w:color w:val="000000"/>
                  <w:sz w:val="19"/>
                  <w:szCs w:val="19"/>
                  <w:highlight w:val="white"/>
                  <w:lang w:val="en-US"/>
                  <w:rPrChange w:id="866" w:author="Сергей" w:date="2017-08-13T21:22: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075576" w:rsidRDefault="00075576" w:rsidP="00075576">
            <w:pPr>
              <w:pStyle w:val="normal"/>
              <w:widowControl w:val="0"/>
              <w:spacing w:before="0" w:after="0" w:line="240" w:lineRule="auto"/>
              <w:rPr>
                <w:ins w:id="867" w:author="Сергей" w:date="2017-08-13T21:22:00Z"/>
                <w:rFonts w:ascii="Consolas" w:hAnsi="Consolas" w:cs="Consolas"/>
                <w:color w:val="000000"/>
                <w:sz w:val="19"/>
                <w:szCs w:val="19"/>
                <w:lang w:val="en-US"/>
              </w:rPr>
            </w:pPr>
            <w:ins w:id="868" w:author="Сергей" w:date="2017-08-13T21:22:00Z">
              <w:r>
                <w:rPr>
                  <w:rFonts w:ascii="Consolas" w:hAnsi="Consolas" w:cs="Consolas"/>
                  <w:color w:val="000000"/>
                  <w:sz w:val="19"/>
                  <w:szCs w:val="19"/>
                  <w:highlight w:val="white"/>
                </w:rPr>
                <w:t xml:space="preserve">    }</w:t>
              </w:r>
            </w:ins>
          </w:p>
          <w:p w:rsidR="0098571A" w:rsidRDefault="0065297E" w:rsidP="00075576">
            <w:pPr>
              <w:pStyle w:val="normal"/>
              <w:widowControl w:val="0"/>
              <w:spacing w:before="0" w:after="0" w:line="240" w:lineRule="auto"/>
              <w:rPr>
                <w:rFonts w:ascii="Consolas" w:eastAsia="Consolas" w:hAnsi="Consolas" w:cs="Consolas"/>
                <w:color w:val="000088"/>
              </w:rPr>
            </w:pPr>
            <w:r>
              <w:rPr>
                <w:rFonts w:ascii="Consolas" w:eastAsia="Consolas" w:hAnsi="Consolas" w:cs="Consolas"/>
                <w:color w:val="000000"/>
              </w:rPr>
              <w:t>}</w:t>
            </w:r>
          </w:p>
        </w:tc>
      </w:tr>
    </w:tbl>
    <w:p w:rsidR="0098571A" w:rsidRDefault="0098571A">
      <w:pPr>
        <w:pStyle w:val="normal"/>
      </w:pPr>
    </w:p>
    <w:p w:rsidR="0098571A" w:rsidRDefault="0065297E">
      <w:pPr>
        <w:pStyle w:val="1"/>
        <w:contextualSpacing w:val="0"/>
      </w:pPr>
      <w:bookmarkStart w:id="869" w:name="_pxgbf2lbovh6" w:colFirst="0" w:colLast="0"/>
      <w:bookmarkEnd w:id="869"/>
      <w:r>
        <w:br w:type="page"/>
      </w:r>
    </w:p>
    <w:p w:rsidR="0098571A" w:rsidRDefault="0065297E">
      <w:pPr>
        <w:pStyle w:val="1"/>
        <w:contextualSpacing w:val="0"/>
      </w:pPr>
      <w:bookmarkStart w:id="870" w:name="_3tfrjxxltv85" w:colFirst="0" w:colLast="0"/>
      <w:bookmarkEnd w:id="870"/>
      <w:r>
        <w:lastRenderedPageBreak/>
        <w:t xml:space="preserve">Домашнее задание </w:t>
      </w:r>
    </w:p>
    <w:p w:rsidR="0098571A" w:rsidRDefault="0065297E">
      <w:pPr>
        <w:pStyle w:val="normal"/>
        <w:numPr>
          <w:ilvl w:val="0"/>
          <w:numId w:val="1"/>
        </w:numPr>
        <w:ind w:left="426" w:hanging="420"/>
        <w:contextualSpacing/>
      </w:pPr>
      <w:r>
        <w:t xml:space="preserve">Дан  целочисленный  массив  из 20 элементов.  Элементы  массива  могут принимать  целые  значения  от –10 000 до 10 000 включительно.  Написать программу, позволяющую найти и вывести количество пар элементов массива, в которых хотя бы одно число делится на 3. В данной задаче под парой подразумевается два подряд идущих элемента массива. Например, для массива из пяти элементов: 6; 2; 9; –3; 6 – ответ: 4. </w:t>
      </w:r>
    </w:p>
    <w:p w:rsidR="0098571A" w:rsidRDefault="0065297E">
      <w:pPr>
        <w:pStyle w:val="normal"/>
        <w:numPr>
          <w:ilvl w:val="0"/>
          <w:numId w:val="1"/>
        </w:numPr>
        <w:ind w:left="426" w:hanging="426"/>
        <w:contextualSpacing/>
      </w:pPr>
      <w:r>
        <w:t>а) Дописать класс для работы с одномерным массивом. Реализовать конструктор, создающий массив заданной размерности и заполняющий массив числами от начального значения с заданным шагом. Создать свойство Sum, которые возвращают сумму элементов массива, метод Inverse, меняющий знаки у всех элементов массива,  Метод Multi, умножающий каждый элемент массива на определенное число, свойство MaxCount, возвращающее количество максимальных элементов. В Main продемонстрировать работу класса.</w:t>
      </w:r>
      <w:r>
        <w:br/>
        <w:t>б)*Добавить конструктор и методы, которые загружают данные из файла и записывают данные в файл.</w:t>
      </w:r>
    </w:p>
    <w:p w:rsidR="0098571A" w:rsidRDefault="0065297E">
      <w:pPr>
        <w:pStyle w:val="normal"/>
        <w:numPr>
          <w:ilvl w:val="0"/>
          <w:numId w:val="1"/>
        </w:numPr>
        <w:ind w:left="426" w:hanging="426"/>
        <w:contextualSpacing/>
      </w:pPr>
      <w:r>
        <w:t>Решить задачу с логинами из предыдущего урока, только логины и пароли считать из файла в массив.</w:t>
      </w:r>
    </w:p>
    <w:p w:rsidR="0098571A" w:rsidRDefault="0065297E">
      <w:pPr>
        <w:pStyle w:val="normal"/>
        <w:numPr>
          <w:ilvl w:val="0"/>
          <w:numId w:val="1"/>
        </w:numPr>
        <w:ind w:left="426" w:hanging="426"/>
        <w:contextualSpacing/>
      </w:pPr>
      <w:r>
        <w:t xml:space="preserve">*а) Реализовать класс для работы с двумерным массивом. Реализовать конструктор, заполняющий массив случайными числами. </w:t>
      </w:r>
      <w:proofErr w:type="gramStart"/>
      <w:r>
        <w:t>Создать методы, которые возвращают сумму всех элементов массива, сумму всех элементов массива больше заданного, свойство, возвращающее минимальный элемент массива, свойство, возвращающее максимальный элемент массива, метод, возвращающий номер максимального элемента массива (через параметры, используя модификатор ref или out)</w:t>
      </w:r>
      <w:r>
        <w:br/>
        <w:t>**б) Добавить конструктор и методы, которые загружают данные из файла и записывают данные в файл.</w:t>
      </w:r>
      <w:proofErr w:type="gramEnd"/>
    </w:p>
    <w:p w:rsidR="0098571A" w:rsidRDefault="0065297E">
      <w:pPr>
        <w:pStyle w:val="normal"/>
      </w:pPr>
      <w:r>
        <w:t>Дополнительные задачи</w:t>
      </w:r>
    </w:p>
    <w:p w:rsidR="0098571A" w:rsidRDefault="0065297E">
      <w:pPr>
        <w:pStyle w:val="normal"/>
        <w:numPr>
          <w:ilvl w:val="0"/>
          <w:numId w:val="1"/>
        </w:numPr>
        <w:ind w:left="426" w:hanging="426"/>
        <w:contextualSpacing/>
      </w:pPr>
      <w:r>
        <w:t xml:space="preserve">**Существует алгоритмическая игра “Удвоитель”. В этой игре человеку предлагается какое-то число, а человек должен, управляя роботом “Удвоитель”, достичь этого числа за минимальное число шагов. Робот умеет выполнять несколько команд: увеличить число на 1, умножить число на 2 и сбросить число до 1. Начальное значение удвоителя равно 1. </w:t>
      </w:r>
      <w:r>
        <w:br/>
        <w:t xml:space="preserve"> Реализовать класс “Удвоитель”.  Класс хранит в себе поле current - текущее значение, finish - число, которого нужно достичь, конструктор, в котором задается конечное число. Методы: увеличить число на 1, увеличить число в два раза, сброс текущего до 1, свойство Current, которое возвращает текущее значение, свойство Finish,которое возвращает конечное значение.  Создать с помощью этого класса игру, в которой компьютер загадывает число, а человек</w:t>
      </w:r>
      <w:proofErr w:type="gramStart"/>
      <w:r>
        <w:t>.</w:t>
      </w:r>
      <w:proofErr w:type="gramEnd"/>
      <w:r>
        <w:t xml:space="preserve"> </w:t>
      </w:r>
      <w:proofErr w:type="gramStart"/>
      <w:r>
        <w:t>в</w:t>
      </w:r>
      <w:proofErr w:type="gramEnd"/>
      <w:r>
        <w:t>ыбирая из меню на экране, отдает команды удвоителю и старается получить это число за наименьшее число ходов. Если человек получает число больше положенного, игра прекращается.</w:t>
      </w:r>
    </w:p>
    <w:p w:rsidR="0098571A" w:rsidRDefault="0065297E">
      <w:pPr>
        <w:pStyle w:val="normal"/>
        <w:numPr>
          <w:ilvl w:val="0"/>
          <w:numId w:val="1"/>
        </w:numPr>
        <w:ind w:left="426" w:hanging="426"/>
        <w:contextualSpacing/>
      </w:pPr>
      <w:r>
        <w:t xml:space="preserve">***Написать игру “Верю. Не верю”. В файле хранятся некоторые данные </w:t>
      </w:r>
      <w:proofErr w:type="gramStart"/>
      <w:r>
        <w:t>и</w:t>
      </w:r>
      <w:proofErr w:type="gramEnd"/>
      <w:r>
        <w:t xml:space="preserve"> правда это или нет. Например: “Шариковую ручку изобрели в древнем Египте”, “Да”.</w:t>
      </w:r>
      <w:r>
        <w:br/>
        <w:t>Компьютер загружает эти данные, случайным образом выбирает 5 вопросов и задает их игроку.</w:t>
      </w:r>
      <w:r>
        <w:br/>
        <w:t xml:space="preserve">Игрок пытается </w:t>
      </w:r>
      <w:proofErr w:type="gramStart"/>
      <w:r>
        <w:t>ответить</w:t>
      </w:r>
      <w:proofErr w:type="gramEnd"/>
      <w:r>
        <w:t xml:space="preserve"> правда или нет, то что ему загадали и набирает баллы. Список вопросов ищите во вложении или можно воспользоваться Интернетом.</w:t>
      </w:r>
    </w:p>
    <w:p w:rsidR="0098571A" w:rsidRDefault="0065297E">
      <w:pPr>
        <w:pStyle w:val="normal"/>
      </w:pPr>
      <w:r>
        <w:t>Достаточно решить 3 задачи. Старайтесь разбивать программы на подпрограммы. Переписывайте в начало программы условие и свою фамилию. Все программы сделать в одном решении.</w:t>
      </w:r>
    </w:p>
    <w:p w:rsidR="0098571A" w:rsidRDefault="0098571A">
      <w:pPr>
        <w:pStyle w:val="1"/>
        <w:contextualSpacing w:val="0"/>
      </w:pPr>
      <w:bookmarkStart w:id="871" w:name="_h4owo0sndyjh" w:colFirst="0" w:colLast="0"/>
      <w:bookmarkEnd w:id="871"/>
    </w:p>
    <w:p w:rsidR="0098571A" w:rsidRDefault="0065297E">
      <w:pPr>
        <w:pStyle w:val="1"/>
        <w:contextualSpacing w:val="0"/>
      </w:pPr>
      <w:bookmarkStart w:id="872" w:name="_cjflwpg8s3k0" w:colFirst="0" w:colLast="0"/>
      <w:bookmarkEnd w:id="872"/>
      <w:r>
        <w:br w:type="page"/>
      </w:r>
    </w:p>
    <w:p w:rsidR="0098571A" w:rsidRDefault="0065297E">
      <w:pPr>
        <w:pStyle w:val="1"/>
        <w:contextualSpacing w:val="0"/>
        <w:rPr>
          <w:sz w:val="24"/>
          <w:szCs w:val="24"/>
        </w:rPr>
      </w:pPr>
      <w:bookmarkStart w:id="873" w:name="_q7971z70gyms" w:colFirst="0" w:colLast="0"/>
      <w:bookmarkEnd w:id="873"/>
      <w:r>
        <w:lastRenderedPageBreak/>
        <w:t>Дополнительные материалы</w:t>
      </w:r>
    </w:p>
    <w:p w:rsidR="0098571A" w:rsidRDefault="00813825">
      <w:pPr>
        <w:pStyle w:val="normal"/>
        <w:numPr>
          <w:ilvl w:val="0"/>
          <w:numId w:val="3"/>
        </w:numPr>
        <w:spacing w:before="0" w:after="0"/>
        <w:ind w:hanging="360"/>
        <w:contextualSpacing/>
        <w:rPr>
          <w:sz w:val="24"/>
          <w:szCs w:val="24"/>
        </w:rPr>
      </w:pPr>
      <w:hyperlink r:id="rId7">
        <w:r w:rsidR="0065297E">
          <w:rPr>
            <w:color w:val="1155CC"/>
            <w:sz w:val="24"/>
            <w:szCs w:val="24"/>
            <w:u w:val="single"/>
          </w:rPr>
          <w:t>Индексаторы в C#</w:t>
        </w:r>
      </w:hyperlink>
      <w:r w:rsidR="0065297E">
        <w:rPr>
          <w:sz w:val="24"/>
          <w:szCs w:val="24"/>
        </w:rPr>
        <w:t>;</w:t>
      </w:r>
    </w:p>
    <w:p w:rsidR="0098571A" w:rsidRDefault="0065297E">
      <w:pPr>
        <w:pStyle w:val="normal"/>
        <w:numPr>
          <w:ilvl w:val="0"/>
          <w:numId w:val="3"/>
        </w:numPr>
        <w:ind w:hanging="360"/>
        <w:contextualSpacing/>
      </w:pPr>
      <w:r>
        <w:t>Пол Дейтел, Харви Дейтел, “Как программировать на Visual C# 2012”. Сортировка и поиск.</w:t>
      </w:r>
    </w:p>
    <w:p w:rsidR="0098571A" w:rsidRDefault="0065297E">
      <w:pPr>
        <w:pStyle w:val="1"/>
        <w:contextualSpacing w:val="0"/>
      </w:pPr>
      <w:bookmarkStart w:id="874" w:name="_c65ekg1ejcaz" w:colFirst="0" w:colLast="0"/>
      <w:bookmarkEnd w:id="874"/>
      <w:r>
        <w:t>Используемая литература</w:t>
      </w:r>
    </w:p>
    <w:p w:rsidR="0098571A" w:rsidRDefault="0065297E">
      <w:pPr>
        <w:pStyle w:val="normal"/>
      </w:pPr>
      <w:r>
        <w:t>Для подготовки данного методического пособия были использованы следующие ресурсы:</w:t>
      </w:r>
    </w:p>
    <w:p w:rsidR="0098571A" w:rsidRDefault="0065297E">
      <w:pPr>
        <w:pStyle w:val="normal"/>
        <w:numPr>
          <w:ilvl w:val="0"/>
          <w:numId w:val="2"/>
        </w:numPr>
        <w:ind w:hanging="360"/>
        <w:contextualSpacing/>
      </w:pPr>
      <w:r>
        <w:t>Пол Дейтел, Харви Дейтел, “Как программировать на Visual C# 2012”, Питер 2014 г.;</w:t>
      </w:r>
    </w:p>
    <w:p w:rsidR="0098571A" w:rsidRDefault="0065297E">
      <w:pPr>
        <w:pStyle w:val="normal"/>
        <w:numPr>
          <w:ilvl w:val="0"/>
          <w:numId w:val="2"/>
        </w:numPr>
        <w:ind w:hanging="360"/>
        <w:contextualSpacing/>
      </w:pPr>
      <w:r>
        <w:t>Т.А. Павловская. “Программирование на языке высокого уровня”, 2009 г.</w:t>
      </w:r>
      <w:proofErr w:type="gramStart"/>
      <w:r>
        <w:t xml:space="preserve"> ;</w:t>
      </w:r>
      <w:proofErr w:type="gramEnd"/>
    </w:p>
    <w:p w:rsidR="0098571A" w:rsidRDefault="00813825">
      <w:pPr>
        <w:pStyle w:val="normal"/>
        <w:numPr>
          <w:ilvl w:val="0"/>
          <w:numId w:val="2"/>
        </w:numPr>
        <w:spacing w:before="0" w:after="0"/>
        <w:ind w:hanging="360"/>
        <w:contextualSpacing/>
      </w:pPr>
      <w:hyperlink r:id="rId8">
        <w:r w:rsidR="0065297E">
          <w:rPr>
            <w:color w:val="1155CC"/>
            <w:u w:val="single"/>
          </w:rPr>
          <w:t>Демоверсии ГИА по информатике</w:t>
        </w:r>
      </w:hyperlink>
      <w:r w:rsidR="0065297E">
        <w:t>;</w:t>
      </w:r>
    </w:p>
    <w:p w:rsidR="0098571A" w:rsidRDefault="00813825">
      <w:pPr>
        <w:pStyle w:val="normal"/>
        <w:numPr>
          <w:ilvl w:val="0"/>
          <w:numId w:val="2"/>
        </w:numPr>
        <w:spacing w:before="0" w:after="0"/>
        <w:ind w:hanging="360"/>
        <w:contextualSpacing/>
      </w:pPr>
      <w:hyperlink r:id="rId9">
        <w:r w:rsidR="0065297E">
          <w:rPr>
            <w:color w:val="1155CC"/>
            <w:u w:val="single"/>
          </w:rPr>
          <w:t>Дистанционная подготовка к олимпиадам по информатике</w:t>
        </w:r>
      </w:hyperlink>
      <w:r w:rsidR="0065297E">
        <w:rPr>
          <w:sz w:val="24"/>
          <w:szCs w:val="24"/>
        </w:rPr>
        <w:t>;</w:t>
      </w:r>
    </w:p>
    <w:p w:rsidR="0098571A" w:rsidRDefault="0065297E">
      <w:pPr>
        <w:pStyle w:val="normal"/>
        <w:numPr>
          <w:ilvl w:val="0"/>
          <w:numId w:val="2"/>
        </w:numPr>
        <w:spacing w:before="0" w:after="0"/>
        <w:ind w:hanging="360"/>
        <w:contextualSpacing/>
      </w:pPr>
      <w:r>
        <w:t>Демоверсии ЕГЭ по информатике;</w:t>
      </w:r>
    </w:p>
    <w:p w:rsidR="0098571A" w:rsidRDefault="00813825">
      <w:pPr>
        <w:pStyle w:val="normal"/>
        <w:numPr>
          <w:ilvl w:val="0"/>
          <w:numId w:val="2"/>
        </w:numPr>
        <w:ind w:hanging="360"/>
        <w:contextualSpacing/>
      </w:pPr>
      <w:hyperlink r:id="rId10">
        <w:r w:rsidR="0065297E">
          <w:rPr>
            <w:color w:val="1155CC"/>
            <w:u w:val="single"/>
          </w:rPr>
          <w:t>MSDN</w:t>
        </w:r>
      </w:hyperlink>
      <w:r w:rsidR="0065297E">
        <w:t>.</w:t>
      </w:r>
    </w:p>
    <w:sectPr w:rsidR="0098571A" w:rsidSect="0098571A">
      <w:headerReference w:type="default" r:id="rId11"/>
      <w:footerReference w:type="default" r:id="rId12"/>
      <w:headerReference w:type="first" r:id="rId13"/>
      <w:footerReference w:type="first" r:id="rId14"/>
      <w:pgSz w:w="11906" w:h="16838"/>
      <w:pgMar w:top="1133" w:right="1133" w:bottom="1133" w:left="11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D65" w:rsidRDefault="00C60D65" w:rsidP="0098571A">
      <w:pPr>
        <w:spacing w:before="0" w:after="0" w:line="240" w:lineRule="auto"/>
      </w:pPr>
      <w:r>
        <w:separator/>
      </w:r>
    </w:p>
  </w:endnote>
  <w:endnote w:type="continuationSeparator" w:id="0">
    <w:p w:rsidR="00C60D65" w:rsidRDefault="00C60D65" w:rsidP="0098571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spacing w:before="0" w:after="0"/>
      <w:rPr>
        <w:color w:val="ABB1B9"/>
        <w:sz w:val="16"/>
        <w:szCs w:val="16"/>
      </w:rPr>
    </w:pPr>
  </w:p>
  <w:p w:rsidR="00EE2599" w:rsidRDefault="00EE2599">
    <w:pPr>
      <w:pStyle w:val="normal"/>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075576">
      <w:rPr>
        <w:noProof/>
        <w:color w:val="ABB1B9"/>
        <w:sz w:val="16"/>
        <w:szCs w:val="16"/>
      </w:rPr>
      <w:t>23</w:t>
    </w:r>
    <w:r>
      <w:rPr>
        <w:color w:val="ABB1B9"/>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D65" w:rsidRDefault="00C60D65" w:rsidP="0098571A">
      <w:pPr>
        <w:spacing w:before="0" w:after="0" w:line="240" w:lineRule="auto"/>
      </w:pPr>
      <w:r>
        <w:separator/>
      </w:r>
    </w:p>
  </w:footnote>
  <w:footnote w:type="continuationSeparator" w:id="0">
    <w:p w:rsidR="00C60D65" w:rsidRDefault="00C60D65" w:rsidP="0098571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1"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1"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1"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00534"/>
    <w:multiLevelType w:val="multilevel"/>
    <w:tmpl w:val="9578A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2FD1933"/>
    <w:multiLevelType w:val="multilevel"/>
    <w:tmpl w:val="02220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F37483D"/>
    <w:multiLevelType w:val="multilevel"/>
    <w:tmpl w:val="40849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characterSpacingControl w:val="doNotCompress"/>
  <w:footnotePr>
    <w:footnote w:id="-1"/>
    <w:footnote w:id="0"/>
  </w:footnotePr>
  <w:endnotePr>
    <w:endnote w:id="-1"/>
    <w:endnote w:id="0"/>
  </w:endnotePr>
  <w:compat/>
  <w:rsids>
    <w:rsidRoot w:val="0098571A"/>
    <w:rsid w:val="00075576"/>
    <w:rsid w:val="00082279"/>
    <w:rsid w:val="0041116D"/>
    <w:rsid w:val="0065297E"/>
    <w:rsid w:val="006B02C5"/>
    <w:rsid w:val="00813825"/>
    <w:rsid w:val="00971C96"/>
    <w:rsid w:val="0098571A"/>
    <w:rsid w:val="00C60D65"/>
    <w:rsid w:val="00CA3BE7"/>
    <w:rsid w:val="00CA7C15"/>
    <w:rsid w:val="00CC6C62"/>
    <w:rsid w:val="00D3655E"/>
    <w:rsid w:val="00EE2599"/>
    <w:rsid w:val="00F555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pBdr>
          <w:top w:val="nil"/>
          <w:left w:val="nil"/>
          <w:bottom w:val="nil"/>
          <w:right w:val="nil"/>
          <w:between w:val="nil"/>
        </w:pBd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825"/>
  </w:style>
  <w:style w:type="paragraph" w:styleId="1">
    <w:name w:val="heading 1"/>
    <w:basedOn w:val="normal"/>
    <w:next w:val="normal"/>
    <w:rsid w:val="0098571A"/>
    <w:pPr>
      <w:keepNext/>
      <w:keepLines/>
      <w:spacing w:after="120"/>
      <w:contextualSpacing/>
      <w:outlineLvl w:val="0"/>
    </w:pPr>
    <w:rPr>
      <w:b/>
      <w:color w:val="4D5D6D"/>
      <w:sz w:val="48"/>
      <w:szCs w:val="48"/>
    </w:rPr>
  </w:style>
  <w:style w:type="paragraph" w:styleId="2">
    <w:name w:val="heading 2"/>
    <w:basedOn w:val="normal"/>
    <w:next w:val="normal"/>
    <w:rsid w:val="0098571A"/>
    <w:pPr>
      <w:keepNext/>
      <w:keepLines/>
      <w:contextualSpacing/>
      <w:outlineLvl w:val="1"/>
    </w:pPr>
    <w:rPr>
      <w:color w:val="4D5D6D"/>
      <w:sz w:val="32"/>
      <w:szCs w:val="32"/>
    </w:rPr>
  </w:style>
  <w:style w:type="paragraph" w:styleId="3">
    <w:name w:val="heading 3"/>
    <w:basedOn w:val="normal"/>
    <w:next w:val="normal"/>
    <w:rsid w:val="0098571A"/>
    <w:pPr>
      <w:keepNext/>
      <w:keepLines/>
      <w:spacing w:before="360" w:after="120"/>
      <w:contextualSpacing/>
      <w:outlineLvl w:val="2"/>
    </w:pPr>
    <w:rPr>
      <w:b/>
      <w:sz w:val="24"/>
      <w:szCs w:val="24"/>
    </w:rPr>
  </w:style>
  <w:style w:type="paragraph" w:styleId="4">
    <w:name w:val="heading 4"/>
    <w:basedOn w:val="normal"/>
    <w:next w:val="normal"/>
    <w:rsid w:val="0098571A"/>
    <w:pPr>
      <w:keepNext/>
      <w:keepLines/>
      <w:contextualSpacing/>
      <w:outlineLvl w:val="3"/>
    </w:pPr>
    <w:rPr>
      <w:i/>
      <w:color w:val="ABB1B9"/>
    </w:rPr>
  </w:style>
  <w:style w:type="paragraph" w:styleId="5">
    <w:name w:val="heading 5"/>
    <w:basedOn w:val="normal"/>
    <w:next w:val="normal"/>
    <w:rsid w:val="0098571A"/>
    <w:pPr>
      <w:keepNext/>
      <w:keepLines/>
      <w:spacing w:before="240" w:after="80"/>
      <w:contextualSpacing/>
      <w:outlineLvl w:val="4"/>
    </w:pPr>
    <w:rPr>
      <w:color w:val="666666"/>
      <w:sz w:val="22"/>
      <w:szCs w:val="22"/>
    </w:rPr>
  </w:style>
  <w:style w:type="paragraph" w:styleId="6">
    <w:name w:val="heading 6"/>
    <w:basedOn w:val="normal"/>
    <w:next w:val="normal"/>
    <w:rsid w:val="0098571A"/>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8571A"/>
  </w:style>
  <w:style w:type="table" w:customStyle="1" w:styleId="TableNormal">
    <w:name w:val="Table Normal"/>
    <w:rsid w:val="0098571A"/>
    <w:tblPr>
      <w:tblCellMar>
        <w:top w:w="0" w:type="dxa"/>
        <w:left w:w="0" w:type="dxa"/>
        <w:bottom w:w="0" w:type="dxa"/>
        <w:right w:w="0" w:type="dxa"/>
      </w:tblCellMar>
    </w:tblPr>
  </w:style>
  <w:style w:type="paragraph" w:styleId="a3">
    <w:name w:val="Title"/>
    <w:basedOn w:val="normal"/>
    <w:next w:val="normal"/>
    <w:rsid w:val="0098571A"/>
    <w:pPr>
      <w:keepNext/>
      <w:keepLines/>
      <w:contextualSpacing/>
    </w:pPr>
    <w:rPr>
      <w:color w:val="4D5D6D"/>
      <w:sz w:val="88"/>
      <w:szCs w:val="88"/>
    </w:rPr>
  </w:style>
  <w:style w:type="paragraph" w:styleId="a4">
    <w:name w:val="Subtitle"/>
    <w:basedOn w:val="normal"/>
    <w:next w:val="normal"/>
    <w:rsid w:val="0098571A"/>
    <w:pPr>
      <w:keepNext/>
      <w:keepLines/>
      <w:spacing w:before="0" w:after="80"/>
      <w:contextualSpacing/>
    </w:pPr>
    <w:rPr>
      <w:color w:val="ABB1B9"/>
      <w:sz w:val="32"/>
      <w:szCs w:val="32"/>
    </w:rPr>
  </w:style>
  <w:style w:type="table" w:customStyle="1" w:styleId="a5">
    <w:basedOn w:val="TableNormal"/>
    <w:rsid w:val="0098571A"/>
    <w:tblPr>
      <w:tblStyleRowBandSize w:val="1"/>
      <w:tblStyleColBandSize w:val="1"/>
      <w:tblCellMar>
        <w:top w:w="0" w:type="dxa"/>
        <w:left w:w="0" w:type="dxa"/>
        <w:bottom w:w="0" w:type="dxa"/>
        <w:right w:w="0" w:type="dxa"/>
      </w:tblCellMar>
    </w:tblPr>
  </w:style>
  <w:style w:type="table" w:customStyle="1" w:styleId="a6">
    <w:basedOn w:val="TableNormal"/>
    <w:rsid w:val="0098571A"/>
    <w:tblPr>
      <w:tblStyleRowBandSize w:val="1"/>
      <w:tblStyleColBandSize w:val="1"/>
      <w:tblCellMar>
        <w:top w:w="0" w:type="dxa"/>
        <w:left w:w="0" w:type="dxa"/>
        <w:bottom w:w="0" w:type="dxa"/>
        <w:right w:w="0" w:type="dxa"/>
      </w:tblCellMar>
    </w:tblPr>
  </w:style>
  <w:style w:type="table" w:customStyle="1" w:styleId="a7">
    <w:basedOn w:val="TableNormal"/>
    <w:rsid w:val="0098571A"/>
    <w:tblPr>
      <w:tblStyleRowBandSize w:val="1"/>
      <w:tblStyleColBandSize w:val="1"/>
      <w:tblCellMar>
        <w:top w:w="0" w:type="dxa"/>
        <w:left w:w="0" w:type="dxa"/>
        <w:bottom w:w="0" w:type="dxa"/>
        <w:right w:w="0" w:type="dxa"/>
      </w:tblCellMar>
    </w:tblPr>
  </w:style>
  <w:style w:type="table" w:customStyle="1" w:styleId="a8">
    <w:basedOn w:val="TableNormal"/>
    <w:rsid w:val="0098571A"/>
    <w:tblPr>
      <w:tblStyleRowBandSize w:val="1"/>
      <w:tblStyleColBandSize w:val="1"/>
      <w:tblCellMar>
        <w:top w:w="0" w:type="dxa"/>
        <w:left w:w="0" w:type="dxa"/>
        <w:bottom w:w="0" w:type="dxa"/>
        <w:right w:w="0" w:type="dxa"/>
      </w:tblCellMar>
    </w:tblPr>
  </w:style>
  <w:style w:type="table" w:customStyle="1" w:styleId="a9">
    <w:basedOn w:val="TableNormal"/>
    <w:rsid w:val="0098571A"/>
    <w:tblPr>
      <w:tblStyleRowBandSize w:val="1"/>
      <w:tblStyleColBandSize w:val="1"/>
      <w:tblCellMar>
        <w:top w:w="0" w:type="dxa"/>
        <w:left w:w="0" w:type="dxa"/>
        <w:bottom w:w="0" w:type="dxa"/>
        <w:right w:w="0" w:type="dxa"/>
      </w:tblCellMar>
    </w:tblPr>
  </w:style>
  <w:style w:type="table" w:customStyle="1" w:styleId="aa">
    <w:basedOn w:val="TableNormal"/>
    <w:rsid w:val="0098571A"/>
    <w:tblPr>
      <w:tblStyleRowBandSize w:val="1"/>
      <w:tblStyleColBandSize w:val="1"/>
      <w:tblCellMar>
        <w:top w:w="0" w:type="dxa"/>
        <w:left w:w="0" w:type="dxa"/>
        <w:bottom w:w="0" w:type="dxa"/>
        <w:right w:w="0" w:type="dxa"/>
      </w:tblCellMar>
    </w:tblPr>
  </w:style>
  <w:style w:type="table" w:customStyle="1" w:styleId="ab">
    <w:basedOn w:val="TableNormal"/>
    <w:rsid w:val="0098571A"/>
    <w:tblPr>
      <w:tblStyleRowBandSize w:val="1"/>
      <w:tblStyleColBandSize w:val="1"/>
      <w:tblCellMar>
        <w:top w:w="0" w:type="dxa"/>
        <w:left w:w="0" w:type="dxa"/>
        <w:bottom w:w="0" w:type="dxa"/>
        <w:right w:w="0" w:type="dxa"/>
      </w:tblCellMar>
    </w:tblPr>
  </w:style>
  <w:style w:type="table" w:customStyle="1" w:styleId="ac">
    <w:basedOn w:val="TableNormal"/>
    <w:rsid w:val="0098571A"/>
    <w:tblPr>
      <w:tblStyleRowBandSize w:val="1"/>
      <w:tblStyleColBandSize w:val="1"/>
      <w:tblCellMar>
        <w:top w:w="0" w:type="dxa"/>
        <w:left w:w="0" w:type="dxa"/>
        <w:bottom w:w="0" w:type="dxa"/>
        <w:right w:w="0" w:type="dxa"/>
      </w:tblCellMar>
    </w:tblPr>
  </w:style>
  <w:style w:type="table" w:customStyle="1" w:styleId="ad">
    <w:basedOn w:val="TableNormal"/>
    <w:rsid w:val="0098571A"/>
    <w:tblPr>
      <w:tblStyleRowBandSize w:val="1"/>
      <w:tblStyleColBandSize w:val="1"/>
      <w:tblCellMar>
        <w:top w:w="0" w:type="dxa"/>
        <w:left w:w="0" w:type="dxa"/>
        <w:bottom w:w="0" w:type="dxa"/>
        <w:right w:w="0" w:type="dxa"/>
      </w:tblCellMar>
    </w:tblPr>
  </w:style>
  <w:style w:type="table" w:customStyle="1" w:styleId="ae">
    <w:basedOn w:val="TableNormal"/>
    <w:rsid w:val="0098571A"/>
    <w:tblPr>
      <w:tblStyleRowBandSize w:val="1"/>
      <w:tblStyleColBandSize w:val="1"/>
      <w:tblCellMar>
        <w:top w:w="0" w:type="dxa"/>
        <w:left w:w="0" w:type="dxa"/>
        <w:bottom w:w="0" w:type="dxa"/>
        <w:right w:w="0" w:type="dxa"/>
      </w:tblCellMar>
    </w:tblPr>
  </w:style>
  <w:style w:type="table" w:customStyle="1" w:styleId="af">
    <w:basedOn w:val="TableNormal"/>
    <w:rsid w:val="0098571A"/>
    <w:tblPr>
      <w:tblStyleRowBandSize w:val="1"/>
      <w:tblStyleColBandSize w:val="1"/>
      <w:tblCellMar>
        <w:top w:w="0" w:type="dxa"/>
        <w:left w:w="0" w:type="dxa"/>
        <w:bottom w:w="0" w:type="dxa"/>
        <w:right w:w="0" w:type="dxa"/>
      </w:tblCellMar>
    </w:tblPr>
  </w:style>
  <w:style w:type="table" w:customStyle="1" w:styleId="af0">
    <w:basedOn w:val="TableNormal"/>
    <w:rsid w:val="0098571A"/>
    <w:tblPr>
      <w:tblStyleRowBandSize w:val="1"/>
      <w:tblStyleColBandSize w:val="1"/>
      <w:tblCellMar>
        <w:top w:w="0" w:type="dxa"/>
        <w:left w:w="0" w:type="dxa"/>
        <w:bottom w:w="0" w:type="dxa"/>
        <w:right w:w="0" w:type="dxa"/>
      </w:tblCellMar>
    </w:tblPr>
  </w:style>
  <w:style w:type="table" w:customStyle="1" w:styleId="af1">
    <w:basedOn w:val="TableNormal"/>
    <w:rsid w:val="0098571A"/>
    <w:tblPr>
      <w:tblStyleRowBandSize w:val="1"/>
      <w:tblStyleColBandSize w:val="1"/>
      <w:tblCellMar>
        <w:top w:w="0" w:type="dxa"/>
        <w:left w:w="0" w:type="dxa"/>
        <w:bottom w:w="0" w:type="dxa"/>
        <w:right w:w="0" w:type="dxa"/>
      </w:tblCellMar>
    </w:tblPr>
  </w:style>
  <w:style w:type="table" w:customStyle="1" w:styleId="af2">
    <w:basedOn w:val="TableNormal"/>
    <w:rsid w:val="0098571A"/>
    <w:tblPr>
      <w:tblStyleRowBandSize w:val="1"/>
      <w:tblStyleColBandSize w:val="1"/>
      <w:tblCellMar>
        <w:top w:w="0" w:type="dxa"/>
        <w:left w:w="0" w:type="dxa"/>
        <w:bottom w:w="0" w:type="dxa"/>
        <w:right w:w="0" w:type="dxa"/>
      </w:tblCellMar>
    </w:tblPr>
  </w:style>
  <w:style w:type="table" w:customStyle="1" w:styleId="af3">
    <w:basedOn w:val="TableNormal"/>
    <w:rsid w:val="0098571A"/>
    <w:tblPr>
      <w:tblStyleRowBandSize w:val="1"/>
      <w:tblStyleColBandSize w:val="1"/>
      <w:tblCellMar>
        <w:top w:w="0" w:type="dxa"/>
        <w:left w:w="0" w:type="dxa"/>
        <w:bottom w:w="0" w:type="dxa"/>
        <w:right w:w="0" w:type="dxa"/>
      </w:tblCellMar>
    </w:tblPr>
  </w:style>
  <w:style w:type="table" w:customStyle="1" w:styleId="af4">
    <w:basedOn w:val="TableNormal"/>
    <w:rsid w:val="0098571A"/>
    <w:tblPr>
      <w:tblStyleRowBandSize w:val="1"/>
      <w:tblStyleColBandSize w:val="1"/>
      <w:tblCellMar>
        <w:top w:w="0" w:type="dxa"/>
        <w:left w:w="0" w:type="dxa"/>
        <w:bottom w:w="0" w:type="dxa"/>
        <w:right w:w="0" w:type="dxa"/>
      </w:tblCellMar>
    </w:tblPr>
  </w:style>
  <w:style w:type="table" w:customStyle="1" w:styleId="af5">
    <w:basedOn w:val="TableNormal"/>
    <w:rsid w:val="0098571A"/>
    <w:tblPr>
      <w:tblStyleRowBandSize w:val="1"/>
      <w:tblStyleColBandSize w:val="1"/>
      <w:tblCellMar>
        <w:top w:w="0" w:type="dxa"/>
        <w:left w:w="0" w:type="dxa"/>
        <w:bottom w:w="0" w:type="dxa"/>
        <w:right w:w="0" w:type="dxa"/>
      </w:tblCellMar>
    </w:tblPr>
  </w:style>
  <w:style w:type="table" w:customStyle="1" w:styleId="af6">
    <w:basedOn w:val="TableNormal"/>
    <w:rsid w:val="0098571A"/>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gia.edu.ru/ru/graduates_classes/demonstrati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msdn.microsoft.com/ru-ru/library/6x16t2tx.aspx"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sdn.microsoft.com/ru-ru/default.aspx" TargetMode="External"/><Relationship Id="rId4" Type="http://schemas.openxmlformats.org/officeDocument/2006/relationships/webSettings" Target="webSettings.xml"/><Relationship Id="rId9" Type="http://schemas.openxmlformats.org/officeDocument/2006/relationships/hyperlink" Target="http://informatics.mccme.ru/moodl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26</Pages>
  <Words>5642</Words>
  <Characters>32166</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9</cp:revision>
  <dcterms:created xsi:type="dcterms:W3CDTF">2017-08-13T11:09:00Z</dcterms:created>
  <dcterms:modified xsi:type="dcterms:W3CDTF">2017-08-13T18:22:00Z</dcterms:modified>
</cp:coreProperties>
</file>