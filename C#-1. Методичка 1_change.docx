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64424" w:rsidRDefault="002E1D6A">
      <w:pPr>
        <w:pStyle w:val="a3"/>
        <w:contextualSpacing w:val="0"/>
      </w:pPr>
      <w:bookmarkStart w:id="0" w:name="_pysopio6r3p0" w:colFirst="0" w:colLast="0"/>
      <w:bookmarkEnd w:id="0"/>
      <w:r>
        <w:t>Введение. Базовые типы данных. Консоль. Классы и методы.</w:t>
      </w:r>
    </w:p>
    <w:p w:rsidR="00D64424" w:rsidRDefault="002E1D6A">
      <w:pPr>
        <w:pStyle w:val="a4"/>
        <w:contextualSpacing w:val="0"/>
      </w:pPr>
      <w:bookmarkStart w:id="1" w:name="_whsujm5zh4ee" w:colFirst="0" w:colLast="0"/>
      <w:bookmarkEnd w:id="1"/>
      <w:r>
        <w:t xml:space="preserve">Что такое .NET </w:t>
      </w:r>
      <w:proofErr w:type="spellStart"/>
      <w:r>
        <w:t>Framework</w:t>
      </w:r>
      <w:proofErr w:type="spellEnd"/>
      <w:r>
        <w:t xml:space="preserve">? Создаем консольное приложение в </w:t>
      </w:r>
      <w:proofErr w:type="spellStart"/>
      <w:r>
        <w:t>VisualStudio</w:t>
      </w:r>
      <w:proofErr w:type="spellEnd"/>
      <w:r>
        <w:t>. Переменные. Типы данных и их преобразование. Выводим и вводим данные через консоль. Первое знакомство с методами и классами.</w:t>
      </w:r>
    </w:p>
    <w:p w:rsidR="00D64424" w:rsidRDefault="00D64424">
      <w:pPr>
        <w:pStyle w:val="a4"/>
        <w:contextualSpacing w:val="0"/>
      </w:pPr>
      <w:bookmarkStart w:id="2" w:name="_s9wf6uo4rhbp" w:colFirst="0" w:colLast="0"/>
      <w:bookmarkEnd w:id="2"/>
    </w:p>
    <w:p w:rsidR="00D64424" w:rsidRDefault="00DC2893">
      <w:pPr>
        <w:pStyle w:val="normal"/>
        <w:spacing w:before="80" w:line="240" w:lineRule="auto"/>
      </w:pPr>
      <w:hyperlink w:anchor="_c713xnuw3xem">
        <w:r w:rsidR="002E1D6A">
          <w:rPr>
            <w:color w:val="1155CC"/>
            <w:u w:val="single"/>
          </w:rPr>
          <w:t>C# и .NET FRAMEWORK</w:t>
        </w:r>
      </w:hyperlink>
    </w:p>
    <w:p w:rsidR="00D64424" w:rsidRDefault="00DC2893">
      <w:pPr>
        <w:pStyle w:val="normal"/>
        <w:spacing w:line="240" w:lineRule="auto"/>
      </w:pPr>
      <w:hyperlink w:anchor="_ytqvmv91w6f">
        <w:proofErr w:type="spellStart"/>
        <w:r w:rsidR="002E1D6A">
          <w:rPr>
            <w:color w:val="1155CC"/>
            <w:u w:val="single"/>
          </w:rPr>
          <w:t>Visual</w:t>
        </w:r>
        <w:proofErr w:type="spellEnd"/>
        <w:r w:rsidR="002E1D6A">
          <w:rPr>
            <w:color w:val="1155CC"/>
            <w:u w:val="single"/>
          </w:rPr>
          <w:t xml:space="preserve"> </w:t>
        </w:r>
        <w:proofErr w:type="spellStart"/>
        <w:r w:rsidR="002E1D6A">
          <w:rPr>
            <w:color w:val="1155CC"/>
            <w:u w:val="single"/>
          </w:rPr>
          <w:t>Studio</w:t>
        </w:r>
        <w:proofErr w:type="spellEnd"/>
      </w:hyperlink>
    </w:p>
    <w:p w:rsidR="00D64424" w:rsidRDefault="00DC2893">
      <w:pPr>
        <w:pStyle w:val="normal"/>
        <w:spacing w:before="60" w:line="240" w:lineRule="auto"/>
        <w:ind w:left="360"/>
      </w:pPr>
      <w:hyperlink w:anchor="_du9ykxf0pbr1">
        <w:r w:rsidR="002E1D6A">
          <w:rPr>
            <w:color w:val="1155CC"/>
            <w:u w:val="single"/>
          </w:rPr>
          <w:t>Создание консольного приложения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c1k0ssv4wl95">
        <w:r w:rsidR="002E1D6A">
          <w:rPr>
            <w:color w:val="1155CC"/>
            <w:u w:val="single"/>
          </w:rPr>
          <w:t>Расположение файлов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n1c3wrbxhrc">
        <w:proofErr w:type="spellStart"/>
        <w:r w:rsidR="002E1D6A">
          <w:rPr>
            <w:color w:val="1155CC"/>
            <w:u w:val="single"/>
          </w:rPr>
          <w:t>IntelliSence</w:t>
        </w:r>
        <w:proofErr w:type="spellEnd"/>
      </w:hyperlink>
    </w:p>
    <w:p w:rsidR="00D64424" w:rsidRDefault="00DC2893">
      <w:pPr>
        <w:pStyle w:val="normal"/>
        <w:spacing w:before="60" w:line="240" w:lineRule="auto"/>
        <w:ind w:left="360"/>
      </w:pPr>
      <w:hyperlink w:anchor="_jkb5uh1v7dly">
        <w:r w:rsidR="002E1D6A">
          <w:rPr>
            <w:color w:val="1155CC"/>
            <w:u w:val="single"/>
          </w:rPr>
          <w:t>Отладка программ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swr8bt6n7jtf">
        <w:r w:rsidR="002E1D6A">
          <w:rPr>
            <w:color w:val="1155CC"/>
            <w:u w:val="single"/>
          </w:rPr>
          <w:t xml:space="preserve">Директива </w:t>
        </w:r>
        <w:proofErr w:type="spellStart"/>
        <w:r w:rsidR="002E1D6A">
          <w:rPr>
            <w:color w:val="1155CC"/>
            <w:u w:val="single"/>
          </w:rPr>
          <w:t>region</w:t>
        </w:r>
        <w:proofErr w:type="spellEnd"/>
        <w:r w:rsidR="002E1D6A">
          <w:rPr>
            <w:color w:val="1155CC"/>
            <w:u w:val="single"/>
          </w:rPr>
          <w:t xml:space="preserve"> и комментарии</w:t>
        </w:r>
      </w:hyperlink>
    </w:p>
    <w:p w:rsidR="00D64424" w:rsidRDefault="00DC2893">
      <w:pPr>
        <w:pStyle w:val="normal"/>
        <w:spacing w:line="240" w:lineRule="auto"/>
      </w:pPr>
      <w:hyperlink w:anchor="_w1x9iyixneov">
        <w:r w:rsidR="002E1D6A">
          <w:rPr>
            <w:color w:val="1155CC"/>
            <w:u w:val="single"/>
          </w:rPr>
          <w:t>Простая программа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mocxdng716kb">
        <w:r w:rsidR="002E1D6A">
          <w:rPr>
            <w:color w:val="1155CC"/>
            <w:u w:val="single"/>
          </w:rPr>
          <w:t>Элементы простой программы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gljqzbfob3k3">
        <w:r w:rsidR="002E1D6A">
          <w:rPr>
            <w:color w:val="1155CC"/>
            <w:u w:val="single"/>
          </w:rPr>
          <w:t xml:space="preserve">Главный метод </w:t>
        </w:r>
        <w:proofErr w:type="spellStart"/>
        <w:r w:rsidR="002E1D6A">
          <w:rPr>
            <w:color w:val="1155CC"/>
            <w:u w:val="single"/>
          </w:rPr>
          <w:t>Main</w:t>
        </w:r>
        <w:proofErr w:type="spellEnd"/>
      </w:hyperlink>
    </w:p>
    <w:p w:rsidR="00D64424" w:rsidRDefault="00DC2893">
      <w:pPr>
        <w:pStyle w:val="normal"/>
        <w:spacing w:before="60" w:line="240" w:lineRule="auto"/>
        <w:ind w:left="360"/>
      </w:pPr>
      <w:hyperlink w:anchor="_jsw0s46cnumd">
        <w:r w:rsidR="002E1D6A">
          <w:rPr>
            <w:color w:val="1155CC"/>
            <w:u w:val="single"/>
          </w:rPr>
          <w:t>Операции в C#</w:t>
        </w:r>
      </w:hyperlink>
    </w:p>
    <w:p w:rsidR="00D64424" w:rsidRDefault="00DC2893">
      <w:pPr>
        <w:pStyle w:val="normal"/>
        <w:spacing w:line="240" w:lineRule="auto"/>
      </w:pPr>
      <w:hyperlink w:anchor="_c6jwdq29dfae">
        <w:r w:rsidR="002E1D6A">
          <w:rPr>
            <w:color w:val="1155CC"/>
            <w:u w:val="single"/>
          </w:rPr>
          <w:t>Переменные</w:t>
        </w:r>
      </w:hyperlink>
    </w:p>
    <w:p w:rsidR="00D64424" w:rsidRDefault="00DC2893">
      <w:pPr>
        <w:pStyle w:val="normal"/>
        <w:spacing w:line="240" w:lineRule="auto"/>
      </w:pPr>
      <w:hyperlink w:anchor="_7b381fgms5ej">
        <w:r w:rsidR="002E1D6A">
          <w:rPr>
            <w:color w:val="1155CC"/>
            <w:u w:val="single"/>
          </w:rPr>
          <w:t>Типы данных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og44uxkqllne">
        <w:r w:rsidR="002E1D6A">
          <w:rPr>
            <w:color w:val="1155CC"/>
            <w:u w:val="single"/>
          </w:rPr>
          <w:t>Псевдонимы типов данных в C#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tenxccz4xfe">
        <w:r w:rsidR="002E1D6A">
          <w:rPr>
            <w:color w:val="1155CC"/>
            <w:u w:val="single"/>
          </w:rPr>
          <w:t>Целочисленные типы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xxm513u45gbp">
        <w:r w:rsidR="002E1D6A">
          <w:rPr>
            <w:color w:val="1155CC"/>
            <w:u w:val="single"/>
          </w:rPr>
          <w:t>Типы для представления чисел с плавающей запятой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8068m2hm0wii">
        <w:r w:rsidR="002E1D6A">
          <w:rPr>
            <w:color w:val="1155CC"/>
            <w:u w:val="single"/>
          </w:rPr>
          <w:t>Десятичный тип данных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4d0flrdzs31c">
        <w:r w:rsidR="002E1D6A">
          <w:rPr>
            <w:color w:val="1155CC"/>
            <w:u w:val="single"/>
          </w:rPr>
          <w:t>Символы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xztzms2qymrk">
        <w:r w:rsidR="002E1D6A">
          <w:rPr>
            <w:color w:val="1155CC"/>
            <w:u w:val="single"/>
          </w:rPr>
          <w:t>Строки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c2vqvudf9qfe">
        <w:r w:rsidR="002E1D6A">
          <w:rPr>
            <w:color w:val="1155CC"/>
            <w:u w:val="single"/>
          </w:rPr>
          <w:t>Логический тип данных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lkzs0imusz5m">
        <w:r w:rsidR="002E1D6A">
          <w:rPr>
            <w:color w:val="1155CC"/>
            <w:u w:val="single"/>
          </w:rPr>
          <w:t>Логические операции и их таблицы истинности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jt9j22dvaxly">
        <w:r w:rsidR="002E1D6A">
          <w:rPr>
            <w:color w:val="1155CC"/>
            <w:u w:val="single"/>
          </w:rPr>
          <w:t>Неявно типизированные переменные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u44trosfjspe">
        <w:r w:rsidR="002E1D6A">
          <w:rPr>
            <w:color w:val="1155CC"/>
            <w:u w:val="single"/>
          </w:rPr>
          <w:t>Преобразование и приведение совместимых типов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9dsek9jeerez">
        <w:r w:rsidR="002E1D6A">
          <w:rPr>
            <w:color w:val="1155CC"/>
            <w:u w:val="single"/>
          </w:rPr>
          <w:t>Область видимости переменных</w:t>
        </w:r>
      </w:hyperlink>
    </w:p>
    <w:p w:rsidR="00D64424" w:rsidRDefault="00DC2893">
      <w:pPr>
        <w:pStyle w:val="normal"/>
        <w:spacing w:line="240" w:lineRule="auto"/>
      </w:pPr>
      <w:hyperlink w:anchor="_snt30bqwy4uw">
        <w:r w:rsidR="002E1D6A">
          <w:rPr>
            <w:color w:val="1155CC"/>
            <w:u w:val="single"/>
          </w:rPr>
          <w:t>Консоль</w:t>
        </w:r>
      </w:hyperlink>
    </w:p>
    <w:p w:rsidR="00D64424" w:rsidRDefault="00DC2893">
      <w:pPr>
        <w:pStyle w:val="normal"/>
        <w:spacing w:line="240" w:lineRule="auto"/>
      </w:pPr>
      <w:hyperlink w:anchor="_p1nbyvggvrpg">
        <w:r w:rsidR="002E1D6A">
          <w:rPr>
            <w:color w:val="1155CC"/>
            <w:u w:val="single"/>
          </w:rPr>
          <w:t>Вывод на экран консоли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dhwmvhg4vacc">
        <w:r w:rsidR="002E1D6A">
          <w:rPr>
            <w:color w:val="1155CC"/>
            <w:u w:val="single"/>
          </w:rPr>
          <w:t>Управляющие последовательности символов</w:t>
        </w:r>
      </w:hyperlink>
    </w:p>
    <w:p w:rsidR="00D64424" w:rsidRDefault="00DC2893">
      <w:pPr>
        <w:pStyle w:val="normal"/>
        <w:spacing w:line="240" w:lineRule="auto"/>
      </w:pPr>
      <w:hyperlink w:anchor="_khmtj33bvvmx">
        <w:r w:rsidR="002E1D6A">
          <w:rPr>
            <w:color w:val="1155CC"/>
            <w:u w:val="single"/>
          </w:rPr>
          <w:t>Форматированный вывод</w:t>
        </w:r>
      </w:hyperlink>
    </w:p>
    <w:p w:rsidR="00D64424" w:rsidRDefault="00DC2893">
      <w:pPr>
        <w:pStyle w:val="normal"/>
        <w:spacing w:line="240" w:lineRule="auto"/>
      </w:pPr>
      <w:hyperlink w:anchor="_9j6iivu6h09t">
        <w:r w:rsidR="002E1D6A">
          <w:rPr>
            <w:color w:val="1155CC"/>
            <w:u w:val="single"/>
          </w:rPr>
          <w:t>Ввод данных с консоли</w:t>
        </w:r>
      </w:hyperlink>
    </w:p>
    <w:p w:rsidR="00D64424" w:rsidRDefault="00DC2893">
      <w:pPr>
        <w:pStyle w:val="normal"/>
        <w:spacing w:line="240" w:lineRule="auto"/>
      </w:pPr>
      <w:hyperlink w:anchor="_1mgtpgatuwkh">
        <w:r w:rsidR="002E1D6A">
          <w:rPr>
            <w:color w:val="1155CC"/>
            <w:u w:val="single"/>
          </w:rPr>
          <w:t>Функция или метод?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h04brgu2htib">
        <w:r w:rsidR="002E1D6A">
          <w:rPr>
            <w:color w:val="1155CC"/>
            <w:u w:val="single"/>
          </w:rPr>
          <w:t>Описание метода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dvxxr4wnhhcd">
        <w:r w:rsidR="002E1D6A">
          <w:rPr>
            <w:color w:val="1155CC"/>
            <w:u w:val="single"/>
          </w:rPr>
          <w:t>Вызов метода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7o93027us2bi">
        <w:r w:rsidR="002E1D6A">
          <w:rPr>
            <w:color w:val="1155CC"/>
            <w:u w:val="single"/>
          </w:rPr>
          <w:t>Возвращаемое значение</w:t>
        </w:r>
      </w:hyperlink>
    </w:p>
    <w:p w:rsidR="00D64424" w:rsidRDefault="00DC2893">
      <w:pPr>
        <w:pStyle w:val="normal"/>
        <w:spacing w:before="60" w:line="240" w:lineRule="auto"/>
        <w:ind w:left="360"/>
      </w:pPr>
      <w:hyperlink w:anchor="_worl71dl94x4">
        <w:r w:rsidR="002E1D6A">
          <w:rPr>
            <w:color w:val="1155CC"/>
            <w:u w:val="single"/>
          </w:rPr>
          <w:t>Перегрузка методов</w:t>
        </w:r>
      </w:hyperlink>
    </w:p>
    <w:p w:rsidR="00D64424" w:rsidRDefault="00DC2893">
      <w:pPr>
        <w:pStyle w:val="normal"/>
        <w:spacing w:line="240" w:lineRule="auto"/>
      </w:pPr>
      <w:hyperlink w:anchor="_y4ut7qaoal2w">
        <w:r w:rsidR="002E1D6A">
          <w:rPr>
            <w:color w:val="1155CC"/>
            <w:u w:val="single"/>
          </w:rPr>
          <w:t xml:space="preserve">Класс </w:t>
        </w:r>
        <w:proofErr w:type="spellStart"/>
        <w:r w:rsidR="002E1D6A">
          <w:rPr>
            <w:color w:val="1155CC"/>
            <w:u w:val="single"/>
          </w:rPr>
          <w:t>Math</w:t>
        </w:r>
        <w:proofErr w:type="spellEnd"/>
      </w:hyperlink>
    </w:p>
    <w:p w:rsidR="00D64424" w:rsidRDefault="00DC2893">
      <w:pPr>
        <w:pStyle w:val="normal"/>
        <w:spacing w:line="240" w:lineRule="auto"/>
      </w:pPr>
      <w:hyperlink w:anchor="_qx1xpkkzxjsz">
        <w:r w:rsidR="002E1D6A">
          <w:rPr>
            <w:color w:val="1155CC"/>
            <w:u w:val="single"/>
          </w:rPr>
          <w:t>Рекомендации по программированию</w:t>
        </w:r>
      </w:hyperlink>
    </w:p>
    <w:p w:rsidR="00D64424" w:rsidRDefault="00DC2893">
      <w:pPr>
        <w:pStyle w:val="normal"/>
        <w:spacing w:line="240" w:lineRule="auto"/>
      </w:pPr>
      <w:hyperlink w:anchor="_w8j2n02ib27a">
        <w:r w:rsidR="002E1D6A">
          <w:rPr>
            <w:color w:val="1155CC"/>
            <w:u w:val="single"/>
          </w:rPr>
          <w:t>Практическая часть урока</w:t>
        </w:r>
      </w:hyperlink>
    </w:p>
    <w:p w:rsidR="00D64424" w:rsidRDefault="00DC2893">
      <w:pPr>
        <w:pStyle w:val="normal"/>
        <w:spacing w:before="60" w:line="240" w:lineRule="auto"/>
        <w:ind w:left="720"/>
      </w:pPr>
      <w:hyperlink w:anchor="_7defpm7bc1cd">
        <w:r w:rsidR="002E1D6A">
          <w:rPr>
            <w:color w:val="1155CC"/>
            <w:u w:val="single"/>
          </w:rPr>
          <w:t>Задача 1. Написать программу сложения двух чисел.</w:t>
        </w:r>
      </w:hyperlink>
    </w:p>
    <w:p w:rsidR="00D64424" w:rsidRDefault="00DC2893">
      <w:pPr>
        <w:pStyle w:val="normal"/>
        <w:spacing w:before="60" w:line="240" w:lineRule="auto"/>
        <w:ind w:left="720"/>
      </w:pPr>
      <w:hyperlink w:anchor="_cnmcyqszl49s">
        <w:r w:rsidR="002E1D6A">
          <w:rPr>
            <w:color w:val="1155CC"/>
            <w:u w:val="single"/>
          </w:rPr>
          <w:t xml:space="preserve">Задача 2. Вывести значение функции ax^2+bx+c в точке </w:t>
        </w:r>
        <w:proofErr w:type="spellStart"/>
        <w:r w:rsidR="002E1D6A">
          <w:rPr>
            <w:color w:val="1155CC"/>
            <w:u w:val="single"/>
          </w:rPr>
          <w:t>x</w:t>
        </w:r>
        <w:proofErr w:type="spellEnd"/>
        <w:r w:rsidR="002E1D6A">
          <w:rPr>
            <w:color w:val="1155CC"/>
            <w:u w:val="single"/>
          </w:rPr>
          <w:t xml:space="preserve">. </w:t>
        </w:r>
        <w:proofErr w:type="spellStart"/>
        <w:r w:rsidR="002E1D6A">
          <w:rPr>
            <w:color w:val="1155CC"/>
            <w:u w:val="single"/>
          </w:rPr>
          <w:t>x</w:t>
        </w:r>
        <w:proofErr w:type="spellEnd"/>
        <w:r w:rsidR="002E1D6A">
          <w:rPr>
            <w:color w:val="1155CC"/>
            <w:u w:val="single"/>
          </w:rPr>
          <w:t xml:space="preserve"> - ввести с клавиатуры, </w:t>
        </w:r>
        <w:proofErr w:type="spellStart"/>
        <w:r w:rsidR="002E1D6A">
          <w:rPr>
            <w:color w:val="1155CC"/>
            <w:u w:val="single"/>
          </w:rPr>
          <w:t>a,b</w:t>
        </w:r>
        <w:proofErr w:type="spellEnd"/>
        <w:r w:rsidR="002E1D6A">
          <w:rPr>
            <w:color w:val="1155CC"/>
            <w:u w:val="single"/>
          </w:rPr>
          <w:t xml:space="preserve"> и </w:t>
        </w:r>
        <w:proofErr w:type="spellStart"/>
        <w:r w:rsidR="002E1D6A">
          <w:rPr>
            <w:color w:val="1155CC"/>
            <w:u w:val="single"/>
          </w:rPr>
          <w:t>c</w:t>
        </w:r>
        <w:proofErr w:type="spellEnd"/>
        <w:r w:rsidR="002E1D6A">
          <w:rPr>
            <w:color w:val="1155CC"/>
            <w:u w:val="single"/>
          </w:rPr>
          <w:t xml:space="preserve"> - присвоить в программе.</w:t>
        </w:r>
      </w:hyperlink>
    </w:p>
    <w:p w:rsidR="00D64424" w:rsidRDefault="00DC2893">
      <w:pPr>
        <w:pStyle w:val="normal"/>
        <w:spacing w:before="60" w:line="240" w:lineRule="auto"/>
        <w:ind w:left="720"/>
      </w:pPr>
      <w:hyperlink w:anchor="_dszb0a5tcgog">
        <w:r w:rsidR="002E1D6A">
          <w:rPr>
            <w:color w:val="1155CC"/>
            <w:u w:val="single"/>
          </w:rPr>
          <w:t>Задача 5. Работа с консолью и перегрузкой методов.</w:t>
        </w:r>
      </w:hyperlink>
    </w:p>
    <w:p w:rsidR="00D64424" w:rsidRDefault="00DC2893">
      <w:pPr>
        <w:pStyle w:val="normal"/>
        <w:spacing w:before="60" w:line="240" w:lineRule="auto"/>
        <w:ind w:left="720"/>
      </w:pPr>
      <w:hyperlink w:anchor="_szndydgeb0lf">
        <w:r w:rsidR="002E1D6A">
          <w:rPr>
            <w:color w:val="1155CC"/>
            <w:u w:val="single"/>
          </w:rPr>
          <w:t>Задача 6. Написать программу для подсчета площади треугольника.</w:t>
        </w:r>
      </w:hyperlink>
    </w:p>
    <w:p w:rsidR="00D64424" w:rsidRDefault="00DC2893">
      <w:pPr>
        <w:pStyle w:val="normal"/>
        <w:spacing w:before="60" w:line="240" w:lineRule="auto"/>
        <w:ind w:left="720"/>
      </w:pPr>
      <w:hyperlink w:anchor="_m89ri9plelrz">
        <w:r w:rsidR="002E1D6A">
          <w:rPr>
            <w:color w:val="1155CC"/>
            <w:u w:val="single"/>
          </w:rPr>
          <w:t>Подсчет площади и определение правильности треугольника сделаем в виде методов:</w:t>
        </w:r>
      </w:hyperlink>
    </w:p>
    <w:p w:rsidR="00D64424" w:rsidRDefault="00DC2893">
      <w:pPr>
        <w:pStyle w:val="normal"/>
        <w:spacing w:line="240" w:lineRule="auto"/>
      </w:pPr>
      <w:hyperlink w:anchor="_3tfrjxxltv85">
        <w:r w:rsidR="002E1D6A">
          <w:rPr>
            <w:color w:val="1155CC"/>
            <w:u w:val="single"/>
          </w:rPr>
          <w:t>Домашнее задание</w:t>
        </w:r>
      </w:hyperlink>
    </w:p>
    <w:p w:rsidR="00D64424" w:rsidRDefault="00DC2893">
      <w:pPr>
        <w:pStyle w:val="normal"/>
        <w:spacing w:line="240" w:lineRule="auto"/>
      </w:pPr>
      <w:hyperlink w:anchor="_q7971z70gyms">
        <w:r w:rsidR="002E1D6A">
          <w:rPr>
            <w:color w:val="1155CC"/>
            <w:u w:val="single"/>
          </w:rPr>
          <w:t>Дополнительные материалы</w:t>
        </w:r>
      </w:hyperlink>
    </w:p>
    <w:p w:rsidR="00D64424" w:rsidRDefault="00DC2893">
      <w:pPr>
        <w:pStyle w:val="normal"/>
        <w:spacing w:after="80" w:line="240" w:lineRule="auto"/>
      </w:pPr>
      <w:hyperlink w:anchor="_v5j7k5j08ncg">
        <w:r w:rsidR="002E1D6A">
          <w:rPr>
            <w:color w:val="1155CC"/>
            <w:u w:val="single"/>
          </w:rPr>
          <w:t>Используемая литература</w:t>
        </w:r>
      </w:hyperlink>
    </w:p>
    <w:p w:rsidR="00D64424" w:rsidRDefault="002E1D6A">
      <w:pPr>
        <w:pStyle w:val="normal"/>
      </w:pPr>
      <w:r>
        <w:lastRenderedPageBreak/>
        <w:br w:type="page"/>
      </w:r>
    </w:p>
    <w:p w:rsidR="00D64424" w:rsidRDefault="00D64424">
      <w:pPr>
        <w:pStyle w:val="1"/>
        <w:contextualSpacing w:val="0"/>
      </w:pPr>
      <w:bookmarkStart w:id="3" w:name="_rmguf05e6e0h" w:colFirst="0" w:colLast="0"/>
      <w:bookmarkEnd w:id="3"/>
    </w:p>
    <w:p w:rsidR="00D64424" w:rsidRDefault="002E1D6A">
      <w:pPr>
        <w:pStyle w:val="1"/>
        <w:contextualSpacing w:val="0"/>
      </w:pPr>
      <w:bookmarkStart w:id="4" w:name="_c713xnuw3xem" w:colFirst="0" w:colLast="0"/>
      <w:bookmarkEnd w:id="4"/>
      <w:r>
        <w:t>C# и .NET FRAMEWORK</w:t>
      </w:r>
    </w:p>
    <w:p w:rsidR="00D64424" w:rsidRDefault="002E1D6A">
      <w:pPr>
        <w:pStyle w:val="normal"/>
      </w:pPr>
      <w:r>
        <w:t>C# 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неразрывно </w:t>
      </w:r>
      <w:proofErr w:type="gramStart"/>
      <w:r>
        <w:t>связаны</w:t>
      </w:r>
      <w:proofErr w:type="gramEnd"/>
      <w:r>
        <w:t xml:space="preserve"> с друг другом.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– это технология, разработанная Microsoft, которая упрощает написание программ для операционных систем, мобильных устройств, сайтов и других разработок Microsoft. C# является специально разработанным языком поддержки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>. Хотя под .</w:t>
      </w:r>
      <w:proofErr w:type="spellStart"/>
      <w:r>
        <w:t>Net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можно программировать и на других языках, в C# реализована полная поддержка этой технологии. </w:t>
      </w:r>
    </w:p>
    <w:p w:rsidR="00D64424" w:rsidRDefault="002E1D6A">
      <w:pPr>
        <w:pStyle w:val="normal"/>
        <w:ind w:firstLine="720"/>
      </w:pPr>
      <w:r>
        <w:br/>
      </w:r>
      <w:r>
        <w:rPr>
          <w:b/>
          <w:color w:val="4D5D6D"/>
          <w:sz w:val="48"/>
          <w:szCs w:val="48"/>
        </w:rPr>
        <w:t>CLR, MSIL, управляемый код</w:t>
      </w:r>
    </w:p>
    <w:p w:rsidR="00D64424" w:rsidRDefault="002E1D6A">
      <w:pPr>
        <w:pStyle w:val="normal"/>
      </w:pPr>
      <w:r>
        <w:t xml:space="preserve">Необходимо понимать, что при написании программы на C#, по умолчанию программа компилируется в так называемый управляемый код MSIL (промежуточный язык), который выполняется с помощью CLR (общеязыковой средой выполнения). Это позволяет обеспечить перенос программы с одной платформы на другую, а также дополнительную защиту от ошибок и ряд других преимуществ. Правда, с небольшой потерей в производительности. </w:t>
      </w:r>
      <w:r>
        <w:br/>
        <w:t>Управляемый код – это код, который выполняется в CLR. В C# есть возможность выйти за рамки управляемого кода, если важны критерии производительности или есть другие потребности при написании программы.</w:t>
      </w:r>
    </w:p>
    <w:p w:rsidR="00D64424" w:rsidRDefault="002E1D6A">
      <w:pPr>
        <w:pStyle w:val="normal"/>
        <w:ind w:firstLine="6"/>
      </w:pPr>
      <w:r>
        <w:rPr>
          <w:b/>
          <w:color w:val="4D5D6D"/>
          <w:sz w:val="48"/>
          <w:szCs w:val="48"/>
        </w:rPr>
        <w:t>Схема компиляции .NET приложения</w:t>
      </w:r>
    </w:p>
    <w:p w:rsidR="00D64424" w:rsidRDefault="002E1D6A">
      <w:pPr>
        <w:pStyle w:val="normal"/>
        <w:ind w:firstLine="720"/>
      </w:pPr>
      <w:r>
        <w:rPr>
          <w:noProof/>
        </w:rPr>
        <w:drawing>
          <wp:inline distT="19050" distB="19050" distL="19050" distR="19050">
            <wp:extent cx="6334140" cy="4111884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140" cy="4111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2E1D6A">
      <w:pPr>
        <w:pStyle w:val="normal"/>
        <w:ind w:firstLine="720"/>
      </w:pPr>
      <w:r>
        <w:lastRenderedPageBreak/>
        <w:t xml:space="preserve"> </w:t>
      </w:r>
    </w:p>
    <w:p w:rsidR="00D64424" w:rsidRDefault="002E1D6A">
      <w:pPr>
        <w:pStyle w:val="1"/>
        <w:contextualSpacing w:val="0"/>
      </w:pPr>
      <w:bookmarkStart w:id="5" w:name="_ytqvmv91w6f" w:colFirst="0" w:colLast="0"/>
      <w:bookmarkEnd w:id="5"/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</w:p>
    <w:p w:rsidR="00D64424" w:rsidRDefault="002E1D6A">
      <w:pPr>
        <w:pStyle w:val="normal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(VS) - это интегрированная среда разработки (IDE), которая существенно облегчает жизнь программистам.</w:t>
      </w:r>
      <w:r>
        <w:br/>
        <w:t>Хотя с первого взгляда может показаться, что VS - это одна программа, на самом деле VS состоит из множества программ: компилятор, отладчик, редактор форм, утилиты для работы с базами данных и другие.</w:t>
      </w:r>
    </w:p>
    <w:p w:rsidR="00D64424" w:rsidRDefault="002E1D6A">
      <w:pPr>
        <w:pStyle w:val="normal"/>
      </w:pPr>
      <w:r>
        <w:t xml:space="preserve">Существует множество различных версий VS. Для обучения подходят бесплатные версии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или </w:t>
      </w:r>
      <w:proofErr w:type="spellStart"/>
      <w:r>
        <w:t>Community</w:t>
      </w:r>
      <w:proofErr w:type="spellEnd"/>
      <w:r>
        <w:t>.</w:t>
      </w:r>
    </w:p>
    <w:p w:rsidR="00D64424" w:rsidRDefault="002E1D6A">
      <w:pPr>
        <w:pStyle w:val="2"/>
        <w:contextualSpacing w:val="0"/>
      </w:pPr>
      <w:bookmarkStart w:id="6" w:name="_du9ykxf0pbr1" w:colFirst="0" w:colLast="0"/>
      <w:bookmarkEnd w:id="6"/>
      <w:r>
        <w:t>Создание консольного приложения</w:t>
      </w:r>
    </w:p>
    <w:p w:rsidR="00D64424" w:rsidRDefault="002E1D6A">
      <w:pPr>
        <w:pStyle w:val="normal"/>
      </w:pPr>
      <w:r>
        <w:t xml:space="preserve">Для создания проекта запустите VS. Выберите Шаблон </w:t>
      </w:r>
      <w:proofErr w:type="spellStart"/>
      <w:r>
        <w:t>Visual</w:t>
      </w:r>
      <w:proofErr w:type="spellEnd"/>
      <w:r>
        <w:t xml:space="preserve"> C# - Консольное приложение. Нажмите OK.</w:t>
      </w:r>
    </w:p>
    <w:p w:rsidR="00D64424" w:rsidRDefault="002E1D6A">
      <w:pPr>
        <w:pStyle w:val="normal"/>
      </w:pPr>
      <w:r>
        <w:rPr>
          <w:noProof/>
        </w:rPr>
        <w:drawing>
          <wp:inline distT="114300" distB="114300" distL="114300" distR="114300">
            <wp:extent cx="6120000" cy="3454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" w:name="_c1k0ssv4wl95" w:colFirst="0" w:colLast="0"/>
      <w:bookmarkEnd w:id="7"/>
      <w:r>
        <w:t>Расположение файлов</w:t>
      </w:r>
    </w:p>
    <w:p w:rsidR="00D64424" w:rsidRDefault="002E1D6A">
      <w:pPr>
        <w:pStyle w:val="normal"/>
      </w:pPr>
      <w:r>
        <w:t xml:space="preserve">При создании нового решения, если не снять галку с пункта “Создать каталог для решения”, создается папка, внутри которой </w:t>
      </w:r>
      <w:proofErr w:type="gramStart"/>
      <w:r>
        <w:t>расп</w:t>
      </w:r>
      <w:del w:id="8" w:author="Сергей" w:date="2017-08-20T15:49:00Z">
        <w:r w:rsidDel="006D5D6C">
          <w:delText>а</w:delText>
        </w:r>
      </w:del>
      <w:ins w:id="9" w:author="Сергей" w:date="2017-08-20T15:49:00Z">
        <w:r w:rsidR="006D5D6C">
          <w:t>о</w:t>
        </w:r>
      </w:ins>
      <w:r>
        <w:t>лагается</w:t>
      </w:r>
      <w:proofErr w:type="gramEnd"/>
      <w:r>
        <w:t xml:space="preserve"> файл решения с расширением </w:t>
      </w:r>
      <w:proofErr w:type="spellStart"/>
      <w:r>
        <w:t>sln</w:t>
      </w:r>
      <w:proofErr w:type="spellEnd"/>
      <w:r>
        <w:t xml:space="preserve"> и подпапки для каждого проекта.</w:t>
      </w:r>
    </w:p>
    <w:p w:rsidR="00D64424" w:rsidRDefault="002E1D6A">
      <w:pPr>
        <w:pStyle w:val="2"/>
        <w:contextualSpacing w:val="0"/>
      </w:pPr>
      <w:bookmarkStart w:id="10" w:name="_n1c3wrbxhrc" w:colFirst="0" w:colLast="0"/>
      <w:bookmarkEnd w:id="10"/>
      <w:proofErr w:type="spellStart"/>
      <w:r>
        <w:t>IntelliSence</w:t>
      </w:r>
      <w:proofErr w:type="spellEnd"/>
    </w:p>
    <w:p w:rsidR="00D64424" w:rsidRDefault="002E1D6A">
      <w:pPr>
        <w:pStyle w:val="normal"/>
      </w:pPr>
      <w:proofErr w:type="spellStart"/>
      <w:r>
        <w:t>IntelliSence</w:t>
      </w:r>
      <w:proofErr w:type="spellEnd"/>
      <w:r>
        <w:t xml:space="preserve"> - технология </w:t>
      </w:r>
      <w:proofErr w:type="spellStart"/>
      <w:r>
        <w:t>автодополнения</w:t>
      </w:r>
      <w:proofErr w:type="spellEnd"/>
      <w:r>
        <w:t xml:space="preserve"> Microsoft, наиболее известна в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. Дописывает название функции при вводе начальных букв. Кроме прямого назначения, </w:t>
      </w:r>
      <w:proofErr w:type="spellStart"/>
      <w:r>
        <w:t>IntelliSense</w:t>
      </w:r>
      <w:proofErr w:type="spellEnd"/>
      <w:r>
        <w:t xml:space="preserve"> </w:t>
      </w:r>
      <w:r>
        <w:lastRenderedPageBreak/>
        <w:t>используется для доступа к документации и для устранения неоднозначности в именах переменных, функций и методов, используя рефлексию (доступ к информации о структуре объекта).</w:t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11" w:name="_jkb5uh1v7dly" w:colFirst="0" w:colLast="0"/>
      <w:bookmarkEnd w:id="11"/>
      <w:r>
        <w:t>Отладка программ</w:t>
      </w:r>
    </w:p>
    <w:p w:rsidR="00D64424" w:rsidRDefault="002E1D6A">
      <w:pPr>
        <w:pStyle w:val="normal"/>
      </w:pPr>
      <w:r>
        <w:t>Для отладки программ существует отладчик, который позволяет управлять выполнением программы и смотреть, как изменяются переменные. Наиболее часто используемые клавиши для взаимодействия с отладчиком и редактором VS:</w:t>
      </w:r>
    </w:p>
    <w:tbl>
      <w:tblPr>
        <w:tblStyle w:val="a5"/>
        <w:tblW w:w="970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80"/>
        <w:gridCol w:w="6825"/>
      </w:tblGrid>
      <w:tr w:rsidR="00D64424">
        <w:trPr>
          <w:trHeight w:val="600"/>
        </w:trPr>
        <w:tc>
          <w:tcPr>
            <w:tcW w:w="2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rPr>
                <w:b/>
                <w:color w:val="000000"/>
                <w:sz w:val="22"/>
                <w:szCs w:val="22"/>
              </w:rPr>
              <w:t>Клавиша</w:t>
            </w:r>
          </w:p>
        </w:tc>
        <w:tc>
          <w:tcPr>
            <w:tcW w:w="68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rPr>
                <w:b/>
                <w:color w:val="000000"/>
                <w:sz w:val="22"/>
                <w:szCs w:val="22"/>
              </w:rPr>
              <w:t>Команда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&lt;F9&gt;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Добавление/снятие точки останова.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&lt;F12&gt;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Переход к определению, объекта или метода.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&gt;+&lt;M&gt;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Разворот и сворачивание структуры кода в редакторе.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&gt;+&lt;K&gt;+&lt;C&gt;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Комментирование строки кода.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ind w:firstLine="720"/>
            </w:pPr>
            <w:r>
              <w:t>&lt;</w:t>
            </w:r>
            <w:proofErr w:type="spellStart"/>
            <w:r>
              <w:t>Ctrl</w:t>
            </w:r>
            <w:proofErr w:type="spellEnd"/>
            <w:r>
              <w:t>&gt;+&lt;K&gt;+&lt;U&gt;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proofErr w:type="spellStart"/>
            <w:r>
              <w:t>Раскомментирование</w:t>
            </w:r>
            <w:proofErr w:type="spellEnd"/>
            <w:r>
              <w:t xml:space="preserve"> строки кода.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&lt;F5&gt;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Запуск с отладкой.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</w:t>
            </w:r>
            <w:proofErr w:type="spellStart"/>
            <w:r>
              <w:t>Ctlr</w:t>
            </w:r>
            <w:proofErr w:type="spellEnd"/>
            <w:r>
              <w:t>&gt;+&lt;F5&gt;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Запуск без отладки.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&lt;F10&gt;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Трассировка с обходом.</w:t>
            </w:r>
          </w:p>
        </w:tc>
      </w:tr>
      <w:tr w:rsidR="00D64424"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>&lt;F11&gt;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spacing w:before="0" w:after="0"/>
              <w:ind w:firstLine="720"/>
            </w:pPr>
            <w:r>
              <w:t xml:space="preserve">Трассировка </w:t>
            </w:r>
            <w:proofErr w:type="gramStart"/>
            <w:r>
              <w:t>со</w:t>
            </w:r>
            <w:proofErr w:type="gramEnd"/>
            <w:r>
              <w:t xml:space="preserve"> входом</w:t>
            </w:r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normal"/>
      </w:pPr>
      <w:r>
        <w:t>Для отладки программ можно использовать окна “Отладка” и “Стек вызовов”. Если вдруг их нет на экране, включите их в меню “Вид” - “Панели инструментов”.</w:t>
      </w:r>
    </w:p>
    <w:p w:rsidR="00D64424" w:rsidRDefault="002E1D6A">
      <w:pPr>
        <w:pStyle w:val="2"/>
        <w:contextualSpacing w:val="0"/>
      </w:pPr>
      <w:bookmarkStart w:id="12" w:name="_swr8bt6n7jtf" w:colFirst="0" w:colLast="0"/>
      <w:bookmarkEnd w:id="12"/>
      <w:r>
        <w:t xml:space="preserve">Директива </w:t>
      </w:r>
      <w:proofErr w:type="spellStart"/>
      <w:r>
        <w:t>region</w:t>
      </w:r>
      <w:proofErr w:type="spellEnd"/>
      <w:r>
        <w:t xml:space="preserve"> и комментарии</w:t>
      </w:r>
    </w:p>
    <w:p w:rsidR="00D64424" w:rsidRDefault="002E1D6A">
      <w:pPr>
        <w:pStyle w:val="normal"/>
      </w:pPr>
      <w:r>
        <w:t xml:space="preserve">Прежде, чем мы приступим к написанию программ, узнаем, как можно сделать наш код </w:t>
      </w:r>
      <w:proofErr w:type="gramStart"/>
      <w:r>
        <w:t>более удобочитаемым</w:t>
      </w:r>
      <w:proofErr w:type="gramEnd"/>
      <w:r>
        <w:t xml:space="preserve">. Для этого предназначены директивы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endregion</w:t>
      </w:r>
      <w:proofErr w:type="spellEnd"/>
      <w:r>
        <w:t xml:space="preserve"> и комментарии. Директивы - это конструкции, которые в C# начинаются со значка “ #  “ и являются указаниями среде выполнения или компилятору о том, как нужно выполнять программу. </w:t>
      </w:r>
    </w:p>
    <w:p w:rsidR="00D64424" w:rsidRDefault="002E1D6A">
      <w:pPr>
        <w:pStyle w:val="normal"/>
      </w:pPr>
      <w:r>
        <w:t>Комментарии - это текст, с помощью которого можно описать свою программу. Комментарии пропускаются компилятором. Программисты часто используют их, чтобы “удалить” код, не удаляя его на самом деле из программы.</w:t>
      </w:r>
    </w:p>
    <w:p w:rsidR="00D64424" w:rsidRDefault="002E1D6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6124575" cy="1662975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9" cstate="print"/>
                    <a:srcRect t="136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66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</w:pPr>
    </w:p>
    <w:p w:rsidR="00D64424" w:rsidRDefault="00D64424">
      <w:pPr>
        <w:pStyle w:val="normal"/>
      </w:pPr>
    </w:p>
    <w:p w:rsidR="00D64424" w:rsidRDefault="002E1D6A">
      <w:pPr>
        <w:pStyle w:val="1"/>
        <w:contextualSpacing w:val="0"/>
      </w:pPr>
      <w:bookmarkStart w:id="13" w:name="_w1x9iyixneov" w:colFirst="0" w:colLast="0"/>
      <w:bookmarkEnd w:id="13"/>
      <w:r>
        <w:t>Простая программа</w:t>
      </w:r>
    </w:p>
    <w:p w:rsidR="00D64424" w:rsidRDefault="00D64424">
      <w:pPr>
        <w:pStyle w:val="normal"/>
      </w:pPr>
    </w:p>
    <w:tbl>
      <w:tblPr>
        <w:tblStyle w:val="a6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namespace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Lesson1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</w:t>
            </w:r>
            <w:proofErr w:type="spellStart"/>
            <w:r>
              <w:rPr>
                <w:color w:val="000088"/>
              </w:rPr>
              <w:t>static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88"/>
              </w:rPr>
              <w:t>void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Main</w:t>
            </w:r>
            <w:proofErr w:type="spellEnd"/>
            <w:r>
              <w:rPr>
                <w:color w:val="666600"/>
              </w:rPr>
              <w:t>()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</w:tc>
      </w:tr>
    </w:tbl>
    <w:p w:rsidR="00D64424" w:rsidRDefault="00D64424">
      <w:pPr>
        <w:pStyle w:val="normal"/>
      </w:pP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14" w:name="_mocxdng716kb" w:colFirst="0" w:colLast="0"/>
      <w:bookmarkEnd w:id="14"/>
      <w:r>
        <w:t>Элементы простой программы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 xml:space="preserve">Директива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указывает, что мы можем не указывать пространство имен </w:t>
      </w:r>
      <w:proofErr w:type="spellStart"/>
      <w:r>
        <w:t>System</w:t>
      </w:r>
      <w:proofErr w:type="spellEnd"/>
      <w:r>
        <w:t xml:space="preserve"> в имени класса;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Пространства имен – контейнеры для классов;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Класс – логическая единица программы на C#, в которой содержатся методы и другие элементы;</w:t>
      </w:r>
    </w:p>
    <w:p w:rsidR="00D64424" w:rsidRDefault="002E1D6A">
      <w:pPr>
        <w:pStyle w:val="normal"/>
        <w:numPr>
          <w:ilvl w:val="0"/>
          <w:numId w:val="1"/>
        </w:numPr>
        <w:ind w:left="426" w:hanging="420"/>
        <w:contextualSpacing/>
      </w:pPr>
      <w:r>
        <w:t>Метод – подпрограмма программы, в которой содержится реализация алгоритма.</w:t>
      </w:r>
    </w:p>
    <w:p w:rsidR="00D64424" w:rsidRDefault="002E1D6A">
      <w:pPr>
        <w:pStyle w:val="normal"/>
        <w:ind w:firstLine="720"/>
      </w:pPr>
      <w:r>
        <w:br/>
        <w:t>Как правило, программы содержат методы. Один метод является особенным.</w:t>
      </w:r>
    </w:p>
    <w:p w:rsidR="00D64424" w:rsidRDefault="002E1D6A">
      <w:pPr>
        <w:pStyle w:val="2"/>
        <w:contextualSpacing w:val="0"/>
      </w:pPr>
      <w:bookmarkStart w:id="15" w:name="_gljqzbfob3k3" w:colFirst="0" w:colLast="0"/>
      <w:bookmarkEnd w:id="15"/>
      <w:r>
        <w:t xml:space="preserve">Главный метод </w:t>
      </w:r>
      <w:proofErr w:type="spellStart"/>
      <w:r>
        <w:t>Main</w:t>
      </w:r>
      <w:proofErr w:type="spellEnd"/>
    </w:p>
    <w:p w:rsidR="00FA6B96" w:rsidRDefault="002E1D6A">
      <w:pPr>
        <w:pStyle w:val="normal"/>
        <w:rPr>
          <w:ins w:id="16" w:author="SVFrolov" w:date="2017-07-28T11:55:00Z"/>
          <w:b/>
        </w:rPr>
      </w:pPr>
      <w:del w:id="17" w:author="SVFrolov" w:date="2017-07-28T11:54:00Z">
        <w:r w:rsidDel="00FA6B96">
          <w:delText>Метод Main –  как заглавный сайт. Только на заглавный сайт вы можете зайти из разных мест, а программа начинается всегда с главного метода (главной страницы сайта). Поэтому ее еще называют точкой входа</w:delText>
        </w:r>
        <w:r w:rsidDel="00FA6B96">
          <w:rPr>
            <w:b/>
          </w:rPr>
          <w:delText xml:space="preserve">. </w:delText>
        </w:r>
      </w:del>
    </w:p>
    <w:p w:rsidR="00FA6B96" w:rsidRPr="00FA6B96" w:rsidRDefault="00FA6B96">
      <w:pPr>
        <w:pStyle w:val="normal"/>
        <w:rPr>
          <w:ins w:id="18" w:author="SVFrolov" w:date="2017-07-28T11:54:00Z"/>
          <w:b/>
        </w:rPr>
      </w:pPr>
      <w:ins w:id="19" w:author="SVFrolov" w:date="2017-07-28T11:55:00Z">
        <w:r>
          <w:rPr>
            <w:b/>
          </w:rPr>
          <w:t>В языке С#</w:t>
        </w:r>
        <w:r w:rsidR="00DC2893" w:rsidRPr="00DC2893">
          <w:rPr>
            <w:b/>
            <w:rPrChange w:id="20" w:author="SVFrolov" w:date="2017-07-28T11:57:00Z">
              <w:rPr>
                <w:b/>
                <w:lang w:val="en-US"/>
              </w:rPr>
            </w:rPrChange>
          </w:rPr>
          <w:t xml:space="preserve"> метод </w:t>
        </w:r>
        <w:r>
          <w:rPr>
            <w:b/>
            <w:lang w:val="en-US"/>
          </w:rPr>
          <w:t>Main</w:t>
        </w:r>
      </w:ins>
      <w:ins w:id="21" w:author="SVFrolov" w:date="2017-07-28T11:57:00Z">
        <w:r w:rsidR="00DC2893" w:rsidRPr="00DC2893">
          <w:rPr>
            <w:b/>
            <w:rPrChange w:id="22" w:author="SVFrolov" w:date="2017-07-28T11:57:00Z">
              <w:rPr>
                <w:b/>
                <w:lang w:val="en-US"/>
              </w:rPr>
            </w:rPrChange>
          </w:rPr>
          <w:t xml:space="preserve"> определяет место</w:t>
        </w:r>
      </w:ins>
      <w:ins w:id="23" w:author="SVFrolov" w:date="2017-07-28T11:58:00Z">
        <w:r>
          <w:rPr>
            <w:b/>
          </w:rPr>
          <w:t xml:space="preserve"> в тексте программы</w:t>
        </w:r>
      </w:ins>
      <w:ins w:id="24" w:author="SVFrolov" w:date="2017-07-28T11:57:00Z">
        <w:r>
          <w:rPr>
            <w:b/>
          </w:rPr>
          <w:t>.</w:t>
        </w:r>
      </w:ins>
      <w:ins w:id="25" w:author="SVFrolov" w:date="2017-07-28T11:58:00Z">
        <w:r>
          <w:rPr>
            <w:b/>
          </w:rPr>
          <w:t xml:space="preserve"> г</w:t>
        </w:r>
      </w:ins>
      <w:ins w:id="26" w:author="SVFrolov" w:date="2017-07-28T11:57:00Z">
        <w:r>
          <w:rPr>
            <w:b/>
          </w:rPr>
          <w:t xml:space="preserve">де </w:t>
        </w:r>
      </w:ins>
      <w:ins w:id="27" w:author="SVFrolov" w:date="2017-07-28T11:58:00Z">
        <w:r>
          <w:rPr>
            <w:b/>
          </w:rPr>
          <w:t xml:space="preserve">начинается исполнение </w:t>
        </w:r>
      </w:ins>
      <w:ins w:id="28" w:author="SVFrolov" w:date="2017-07-28T12:00:00Z">
        <w:r w:rsidR="00F65450">
          <w:rPr>
            <w:b/>
          </w:rPr>
          <w:t xml:space="preserve">самой </w:t>
        </w:r>
      </w:ins>
      <w:ins w:id="29" w:author="SVFrolov" w:date="2017-07-28T11:58:00Z">
        <w:r>
          <w:rPr>
            <w:b/>
          </w:rPr>
          <w:t>программы</w:t>
        </w:r>
      </w:ins>
      <w:proofErr w:type="gramStart"/>
      <w:ins w:id="30" w:author="SVFrolov" w:date="2017-07-28T11:57:00Z">
        <w:r w:rsidR="00DC2893" w:rsidRPr="00DC2893">
          <w:rPr>
            <w:b/>
            <w:rPrChange w:id="31" w:author="SVFrolov" w:date="2017-07-28T11:57:00Z">
              <w:rPr>
                <w:b/>
                <w:lang w:val="en-US"/>
              </w:rPr>
            </w:rPrChange>
          </w:rPr>
          <w:t xml:space="preserve"> </w:t>
        </w:r>
      </w:ins>
      <w:ins w:id="32" w:author="SVFrolov" w:date="2017-07-28T12:07:00Z">
        <w:r w:rsidR="004A3538">
          <w:rPr>
            <w:b/>
          </w:rPr>
          <w:t>В</w:t>
        </w:r>
        <w:proofErr w:type="gramEnd"/>
        <w:r w:rsidR="004A3538">
          <w:rPr>
            <w:b/>
          </w:rPr>
          <w:t xml:space="preserve"> </w:t>
        </w:r>
      </w:ins>
      <w:ins w:id="33" w:author="SVFrolov" w:date="2017-07-28T12:08:00Z">
        <w:r w:rsidR="00DC2893" w:rsidRPr="00DC2893">
          <w:rPr>
            <w:b/>
            <w:rPrChange w:id="34" w:author="SVFrolov" w:date="2017-07-28T12:08:00Z">
              <w:rPr>
                <w:b/>
                <w:lang w:val="en-US"/>
              </w:rPr>
            </w:rPrChange>
          </w:rPr>
          <w:t>тексте</w:t>
        </w:r>
      </w:ins>
      <w:ins w:id="35" w:author="SVFrolov" w:date="2017-07-28T12:07:00Z">
        <w:r w:rsidR="004A3538">
          <w:rPr>
            <w:b/>
          </w:rPr>
          <w:t xml:space="preserve"> отдельной программы может существовать только один метод </w:t>
        </w:r>
      </w:ins>
      <w:ins w:id="36" w:author="SVFrolov" w:date="2017-07-28T12:08:00Z">
        <w:r w:rsidR="004A3538">
          <w:rPr>
            <w:b/>
            <w:lang w:val="en-US"/>
          </w:rPr>
          <w:t>M</w:t>
        </w:r>
        <w:proofErr w:type="spellStart"/>
        <w:r w:rsidR="004A3538" w:rsidRPr="004A3538">
          <w:rPr>
            <w:b/>
          </w:rPr>
          <w:t>ain</w:t>
        </w:r>
      </w:ins>
      <w:proofErr w:type="spellEnd"/>
      <w:ins w:id="37" w:author="SVFrolov" w:date="2017-07-28T12:07:00Z">
        <w:r w:rsidR="004A3538">
          <w:rPr>
            <w:b/>
          </w:rPr>
          <w:t>.</w:t>
        </w:r>
      </w:ins>
    </w:p>
    <w:p w:rsidR="00D64424" w:rsidRDefault="002E1D6A">
      <w:pPr>
        <w:pStyle w:val="normal"/>
      </w:pPr>
      <w:r>
        <w:lastRenderedPageBreak/>
        <w:t xml:space="preserve">Метод </w:t>
      </w:r>
      <w:proofErr w:type="spellStart"/>
      <w:r>
        <w:t>Main</w:t>
      </w:r>
      <w:proofErr w:type="spellEnd"/>
      <w:r>
        <w:t xml:space="preserve"> может отсутствовать только в случае, если ваша программа не должна выполняться, а должна использоваться другой программой. Например, когда вы пишите библиотеку классов.</w:t>
      </w:r>
    </w:p>
    <w:p w:rsidR="00D64424" w:rsidRDefault="002E1D6A">
      <w:pPr>
        <w:pStyle w:val="2"/>
        <w:contextualSpacing w:val="0"/>
      </w:pPr>
      <w:bookmarkStart w:id="38" w:name="_jsw0s46cnumd" w:colFirst="0" w:colLast="0"/>
      <w:bookmarkEnd w:id="38"/>
      <w:r>
        <w:t>Операции в C#</w:t>
      </w:r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  <w:rPr>
          <w:ins w:id="39" w:author="SVFrolov" w:date="2017-07-28T11:21:00Z"/>
        </w:rPr>
      </w:pPr>
      <w:del w:id="40" w:author="SVFrolov" w:date="2017-07-28T11:20:00Z">
        <w:r w:rsidDel="002E1D6A">
          <w:delText xml:space="preserve">математические </w:delText>
        </w:r>
      </w:del>
      <w:ins w:id="41" w:author="SVFrolov" w:date="2017-07-28T11:20:00Z">
        <w:r>
          <w:t xml:space="preserve">арифметические бинарные </w:t>
        </w:r>
      </w:ins>
      <w:r>
        <w:t>операции</w:t>
      </w:r>
      <w:proofErr w:type="gramStart"/>
      <w:r>
        <w:t xml:space="preserve"> (*, /, +, -, %); </w:t>
      </w:r>
      <w:proofErr w:type="gramEnd"/>
    </w:p>
    <w:p w:rsidR="002E1D6A" w:rsidRDefault="002E1D6A">
      <w:pPr>
        <w:pStyle w:val="normal"/>
        <w:numPr>
          <w:ilvl w:val="0"/>
          <w:numId w:val="3"/>
        </w:numPr>
        <w:ind w:left="426" w:hanging="420"/>
        <w:contextualSpacing/>
      </w:pPr>
      <w:ins w:id="42" w:author="SVFrolov" w:date="2017-07-28T11:21:00Z">
        <w:r>
          <w:t>арифметические унарные операции</w:t>
        </w:r>
        <w:proofErr w:type="gramStart"/>
        <w:r>
          <w:t xml:space="preserve"> (++, --)</w:t>
        </w:r>
      </w:ins>
      <w:proofErr w:type="gramEnd"/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присваивание</w:t>
      </w:r>
      <w:proofErr w:type="gramStart"/>
      <w:r>
        <w:t xml:space="preserve"> (=);</w:t>
      </w:r>
      <w:proofErr w:type="gramEnd"/>
    </w:p>
    <w:p w:rsidR="00D64424" w:rsidRDefault="002E1D6A">
      <w:pPr>
        <w:pStyle w:val="normal"/>
        <w:numPr>
          <w:ilvl w:val="0"/>
          <w:numId w:val="3"/>
        </w:numPr>
        <w:ind w:left="426" w:hanging="420"/>
        <w:contextualSpacing/>
      </w:pPr>
      <w:r>
        <w:t>операции отношения</w:t>
      </w:r>
      <w:proofErr w:type="gramStart"/>
      <w:r>
        <w:t xml:space="preserve"> (&lt;, &gt;, ==, !=, &gt;=, &lt;=); </w:t>
      </w:r>
      <w:proofErr w:type="gramEnd"/>
    </w:p>
    <w:p w:rsidR="00D64424" w:rsidDel="002E1D6A" w:rsidRDefault="002E1D6A">
      <w:pPr>
        <w:pStyle w:val="normal"/>
        <w:numPr>
          <w:ilvl w:val="0"/>
          <w:numId w:val="3"/>
        </w:numPr>
        <w:ind w:left="426" w:hanging="420"/>
        <w:contextualSpacing/>
        <w:rPr>
          <w:del w:id="43" w:author="SVFrolov" w:date="2017-07-28T11:21:00Z"/>
        </w:rPr>
      </w:pPr>
      <w:del w:id="44" w:author="SVFrolov" w:date="2017-07-28T11:21:00Z">
        <w:r w:rsidDel="002E1D6A">
          <w:delText xml:space="preserve">операция инкремента (++); </w:delText>
        </w:r>
      </w:del>
    </w:p>
    <w:p w:rsidR="00D64424" w:rsidDel="002E1D6A" w:rsidRDefault="002E1D6A">
      <w:pPr>
        <w:pStyle w:val="normal"/>
        <w:numPr>
          <w:ilvl w:val="0"/>
          <w:numId w:val="3"/>
        </w:numPr>
        <w:ind w:left="426" w:hanging="420"/>
        <w:contextualSpacing/>
        <w:rPr>
          <w:del w:id="45" w:author="SVFrolov" w:date="2017-07-28T11:21:00Z"/>
        </w:rPr>
      </w:pPr>
      <w:del w:id="46" w:author="SVFrolov" w:date="2017-07-28T11:21:00Z">
        <w:r w:rsidDel="002E1D6A">
          <w:delText xml:space="preserve">операция декремента (--). </w:delText>
        </w:r>
      </w:del>
    </w:p>
    <w:p w:rsidR="00000000" w:rsidRDefault="009B3153">
      <w:pPr>
        <w:pStyle w:val="normal"/>
        <w:contextualSpacing/>
        <w:rPr>
          <w:ins w:id="47" w:author="SVFrolov" w:date="2017-07-28T11:22:00Z"/>
        </w:rPr>
        <w:pPrChange w:id="48" w:author="SVFrolov" w:date="2017-07-28T11:22:00Z">
          <w:pPr>
            <w:pStyle w:val="normal"/>
            <w:numPr>
              <w:numId w:val="3"/>
            </w:numPr>
            <w:ind w:left="720" w:firstLine="360"/>
            <w:contextualSpacing/>
          </w:pPr>
        </w:pPrChange>
      </w:pPr>
    </w:p>
    <w:p w:rsidR="00B91ED2" w:rsidRDefault="00B91ED2" w:rsidP="00B91ED2">
      <w:pPr>
        <w:pStyle w:val="normal"/>
        <w:contextualSpacing/>
        <w:rPr>
          <w:ins w:id="49" w:author="SVFrolov" w:date="2017-07-28T11:23:00Z"/>
        </w:rPr>
      </w:pPr>
      <w:ins w:id="50" w:author="SVFrolov" w:date="2017-07-28T11:23:00Z">
        <w:r>
          <w:t xml:space="preserve">Приоритет операций от </w:t>
        </w:r>
        <w:proofErr w:type="gramStart"/>
        <w:r>
          <w:t>наивысшего</w:t>
        </w:r>
        <w:proofErr w:type="gramEnd"/>
        <w:r>
          <w:t xml:space="preserve"> к низшему:</w:t>
        </w:r>
      </w:ins>
    </w:p>
    <w:p w:rsidR="00B91ED2" w:rsidRDefault="00B91ED2" w:rsidP="00B91ED2">
      <w:pPr>
        <w:pStyle w:val="normal"/>
        <w:contextualSpacing/>
        <w:rPr>
          <w:ins w:id="51" w:author="SVFrolov" w:date="2017-07-28T11:23:00Z"/>
        </w:rPr>
      </w:pPr>
    </w:p>
    <w:p w:rsidR="00000000" w:rsidRDefault="00B91ED2">
      <w:pPr>
        <w:pStyle w:val="normal"/>
        <w:numPr>
          <w:ilvl w:val="0"/>
          <w:numId w:val="10"/>
        </w:numPr>
        <w:contextualSpacing/>
        <w:rPr>
          <w:ins w:id="52" w:author="SVFrolov" w:date="2017-07-28T11:23:00Z"/>
        </w:rPr>
        <w:pPrChange w:id="53" w:author="SVFrolov" w:date="2017-07-28T11:23:00Z">
          <w:pPr>
            <w:pStyle w:val="normal"/>
            <w:contextualSpacing/>
          </w:pPr>
        </w:pPrChange>
      </w:pPr>
      <w:ins w:id="54" w:author="SVFrolov" w:date="2017-07-28T11:23:00Z">
        <w:r>
          <w:t>Инкремент, декремент</w:t>
        </w:r>
      </w:ins>
    </w:p>
    <w:p w:rsidR="00B91ED2" w:rsidRDefault="00B91ED2" w:rsidP="00B91ED2">
      <w:pPr>
        <w:pStyle w:val="normal"/>
        <w:numPr>
          <w:ilvl w:val="0"/>
          <w:numId w:val="10"/>
        </w:numPr>
        <w:contextualSpacing/>
        <w:rPr>
          <w:ins w:id="55" w:author="SVFrolov" w:date="2017-07-28T11:23:00Z"/>
        </w:rPr>
      </w:pPr>
      <w:ins w:id="56" w:author="SVFrolov" w:date="2017-07-28T11:23:00Z">
        <w:r>
          <w:t>Умножение, деление, получение остатка</w:t>
        </w:r>
      </w:ins>
    </w:p>
    <w:p w:rsidR="00000000" w:rsidRDefault="00B91ED2">
      <w:pPr>
        <w:pStyle w:val="normal"/>
        <w:numPr>
          <w:ilvl w:val="0"/>
          <w:numId w:val="10"/>
        </w:numPr>
        <w:contextualSpacing/>
        <w:rPr>
          <w:ins w:id="57" w:author="SVFrolov" w:date="2017-07-28T11:21:00Z"/>
        </w:rPr>
        <w:pPrChange w:id="58" w:author="SVFrolov" w:date="2017-07-28T11:23:00Z">
          <w:pPr>
            <w:pStyle w:val="normal"/>
            <w:numPr>
              <w:numId w:val="3"/>
            </w:numPr>
            <w:ind w:left="720" w:firstLine="360"/>
            <w:contextualSpacing/>
          </w:pPr>
        </w:pPrChange>
      </w:pPr>
      <w:ins w:id="59" w:author="SVFrolov" w:date="2017-07-28T11:23:00Z">
        <w:r>
          <w:t>Сложение, вычитание</w:t>
        </w:r>
      </w:ins>
    </w:p>
    <w:p w:rsidR="00D64424" w:rsidRDefault="002E1D6A">
      <w:pPr>
        <w:pStyle w:val="1"/>
        <w:contextualSpacing w:val="0"/>
      </w:pPr>
      <w:bookmarkStart w:id="60" w:name="_c6jwdq29dfae" w:colFirst="0" w:colLast="0"/>
      <w:bookmarkEnd w:id="60"/>
      <w:r>
        <w:t>Переменные</w:t>
      </w:r>
    </w:p>
    <w:p w:rsidR="00D64424" w:rsidRDefault="002E1D6A">
      <w:pPr>
        <w:pStyle w:val="normal"/>
      </w:pPr>
      <w:r>
        <w:t xml:space="preserve">Переменные - это </w:t>
      </w:r>
      <w:ins w:id="61" w:author="SVFrolov" w:date="2017-07-28T11:30:00Z">
        <w:r w:rsidR="00A13C0A">
          <w:t xml:space="preserve">именованные </w:t>
        </w:r>
      </w:ins>
      <w:r>
        <w:t xml:space="preserve">ячейки памяти, в которых хранятся данные. Какие данные </w:t>
      </w:r>
      <w:proofErr w:type="gramStart"/>
      <w:r>
        <w:t>может хранить ячейка определяется</w:t>
      </w:r>
      <w:proofErr w:type="gramEnd"/>
      <w:r>
        <w:t xml:space="preserve"> ее типом. Тип определяет так же и размер ячейки. Программист должен уметь правильно выбирать типы данных для переменных в зависимости от решаемой задачи.</w:t>
      </w:r>
      <w:r>
        <w:br/>
      </w:r>
    </w:p>
    <w:p w:rsidR="00D64424" w:rsidRDefault="002E1D6A">
      <w:pPr>
        <w:pStyle w:val="1"/>
        <w:contextualSpacing w:val="0"/>
      </w:pPr>
      <w:bookmarkStart w:id="62" w:name="_7b381fgms5ej" w:colFirst="0" w:colLast="0"/>
      <w:bookmarkEnd w:id="62"/>
      <w:r>
        <w:t>Типы данных</w:t>
      </w:r>
    </w:p>
    <w:p w:rsidR="00D64424" w:rsidRDefault="002E1D6A">
      <w:pPr>
        <w:pStyle w:val="normal"/>
      </w:pPr>
      <w:r>
        <w:t xml:space="preserve">В C# типы делятся </w:t>
      </w:r>
      <w:proofErr w:type="gramStart"/>
      <w:r>
        <w:t>на</w:t>
      </w:r>
      <w:proofErr w:type="gramEnd"/>
      <w:r>
        <w:t xml:space="preserve"> значимые и ссылочные. Значимые хранят значения, а ссылочные хранят ссылки на ячейки, в которых уже хранятся значения. </w:t>
      </w:r>
      <w:r>
        <w:br/>
        <w:t>Если переменная  относится к типу значения, то она содержит само значение, например 3,1416 или 2016.</w:t>
      </w:r>
    </w:p>
    <w:p w:rsidR="00D64424" w:rsidRDefault="002E1D6A">
      <w:pPr>
        <w:pStyle w:val="normal"/>
      </w:pPr>
      <w:r>
        <w:t>Если переменная относится к ссылочному типу, она содержит ссылку на значение в общей памяти, которая называется “Куча” (</w:t>
      </w:r>
      <w:proofErr w:type="spellStart"/>
      <w:r>
        <w:t>Heap</w:t>
      </w:r>
      <w:proofErr w:type="spellEnd"/>
      <w:r>
        <w:t>). По этой ссылке хранятся данные.</w:t>
      </w:r>
    </w:p>
    <w:p w:rsidR="00D64424" w:rsidRDefault="002E1D6A">
      <w:pPr>
        <w:pStyle w:val="normal"/>
        <w:ind w:left="-143"/>
      </w:pPr>
      <w:r>
        <w:rPr>
          <w:noProof/>
        </w:rPr>
        <w:drawing>
          <wp:inline distT="114300" distB="114300" distL="114300" distR="114300">
            <wp:extent cx="6120000" cy="2324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424" w:rsidRDefault="00D64424">
      <w:pPr>
        <w:pStyle w:val="normal"/>
        <w:ind w:firstLine="720"/>
      </w:pPr>
    </w:p>
    <w:p w:rsidR="00D64424" w:rsidRDefault="00D64424">
      <w:pPr>
        <w:pStyle w:val="2"/>
        <w:contextualSpacing w:val="0"/>
      </w:pPr>
      <w:bookmarkStart w:id="63" w:name="_mh1g1733lsdh" w:colFirst="0" w:colLast="0"/>
      <w:bookmarkEnd w:id="63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2"/>
        <w:contextualSpacing w:val="0"/>
      </w:pPr>
      <w:bookmarkStart w:id="64" w:name="_idmfd59jcpxy" w:colFirst="0" w:colLast="0"/>
      <w:bookmarkEnd w:id="64"/>
    </w:p>
    <w:p w:rsidR="00D64424" w:rsidRDefault="002E1D6A">
      <w:pPr>
        <w:pStyle w:val="2"/>
        <w:contextualSpacing w:val="0"/>
      </w:pPr>
      <w:bookmarkStart w:id="65" w:name="_og44uxkqllne" w:colFirst="0" w:colLast="0"/>
      <w:bookmarkEnd w:id="65"/>
      <w:r>
        <w:t>Псевдонимы типов данных в C#</w:t>
      </w:r>
    </w:p>
    <w:p w:rsidR="00D64424" w:rsidRDefault="002E1D6A">
      <w:pPr>
        <w:pStyle w:val="normal"/>
      </w:pPr>
      <w:r>
        <w:t xml:space="preserve">При  описании типа данных можно использовать тип .NET, а можно псевдоним C#. </w:t>
      </w:r>
    </w:p>
    <w:tbl>
      <w:tblPr>
        <w:tblStyle w:val="a7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9"/>
        <w:gridCol w:w="2409"/>
        <w:gridCol w:w="2410"/>
        <w:gridCol w:w="2410"/>
      </w:tblGrid>
      <w:tr w:rsidR="00D64424">
        <w:trPr>
          <w:trHeight w:val="400"/>
        </w:trPr>
        <w:tc>
          <w:tcPr>
            <w:tcW w:w="4818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Со знаком</w:t>
            </w:r>
          </w:p>
        </w:tc>
        <w:tc>
          <w:tcPr>
            <w:tcW w:w="4818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Без знака</w:t>
            </w:r>
          </w:p>
        </w:tc>
      </w:tr>
      <w:tr w:rsidR="00D64424"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Тип .</w:t>
            </w:r>
            <w:proofErr w:type="spellStart"/>
            <w:r>
              <w:t>net</w:t>
            </w:r>
            <w:proofErr w:type="spellEnd"/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Псевдоним</w:t>
            </w:r>
            <w:proofErr w:type="gramStart"/>
            <w:r>
              <w:t xml:space="preserve"> С</w:t>
            </w:r>
            <w:proofErr w:type="gramEnd"/>
            <w:r>
              <w:t>#</w:t>
            </w:r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Тип .NET</w:t>
            </w:r>
          </w:p>
        </w:tc>
        <w:tc>
          <w:tcPr>
            <w:tcW w:w="24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Псевдоним</w:t>
            </w:r>
            <w:proofErr w:type="gramStart"/>
            <w:r>
              <w:t xml:space="preserve"> С</w:t>
            </w:r>
            <w:proofErr w:type="gramEnd"/>
            <w:r>
              <w:t>#</w:t>
            </w:r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System.Object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object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System.Enum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enum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System.String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System.Cbar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cbar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System.Byte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byte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System.Int16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sbort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System.UInt16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usbort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System.Int32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System.UInt32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uint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System.Int64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long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System.UInt64</w:t>
            </w:r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ulong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System.Single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System.Double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D64424"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System.Decimal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System.Boolean</w:t>
            </w:r>
            <w:proofErr w:type="spellEnd"/>
          </w:p>
        </w:tc>
        <w:tc>
          <w:tcPr>
            <w:tcW w:w="24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bool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6" w:name="_tenxccz4xfe" w:colFirst="0" w:colLast="0"/>
      <w:bookmarkEnd w:id="66"/>
      <w:r>
        <w:t>Целочисленные типы</w:t>
      </w:r>
    </w:p>
    <w:tbl>
      <w:tblPr>
        <w:tblStyle w:val="a8"/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860"/>
        <w:gridCol w:w="2430"/>
        <w:gridCol w:w="5340"/>
      </w:tblGrid>
      <w:tr w:rsidR="00D64424"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Тип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Разрядность в битах</w:t>
            </w:r>
          </w:p>
        </w:tc>
        <w:tc>
          <w:tcPr>
            <w:tcW w:w="5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Диапазон представленных чисел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byte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8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0 - 255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sbyte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8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-128 - 127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short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16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-32 768 - 32 767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ushort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16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0 - 65 535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-2 147 483 648 - 2 147 483 647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unit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0 - 4 294 967 295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long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-9 223 372 036 854 775 808 - 9 223 372 036 854 775 807</w:t>
            </w:r>
          </w:p>
        </w:tc>
      </w:tr>
      <w:tr w:rsidR="00D6442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ulong</w:t>
            </w:r>
            <w:proofErr w:type="spellEnd"/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</w:t>
            </w:r>
          </w:p>
        </w:tc>
        <w:tc>
          <w:tcPr>
            <w:tcW w:w="5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0 - 18 446 744 073 709 551 615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7" w:name="_xxm513u45gbp" w:colFirst="0" w:colLast="0"/>
      <w:bookmarkEnd w:id="67"/>
      <w:r>
        <w:t>Типы для представления чисел с плавающей запятой</w:t>
      </w:r>
    </w:p>
    <w:tbl>
      <w:tblPr>
        <w:tblStyle w:val="a9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float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32 бита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диапазон значение от 5E-45 до  3,4E+38</w:t>
            </w:r>
          </w:p>
        </w:tc>
      </w:tr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double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64 бита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 xml:space="preserve">диапазон значений от 5E-324 </w:t>
            </w:r>
            <w:r>
              <w:lastRenderedPageBreak/>
              <w:t>до 1,7E+308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8" w:name="_8068m2hm0wii" w:colFirst="0" w:colLast="0"/>
      <w:bookmarkEnd w:id="68"/>
      <w:r>
        <w:t>Десятичный тип данных</w:t>
      </w:r>
    </w:p>
    <w:p w:rsidR="00D64424" w:rsidRDefault="002E1D6A">
      <w:pPr>
        <w:pStyle w:val="normal"/>
      </w:pPr>
      <w:r>
        <w:t xml:space="preserve">Тип </w:t>
      </w:r>
      <w:proofErr w:type="spellStart"/>
      <w:r>
        <w:t>decimal</w:t>
      </w:r>
      <w:proofErr w:type="spellEnd"/>
      <w:r>
        <w:t xml:space="preserve"> – предназначен для ведения финансовых расчетов.</w:t>
      </w:r>
    </w:p>
    <w:tbl>
      <w:tblPr>
        <w:tblStyle w:val="aa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212"/>
        <w:gridCol w:w="3213"/>
        <w:gridCol w:w="3213"/>
      </w:tblGrid>
      <w:tr w:rsidR="00D64424"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128 бит</w:t>
            </w:r>
          </w:p>
        </w:tc>
        <w:tc>
          <w:tcPr>
            <w:tcW w:w="32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Диапазон значений от 1Е-28 до 7.9</w:t>
            </w:r>
            <w:proofErr w:type="gramStart"/>
            <w:r>
              <w:t>Е</w:t>
            </w:r>
            <w:proofErr w:type="gramEnd"/>
            <w:r>
              <w:t>+28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69" w:name="_4d0flrdzs31c" w:colFirst="0" w:colLast="0"/>
      <w:bookmarkEnd w:id="69"/>
      <w:r>
        <w:t>Символы</w:t>
      </w:r>
    </w:p>
    <w:p w:rsidR="00D64424" w:rsidRDefault="002E1D6A">
      <w:pPr>
        <w:pStyle w:val="normal"/>
      </w:pPr>
      <w:r>
        <w:t xml:space="preserve">В C# символы представлены 16-разрядным кодом </w:t>
      </w:r>
      <w:proofErr w:type="spellStart"/>
      <w:r>
        <w:t>Unicode</w:t>
      </w:r>
      <w:proofErr w:type="spellEnd"/>
      <w:r>
        <w:t xml:space="preserve">. Для работы с этим типом данных существует класс </w:t>
      </w:r>
      <w:proofErr w:type="spellStart"/>
      <w:r>
        <w:t>Char</w:t>
      </w:r>
      <w:proofErr w:type="spellEnd"/>
      <w:r>
        <w:t>.</w:t>
      </w:r>
    </w:p>
    <w:p w:rsidR="00D64424" w:rsidRDefault="002E1D6A">
      <w:pPr>
        <w:pStyle w:val="normal"/>
      </w:pPr>
      <w:r>
        <w:t>Пример:</w:t>
      </w:r>
    </w:p>
    <w:tbl>
      <w:tblPr>
        <w:tblStyle w:val="a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r>
              <w:rPr>
                <w:color w:val="660066"/>
              </w:rPr>
              <w:t>Char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IsDigit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c</w:t>
            </w:r>
            <w:proofErr w:type="spellEnd"/>
            <w:r>
              <w:rPr>
                <w:color w:val="666600"/>
              </w:rPr>
              <w:t>)</w:t>
            </w:r>
            <w:r>
              <w:rPr>
                <w:color w:val="000000"/>
              </w:rPr>
              <w:t xml:space="preserve">     </w:t>
            </w:r>
            <w:r>
              <w:rPr>
                <w:color w:val="880000"/>
              </w:rPr>
              <w:t>// проверка, является ли символ числом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0" w:name="_xztzms2qymrk" w:colFirst="0" w:colLast="0"/>
      <w:bookmarkEnd w:id="70"/>
      <w:r>
        <w:t>Строки</w:t>
      </w:r>
    </w:p>
    <w:p w:rsidR="00D64424" w:rsidRDefault="002E1D6A">
      <w:pPr>
        <w:pStyle w:val="normal"/>
      </w:pPr>
      <w:r>
        <w:t xml:space="preserve">Строка описывается словом </w:t>
      </w:r>
      <w:proofErr w:type="spellStart"/>
      <w:r>
        <w:t>string</w:t>
      </w:r>
      <w:proofErr w:type="spellEnd"/>
      <w:r>
        <w:t xml:space="preserve"> или </w:t>
      </w:r>
      <w:proofErr w:type="spellStart"/>
      <w:r>
        <w:t>System.String</w:t>
      </w:r>
      <w:proofErr w:type="spellEnd"/>
      <w:r>
        <w:t xml:space="preserve">. Строка является ссылкой на массив символов </w:t>
      </w:r>
      <w:proofErr w:type="spellStart"/>
      <w:r>
        <w:t>char</w:t>
      </w:r>
      <w:proofErr w:type="spellEnd"/>
      <w:r>
        <w:t>. Строки можно склеивать между собой.</w:t>
      </w:r>
      <w:r>
        <w:br/>
        <w:t>К каждому символу можно обращаться по его номеру:</w:t>
      </w:r>
    </w:p>
    <w:tbl>
      <w:tblPr>
        <w:tblStyle w:val="ac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 w:rsidRPr="006D5D6C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8800"/>
                <w:lang w:val="en-US"/>
              </w:rPr>
              <w:t>"string";</w:t>
            </w:r>
          </w:p>
          <w:p w:rsidR="00D64424" w:rsidRPr="002E1D6A" w:rsidRDefault="002E1D6A">
            <w:pPr>
              <w:pStyle w:val="normal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0</w:t>
            </w:r>
            <w:r w:rsidRPr="002E1D6A">
              <w:rPr>
                <w:color w:val="666600"/>
                <w:lang w:val="en-US"/>
              </w:rPr>
              <w:t>]+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1</w:t>
            </w:r>
            <w:r w:rsidRPr="002E1D6A">
              <w:rPr>
                <w:color w:val="666600"/>
                <w:lang w:val="en-US"/>
              </w:rPr>
              <w:t>]+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[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];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880000"/>
                <w:lang w:val="en-US"/>
              </w:rPr>
              <w:t xml:space="preserve">// </w:t>
            </w:r>
            <w:proofErr w:type="spellStart"/>
            <w:r w:rsidRPr="002E1D6A">
              <w:rPr>
                <w:color w:val="880000"/>
                <w:lang w:val="en-US"/>
              </w:rPr>
              <w:t>str</w:t>
            </w:r>
            <w:proofErr w:type="spellEnd"/>
            <w:r w:rsidRPr="002E1D6A">
              <w:rPr>
                <w:color w:val="880000"/>
                <w:lang w:val="en-US"/>
              </w:rPr>
              <w:t>="</w:t>
            </w:r>
            <w:proofErr w:type="spellStart"/>
            <w:r w:rsidRPr="002E1D6A">
              <w:rPr>
                <w:color w:val="880000"/>
                <w:lang w:val="en-US"/>
              </w:rPr>
              <w:t>str</w:t>
            </w:r>
            <w:proofErr w:type="spellEnd"/>
            <w:r w:rsidRPr="002E1D6A">
              <w:rPr>
                <w:color w:val="880000"/>
                <w:lang w:val="en-US"/>
              </w:rPr>
              <w:t>"</w:t>
            </w:r>
          </w:p>
        </w:tc>
      </w:tr>
    </w:tbl>
    <w:p w:rsidR="00D64424" w:rsidRPr="002E1D6A" w:rsidRDefault="00D64424">
      <w:pPr>
        <w:pStyle w:val="normal"/>
        <w:rPr>
          <w:lang w:val="en-US"/>
        </w:rPr>
      </w:pPr>
    </w:p>
    <w:p w:rsidR="00D64424" w:rsidRDefault="002E1D6A">
      <w:pPr>
        <w:pStyle w:val="2"/>
        <w:contextualSpacing w:val="0"/>
      </w:pPr>
      <w:bookmarkStart w:id="71" w:name="_c2vqvudf9qfe" w:colFirst="0" w:colLast="0"/>
      <w:bookmarkEnd w:id="71"/>
      <w:r>
        <w:t>Логический тип данных</w:t>
      </w:r>
    </w:p>
    <w:p w:rsidR="00D64424" w:rsidRDefault="002E1D6A">
      <w:pPr>
        <w:pStyle w:val="normal"/>
      </w:pPr>
      <w:r>
        <w:t xml:space="preserve">Логический тип данных хранит в себе значение “Истина” или “Ложь”. В переменной этого типа </w:t>
      </w:r>
      <w:del w:id="72" w:author="SVFrolov" w:date="2017-07-28T11:37:00Z">
        <w:r w:rsidDel="00EC49BA">
          <w:delText xml:space="preserve">хрянится </w:delText>
        </w:r>
      </w:del>
      <w:ins w:id="73" w:author="SVFrolov" w:date="2017-07-28T11:37:00Z">
        <w:r w:rsidR="00EC49BA">
          <w:t xml:space="preserve">хранится </w:t>
        </w:r>
      </w:ins>
      <w:r>
        <w:t>значение операции отношения(&lt;,&gt;,&lt;=,&gt;=,==)</w:t>
      </w:r>
    </w:p>
    <w:tbl>
      <w:tblPr>
        <w:tblStyle w:val="a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r>
              <w:rPr>
                <w:color w:val="000088"/>
              </w:rPr>
              <w:t>bool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объявили переменную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типа </w:t>
            </w:r>
            <w:proofErr w:type="spellStart"/>
            <w:r>
              <w:rPr>
                <w:color w:val="880000"/>
              </w:rPr>
              <w:t>bool</w:t>
            </w:r>
            <w:proofErr w:type="spellEnd"/>
          </w:p>
          <w:p w:rsidR="00D64424" w:rsidRDefault="002E1D6A">
            <w:pPr>
              <w:pStyle w:val="normal"/>
            </w:pPr>
            <w:proofErr w:type="spellStart"/>
            <w:r>
              <w:rPr>
                <w:color w:val="000000"/>
              </w:rPr>
              <w:t>b</w:t>
            </w:r>
            <w:r>
              <w:rPr>
                <w:color w:val="666600"/>
              </w:rPr>
              <w:t>=</w:t>
            </w:r>
            <w:r>
              <w:rPr>
                <w:color w:val="000088"/>
              </w:rPr>
              <w:t>false</w:t>
            </w:r>
            <w:proofErr w:type="spellEnd"/>
            <w:r>
              <w:rPr>
                <w:color w:val="6666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переменной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присвоили значение </w:t>
            </w:r>
            <w:proofErr w:type="spellStart"/>
            <w:r>
              <w:rPr>
                <w:color w:val="880000"/>
              </w:rPr>
              <w:t>false</w:t>
            </w:r>
            <w:proofErr w:type="spellEnd"/>
          </w:p>
          <w:p w:rsidR="00D64424" w:rsidRDefault="002E1D6A">
            <w:pPr>
              <w:pStyle w:val="normal"/>
            </w:pPr>
            <w:r>
              <w:rPr>
                <w:color w:val="000000"/>
              </w:rPr>
              <w:t>b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*</w:t>
            </w:r>
            <w:r>
              <w:rPr>
                <w:color w:val="006666"/>
              </w:rPr>
              <w:t>2</w:t>
            </w:r>
            <w:r>
              <w:rPr>
                <w:color w:val="666600"/>
              </w:rPr>
              <w:t>==</w:t>
            </w:r>
            <w:r>
              <w:rPr>
                <w:color w:val="006666"/>
              </w:rPr>
              <w:t>4</w:t>
            </w:r>
            <w:r>
              <w:rPr>
                <w:color w:val="6666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880000"/>
              </w:rPr>
              <w:t xml:space="preserve">// переменной </w:t>
            </w:r>
            <w:proofErr w:type="spellStart"/>
            <w:r>
              <w:rPr>
                <w:color w:val="880000"/>
              </w:rPr>
              <w:t>b</w:t>
            </w:r>
            <w:proofErr w:type="spellEnd"/>
            <w:r>
              <w:rPr>
                <w:color w:val="880000"/>
              </w:rPr>
              <w:t xml:space="preserve"> присвоили значение </w:t>
            </w:r>
            <w:proofErr w:type="spellStart"/>
            <w:r>
              <w:rPr>
                <w:color w:val="880000"/>
              </w:rPr>
              <w:t>true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4" w:name="_lkzs0imusz5m" w:colFirst="0" w:colLast="0"/>
      <w:bookmarkEnd w:id="74"/>
      <w:r>
        <w:t>Логические операции и их таблицы истинности</w:t>
      </w:r>
    </w:p>
    <w:tbl>
      <w:tblPr>
        <w:tblStyle w:val="ae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819"/>
        <w:gridCol w:w="4819"/>
      </w:tblGrid>
      <w:tr w:rsidR="00D64424">
        <w:tc>
          <w:tcPr>
            <w:tcW w:w="48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Оператор</w:t>
            </w:r>
          </w:p>
        </w:tc>
        <w:tc>
          <w:tcPr>
            <w:tcW w:w="481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Значение</w:t>
            </w:r>
          </w:p>
        </w:tc>
      </w:tr>
      <w:tr w:rsidR="00D64424">
        <w:tc>
          <w:tcPr>
            <w:tcW w:w="4819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&amp;</w:t>
            </w:r>
          </w:p>
        </w:tc>
        <w:tc>
          <w:tcPr>
            <w:tcW w:w="4819" w:type="dxa"/>
            <w:tcBorders>
              <w:top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|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^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Исключающее 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&amp;&amp;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Укороченное</w:t>
            </w:r>
            <w:proofErr w:type="gramStart"/>
            <w:r>
              <w:t xml:space="preserve"> И</w:t>
            </w:r>
            <w:proofErr w:type="gramEnd"/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||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Укороченное ИЛИ</w:t>
            </w:r>
          </w:p>
        </w:tc>
      </w:tr>
      <w:tr w:rsidR="00D64424"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!</w:t>
            </w:r>
          </w:p>
        </w:tc>
        <w:tc>
          <w:tcPr>
            <w:tcW w:w="48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НЕ</w:t>
            </w:r>
          </w:p>
        </w:tc>
      </w:tr>
    </w:tbl>
    <w:p w:rsidR="00D64424" w:rsidRDefault="00D64424">
      <w:pPr>
        <w:pStyle w:val="normal"/>
      </w:pPr>
    </w:p>
    <w:tbl>
      <w:tblPr>
        <w:tblStyle w:val="af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07"/>
        <w:gridCol w:w="1607"/>
        <w:gridCol w:w="1606"/>
        <w:gridCol w:w="1606"/>
        <w:gridCol w:w="1606"/>
        <w:gridCol w:w="1606"/>
      </w:tblGrid>
      <w:tr w:rsidR="00D64424"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&amp;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|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 ^ </w:t>
            </w:r>
            <w:proofErr w:type="spellStart"/>
            <w:r>
              <w:rPr>
                <w:b/>
              </w:rPr>
              <w:t>q</w:t>
            </w:r>
            <w:proofErr w:type="spellEnd"/>
          </w:p>
        </w:tc>
        <w:tc>
          <w:tcPr>
            <w:tcW w:w="160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r>
              <w:rPr>
                <w:b/>
              </w:rPr>
              <w:t>!</w:t>
            </w:r>
            <w:proofErr w:type="spellStart"/>
            <w:r>
              <w:rPr>
                <w:b/>
              </w:rPr>
              <w:t>p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</w:tr>
      <w:tr w:rsidR="00D64424"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true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  <w:tc>
          <w:tcPr>
            <w:tcW w:w="160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  <w:jc w:val="center"/>
            </w:pPr>
            <w:proofErr w:type="spellStart"/>
            <w:r>
              <w:t>false</w:t>
            </w:r>
            <w:proofErr w:type="spellEnd"/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75" w:name="_jt9j22dvaxly" w:colFirst="0" w:colLast="0"/>
      <w:bookmarkEnd w:id="75"/>
      <w:r>
        <w:t>Неявно типизированные переменные</w:t>
      </w:r>
    </w:p>
    <w:p w:rsidR="00D64424" w:rsidRDefault="002E1D6A">
      <w:pPr>
        <w:pStyle w:val="normal"/>
      </w:pPr>
      <w:r>
        <w:t xml:space="preserve">Неявно типизированные переменные дают некоторое удобство для программистов, которое позволяет описать тип переменной альтернативным способом. В этом случае выбор типа возлагается </w:t>
      </w:r>
      <w:proofErr w:type="gramStart"/>
      <w:r>
        <w:t>на</w:t>
      </w:r>
      <w:proofErr w:type="gramEnd"/>
      <w:r>
        <w:t xml:space="preserve"> компилятор. </w:t>
      </w:r>
    </w:p>
    <w:tbl>
      <w:tblPr>
        <w:tblStyle w:val="af0"/>
        <w:tblW w:w="96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rPr>
                <w:color w:val="000088"/>
              </w:rPr>
              <w:t>var</w:t>
            </w:r>
            <w:proofErr w:type="spellEnd"/>
            <w:r>
              <w:rPr>
                <w:color w:val="000000"/>
              </w:rPr>
              <w:t xml:space="preserve"> a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10</w:t>
            </w:r>
            <w:r>
              <w:rPr>
                <w:color w:val="666600"/>
              </w:rPr>
              <w:t xml:space="preserve">; </w:t>
            </w:r>
            <w:r>
              <w:rPr>
                <w:color w:val="880000"/>
              </w:rPr>
              <w:t xml:space="preserve">// компилятор объявит переменную типом </w:t>
            </w:r>
            <w:proofErr w:type="spellStart"/>
            <w:r>
              <w:rPr>
                <w:color w:val="880000"/>
              </w:rPr>
              <w:t>int</w:t>
            </w:r>
            <w:proofErr w:type="spellEnd"/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normal"/>
      </w:pPr>
      <w:r>
        <w:t>Не путайте неявно типизированные переменные с динамическими переменными, тип которых может изменяться в процессе выполнения программы.</w:t>
      </w:r>
    </w:p>
    <w:p w:rsidR="00D64424" w:rsidRDefault="00D64424">
      <w:pPr>
        <w:pStyle w:val="normal"/>
        <w:ind w:firstLine="720"/>
      </w:pPr>
    </w:p>
    <w:p w:rsidR="00D64424" w:rsidRDefault="002E1D6A">
      <w:pPr>
        <w:pStyle w:val="2"/>
        <w:contextualSpacing w:val="0"/>
      </w:pPr>
      <w:bookmarkStart w:id="76" w:name="_u44trosfjspe" w:colFirst="0" w:colLast="0"/>
      <w:bookmarkEnd w:id="76"/>
      <w:r>
        <w:t>Преобразование и приведение совместимых типов</w:t>
      </w:r>
    </w:p>
    <w:p w:rsidR="00D64424" w:rsidRDefault="002E1D6A">
      <w:pPr>
        <w:pStyle w:val="normal"/>
      </w:pPr>
      <w:r>
        <w:t xml:space="preserve">При вычислении выражений может возникнуть необходимость в преобразовании типов. Если операнды, входящие в выражение, одного типа и операция для этого типа определена, то результат выражения будет иметь тот же тип. Если операнды разного типа и/или операция для этого типа не определена, перед вычислениями автоматически выполняется преобразование типа по правилам, обеспечивающим приведение более коротких типов </w:t>
      </w:r>
      <w:proofErr w:type="gramStart"/>
      <w:r>
        <w:t>к</w:t>
      </w:r>
      <w:proofErr w:type="gramEnd"/>
      <w:r>
        <w:t xml:space="preserve"> более длинным. </w:t>
      </w:r>
    </w:p>
    <w:p w:rsidR="00D64424" w:rsidRDefault="002E1D6A">
      <w:pPr>
        <w:pStyle w:val="normal"/>
      </w:pPr>
      <w:r>
        <w:lastRenderedPageBreak/>
        <w:t>Если неявного преобразования из одного типа в другой не существует, программист может задать явное преобразование типа с помощью операции (&lt;название типа&gt;)&lt;имя переменной&gt;. Эту операцию можно использовать только для совместимых типов. Например, нельзя таким способом привести данные из целого в строку. Для этого нужно использовать специальные методы.</w:t>
      </w:r>
    </w:p>
    <w:tbl>
      <w:tblPr>
        <w:tblStyle w:val="af1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6D5D6C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rPrChange w:id="77" w:author="SVFrolov" w:date="2017-08-14T12:40:00Z">
                  <w:rPr>
                    <w:lang w:val="en-US"/>
                  </w:rPr>
                </w:rPrChange>
              </w:rPr>
            </w:pPr>
            <w:r w:rsidRPr="002E1D6A">
              <w:rPr>
                <w:color w:val="000088"/>
                <w:lang w:val="en-US"/>
              </w:rPr>
              <w:t>double</w:t>
            </w:r>
            <w:r w:rsidR="00DC2893" w:rsidRPr="00DC2893">
              <w:rPr>
                <w:color w:val="000000"/>
                <w:rPrChange w:id="78" w:author="SVFrolov" w:date="2017-08-14T12:40:00Z">
                  <w:rPr>
                    <w:color w:val="000000"/>
                    <w:lang w:val="en-US"/>
                  </w:rPr>
                </w:rPrChange>
              </w:rPr>
              <w:t xml:space="preserve"> </w:t>
            </w:r>
            <w:r w:rsidRPr="002E1D6A">
              <w:rPr>
                <w:color w:val="000000"/>
                <w:lang w:val="en-US"/>
              </w:rPr>
              <w:t>a</w:t>
            </w:r>
            <w:r w:rsidR="00DC2893" w:rsidRPr="00DC2893">
              <w:rPr>
                <w:color w:val="666600"/>
                <w:rPrChange w:id="79" w:author="SVFrolov" w:date="2017-08-14T12:40:00Z">
                  <w:rPr>
                    <w:color w:val="666600"/>
                    <w:lang w:val="en-US"/>
                  </w:rPr>
                </w:rPrChange>
              </w:rPr>
              <w:t>=</w:t>
            </w:r>
            <w:r w:rsidR="00DC2893" w:rsidRPr="00DC2893">
              <w:rPr>
                <w:color w:val="006666"/>
                <w:rPrChange w:id="80" w:author="SVFrolov" w:date="2017-08-14T12:40:00Z">
                  <w:rPr>
                    <w:color w:val="006666"/>
                    <w:lang w:val="en-US"/>
                  </w:rPr>
                </w:rPrChange>
              </w:rPr>
              <w:t>3.14;</w:t>
            </w:r>
          </w:p>
          <w:p w:rsidR="00D64424" w:rsidRPr="00FA6B96" w:rsidRDefault="002E1D6A">
            <w:pPr>
              <w:pStyle w:val="normal"/>
              <w:widowControl w:val="0"/>
              <w:spacing w:before="0" w:after="0" w:line="240" w:lineRule="auto"/>
              <w:rPr>
                <w:rPrChange w:id="81" w:author="SVFrolov" w:date="2017-07-28T11:52:00Z">
                  <w:rPr>
                    <w:lang w:val="en-US"/>
                  </w:rPr>
                </w:rPrChange>
              </w:rPr>
            </w:pP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="00DC2893" w:rsidRPr="00DC2893">
              <w:rPr>
                <w:color w:val="000000"/>
                <w:rPrChange w:id="82" w:author="SVFrolov" w:date="2017-07-28T11:52:00Z">
                  <w:rPr>
                    <w:color w:val="000000"/>
                    <w:lang w:val="en-US"/>
                  </w:rPr>
                </w:rPrChange>
              </w:rPr>
              <w:t xml:space="preserve"> </w:t>
            </w:r>
            <w:r w:rsidRPr="002E1D6A">
              <w:rPr>
                <w:color w:val="000000"/>
                <w:lang w:val="en-US"/>
              </w:rPr>
              <w:t>b</w:t>
            </w:r>
            <w:r w:rsidR="00DC2893" w:rsidRPr="00DC2893">
              <w:rPr>
                <w:color w:val="666600"/>
                <w:rPrChange w:id="83" w:author="SVFrolov" w:date="2017-07-28T11:52:00Z">
                  <w:rPr>
                    <w:color w:val="666600"/>
                    <w:lang w:val="en-US"/>
                  </w:rPr>
                </w:rPrChange>
              </w:rPr>
              <w:t>=(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="00DC2893" w:rsidRPr="00DC2893">
              <w:rPr>
                <w:color w:val="666600"/>
                <w:rPrChange w:id="84" w:author="SVFrolov" w:date="2017-07-28T11:52:00Z">
                  <w:rPr>
                    <w:color w:val="666600"/>
                    <w:lang w:val="en-US"/>
                  </w:rPr>
                </w:rPrChange>
              </w:rPr>
              <w:t>)</w:t>
            </w:r>
            <w:r w:rsidRPr="002E1D6A">
              <w:rPr>
                <w:color w:val="000000"/>
                <w:lang w:val="en-US"/>
              </w:rPr>
              <w:t>a</w:t>
            </w:r>
            <w:r w:rsidR="00DC2893" w:rsidRPr="00DC2893">
              <w:rPr>
                <w:color w:val="666600"/>
                <w:rPrChange w:id="85" w:author="SVFrolov" w:date="2017-07-28T11:52:00Z">
                  <w:rPr>
                    <w:color w:val="666600"/>
                    <w:lang w:val="en-US"/>
                  </w:rPr>
                </w:rPrChange>
              </w:rPr>
              <w:t>;</w:t>
            </w:r>
            <w:r w:rsidR="00DC2893" w:rsidRPr="00DC2893">
              <w:rPr>
                <w:color w:val="000000"/>
                <w:rPrChange w:id="86" w:author="SVFrolov" w:date="2017-07-28T11:52:00Z">
                  <w:rPr>
                    <w:color w:val="000000"/>
                    <w:lang w:val="en-US"/>
                  </w:rPr>
                </w:rPrChange>
              </w:rPr>
              <w:t xml:space="preserve">     </w:t>
            </w:r>
            <w:r w:rsidR="00DC2893" w:rsidRPr="00DC2893">
              <w:rPr>
                <w:color w:val="880000"/>
                <w:rPrChange w:id="87" w:author="SVFrolov" w:date="2017-07-28T11:52:00Z">
                  <w:rPr>
                    <w:color w:val="880000"/>
                    <w:lang w:val="en-US"/>
                  </w:rPr>
                </w:rPrChange>
              </w:rPr>
              <w:t xml:space="preserve">// </w:t>
            </w:r>
            <w:r>
              <w:rPr>
                <w:color w:val="880000"/>
              </w:rPr>
              <w:t>Так</w:t>
            </w:r>
            <w:r w:rsidR="00DC2893" w:rsidRPr="00DC2893">
              <w:rPr>
                <w:color w:val="880000"/>
                <w:rPrChange w:id="88" w:author="SVFrolov" w:date="2017-07-28T11:52:00Z">
                  <w:rPr>
                    <w:color w:val="880000"/>
                    <w:lang w:val="en-US"/>
                  </w:rPr>
                </w:rPrChange>
              </w:rPr>
              <w:t xml:space="preserve"> </w:t>
            </w:r>
            <w:r>
              <w:rPr>
                <w:color w:val="880000"/>
              </w:rPr>
              <w:t>можно</w:t>
            </w:r>
            <w:ins w:id="89" w:author="SVFrolov" w:date="2017-07-28T11:52:00Z">
              <w:r w:rsidR="00146D7A">
                <w:rPr>
                  <w:color w:val="880000"/>
                </w:rPr>
                <w:t>, но с потерей дробной части</w:t>
              </w:r>
            </w:ins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8800"/>
                <w:lang w:val="en-US"/>
              </w:rPr>
              <w:t>"3.14";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=(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;</w:t>
            </w:r>
            <w:r w:rsidRPr="002E1D6A">
              <w:rPr>
                <w:color w:val="000000"/>
                <w:lang w:val="en-US"/>
              </w:rPr>
              <w:t xml:space="preserve">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Так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нельзя</w:t>
            </w:r>
          </w:p>
        </w:tc>
      </w:tr>
    </w:tbl>
    <w:p w:rsidR="00D64424" w:rsidRPr="002E1D6A" w:rsidRDefault="00D64424">
      <w:pPr>
        <w:pStyle w:val="2"/>
        <w:contextualSpacing w:val="0"/>
        <w:rPr>
          <w:lang w:val="en-US"/>
        </w:rPr>
      </w:pPr>
      <w:bookmarkStart w:id="90" w:name="_2xv20cw17h6h" w:colFirst="0" w:colLast="0"/>
      <w:bookmarkEnd w:id="90"/>
    </w:p>
    <w:p w:rsidR="00D64424" w:rsidRDefault="002E1D6A">
      <w:pPr>
        <w:pStyle w:val="2"/>
        <w:contextualSpacing w:val="0"/>
      </w:pPr>
      <w:bookmarkStart w:id="91" w:name="_9dsek9jeerez" w:colFirst="0" w:colLast="0"/>
      <w:bookmarkEnd w:id="91"/>
      <w:r>
        <w:t>Область видимости переменных</w:t>
      </w:r>
    </w:p>
    <w:p w:rsidR="00D64424" w:rsidRDefault="002E1D6A">
      <w:pPr>
        <w:pStyle w:val="normal"/>
      </w:pPr>
      <w:r>
        <w:t xml:space="preserve">У переменных существует понятие “область видимости”. Если переменную объявили внутри некоторого блока </w:t>
      </w:r>
      <w:proofErr w:type="gramStart"/>
      <w:r>
        <w:t xml:space="preserve">{ </w:t>
      </w:r>
      <w:proofErr w:type="gramEnd"/>
      <w:r>
        <w:t>и }, то снаружи этого блока переменная не видна.</w:t>
      </w:r>
    </w:p>
    <w:tbl>
      <w:tblPr>
        <w:tblStyle w:val="af2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88"/>
              </w:rPr>
              <w:t>int</w:t>
            </w:r>
            <w:proofErr w:type="spellEnd"/>
            <w:r>
              <w:rPr>
                <w:color w:val="000000"/>
              </w:rPr>
              <w:t xml:space="preserve"> i</w:t>
            </w:r>
            <w:r>
              <w:rPr>
                <w:color w:val="666600"/>
              </w:rPr>
              <w:t>=</w:t>
            </w:r>
            <w:r>
              <w:rPr>
                <w:color w:val="006666"/>
              </w:rPr>
              <w:t>1;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>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     </w:t>
            </w:r>
            <w:r>
              <w:rPr>
                <w:color w:val="880000"/>
              </w:rPr>
              <w:t xml:space="preserve">// Здесь </w:t>
            </w:r>
            <w:proofErr w:type="spellStart"/>
            <w:r>
              <w:rPr>
                <w:color w:val="880000"/>
              </w:rPr>
              <w:t>i</w:t>
            </w:r>
            <w:proofErr w:type="spellEnd"/>
            <w:r>
              <w:rPr>
                <w:color w:val="880000"/>
              </w:rPr>
              <w:t xml:space="preserve"> уже не существует</w:t>
            </w:r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1"/>
        <w:contextualSpacing w:val="0"/>
      </w:pPr>
      <w:bookmarkStart w:id="92" w:name="_snt30bqwy4uw" w:colFirst="0" w:colLast="0"/>
      <w:bookmarkEnd w:id="92"/>
      <w:r>
        <w:t>Консоль</w:t>
      </w:r>
    </w:p>
    <w:p w:rsidR="00D64424" w:rsidRDefault="002E1D6A">
      <w:pPr>
        <w:pStyle w:val="normal"/>
      </w:pPr>
      <w:r>
        <w:t>Консоль является способом взаимодействия пользователя с компьютером. Для программиста, консоль - один из самых простых способов взаимодействия с компьютером</w:t>
      </w:r>
      <w:ins w:id="93" w:author="SVFrolov" w:date="2017-07-28T12:11:00Z">
        <w:r w:rsidR="00F42564">
          <w:t>.</w:t>
        </w:r>
      </w:ins>
    </w:p>
    <w:p w:rsidR="00D64424" w:rsidRDefault="002E1D6A">
      <w:pPr>
        <w:pStyle w:val="normal"/>
      </w:pPr>
      <w:r>
        <w:t xml:space="preserve">Работа с консолью в C# происходит с помощью класса </w:t>
      </w:r>
      <w:proofErr w:type="spellStart"/>
      <w:r>
        <w:t>Console</w:t>
      </w:r>
      <w:proofErr w:type="spellEnd"/>
      <w:r>
        <w:t>, который содержит в себе большое количество методов и свой</w:t>
      </w:r>
      <w:proofErr w:type="gramStart"/>
      <w:r>
        <w:t>ств дл</w:t>
      </w:r>
      <w:proofErr w:type="gramEnd"/>
      <w:r>
        <w:t>я взаимодействия с консолью.</w:t>
      </w:r>
      <w:r>
        <w:br/>
        <w:t xml:space="preserve">Что такое методы вы узнаете </w:t>
      </w:r>
      <w:del w:id="94" w:author="SVFrolov" w:date="2017-07-28T12:11:00Z">
        <w:r w:rsidDel="00B42F56">
          <w:delText xml:space="preserve">уже </w:delText>
        </w:r>
      </w:del>
      <w:r>
        <w:t xml:space="preserve">на этом уроке. Свойства пока можно воспринимать как переменные, которые принадлежат классу </w:t>
      </w:r>
      <w:proofErr w:type="spellStart"/>
      <w:r>
        <w:t>Console</w:t>
      </w:r>
      <w:proofErr w:type="spellEnd"/>
      <w:ins w:id="95" w:author="SVFrolov" w:date="2017-07-28T12:12:00Z">
        <w:r w:rsidR="00B42F56">
          <w:t>.</w:t>
        </w:r>
      </w:ins>
    </w:p>
    <w:p w:rsidR="00D64424" w:rsidRDefault="002E1D6A">
      <w:pPr>
        <w:pStyle w:val="1"/>
        <w:contextualSpacing w:val="0"/>
      </w:pPr>
      <w:bookmarkStart w:id="96" w:name="_p1nbyvggvrpg" w:colFirst="0" w:colLast="0"/>
      <w:bookmarkEnd w:id="96"/>
      <w:r>
        <w:t>Вывод на экран консоли</w:t>
      </w:r>
    </w:p>
    <w:p w:rsidR="00D64424" w:rsidRDefault="002E1D6A">
      <w:pPr>
        <w:pStyle w:val="normal"/>
      </w:pPr>
      <w:r>
        <w:t xml:space="preserve">Для вывода данных на экран консоли используются методы </w:t>
      </w:r>
      <w:proofErr w:type="spellStart"/>
      <w:r>
        <w:t>Write</w:t>
      </w:r>
      <w:proofErr w:type="spellEnd"/>
      <w:r>
        <w:t xml:space="preserve"> и </w:t>
      </w:r>
      <w:proofErr w:type="spellStart"/>
      <w:r>
        <w:t>WriteLine</w:t>
      </w:r>
      <w:proofErr w:type="spellEnd"/>
      <w:r>
        <w:t xml:space="preserve">. Разница лишь в том, что </w:t>
      </w:r>
      <w:proofErr w:type="spellStart"/>
      <w:r>
        <w:t>WriteLine</w:t>
      </w:r>
      <w:proofErr w:type="spellEnd"/>
      <w:r>
        <w:t xml:space="preserve"> в отличи</w:t>
      </w:r>
      <w:proofErr w:type="gramStart"/>
      <w:r>
        <w:t>и</w:t>
      </w:r>
      <w:proofErr w:type="gramEnd"/>
      <w:r>
        <w:t xml:space="preserve"> от </w:t>
      </w:r>
      <w:proofErr w:type="spellStart"/>
      <w:r>
        <w:t>Write</w:t>
      </w:r>
      <w:proofErr w:type="spellEnd"/>
      <w:r>
        <w:t xml:space="preserve"> переводит курсор на следующую строчку</w:t>
      </w:r>
      <w:ins w:id="97" w:author="SVFrolov" w:date="2017-07-28T12:13:00Z">
        <w:r w:rsidR="00DF629F">
          <w:t>, после вывода текста на экран консоли</w:t>
        </w:r>
      </w:ins>
      <w:r>
        <w:t>. То есть, если следующий выво</w:t>
      </w:r>
      <w:proofErr w:type="gramStart"/>
      <w:r>
        <w:t>д(</w:t>
      </w:r>
      <w:proofErr w:type="gramEnd"/>
      <w:r>
        <w:t xml:space="preserve">или ввод) нужно делать со следующий строки, то используем </w:t>
      </w:r>
      <w:proofErr w:type="spellStart"/>
      <w:r>
        <w:t>WriteLine</w:t>
      </w:r>
      <w:proofErr w:type="spellEnd"/>
      <w:r>
        <w:t>.</w:t>
      </w:r>
    </w:p>
    <w:p w:rsidR="00D64424" w:rsidRDefault="00D64424">
      <w:pPr>
        <w:pStyle w:val="normal"/>
        <w:ind w:firstLine="720"/>
      </w:pPr>
    </w:p>
    <w:tbl>
      <w:tblPr>
        <w:tblStyle w:val="af3"/>
        <w:tblW w:w="94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20"/>
      </w:tblGrid>
      <w:tr w:rsidR="00D64424">
        <w:tc>
          <w:tcPr>
            <w:tcW w:w="94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"Не переходим на следующую строку</w:t>
            </w:r>
            <w:proofErr w:type="gramStart"/>
            <w:r>
              <w:rPr>
                <w:color w:val="008800"/>
              </w:rPr>
              <w:t>."</w:t>
            </w:r>
            <w:r>
              <w:rPr>
                <w:color w:val="666600"/>
              </w:rPr>
              <w:t>);</w:t>
            </w:r>
            <w:proofErr w:type="gramEnd"/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"Переходим на следующую строку"</w:t>
            </w:r>
            <w:r>
              <w:rPr>
                <w:color w:val="666600"/>
              </w:rPr>
              <w:t>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lastRenderedPageBreak/>
              <w:t>}</w:t>
            </w:r>
          </w:p>
        </w:tc>
      </w:tr>
    </w:tbl>
    <w:p w:rsidR="00D64424" w:rsidRDefault="00D64424">
      <w:pPr>
        <w:pStyle w:val="normal"/>
        <w:ind w:firstLine="720"/>
      </w:pPr>
    </w:p>
    <w:p w:rsidR="00DF00EA" w:rsidRDefault="002E1D6A">
      <w:pPr>
        <w:pStyle w:val="normal"/>
        <w:rPr>
          <w:ins w:id="98" w:author="SVFrolov" w:date="2017-07-28T15:36:00Z"/>
        </w:rPr>
      </w:pPr>
      <w:r>
        <w:t xml:space="preserve">У этих методов есть множество разновидностей, которые профессионально называются перегрузками. </w:t>
      </w:r>
      <w:commentRangeStart w:id="99"/>
      <w:r>
        <w:t xml:space="preserve">Можно использовать перегрузку, когда получится одна длинная </w:t>
      </w:r>
      <w:proofErr w:type="spellStart"/>
      <w:r>
        <w:t>строка</w:t>
      </w:r>
      <w:proofErr w:type="gramStart"/>
      <w:r>
        <w:t>,и</w:t>
      </w:r>
      <w:proofErr w:type="spellEnd"/>
      <w:proofErr w:type="gramEnd"/>
      <w:r>
        <w:t>, используя возможности C#, автоматически преобразовывать данные в строку</w:t>
      </w:r>
      <w:commentRangeEnd w:id="99"/>
      <w:r w:rsidR="005E4A96">
        <w:rPr>
          <w:rStyle w:val="aff3"/>
        </w:rPr>
        <w:commentReference w:id="99"/>
      </w:r>
      <w:r>
        <w:t xml:space="preserve">. </w:t>
      </w:r>
    </w:p>
    <w:p w:rsidR="00D64424" w:rsidRDefault="00DF00EA">
      <w:pPr>
        <w:pStyle w:val="normal"/>
      </w:pPr>
      <w:ins w:id="100" w:author="SVFrolov" w:date="2017-07-28T15:37:00Z">
        <w:r>
          <w:t>Можно использовать перегрузку метод</w:t>
        </w:r>
      </w:ins>
      <w:ins w:id="101" w:author="SVFrolov" w:date="2017-07-28T15:42:00Z">
        <w:r w:rsidR="00DC2893" w:rsidRPr="00DC2893">
          <w:rPr>
            <w:rPrChange w:id="102" w:author="SVFrolov" w:date="2017-07-28T15:42:00Z">
              <w:rPr>
                <w:lang w:val="en-US"/>
              </w:rPr>
            </w:rPrChange>
          </w:rPr>
          <w:t>ов</w:t>
        </w:r>
      </w:ins>
      <w:ins w:id="103" w:author="SVFrolov" w:date="2017-07-28T15:37:00Z">
        <w:r>
          <w:t xml:space="preserve"> </w:t>
        </w:r>
        <w:proofErr w:type="spellStart"/>
        <w:r>
          <w:t>Write</w:t>
        </w:r>
      </w:ins>
      <w:proofErr w:type="spellEnd"/>
      <w:ins w:id="104" w:author="SVFrolov" w:date="2017-07-28T15:42:00Z">
        <w:r w:rsidR="00D01A77">
          <w:t xml:space="preserve"> или </w:t>
        </w:r>
        <w:proofErr w:type="spellStart"/>
        <w:r w:rsidR="00DC54B7" w:rsidRPr="00DC54B7">
          <w:t>WriteLine</w:t>
        </w:r>
        <w:proofErr w:type="spellEnd"/>
        <w:r w:rsidR="00D01A77">
          <w:t>,</w:t>
        </w:r>
      </w:ins>
      <w:ins w:id="105" w:author="SVFrolov" w:date="2017-07-28T15:38:00Z">
        <w:r w:rsidR="00DC2893" w:rsidRPr="00DC2893">
          <w:rPr>
            <w:rPrChange w:id="106" w:author="SVFrolov" w:date="2017-07-28T15:38:00Z">
              <w:rPr>
                <w:lang w:val="en-US"/>
              </w:rPr>
            </w:rPrChange>
          </w:rPr>
          <w:t xml:space="preserve"> </w:t>
        </w:r>
        <w:r>
          <w:t>к</w:t>
        </w:r>
        <w:r w:rsidR="00DC2893" w:rsidRPr="00DC2893">
          <w:rPr>
            <w:rPrChange w:id="107" w:author="SVFrolov" w:date="2017-07-28T15:38:00Z">
              <w:rPr>
                <w:lang w:val="en-US"/>
              </w:rPr>
            </w:rPrChange>
          </w:rPr>
          <w:t>оторая</w:t>
        </w:r>
        <w:r>
          <w:t xml:space="preserve"> преобразует </w:t>
        </w:r>
      </w:ins>
      <w:ins w:id="108" w:author="SVFrolov" w:date="2017-07-28T15:39:00Z">
        <w:r>
          <w:t>заданное значение в строку и выв</w:t>
        </w:r>
      </w:ins>
      <w:ins w:id="109" w:author="SVFrolov" w:date="2017-08-14T12:48:00Z">
        <w:r w:rsidR="002520BF">
          <w:t>е</w:t>
        </w:r>
      </w:ins>
      <w:ins w:id="110" w:author="SVFrolov" w:date="2017-07-28T15:39:00Z">
        <w:r>
          <w:t>д</w:t>
        </w:r>
      </w:ins>
      <w:ins w:id="111" w:author="SVFrolov" w:date="2017-08-14T12:48:00Z">
        <w:r w:rsidR="002520BF">
          <w:t>е</w:t>
        </w:r>
      </w:ins>
      <w:ins w:id="112" w:author="SVFrolov" w:date="2017-07-28T15:39:00Z">
        <w:r>
          <w:t xml:space="preserve">т полученную строку </w:t>
        </w:r>
      </w:ins>
      <w:ins w:id="113" w:author="SVFrolov" w:date="2017-07-28T15:40:00Z">
        <w:r w:rsidR="007C2EB4">
          <w:t>на</w:t>
        </w:r>
      </w:ins>
      <w:ins w:id="114" w:author="SVFrolov" w:date="2017-07-28T15:39:00Z">
        <w:r>
          <w:t xml:space="preserve"> экран консоли.</w:t>
        </w:r>
      </w:ins>
      <w:ins w:id="115" w:author="SVFrolov" w:date="2017-07-28T15:37:00Z">
        <w:r>
          <w:t xml:space="preserve"> </w:t>
        </w:r>
      </w:ins>
      <w:r w:rsidR="002E1D6A">
        <w:t xml:space="preserve">А можно использовать перегрузку, в которой вначале задается строка форматирования, а потом </w:t>
      </w:r>
      <w:del w:id="116" w:author="SVFrolov" w:date="2017-07-28T15:41:00Z">
        <w:r w:rsidR="002E1D6A" w:rsidDel="00DC54B7">
          <w:delText xml:space="preserve">данные </w:delText>
        </w:r>
      </w:del>
      <w:ins w:id="117" w:author="SVFrolov" w:date="2017-07-28T15:41:00Z">
        <w:r w:rsidR="00DC54B7">
          <w:t xml:space="preserve">значения </w:t>
        </w:r>
      </w:ins>
      <w:r w:rsidR="002E1D6A">
        <w:t>для вывода. В этом случае у программиста появляется больше возможностей для управления выводом.</w:t>
      </w:r>
    </w:p>
    <w:p w:rsidR="00D64424" w:rsidRDefault="002E1D6A">
      <w:pPr>
        <w:pStyle w:val="2"/>
        <w:contextualSpacing w:val="0"/>
      </w:pPr>
      <w:bookmarkStart w:id="118" w:name="_dhwmvhg4vacc" w:colFirst="0" w:colLast="0"/>
      <w:bookmarkEnd w:id="118"/>
      <w:r>
        <w:t>Управляющие последовательности символов</w:t>
      </w:r>
    </w:p>
    <w:tbl>
      <w:tblPr>
        <w:tblStyle w:val="af4"/>
        <w:tblW w:w="94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455"/>
        <w:gridCol w:w="5025"/>
      </w:tblGrid>
      <w:tr w:rsidR="00D64424">
        <w:tc>
          <w:tcPr>
            <w:tcW w:w="4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Управляющая последовательность</w:t>
            </w:r>
          </w:p>
        </w:tc>
        <w:tc>
          <w:tcPr>
            <w:tcW w:w="50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Описание</w:t>
            </w:r>
          </w:p>
        </w:tc>
      </w:tr>
      <w:tr w:rsidR="00D64424">
        <w:tc>
          <w:tcPr>
            <w:tcW w:w="44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n</w:t>
            </w:r>
            <w:proofErr w:type="spellEnd"/>
          </w:p>
        </w:tc>
        <w:tc>
          <w:tcPr>
            <w:tcW w:w="502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Новая строка (перевод строки)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r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Возврат каретки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</w:t>
            </w:r>
            <w:proofErr w:type="spellStart"/>
            <w:r>
              <w:t>t</w:t>
            </w:r>
            <w:proofErr w:type="spellEnd"/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Горизонтальная табуляция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\'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Одинарная кавычка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\"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Двойная кавычка</w:t>
            </w:r>
          </w:p>
        </w:tc>
      </w:tr>
      <w:tr w:rsidR="00D64424">
        <w:tc>
          <w:tcPr>
            <w:tcW w:w="4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\\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Обратная косая черта</w:t>
            </w:r>
          </w:p>
        </w:tc>
      </w:tr>
    </w:tbl>
    <w:p w:rsidR="00D64424" w:rsidRDefault="00D64424">
      <w:pPr>
        <w:pStyle w:val="1"/>
        <w:contextualSpacing w:val="0"/>
      </w:pPr>
      <w:bookmarkStart w:id="119" w:name="_n6lrnmytfkv1" w:colFirst="0" w:colLast="0"/>
      <w:bookmarkEnd w:id="119"/>
    </w:p>
    <w:p w:rsidR="00D64424" w:rsidRDefault="00D64424">
      <w:pPr>
        <w:pStyle w:val="1"/>
        <w:contextualSpacing w:val="0"/>
      </w:pPr>
      <w:bookmarkStart w:id="120" w:name="_trxcex851otr" w:colFirst="0" w:colLast="0"/>
      <w:bookmarkEnd w:id="120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1"/>
        <w:contextualSpacing w:val="0"/>
      </w:pPr>
      <w:bookmarkStart w:id="121" w:name="_y1sa8y8skdye" w:colFirst="0" w:colLast="0"/>
      <w:bookmarkEnd w:id="121"/>
    </w:p>
    <w:p w:rsidR="00D64424" w:rsidRDefault="002E1D6A">
      <w:pPr>
        <w:pStyle w:val="1"/>
        <w:contextualSpacing w:val="0"/>
      </w:pPr>
      <w:bookmarkStart w:id="122" w:name="_khmtj33bvvmx" w:colFirst="0" w:colLast="0"/>
      <w:bookmarkEnd w:id="122"/>
      <w:r>
        <w:t>Форматированный вывод</w:t>
      </w:r>
    </w:p>
    <w:p w:rsidR="00D64424" w:rsidRDefault="002E1D6A">
      <w:pPr>
        <w:pStyle w:val="normal"/>
      </w:pPr>
      <w:r>
        <w:t>Различные спецификации формата в применении к целому числу 12 345</w:t>
      </w:r>
      <w:proofErr w:type="gramStart"/>
      <w:r>
        <w:rPr>
          <w:shd w:val="clear" w:color="auto" w:fill="ABB1B9"/>
        </w:rPr>
        <w:br/>
      </w:r>
      <w:r>
        <w:t>Н</w:t>
      </w:r>
      <w:proofErr w:type="gramEnd"/>
      <w:r>
        <w:t>апример:</w:t>
      </w:r>
    </w:p>
    <w:p w:rsidR="00D64424" w:rsidRDefault="00D64424">
      <w:pPr>
        <w:pStyle w:val="normal"/>
      </w:pPr>
    </w:p>
    <w:tbl>
      <w:tblPr>
        <w:tblStyle w:val="af5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</w:pPr>
            <w:proofErr w:type="spellStart"/>
            <w:proofErr w:type="gram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WriteLine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"{0:D7}"</w:t>
            </w:r>
            <w:r>
              <w:rPr>
                <w:color w:val="666600"/>
              </w:rPr>
              <w:t>,</w:t>
            </w:r>
            <w:r>
              <w:rPr>
                <w:color w:val="006666"/>
              </w:rPr>
              <w:t>12345</w:t>
            </w:r>
            <w:r>
              <w:rPr>
                <w:color w:val="666600"/>
              </w:rPr>
              <w:t>);</w:t>
            </w:r>
            <w:proofErr w:type="gramEnd"/>
          </w:p>
        </w:tc>
      </w:tr>
    </w:tbl>
    <w:p w:rsidR="00D64424" w:rsidRDefault="002E1D6A">
      <w:pPr>
        <w:pStyle w:val="normal"/>
      </w:pPr>
      <w:r>
        <w:rPr>
          <w:color w:val="000000"/>
        </w:rPr>
        <w:br/>
      </w:r>
    </w:p>
    <w:tbl>
      <w:tblPr>
        <w:tblStyle w:val="af6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930"/>
        <w:gridCol w:w="2460"/>
        <w:gridCol w:w="3330"/>
      </w:tblGrid>
      <w:tr w:rsidR="00D64424">
        <w:tc>
          <w:tcPr>
            <w:tcW w:w="39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Тип форматирования</w:t>
            </w:r>
          </w:p>
        </w:tc>
        <w:tc>
          <w:tcPr>
            <w:tcW w:w="24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Код формата</w:t>
            </w:r>
          </w:p>
        </w:tc>
        <w:tc>
          <w:tcPr>
            <w:tcW w:w="3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b/>
              </w:rPr>
              <w:t>Результат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Currency</w:t>
            </w:r>
            <w:proofErr w:type="spellEnd"/>
            <w:r>
              <w:t xml:space="preserve"> (денежные суммы)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С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C1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C7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$12,345.0000000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Decimal</w:t>
            </w:r>
            <w:proofErr w:type="spellEnd"/>
            <w:r>
              <w:t xml:space="preserve"> (десятичный)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D7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0012345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Exponential</w:t>
            </w:r>
            <w:proofErr w:type="spellEnd"/>
            <w:r>
              <w:t xml:space="preserve"> (экспоненциальный)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E7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1.234500E+004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1.2E+004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1.2345000E+004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Fixed</w:t>
            </w:r>
            <w:proofErr w:type="spellEnd"/>
            <w:r>
              <w:t xml:space="preserve"> </w:t>
            </w:r>
            <w:proofErr w:type="spellStart"/>
            <w:r>
              <w:t>point</w:t>
            </w:r>
            <w:proofErr w:type="spellEnd"/>
            <w:r>
              <w:t xml:space="preserve"> (с фиксированной точкой)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F7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General</w:t>
            </w:r>
            <w:proofErr w:type="spellEnd"/>
            <w:r>
              <w:t xml:space="preserve"> (общий)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G7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1E4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12345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Number</w:t>
            </w:r>
            <w:proofErr w:type="spellEnd"/>
            <w:r>
              <w:t xml:space="preserve"> (числовой)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N7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12,345.0000000</w:t>
            </w:r>
          </w:p>
        </w:tc>
      </w:tr>
      <w:tr w:rsidR="00D64424"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Percent</w:t>
            </w:r>
            <w:proofErr w:type="spellEnd"/>
            <w:r>
              <w:t xml:space="preserve"> (процент)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P7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1,234,500.0000000</w:t>
            </w:r>
          </w:p>
        </w:tc>
      </w:tr>
      <w:tr w:rsidR="00D64424">
        <w:trPr>
          <w:trHeight w:val="1080"/>
        </w:trPr>
        <w:tc>
          <w:tcPr>
            <w:tcW w:w="39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t>Hexadecimal</w:t>
            </w:r>
            <w:proofErr w:type="spellEnd"/>
            <w:r>
              <w:t xml:space="preserve"> (</w:t>
            </w:r>
            <w:proofErr w:type="spellStart"/>
            <w:r>
              <w:t>шестнадцатиричный</w:t>
            </w:r>
            <w:proofErr w:type="spellEnd"/>
            <w:r>
              <w:t>)</w:t>
            </w:r>
          </w:p>
        </w:tc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X1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X7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3039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3039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t>0003039</w:t>
            </w:r>
          </w:p>
        </w:tc>
      </w:tr>
    </w:tbl>
    <w:p w:rsidR="00D64424" w:rsidRDefault="00D64424">
      <w:pPr>
        <w:pStyle w:val="1"/>
        <w:contextualSpacing w:val="0"/>
      </w:pPr>
      <w:bookmarkStart w:id="123" w:name="_jjwaud9n1nuk" w:colFirst="0" w:colLast="0"/>
      <w:bookmarkEnd w:id="123"/>
    </w:p>
    <w:p w:rsidR="00D64424" w:rsidRDefault="002E1D6A">
      <w:pPr>
        <w:pStyle w:val="1"/>
        <w:contextualSpacing w:val="0"/>
      </w:pPr>
      <w:bookmarkStart w:id="124" w:name="_9j6iivu6h09t" w:colFirst="0" w:colLast="0"/>
      <w:bookmarkEnd w:id="124"/>
      <w:r>
        <w:t>Ввод данных с консоли</w:t>
      </w:r>
    </w:p>
    <w:p w:rsidR="00D64424" w:rsidRDefault="002E1D6A">
      <w:pPr>
        <w:pStyle w:val="normal"/>
      </w:pPr>
      <w:r>
        <w:t>Программа должна обрабатывать данные, а данные нужно откуда-то брать. Ввод данных с консоли - наиболее простой способ, хотя нужно понимать, что данные можно вводить из разных мест.</w:t>
      </w:r>
    </w:p>
    <w:p w:rsidR="00D64424" w:rsidRDefault="002E1D6A">
      <w:pPr>
        <w:pStyle w:val="normal"/>
      </w:pPr>
      <w:r>
        <w:t xml:space="preserve">Для чтения данных из консоли существует метод </w:t>
      </w:r>
      <w:proofErr w:type="spellStart"/>
      <w:r>
        <w:t>ReadLine</w:t>
      </w:r>
      <w:proofErr w:type="spellEnd"/>
      <w:r>
        <w:t xml:space="preserve">. Этот метод приостанавливает выполнение программы, пока не получит признак конца ввода (обычно это нажатие клавиши </w:t>
      </w:r>
      <w:proofErr w:type="spellStart"/>
      <w:r>
        <w:t>Enter</w:t>
      </w:r>
      <w:proofErr w:type="spellEnd"/>
      <w:r>
        <w:t>). После чего передает данные из консоли в переменную.</w:t>
      </w:r>
      <w:r>
        <w:br/>
        <w:t xml:space="preserve">При работе с </w:t>
      </w:r>
      <w:proofErr w:type="spellStart"/>
      <w:r>
        <w:t>ReadLine</w:t>
      </w:r>
      <w:proofErr w:type="spellEnd"/>
      <w:r>
        <w:t xml:space="preserve"> может возникнуть исключение. Про исключения мы поговорим позже. На текущий момент воспринимайте их как ошибки.</w:t>
      </w:r>
    </w:p>
    <w:p w:rsidR="00D64424" w:rsidRDefault="002E1D6A">
      <w:pPr>
        <w:pStyle w:val="normal"/>
      </w:pPr>
      <w:r>
        <w:t xml:space="preserve">Так как метод </w:t>
      </w:r>
      <w:proofErr w:type="spellStart"/>
      <w:r>
        <w:t>ReadLine</w:t>
      </w:r>
      <w:proofErr w:type="spellEnd"/>
      <w:r>
        <w:t xml:space="preserve"> класса </w:t>
      </w:r>
      <w:proofErr w:type="spellStart"/>
      <w:r>
        <w:t>Console</w:t>
      </w:r>
      <w:proofErr w:type="spellEnd"/>
      <w:r>
        <w:t xml:space="preserve"> возвращает строку (то есть результатом его работы является строка), то часто ее нужно преобразовать в другой тип данных. Это можно сделать разными способами:</w:t>
      </w:r>
    </w:p>
    <w:p w:rsidR="00D64424" w:rsidRDefault="002E1D6A">
      <w:pPr>
        <w:pStyle w:val="normal"/>
        <w:numPr>
          <w:ilvl w:val="0"/>
          <w:numId w:val="7"/>
        </w:numPr>
        <w:ind w:hanging="360"/>
        <w:contextualSpacing/>
      </w:pPr>
      <w:r>
        <w:t xml:space="preserve">Использовать метод класса </w:t>
      </w:r>
      <w:proofErr w:type="spellStart"/>
      <w:r>
        <w:t>Convert</w:t>
      </w:r>
      <w:proofErr w:type="spellEnd"/>
      <w:r>
        <w:t>.</w:t>
      </w:r>
    </w:p>
    <w:p w:rsidR="00D64424" w:rsidRDefault="002E1D6A">
      <w:pPr>
        <w:pStyle w:val="normal"/>
        <w:numPr>
          <w:ilvl w:val="0"/>
          <w:numId w:val="7"/>
        </w:numPr>
        <w:ind w:hanging="360"/>
        <w:contextualSpacing/>
      </w:pPr>
      <w:r>
        <w:t xml:space="preserve">Использовать метод </w:t>
      </w:r>
      <w:proofErr w:type="spellStart"/>
      <w:r>
        <w:t>Parse</w:t>
      </w:r>
      <w:proofErr w:type="spellEnd"/>
      <w:r>
        <w:t xml:space="preserve"> или </w:t>
      </w:r>
      <w:proofErr w:type="spellStart"/>
      <w:r>
        <w:t>TryParse</w:t>
      </w:r>
      <w:proofErr w:type="spellEnd"/>
      <w:r>
        <w:t xml:space="preserve"> структур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 и др.</w:t>
      </w:r>
    </w:p>
    <w:p w:rsidR="00D64424" w:rsidRDefault="002E1D6A">
      <w:pPr>
        <w:pStyle w:val="normal"/>
      </w:pPr>
      <w:r>
        <w:t xml:space="preserve">Разница в их использовании на данном этапе нам не принципиальна, поэтому можно использовать любой из способов. </w:t>
      </w:r>
    </w:p>
    <w:tbl>
      <w:tblPr>
        <w:tblStyle w:val="af7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50"/>
      </w:tblGrid>
      <w:tr w:rsidR="00D64424">
        <w:tc>
          <w:tcPr>
            <w:tcW w:w="94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proofErr w:type="spellStart"/>
            <w:r>
              <w:rPr>
                <w:color w:val="000000"/>
              </w:rPr>
              <w:t>x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666600"/>
              </w:rPr>
              <w:t>=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Convert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ToDouble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str</w:t>
            </w:r>
            <w:proofErr w:type="spellEnd"/>
            <w:r>
              <w:rPr>
                <w:color w:val="666600"/>
              </w:rPr>
              <w:t>);</w:t>
            </w:r>
          </w:p>
        </w:tc>
      </w:tr>
    </w:tbl>
    <w:p w:rsidR="00D64424" w:rsidRDefault="00D64424">
      <w:pPr>
        <w:pStyle w:val="normal"/>
        <w:ind w:firstLine="720"/>
      </w:pPr>
    </w:p>
    <w:p w:rsidR="00D64424" w:rsidRDefault="002E1D6A">
      <w:pPr>
        <w:pStyle w:val="1"/>
        <w:contextualSpacing w:val="0"/>
      </w:pPr>
      <w:bookmarkStart w:id="125" w:name="_1mgtpgatuwkh" w:colFirst="0" w:colLast="0"/>
      <w:bookmarkEnd w:id="125"/>
      <w:r>
        <w:t>Функция или метод?</w:t>
      </w:r>
    </w:p>
    <w:p w:rsidR="00D64424" w:rsidRDefault="002E1D6A">
      <w:pPr>
        <w:pStyle w:val="normal"/>
      </w:pPr>
      <w:r>
        <w:t>Функции и методы – это технически одно и то</w:t>
      </w:r>
      <w:ins w:id="126" w:author="SVFrolov" w:date="2017-07-28T15:48:00Z">
        <w:r w:rsidR="00F52CAD">
          <w:t xml:space="preserve"> </w:t>
        </w:r>
      </w:ins>
      <w:r>
        <w:t>же.</w:t>
      </w:r>
      <w:r>
        <w:br/>
        <w:t xml:space="preserve">Только функции могут не принадлежать классам, а методы принадлежат классу. В C# все функции являются методами. </w:t>
      </w:r>
    </w:p>
    <w:p w:rsidR="00D64424" w:rsidRDefault="002E1D6A">
      <w:pPr>
        <w:pStyle w:val="2"/>
        <w:contextualSpacing w:val="0"/>
      </w:pPr>
      <w:bookmarkStart w:id="127" w:name="_h04brgu2htib" w:colFirst="0" w:colLast="0"/>
      <w:bookmarkEnd w:id="127"/>
      <w:r>
        <w:t>Описание метода</w:t>
      </w:r>
    </w:p>
    <w:p w:rsidR="00D64424" w:rsidRDefault="002E1D6A">
      <w:pPr>
        <w:pStyle w:val="normal"/>
      </w:pPr>
      <w:r>
        <w:t xml:space="preserve">Метод является частью класса, поэтому описываться он должен внутри класса. Чтобы описать метод, нужно придумать ему имя, определить, будет ли он возвращать значение. Если будет, </w:t>
      </w:r>
      <w:proofErr w:type="gramStart"/>
      <w:r>
        <w:t>то</w:t>
      </w:r>
      <w:proofErr w:type="gramEnd"/>
      <w:r>
        <w:t xml:space="preserve"> какого типа это значение. Далее в фигурных скобках надо описывать тело метода. Так как мы еще не очень знакомы с объектами, все методы у нас должны быть статическими. Если метод статический, он принадлежит классу и для его вызова не нужно создавать объект класса.</w:t>
      </w:r>
    </w:p>
    <w:p w:rsidR="00D64424" w:rsidRDefault="00D64424">
      <w:pPr>
        <w:pStyle w:val="2"/>
        <w:contextualSpacing w:val="0"/>
      </w:pPr>
      <w:bookmarkStart w:id="128" w:name="_rueht0t5d3s0" w:colFirst="0" w:colLast="0"/>
      <w:bookmarkEnd w:id="128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2"/>
        <w:contextualSpacing w:val="0"/>
      </w:pPr>
      <w:bookmarkStart w:id="129" w:name="_vw737xy96dg2" w:colFirst="0" w:colLast="0"/>
      <w:bookmarkEnd w:id="129"/>
    </w:p>
    <w:p w:rsidR="00D64424" w:rsidRDefault="002E1D6A">
      <w:pPr>
        <w:pStyle w:val="2"/>
        <w:contextualSpacing w:val="0"/>
      </w:pPr>
      <w:bookmarkStart w:id="130" w:name="_dvxxr4wnhhcd" w:colFirst="0" w:colLast="0"/>
      <w:bookmarkEnd w:id="130"/>
      <w:r>
        <w:t>Вызов метода</w:t>
      </w:r>
    </w:p>
    <w:p w:rsidR="00D64424" w:rsidRDefault="002E1D6A">
      <w:pPr>
        <w:pStyle w:val="normal"/>
      </w:pPr>
      <w:r>
        <w:t xml:space="preserve">Для вызова метода </w:t>
      </w:r>
      <w:ins w:id="131" w:author="SVFrolov" w:date="2017-07-28T15:54:00Z">
        <w:r w:rsidR="007172C9">
          <w:t xml:space="preserve">без параметров </w:t>
        </w:r>
      </w:ins>
      <w:del w:id="132" w:author="SVFrolov" w:date="2017-07-28T15:54:00Z">
        <w:r w:rsidDel="007172C9">
          <w:delText xml:space="preserve">нужно </w:delText>
        </w:r>
      </w:del>
      <w:ins w:id="133" w:author="SVFrolov" w:date="2017-07-28T15:54:00Z">
        <w:r w:rsidR="007172C9">
          <w:t xml:space="preserve">достаточно </w:t>
        </w:r>
      </w:ins>
      <w:r>
        <w:t xml:space="preserve">написать имя метода и </w:t>
      </w:r>
      <w:ins w:id="134" w:author="SVFrolov" w:date="2017-07-28T15:53:00Z">
        <w:r w:rsidR="00BE360E">
          <w:t xml:space="preserve">круглые </w:t>
        </w:r>
      </w:ins>
      <w:r>
        <w:t xml:space="preserve">скобки. </w:t>
      </w:r>
      <w:ins w:id="135" w:author="SVFrolov" w:date="2017-07-28T15:53:00Z">
        <w:r w:rsidR="00BE360E">
          <w:t xml:space="preserve">Круглые </w:t>
        </w:r>
      </w:ins>
      <w:del w:id="136" w:author="SVFrolov" w:date="2017-07-28T15:53:00Z">
        <w:r w:rsidDel="00BE360E">
          <w:delText>С</w:delText>
        </w:r>
      </w:del>
      <w:ins w:id="137" w:author="SVFrolov" w:date="2017-07-28T15:53:00Z">
        <w:r w:rsidR="00BE360E">
          <w:t>с</w:t>
        </w:r>
      </w:ins>
      <w:r>
        <w:t>кобки после названия – признак, что это метод, а не переменная или свойство. Если метод принимает параметры, то в скобках перечисляем фактические параметры (то, что передается внутрь метода для обработки).</w:t>
      </w:r>
    </w:p>
    <w:p w:rsidR="00D64424" w:rsidRDefault="00D64424">
      <w:pPr>
        <w:pStyle w:val="normal"/>
      </w:pPr>
    </w:p>
    <w:tbl>
      <w:tblPr>
        <w:tblStyle w:val="af8"/>
        <w:tblW w:w="958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585"/>
      </w:tblGrid>
      <w:tr w:rsidR="00D64424">
        <w:tc>
          <w:tcPr>
            <w:tcW w:w="95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38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39" w:author="SVFrolov" w:date="2017-08-14T12:52:00Z">
                  <w:rPr>
                    <w:ins w:id="140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41" w:author="SVFrolov" w:date="2017-08-14T12:52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42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43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44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45" w:author="SVFrolov" w:date="2017-08-14T12:52:00Z">
                  <w:rPr>
                    <w:ins w:id="146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47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48" w:author="SVFrolov" w:date="2017-08-14T12:52:00Z">
                  <w:rPr>
                    <w:ins w:id="149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50" w:author="SVFrolov" w:date="2017-08-14T12:52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51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52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153" w:author="SVFrolov" w:date="2017-08-14T12:52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54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55" w:author="SVFrolov" w:date="2017-08-14T12:52:00Z">
                  <w:rPr>
                    <w:ins w:id="156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57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58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59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60" w:author="SVFrolov" w:date="2017-08-14T12:52:00Z">
                  <w:rPr>
                    <w:ins w:id="161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62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63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64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65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66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67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Pause()</w:t>
              </w:r>
            </w:ins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68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69" w:author="SVFrolov" w:date="2017-08-14T12:52:00Z">
                  <w:rPr>
                    <w:ins w:id="170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71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2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{</w:t>
              </w:r>
            </w:ins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73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74" w:author="SVFrolov" w:date="2017-08-14T12:52:00Z">
                  <w:rPr>
                    <w:ins w:id="175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76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7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178" w:author="SVFrolov" w:date="2017-08-14T12:52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79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.ReadKey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80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();</w:t>
              </w:r>
            </w:ins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81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82" w:author="SVFrolov" w:date="2017-08-14T12:52:00Z">
                  <w:rPr>
                    <w:ins w:id="183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84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85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}</w:t>
              </w:r>
            </w:ins>
          </w:p>
          <w:p w:rsidR="002520BF" w:rsidRP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86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87" w:author="SVFrolov" w:date="2017-08-14T12:52:00Z">
                  <w:rPr>
                    <w:ins w:id="188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2520BF" w:rsidRP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189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190" w:author="SVFrolov" w:date="2017-08-14T12:52:00Z">
                  <w:rPr>
                    <w:ins w:id="191" w:author="SVFrolov" w:date="2017-08-14T12:52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192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3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94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5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96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7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198" w:author="SVFrolov" w:date="2017-08-14T12:5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199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00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01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2520BF" w:rsidRDefault="00DC2893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02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203" w:author="SVFrolov" w:date="2017-08-14T12:52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04" w:author="SVFrolov" w:date="2017-08-14T12:52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="002520B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05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206" w:author="SVFrolov" w:date="2017-08-14T12:52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proofErr w:type="spellStart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Pause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();     </w:t>
              </w:r>
              <w:r>
                <w:rPr>
                  <w:rFonts w:ascii="Consolas" w:hAnsi="Consolas" w:cs="Consolas"/>
                  <w:color w:val="008000"/>
                  <w:sz w:val="19"/>
                  <w:szCs w:val="19"/>
                  <w:highlight w:val="white"/>
                </w:rPr>
                <w:t>// Вызов метода</w:t>
              </w:r>
            </w:ins>
          </w:p>
          <w:p w:rsidR="002520BF" w:rsidRDefault="002520BF" w:rsidP="002520BF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07" w:author="SVFrolov" w:date="2017-08-14T12:52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208" w:author="SVFrolov" w:date="2017-08-14T12:52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2520BF" w:rsidRDefault="002520BF" w:rsidP="002520BF">
            <w:pPr>
              <w:pStyle w:val="normal"/>
              <w:widowControl w:val="0"/>
              <w:spacing w:before="0" w:after="0" w:line="240" w:lineRule="auto"/>
              <w:rPr>
                <w:ins w:id="209" w:author="SVFrolov" w:date="2017-08-14T12:52:00Z"/>
                <w:rFonts w:ascii="Consolas" w:hAnsi="Consolas" w:cs="Consolas"/>
                <w:color w:val="000000"/>
                <w:sz w:val="19"/>
                <w:szCs w:val="19"/>
              </w:rPr>
            </w:pPr>
            <w:ins w:id="210" w:author="SVFrolov" w:date="2017-08-14T12:52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D64424" w:rsidRPr="002E1D6A" w:rsidDel="002520BF" w:rsidRDefault="002E1D6A" w:rsidP="002520BF">
            <w:pPr>
              <w:pStyle w:val="normal"/>
              <w:widowControl w:val="0"/>
              <w:spacing w:before="0" w:after="0" w:line="240" w:lineRule="auto"/>
              <w:rPr>
                <w:del w:id="211" w:author="SVFrolov" w:date="2017-08-14T12:52:00Z"/>
                <w:lang w:val="en-US"/>
              </w:rPr>
            </w:pPr>
            <w:del w:id="212" w:author="SVFrolov" w:date="2017-08-14T12:52:00Z">
              <w:r w:rsidRPr="002E1D6A" w:rsidDel="002520BF">
                <w:rPr>
                  <w:color w:val="000088"/>
                  <w:lang w:val="en-US"/>
                </w:rPr>
                <w:delText>using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System;</w:delText>
              </w:r>
            </w:del>
          </w:p>
          <w:p w:rsidR="00D64424" w:rsidRPr="002E1D6A" w:rsidDel="002520BF" w:rsidRDefault="00D64424">
            <w:pPr>
              <w:pStyle w:val="normal"/>
              <w:widowControl w:val="0"/>
              <w:spacing w:before="0" w:after="0" w:line="240" w:lineRule="auto"/>
              <w:rPr>
                <w:del w:id="213" w:author="SVFrolov" w:date="2017-08-14T12:52:00Z"/>
                <w:lang w:val="en-US"/>
              </w:rPr>
            </w:pPr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4" w:author="SVFrolov" w:date="2017-08-14T12:52:00Z"/>
                <w:lang w:val="en-US"/>
              </w:rPr>
            </w:pPr>
            <w:del w:id="215" w:author="SVFrolov" w:date="2017-08-14T12:52:00Z">
              <w:r w:rsidRPr="002E1D6A" w:rsidDel="002520BF">
                <w:rPr>
                  <w:color w:val="000088"/>
                  <w:lang w:val="en-US"/>
                </w:rPr>
                <w:delText>namespace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Lesson1_055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6" w:author="SVFrolov" w:date="2017-08-14T12:52:00Z"/>
                <w:lang w:val="en-US"/>
              </w:rPr>
            </w:pPr>
            <w:del w:id="217" w:author="SVFrolov" w:date="2017-08-14T12:52:00Z">
              <w:r w:rsidRPr="002E1D6A" w:rsidDel="002520BF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18" w:author="SVFrolov" w:date="2017-08-14T12:52:00Z"/>
                <w:lang w:val="en-US"/>
              </w:rPr>
            </w:pPr>
            <w:del w:id="219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</w:delText>
              </w:r>
              <w:r w:rsidRPr="002E1D6A" w:rsidDel="002520BF">
                <w:rPr>
                  <w:color w:val="000088"/>
                  <w:lang w:val="en-US"/>
                </w:rPr>
                <w:delText>class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Program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0" w:author="SVFrolov" w:date="2017-08-14T12:52:00Z"/>
                <w:lang w:val="en-US"/>
              </w:rPr>
            </w:pPr>
            <w:del w:id="221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{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2" w:author="SVFrolov" w:date="2017-08-14T12:52:00Z"/>
                <w:lang w:val="en-US"/>
              </w:rPr>
            </w:pPr>
            <w:del w:id="223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</w:delText>
              </w:r>
              <w:r w:rsidRPr="002E1D6A" w:rsidDel="002520BF">
                <w:rPr>
                  <w:color w:val="000088"/>
                  <w:lang w:val="en-US"/>
                </w:rPr>
                <w:delText>static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000088"/>
                  <w:lang w:val="en-US"/>
                </w:rPr>
                <w:delText>void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Pause</w:delText>
              </w:r>
              <w:r w:rsidRPr="002E1D6A" w:rsidDel="002520BF">
                <w:rPr>
                  <w:color w:val="666600"/>
                  <w:lang w:val="en-US"/>
                </w:rPr>
                <w:delText>()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4" w:author="SVFrolov" w:date="2017-08-14T12:52:00Z"/>
                <w:lang w:val="en-US"/>
              </w:rPr>
            </w:pPr>
            <w:del w:id="225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{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6" w:author="SVFrolov" w:date="2017-08-14T12:52:00Z"/>
                <w:lang w:val="en-US"/>
              </w:rPr>
            </w:pPr>
            <w:del w:id="227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    </w:delText>
              </w:r>
              <w:r w:rsidRPr="002E1D6A" w:rsidDel="002520BF">
                <w:rPr>
                  <w:color w:val="660066"/>
                  <w:lang w:val="en-US"/>
                </w:rPr>
                <w:delText>Console</w:delText>
              </w:r>
              <w:r w:rsidRPr="002E1D6A" w:rsidDel="002520BF">
                <w:rPr>
                  <w:color w:val="666600"/>
                  <w:lang w:val="en-US"/>
                </w:rPr>
                <w:delText>.</w:delText>
              </w:r>
              <w:r w:rsidRPr="002E1D6A" w:rsidDel="002520BF">
                <w:rPr>
                  <w:color w:val="660066"/>
                  <w:lang w:val="en-US"/>
                </w:rPr>
                <w:delText>ReadKey</w:delText>
              </w:r>
              <w:r w:rsidRPr="002E1D6A" w:rsidDel="002520BF">
                <w:rPr>
                  <w:color w:val="666600"/>
                  <w:lang w:val="en-US"/>
                </w:rPr>
                <w:delText>();</w:delText>
              </w:r>
            </w:del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28" w:author="SVFrolov" w:date="2017-08-14T12:52:00Z"/>
                <w:lang w:val="en-US"/>
              </w:rPr>
            </w:pPr>
            <w:del w:id="229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}</w:delText>
              </w:r>
            </w:del>
          </w:p>
          <w:p w:rsidR="00D64424" w:rsidRPr="002E1D6A" w:rsidDel="002520BF" w:rsidRDefault="00D64424">
            <w:pPr>
              <w:pStyle w:val="normal"/>
              <w:widowControl w:val="0"/>
              <w:spacing w:before="0" w:after="0" w:line="240" w:lineRule="auto"/>
              <w:rPr>
                <w:del w:id="230" w:author="SVFrolov" w:date="2017-08-14T12:52:00Z"/>
                <w:lang w:val="en-US"/>
              </w:rPr>
            </w:pPr>
          </w:p>
          <w:p w:rsidR="00D64424" w:rsidRPr="002E1D6A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1" w:author="SVFrolov" w:date="2017-08-14T12:52:00Z"/>
                <w:lang w:val="en-US"/>
              </w:rPr>
            </w:pPr>
            <w:del w:id="232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</w:delText>
              </w:r>
              <w:r w:rsidRPr="002E1D6A" w:rsidDel="002520BF">
                <w:rPr>
                  <w:color w:val="000088"/>
                  <w:lang w:val="en-US"/>
                </w:rPr>
                <w:delText>static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000088"/>
                  <w:lang w:val="en-US"/>
                </w:rPr>
                <w:delText>void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</w:delText>
              </w:r>
              <w:r w:rsidRPr="002E1D6A" w:rsidDel="002520BF">
                <w:rPr>
                  <w:color w:val="660066"/>
                  <w:lang w:val="en-US"/>
                </w:rPr>
                <w:delText>Main</w:delText>
              </w:r>
              <w:r w:rsidRPr="002E1D6A" w:rsidDel="002520BF">
                <w:rPr>
                  <w:color w:val="666600"/>
                  <w:lang w:val="en-US"/>
                </w:rPr>
                <w:delText>(</w:delText>
              </w:r>
              <w:r w:rsidRPr="002E1D6A" w:rsidDel="002520BF">
                <w:rPr>
                  <w:color w:val="000088"/>
                  <w:lang w:val="en-US"/>
                </w:rPr>
                <w:delText>string</w:delText>
              </w:r>
              <w:r w:rsidRPr="002E1D6A" w:rsidDel="002520BF">
                <w:rPr>
                  <w:color w:val="666600"/>
                  <w:lang w:val="en-US"/>
                </w:rPr>
                <w:delText>[]</w:delText>
              </w:r>
              <w:r w:rsidRPr="002E1D6A" w:rsidDel="002520BF">
                <w:rPr>
                  <w:color w:val="000000"/>
                  <w:lang w:val="en-US"/>
                </w:rPr>
                <w:delText xml:space="preserve"> args)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3" w:author="SVFrolov" w:date="2017-08-14T12:52:00Z"/>
              </w:rPr>
            </w:pPr>
            <w:del w:id="234" w:author="SVFrolov" w:date="2017-08-14T12:52:00Z">
              <w:r w:rsidRPr="002E1D6A" w:rsidDel="002520BF">
                <w:rPr>
                  <w:color w:val="000000"/>
                  <w:lang w:val="en-US"/>
                </w:rPr>
                <w:delText xml:space="preserve">        </w:delText>
              </w:r>
              <w:r w:rsidDel="002520BF">
                <w:rPr>
                  <w:color w:val="000000"/>
                </w:rPr>
                <w:delText>{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5" w:author="SVFrolov" w:date="2017-08-14T12:52:00Z"/>
              </w:rPr>
            </w:pPr>
            <w:del w:id="236" w:author="SVFrolov" w:date="2017-08-14T12:52:00Z">
              <w:r w:rsidDel="002520BF">
                <w:rPr>
                  <w:color w:val="000000"/>
                </w:rPr>
                <w:delText xml:space="preserve">            </w:delText>
              </w:r>
              <w:r w:rsidDel="002520BF">
                <w:rPr>
                  <w:color w:val="660066"/>
                </w:rPr>
                <w:delText>Pause</w:delText>
              </w:r>
              <w:r w:rsidDel="002520BF">
                <w:rPr>
                  <w:color w:val="666600"/>
                </w:rPr>
                <w:delText>();</w:delText>
              </w:r>
              <w:r w:rsidDel="002520BF">
                <w:rPr>
                  <w:color w:val="000000"/>
                </w:rPr>
                <w:delText xml:space="preserve">     </w:delText>
              </w:r>
              <w:r w:rsidDel="002520BF">
                <w:rPr>
                  <w:color w:val="880000"/>
                </w:rPr>
                <w:delText>// Вызов метода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7" w:author="SVFrolov" w:date="2017-08-14T12:52:00Z"/>
              </w:rPr>
            </w:pPr>
            <w:del w:id="238" w:author="SVFrolov" w:date="2017-08-14T12:52:00Z">
              <w:r w:rsidDel="002520BF">
                <w:rPr>
                  <w:color w:val="000000"/>
                </w:rPr>
                <w:delText xml:space="preserve">        }</w:delText>
              </w:r>
            </w:del>
          </w:p>
          <w:p w:rsidR="00D64424" w:rsidDel="002520BF" w:rsidRDefault="002E1D6A">
            <w:pPr>
              <w:pStyle w:val="normal"/>
              <w:widowControl w:val="0"/>
              <w:spacing w:before="0" w:after="0" w:line="240" w:lineRule="auto"/>
              <w:rPr>
                <w:del w:id="239" w:author="SVFrolov" w:date="2017-08-14T12:52:00Z"/>
              </w:rPr>
            </w:pPr>
            <w:del w:id="240" w:author="SVFrolov" w:date="2017-08-14T12:52:00Z">
              <w:r w:rsidDel="002520BF">
                <w:rPr>
                  <w:color w:val="000000"/>
                </w:rPr>
                <w:delText xml:space="preserve">    }</w:delText>
              </w:r>
            </w:del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241" w:author="SVFrolov" w:date="2017-08-14T12:52:00Z">
              <w:r w:rsidDel="002520BF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2"/>
        <w:contextualSpacing w:val="0"/>
      </w:pPr>
      <w:bookmarkStart w:id="242" w:name="_7o93027us2bi" w:colFirst="0" w:colLast="0"/>
      <w:bookmarkEnd w:id="242"/>
      <w:r>
        <w:t>Возвращаемое значение</w:t>
      </w:r>
    </w:p>
    <w:p w:rsidR="00D64424" w:rsidRDefault="002E1D6A">
      <w:pPr>
        <w:pStyle w:val="normal"/>
      </w:pPr>
      <w:r>
        <w:t xml:space="preserve">Напишем для примера функцию возведения целого числа в квадрат. Для этого используем </w:t>
      </w:r>
      <w:ins w:id="243" w:author="SVFrolov" w:date="2017-07-28T16:00:00Z">
        <w:r w:rsidR="00F02906">
          <w:t xml:space="preserve">ключевое </w:t>
        </w:r>
      </w:ins>
      <w:r>
        <w:t xml:space="preserve">слово </w:t>
      </w:r>
      <w:proofErr w:type="spellStart"/>
      <w:r>
        <w:t>return</w:t>
      </w:r>
      <w:proofErr w:type="spellEnd"/>
      <w:r>
        <w:t xml:space="preserve">. Если функция возвращает значение, то вместо </w:t>
      </w:r>
      <w:proofErr w:type="spellStart"/>
      <w:r>
        <w:t>void</w:t>
      </w:r>
      <w:proofErr w:type="spellEnd"/>
      <w:r>
        <w:t xml:space="preserve"> нужно указать тип возвращаемого значения.</w:t>
      </w:r>
    </w:p>
    <w:tbl>
      <w:tblPr>
        <w:tblStyle w:val="af9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F92515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44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45" w:author="SVFrolov" w:date="2017-08-14T12:59:00Z">
                  <w:rPr>
                    <w:ins w:id="246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47" w:author="SVFrolov" w:date="2017-08-14T12:59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48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49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50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51" w:author="SVFrolov" w:date="2017-08-14T12:59:00Z">
                  <w:rPr>
                    <w:ins w:id="252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53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54" w:author="SVFrolov" w:date="2017-08-14T12:59:00Z">
                  <w:rPr>
                    <w:ins w:id="255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56" w:author="SVFrolov" w:date="2017-08-14T12:59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57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58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259" w:author="SVFrolov" w:date="2017-08-14T12:59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F92515" w:rsidRPr="00F92515" w:rsidRDefault="00DC2893" w:rsidP="00F92515">
            <w:pPr>
              <w:pStyle w:val="normal"/>
              <w:widowControl w:val="0"/>
              <w:spacing w:before="0" w:after="0" w:line="240" w:lineRule="auto"/>
              <w:rPr>
                <w:ins w:id="260" w:author="SVFrolov" w:date="2017-08-14T12:59:00Z"/>
                <w:color w:val="000088"/>
                <w:lang w:val="en-US"/>
                <w:rPrChange w:id="261" w:author="SVFrolov" w:date="2017-08-14T12:59:00Z">
                  <w:rPr>
                    <w:ins w:id="262" w:author="SVFrolov" w:date="2017-08-14T12:59:00Z"/>
                    <w:color w:val="000088"/>
                  </w:rPr>
                </w:rPrChange>
              </w:rPr>
            </w:pPr>
            <w:ins w:id="263" w:author="SVFrolov" w:date="2017-08-14T12:5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64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D64424" w:rsidRPr="002E1D6A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265" w:author="SVFrolov" w:date="2017-08-14T12:59:00Z">
              <w:r w:rsidRPr="00DC2893">
                <w:rPr>
                  <w:color w:val="000088"/>
                  <w:lang w:val="en-US"/>
                  <w:rPrChange w:id="266" w:author="SVFrolov" w:date="2017-08-14T12:59:00Z">
                    <w:rPr>
                      <w:color w:val="000088"/>
                    </w:rPr>
                  </w:rPrChange>
                </w:rPr>
                <w:t xml:space="preserve">  </w:t>
              </w:r>
            </w:ins>
            <w:r w:rsidR="002E1D6A" w:rsidRPr="002E1D6A">
              <w:rPr>
                <w:color w:val="000088"/>
                <w:lang w:val="en-US"/>
              </w:rPr>
              <w:t>static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Sqr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x)</w:t>
            </w:r>
          </w:p>
          <w:p w:rsidR="00D64424" w:rsidRPr="00F92515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267" w:author="SVFrolov" w:date="2017-08-14T12:59:00Z">
                  <w:rPr/>
                </w:rPrChange>
              </w:rPr>
            </w:pPr>
            <w:ins w:id="268" w:author="SVFrolov" w:date="2017-08-14T12:59:00Z">
              <w:r w:rsidRPr="00DC2893">
                <w:rPr>
                  <w:color w:val="000000"/>
                  <w:lang w:val="en-US"/>
                  <w:rPrChange w:id="269" w:author="SVFrolov" w:date="2017-08-14T13:00:00Z">
                    <w:rPr>
                      <w:color w:val="000000"/>
                    </w:rPr>
                  </w:rPrChange>
                </w:rPr>
                <w:t xml:space="preserve">  </w:t>
              </w:r>
            </w:ins>
            <w:r w:rsidRPr="00DC2893">
              <w:rPr>
                <w:color w:val="000000"/>
                <w:lang w:val="en-US"/>
                <w:rPrChange w:id="270" w:author="SVFrolov" w:date="2017-08-14T12:59:00Z">
                  <w:rPr>
                    <w:color w:val="000000"/>
                  </w:rPr>
                </w:rPrChange>
              </w:rPr>
              <w:t>{</w:t>
            </w:r>
          </w:p>
          <w:p w:rsidR="00D64424" w:rsidRPr="00F92515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271" w:author="SVFrolov" w:date="2017-08-14T12:59:00Z">
                  <w:rPr/>
                </w:rPrChange>
              </w:rPr>
            </w:pPr>
            <w:r w:rsidRPr="00DC2893">
              <w:rPr>
                <w:color w:val="000000"/>
                <w:lang w:val="en-US"/>
                <w:rPrChange w:id="272" w:author="SVFrolov" w:date="2017-08-14T12:59:00Z">
                  <w:rPr>
                    <w:color w:val="000000"/>
                  </w:rPr>
                </w:rPrChange>
              </w:rPr>
              <w:lastRenderedPageBreak/>
              <w:t xml:space="preserve">  </w:t>
            </w:r>
            <w:ins w:id="273" w:author="SVFrolov" w:date="2017-08-14T13:00:00Z">
              <w:r w:rsidRPr="00DC2893">
                <w:rPr>
                  <w:color w:val="000000"/>
                  <w:lang w:val="en-US"/>
                  <w:rPrChange w:id="274" w:author="SVFrolov" w:date="2017-08-14T13:00:00Z">
                    <w:rPr>
                      <w:color w:val="000000"/>
                    </w:rPr>
                  </w:rPrChange>
                </w:rPr>
                <w:t xml:space="preserve">  </w:t>
              </w:r>
            </w:ins>
            <w:r w:rsidRPr="00DC2893">
              <w:rPr>
                <w:color w:val="000088"/>
                <w:lang w:val="en-US"/>
                <w:rPrChange w:id="275" w:author="SVFrolov" w:date="2017-08-14T12:59:00Z">
                  <w:rPr>
                    <w:color w:val="000088"/>
                  </w:rPr>
                </w:rPrChange>
              </w:rPr>
              <w:t>return</w:t>
            </w:r>
            <w:r w:rsidRPr="00DC2893">
              <w:rPr>
                <w:color w:val="000000"/>
                <w:lang w:val="en-US"/>
                <w:rPrChange w:id="276" w:author="SVFrolov" w:date="2017-08-14T12:59:00Z">
                  <w:rPr>
                    <w:color w:val="000000"/>
                  </w:rPr>
                </w:rPrChange>
              </w:rPr>
              <w:t xml:space="preserve"> x</w:t>
            </w:r>
            <w:r w:rsidRPr="00DC2893">
              <w:rPr>
                <w:color w:val="666600"/>
                <w:lang w:val="en-US"/>
                <w:rPrChange w:id="277" w:author="SVFrolov" w:date="2017-08-14T12:59:00Z">
                  <w:rPr>
                    <w:color w:val="666600"/>
                  </w:rPr>
                </w:rPrChange>
              </w:rPr>
              <w:t>*</w:t>
            </w:r>
            <w:r w:rsidRPr="00DC2893">
              <w:rPr>
                <w:color w:val="000000"/>
                <w:lang w:val="en-US"/>
                <w:rPrChange w:id="278" w:author="SVFrolov" w:date="2017-08-14T12:59:00Z">
                  <w:rPr>
                    <w:color w:val="000000"/>
                  </w:rPr>
                </w:rPrChange>
              </w:rPr>
              <w:t>x;</w:t>
            </w:r>
          </w:p>
          <w:p w:rsidR="00D64424" w:rsidRPr="00F92515" w:rsidRDefault="00DC2893">
            <w:pPr>
              <w:pStyle w:val="normal"/>
              <w:widowControl w:val="0"/>
              <w:spacing w:before="0" w:after="0" w:line="240" w:lineRule="auto"/>
              <w:rPr>
                <w:ins w:id="279" w:author="SVFrolov" w:date="2017-08-14T12:59:00Z"/>
                <w:color w:val="000000"/>
                <w:lang w:val="en-US"/>
                <w:rPrChange w:id="280" w:author="SVFrolov" w:date="2017-08-14T13:00:00Z">
                  <w:rPr>
                    <w:ins w:id="281" w:author="SVFrolov" w:date="2017-08-14T12:59:00Z"/>
                    <w:color w:val="000000"/>
                  </w:rPr>
                </w:rPrChange>
              </w:rPr>
            </w:pPr>
            <w:ins w:id="282" w:author="SVFrolov" w:date="2017-08-14T13:00:00Z">
              <w:r w:rsidRPr="00DC2893">
                <w:rPr>
                  <w:color w:val="000000"/>
                  <w:lang w:val="en-US"/>
                  <w:rPrChange w:id="283" w:author="SVFrolov" w:date="2017-08-14T13:00:00Z">
                    <w:rPr>
                      <w:color w:val="000000"/>
                    </w:rPr>
                  </w:rPrChange>
                </w:rPr>
                <w:t xml:space="preserve">  </w:t>
              </w:r>
            </w:ins>
            <w:r w:rsidRPr="00DC2893">
              <w:rPr>
                <w:color w:val="000000"/>
                <w:lang w:val="en-US"/>
                <w:rPrChange w:id="284" w:author="SVFrolov" w:date="2017-08-14T12:59:00Z">
                  <w:rPr>
                    <w:color w:val="000000"/>
                  </w:rPr>
                </w:rPrChange>
              </w:rPr>
              <w:t>}</w:t>
            </w:r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285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286" w:author="SVFrolov" w:date="2017-08-14T12:59:00Z">
                  <w:rPr>
                    <w:ins w:id="287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288" w:author="SVFrolov" w:date="2017-08-14T12:5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89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</w:ins>
            <w:ins w:id="290" w:author="SVFrolov" w:date="2017-08-14T13:00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1" w:author="SVFrolov" w:date="2017-08-14T13:0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s</w:t>
              </w:r>
            </w:ins>
            <w:ins w:id="292" w:author="SVFrolov" w:date="2017-08-14T12:59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93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tatic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4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95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6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297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8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299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00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01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02" w:author="SVFrolov" w:date="2017-08-14T12:59:00Z">
                  <w:rPr>
                    <w:ins w:id="303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04" w:author="SVFrolov" w:date="2017-08-14T12:5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05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{</w:t>
              </w:r>
            </w:ins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06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07" w:author="SVFrolov" w:date="2017-08-14T12:59:00Z">
                  <w:rPr>
                    <w:ins w:id="308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09" w:author="SVFrolov" w:date="2017-08-14T12:5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0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proofErr w:type="spellStart"/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11" w:author="SVFrolov" w:date="2017-08-14T12:5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2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value = 8;</w:t>
              </w:r>
            </w:ins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13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14" w:author="SVFrolov" w:date="2017-08-14T12:59:00Z">
                  <w:rPr>
                    <w:ins w:id="315" w:author="SVFrolov" w:date="2017-08-14T12:5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16" w:author="SVFrolov" w:date="2017-08-14T12:5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7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proofErr w:type="spellStart"/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318" w:author="SVFrolov" w:date="2017-08-14T12:59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19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.WriteLine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0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1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</w:t>
              </w:r>
              <w:r w:rsidR="00F9251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Квадрат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2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="00F92515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числа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3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"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4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+ value + 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325" w:author="SVFrolov" w:date="2017-08-14T12:59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 = "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6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+ </w:t>
              </w:r>
              <w:proofErr w:type="spellStart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7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Sqr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28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(value));</w:t>
              </w:r>
            </w:ins>
          </w:p>
          <w:p w:rsid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29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30" w:author="SVFrolov" w:date="2017-08-14T12:5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31" w:author="SVFrolov" w:date="2017-08-14T12:5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</w:t>
              </w:r>
              <w:r w:rsid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32" w:author="SVFrolov" w:date="2017-08-14T12:59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333" w:author="SVFrolov" w:date="2017-08-14T12:59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F92515" w:rsidRPr="00F92515" w:rsidRDefault="00F92515">
            <w:pPr>
              <w:pStyle w:val="normal"/>
              <w:widowControl w:val="0"/>
              <w:spacing w:before="0" w:after="0" w:line="240" w:lineRule="auto"/>
            </w:pPr>
          </w:p>
        </w:tc>
      </w:tr>
    </w:tbl>
    <w:p w:rsidR="00D64424" w:rsidRPr="00F92515" w:rsidRDefault="00D64424">
      <w:pPr>
        <w:pStyle w:val="normal"/>
        <w:rPr>
          <w:lang w:val="en-US"/>
          <w:rPrChange w:id="334" w:author="SVFrolov" w:date="2017-08-14T12:59:00Z">
            <w:rPr/>
          </w:rPrChange>
        </w:rPr>
      </w:pPr>
    </w:p>
    <w:p w:rsidR="00D64424" w:rsidRDefault="002E1D6A">
      <w:pPr>
        <w:pStyle w:val="2"/>
        <w:contextualSpacing w:val="0"/>
      </w:pPr>
      <w:bookmarkStart w:id="335" w:name="_worl71dl94x4" w:colFirst="0" w:colLast="0"/>
      <w:bookmarkEnd w:id="335"/>
      <w:r>
        <w:t>Перегрузка методов</w:t>
      </w:r>
    </w:p>
    <w:p w:rsidR="00D64424" w:rsidRDefault="002E1D6A">
      <w:pPr>
        <w:pStyle w:val="normal"/>
      </w:pPr>
      <w:r>
        <w:t>Перегрузка – это создание метода с таким же именем, но с другими параметрами.</w:t>
      </w:r>
    </w:p>
    <w:p w:rsidR="00D64424" w:rsidRDefault="002E1D6A">
      <w:pPr>
        <w:pStyle w:val="normal"/>
      </w:pPr>
      <w:r>
        <w:t xml:space="preserve">Раньше для подпрограмм, которые делали похожие действия, создавали функции с похожими, но разными именами. В C# для этого можно создать </w:t>
      </w:r>
      <w:del w:id="336" w:author="SVFrolov" w:date="2017-07-28T16:01:00Z">
        <w:r w:rsidDel="00A72863">
          <w:delText xml:space="preserve">функцию </w:delText>
        </w:r>
      </w:del>
      <w:ins w:id="337" w:author="SVFrolov" w:date="2017-07-28T16:01:00Z">
        <w:r w:rsidR="00A72863">
          <w:t xml:space="preserve">методы </w:t>
        </w:r>
      </w:ins>
      <w:r>
        <w:t>с одним именем, но с разными параметрами. Это существенно облегчает труд программистов, так как не требуется запоминать различные имена функций и упрощает чтение программы.</w:t>
      </w:r>
    </w:p>
    <w:p w:rsidR="00D64424" w:rsidRDefault="002E1D6A">
      <w:pPr>
        <w:pStyle w:val="normal"/>
      </w:pPr>
      <w:r>
        <w:t>Несмотря на некоторую кажущую</w:t>
      </w:r>
      <w:ins w:id="338" w:author="SVFrolov" w:date="2017-07-28T16:02:00Z">
        <w:r w:rsidR="00A72863">
          <w:t>ся</w:t>
        </w:r>
      </w:ins>
      <w:r>
        <w:t xml:space="preserve"> сложность, в перегрузке нет ничего сверхъестественного. Попробуйте сами написать несколько функций с одинаковыми названиями, но с разным количеством параметров. При попытке </w:t>
      </w:r>
      <w:del w:id="339" w:author="SVFrolov" w:date="2017-07-28T16:08:00Z">
        <w:r w:rsidDel="00161681">
          <w:delText xml:space="preserve">обратиться </w:delText>
        </w:r>
        <w:r w:rsidDel="00161681">
          <w:rPr>
            <w:color w:val="000000"/>
          </w:rPr>
          <w:delText>к</w:delText>
        </w:r>
      </w:del>
      <w:ins w:id="340" w:author="SVFrolov" w:date="2017-07-28T16:08:00Z">
        <w:r w:rsidR="00DC2893" w:rsidRPr="00DC2893">
          <w:rPr>
            <w:rPrChange w:id="341" w:author="SVFrolov" w:date="2017-07-28T16:08:00Z">
              <w:rPr>
                <w:lang w:val="en-US"/>
              </w:rPr>
            </w:rPrChange>
          </w:rPr>
          <w:t>исполь</w:t>
        </w:r>
        <w:r w:rsidR="00161681">
          <w:t>з</w:t>
        </w:r>
        <w:r w:rsidR="00DC2893" w:rsidRPr="00DC2893">
          <w:rPr>
            <w:rPrChange w:id="342" w:author="SVFrolov" w:date="2017-07-28T16:08:00Z">
              <w:rPr>
                <w:lang w:val="en-US"/>
              </w:rPr>
            </w:rPrChange>
          </w:rPr>
          <w:t>овать в программе</w:t>
        </w:r>
      </w:ins>
      <w:r>
        <w:rPr>
          <w:color w:val="000000"/>
        </w:rPr>
        <w:t xml:space="preserve"> </w:t>
      </w:r>
      <w:del w:id="343" w:author="SVFrolov" w:date="2017-07-28T16:02:00Z">
        <w:r w:rsidDel="00A72863">
          <w:rPr>
            <w:color w:val="000000"/>
          </w:rPr>
          <w:delText xml:space="preserve">перегруженной </w:delText>
        </w:r>
      </w:del>
      <w:ins w:id="344" w:author="SVFrolov" w:date="2017-07-28T16:02:00Z">
        <w:r w:rsidR="00A72863">
          <w:rPr>
            <w:color w:val="000000"/>
          </w:rPr>
          <w:t>перегруженн</w:t>
        </w:r>
      </w:ins>
      <w:ins w:id="345" w:author="SVFrolov" w:date="2017-07-28T16:08:00Z">
        <w:r w:rsidR="00161681">
          <w:rPr>
            <w:color w:val="000000"/>
          </w:rPr>
          <w:t>ый</w:t>
        </w:r>
      </w:ins>
      <w:ins w:id="346" w:author="SVFrolov" w:date="2017-07-28T16:02:00Z">
        <w:r w:rsidR="00A72863">
          <w:rPr>
            <w:color w:val="000000"/>
          </w:rPr>
          <w:t xml:space="preserve"> </w:t>
        </w:r>
      </w:ins>
      <w:del w:id="347" w:author="SVFrolov" w:date="2017-07-28T16:02:00Z">
        <w:r w:rsidDel="00A72863">
          <w:rPr>
            <w:color w:val="000000"/>
          </w:rPr>
          <w:delText>метода</w:delText>
        </w:r>
      </w:del>
      <w:ins w:id="348" w:author="SVFrolov" w:date="2017-07-28T16:02:00Z">
        <w:r w:rsidR="00A72863">
          <w:rPr>
            <w:color w:val="000000"/>
          </w:rPr>
          <w:t>метод</w:t>
        </w:r>
      </w:ins>
      <w:r>
        <w:rPr>
          <w:color w:val="000000"/>
        </w:rPr>
        <w:t xml:space="preserve">, </w:t>
      </w:r>
      <w:del w:id="349" w:author="SVFrolov" w:date="2017-07-28T16:06:00Z">
        <w:r w:rsidDel="00161681">
          <w:delText xml:space="preserve">компилятор </w:delText>
        </w:r>
      </w:del>
      <w:proofErr w:type="spellStart"/>
      <w:ins w:id="350" w:author="SVFrolov" w:date="2017-07-28T16:06:00Z">
        <w:r w:rsidR="00161681">
          <w:t>Intellise</w:t>
        </w:r>
      </w:ins>
      <w:ins w:id="351" w:author="SVFrolov" w:date="2017-07-28T16:07:00Z">
        <w:r w:rsidR="00161681">
          <w:rPr>
            <w:lang w:val="en-US"/>
          </w:rPr>
          <w:t>nse</w:t>
        </w:r>
      </w:ins>
      <w:proofErr w:type="spellEnd"/>
      <w:ins w:id="352" w:author="SVFrolov" w:date="2017-07-28T16:06:00Z">
        <w:r w:rsidR="00161681">
          <w:t xml:space="preserve"> </w:t>
        </w:r>
      </w:ins>
      <w:r>
        <w:t>подскажет вам, что существую</w:t>
      </w:r>
      <w:ins w:id="353" w:author="SVFrolov" w:date="2017-07-28T16:08:00Z">
        <w:r w:rsidR="00804B43">
          <w:t>т</w:t>
        </w:r>
      </w:ins>
      <w:r>
        <w:t xml:space="preserve"> </w:t>
      </w:r>
      <w:del w:id="354" w:author="SVFrolov" w:date="2017-07-28T16:06:00Z">
        <w:r w:rsidDel="00A72863">
          <w:delText xml:space="preserve">разные </w:delText>
        </w:r>
      </w:del>
      <w:r>
        <w:t>разновидности</w:t>
      </w:r>
      <w:ins w:id="355" w:author="SVFrolov" w:date="2017-07-28T16:06:00Z">
        <w:r w:rsidR="00A72863">
          <w:t xml:space="preserve"> </w:t>
        </w:r>
        <w:r w:rsidR="00161681">
          <w:t>данного метода</w:t>
        </w:r>
      </w:ins>
      <w:r>
        <w:t>.</w:t>
      </w:r>
    </w:p>
    <w:p w:rsidR="00D64424" w:rsidRDefault="00D64424">
      <w:pPr>
        <w:pStyle w:val="normal"/>
      </w:pPr>
    </w:p>
    <w:tbl>
      <w:tblPr>
        <w:tblStyle w:val="afa"/>
        <w:tblW w:w="9615" w:type="dxa"/>
        <w:tblInd w:w="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15"/>
      </w:tblGrid>
      <w:tr w:rsidR="00D64424" w:rsidRPr="002520BF">
        <w:tc>
          <w:tcPr>
            <w:tcW w:w="96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56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57" w:author="SVFrolov" w:date="2017-08-14T13:03:00Z">
                  <w:rPr>
                    <w:ins w:id="358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59" w:author="SVFrolov" w:date="2017-08-14T13:03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60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61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F92515" w:rsidRP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62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63" w:author="SVFrolov" w:date="2017-08-14T13:03:00Z">
                  <w:rPr>
                    <w:ins w:id="364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65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66" w:author="SVFrolov" w:date="2017-08-14T13:03:00Z">
                  <w:rPr>
                    <w:ins w:id="367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368" w:author="SVFrolov" w:date="2017-08-14T13:03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369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70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371" w:author="SVFrolov" w:date="2017-08-14T13:03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F92515" w:rsidRDefault="00DC2893" w:rsidP="00F92515">
            <w:pPr>
              <w:pStyle w:val="normal"/>
              <w:rPr>
                <w:ins w:id="372" w:author="SVFrolov" w:date="2017-08-14T13:03:00Z"/>
                <w:color w:val="000000"/>
                <w:lang w:val="en-US"/>
              </w:rPr>
            </w:pPr>
            <w:ins w:id="373" w:author="SVFrolov" w:date="2017-08-14T13:0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374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  <w:r w:rsidRPr="00DC2893">
              <w:rPr>
                <w:color w:val="000000"/>
                <w:lang w:val="en-US"/>
                <w:rPrChange w:id="375" w:author="SVFrolov" w:date="2017-08-14T13:03:00Z">
                  <w:rPr>
                    <w:color w:val="000000"/>
                  </w:rPr>
                </w:rPrChange>
              </w:rPr>
              <w:t xml:space="preserve">    </w:t>
            </w:r>
          </w:p>
          <w:p w:rsidR="00D64424" w:rsidRPr="00F92515" w:rsidRDefault="00DC2893">
            <w:pPr>
              <w:pStyle w:val="normal"/>
              <w:rPr>
                <w:lang w:val="en-US"/>
                <w:rPrChange w:id="376" w:author="SVFrolov" w:date="2017-08-14T13:03:00Z">
                  <w:rPr/>
                </w:rPrChange>
              </w:rPr>
            </w:pPr>
            <w:r w:rsidRPr="00DC2893">
              <w:rPr>
                <w:color w:val="000000"/>
                <w:lang w:val="en-US"/>
                <w:rPrChange w:id="377" w:author="SVFrolov" w:date="2017-08-14T13:03:00Z">
                  <w:rPr>
                    <w:color w:val="000000"/>
                  </w:rPr>
                </w:rPrChange>
              </w:rPr>
              <w:t xml:space="preserve">  </w:t>
            </w:r>
            <w:ins w:id="378" w:author="SVFrolov" w:date="2017-08-14T13:03:00Z">
              <w:r w:rsidR="00F92515">
                <w:rPr>
                  <w:color w:val="000000"/>
                  <w:lang w:val="en-US"/>
                </w:rPr>
                <w:t xml:space="preserve">   </w:t>
              </w:r>
            </w:ins>
            <w:r w:rsidRPr="00DC2893">
              <w:rPr>
                <w:color w:val="000000"/>
                <w:lang w:val="en-US"/>
                <w:rPrChange w:id="379" w:author="SVFrolov" w:date="2017-08-14T13:03:00Z">
                  <w:rPr>
                    <w:color w:val="000000"/>
                  </w:rPr>
                </w:rPrChange>
              </w:rPr>
              <w:t xml:space="preserve">  </w:t>
            </w:r>
            <w:r w:rsidRPr="00DC2893">
              <w:rPr>
                <w:color w:val="000088"/>
                <w:lang w:val="en-US"/>
                <w:rPrChange w:id="380" w:author="SVFrolov" w:date="2017-08-14T13:03:00Z">
                  <w:rPr>
                    <w:color w:val="000088"/>
                  </w:rPr>
                </w:rPrChange>
              </w:rPr>
              <w:t>static</w:t>
            </w:r>
            <w:r w:rsidRPr="00DC2893">
              <w:rPr>
                <w:color w:val="000000"/>
                <w:lang w:val="en-US"/>
                <w:rPrChange w:id="381" w:author="SVFrolov" w:date="2017-08-14T13:03:00Z">
                  <w:rPr>
                    <w:color w:val="000000"/>
                  </w:rPr>
                </w:rPrChange>
              </w:rPr>
              <w:t xml:space="preserve"> </w:t>
            </w:r>
            <w:r w:rsidRPr="00DC2893">
              <w:rPr>
                <w:color w:val="000088"/>
                <w:lang w:val="en-US"/>
                <w:rPrChange w:id="382" w:author="SVFrolov" w:date="2017-08-14T13:03:00Z">
                  <w:rPr>
                    <w:color w:val="000088"/>
                  </w:rPr>
                </w:rPrChange>
              </w:rPr>
              <w:t>void</w:t>
            </w:r>
            <w:r w:rsidRPr="00DC2893">
              <w:rPr>
                <w:color w:val="000000"/>
                <w:lang w:val="en-US"/>
                <w:rPrChange w:id="383" w:author="SVFrolov" w:date="2017-08-14T13:03:00Z">
                  <w:rPr>
                    <w:color w:val="000000"/>
                  </w:rPr>
                </w:rPrChange>
              </w:rPr>
              <w:t xml:space="preserve"> </w:t>
            </w:r>
            <w:r w:rsidRPr="00DC2893">
              <w:rPr>
                <w:color w:val="660066"/>
                <w:lang w:val="en-US"/>
                <w:rPrChange w:id="384" w:author="SVFrolov" w:date="2017-08-14T13:03:00Z">
                  <w:rPr>
                    <w:color w:val="660066"/>
                  </w:rPr>
                </w:rPrChange>
              </w:rPr>
              <w:t>Pause</w:t>
            </w:r>
            <w:r w:rsidRPr="00DC2893">
              <w:rPr>
                <w:color w:val="666600"/>
                <w:lang w:val="en-US"/>
                <w:rPrChange w:id="385" w:author="SVFrolov" w:date="2017-08-14T13:03:00Z">
                  <w:rPr>
                    <w:color w:val="666600"/>
                  </w:rPr>
                </w:rPrChange>
              </w:rPr>
              <w:t xml:space="preserve">()                    </w:t>
            </w:r>
            <w:r w:rsidRPr="00DC2893">
              <w:rPr>
                <w:color w:val="880000"/>
                <w:lang w:val="en-US"/>
                <w:rPrChange w:id="386" w:author="SVFrolov" w:date="2017-08-14T13:03:00Z">
                  <w:rPr>
                    <w:color w:val="880000"/>
                  </w:rPr>
                </w:rPrChange>
              </w:rPr>
              <w:t xml:space="preserve">// </w:t>
            </w:r>
            <w:r w:rsidR="002E1D6A">
              <w:rPr>
                <w:color w:val="880000"/>
              </w:rPr>
              <w:t>Создали</w:t>
            </w:r>
            <w:r w:rsidRPr="00DC2893">
              <w:rPr>
                <w:color w:val="880000"/>
                <w:lang w:val="en-US"/>
                <w:rPrChange w:id="387" w:author="SVFrolov" w:date="2017-08-14T13:03:00Z">
                  <w:rPr>
                    <w:color w:val="880000"/>
                  </w:rPr>
                </w:rPrChange>
              </w:rPr>
              <w:t xml:space="preserve"> </w:t>
            </w:r>
            <w:r w:rsidR="002E1D6A">
              <w:rPr>
                <w:color w:val="880000"/>
              </w:rPr>
              <w:t>метод</w:t>
            </w:r>
            <w:r w:rsidRPr="00DC2893">
              <w:rPr>
                <w:color w:val="000000"/>
                <w:lang w:val="en-US"/>
                <w:rPrChange w:id="388" w:author="SVFrolov" w:date="2017-08-14T13:03:00Z">
                  <w:rPr>
                    <w:color w:val="000000"/>
                  </w:rPr>
                </w:rPrChange>
              </w:rPr>
              <w:br/>
              <w:t xml:space="preserve">        </w:t>
            </w:r>
            <w:r w:rsidRPr="00DC2893">
              <w:rPr>
                <w:color w:val="666600"/>
                <w:lang w:val="en-US"/>
                <w:rPrChange w:id="389" w:author="SVFrolov" w:date="2017-08-14T13:03:00Z">
                  <w:rPr>
                    <w:color w:val="666600"/>
                  </w:rPr>
                </w:rPrChange>
              </w:rPr>
              <w:t>{</w:t>
            </w:r>
            <w:r w:rsidRPr="00DC2893">
              <w:rPr>
                <w:color w:val="000000"/>
                <w:lang w:val="en-US"/>
                <w:rPrChange w:id="390" w:author="SVFrolov" w:date="2017-08-14T13:03:00Z">
                  <w:rPr>
                    <w:color w:val="000000"/>
                  </w:rPr>
                </w:rPrChange>
              </w:rPr>
              <w:br/>
              <w:t xml:space="preserve">            </w:t>
            </w:r>
            <w:proofErr w:type="spellStart"/>
            <w:r w:rsidRPr="00DC2893">
              <w:rPr>
                <w:color w:val="660066"/>
                <w:lang w:val="en-US"/>
                <w:rPrChange w:id="391" w:author="SVFrolov" w:date="2017-08-14T13:03:00Z">
                  <w:rPr>
                    <w:color w:val="660066"/>
                  </w:rPr>
                </w:rPrChange>
              </w:rPr>
              <w:t>Console</w:t>
            </w:r>
            <w:r w:rsidRPr="00DC2893">
              <w:rPr>
                <w:color w:val="666600"/>
                <w:lang w:val="en-US"/>
                <w:rPrChange w:id="392" w:author="SVFrolov" w:date="2017-08-14T13:03:00Z">
                  <w:rPr>
                    <w:color w:val="666600"/>
                  </w:rPr>
                </w:rPrChange>
              </w:rPr>
              <w:t>.</w:t>
            </w:r>
            <w:r w:rsidRPr="00DC2893">
              <w:rPr>
                <w:color w:val="660066"/>
                <w:lang w:val="en-US"/>
                <w:rPrChange w:id="393" w:author="SVFrolov" w:date="2017-08-14T13:03:00Z">
                  <w:rPr>
                    <w:color w:val="660066"/>
                  </w:rPr>
                </w:rPrChange>
              </w:rPr>
              <w:t>ReadKey</w:t>
            </w:r>
            <w:proofErr w:type="spellEnd"/>
            <w:r w:rsidRPr="00DC2893">
              <w:rPr>
                <w:color w:val="666600"/>
                <w:lang w:val="en-US"/>
                <w:rPrChange w:id="394" w:author="SVFrolov" w:date="2017-08-14T13:03:00Z">
                  <w:rPr>
                    <w:color w:val="666600"/>
                  </w:rPr>
                </w:rPrChange>
              </w:rPr>
              <w:t>();</w:t>
            </w:r>
            <w:r w:rsidRPr="00DC2893">
              <w:rPr>
                <w:color w:val="000000"/>
                <w:lang w:val="en-US"/>
                <w:rPrChange w:id="395" w:author="SVFrolov" w:date="2017-08-14T13:03:00Z">
                  <w:rPr>
                    <w:color w:val="000000"/>
                  </w:rPr>
                </w:rPrChange>
              </w:rPr>
              <w:br/>
              <w:t xml:space="preserve">        }</w:t>
            </w:r>
          </w:p>
          <w:p w:rsidR="00D64424" w:rsidRDefault="00DC2893">
            <w:pPr>
              <w:pStyle w:val="normal"/>
              <w:rPr>
                <w:ins w:id="396" w:author="SVFrolov" w:date="2017-08-14T13:03:00Z"/>
                <w:color w:val="000000"/>
                <w:lang w:val="en-US"/>
              </w:rPr>
            </w:pPr>
            <w:r w:rsidRPr="00DC2893">
              <w:rPr>
                <w:color w:val="000000"/>
                <w:lang w:val="en-US"/>
                <w:rPrChange w:id="397" w:author="SVFrolov" w:date="2017-08-14T13:03:00Z">
                  <w:rPr>
                    <w:color w:val="000000"/>
                  </w:rPr>
                </w:rPrChange>
              </w:rPr>
              <w:t xml:space="preserve">        </w:t>
            </w:r>
            <w:r w:rsidR="002E1D6A" w:rsidRPr="002E1D6A">
              <w:rPr>
                <w:color w:val="000088"/>
                <w:lang w:val="en-US"/>
              </w:rPr>
              <w:t>static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000088"/>
                <w:lang w:val="en-US"/>
              </w:rPr>
              <w:t>void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0066"/>
                <w:lang w:val="en-US"/>
              </w:rPr>
              <w:t>Pause</w:t>
            </w:r>
            <w:r w:rsidR="002E1D6A" w:rsidRPr="002E1D6A">
              <w:rPr>
                <w:color w:val="666600"/>
                <w:lang w:val="en-US"/>
              </w:rPr>
              <w:t>(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00"/>
                <w:lang w:val="en-US"/>
              </w:rPr>
              <w:t>msg</w:t>
            </w:r>
            <w:proofErr w:type="spellEnd"/>
            <w:r w:rsidR="002E1D6A" w:rsidRPr="002E1D6A">
              <w:rPr>
                <w:color w:val="666600"/>
                <w:lang w:val="en-US"/>
              </w:rPr>
              <w:t xml:space="preserve">)   </w:t>
            </w:r>
            <w:r w:rsidR="002E1D6A" w:rsidRPr="002E1D6A">
              <w:rPr>
                <w:color w:val="880000"/>
                <w:lang w:val="en-US"/>
              </w:rPr>
              <w:t xml:space="preserve">// </w:t>
            </w:r>
            <w:r w:rsidR="002E1D6A">
              <w:rPr>
                <w:color w:val="880000"/>
              </w:rPr>
              <w:t>Перегрузили</w:t>
            </w:r>
            <w:r w:rsidR="002E1D6A" w:rsidRPr="002E1D6A">
              <w:rPr>
                <w:color w:val="880000"/>
                <w:lang w:val="en-US"/>
              </w:rPr>
              <w:t xml:space="preserve"> </w:t>
            </w:r>
            <w:r w:rsidR="002E1D6A">
              <w:rPr>
                <w:color w:val="880000"/>
              </w:rPr>
              <w:t>метод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</w:t>
            </w:r>
            <w:r w:rsidR="002E1D6A" w:rsidRPr="002E1D6A">
              <w:rPr>
                <w:color w:val="666600"/>
                <w:lang w:val="en-US"/>
              </w:rPr>
              <w:t>{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WriteLine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00"/>
                <w:lang w:val="en-US"/>
              </w:rPr>
              <w:t>msg</w:t>
            </w:r>
            <w:proofErr w:type="spellEnd"/>
            <w:r w:rsidR="002E1D6A" w:rsidRPr="002E1D6A">
              <w:rPr>
                <w:color w:val="666600"/>
                <w:lang w:val="en-US"/>
              </w:rPr>
              <w:t>);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   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ReadKey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  <w:r w:rsidR="002E1D6A" w:rsidRPr="002E1D6A">
              <w:rPr>
                <w:color w:val="000000"/>
                <w:lang w:val="en-US"/>
              </w:rPr>
              <w:br/>
              <w:t xml:space="preserve">        }</w:t>
            </w:r>
          </w:p>
          <w:p w:rsidR="00F92515" w:rsidRP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398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399" w:author="SVFrolov" w:date="2017-08-14T13:03:00Z">
                  <w:rPr>
                    <w:ins w:id="400" w:author="SVFrolov" w:date="2017-08-14T13:0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401" w:author="SVFrolov" w:date="2017-08-14T13:0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2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3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4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5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6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407" w:author="SVFrolov" w:date="2017-08-14T13:0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8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09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10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F92515" w:rsidRDefault="00DC2893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11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2" w:author="SVFrolov" w:date="2017-08-14T13:0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13" w:author="SVFrolov" w:date="2017-08-14T13:0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="00F92515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14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5" w:author="SVFrolov" w:date="2017-08-14T13:0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    </w:t>
              </w:r>
              <w:proofErr w:type="spellStart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Pause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</w:t>
              </w:r>
              <w:r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"Перегруженный метод"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);</w:t>
              </w:r>
            </w:ins>
          </w:p>
          <w:p w:rsidR="00F92515" w:rsidRDefault="00F92515" w:rsidP="00F92515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16" w:author="SVFrolov" w:date="2017-08-14T13:0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417" w:author="SVFrolov" w:date="2017-08-14T13:0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F92515" w:rsidRPr="002E1D6A" w:rsidRDefault="00F92515" w:rsidP="00F92515">
            <w:pPr>
              <w:pStyle w:val="normal"/>
              <w:rPr>
                <w:lang w:val="en-US"/>
              </w:rPr>
            </w:pPr>
            <w:ins w:id="418" w:author="SVFrolov" w:date="2017-08-14T13:0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</w:tc>
      </w:tr>
    </w:tbl>
    <w:p w:rsidR="00D64424" w:rsidRPr="002E1D6A" w:rsidRDefault="00D64424">
      <w:pPr>
        <w:pStyle w:val="normal"/>
        <w:rPr>
          <w:lang w:val="en-US"/>
        </w:rPr>
      </w:pPr>
    </w:p>
    <w:p w:rsidR="00D64424" w:rsidRDefault="002E1D6A">
      <w:pPr>
        <w:pStyle w:val="1"/>
        <w:contextualSpacing w:val="0"/>
      </w:pPr>
      <w:bookmarkStart w:id="419" w:name="_y4ut7qaoal2w" w:colFirst="0" w:colLast="0"/>
      <w:bookmarkEnd w:id="419"/>
      <w:r>
        <w:lastRenderedPageBreak/>
        <w:t xml:space="preserve">Класс </w:t>
      </w:r>
      <w:proofErr w:type="spellStart"/>
      <w:r>
        <w:t>Math</w:t>
      </w:r>
      <w:proofErr w:type="spellEnd"/>
    </w:p>
    <w:p w:rsidR="00D64424" w:rsidRDefault="002E1D6A">
      <w:pPr>
        <w:pStyle w:val="normal"/>
      </w:pPr>
      <w:r>
        <w:t xml:space="preserve">Класс </w:t>
      </w:r>
      <w:proofErr w:type="spellStart"/>
      <w:r>
        <w:t>Math</w:t>
      </w:r>
      <w:proofErr w:type="spellEnd"/>
      <w:r>
        <w:t xml:space="preserve"> содержит методы для вычисления математических функций. Например, 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 xml:space="preserve">) - метод, который возвращает </w:t>
      </w:r>
      <w:proofErr w:type="spellStart"/>
      <w:r>
        <w:t>a</w:t>
      </w:r>
      <w:proofErr w:type="spellEnd"/>
      <w:r>
        <w:t xml:space="preserve"> в степени </w:t>
      </w:r>
      <w:proofErr w:type="spellStart"/>
      <w:r>
        <w:t>b</w:t>
      </w:r>
      <w:proofErr w:type="spellEnd"/>
      <w:r>
        <w:t xml:space="preserve">. У методов есть сигнатуры. Сигнатура - это тип возвращаемого значения и параметры. Если метод перегружен, он может иметь несколько сигнатур. У </w:t>
      </w:r>
      <w:proofErr w:type="spellStart"/>
      <w:r>
        <w:t>Pow</w:t>
      </w:r>
      <w:proofErr w:type="spellEnd"/>
      <w:r>
        <w:t>(</w:t>
      </w:r>
      <w:proofErr w:type="spellStart"/>
      <w:r>
        <w:t>a,b</w:t>
      </w:r>
      <w:proofErr w:type="spellEnd"/>
      <w:r>
        <w:t xml:space="preserve">) сигнатура </w:t>
      </w:r>
      <w:proofErr w:type="spellStart"/>
      <w:r>
        <w:t>double</w:t>
      </w:r>
      <w:proofErr w:type="spellEnd"/>
      <w:r>
        <w:t>(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). Это означает, что </w:t>
      </w:r>
      <w:proofErr w:type="spellStart"/>
      <w:r>
        <w:t>Pow</w:t>
      </w:r>
      <w:proofErr w:type="spellEnd"/>
      <w:r>
        <w:t xml:space="preserve"> возвращает тип </w:t>
      </w:r>
      <w:proofErr w:type="spellStart"/>
      <w:r>
        <w:t>double</w:t>
      </w:r>
      <w:proofErr w:type="spellEnd"/>
      <w:r>
        <w:t xml:space="preserve"> и принимает два параметра типа </w:t>
      </w:r>
      <w:proofErr w:type="spellStart"/>
      <w:r>
        <w:t>double</w:t>
      </w:r>
      <w:proofErr w:type="spellEnd"/>
      <w:r>
        <w:t xml:space="preserve">. Мы не можем передавать в </w:t>
      </w:r>
      <w:proofErr w:type="spellStart"/>
      <w:r>
        <w:t>Pow</w:t>
      </w:r>
      <w:proofErr w:type="spellEnd"/>
      <w:r>
        <w:t xml:space="preserve"> несовместимые типы</w:t>
      </w:r>
      <w:ins w:id="420" w:author="SVFrolov" w:date="2017-07-28T16:10:00Z">
        <w:r w:rsidR="00804B43">
          <w:t xml:space="preserve"> </w:t>
        </w:r>
      </w:ins>
      <w:r>
        <w:t>(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string</w:t>
      </w:r>
      <w:proofErr w:type="spellEnd"/>
      <w:r>
        <w:t>), и количество параметров должно равняться двум.</w:t>
      </w:r>
    </w:p>
    <w:p w:rsidR="00D64424" w:rsidRDefault="002E1D6A">
      <w:pPr>
        <w:pStyle w:val="1"/>
        <w:contextualSpacing w:val="0"/>
      </w:pPr>
      <w:bookmarkStart w:id="421" w:name="_qx1xpkkzxjsz" w:colFirst="0" w:colLast="0"/>
      <w:bookmarkEnd w:id="421"/>
      <w:r>
        <w:t>Рекомендации по программированию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r>
        <w:t>Приступая к написанию программы, четко определите, что является ее исходными данными, и что требуется получить в результате;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r>
        <w:t xml:space="preserve">Давайте переменным имена, отражающие их назначение. Общая тенденция </w:t>
      </w:r>
      <w:del w:id="422" w:author="SVFrolov" w:date="2017-07-28T16:12:00Z">
        <w:r w:rsidDel="00EF3BAD">
          <w:delText>такая</w:delText>
        </w:r>
      </w:del>
      <w:ins w:id="423" w:author="SVFrolov" w:date="2017-07-28T16:12:00Z">
        <w:r w:rsidR="00EF3BAD">
          <w:t>такова</w:t>
        </w:r>
      </w:ins>
      <w:r>
        <w:t xml:space="preserve">: чем больше область действия переменной, тем более длинное у нее имя. Напротив, для переменных, вся “жизнь” которых проходит на протяжении нескольких строк кода, лучше обойтись однобуквенными именами типа </w:t>
      </w:r>
      <w:proofErr w:type="spellStart"/>
      <w:r>
        <w:t>i</w:t>
      </w:r>
      <w:proofErr w:type="spellEnd"/>
      <w:r>
        <w:t xml:space="preserve"> или </w:t>
      </w:r>
      <w:proofErr w:type="spellStart"/>
      <w:r>
        <w:t>k</w:t>
      </w:r>
      <w:proofErr w:type="spellEnd"/>
      <w:r>
        <w:t>;</w:t>
      </w:r>
    </w:p>
    <w:p w:rsidR="00D64424" w:rsidRDefault="002E1D6A">
      <w:pPr>
        <w:pStyle w:val="normal"/>
        <w:numPr>
          <w:ilvl w:val="0"/>
          <w:numId w:val="8"/>
        </w:numPr>
        <w:ind w:hanging="360"/>
        <w:contextualSpacing/>
      </w:pPr>
      <w:del w:id="424" w:author="SVFrolov" w:date="2017-07-28T16:13:00Z">
        <w:r w:rsidDel="00EF3BAD">
          <w:delText xml:space="preserve">Тщательно </w:delText>
        </w:r>
      </w:del>
      <w:ins w:id="425" w:author="SVFrolov" w:date="2017-07-28T16:13:00Z">
        <w:r w:rsidR="00EF3BAD">
          <w:t xml:space="preserve">Аккуратно </w:t>
        </w:r>
      </w:ins>
      <w:r>
        <w:t>форматируйте те</w:t>
      </w:r>
      <w:proofErr w:type="gramStart"/>
      <w:r>
        <w:t>кст пр</w:t>
      </w:r>
      <w:proofErr w:type="gramEnd"/>
      <w:r>
        <w:t>ограммы так, чтобы его было удобно читать.</w:t>
      </w:r>
    </w:p>
    <w:p w:rsidR="00D64424" w:rsidRDefault="00D64424">
      <w:pPr>
        <w:pStyle w:val="1"/>
        <w:contextualSpacing w:val="0"/>
      </w:pPr>
      <w:bookmarkStart w:id="426" w:name="_jkjaj4jah605" w:colFirst="0" w:colLast="0"/>
      <w:bookmarkEnd w:id="426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1"/>
        <w:contextualSpacing w:val="0"/>
      </w:pPr>
      <w:bookmarkStart w:id="427" w:name="_krpdft4hvv8p" w:colFirst="0" w:colLast="0"/>
      <w:bookmarkEnd w:id="427"/>
    </w:p>
    <w:p w:rsidR="00D64424" w:rsidRDefault="002E1D6A">
      <w:pPr>
        <w:pStyle w:val="1"/>
        <w:contextualSpacing w:val="0"/>
      </w:pPr>
      <w:bookmarkStart w:id="428" w:name="_w8j2n02ib27a" w:colFirst="0" w:colLast="0"/>
      <w:bookmarkEnd w:id="428"/>
      <w:r>
        <w:t>Практическая часть урока</w:t>
      </w:r>
    </w:p>
    <w:p w:rsidR="00D64424" w:rsidRDefault="002E1D6A">
      <w:pPr>
        <w:pStyle w:val="3"/>
        <w:contextualSpacing w:val="0"/>
      </w:pPr>
      <w:bookmarkStart w:id="429" w:name="_7defpm7bc1cd" w:colFirst="0" w:colLast="0"/>
      <w:bookmarkEnd w:id="429"/>
      <w:r>
        <w:t>Задача 1. Написать программу сложения двух чисел.</w:t>
      </w:r>
    </w:p>
    <w:tbl>
      <w:tblPr>
        <w:tblStyle w:val="afb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30" w:author="SVFrolov" w:date="2017-08-14T13:05:00Z"/>
                <w:lang w:val="en-US"/>
              </w:rPr>
            </w:pPr>
            <w:del w:id="431" w:author="SVFrolov" w:date="2017-08-14T13:05:00Z">
              <w:r w:rsidRPr="002E1D6A" w:rsidDel="00BF62F7">
                <w:rPr>
                  <w:color w:val="000088"/>
                  <w:lang w:val="en-US"/>
                </w:rPr>
                <w:delText>namespace</w:delText>
              </w:r>
              <w:r w:rsidRPr="002E1D6A" w:rsidDel="00BF62F7">
                <w:rPr>
                  <w:color w:val="000000"/>
                  <w:lang w:val="en-US"/>
                </w:rPr>
                <w:delText xml:space="preserve"> </w:delText>
              </w:r>
              <w:r w:rsidRPr="002E1D6A" w:rsidDel="00BF62F7">
                <w:rPr>
                  <w:color w:val="660066"/>
                  <w:lang w:val="en-US"/>
                </w:rPr>
                <w:delText>Lesson1_030</w:delText>
              </w:r>
            </w:del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32" w:author="SVFrolov" w:date="2017-08-14T13:05:00Z"/>
                <w:lang w:val="en-US"/>
              </w:rPr>
            </w:pPr>
            <w:del w:id="433" w:author="SVFrolov" w:date="2017-08-14T13:05:00Z">
              <w:r w:rsidRPr="002E1D6A" w:rsidDel="00BF62F7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ins w:id="434" w:author="SVFrolov" w:date="2017-07-28T16:19:00Z"/>
                <w:color w:val="000000"/>
                <w:lang w:val="en-US"/>
                <w:rPrChange w:id="435" w:author="SVFrolov" w:date="2017-08-14T12:40:00Z">
                  <w:rPr>
                    <w:ins w:id="436" w:author="SVFrolov" w:date="2017-07-28T16:19:00Z"/>
                    <w:color w:val="000000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y;</w:t>
            </w:r>
          </w:p>
          <w:p w:rsidR="00696323" w:rsidRPr="002520BF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437" w:author="SVFrolov" w:date="2017-07-28T16:20:00Z"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38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 xml:space="preserve">      </w:t>
              </w:r>
              <w:proofErr w:type="spellStart"/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39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40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41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2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</w:t>
              </w:r>
              <w:r w:rsidR="0069632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Введите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3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="0069632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первое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4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="0069632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число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45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: "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46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);</w:t>
              </w:r>
            </w:ins>
          </w:p>
          <w:p w:rsidR="00D64424" w:rsidRPr="002E1D6A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  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000000"/>
                <w:lang w:val="en-US"/>
              </w:rPr>
              <w:t>str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x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str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rPrChange w:id="447" w:author="SVFrolov" w:date="2017-08-14T12:40:00Z">
                  <w:rPr>
                    <w:lang w:val="en-US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660066"/>
                <w:lang w:val="en-US"/>
              </w:rPr>
              <w:t>Console</w:t>
            </w:r>
            <w:r w:rsidR="00DC2893" w:rsidRPr="00DC2893">
              <w:rPr>
                <w:color w:val="666600"/>
                <w:rPrChange w:id="448" w:author="SVFrolov" w:date="2017-08-14T12:40:00Z">
                  <w:rPr>
                    <w:color w:val="666600"/>
                    <w:lang w:val="en-US"/>
                  </w:rPr>
                </w:rPrChange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r w:rsidR="00DC2893" w:rsidRPr="00DC2893">
              <w:rPr>
                <w:color w:val="666600"/>
                <w:rPrChange w:id="449" w:author="SVFrolov" w:date="2017-08-14T12:40:00Z">
                  <w:rPr>
                    <w:color w:val="666600"/>
                    <w:lang w:val="en-US"/>
                  </w:rPr>
                </w:rPrChange>
              </w:rPr>
              <w:t>(</w:t>
            </w:r>
            <w:r w:rsidR="00DC2893" w:rsidRPr="00DC2893">
              <w:rPr>
                <w:color w:val="008800"/>
                <w:rPrChange w:id="450" w:author="SVFrolov" w:date="2017-08-14T12:40:00Z">
                  <w:rPr>
                    <w:color w:val="008800"/>
                    <w:lang w:val="en-US"/>
                  </w:rPr>
                </w:rPrChange>
              </w:rPr>
              <w:t>"</w:t>
            </w:r>
            <w:r>
              <w:rPr>
                <w:color w:val="008800"/>
              </w:rPr>
              <w:t>Введите</w:t>
            </w:r>
            <w:r w:rsidR="00DC2893" w:rsidRPr="00DC2893">
              <w:rPr>
                <w:color w:val="008800"/>
                <w:rPrChange w:id="451" w:author="SVFrolov" w:date="2017-08-14T12:40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второе</w:t>
            </w:r>
            <w:r w:rsidR="00DC2893" w:rsidRPr="00DC2893">
              <w:rPr>
                <w:color w:val="008800"/>
                <w:rPrChange w:id="452" w:author="SVFrolov" w:date="2017-08-14T12:40:00Z">
                  <w:rPr>
                    <w:color w:val="008800"/>
                    <w:lang w:val="en-US"/>
                  </w:rPr>
                </w:rPrChange>
              </w:rPr>
              <w:t xml:space="preserve"> </w:t>
            </w:r>
            <w:r>
              <w:rPr>
                <w:color w:val="008800"/>
              </w:rPr>
              <w:t>число</w:t>
            </w:r>
            <w:r w:rsidR="00DC2893" w:rsidRPr="00DC2893">
              <w:rPr>
                <w:color w:val="008800"/>
                <w:rPrChange w:id="453" w:author="SVFrolov" w:date="2017-08-14T12:40:00Z">
                  <w:rPr>
                    <w:color w:val="008800"/>
                    <w:lang w:val="en-US"/>
                  </w:rPr>
                </w:rPrChange>
              </w:rPr>
              <w:t>: "</w:t>
            </w:r>
            <w:r w:rsidR="00DC2893" w:rsidRPr="00DC2893">
              <w:rPr>
                <w:color w:val="666600"/>
                <w:rPrChange w:id="454" w:author="SVFrolov" w:date="2017-08-14T12:40:00Z">
                  <w:rPr>
                    <w:color w:val="666600"/>
                    <w:lang w:val="en-US"/>
                  </w:rPr>
                </w:rPrChange>
              </w:rPr>
              <w:t>);</w:t>
            </w:r>
          </w:p>
          <w:p w:rsidR="00D64424" w:rsidRPr="002E1D6A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DC2893">
              <w:rPr>
                <w:color w:val="000000"/>
                <w:rPrChange w:id="455" w:author="SVFrolov" w:date="2017-08-14T12:40:00Z">
                  <w:rPr>
                    <w:color w:val="000000"/>
                    <w:lang w:val="en-US"/>
                  </w:rPr>
                </w:rPrChange>
              </w:rPr>
              <w:t xml:space="preserve">            </w:t>
            </w:r>
            <w:r w:rsidR="002E1D6A" w:rsidRPr="002E1D6A">
              <w:rPr>
                <w:color w:val="000000"/>
                <w:lang w:val="en-US"/>
              </w:rPr>
              <w:t xml:space="preserve">y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Convert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ToDouble</w:t>
            </w:r>
            <w:proofErr w:type="spellEnd"/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z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y;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8800"/>
                <w:lang w:val="en-US"/>
              </w:rPr>
              <w:t>"+"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y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8800"/>
                <w:lang w:val="en-US"/>
              </w:rPr>
              <w:t>"="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z</w:t>
            </w:r>
            <w:r w:rsidRPr="002E1D6A">
              <w:rPr>
                <w:color w:val="666600"/>
                <w:lang w:val="en-US"/>
              </w:rPr>
              <w:t>);</w:t>
            </w:r>
            <w:r w:rsidRPr="002E1D6A">
              <w:rPr>
                <w:color w:val="000000"/>
                <w:lang w:val="en-US"/>
              </w:rPr>
              <w:t xml:space="preserve">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Преобразование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в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строку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del w:id="456" w:author="SVFrolov" w:date="2017-07-28T16:53:00Z">
              <w:r w:rsidDel="00DD1D6F">
                <w:rPr>
                  <w:color w:val="660066"/>
                </w:rPr>
                <w:delText>ReadKey</w:delText>
              </w:r>
            </w:del>
            <w:ins w:id="457" w:author="SVFrolov" w:date="2017-07-28T16:53:00Z">
              <w:r w:rsidR="00DD1D6F">
                <w:rPr>
                  <w:color w:val="660066"/>
                </w:rPr>
                <w:t>Read</w:t>
              </w:r>
              <w:proofErr w:type="spellEnd"/>
              <w:r w:rsidR="00DD1D6F">
                <w:rPr>
                  <w:color w:val="660066"/>
                  <w:lang w:val="en-US"/>
                </w:rPr>
                <w:t>Line</w:t>
              </w:r>
            </w:ins>
            <w:r>
              <w:rPr>
                <w:color w:val="666600"/>
              </w:rPr>
              <w:t>();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458" w:author="SVFrolov" w:date="2017-08-14T13:06:00Z">
              <w:r w:rsidDel="00BF62F7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3"/>
        <w:contextualSpacing w:val="0"/>
      </w:pPr>
      <w:bookmarkStart w:id="459" w:name="_medjarpxqhh" w:colFirst="0" w:colLast="0"/>
      <w:bookmarkEnd w:id="459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3"/>
        <w:contextualSpacing w:val="0"/>
      </w:pPr>
      <w:bookmarkStart w:id="460" w:name="_b5vomnk90fg7" w:colFirst="0" w:colLast="0"/>
      <w:bookmarkEnd w:id="460"/>
    </w:p>
    <w:p w:rsidR="00D64424" w:rsidRDefault="002E1D6A">
      <w:pPr>
        <w:pStyle w:val="3"/>
        <w:contextualSpacing w:val="0"/>
      </w:pPr>
      <w:bookmarkStart w:id="461" w:name="_cnmcyqszl49s" w:colFirst="0" w:colLast="0"/>
      <w:bookmarkEnd w:id="461"/>
      <w:r>
        <w:t xml:space="preserve">Задача 2. Вывести значение функции ax^2+bx+c в точке </w:t>
      </w:r>
      <w:proofErr w:type="spellStart"/>
      <w:r>
        <w:t>x</w:t>
      </w:r>
      <w:proofErr w:type="spellEnd"/>
      <w:r>
        <w:t xml:space="preserve">. </w:t>
      </w:r>
      <w:proofErr w:type="spellStart"/>
      <w:r>
        <w:t>x</w:t>
      </w:r>
      <w:proofErr w:type="spellEnd"/>
      <w:r>
        <w:t xml:space="preserve"> - ввести с клавиатуры, </w:t>
      </w:r>
      <w:proofErr w:type="spellStart"/>
      <w:r>
        <w:t>a,b</w:t>
      </w:r>
      <w:proofErr w:type="spellEnd"/>
      <w:r>
        <w:t xml:space="preserve"> и </w:t>
      </w:r>
      <w:proofErr w:type="spellStart"/>
      <w:r>
        <w:t>c</w:t>
      </w:r>
      <w:proofErr w:type="spellEnd"/>
      <w:r>
        <w:t xml:space="preserve"> - присвоить в программе.</w:t>
      </w:r>
    </w:p>
    <w:p w:rsidR="00D64424" w:rsidRDefault="00D64424">
      <w:pPr>
        <w:pStyle w:val="normal"/>
      </w:pPr>
    </w:p>
    <w:tbl>
      <w:tblPr>
        <w:tblStyle w:val="afc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DD1D6F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62" w:author="SVFrolov" w:date="2017-08-14T13:08:00Z"/>
                <w:lang w:val="en-US"/>
              </w:rPr>
            </w:pPr>
            <w:del w:id="463" w:author="SVFrolov" w:date="2017-08-14T13:08:00Z">
              <w:r w:rsidRPr="002E1D6A" w:rsidDel="00BF62F7">
                <w:rPr>
                  <w:color w:val="000088"/>
                  <w:lang w:val="en-US"/>
                </w:rPr>
                <w:delText>namespace</w:delText>
              </w:r>
              <w:r w:rsidRPr="002E1D6A" w:rsidDel="00BF62F7">
                <w:rPr>
                  <w:color w:val="000000"/>
                  <w:lang w:val="en-US"/>
                </w:rPr>
                <w:delText xml:space="preserve"> </w:delText>
              </w:r>
              <w:r w:rsidRPr="002E1D6A" w:rsidDel="00BF62F7">
                <w:rPr>
                  <w:color w:val="660066"/>
                  <w:lang w:val="en-US"/>
                </w:rPr>
                <w:delText>Lesson1_axx_bx_c</w:delText>
              </w:r>
            </w:del>
          </w:p>
          <w:p w:rsidR="00D64424" w:rsidRPr="002E1D6A" w:rsidDel="00BF62F7" w:rsidRDefault="002E1D6A">
            <w:pPr>
              <w:pStyle w:val="normal"/>
              <w:widowControl w:val="0"/>
              <w:spacing w:before="0" w:after="0" w:line="240" w:lineRule="auto"/>
              <w:rPr>
                <w:del w:id="464" w:author="SVFrolov" w:date="2017-08-14T13:08:00Z"/>
                <w:lang w:val="en-US"/>
              </w:rPr>
            </w:pPr>
            <w:del w:id="465" w:author="SVFrolov" w:date="2017-08-14T13:08:00Z">
              <w:r w:rsidRPr="002E1D6A" w:rsidDel="00BF62F7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ins w:id="466" w:author="SVFrolov" w:date="2017-07-28T16:25:00Z"/>
                <w:color w:val="000000"/>
                <w:lang w:val="en-US"/>
                <w:rPrChange w:id="467" w:author="SVFrolov" w:date="2017-08-14T12:40:00Z">
                  <w:rPr>
                    <w:ins w:id="468" w:author="SVFrolov" w:date="2017-07-28T16:25:00Z"/>
                    <w:color w:val="000000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x;</w:t>
            </w:r>
          </w:p>
          <w:p w:rsidR="000A5F63" w:rsidRPr="002520BF" w:rsidRDefault="00DC2893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lang w:val="en-US"/>
                <w:rPrChange w:id="469" w:author="SVFrolov" w:date="2017-08-14T12:40:00Z">
                  <w:rPr>
                    <w:color w:val="ABB1B9"/>
                    <w:sz w:val="32"/>
                    <w:szCs w:val="32"/>
                    <w:lang w:val="en-US"/>
                  </w:rPr>
                </w:rPrChange>
              </w:rPr>
            </w:pPr>
            <w:ins w:id="470" w:author="SVFrolov" w:date="2017-07-28T16:25:00Z"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71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 xml:space="preserve">      </w:t>
              </w:r>
              <w:proofErr w:type="spellStart"/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472" w:author="SVFrolov" w:date="2017-08-14T12:40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3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4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75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>"</w:t>
              </w:r>
              <w:r w:rsidR="000A5F6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Введите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76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="000A5F6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</w:rPr>
                <w:t>значение</w:t>
              </w:r>
              <w:r w:rsidRPr="00DC2893">
                <w:rPr>
                  <w:rFonts w:ascii="Consolas" w:hAnsi="Consolas" w:cs="Consolas"/>
                  <w:color w:val="A31515"/>
                  <w:sz w:val="19"/>
                  <w:szCs w:val="19"/>
                  <w:highlight w:val="white"/>
                  <w:lang w:val="en-US"/>
                  <w:rPrChange w:id="477" w:author="SVFrolov" w:date="2017-08-14T12:40:00Z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</w:rPrChange>
                </w:rPr>
                <w:t xml:space="preserve"> x: "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478" w:author="SVFrolov" w:date="2017-08-14T12:40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);</w:t>
              </w:r>
            </w:ins>
          </w:p>
          <w:p w:rsidR="00D64424" w:rsidRPr="002E1D6A" w:rsidRDefault="007A7F25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520BF">
              <w:rPr>
                <w:color w:val="000000"/>
                <w:lang w:val="en-US"/>
              </w:rPr>
              <w:t xml:space="preserve">            </w:t>
            </w:r>
            <w:r w:rsidR="002E1D6A" w:rsidRPr="002E1D6A">
              <w:rPr>
                <w:color w:val="000088"/>
                <w:lang w:val="en-US"/>
              </w:rPr>
              <w:t>string</w:t>
            </w:r>
            <w:r w:rsidR="002E1D6A" w:rsidRPr="002E1D6A">
              <w:rPr>
                <w:color w:val="000000"/>
                <w:lang w:val="en-US"/>
              </w:rPr>
              <w:t xml:space="preserve"> s </w:t>
            </w:r>
            <w:r w:rsidR="002E1D6A" w:rsidRPr="002E1D6A">
              <w:rPr>
                <w:color w:val="666600"/>
                <w:lang w:val="en-US"/>
              </w:rPr>
              <w:t>=</w:t>
            </w:r>
            <w:r w:rsidR="002E1D6A"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="002E1D6A" w:rsidRPr="002E1D6A">
              <w:rPr>
                <w:color w:val="660066"/>
                <w:lang w:val="en-US"/>
              </w:rPr>
              <w:t>Console</w:t>
            </w:r>
            <w:r w:rsidR="002E1D6A" w:rsidRPr="002E1D6A">
              <w:rPr>
                <w:color w:val="666600"/>
                <w:lang w:val="en-US"/>
              </w:rPr>
              <w:t>.</w:t>
            </w:r>
            <w:r w:rsidR="002E1D6A" w:rsidRPr="002E1D6A">
              <w:rPr>
                <w:color w:val="660066"/>
                <w:lang w:val="en-US"/>
              </w:rPr>
              <w:t>ReadLine</w:t>
            </w:r>
            <w:proofErr w:type="spellEnd"/>
            <w:r w:rsidR="002E1D6A" w:rsidRPr="002E1D6A">
              <w:rPr>
                <w:color w:val="666600"/>
                <w:lang w:val="en-US"/>
              </w:rPr>
              <w:t>();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x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Convert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ToDouble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s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f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a*</w:t>
            </w:r>
            <w:proofErr w:type="spellStart"/>
            <w:r w:rsidRPr="002E1D6A">
              <w:rPr>
                <w:color w:val="660066"/>
                <w:lang w:val="en-US"/>
              </w:rPr>
              <w:t>Math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Pow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x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c;</w:t>
            </w:r>
          </w:p>
          <w:p w:rsidR="00D64424" w:rsidRPr="002520BF" w:rsidRDefault="002E1D6A">
            <w:pPr>
              <w:pStyle w:val="normal"/>
              <w:widowControl w:val="0"/>
              <w:spacing w:before="0" w:after="0" w:line="240" w:lineRule="auto"/>
              <w:rPr>
                <w:ins w:id="479" w:author="SVFrolov" w:date="2017-07-28T16:25:00Z"/>
                <w:color w:val="666600"/>
                <w:lang w:val="en-US"/>
                <w:rPrChange w:id="480" w:author="SVFrolov" w:date="2017-08-14T12:40:00Z">
                  <w:rPr>
                    <w:ins w:id="481" w:author="SVFrolov" w:date="2017-07-28T16:25:00Z"/>
                    <w:color w:val="666600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 xml:space="preserve">"{0}*x^2+{1}*x+{2}, </w:t>
            </w:r>
            <w:r>
              <w:rPr>
                <w:color w:val="008800"/>
              </w:rPr>
              <w:t>при</w:t>
            </w:r>
            <w:r w:rsidRPr="002E1D6A">
              <w:rPr>
                <w:color w:val="008800"/>
                <w:lang w:val="en-US"/>
              </w:rPr>
              <w:t xml:space="preserve"> x={3}, f={4}"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f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0A5F63" w:rsidRPr="000A5F63" w:rsidRDefault="00DC2893">
            <w:pPr>
              <w:pStyle w:val="normal"/>
              <w:keepNext/>
              <w:keepLines/>
              <w:widowControl w:val="0"/>
              <w:spacing w:before="0" w:after="0" w:line="240" w:lineRule="auto"/>
              <w:contextualSpacing/>
              <w:rPr>
                <w:rPrChange w:id="482" w:author="SVFrolov" w:date="2017-07-28T16:25:00Z">
                  <w:rPr>
                    <w:color w:val="ABB1B9"/>
                    <w:sz w:val="32"/>
                    <w:szCs w:val="32"/>
                    <w:lang w:val="en-US"/>
                  </w:rPr>
                </w:rPrChange>
              </w:rPr>
            </w:pPr>
            <w:ins w:id="483" w:author="SVFrolov" w:date="2017-07-28T16:25:00Z">
              <w:r w:rsidRPr="00DC2893">
                <w:rPr>
                  <w:color w:val="666600"/>
                  <w:lang w:val="en-US"/>
                  <w:rPrChange w:id="484" w:author="SVFrolov" w:date="2017-08-14T12:40:00Z">
                    <w:rPr>
                      <w:color w:val="666600"/>
                    </w:rPr>
                  </w:rPrChange>
                </w:rPr>
                <w:t xml:space="preserve">            </w:t>
              </w:r>
              <w:proofErr w:type="spellStart"/>
              <w:r w:rsidR="000A5F6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 w:rsidR="000A5F6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.Read</w:t>
              </w:r>
            </w:ins>
            <w:proofErr w:type="spellEnd"/>
            <w:ins w:id="485" w:author="SVFrolov" w:date="2017-07-28T16:53:00Z">
              <w:r w:rsidR="00DD1D6F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</w:rPr>
                <w:t>Line</w:t>
              </w:r>
            </w:ins>
            <w:ins w:id="486" w:author="SVFrolov" w:date="2017-07-28T16:25:00Z">
              <w:r w:rsidR="000A5F6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();</w:t>
              </w:r>
            </w:ins>
          </w:p>
          <w:p w:rsidR="00D64424" w:rsidRPr="00DD1D6F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487" w:author="SVFrolov" w:date="2017-07-28T16:52:00Z">
                  <w:rPr/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="00DC2893" w:rsidRPr="00DC2893">
              <w:rPr>
                <w:color w:val="000000"/>
                <w:lang w:val="en-US"/>
                <w:rPrChange w:id="488" w:author="SVFrolov" w:date="2017-07-28T16:52:00Z">
                  <w:rPr>
                    <w:color w:val="000000"/>
                  </w:rPr>
                </w:rPrChange>
              </w:rPr>
              <w:t>}</w:t>
            </w:r>
          </w:p>
          <w:p w:rsidR="00D64424" w:rsidRPr="00DD1D6F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489" w:author="SVFrolov" w:date="2017-07-28T16:52:00Z">
                  <w:rPr/>
                </w:rPrChange>
              </w:rPr>
            </w:pPr>
            <w:r w:rsidRPr="00DC2893">
              <w:rPr>
                <w:color w:val="000000"/>
                <w:lang w:val="en-US"/>
                <w:rPrChange w:id="490" w:author="SVFrolov" w:date="2017-07-28T16:52:00Z">
                  <w:rPr>
                    <w:color w:val="000000"/>
                  </w:rPr>
                </w:rPrChange>
              </w:rPr>
              <w:t xml:space="preserve">    }</w:t>
            </w:r>
          </w:p>
          <w:p w:rsidR="00D64424" w:rsidRPr="00DD1D6F" w:rsidRDefault="00DC2893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491" w:author="SVFrolov" w:date="2017-07-28T16:52:00Z">
                  <w:rPr/>
                </w:rPrChange>
              </w:rPr>
            </w:pPr>
            <w:del w:id="492" w:author="SVFrolov" w:date="2017-08-14T13:08:00Z">
              <w:r w:rsidRPr="00DC2893">
                <w:rPr>
                  <w:color w:val="000000"/>
                  <w:lang w:val="en-US"/>
                  <w:rPrChange w:id="493" w:author="SVFrolov" w:date="2017-07-28T16:52:00Z">
                    <w:rPr>
                      <w:color w:val="000000"/>
                    </w:rPr>
                  </w:rPrChange>
                </w:rPr>
                <w:delText>}</w:delText>
              </w:r>
            </w:del>
          </w:p>
        </w:tc>
      </w:tr>
    </w:tbl>
    <w:p w:rsidR="00D64424" w:rsidRPr="00DD1D6F" w:rsidRDefault="00D64424">
      <w:pPr>
        <w:pStyle w:val="normal"/>
        <w:rPr>
          <w:lang w:val="en-US"/>
          <w:rPrChange w:id="494" w:author="SVFrolov" w:date="2017-07-28T16:52:00Z">
            <w:rPr/>
          </w:rPrChange>
        </w:rPr>
      </w:pPr>
    </w:p>
    <w:p w:rsidR="00D64424" w:rsidRPr="00DD1D6F" w:rsidRDefault="00D64424">
      <w:pPr>
        <w:pStyle w:val="normal"/>
        <w:rPr>
          <w:lang w:val="en-US"/>
          <w:rPrChange w:id="495" w:author="SVFrolov" w:date="2017-07-28T16:52:00Z">
            <w:rPr/>
          </w:rPrChange>
        </w:rPr>
      </w:pPr>
    </w:p>
    <w:p w:rsidR="00D64424" w:rsidRPr="00DD1D6F" w:rsidRDefault="00DC2893">
      <w:pPr>
        <w:pStyle w:val="normal"/>
        <w:rPr>
          <w:lang w:val="en-US"/>
          <w:rPrChange w:id="496" w:author="SVFrolov" w:date="2017-07-28T16:52:00Z">
            <w:rPr/>
          </w:rPrChange>
        </w:rPr>
      </w:pPr>
      <w:r w:rsidRPr="00DC2893">
        <w:rPr>
          <w:lang w:val="en-US"/>
          <w:rPrChange w:id="497" w:author="SVFrolov" w:date="2017-07-28T16:52:00Z">
            <w:rPr/>
          </w:rPrChange>
        </w:rPr>
        <w:br w:type="page"/>
      </w:r>
    </w:p>
    <w:p w:rsidR="00D64424" w:rsidRPr="00DD1D6F" w:rsidRDefault="00D64424">
      <w:pPr>
        <w:pStyle w:val="normal"/>
        <w:rPr>
          <w:lang w:val="en-US"/>
          <w:rPrChange w:id="498" w:author="SVFrolov" w:date="2017-07-28T16:52:00Z">
            <w:rPr/>
          </w:rPrChange>
        </w:rPr>
      </w:pPr>
    </w:p>
    <w:p w:rsidR="00D64424" w:rsidRDefault="002E1D6A">
      <w:pPr>
        <w:pStyle w:val="normal"/>
      </w:pPr>
      <w:r>
        <w:rPr>
          <w:b/>
          <w:sz w:val="24"/>
          <w:szCs w:val="24"/>
        </w:rPr>
        <w:t>Задача 3. Обменять значениями две переменные.</w:t>
      </w:r>
    </w:p>
    <w:p w:rsidR="00D64424" w:rsidRDefault="00D64424">
      <w:pPr>
        <w:pStyle w:val="normal"/>
      </w:pPr>
    </w:p>
    <w:tbl>
      <w:tblPr>
        <w:tblStyle w:val="afd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62F7" w:rsidRPr="00BF62F7" w:rsidRDefault="00DC2893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499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00" w:author="SVFrolov" w:date="2017-08-14T13:09:00Z">
                  <w:rPr>
                    <w:ins w:id="501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02" w:author="SVFrolov" w:date="2017-08-14T13:09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03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04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505" w:author="SVFrolov" w:date="2017-08-14T13:09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BF62F7" w:rsidRPr="00BF62F7" w:rsidRDefault="00DC2893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06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07" w:author="SVFrolov" w:date="2017-08-14T13:09:00Z">
                  <w:rPr>
                    <w:ins w:id="508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09" w:author="SVFrolov" w:date="2017-08-14T13:0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0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BF62F7" w:rsidRPr="00BF62F7" w:rsidRDefault="00DC2893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11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12" w:author="SVFrolov" w:date="2017-08-14T13:09:00Z">
                  <w:rPr>
                    <w:ins w:id="513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14" w:author="SVFrolov" w:date="2017-08-14T13:09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5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16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7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18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19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20" w:author="SVFrolov" w:date="2017-08-14T13:09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1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2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3" w:author="SVFrolov" w:date="2017-08-14T13:0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BF62F7" w:rsidRPr="00BF62F7" w:rsidRDefault="00BF62F7" w:rsidP="00BF62F7">
            <w:pPr>
              <w:pStyle w:val="normal"/>
              <w:widowControl w:val="0"/>
              <w:spacing w:before="0" w:after="0" w:line="240" w:lineRule="auto"/>
              <w:rPr>
                <w:ins w:id="524" w:author="SVFrolov" w:date="2017-08-14T13:09:00Z"/>
                <w:rFonts w:ascii="Consolas" w:hAnsi="Consolas" w:cs="Consolas"/>
                <w:color w:val="000000"/>
                <w:sz w:val="19"/>
                <w:szCs w:val="19"/>
                <w:rPrChange w:id="525" w:author="SVFrolov" w:date="2017-08-14T13:09:00Z">
                  <w:rPr>
                    <w:ins w:id="526" w:author="SVFrolov" w:date="2017-08-14T13:09:00Z"/>
                    <w:rFonts w:ascii="Consolas" w:hAnsi="Consolas" w:cs="Consolas"/>
                    <w:color w:val="000000"/>
                    <w:sz w:val="19"/>
                    <w:szCs w:val="19"/>
                    <w:lang w:val="en-US"/>
                  </w:rPr>
                </w:rPrChange>
              </w:rPr>
            </w:pPr>
            <w:ins w:id="527" w:author="SVFrolov" w:date="2017-08-14T13:09:00Z">
              <w:r w:rsidRPr="006D5D6C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28" w:author="Сергей" w:date="2017-08-20T15:49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{</w:t>
              </w:r>
            </w:ins>
          </w:p>
          <w:p w:rsidR="00D64424" w:rsidRDefault="00DC2893" w:rsidP="00BF62F7">
            <w:pPr>
              <w:pStyle w:val="normal"/>
              <w:widowControl w:val="0"/>
              <w:spacing w:before="0" w:after="0" w:line="240" w:lineRule="auto"/>
            </w:pPr>
            <w:ins w:id="529" w:author="SVFrolov" w:date="2017-08-14T13:09:00Z">
              <w:r w:rsidRPr="00DC2893">
                <w:rPr>
                  <w:color w:val="000088"/>
                  <w:rPrChange w:id="530" w:author="SVFrolov" w:date="2017-08-14T13:09:00Z">
                    <w:rPr>
                      <w:color w:val="000088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a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6666"/>
              </w:rPr>
              <w:t>10</w:t>
            </w:r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</w:t>
            </w:r>
            <w:r w:rsidR="002E1D6A">
              <w:rPr>
                <w:color w:val="880000"/>
              </w:rPr>
              <w:t>// Присваиваем начальное значение</w:t>
            </w:r>
          </w:p>
          <w:p w:rsidR="00D64424" w:rsidRDefault="00DC2893">
            <w:pPr>
              <w:pStyle w:val="normal"/>
              <w:widowControl w:val="0"/>
              <w:spacing w:before="0" w:after="0" w:line="240" w:lineRule="auto"/>
            </w:pPr>
            <w:ins w:id="531" w:author="SVFrolov" w:date="2017-08-14T13:09:00Z">
              <w:r w:rsidRPr="00DC2893">
                <w:rPr>
                  <w:color w:val="000088"/>
                  <w:rPrChange w:id="532" w:author="SVFrolov" w:date="2017-08-14T13:09:00Z">
                    <w:rPr>
                      <w:color w:val="000088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b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6666"/>
              </w:rPr>
              <w:t>20</w:t>
            </w:r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</w:t>
            </w:r>
            <w:r w:rsidR="002E1D6A">
              <w:rPr>
                <w:color w:val="880000"/>
              </w:rPr>
              <w:t>// Присваиваем начальное значение</w:t>
            </w:r>
          </w:p>
          <w:p w:rsidR="00D64424" w:rsidRDefault="00DC2893">
            <w:pPr>
              <w:pStyle w:val="normal"/>
              <w:widowControl w:val="0"/>
              <w:spacing w:before="0" w:after="0" w:line="240" w:lineRule="auto"/>
            </w:pPr>
            <w:ins w:id="533" w:author="SVFrolov" w:date="2017-08-14T13:09:00Z">
              <w:r w:rsidRPr="00DC2893">
                <w:rPr>
                  <w:color w:val="000088"/>
                  <w:rPrChange w:id="534" w:author="SVFrolov" w:date="2017-08-14T13:09:00Z">
                    <w:rPr>
                      <w:color w:val="000088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88"/>
              </w:rPr>
              <w:t>int</w:t>
            </w:r>
            <w:proofErr w:type="spellEnd"/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t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a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t</w:t>
            </w:r>
            <w:proofErr w:type="spellEnd"/>
            <w:r w:rsidR="002E1D6A">
              <w:rPr>
                <w:color w:val="880000"/>
              </w:rPr>
              <w:t xml:space="preserve"> запоминаем значение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</w:p>
          <w:p w:rsidR="00D64424" w:rsidRDefault="00DC2893">
            <w:pPr>
              <w:pStyle w:val="normal"/>
              <w:widowControl w:val="0"/>
              <w:spacing w:before="0" w:after="0" w:line="240" w:lineRule="auto"/>
            </w:pPr>
            <w:ins w:id="535" w:author="SVFrolov" w:date="2017-08-14T13:09:00Z">
              <w:r w:rsidRPr="00DC2893">
                <w:rPr>
                  <w:color w:val="000000"/>
                  <w:rPrChange w:id="536" w:author="SVFrolov" w:date="2017-08-14T13:09:00Z">
                    <w:rPr>
                      <w:color w:val="000000"/>
                      <w:lang w:val="en-US"/>
                    </w:rPr>
                  </w:rPrChange>
                </w:rPr>
                <w:t xml:space="preserve">           </w:t>
              </w:r>
            </w:ins>
            <w:proofErr w:type="spellStart"/>
            <w:r w:rsidR="002E1D6A">
              <w:rPr>
                <w:color w:val="000000"/>
              </w:rPr>
              <w:t>a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b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  <w:r w:rsidR="002E1D6A">
              <w:rPr>
                <w:color w:val="880000"/>
              </w:rPr>
              <w:t xml:space="preserve"> записываем </w:t>
            </w:r>
            <w:proofErr w:type="spellStart"/>
            <w:r w:rsidR="002E1D6A">
              <w:rPr>
                <w:color w:val="880000"/>
              </w:rPr>
              <w:t>b</w:t>
            </w:r>
            <w:proofErr w:type="spellEnd"/>
          </w:p>
          <w:p w:rsidR="00D64424" w:rsidRPr="00BF62F7" w:rsidRDefault="00DC2893">
            <w:pPr>
              <w:pStyle w:val="normal"/>
              <w:widowControl w:val="0"/>
              <w:spacing w:before="0" w:after="0" w:line="240" w:lineRule="auto"/>
              <w:rPr>
                <w:ins w:id="537" w:author="SVFrolov" w:date="2017-08-14T13:09:00Z"/>
                <w:color w:val="880000"/>
                <w:rPrChange w:id="538" w:author="SVFrolov" w:date="2017-08-14T13:10:00Z">
                  <w:rPr>
                    <w:ins w:id="539" w:author="SVFrolov" w:date="2017-08-14T13:09:00Z"/>
                    <w:color w:val="880000"/>
                    <w:lang w:val="en-US"/>
                  </w:rPr>
                </w:rPrChange>
              </w:rPr>
            </w:pPr>
            <w:ins w:id="540" w:author="SVFrolov" w:date="2017-08-14T13:10:00Z">
              <w:r w:rsidRPr="00DC2893">
                <w:rPr>
                  <w:color w:val="000000"/>
                  <w:rPrChange w:id="541" w:author="SVFrolov" w:date="2017-08-14T13:10:00Z">
                    <w:rPr>
                      <w:color w:val="000000"/>
                      <w:lang w:val="en-US"/>
                    </w:rPr>
                  </w:rPrChange>
                </w:rPr>
                <w:t xml:space="preserve">            </w:t>
              </w:r>
            </w:ins>
            <w:proofErr w:type="spellStart"/>
            <w:r w:rsidR="002E1D6A">
              <w:rPr>
                <w:color w:val="000000"/>
              </w:rPr>
              <w:t>b</w:t>
            </w:r>
            <w:r w:rsidR="002E1D6A">
              <w:rPr>
                <w:color w:val="666600"/>
              </w:rPr>
              <w:t>=</w:t>
            </w:r>
            <w:r w:rsidR="002E1D6A">
              <w:rPr>
                <w:color w:val="000000"/>
              </w:rPr>
              <w:t>t</w:t>
            </w:r>
            <w:proofErr w:type="spellEnd"/>
            <w:r w:rsidR="002E1D6A">
              <w:rPr>
                <w:color w:val="666600"/>
              </w:rPr>
              <w:t>;</w:t>
            </w:r>
            <w:r w:rsidR="002E1D6A">
              <w:rPr>
                <w:color w:val="000000"/>
              </w:rPr>
              <w:t xml:space="preserve">            </w:t>
            </w:r>
            <w:r w:rsidR="002E1D6A">
              <w:rPr>
                <w:color w:val="880000"/>
              </w:rPr>
              <w:t xml:space="preserve">// В </w:t>
            </w:r>
            <w:proofErr w:type="spellStart"/>
            <w:r w:rsidR="002E1D6A">
              <w:rPr>
                <w:color w:val="880000"/>
              </w:rPr>
              <w:t>b</w:t>
            </w:r>
            <w:proofErr w:type="spellEnd"/>
            <w:r w:rsidR="002E1D6A">
              <w:rPr>
                <w:color w:val="880000"/>
              </w:rPr>
              <w:t xml:space="preserve"> записываем сохраненное </w:t>
            </w:r>
            <w:proofErr w:type="spellStart"/>
            <w:r w:rsidR="002E1D6A">
              <w:rPr>
                <w:color w:val="880000"/>
              </w:rPr>
              <w:t>a</w:t>
            </w:r>
            <w:proofErr w:type="spellEnd"/>
          </w:p>
          <w:p w:rsidR="00BF62F7" w:rsidRDefault="00BF62F7" w:rsidP="00BF62F7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42" w:author="SVFrolov" w:date="2017-08-14T13:09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543" w:author="SVFrolov" w:date="2017-08-14T13:09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 xml:space="preserve">    }</w:t>
              </w:r>
            </w:ins>
          </w:p>
          <w:p w:rsidR="00BF62F7" w:rsidRPr="00BF62F7" w:rsidRDefault="00BF62F7" w:rsidP="00BF62F7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544" w:author="SVFrolov" w:date="2017-08-14T13:09:00Z">
                  <w:rPr/>
                </w:rPrChange>
              </w:rPr>
            </w:pPr>
            <w:ins w:id="545" w:author="SVFrolov" w:date="2017-08-14T13:09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</w:tc>
      </w:tr>
    </w:tbl>
    <w:p w:rsidR="00D64424" w:rsidRDefault="00D64424">
      <w:pPr>
        <w:pStyle w:val="normal"/>
      </w:pPr>
    </w:p>
    <w:p w:rsidR="00D64424" w:rsidRDefault="002E1D6A">
      <w:pPr>
        <w:pStyle w:val="normal"/>
      </w:pPr>
      <w:r>
        <w:rPr>
          <w:b/>
          <w:sz w:val="24"/>
          <w:szCs w:val="24"/>
        </w:rPr>
        <w:t xml:space="preserve">Задача 4. Разработать метод проверки четности числа. Метод возвращает </w:t>
      </w:r>
      <w:proofErr w:type="spellStart"/>
      <w:r>
        <w:rPr>
          <w:b/>
          <w:sz w:val="24"/>
          <w:szCs w:val="24"/>
        </w:rPr>
        <w:t>true</w:t>
      </w:r>
      <w:proofErr w:type="spellEnd"/>
      <w:r>
        <w:rPr>
          <w:b/>
          <w:sz w:val="24"/>
          <w:szCs w:val="24"/>
        </w:rPr>
        <w:t xml:space="preserve">, если число четное и </w:t>
      </w:r>
      <w:proofErr w:type="spellStart"/>
      <w:r>
        <w:rPr>
          <w:b/>
          <w:sz w:val="24"/>
          <w:szCs w:val="24"/>
        </w:rPr>
        <w:t>false</w:t>
      </w:r>
      <w:proofErr w:type="spellEnd"/>
      <w:r>
        <w:rPr>
          <w:b/>
          <w:sz w:val="24"/>
          <w:szCs w:val="24"/>
        </w:rPr>
        <w:t>, если число нечетное.</w:t>
      </w:r>
    </w:p>
    <w:p w:rsidR="00D64424" w:rsidRDefault="00D64424">
      <w:pPr>
        <w:pStyle w:val="normal"/>
      </w:pPr>
    </w:p>
    <w:tbl>
      <w:tblPr>
        <w:tblStyle w:val="afe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 w:rsidRPr="00760491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491" w:rsidRP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46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47" w:author="SVFrolov" w:date="2017-08-14T13:13:00Z">
                  <w:rPr>
                    <w:ins w:id="548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49" w:author="SVFrolov" w:date="2017-08-14T13:13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50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using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51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System;</w:t>
              </w:r>
            </w:ins>
          </w:p>
          <w:p w:rsidR="00760491" w:rsidRPr="00760491" w:rsidRDefault="00760491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52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53" w:author="SVFrolov" w:date="2017-08-14T13:13:00Z">
                  <w:rPr>
                    <w:ins w:id="554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</w:p>
          <w:p w:rsidR="00760491" w:rsidRP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55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56" w:author="SVFrolov" w:date="2017-08-14T13:13:00Z">
                  <w:rPr>
                    <w:ins w:id="557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58" w:author="SVFrolov" w:date="2017-08-14T13:13:00Z"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59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class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60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561" w:author="SVFrolov" w:date="2017-08-14T13:13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Program</w:t>
              </w:r>
            </w:ins>
          </w:p>
          <w:p w:rsidR="00760491" w:rsidRDefault="00DC2893" w:rsidP="00760491">
            <w:pPr>
              <w:pStyle w:val="normal"/>
              <w:widowControl w:val="0"/>
              <w:spacing w:before="0" w:after="0" w:line="240" w:lineRule="auto"/>
              <w:rPr>
                <w:ins w:id="562" w:author="SVFrolov" w:date="2017-08-14T13:13:00Z"/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  <w:ins w:id="563" w:author="SVFrolov" w:date="2017-08-14T13:1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64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{</w:t>
              </w:r>
            </w:ins>
          </w:p>
          <w:p w:rsidR="00D64424" w:rsidRPr="002E1D6A" w:rsidRDefault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565" w:author="SVFrolov" w:date="2017-08-14T13:13:00Z">
              <w:r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</w:rPr>
                <w:t xml:space="preserve">    </w:t>
              </w:r>
            </w:ins>
            <w:ins w:id="566" w:author="SVFrolov" w:date="2017-07-28T16:31:00Z">
              <w:r w:rsidR="00DC2893"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67" w:author="SVFrolov" w:date="2017-07-28T16:32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="00DC2893" w:rsidRPr="00DC2893">
                <w:rPr>
                  <w:rFonts w:ascii="Consolas" w:hAnsi="Consolas" w:cs="Consolas"/>
                  <w:color w:val="0000FF"/>
                  <w:sz w:val="19"/>
                  <w:szCs w:val="19"/>
                  <w:lang w:val="en-US"/>
                  <w:rPrChange w:id="568" w:author="SVFrolov" w:date="2017-07-28T16:32:00Z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rPrChange>
                </w:rPr>
                <w:t xml:space="preserve"> </w:t>
              </w:r>
            </w:ins>
            <w:proofErr w:type="spellStart"/>
            <w:r w:rsidR="002E1D6A" w:rsidRPr="002E1D6A">
              <w:rPr>
                <w:color w:val="000088"/>
                <w:lang w:val="en-US"/>
              </w:rPr>
              <w:t>bool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</w:t>
            </w:r>
            <w:r w:rsidR="002E1D6A" w:rsidRPr="002E1D6A">
              <w:rPr>
                <w:color w:val="660066"/>
                <w:lang w:val="en-US"/>
              </w:rPr>
              <w:t>Odd</w:t>
            </w:r>
            <w:r w:rsidR="002E1D6A" w:rsidRPr="002E1D6A">
              <w:rPr>
                <w:color w:val="666600"/>
                <w:lang w:val="en-US"/>
              </w:rPr>
              <w:t>(</w:t>
            </w:r>
            <w:proofErr w:type="spellStart"/>
            <w:r w:rsidR="002E1D6A" w:rsidRPr="002E1D6A">
              <w:rPr>
                <w:color w:val="000088"/>
                <w:lang w:val="en-US"/>
              </w:rPr>
              <w:t>int</w:t>
            </w:r>
            <w:proofErr w:type="spellEnd"/>
            <w:r w:rsidR="002E1D6A" w:rsidRPr="002E1D6A">
              <w:rPr>
                <w:color w:val="000000"/>
                <w:lang w:val="en-US"/>
              </w:rPr>
              <w:t xml:space="preserve"> n)</w:t>
            </w:r>
          </w:p>
          <w:p w:rsidR="00D64424" w:rsidRPr="002E1D6A" w:rsidRDefault="00760491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569" w:author="SVFrolov" w:date="2017-08-14T13:13:00Z">
              <w:r>
                <w:rPr>
                  <w:color w:val="000000"/>
                  <w:lang w:val="en-US"/>
                </w:rPr>
                <w:t xml:space="preserve">       </w:t>
              </w:r>
            </w:ins>
            <w:r w:rsidR="002E1D6A" w:rsidRPr="002E1D6A">
              <w:rPr>
                <w:color w:val="000000"/>
                <w:lang w:val="en-US"/>
              </w:rPr>
              <w:t>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</w:t>
            </w:r>
            <w:ins w:id="570" w:author="SVFrolov" w:date="2017-08-14T13:13:00Z">
              <w:r w:rsidR="00760491">
                <w:rPr>
                  <w:color w:val="000000"/>
                  <w:lang w:val="en-US"/>
                </w:rPr>
                <w:t xml:space="preserve">             </w:t>
              </w:r>
            </w:ins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n</w:t>
            </w:r>
            <w:r w:rsidRPr="002E1D6A">
              <w:rPr>
                <w:color w:val="666600"/>
                <w:lang w:val="en-US"/>
              </w:rPr>
              <w:t>%</w:t>
            </w:r>
            <w:r w:rsidRPr="002E1D6A">
              <w:rPr>
                <w:color w:val="006666"/>
                <w:lang w:val="en-US"/>
              </w:rPr>
              <w:t>2</w:t>
            </w:r>
            <w:r w:rsidRPr="002E1D6A">
              <w:rPr>
                <w:color w:val="666600"/>
                <w:lang w:val="en-US"/>
              </w:rPr>
              <w:t>==</w:t>
            </w:r>
            <w:r w:rsidRPr="002E1D6A">
              <w:rPr>
                <w:color w:val="006666"/>
                <w:lang w:val="en-US"/>
              </w:rPr>
              <w:t>0;</w:t>
            </w:r>
          </w:p>
          <w:p w:rsidR="00D64424" w:rsidRDefault="00760491">
            <w:pPr>
              <w:pStyle w:val="normal"/>
              <w:widowControl w:val="0"/>
              <w:spacing w:before="0" w:after="0" w:line="240" w:lineRule="auto"/>
              <w:rPr>
                <w:ins w:id="571" w:author="SVFrolov" w:date="2017-08-14T13:13:00Z"/>
                <w:color w:val="000000"/>
                <w:lang w:val="en-US"/>
              </w:rPr>
            </w:pPr>
            <w:ins w:id="572" w:author="SVFrolov" w:date="2017-08-14T13:13:00Z">
              <w:r>
                <w:rPr>
                  <w:color w:val="000000"/>
                  <w:lang w:val="en-US"/>
                </w:rPr>
                <w:t xml:space="preserve">       </w:t>
              </w:r>
            </w:ins>
            <w:r w:rsidR="00DC2893" w:rsidRPr="00DC2893">
              <w:rPr>
                <w:color w:val="000000"/>
                <w:lang w:val="en-US"/>
                <w:rPrChange w:id="573" w:author="SVFrolov" w:date="2017-08-14T13:13:00Z">
                  <w:rPr>
                    <w:color w:val="000000"/>
                  </w:rPr>
                </w:rPrChange>
              </w:rPr>
              <w:t>}</w:t>
            </w:r>
          </w:p>
          <w:p w:rsidR="00760491" w:rsidRP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74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75" w:author="SVFrolov" w:date="2017-08-14T13:13:00Z">
                  <w:rPr>
                    <w:ins w:id="576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77" w:author="SVFrolov" w:date="2017-08-14T13:1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78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79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static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0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81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void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2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Main(</w:t>
              </w:r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83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string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4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[] </w:t>
              </w:r>
              <w:proofErr w:type="spellStart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5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args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86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)</w:t>
              </w:r>
            </w:ins>
          </w:p>
          <w:p w:rsidR="00760491" w:rsidRP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87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88" w:author="SVFrolov" w:date="2017-08-14T13:13:00Z">
                  <w:rPr>
                    <w:ins w:id="589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90" w:author="SVFrolov" w:date="2017-08-14T13:1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91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{</w:t>
              </w:r>
            </w:ins>
          </w:p>
          <w:p w:rsidR="00760491" w:rsidRP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92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593" w:author="SVFrolov" w:date="2017-08-14T13:13:00Z">
                  <w:rPr>
                    <w:ins w:id="594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595" w:author="SVFrolov" w:date="2017-08-14T13:1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96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DC2893">
                <w:rPr>
                  <w:rFonts w:ascii="Consolas" w:hAnsi="Consolas" w:cs="Consolas"/>
                  <w:color w:val="0000FF"/>
                  <w:sz w:val="19"/>
                  <w:szCs w:val="19"/>
                  <w:highlight w:val="white"/>
                  <w:lang w:val="en-US"/>
                  <w:rPrChange w:id="597" w:author="SVFrolov" w:date="2017-08-14T13:13:00Z"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</w:rPrChange>
                </w:rPr>
                <w:t>int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598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value = 100500;</w:t>
              </w:r>
            </w:ins>
          </w:p>
          <w:p w:rsidR="00760491" w:rsidRP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599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  <w:rPrChange w:id="600" w:author="SVFrolov" w:date="2017-08-14T13:13:00Z">
                  <w:rPr>
                    <w:ins w:id="601" w:author="SVFrolov" w:date="2017-08-14T13:13:00Z"/>
                    <w:rFonts w:ascii="Consolas" w:hAnsi="Consolas" w:cs="Consolas"/>
                    <w:color w:val="000000"/>
                    <w:sz w:val="19"/>
                    <w:szCs w:val="19"/>
                    <w:highlight w:val="white"/>
                  </w:rPr>
                </w:rPrChange>
              </w:rPr>
            </w:pPr>
            <w:ins w:id="602" w:author="SVFrolov" w:date="2017-08-14T13:1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3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    </w:t>
              </w:r>
              <w:proofErr w:type="spellStart"/>
              <w:r w:rsidRPr="00DC2893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  <w:rPrChange w:id="604" w:author="SVFrolov" w:date="2017-08-14T13:13:00Z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</w:rPrChange>
                </w:rPr>
                <w:t>Console</w:t>
              </w:r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5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.WriteLine</w:t>
              </w:r>
              <w:proofErr w:type="spellEnd"/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6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>(Odd(value));</w:t>
              </w:r>
            </w:ins>
          </w:p>
          <w:p w:rsidR="00760491" w:rsidRDefault="00DC2893" w:rsidP="00760491">
            <w:pPr>
              <w:autoSpaceDE w:val="0"/>
              <w:autoSpaceDN w:val="0"/>
              <w:adjustRightInd w:val="0"/>
              <w:spacing w:before="0" w:after="0" w:line="240" w:lineRule="auto"/>
              <w:rPr>
                <w:ins w:id="607" w:author="SVFrolov" w:date="2017-08-14T13:13:00Z"/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ins w:id="608" w:author="SVFrolov" w:date="2017-08-14T13:13:00Z">
              <w:r w:rsidRPr="00DC2893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  <w:lang w:val="en-US"/>
                  <w:rPrChange w:id="609" w:author="SVFrolov" w:date="2017-08-14T13:13:00Z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rPrChange>
                </w:rPr>
                <w:t xml:space="preserve">    </w:t>
              </w:r>
              <w:r w:rsidR="00760491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  <w:p w:rsidR="00760491" w:rsidRPr="00760491" w:rsidRDefault="00760491" w:rsidP="00760491">
            <w:pPr>
              <w:pStyle w:val="normal"/>
              <w:widowControl w:val="0"/>
              <w:spacing w:before="0" w:after="0" w:line="240" w:lineRule="auto"/>
              <w:rPr>
                <w:lang w:val="en-US"/>
                <w:rPrChange w:id="610" w:author="SVFrolov" w:date="2017-08-14T13:13:00Z">
                  <w:rPr/>
                </w:rPrChange>
              </w:rPr>
            </w:pPr>
            <w:ins w:id="611" w:author="SVFrolov" w:date="2017-08-14T13:13:00Z"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}</w:t>
              </w:r>
            </w:ins>
          </w:p>
        </w:tc>
      </w:tr>
    </w:tbl>
    <w:p w:rsidR="00D64424" w:rsidRPr="00760491" w:rsidRDefault="00D64424">
      <w:pPr>
        <w:pStyle w:val="normal"/>
        <w:rPr>
          <w:lang w:val="en-US"/>
          <w:rPrChange w:id="612" w:author="SVFrolov" w:date="2017-08-14T13:13:00Z">
            <w:rPr/>
          </w:rPrChange>
        </w:rPr>
      </w:pPr>
    </w:p>
    <w:p w:rsidR="00D64424" w:rsidRPr="00760491" w:rsidRDefault="00DC2893">
      <w:pPr>
        <w:pStyle w:val="normal"/>
        <w:rPr>
          <w:lang w:val="en-US"/>
          <w:rPrChange w:id="613" w:author="SVFrolov" w:date="2017-08-14T13:13:00Z">
            <w:rPr/>
          </w:rPrChange>
        </w:rPr>
      </w:pPr>
      <w:r w:rsidRPr="00DC2893">
        <w:rPr>
          <w:lang w:val="en-US"/>
          <w:rPrChange w:id="614" w:author="SVFrolov" w:date="2017-08-14T13:13:00Z">
            <w:rPr/>
          </w:rPrChange>
        </w:rPr>
        <w:br w:type="page"/>
      </w:r>
    </w:p>
    <w:p w:rsidR="00D64424" w:rsidRPr="00760491" w:rsidRDefault="00D64424">
      <w:pPr>
        <w:pStyle w:val="normal"/>
        <w:rPr>
          <w:lang w:val="en-US"/>
          <w:rPrChange w:id="615" w:author="SVFrolov" w:date="2017-08-14T13:13:00Z">
            <w:rPr/>
          </w:rPrChange>
        </w:rPr>
      </w:pPr>
    </w:p>
    <w:p w:rsidR="00D64424" w:rsidRDefault="002E1D6A">
      <w:pPr>
        <w:pStyle w:val="3"/>
        <w:contextualSpacing w:val="0"/>
      </w:pPr>
      <w:bookmarkStart w:id="616" w:name="_dszb0a5tcgog" w:colFirst="0" w:colLast="0"/>
      <w:bookmarkEnd w:id="616"/>
      <w:r>
        <w:t>Задача 5. Работа с консолью и перегрузкой методов.</w:t>
      </w:r>
    </w:p>
    <w:p w:rsidR="00D64424" w:rsidRDefault="002E1D6A">
      <w:pPr>
        <w:pStyle w:val="normal"/>
      </w:pPr>
      <w:r>
        <w:t>Давайте поупражняемся с работой в консоли. Напишем для этого несколько функций, которые будут выводить данные в определенном месте консоли. А также создадим перегрузку метода, в котором можно будет задать цвет символов:</w:t>
      </w:r>
    </w:p>
    <w:tbl>
      <w:tblPr>
        <w:tblStyle w:val="aff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17" w:author="SVFrolov" w:date="2017-08-14T14:30:00Z"/>
                <w:lang w:val="en-US"/>
              </w:rPr>
            </w:pPr>
            <w:del w:id="618" w:author="SVFrolov" w:date="2017-08-14T14:30:00Z">
              <w:r w:rsidRPr="002E1D6A" w:rsidDel="009A454F">
                <w:rPr>
                  <w:color w:val="000088"/>
                  <w:lang w:val="en-US"/>
                </w:rPr>
                <w:delText>namespace</w:delText>
              </w:r>
              <w:r w:rsidRPr="002E1D6A" w:rsidDel="009A454F">
                <w:rPr>
                  <w:color w:val="000000"/>
                  <w:lang w:val="en-US"/>
                </w:rPr>
                <w:delText xml:space="preserve"> </w:delText>
              </w:r>
              <w:r w:rsidRPr="002E1D6A" w:rsidDel="009A454F">
                <w:rPr>
                  <w:color w:val="660066"/>
                  <w:lang w:val="en-US"/>
                </w:rPr>
                <w:delText>Lesson1_070</w:delText>
              </w:r>
            </w:del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19" w:author="SVFrolov" w:date="2017-08-14T14:30:00Z"/>
                <w:lang w:val="en-US"/>
              </w:rPr>
            </w:pPr>
            <w:del w:id="620" w:author="SVFrolov" w:date="2017-08-14T14:30:00Z">
              <w:r w:rsidRPr="002E1D6A" w:rsidDel="009A454F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x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int</w:t>
            </w:r>
            <w:proofErr w:type="spellEnd"/>
            <w:r w:rsidRPr="002E1D6A">
              <w:rPr>
                <w:color w:val="000000"/>
                <w:lang w:val="en-US"/>
              </w:rPr>
              <w:t xml:space="preserve"> y)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{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880000"/>
              </w:rPr>
              <w:t>// Установим позицию курсора на экране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SetCursorPosition</w:t>
            </w:r>
            <w:proofErr w:type="spellEnd"/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x</w:t>
            </w:r>
            <w:proofErr w:type="spellEnd"/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</w:t>
            </w:r>
            <w:proofErr w:type="spellEnd"/>
            <w:r>
              <w:rPr>
                <w:color w:val="666600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ins w:id="621" w:author="SVFrolov" w:date="2017-07-28T16:41:00Z">
              <w:r w:rsidR="0049204B">
                <w:rPr>
                  <w:color w:val="660066"/>
                  <w:lang w:val="en-US"/>
                </w:rPr>
                <w:t>Line</w:t>
              </w:r>
            </w:ins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msg</w:t>
            </w:r>
            <w:proofErr w:type="spellEnd"/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ConsoleColor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880000"/>
                <w:lang w:val="en-US"/>
              </w:rPr>
              <w:t xml:space="preserve">// </w:t>
            </w:r>
            <w:r>
              <w:rPr>
                <w:color w:val="880000"/>
              </w:rPr>
              <w:t>Установим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цвет</w:t>
            </w:r>
            <w:r w:rsidRPr="002E1D6A">
              <w:rPr>
                <w:color w:val="880000"/>
                <w:lang w:val="en-US"/>
              </w:rPr>
              <w:t xml:space="preserve"> </w:t>
            </w:r>
            <w:r>
              <w:rPr>
                <w:color w:val="880000"/>
              </w:rPr>
              <w:t>символов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foregroundcolor</w:t>
            </w:r>
            <w:proofErr w:type="spellEnd"/>
            <w:r w:rsidRPr="002E1D6A">
              <w:rPr>
                <w:color w:val="000000"/>
                <w:lang w:val="en-US"/>
              </w:rPr>
              <w:t>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>
              <w:rPr>
                <w:color w:val="660066"/>
              </w:rPr>
              <w:t>Console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Write</w:t>
            </w:r>
            <w:proofErr w:type="spellEnd"/>
            <w:ins w:id="622" w:author="SVFrolov" w:date="2017-07-28T16:41:00Z">
              <w:r w:rsidR="0049204B">
                <w:rPr>
                  <w:color w:val="660066"/>
                  <w:lang w:val="en-US"/>
                </w:rPr>
                <w:t>Line</w:t>
              </w:r>
            </w:ins>
            <w:r>
              <w:rPr>
                <w:color w:val="666600"/>
              </w:rPr>
              <w:t>(</w:t>
            </w:r>
            <w:proofErr w:type="spellStart"/>
            <w:r>
              <w:rPr>
                <w:color w:val="000000"/>
              </w:rPr>
              <w:t>msg</w:t>
            </w:r>
            <w:proofErr w:type="spellEnd"/>
            <w:r>
              <w:rPr>
                <w:color w:val="666600"/>
              </w:rPr>
              <w:t>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  <w:p w:rsidR="00D64424" w:rsidRDefault="00D64424">
            <w:pPr>
              <w:pStyle w:val="normal"/>
              <w:widowControl w:val="0"/>
              <w:spacing w:before="0" w:after="0" w:line="240" w:lineRule="auto"/>
            </w:pP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   </w:t>
            </w:r>
            <w:r>
              <w:rPr>
                <w:color w:val="880000"/>
              </w:rPr>
              <w:t>// Создайте перегрузку функции, в которой будет указана позиция и цвет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>
              <w:rPr>
                <w:color w:val="000000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</w:t>
            </w:r>
            <w:r w:rsidRPr="002E1D6A">
              <w:rPr>
                <w:color w:val="660066"/>
                <w:lang w:val="en-US"/>
              </w:rPr>
              <w:t>Print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Привет</w:t>
            </w:r>
            <w:r w:rsidRPr="002E1D6A">
              <w:rPr>
                <w:color w:val="008800"/>
                <w:lang w:val="en-US"/>
              </w:rPr>
              <w:t>!\n"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6666"/>
                <w:lang w:val="en-US"/>
              </w:rPr>
              <w:t>10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6666"/>
                <w:lang w:val="en-US"/>
              </w:rPr>
              <w:t>10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DD1D6F" w:rsidRDefault="002E1D6A">
            <w:pPr>
              <w:pStyle w:val="normal"/>
              <w:widowControl w:val="0"/>
              <w:spacing w:before="0" w:after="0" w:line="240" w:lineRule="auto"/>
              <w:rPr>
                <w:ins w:id="623" w:author="SVFrolov" w:date="2017-07-28T16:41:00Z"/>
                <w:color w:val="666600"/>
                <w:rPrChange w:id="624" w:author="SVFrolov" w:date="2017-07-28T16:53:00Z">
                  <w:rPr>
                    <w:ins w:id="625" w:author="SVFrolov" w:date="2017-07-28T16:41:00Z"/>
                    <w:color w:val="666600"/>
                    <w:lang w:val="en-US"/>
                  </w:rPr>
                </w:rPrChange>
              </w:rPr>
            </w:pPr>
            <w:r w:rsidRPr="002E1D6A">
              <w:rPr>
                <w:color w:val="000000"/>
                <w:lang w:val="en-US"/>
              </w:rPr>
              <w:t xml:space="preserve">           </w:t>
            </w:r>
            <w:del w:id="626" w:author="SVFrolov" w:date="2017-07-28T16:41:00Z">
              <w:r w:rsidR="00DC2893" w:rsidRPr="00DC2893">
                <w:rPr>
                  <w:color w:val="000000"/>
                  <w:rPrChange w:id="627" w:author="SVFrolov" w:date="2017-07-28T16:52:00Z">
                    <w:rPr>
                      <w:color w:val="000000"/>
                      <w:lang w:val="en-US"/>
                    </w:rPr>
                  </w:rPrChange>
                </w:rPr>
                <w:delText xml:space="preserve"> </w:delText>
              </w:r>
            </w:del>
            <w:proofErr w:type="spellStart"/>
            <w:r>
              <w:rPr>
                <w:color w:val="660066"/>
              </w:rPr>
              <w:t>Print</w:t>
            </w:r>
            <w:proofErr w:type="spellEnd"/>
            <w:r>
              <w:rPr>
                <w:color w:val="666600"/>
              </w:rPr>
              <w:t>(</w:t>
            </w:r>
            <w:r>
              <w:rPr>
                <w:color w:val="008800"/>
              </w:rPr>
              <w:t>"Привет еще раз!"</w:t>
            </w:r>
            <w:r>
              <w:rPr>
                <w:color w:val="666600"/>
              </w:rPr>
              <w:t>,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660066"/>
              </w:rPr>
              <w:t>ConsoleColor</w:t>
            </w:r>
            <w:r>
              <w:rPr>
                <w:color w:val="666600"/>
              </w:rPr>
              <w:t>.</w:t>
            </w:r>
            <w:r>
              <w:rPr>
                <w:color w:val="660066"/>
              </w:rPr>
              <w:t>Red</w:t>
            </w:r>
            <w:proofErr w:type="spellEnd"/>
            <w:r>
              <w:rPr>
                <w:color w:val="666600"/>
              </w:rPr>
              <w:t>);</w:t>
            </w:r>
          </w:p>
          <w:p w:rsidR="0049204B" w:rsidRPr="00DD1D6F" w:rsidRDefault="00DC2893">
            <w:pPr>
              <w:pStyle w:val="normal"/>
              <w:widowControl w:val="0"/>
              <w:spacing w:before="0" w:after="0" w:line="240" w:lineRule="auto"/>
            </w:pPr>
            <w:ins w:id="628" w:author="SVFrolov" w:date="2017-07-28T16:41:00Z">
              <w:r w:rsidRPr="00DC2893">
                <w:rPr>
                  <w:color w:val="666600"/>
                  <w:rPrChange w:id="629" w:author="SVFrolov" w:date="2017-07-28T16:53:00Z">
                    <w:rPr>
                      <w:color w:val="666600"/>
                      <w:lang w:val="en-US"/>
                    </w:rPr>
                  </w:rPrChange>
                </w:rPr>
                <w:t xml:space="preserve">          </w:t>
              </w:r>
              <w:proofErr w:type="spellStart"/>
              <w:r w:rsidR="0049204B"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 w:rsidR="0049204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.ReadLine</w:t>
              </w:r>
              <w:proofErr w:type="spellEnd"/>
              <w:r w:rsidR="0049204B"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();</w:t>
              </w:r>
            </w:ins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630" w:author="SVFrolov" w:date="2017-08-14T14:30:00Z">
              <w:r w:rsidDel="009A454F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3"/>
        <w:contextualSpacing w:val="0"/>
      </w:pPr>
      <w:bookmarkStart w:id="631" w:name="_wnem8pc4e4mh" w:colFirst="0" w:colLast="0"/>
      <w:bookmarkEnd w:id="631"/>
    </w:p>
    <w:p w:rsidR="00D64424" w:rsidRDefault="002E1D6A">
      <w:pPr>
        <w:pStyle w:val="normal"/>
      </w:pPr>
      <w:r>
        <w:br w:type="page"/>
      </w:r>
    </w:p>
    <w:p w:rsidR="00D64424" w:rsidRDefault="00D64424">
      <w:pPr>
        <w:pStyle w:val="3"/>
        <w:contextualSpacing w:val="0"/>
      </w:pPr>
      <w:bookmarkStart w:id="632" w:name="_qzaakh5c25eg" w:colFirst="0" w:colLast="0"/>
      <w:bookmarkEnd w:id="632"/>
    </w:p>
    <w:p w:rsidR="00D64424" w:rsidRDefault="002E1D6A">
      <w:pPr>
        <w:pStyle w:val="3"/>
        <w:contextualSpacing w:val="0"/>
      </w:pPr>
      <w:bookmarkStart w:id="633" w:name="_szndydgeb0lf" w:colFirst="0" w:colLast="0"/>
      <w:bookmarkEnd w:id="633"/>
      <w:r>
        <w:t xml:space="preserve">Задача 6. Написать программу для подсчета площади треугольника. </w:t>
      </w:r>
    </w:p>
    <w:p w:rsidR="00D64424" w:rsidRDefault="002E1D6A">
      <w:pPr>
        <w:pStyle w:val="3"/>
        <w:contextualSpacing w:val="0"/>
      </w:pPr>
      <w:bookmarkStart w:id="634" w:name="_m89ri9plelrz" w:colFirst="0" w:colLast="0"/>
      <w:bookmarkEnd w:id="634"/>
      <w:r>
        <w:rPr>
          <w:b w:val="0"/>
        </w:rPr>
        <w:t>Подсчет площади и определение правильности треугольника сделаем в виде методов:</w:t>
      </w:r>
    </w:p>
    <w:tbl>
      <w:tblPr>
        <w:tblStyle w:val="aff0"/>
        <w:tblW w:w="96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38"/>
      </w:tblGrid>
      <w:tr w:rsidR="00D64424">
        <w:tc>
          <w:tcPr>
            <w:tcW w:w="963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88"/>
                <w:lang w:val="en-US"/>
              </w:rPr>
              <w:t>using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System;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35" w:author="SVFrolov" w:date="2017-08-14T14:32:00Z"/>
                <w:lang w:val="en-US"/>
              </w:rPr>
            </w:pPr>
            <w:del w:id="636" w:author="SVFrolov" w:date="2017-08-14T14:32:00Z">
              <w:r w:rsidRPr="002E1D6A" w:rsidDel="009A454F">
                <w:rPr>
                  <w:color w:val="000088"/>
                  <w:lang w:val="en-US"/>
                </w:rPr>
                <w:delText>namespace</w:delText>
              </w:r>
              <w:r w:rsidRPr="002E1D6A" w:rsidDel="009A454F">
                <w:rPr>
                  <w:color w:val="000000"/>
                  <w:lang w:val="en-US"/>
                </w:rPr>
                <w:delText xml:space="preserve"> </w:delText>
              </w:r>
              <w:r w:rsidRPr="002E1D6A" w:rsidDel="009A454F">
                <w:rPr>
                  <w:color w:val="660066"/>
                  <w:lang w:val="en-US"/>
                </w:rPr>
                <w:delText>ConsoleApplication2</w:delText>
              </w:r>
            </w:del>
          </w:p>
          <w:p w:rsidR="00D64424" w:rsidRPr="002E1D6A" w:rsidDel="009A454F" w:rsidRDefault="002E1D6A">
            <w:pPr>
              <w:pStyle w:val="normal"/>
              <w:widowControl w:val="0"/>
              <w:spacing w:before="0" w:after="0" w:line="240" w:lineRule="auto"/>
              <w:rPr>
                <w:del w:id="637" w:author="SVFrolov" w:date="2017-08-14T14:32:00Z"/>
                <w:lang w:val="en-US"/>
              </w:rPr>
            </w:pPr>
            <w:del w:id="638" w:author="SVFrolov" w:date="2017-08-14T14:32:00Z">
              <w:r w:rsidRPr="002E1D6A" w:rsidDel="009A454F">
                <w:rPr>
                  <w:color w:val="000000"/>
                  <w:lang w:val="en-US"/>
                </w:rPr>
                <w:delText>{</w:delText>
              </w:r>
            </w:del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</w:t>
            </w:r>
            <w:r w:rsidRPr="002E1D6A">
              <w:rPr>
                <w:color w:val="000088"/>
                <w:lang w:val="en-US"/>
              </w:rPr>
              <w:t>class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Program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bool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Is</w:t>
            </w:r>
            <w:ins w:id="639" w:author="SVFrolov" w:date="2017-07-28T16:48:00Z">
              <w:r w:rsidR="00DD1D6F">
                <w:rPr>
                  <w:color w:val="660066"/>
                  <w:lang w:val="en-US"/>
                </w:rPr>
                <w:t>T</w:t>
              </w:r>
              <w:r w:rsidR="00DD1D6F" w:rsidRPr="00DD1D6F">
                <w:rPr>
                  <w:color w:val="660066"/>
                  <w:lang w:val="en-US"/>
                </w:rPr>
                <w:t>riangle</w:t>
              </w:r>
              <w:proofErr w:type="spellEnd"/>
              <w:r w:rsidR="00DD1D6F" w:rsidRPr="00DD1D6F" w:rsidDel="00DD1D6F">
                <w:rPr>
                  <w:color w:val="660066"/>
                  <w:lang w:val="en-US"/>
                </w:rPr>
                <w:t xml:space="preserve"> </w:t>
              </w:r>
            </w:ins>
            <w:del w:id="640" w:author="SVFrolov" w:date="2017-07-28T16:48:00Z">
              <w:r w:rsidRPr="002E1D6A" w:rsidDel="00DD1D6F">
                <w:rPr>
                  <w:color w:val="660066"/>
                  <w:lang w:val="en-US"/>
                </w:rPr>
                <w:delText>Treug</w:delText>
              </w:r>
            </w:del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c)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&amp;&amp;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&amp;&amp;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&gt;</w:t>
            </w:r>
            <w:r w:rsidRPr="002E1D6A">
              <w:rPr>
                <w:color w:val="000000"/>
                <w:lang w:val="en-US"/>
              </w:rPr>
              <w:t xml:space="preserve"> a;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88"/>
                <w:lang w:val="en-US"/>
              </w:rPr>
              <w:t>double</w:t>
            </w:r>
            <w:proofErr w:type="spellEnd"/>
            <w:r w:rsidRPr="002E1D6A">
              <w:rPr>
                <w:color w:val="000000"/>
                <w:lang w:val="en-US"/>
              </w:rPr>
              <w:t xml:space="preserve"> c)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p</w:t>
            </w:r>
            <w:r w:rsidRPr="002E1D6A">
              <w:rPr>
                <w:color w:val="666600"/>
                <w:lang w:val="en-US"/>
              </w:rPr>
              <w:t>=(</w:t>
            </w:r>
            <w:proofErr w:type="spellStart"/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>b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>c</w:t>
            </w:r>
            <w:proofErr w:type="spellEnd"/>
            <w:r w:rsidRPr="002E1D6A">
              <w:rPr>
                <w:color w:val="666600"/>
                <w:lang w:val="en-US"/>
              </w:rPr>
              <w:t>)/</w:t>
            </w:r>
            <w:r w:rsidRPr="002E1D6A">
              <w:rPr>
                <w:color w:val="006666"/>
                <w:lang w:val="en-US"/>
              </w:rPr>
              <w:t>2;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return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660066"/>
                <w:lang w:val="en-US"/>
              </w:rPr>
              <w:t>Math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Sqrt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a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)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*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 xml:space="preserve">p </w:t>
            </w:r>
            <w:r w:rsidRPr="002E1D6A">
              <w:rPr>
                <w:color w:val="666600"/>
                <w:lang w:val="en-US"/>
              </w:rPr>
              <w:t>-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}</w:t>
            </w:r>
          </w:p>
          <w:p w:rsidR="00D64424" w:rsidRPr="002E1D6A" w:rsidRDefault="00D6442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</w:t>
            </w:r>
            <w:r w:rsidRPr="002E1D6A">
              <w:rPr>
                <w:color w:val="000088"/>
                <w:lang w:val="en-US"/>
              </w:rPr>
              <w:t>static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000088"/>
                <w:lang w:val="en-US"/>
              </w:rPr>
              <w:t>void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0066"/>
                <w:lang w:val="en-US"/>
              </w:rPr>
              <w:t>Main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88"/>
                <w:lang w:val="en-US"/>
              </w:rPr>
              <w:t>string</w:t>
            </w:r>
            <w:r w:rsidRPr="002E1D6A">
              <w:rPr>
                <w:color w:val="666600"/>
                <w:lang w:val="en-US"/>
              </w:rPr>
              <w:t>[]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00"/>
                <w:lang w:val="en-US"/>
              </w:rPr>
              <w:t>args</w:t>
            </w:r>
            <w:proofErr w:type="spellEnd"/>
            <w:r w:rsidRPr="002E1D6A">
              <w:rPr>
                <w:color w:val="000000"/>
                <w:lang w:val="en-US"/>
              </w:rPr>
              <w:t>)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{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Введите</w:t>
            </w:r>
            <w:r w:rsidRPr="002E1D6A">
              <w:rPr>
                <w:color w:val="008800"/>
                <w:lang w:val="en-US"/>
              </w:rPr>
              <w:t xml:space="preserve"> a:"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a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000000"/>
                <w:lang w:val="en-US"/>
              </w:rPr>
              <w:t>Console.Write</w:t>
            </w:r>
            <w:proofErr w:type="spellEnd"/>
            <w:r w:rsidRPr="002E1D6A">
              <w:rPr>
                <w:color w:val="000000"/>
                <w:lang w:val="en-US"/>
              </w:rPr>
              <w:t>("</w:t>
            </w:r>
            <w:r>
              <w:rPr>
                <w:color w:val="000000"/>
              </w:rPr>
              <w:t>Введите</w:t>
            </w:r>
            <w:r w:rsidRPr="002E1D6A">
              <w:rPr>
                <w:color w:val="000000"/>
                <w:lang w:val="en-US"/>
              </w:rPr>
              <w:t xml:space="preserve"> b:");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b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Введите</w:t>
            </w:r>
            <w:r w:rsidRPr="002E1D6A">
              <w:rPr>
                <w:color w:val="008800"/>
                <w:lang w:val="en-US"/>
              </w:rPr>
              <w:t xml:space="preserve"> c:"</w:t>
            </w:r>
            <w:r w:rsidRPr="002E1D6A">
              <w:rPr>
                <w:color w:val="666600"/>
                <w:lang w:val="en-US"/>
              </w:rPr>
              <w:t>);</w:t>
            </w:r>
          </w:p>
          <w:p w:rsidR="00D64424" w:rsidRPr="002E1D6A" w:rsidRDefault="002E1D6A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r w:rsidRPr="002E1D6A">
              <w:rPr>
                <w:color w:val="000000"/>
                <w:lang w:val="en-US"/>
              </w:rPr>
              <w:t xml:space="preserve">            </w:t>
            </w:r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000000"/>
                <w:lang w:val="en-US"/>
              </w:rPr>
              <w:t xml:space="preserve"> c </w:t>
            </w:r>
            <w:r w:rsidRPr="002E1D6A">
              <w:rPr>
                <w:color w:val="666600"/>
                <w:lang w:val="en-US"/>
              </w:rPr>
              <w:t>=</w:t>
            </w:r>
            <w:r w:rsidRPr="002E1D6A">
              <w:rPr>
                <w:color w:val="000000"/>
                <w:lang w:val="en-US"/>
              </w:rPr>
              <w:t xml:space="preserve"> </w:t>
            </w:r>
            <w:proofErr w:type="spellStart"/>
            <w:r w:rsidRPr="002E1D6A">
              <w:rPr>
                <w:color w:val="000088"/>
                <w:lang w:val="en-US"/>
              </w:rPr>
              <w:t>double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Parse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ReadLine</w:t>
            </w:r>
            <w:proofErr w:type="spellEnd"/>
            <w:r w:rsidRPr="002E1D6A">
              <w:rPr>
                <w:color w:val="666600"/>
                <w:lang w:val="en-US"/>
              </w:rPr>
              <w:t>());</w:t>
            </w:r>
          </w:p>
          <w:p w:rsidR="00D64424" w:rsidRDefault="007A7F25">
            <w:pPr>
              <w:pStyle w:val="normal"/>
              <w:widowControl w:val="0"/>
              <w:spacing w:before="0" w:after="0" w:line="240" w:lineRule="auto"/>
            </w:pPr>
            <w:r w:rsidRPr="002520BF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="002E1D6A">
              <w:rPr>
                <w:color w:val="660066"/>
              </w:rPr>
              <w:t>Console</w:t>
            </w:r>
            <w:r w:rsidR="002E1D6A">
              <w:rPr>
                <w:color w:val="666600"/>
              </w:rPr>
              <w:t>.</w:t>
            </w:r>
            <w:r w:rsidR="002E1D6A">
              <w:rPr>
                <w:color w:val="660066"/>
              </w:rPr>
              <w:t>WriteLine</w:t>
            </w:r>
            <w:proofErr w:type="spellEnd"/>
            <w:r w:rsidR="002E1D6A">
              <w:rPr>
                <w:color w:val="666600"/>
              </w:rPr>
              <w:t>(</w:t>
            </w:r>
            <w:r w:rsidR="002E1D6A">
              <w:rPr>
                <w:color w:val="008800"/>
              </w:rPr>
              <w:t>"Может существовать треугольник с такими сторонами:"</w:t>
            </w:r>
            <w:proofErr w:type="gramEnd"/>
            <w:r w:rsidR="002E1D6A">
              <w:rPr>
                <w:color w:val="000000"/>
              </w:rPr>
              <w:t xml:space="preserve"> </w:t>
            </w:r>
            <w:r w:rsidR="002E1D6A">
              <w:rPr>
                <w:color w:val="666600"/>
              </w:rPr>
              <w:t>+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660066"/>
              </w:rPr>
              <w:t>Is</w:t>
            </w:r>
            <w:proofErr w:type="spellEnd"/>
            <w:ins w:id="641" w:author="SVFrolov" w:date="2017-07-28T16:50:00Z">
              <w:r w:rsidR="00DD1D6F">
                <w:rPr>
                  <w:color w:val="660066"/>
                  <w:lang w:val="en-US"/>
                </w:rPr>
                <w:t>T</w:t>
              </w:r>
              <w:r w:rsidR="00DD1D6F" w:rsidRPr="00DD1D6F">
                <w:rPr>
                  <w:color w:val="660066"/>
                  <w:lang w:val="en-US"/>
                </w:rPr>
                <w:t>riangle</w:t>
              </w:r>
              <w:r w:rsidR="00DD1D6F" w:rsidDel="00DD1D6F">
                <w:rPr>
                  <w:color w:val="660066"/>
                </w:rPr>
                <w:t xml:space="preserve"> </w:t>
              </w:r>
            </w:ins>
            <w:del w:id="642" w:author="SVFrolov" w:date="2017-07-28T16:50:00Z">
              <w:r w:rsidR="002E1D6A" w:rsidDel="00DD1D6F">
                <w:rPr>
                  <w:color w:val="660066"/>
                </w:rPr>
                <w:delText>Treug</w:delText>
              </w:r>
            </w:del>
            <w:r w:rsidR="002E1D6A">
              <w:rPr>
                <w:color w:val="666600"/>
              </w:rPr>
              <w:t>(</w:t>
            </w:r>
            <w:proofErr w:type="spellStart"/>
            <w:r w:rsidR="002E1D6A">
              <w:rPr>
                <w:color w:val="000000"/>
              </w:rPr>
              <w:t>a</w:t>
            </w:r>
            <w:proofErr w:type="spellEnd"/>
            <w:r w:rsidR="002E1D6A">
              <w:rPr>
                <w:color w:val="666600"/>
              </w:rPr>
              <w:t>,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b</w:t>
            </w:r>
            <w:proofErr w:type="spellEnd"/>
            <w:r w:rsidR="002E1D6A">
              <w:rPr>
                <w:color w:val="666600"/>
              </w:rPr>
              <w:t>,</w:t>
            </w:r>
            <w:r w:rsidR="002E1D6A">
              <w:rPr>
                <w:color w:val="000000"/>
              </w:rPr>
              <w:t xml:space="preserve"> </w:t>
            </w:r>
            <w:proofErr w:type="spellStart"/>
            <w:r w:rsidR="002E1D6A">
              <w:rPr>
                <w:color w:val="000000"/>
              </w:rPr>
              <w:t>c</w:t>
            </w:r>
            <w:proofErr w:type="spellEnd"/>
            <w:r w:rsidR="002E1D6A">
              <w:rPr>
                <w:color w:val="666600"/>
              </w:rPr>
              <w:t>));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  <w:rPr>
                <w:ins w:id="643" w:author="SVFrolov" w:date="2017-07-28T16:54:00Z"/>
                <w:color w:val="666600"/>
                <w:lang w:val="en-US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 w:rsidRPr="002E1D6A">
              <w:rPr>
                <w:color w:val="660066"/>
                <w:lang w:val="en-US"/>
              </w:rPr>
              <w:t>Console</w:t>
            </w:r>
            <w:r w:rsidRPr="002E1D6A">
              <w:rPr>
                <w:color w:val="666600"/>
                <w:lang w:val="en-US"/>
              </w:rPr>
              <w:t>.</w:t>
            </w:r>
            <w:r w:rsidRPr="002E1D6A">
              <w:rPr>
                <w:color w:val="660066"/>
                <w:lang w:val="en-US"/>
              </w:rPr>
              <w:t>WriteLine</w:t>
            </w:r>
            <w:proofErr w:type="spellEnd"/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8800"/>
                <w:lang w:val="en-US"/>
              </w:rPr>
              <w:t>"</w:t>
            </w:r>
            <w:r>
              <w:rPr>
                <w:color w:val="008800"/>
              </w:rPr>
              <w:t>Площадь</w:t>
            </w:r>
            <w:r w:rsidRPr="002E1D6A">
              <w:rPr>
                <w:color w:val="008800"/>
                <w:lang w:val="en-US"/>
              </w:rPr>
              <w:t xml:space="preserve"> </w:t>
            </w:r>
            <w:r>
              <w:rPr>
                <w:color w:val="008800"/>
              </w:rPr>
              <w:t>треугольника</w:t>
            </w:r>
            <w:r w:rsidRPr="002E1D6A">
              <w:rPr>
                <w:color w:val="008800"/>
                <w:lang w:val="en-US"/>
              </w:rPr>
              <w:t>:"</w:t>
            </w:r>
            <w:r w:rsidRPr="002E1D6A">
              <w:rPr>
                <w:color w:val="000000"/>
                <w:lang w:val="en-US"/>
              </w:rPr>
              <w:t xml:space="preserve"> </w:t>
            </w:r>
            <w:r w:rsidRPr="002E1D6A">
              <w:rPr>
                <w:color w:val="666600"/>
                <w:lang w:val="en-US"/>
              </w:rPr>
              <w:t>+</w:t>
            </w:r>
            <w:r w:rsidRPr="002E1D6A">
              <w:rPr>
                <w:color w:val="000000"/>
                <w:lang w:val="en-US"/>
              </w:rPr>
              <w:t xml:space="preserve"> S</w:t>
            </w:r>
            <w:r w:rsidRPr="002E1D6A">
              <w:rPr>
                <w:color w:val="666600"/>
                <w:lang w:val="en-US"/>
              </w:rPr>
              <w:t>(</w:t>
            </w:r>
            <w:r w:rsidRPr="002E1D6A">
              <w:rPr>
                <w:color w:val="000000"/>
                <w:lang w:val="en-US"/>
              </w:rPr>
              <w:t>a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b</w:t>
            </w:r>
            <w:r w:rsidRPr="002E1D6A">
              <w:rPr>
                <w:color w:val="666600"/>
                <w:lang w:val="en-US"/>
              </w:rPr>
              <w:t>,</w:t>
            </w:r>
            <w:r w:rsidRPr="002E1D6A">
              <w:rPr>
                <w:color w:val="000000"/>
                <w:lang w:val="en-US"/>
              </w:rPr>
              <w:t xml:space="preserve"> c</w:t>
            </w:r>
            <w:r w:rsidRPr="002E1D6A">
              <w:rPr>
                <w:color w:val="666600"/>
                <w:lang w:val="en-US"/>
              </w:rPr>
              <w:t>));</w:t>
            </w:r>
          </w:p>
          <w:p w:rsidR="00D34CC4" w:rsidRPr="002E1D6A" w:rsidRDefault="00D34CC4">
            <w:pPr>
              <w:pStyle w:val="normal"/>
              <w:widowControl w:val="0"/>
              <w:spacing w:before="0" w:after="0" w:line="240" w:lineRule="auto"/>
              <w:rPr>
                <w:lang w:val="en-US"/>
              </w:rPr>
            </w:pPr>
            <w:ins w:id="644" w:author="SVFrolov" w:date="2017-07-28T16:54:00Z">
              <w:r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  <w:lang w:val="en-US"/>
                </w:rPr>
                <w:t xml:space="preserve">      </w:t>
              </w:r>
              <w:proofErr w:type="spellStart"/>
              <w:r>
                <w:rPr>
                  <w:rFonts w:ascii="Consolas" w:hAnsi="Consolas" w:cs="Consolas"/>
                  <w:color w:val="2B91AF"/>
                  <w:sz w:val="19"/>
                  <w:szCs w:val="19"/>
                  <w:highlight w:val="white"/>
                </w:rPr>
                <w:t>Console</w:t>
              </w:r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.ReadLine</w:t>
              </w:r>
              <w:proofErr w:type="spellEnd"/>
              <w:r>
                <w:rPr>
                  <w:rFonts w:ascii="Consolas" w:hAnsi="Consolas" w:cs="Consolas"/>
                  <w:color w:val="000000"/>
                  <w:sz w:val="19"/>
                  <w:szCs w:val="19"/>
                  <w:highlight w:val="white"/>
                </w:rPr>
                <w:t>();</w:t>
              </w:r>
            </w:ins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 w:rsidRPr="002E1D6A"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</w:rPr>
              <w:t>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r>
              <w:rPr>
                <w:color w:val="000000"/>
              </w:rPr>
              <w:t xml:space="preserve">    }</w:t>
            </w:r>
          </w:p>
          <w:p w:rsidR="00D64424" w:rsidRDefault="002E1D6A">
            <w:pPr>
              <w:pStyle w:val="normal"/>
              <w:widowControl w:val="0"/>
              <w:spacing w:before="0" w:after="0" w:line="240" w:lineRule="auto"/>
            </w:pPr>
            <w:del w:id="645" w:author="SVFrolov" w:date="2017-08-14T14:32:00Z">
              <w:r w:rsidDel="009A454F">
                <w:rPr>
                  <w:color w:val="000000"/>
                </w:rPr>
                <w:delText>}</w:delText>
              </w:r>
            </w:del>
          </w:p>
        </w:tc>
      </w:tr>
    </w:tbl>
    <w:p w:rsidR="00D64424" w:rsidRDefault="00D64424">
      <w:pPr>
        <w:pStyle w:val="1"/>
        <w:contextualSpacing w:val="0"/>
      </w:pPr>
      <w:bookmarkStart w:id="646" w:name="_gdahixftd595" w:colFirst="0" w:colLast="0"/>
      <w:bookmarkEnd w:id="646"/>
    </w:p>
    <w:p w:rsidR="00D64424" w:rsidRDefault="002E1D6A">
      <w:pPr>
        <w:pStyle w:val="1"/>
        <w:contextualSpacing w:val="0"/>
      </w:pPr>
      <w:bookmarkStart w:id="647" w:name="_3tfrjxxltv85" w:colFirst="0" w:colLast="0"/>
      <w:bookmarkEnd w:id="647"/>
      <w:r>
        <w:t>Домашнее задание</w:t>
      </w:r>
    </w:p>
    <w:p w:rsidR="00D64424" w:rsidRDefault="002E1D6A">
      <w:pPr>
        <w:pStyle w:val="normal"/>
        <w:numPr>
          <w:ilvl w:val="0"/>
          <w:numId w:val="6"/>
        </w:numPr>
        <w:ind w:hanging="360"/>
        <w:contextualSpacing/>
      </w:pPr>
      <w:r>
        <w:t>Написать программу “Анкета”. Последовательно задаются вопросы (имя, фамилия, возраст, рост, вес). В результате вся информация выводится в одну строчку.</w:t>
      </w:r>
    </w:p>
    <w:p w:rsidR="00D64424" w:rsidRDefault="002E1D6A">
      <w:pPr>
        <w:pStyle w:val="normal"/>
        <w:ind w:left="720"/>
        <w:rPr>
          <w:color w:val="000000"/>
          <w:sz w:val="22"/>
          <w:szCs w:val="22"/>
        </w:rPr>
      </w:pPr>
      <w:r>
        <w:t>а) используя  склеивание;</w:t>
      </w:r>
      <w:r>
        <w:br/>
        <w:t>б) используя форматированный вывод;</w:t>
      </w:r>
      <w:r>
        <w:br/>
        <w:t>в) *используя вывод со знаком $.</w:t>
      </w:r>
    </w:p>
    <w:p w:rsidR="00D64424" w:rsidRDefault="002E1D6A">
      <w:pPr>
        <w:pStyle w:val="normal"/>
        <w:numPr>
          <w:ilvl w:val="0"/>
          <w:numId w:val="9"/>
        </w:numPr>
        <w:ind w:hanging="360"/>
        <w:contextualSpacing/>
      </w:pPr>
      <w:r>
        <w:t>Ввести вес и рост человека. Рассчитать и вывести индекс массы тел</w:t>
      </w:r>
      <w:proofErr w:type="gramStart"/>
      <w:r>
        <w:t>а(</w:t>
      </w:r>
      <w:proofErr w:type="gramEnd"/>
      <w:r>
        <w:t xml:space="preserve">ИМТ) по формуле </w:t>
      </w:r>
      <w:proofErr w:type="spellStart"/>
      <w:r>
        <w:t>I=m</w:t>
      </w:r>
      <w:proofErr w:type="spellEnd"/>
      <w:r>
        <w:t>/(</w:t>
      </w:r>
      <w:proofErr w:type="spellStart"/>
      <w:r>
        <w:t>h</w:t>
      </w:r>
      <w:proofErr w:type="spellEnd"/>
      <w:r>
        <w:t>*</w:t>
      </w:r>
      <w:proofErr w:type="spellStart"/>
      <w:r>
        <w:t>h</w:t>
      </w:r>
      <w:proofErr w:type="spellEnd"/>
      <w:r>
        <w:t xml:space="preserve">); где m-масса тела в килограммах, </w:t>
      </w:r>
      <w:proofErr w:type="spellStart"/>
      <w:r>
        <w:t>h</w:t>
      </w:r>
      <w:proofErr w:type="spellEnd"/>
      <w:r>
        <w:t xml:space="preserve"> - рост в метрах</w:t>
      </w:r>
      <w:r>
        <w:br/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lastRenderedPageBreak/>
        <w:t xml:space="preserve">а) Написать программу, которая подсчитывает расстояние между точками с координатами x1, y1 и x2,y2 по формуле </w:t>
      </w:r>
      <w:proofErr w:type="spellStart"/>
      <w:r>
        <w:t>r=Math.Sqrt</w:t>
      </w:r>
      <w:proofErr w:type="spellEnd"/>
      <w:r>
        <w:t>(</w:t>
      </w:r>
      <w:proofErr w:type="spellStart"/>
      <w:r>
        <w:t>Math.Pow</w:t>
      </w:r>
      <w:proofErr w:type="spellEnd"/>
      <w:r>
        <w:t>(x2-x1,2)+</w:t>
      </w:r>
      <w:proofErr w:type="spellStart"/>
      <w:r>
        <w:t>Math.Pow</w:t>
      </w:r>
      <w:proofErr w:type="spellEnd"/>
      <w:r>
        <w:t xml:space="preserve">(y2-y1,2). Вывести </w:t>
      </w:r>
      <w:proofErr w:type="gramStart"/>
      <w:r>
        <w:t>результат</w:t>
      </w:r>
      <w:proofErr w:type="gramEnd"/>
      <w:r>
        <w:t xml:space="preserve"> используя спецификатор формата .2f (с двумя знаками после запятой);</w:t>
      </w:r>
      <w:r>
        <w:br/>
        <w:t>б) *Выполните предыдущее задание оформив вычисления расстояния между точками в виде метода;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Написать программу обмена значениями двух переменных</w:t>
      </w:r>
      <w:r>
        <w:br/>
        <w:t>а) с использованием третьей переменной;</w:t>
      </w:r>
      <w:r>
        <w:br/>
        <w:t>б) *без использования третьей переменной.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а) Написать программу, которая выводит на экран ваше имя, фамилию и город проживания.</w:t>
      </w:r>
      <w:r>
        <w:br/>
        <w:t>б) *Сделайте задание, только вывод организуйте в центре экрана</w:t>
      </w:r>
      <w:r>
        <w:br/>
        <w:t xml:space="preserve">в) **Сделайте задание  б с использованием собственных методов (например, </w:t>
      </w:r>
      <w:proofErr w:type="spellStart"/>
      <w:r>
        <w:t>Print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</w:t>
      </w:r>
      <w:proofErr w:type="spellEnd"/>
      <w:r>
        <w:t>)</w:t>
      </w:r>
    </w:p>
    <w:p w:rsidR="00D64424" w:rsidRDefault="002E1D6A">
      <w:pPr>
        <w:pStyle w:val="normal"/>
        <w:numPr>
          <w:ilvl w:val="0"/>
          <w:numId w:val="5"/>
        </w:numPr>
        <w:ind w:hanging="360"/>
        <w:contextualSpacing/>
      </w:pPr>
      <w:r>
        <w:t>*Создайте класс с методами, которые могут пригодиться в вашей учебе(</w:t>
      </w:r>
      <w:proofErr w:type="spellStart"/>
      <w:r>
        <w:t>Print</w:t>
      </w:r>
      <w:proofErr w:type="spellEnd"/>
      <w:r>
        <w:t xml:space="preserve">, </w:t>
      </w:r>
      <w:proofErr w:type="spellStart"/>
      <w:r>
        <w:t>Pause</w:t>
      </w:r>
      <w:proofErr w:type="spellEnd"/>
      <w:r>
        <w:t>).</w:t>
      </w:r>
    </w:p>
    <w:p w:rsidR="00D64424" w:rsidRDefault="002E1D6A">
      <w:pPr>
        <w:pStyle w:val="normal"/>
      </w:pPr>
      <w:r>
        <w:t>Достаточно решить 3 задачи. Записывайте в начало программы условие и свою фамилию. Все программы создавайте в одном решении. Со звездочками выполняйте в том случае, если вы решили задачи без звездочек.</w:t>
      </w:r>
    </w:p>
    <w:p w:rsidR="00D64424" w:rsidRDefault="002E1D6A">
      <w:pPr>
        <w:pStyle w:val="1"/>
        <w:contextualSpacing w:val="0"/>
      </w:pPr>
      <w:bookmarkStart w:id="648" w:name="_q7971z70gyms" w:colFirst="0" w:colLast="0"/>
      <w:bookmarkEnd w:id="648"/>
      <w:r>
        <w:t>Дополнительные материалы</w:t>
      </w:r>
    </w:p>
    <w:p w:rsidR="00D64424" w:rsidRDefault="00DC2893">
      <w:pPr>
        <w:pStyle w:val="normal"/>
        <w:numPr>
          <w:ilvl w:val="0"/>
          <w:numId w:val="4"/>
        </w:numPr>
        <w:ind w:hanging="360"/>
        <w:contextualSpacing/>
      </w:pPr>
      <w:hyperlink r:id="rId12">
        <w:r w:rsidR="002E1D6A">
          <w:rPr>
            <w:color w:val="1155CC"/>
            <w:u w:val="single"/>
          </w:rPr>
          <w:t>Эффективное обучение C# разработчиков или Правильное программирование на C# с нуля</w:t>
        </w:r>
      </w:hyperlink>
      <w:r w:rsidR="002E1D6A">
        <w:t>;</w:t>
      </w:r>
    </w:p>
    <w:p w:rsidR="00D64424" w:rsidRPr="002E1D6A" w:rsidRDefault="00DC2893">
      <w:pPr>
        <w:pStyle w:val="normal"/>
        <w:numPr>
          <w:ilvl w:val="0"/>
          <w:numId w:val="4"/>
        </w:numPr>
        <w:ind w:hanging="360"/>
        <w:contextualSpacing/>
        <w:rPr>
          <w:lang w:val="en-US"/>
        </w:rPr>
      </w:pPr>
      <w:r>
        <w:fldChar w:fldCharType="begin"/>
      </w:r>
      <w:r w:rsidRPr="00DC2893">
        <w:rPr>
          <w:lang w:val="en-US"/>
          <w:rPrChange w:id="649" w:author="SVFrolov" w:date="2017-08-14T12:40:00Z">
            <w:rPr/>
          </w:rPrChange>
        </w:rPr>
        <w:instrText>HYPERLINK "http://professorweb.ru/my/csharp/charp_theory/level1/infonet.php" \h</w:instrText>
      </w:r>
      <w:r>
        <w:fldChar w:fldCharType="separate"/>
      </w:r>
      <w:r w:rsidR="002E1D6A">
        <w:rPr>
          <w:color w:val="1155CC"/>
          <w:u w:val="single"/>
        </w:rPr>
        <w:t>Язык</w:t>
      </w:r>
      <w:r w:rsidR="002E1D6A" w:rsidRPr="002E1D6A">
        <w:rPr>
          <w:color w:val="1155CC"/>
          <w:u w:val="single"/>
          <w:lang w:val="en-US"/>
        </w:rPr>
        <w:t xml:space="preserve"> C# </w:t>
      </w:r>
      <w:r w:rsidR="002E1D6A">
        <w:rPr>
          <w:color w:val="1155CC"/>
          <w:u w:val="single"/>
        </w:rPr>
        <w:t>и</w:t>
      </w:r>
      <w:r w:rsidR="002E1D6A" w:rsidRPr="002E1D6A">
        <w:rPr>
          <w:color w:val="1155CC"/>
          <w:u w:val="single"/>
          <w:lang w:val="en-US"/>
        </w:rPr>
        <w:t xml:space="preserve"> .NET Framework;</w:t>
      </w:r>
      <w:r>
        <w:fldChar w:fldCharType="end"/>
      </w:r>
    </w:p>
    <w:p w:rsidR="00D64424" w:rsidRDefault="00DC2893">
      <w:pPr>
        <w:pStyle w:val="normal"/>
        <w:numPr>
          <w:ilvl w:val="0"/>
          <w:numId w:val="4"/>
        </w:numPr>
        <w:ind w:hanging="360"/>
        <w:contextualSpacing/>
      </w:pPr>
      <w:hyperlink r:id="rId13">
        <w:r w:rsidR="002E1D6A">
          <w:rPr>
            <w:color w:val="1155CC"/>
            <w:u w:val="single"/>
          </w:rPr>
          <w:t>Правила хорошего тона в программировании.</w:t>
        </w:r>
      </w:hyperlink>
    </w:p>
    <w:p w:rsidR="00D64424" w:rsidRDefault="00DC2893">
      <w:pPr>
        <w:pStyle w:val="normal"/>
        <w:numPr>
          <w:ilvl w:val="0"/>
          <w:numId w:val="4"/>
        </w:numPr>
        <w:ind w:hanging="360"/>
        <w:contextualSpacing/>
      </w:pPr>
      <w:hyperlink r:id="rId14">
        <w:r w:rsidR="002E1D6A">
          <w:rPr>
            <w:color w:val="1155CC"/>
            <w:u w:val="single"/>
          </w:rPr>
          <w:t>Индекс массы тела(BMI)</w:t>
        </w:r>
      </w:hyperlink>
    </w:p>
    <w:p w:rsidR="00D64424" w:rsidRDefault="002E1D6A">
      <w:pPr>
        <w:pStyle w:val="1"/>
        <w:contextualSpacing w:val="0"/>
      </w:pPr>
      <w:bookmarkStart w:id="650" w:name="_v5j7k5j08ncg" w:colFirst="0" w:colLast="0"/>
      <w:bookmarkEnd w:id="650"/>
      <w:r>
        <w:t>Используемая литература</w:t>
      </w:r>
    </w:p>
    <w:p w:rsidR="00D64424" w:rsidRDefault="002E1D6A">
      <w:pPr>
        <w:pStyle w:val="normal"/>
      </w:pPr>
      <w:r>
        <w:t>Для подготовки данного методического пособия были использованы следующие ресурсы: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r>
        <w:t xml:space="preserve">Т.А. Павловская. “Программирование на языке высокого уровня”, 2009 г. 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r>
        <w:t>Петцольд Ч. “Программирование на C#. Т</w:t>
      </w:r>
      <w:proofErr w:type="gramStart"/>
      <w:r>
        <w:t>1</w:t>
      </w:r>
      <w:proofErr w:type="gramEnd"/>
      <w:r>
        <w:t>”, 2001 г.</w:t>
      </w:r>
    </w:p>
    <w:p w:rsidR="00D64424" w:rsidRDefault="002E1D6A">
      <w:pPr>
        <w:pStyle w:val="normal"/>
        <w:numPr>
          <w:ilvl w:val="0"/>
          <w:numId w:val="2"/>
        </w:numPr>
        <w:ind w:hanging="360"/>
        <w:contextualSpacing/>
      </w:pPr>
      <w:proofErr w:type="spellStart"/>
      <w:r>
        <w:t>Г.Шилдт</w:t>
      </w:r>
      <w:proofErr w:type="spellEnd"/>
      <w:r>
        <w:t>. “C# 4.0. Полное руководство”.</w:t>
      </w:r>
    </w:p>
    <w:p w:rsidR="00D64424" w:rsidRDefault="00DC2893">
      <w:pPr>
        <w:pStyle w:val="normal"/>
        <w:numPr>
          <w:ilvl w:val="0"/>
          <w:numId w:val="2"/>
        </w:numPr>
        <w:ind w:hanging="360"/>
        <w:contextualSpacing/>
      </w:pPr>
      <w:hyperlink r:id="rId15">
        <w:r w:rsidR="002E1D6A">
          <w:rPr>
            <w:color w:val="1155CC"/>
            <w:u w:val="single"/>
          </w:rPr>
          <w:t>MSDN</w:t>
        </w:r>
      </w:hyperlink>
      <w:r w:rsidR="002E1D6A">
        <w:t>.</w:t>
      </w:r>
    </w:p>
    <w:sectPr w:rsidR="00D64424" w:rsidSect="00D6442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9" w:author="SVFrolov" w:date="2017-07-28T15:36:00Z" w:initials="S">
    <w:p w:rsidR="00760491" w:rsidRDefault="00760491">
      <w:pPr>
        <w:pStyle w:val="aff4"/>
      </w:pPr>
      <w:r>
        <w:rPr>
          <w:rStyle w:val="aff3"/>
        </w:rPr>
        <w:annotationRef/>
      </w:r>
      <w:r>
        <w:t>Смысл фразы</w:t>
      </w:r>
      <w:proofErr w:type="gramStart"/>
      <w:r>
        <w:t xml:space="preserve"> ?</w:t>
      </w:r>
      <w:proofErr w:type="gramEnd"/>
    </w:p>
    <w:p w:rsidR="00760491" w:rsidRDefault="00760491">
      <w:pPr>
        <w:pStyle w:val="aff4"/>
      </w:pP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153" w:rsidRDefault="009B3153" w:rsidP="00D64424">
      <w:pPr>
        <w:spacing w:before="0" w:after="0" w:line="240" w:lineRule="auto"/>
      </w:pPr>
      <w:r>
        <w:separator/>
      </w:r>
    </w:p>
  </w:endnote>
  <w:endnote w:type="continuationSeparator" w:id="0">
    <w:p w:rsidR="009B3153" w:rsidRDefault="009B3153" w:rsidP="00D64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  <w:spacing w:before="0" w:after="0"/>
    </w:pPr>
  </w:p>
  <w:p w:rsidR="00760491" w:rsidRDefault="00760491">
    <w:pPr>
      <w:pStyle w:val="normal"/>
      <w:spacing w:before="0" w:after="0"/>
    </w:pPr>
    <w:r>
      <w:rPr>
        <w:color w:val="ABB1B9"/>
        <w:sz w:val="16"/>
        <w:szCs w:val="16"/>
      </w:rPr>
      <w:t xml:space="preserve">© </w:t>
    </w:r>
    <w:proofErr w:type="spellStart"/>
    <w:r>
      <w:rPr>
        <w:color w:val="ABB1B9"/>
        <w:sz w:val="16"/>
        <w:szCs w:val="16"/>
      </w:rPr>
      <w:t>geekbrains.ru</w:t>
    </w:r>
    <w:proofErr w:type="spellEnd"/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fldSimple w:instr="PAGE">
      <w:r w:rsidR="006D5D6C">
        <w:rPr>
          <w:noProof/>
        </w:rPr>
        <w:t>22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153" w:rsidRDefault="009B3153" w:rsidP="00D64424">
      <w:pPr>
        <w:spacing w:before="0" w:after="0" w:line="240" w:lineRule="auto"/>
      </w:pPr>
      <w:r>
        <w:separator/>
      </w:r>
    </w:p>
  </w:footnote>
  <w:footnote w:type="continuationSeparator" w:id="0">
    <w:p w:rsidR="009B3153" w:rsidRDefault="009B3153" w:rsidP="00D644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491" w:rsidRDefault="00760491">
    <w:pPr>
      <w:pStyle w:val="normal"/>
    </w:pPr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-715236</wp:posOffset>
            </wp:positionH>
            <wp:positionV relativeFrom="paragraph">
              <wp:posOffset>-66674</wp:posOffset>
            </wp:positionV>
            <wp:extent cx="7563713" cy="1181830"/>
            <wp:effectExtent b="0" l="0" r="0" t="0"/>
            <wp:wrapSquare wrapText="bothSides" distB="0" distT="0" distL="0" distR="0"/>
            <wp:docPr id="5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0" y="0"/>
                      <a:ext cx="9753599" cy="1516200"/>
                    </a:xfrm>
                    <a:prstGeom prst="rect">
                      <a:avLst/>
                    </a:prstGeom>
                    <a:solidFill>
                      <a:srgbClr val="E9EDF4"/>
                    </a:solidFill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</w:p>
                    </w:txbxContent>
                  </wps:txbx>
                  <wps:bodyPr anchorCtr="0" anchor="ctr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8240" behindDoc="0" locked="0" layoutInCell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1830"/>
              <wp:effectExtent l="0" t="0" r="0" b="0"/>
              <wp:wrapSquare wrapText="bothSides" distT="0" distB="0" distL="0" distR="0"/>
              <wp:docPr id="5" name="image0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0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183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0" distT="0" distL="0" distR="0" hidden="0" layoutInCell="0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485775</wp:posOffset>
            </wp:positionV>
            <wp:extent cx="5505450" cy="1463474"/>
            <wp:effectExtent b="0" l="0" r="0" t="0"/>
            <wp:wrapTopAndBottom distB="0" distT="0"/>
            <wp:docPr id="6" name=""/>
            <a:graphic>
              <a:graphicData uri="http://schemas.microsoft.com/office/word/2010/wordprocessingShape">
                <wps:wsp>
                  <wps:cNvSpPr txBox="1"/>
                  <wps:cNvPr id="3" name="Shape 3"/>
                  <wps:spPr>
                    <a:xfrm>
                      <a:off x="1304925" y="773250"/>
                      <a:ext cx="4493099" cy="117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72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  <w:t xml:space="preserve">C#. Базовый курс</w:t>
                        </w:r>
                      </w:p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left"/>
                          <w:textDirection w:val="btLr"/>
                        </w:pPr>
                        <w:r w:rsidDel="00000000" w:rsidR="00000000" w:rsidRPr="00000000">
                          <w:rPr>
                            <w:rFonts w:ascii="Arial" w:cs="Arial" w:eastAsia="Arial" w:hAnsi="Arial"/>
                            <w:b w:val="1"/>
                            <w:i w:val="0"/>
                            <w:smallCaps w:val="0"/>
                            <w:strike w:val="0"/>
                            <w:color w:val="4c5d6e"/>
                            <w:sz w:val="24"/>
                            <w:vertAlign w:val="baseline"/>
                          </w:rPr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4c5d6e"/>
                            <w:sz w:val="48"/>
                            <w:vertAlign w:val="baseline"/>
                          </w:rPr>
                          <w:t xml:space="preserve">Урок 1</w:t>
                        </w:r>
                      </w:p>
                    </w:txbxContent>
                  </wps:txbx>
                  <wps:bodyPr anchorCtr="0" anchor="t" bIns="91425" lIns="91425" rIns="91425" tIns="91425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0" distR="0" simplePos="0" relativeHeight="251659264" behindDoc="0" locked="0" layoutInCell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6" name="image1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  <ve:AlternateContent>
      <mc:Choice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1" distB="57150" distT="57150" distL="57150" distR="57150" hidden="0" layoutInCell="0" locked="0" relativeHeight="0" simplePos="0">
            <wp:simplePos x="0" y="0"/>
            <wp:positionH relativeFrom="margin">
              <wp:posOffset>4713150</wp:posOffset>
            </wp:positionH>
            <wp:positionV relativeFrom="paragraph">
              <wp:posOffset>381000</wp:posOffset>
            </wp:positionV>
            <wp:extent cx="1353413" cy="1353413"/>
            <wp:effectExtent b="0" l="0" r="0" t="0"/>
            <wp:wrapTopAndBottom distB="57150" distT="57150"/>
            <wp:docPr id="7" name=""/>
            <a:graphic>
              <a:graphicData uri="http://schemas.microsoft.com/office/word/2010/wordprocessingGroup">
                <wpg:wgp>
                  <wpg:cNvGrpSpPr/>
                  <wpg:grpSpPr>
                    <a:xfrm>
                      <a:off x="3486119" y="2219237"/>
                      <a:ext cx="1353413" cy="1353413"/>
                      <a:chOff x="3486119" y="2219237"/>
                      <a:chExt cx="2876699" cy="2876699"/>
                    </a:xfrm>
                  </wpg:grpSpPr>
                  <pic:pic>
                    <pic:nvPicPr>
                      <pic:cNvPr descr="C#" id="4" name="Shape 4"/>
                      <pic:cNvPicPr preferRelativeResize="0"/>
                    </pic:nvPicPr>
                    <pic:blipFill/>
                    <pic:spPr>
                      <a:xfrm>
                        <a:off x="3486119" y="2219237"/>
                        <a:ext cx="2876699" cy="28766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wpg:wgp>
              </a:graphicData>
            </a:graphic>
          </wp:anchor>
        </w:drawing>
      </mc:Choice>
      <ve:Fallback>
        <w:r>
          <w:rPr>
            <w:noProof/>
          </w:rPr>
          <w:drawing>
            <wp:anchor distT="57150" distB="57150" distL="57150" distR="57150" simplePos="0" relativeHeight="251660288" behindDoc="0" locked="0" layoutInCell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7" name="image1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963B9"/>
    <w:multiLevelType w:val="multilevel"/>
    <w:tmpl w:val="FB20B4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35C75C2"/>
    <w:multiLevelType w:val="multilevel"/>
    <w:tmpl w:val="C0BA5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ABE2F7B"/>
    <w:multiLevelType w:val="multilevel"/>
    <w:tmpl w:val="8DB851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0E10CED"/>
    <w:multiLevelType w:val="multilevel"/>
    <w:tmpl w:val="39A272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27703DCE"/>
    <w:multiLevelType w:val="multilevel"/>
    <w:tmpl w:val="7AE661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A273023"/>
    <w:multiLevelType w:val="hybridMultilevel"/>
    <w:tmpl w:val="E3D85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6626C"/>
    <w:multiLevelType w:val="multilevel"/>
    <w:tmpl w:val="11A6570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50370BA2"/>
    <w:multiLevelType w:val="multilevel"/>
    <w:tmpl w:val="E0886ECE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539A13FF"/>
    <w:multiLevelType w:val="multilevel"/>
    <w:tmpl w:val="BEA41C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565E2D8B"/>
    <w:multiLevelType w:val="multilevel"/>
    <w:tmpl w:val="C478C1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4424"/>
    <w:rsid w:val="000A5F63"/>
    <w:rsid w:val="00146D7A"/>
    <w:rsid w:val="001506A1"/>
    <w:rsid w:val="00161681"/>
    <w:rsid w:val="002520BF"/>
    <w:rsid w:val="0027081B"/>
    <w:rsid w:val="002E1D6A"/>
    <w:rsid w:val="003B4B3B"/>
    <w:rsid w:val="003F5A86"/>
    <w:rsid w:val="0049204B"/>
    <w:rsid w:val="004A3538"/>
    <w:rsid w:val="005E4A96"/>
    <w:rsid w:val="00696323"/>
    <w:rsid w:val="006D5D6C"/>
    <w:rsid w:val="007172C9"/>
    <w:rsid w:val="00760491"/>
    <w:rsid w:val="007A7F25"/>
    <w:rsid w:val="007C2EB4"/>
    <w:rsid w:val="00804B43"/>
    <w:rsid w:val="00951E2B"/>
    <w:rsid w:val="009A22DC"/>
    <w:rsid w:val="009A454F"/>
    <w:rsid w:val="009B3153"/>
    <w:rsid w:val="00A13C0A"/>
    <w:rsid w:val="00A72863"/>
    <w:rsid w:val="00B42F56"/>
    <w:rsid w:val="00B91ED2"/>
    <w:rsid w:val="00BE360E"/>
    <w:rsid w:val="00BF62F7"/>
    <w:rsid w:val="00C04CC8"/>
    <w:rsid w:val="00D01A77"/>
    <w:rsid w:val="00D34CC4"/>
    <w:rsid w:val="00D5062D"/>
    <w:rsid w:val="00D64424"/>
    <w:rsid w:val="00D83FBF"/>
    <w:rsid w:val="00DC2893"/>
    <w:rsid w:val="00DC54B7"/>
    <w:rsid w:val="00DD1D6F"/>
    <w:rsid w:val="00DF00EA"/>
    <w:rsid w:val="00DF629F"/>
    <w:rsid w:val="00EC49BA"/>
    <w:rsid w:val="00EF3BAD"/>
    <w:rsid w:val="00F02906"/>
    <w:rsid w:val="00F42564"/>
    <w:rsid w:val="00F52CAD"/>
    <w:rsid w:val="00F65450"/>
    <w:rsid w:val="00F92515"/>
    <w:rsid w:val="00FA6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25"/>
  </w:style>
  <w:style w:type="paragraph" w:styleId="1">
    <w:name w:val="heading 1"/>
    <w:basedOn w:val="normal"/>
    <w:next w:val="normal"/>
    <w:rsid w:val="00D64424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normal"/>
    <w:next w:val="normal"/>
    <w:rsid w:val="00D64424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normal"/>
    <w:next w:val="normal"/>
    <w:rsid w:val="00D64424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normal"/>
    <w:next w:val="normal"/>
    <w:rsid w:val="00D64424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normal"/>
    <w:next w:val="normal"/>
    <w:rsid w:val="00D64424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rsid w:val="00D64424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64424"/>
  </w:style>
  <w:style w:type="table" w:customStyle="1" w:styleId="TableNormal">
    <w:name w:val="Table Normal"/>
    <w:rsid w:val="00D644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4424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normal"/>
    <w:next w:val="normal"/>
    <w:rsid w:val="00D64424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d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e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0">
    <w:basedOn w:val="TableNormal"/>
    <w:rsid w:val="00D644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alloon Text"/>
    <w:basedOn w:val="a"/>
    <w:link w:val="aff2"/>
    <w:uiPriority w:val="99"/>
    <w:semiHidden/>
    <w:unhideWhenUsed/>
    <w:rsid w:val="002E1D6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f2">
    <w:name w:val="Текст выноски Знак"/>
    <w:basedOn w:val="a0"/>
    <w:link w:val="aff1"/>
    <w:uiPriority w:val="99"/>
    <w:semiHidden/>
    <w:rsid w:val="002E1D6A"/>
    <w:rPr>
      <w:rFonts w:ascii="Tahoma" w:hAnsi="Tahoma" w:cs="Tahoma"/>
      <w:sz w:val="16"/>
      <w:szCs w:val="16"/>
    </w:rPr>
  </w:style>
  <w:style w:type="character" w:styleId="aff3">
    <w:name w:val="annotation reference"/>
    <w:basedOn w:val="a0"/>
    <w:uiPriority w:val="99"/>
    <w:semiHidden/>
    <w:unhideWhenUsed/>
    <w:rsid w:val="002E1D6A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2E1D6A"/>
    <w:pPr>
      <w:spacing w:line="240" w:lineRule="auto"/>
    </w:pPr>
  </w:style>
  <w:style w:type="character" w:customStyle="1" w:styleId="aff5">
    <w:name w:val="Текст примечания Знак"/>
    <w:basedOn w:val="a0"/>
    <w:link w:val="aff4"/>
    <w:uiPriority w:val="99"/>
    <w:semiHidden/>
    <w:rsid w:val="002E1D6A"/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2E1D6A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2E1D6A"/>
    <w:rPr>
      <w:b/>
      <w:bCs/>
    </w:rPr>
  </w:style>
  <w:style w:type="paragraph" w:styleId="aff8">
    <w:name w:val="List Paragraph"/>
    <w:basedOn w:val="a"/>
    <w:uiPriority w:val="34"/>
    <w:qFormat/>
    <w:rsid w:val="00B91E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orionxl.ru/neskolko-pravil-xoroshego-tona-v-programmirovanii.html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habrahabr.ru/post/203190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msdn.microsoft.com/ru-ru/default.aspx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8%D0%BD%D0%B4%D0%B5%D0%BA%D1%81_%D0%BC%D0%B0%D1%81%D1%81%D1%8B_%D1%82%D0%B5%D0%BB%D0%B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26</Pages>
  <Words>3995</Words>
  <Characters>22778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AKADO-Stolitsa</Company>
  <LinksUpToDate>false</LinksUpToDate>
  <CharactersWithSpaces>26720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Сергей Валерьевич</dc:creator>
  <cp:lastModifiedBy>Сергей</cp:lastModifiedBy>
  <cp:revision>29</cp:revision>
  <dcterms:created xsi:type="dcterms:W3CDTF">2017-07-28T08:24:00Z</dcterms:created>
  <dcterms:modified xsi:type="dcterms:W3CDTF">2017-08-20T12:49:00Z</dcterms:modified>
</cp:coreProperties>
</file>