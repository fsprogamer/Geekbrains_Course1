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683" w:rsidRPr="0026416D" w:rsidRDefault="00D46683">
      <w:pPr>
        <w:pStyle w:val="Title"/>
        <w:contextualSpacing w:val="0"/>
      </w:pPr>
      <w:bookmarkStart w:id="0" w:name="_pysopio6r3p0"/>
      <w:bookmarkEnd w:id="0"/>
      <w:r w:rsidRPr="00D46683">
        <w:rPr>
          <w:rPrChange w:id="1" w:author="Валера " w:date="2017-08-06T20:38:00Z">
            <w:rPr>
              <w:color w:val="2C2D30"/>
              <w:sz w:val="20"/>
            </w:rPr>
          </w:rPrChange>
        </w:rPr>
        <w:t>Управляющие конструкции</w:t>
      </w:r>
    </w:p>
    <w:p w:rsidR="00D46683" w:rsidRDefault="00D46683">
      <w:pPr>
        <w:pStyle w:val="Subtitle"/>
        <w:contextualSpacing w:val="0"/>
      </w:pPr>
      <w:bookmarkStart w:id="2" w:name="_whsujm5zh4ee" w:colFirst="0" w:colLast="0"/>
      <w:bookmarkEnd w:id="2"/>
      <w:r w:rsidRPr="00D46683">
        <w:rPr>
          <w:rPrChange w:id="3" w:author="Валера " w:date="2017-08-06T20:38:00Z">
            <w:rPr>
              <w:color w:val="2C2D30"/>
              <w:sz w:val="20"/>
            </w:rPr>
          </w:rPrChange>
        </w:rPr>
        <w:t xml:space="preserve">Управляем ходом выполнения программы. Используем процедурный подход в написании программ. </w:t>
      </w:r>
      <w:r>
        <w:t xml:space="preserve">Познакомимся с рекурсией. </w:t>
      </w:r>
    </w:p>
    <w:p w:rsidR="00D46683" w:rsidRDefault="00D46683">
      <w:pPr>
        <w:pStyle w:val="Subtitle"/>
        <w:contextualSpacing w:val="0"/>
      </w:pPr>
      <w:bookmarkStart w:id="4" w:name="_s9wf6uo4rhbp" w:colFirst="0" w:colLast="0"/>
      <w:bookmarkEnd w:id="4"/>
    </w:p>
    <w:p w:rsidR="00D46683" w:rsidRDefault="00D46683">
      <w:pPr>
        <w:pStyle w:val="normal0"/>
        <w:ind w:left="360"/>
        <w:rPr>
          <w:color w:val="1155CC"/>
          <w:u w:val="single"/>
        </w:rPr>
      </w:pPr>
      <w:r>
        <w:fldChar w:fldCharType="begin"/>
      </w:r>
      <w:r>
        <w:instrText xml:space="preserve"> TOC \h \u \z \n </w:instrText>
      </w:r>
      <w:r>
        <w:fldChar w:fldCharType="separate"/>
      </w:r>
      <w:hyperlink w:anchor="_yc08fgkxw0up">
        <w:r>
          <w:rPr>
            <w:color w:val="1155CC"/>
            <w:u w:val="single"/>
          </w:rPr>
          <w:t>Перечисления</w:t>
        </w:r>
      </w:hyperlink>
    </w:p>
    <w:p w:rsidR="00D46683" w:rsidRDefault="00D46683">
      <w:pPr>
        <w:pStyle w:val="normal0"/>
        <w:ind w:left="360"/>
        <w:rPr>
          <w:color w:val="1155CC"/>
          <w:u w:val="single"/>
        </w:rPr>
      </w:pPr>
      <w:hyperlink w:anchor="_c713xnuw3xem">
        <w:r>
          <w:rPr>
            <w:color w:val="1155CC"/>
            <w:u w:val="single"/>
          </w:rPr>
          <w:t>goto</w:t>
        </w:r>
      </w:hyperlink>
    </w:p>
    <w:p w:rsidR="00D46683" w:rsidRDefault="00D46683">
      <w:pPr>
        <w:pStyle w:val="normal0"/>
        <w:ind w:left="360"/>
        <w:rPr>
          <w:color w:val="1155CC"/>
          <w:u w:val="single"/>
        </w:rPr>
      </w:pPr>
      <w:hyperlink w:anchor="_rdo8o6k59wxq">
        <w:r>
          <w:rPr>
            <w:color w:val="1155CC"/>
            <w:u w:val="single"/>
          </w:rPr>
          <w:t>Условия</w:t>
        </w:r>
      </w:hyperlink>
    </w:p>
    <w:p w:rsidR="00D46683" w:rsidRDefault="00D46683">
      <w:pPr>
        <w:pStyle w:val="normal0"/>
        <w:ind w:left="360"/>
        <w:rPr>
          <w:color w:val="1155CC"/>
          <w:u w:val="single"/>
        </w:rPr>
      </w:pPr>
      <w:hyperlink w:anchor="_kdae2flu2io3">
        <w:r>
          <w:rPr>
            <w:color w:val="1155CC"/>
            <w:u w:val="single"/>
          </w:rPr>
          <w:t>Тернарная операция</w:t>
        </w:r>
      </w:hyperlink>
    </w:p>
    <w:p w:rsidR="00D46683" w:rsidRDefault="00D46683">
      <w:pPr>
        <w:pStyle w:val="normal0"/>
        <w:ind w:left="360"/>
        <w:rPr>
          <w:color w:val="1155CC"/>
          <w:u w:val="single"/>
        </w:rPr>
      </w:pPr>
      <w:hyperlink w:anchor="_q47ac8muwbd9">
        <w:r>
          <w:rPr>
            <w:color w:val="1155CC"/>
            <w:u w:val="single"/>
          </w:rPr>
          <w:t>Выражение1 ? Выражение2 : ВыражениеЗ;</w:t>
        </w:r>
      </w:hyperlink>
    </w:p>
    <w:p w:rsidR="00D46683" w:rsidRDefault="00D46683">
      <w:pPr>
        <w:pStyle w:val="normal0"/>
        <w:ind w:left="360"/>
        <w:rPr>
          <w:color w:val="1155CC"/>
          <w:u w:val="single"/>
        </w:rPr>
      </w:pPr>
      <w:hyperlink w:anchor="_88ygkqludpmx">
        <w:r>
          <w:rPr>
            <w:color w:val="1155CC"/>
            <w:u w:val="single"/>
          </w:rPr>
          <w:t>Примеры</w:t>
        </w:r>
      </w:hyperlink>
    </w:p>
    <w:p w:rsidR="00D46683" w:rsidRDefault="00D46683">
      <w:pPr>
        <w:pStyle w:val="normal0"/>
        <w:ind w:left="1080"/>
        <w:rPr>
          <w:color w:val="1155CC"/>
          <w:u w:val="single"/>
        </w:rPr>
      </w:pPr>
      <w:hyperlink w:anchor="_8dkbjcocd6v2">
        <w:r>
          <w:rPr>
            <w:color w:val="1155CC"/>
            <w:u w:val="single"/>
          </w:rPr>
          <w:t>Нахождение максимального из двух чисел:</w:t>
        </w:r>
      </w:hyperlink>
    </w:p>
    <w:p w:rsidR="00D46683" w:rsidRDefault="00D46683">
      <w:pPr>
        <w:pStyle w:val="normal0"/>
        <w:ind w:left="1080"/>
        <w:rPr>
          <w:color w:val="1155CC"/>
          <w:u w:val="single"/>
        </w:rPr>
      </w:pPr>
      <w:hyperlink w:anchor="_uahxzmipyede">
        <w:r>
          <w:rPr>
            <w:color w:val="1155CC"/>
            <w:u w:val="single"/>
          </w:rPr>
          <w:t>Четность числа</w:t>
        </w:r>
      </w:hyperlink>
    </w:p>
    <w:p w:rsidR="00D46683" w:rsidRDefault="00D46683">
      <w:pPr>
        <w:pStyle w:val="normal0"/>
        <w:ind w:left="360"/>
        <w:rPr>
          <w:color w:val="1155CC"/>
          <w:u w:val="single"/>
        </w:rPr>
      </w:pPr>
      <w:hyperlink w:anchor="_51ahcwjohi45">
        <w:r>
          <w:rPr>
            <w:color w:val="1155CC"/>
            <w:u w:val="single"/>
          </w:rPr>
          <w:t>Оператор выбора</w:t>
        </w:r>
      </w:hyperlink>
    </w:p>
    <w:p w:rsidR="00D46683" w:rsidRDefault="00D46683">
      <w:pPr>
        <w:pStyle w:val="normal0"/>
        <w:ind w:left="1080"/>
        <w:rPr>
          <w:color w:val="1155CC"/>
          <w:u w:val="single"/>
        </w:rPr>
      </w:pPr>
      <w:hyperlink w:anchor="_43d219etsexg">
        <w:r>
          <w:rPr>
            <w:color w:val="1155CC"/>
            <w:u w:val="single"/>
          </w:rPr>
          <w:t>Пример использования switch. Месяц года.</w:t>
        </w:r>
      </w:hyperlink>
    </w:p>
    <w:p w:rsidR="00D46683" w:rsidRDefault="00D46683">
      <w:pPr>
        <w:pStyle w:val="normal0"/>
        <w:ind w:left="360"/>
        <w:rPr>
          <w:color w:val="1155CC"/>
          <w:u w:val="single"/>
        </w:rPr>
      </w:pPr>
      <w:hyperlink w:anchor="_5azp89rm89m4">
        <w:r>
          <w:rPr>
            <w:color w:val="1155CC"/>
            <w:u w:val="single"/>
          </w:rPr>
          <w:t>Циклы</w:t>
        </w:r>
      </w:hyperlink>
    </w:p>
    <w:p w:rsidR="00D46683" w:rsidRDefault="00D46683">
      <w:pPr>
        <w:pStyle w:val="normal0"/>
        <w:ind w:left="720"/>
        <w:rPr>
          <w:color w:val="1155CC"/>
          <w:u w:val="single"/>
        </w:rPr>
      </w:pPr>
      <w:hyperlink w:anchor="_ozahbzcgsud9">
        <w:r>
          <w:rPr>
            <w:color w:val="1155CC"/>
            <w:u w:val="single"/>
          </w:rPr>
          <w:t>Цикл while</w:t>
        </w:r>
      </w:hyperlink>
    </w:p>
    <w:p w:rsidR="00D46683" w:rsidRDefault="00D46683">
      <w:pPr>
        <w:pStyle w:val="normal0"/>
        <w:ind w:left="720"/>
        <w:rPr>
          <w:color w:val="1155CC"/>
          <w:u w:val="single"/>
        </w:rPr>
      </w:pPr>
      <w:hyperlink w:anchor="_uyfmuoe4etgo">
        <w:r>
          <w:rPr>
            <w:color w:val="1155CC"/>
            <w:u w:val="single"/>
          </w:rPr>
          <w:t>Цикл do while</w:t>
        </w:r>
      </w:hyperlink>
    </w:p>
    <w:p w:rsidR="00D46683" w:rsidRDefault="00D46683">
      <w:pPr>
        <w:pStyle w:val="normal0"/>
        <w:ind w:left="720"/>
        <w:rPr>
          <w:color w:val="1155CC"/>
          <w:u w:val="single"/>
        </w:rPr>
      </w:pPr>
      <w:hyperlink w:anchor="_260yf04bt2j4">
        <w:r>
          <w:rPr>
            <w:color w:val="1155CC"/>
            <w:u w:val="single"/>
          </w:rPr>
          <w:t>Оператор цикла for</w:t>
        </w:r>
      </w:hyperlink>
    </w:p>
    <w:p w:rsidR="00D46683" w:rsidRDefault="00D46683">
      <w:pPr>
        <w:pStyle w:val="normal0"/>
        <w:ind w:left="1080"/>
        <w:rPr>
          <w:color w:val="1155CC"/>
          <w:u w:val="single"/>
        </w:rPr>
      </w:pPr>
      <w:hyperlink w:anchor="_fxqt0xwodq1v">
        <w:r>
          <w:rPr>
            <w:color w:val="1155CC"/>
            <w:u w:val="single"/>
          </w:rPr>
          <w:t>Пример задачи:</w:t>
        </w:r>
      </w:hyperlink>
    </w:p>
    <w:p w:rsidR="00D46683" w:rsidRDefault="00D46683">
      <w:pPr>
        <w:pStyle w:val="normal0"/>
        <w:ind w:left="720"/>
        <w:rPr>
          <w:color w:val="1155CC"/>
          <w:u w:val="single"/>
        </w:rPr>
      </w:pPr>
      <w:hyperlink w:anchor="_3vz5h8a0umja">
        <w:r>
          <w:rPr>
            <w:color w:val="1155CC"/>
            <w:u w:val="single"/>
          </w:rPr>
          <w:t>Оператор цикла forech</w:t>
        </w:r>
      </w:hyperlink>
    </w:p>
    <w:p w:rsidR="00D46683" w:rsidRDefault="00D46683">
      <w:pPr>
        <w:pStyle w:val="normal0"/>
        <w:ind w:left="720"/>
        <w:rPr>
          <w:color w:val="1155CC"/>
          <w:u w:val="single"/>
        </w:rPr>
      </w:pPr>
      <w:hyperlink w:anchor="_22f29e4vr7b6">
        <w:r>
          <w:rPr>
            <w:color w:val="1155CC"/>
            <w:u w:val="single"/>
          </w:rPr>
          <w:t>continue, break</w:t>
        </w:r>
      </w:hyperlink>
    </w:p>
    <w:p w:rsidR="00D46683" w:rsidRDefault="00D46683">
      <w:pPr>
        <w:pStyle w:val="normal0"/>
        <w:ind w:left="360"/>
        <w:rPr>
          <w:color w:val="1155CC"/>
          <w:u w:val="single"/>
        </w:rPr>
      </w:pPr>
      <w:hyperlink w:anchor="_uvhe1bcrurum">
        <w:r>
          <w:rPr>
            <w:color w:val="1155CC"/>
            <w:u w:val="single"/>
          </w:rPr>
          <w:t>Вложенные циклы</w:t>
        </w:r>
      </w:hyperlink>
    </w:p>
    <w:p w:rsidR="00D46683" w:rsidRDefault="00D46683">
      <w:pPr>
        <w:pStyle w:val="normal0"/>
        <w:ind w:left="360"/>
        <w:rPr>
          <w:color w:val="1155CC"/>
          <w:u w:val="single"/>
        </w:rPr>
      </w:pPr>
      <w:hyperlink w:anchor="_zwim5z73qv0">
        <w:r>
          <w:rPr>
            <w:color w:val="1155CC"/>
            <w:u w:val="single"/>
          </w:rPr>
          <w:t>*Рекурсия</w:t>
        </w:r>
      </w:hyperlink>
    </w:p>
    <w:p w:rsidR="00D46683" w:rsidRDefault="00D46683">
      <w:pPr>
        <w:pStyle w:val="normal0"/>
        <w:ind w:left="1080"/>
        <w:rPr>
          <w:color w:val="1155CC"/>
          <w:u w:val="single"/>
        </w:rPr>
      </w:pPr>
      <w:hyperlink w:anchor="_v87eb7wyi1oz">
        <w:r>
          <w:rPr>
            <w:color w:val="1155CC"/>
            <w:u w:val="single"/>
          </w:rPr>
          <w:t>Пример 1. Цикл с помощью рекурсии</w:t>
        </w:r>
      </w:hyperlink>
    </w:p>
    <w:p w:rsidR="00D46683" w:rsidRDefault="00D46683">
      <w:pPr>
        <w:pStyle w:val="normal0"/>
        <w:ind w:left="720"/>
        <w:rPr>
          <w:color w:val="1155CC"/>
          <w:u w:val="single"/>
        </w:rPr>
      </w:pPr>
      <w:hyperlink w:anchor="_ejw6m18ftd">
        <w:r>
          <w:rPr>
            <w:color w:val="1155CC"/>
            <w:u w:val="single"/>
          </w:rPr>
          <w:t>Пример 2. Найти сумму цифр числа A.</w:t>
        </w:r>
      </w:hyperlink>
    </w:p>
    <w:p w:rsidR="00D46683" w:rsidRDefault="00D46683">
      <w:pPr>
        <w:pStyle w:val="normal0"/>
        <w:ind w:left="1080"/>
        <w:rPr>
          <w:color w:val="1155CC"/>
          <w:u w:val="single"/>
        </w:rPr>
      </w:pPr>
      <w:hyperlink w:anchor="_41vzgkgemm46">
        <w:r>
          <w:rPr>
            <w:color w:val="1155CC"/>
            <w:u w:val="single"/>
          </w:rPr>
          <w:t>Способ 1. Нерекурсивный</w:t>
        </w:r>
      </w:hyperlink>
    </w:p>
    <w:p w:rsidR="00D46683" w:rsidRDefault="00D46683">
      <w:pPr>
        <w:pStyle w:val="normal0"/>
        <w:ind w:left="1080"/>
        <w:rPr>
          <w:color w:val="1155CC"/>
          <w:u w:val="single"/>
        </w:rPr>
      </w:pPr>
      <w:hyperlink w:anchor="_e09f2huj6dxk">
        <w:r>
          <w:rPr>
            <w:color w:val="1155CC"/>
            <w:u w:val="single"/>
          </w:rPr>
          <w:t>Способ 2. Рекурсивный</w:t>
        </w:r>
      </w:hyperlink>
    </w:p>
    <w:p w:rsidR="00D46683" w:rsidRDefault="00D46683">
      <w:pPr>
        <w:pStyle w:val="normal0"/>
        <w:ind w:left="360"/>
        <w:rPr>
          <w:color w:val="1155CC"/>
          <w:u w:val="single"/>
        </w:rPr>
      </w:pPr>
      <w:hyperlink w:anchor="_vmgom9716pap">
        <w:r>
          <w:rPr>
            <w:color w:val="1155CC"/>
            <w:u w:val="single"/>
          </w:rPr>
          <w:t>Структуры для работы со временем</w:t>
        </w:r>
      </w:hyperlink>
    </w:p>
    <w:p w:rsidR="00D46683" w:rsidRDefault="00D46683">
      <w:pPr>
        <w:pStyle w:val="normal0"/>
        <w:ind w:left="360"/>
        <w:rPr>
          <w:color w:val="1155CC"/>
          <w:u w:val="single"/>
        </w:rPr>
      </w:pPr>
      <w:hyperlink w:anchor="_kq37q623g7m7">
        <w:r>
          <w:rPr>
            <w:color w:val="1155CC"/>
            <w:u w:val="single"/>
          </w:rPr>
          <w:t>Процедурное программирование</w:t>
        </w:r>
      </w:hyperlink>
    </w:p>
    <w:p w:rsidR="00D46683" w:rsidRDefault="00D46683">
      <w:pPr>
        <w:pStyle w:val="normal0"/>
        <w:ind w:left="360"/>
        <w:rPr>
          <w:color w:val="1155CC"/>
          <w:u w:val="single"/>
        </w:rPr>
      </w:pPr>
      <w:hyperlink w:anchor="_r0go6aajvopk">
        <w:r>
          <w:rPr>
            <w:color w:val="1155CC"/>
            <w:u w:val="single"/>
          </w:rPr>
          <w:t>Практическая часть урока</w:t>
        </w:r>
      </w:hyperlink>
    </w:p>
    <w:p w:rsidR="00D46683" w:rsidRDefault="00D46683">
      <w:pPr>
        <w:pStyle w:val="normal0"/>
        <w:ind w:left="1080"/>
        <w:rPr>
          <w:color w:val="1155CC"/>
          <w:u w:val="single"/>
        </w:rPr>
      </w:pPr>
      <w:hyperlink w:anchor="_h5kkgbbqtffb">
        <w:r>
          <w:rPr>
            <w:color w:val="1155CC"/>
            <w:u w:val="single"/>
          </w:rPr>
          <w:t>Задача 1. Алгоритм нахождения НОД и организация метода</w:t>
        </w:r>
      </w:hyperlink>
    </w:p>
    <w:p w:rsidR="00D46683" w:rsidRDefault="00D46683">
      <w:pPr>
        <w:pStyle w:val="normal0"/>
        <w:ind w:left="1080"/>
        <w:rPr>
          <w:color w:val="1155CC"/>
          <w:u w:val="single"/>
        </w:rPr>
      </w:pPr>
      <w:hyperlink w:anchor="_k5wf6ok3tcr4">
        <w:r>
          <w:rPr>
            <w:color w:val="1155CC"/>
            <w:u w:val="single"/>
          </w:rPr>
          <w:t>Задача 2. Сумма двух последних цифр</w:t>
        </w:r>
      </w:hyperlink>
    </w:p>
    <w:p w:rsidR="00D46683" w:rsidRDefault="00D46683">
      <w:pPr>
        <w:pStyle w:val="normal0"/>
        <w:ind w:left="1080"/>
        <w:rPr>
          <w:color w:val="1155CC"/>
          <w:u w:val="single"/>
        </w:rPr>
      </w:pPr>
      <w:hyperlink w:anchor="_se6su3oebhhf">
        <w:r>
          <w:rPr>
            <w:color w:val="1155CC"/>
            <w:u w:val="single"/>
          </w:rPr>
          <w:t>Задача 3. Сложные условия</w:t>
        </w:r>
      </w:hyperlink>
    </w:p>
    <w:p w:rsidR="00D46683" w:rsidRDefault="00D46683">
      <w:pPr>
        <w:pStyle w:val="normal0"/>
        <w:ind w:left="1080"/>
        <w:rPr>
          <w:color w:val="1155CC"/>
          <w:u w:val="single"/>
        </w:rPr>
      </w:pPr>
      <w:hyperlink w:anchor="_vd1i25vr37">
        <w:r>
          <w:rPr>
            <w:color w:val="1155CC"/>
            <w:u w:val="single"/>
          </w:rPr>
          <w:t>Задача 4. Задача ОГЭ (9 класс)</w:t>
        </w:r>
      </w:hyperlink>
    </w:p>
    <w:p w:rsidR="00D46683" w:rsidRDefault="00D46683">
      <w:pPr>
        <w:pStyle w:val="normal0"/>
        <w:ind w:left="1080"/>
        <w:rPr>
          <w:color w:val="1155CC"/>
          <w:u w:val="single"/>
        </w:rPr>
      </w:pPr>
      <w:hyperlink w:anchor="_mw0wmylegs88">
        <w:r>
          <w:rPr>
            <w:color w:val="1155CC"/>
            <w:u w:val="single"/>
          </w:rPr>
          <w:t>Задача 5. Учимся подсчитывать эффективность программы</w:t>
        </w:r>
      </w:hyperlink>
    </w:p>
    <w:p w:rsidR="00D46683" w:rsidRDefault="00D46683">
      <w:pPr>
        <w:pStyle w:val="normal0"/>
        <w:ind w:left="1080"/>
        <w:rPr>
          <w:color w:val="1155CC"/>
          <w:u w:val="single"/>
        </w:rPr>
      </w:pPr>
      <w:hyperlink w:anchor="_qiyu4h6laea">
        <w:r>
          <w:rPr>
            <w:color w:val="1155CC"/>
            <w:u w:val="single"/>
          </w:rPr>
          <w:t>Задача 6. Дано натуральное число n. Вычислить n!</w:t>
        </w:r>
      </w:hyperlink>
    </w:p>
    <w:p w:rsidR="00D46683" w:rsidRDefault="00D46683">
      <w:pPr>
        <w:pStyle w:val="normal0"/>
        <w:ind w:left="1080"/>
        <w:rPr>
          <w:color w:val="1155CC"/>
          <w:u w:val="single"/>
        </w:rPr>
      </w:pPr>
      <w:hyperlink w:anchor="_nxk3j0mbkfex">
        <w:r>
          <w:rPr>
            <w:color w:val="1155CC"/>
            <w:u w:val="single"/>
          </w:rPr>
          <w:t>Задача 7. Последовательность Фибоначчи</w:t>
        </w:r>
      </w:hyperlink>
    </w:p>
    <w:p w:rsidR="00D46683" w:rsidRDefault="00D46683">
      <w:pPr>
        <w:pStyle w:val="normal0"/>
        <w:ind w:left="1080"/>
        <w:rPr>
          <w:color w:val="1155CC"/>
          <w:u w:val="single"/>
        </w:rPr>
      </w:pPr>
      <w:hyperlink w:anchor="_90ugb1tpvol1">
        <w:r>
          <w:rPr>
            <w:color w:val="1155CC"/>
            <w:u w:val="single"/>
          </w:rPr>
          <w:t>Задача 8. “Ханойская башня”</w:t>
        </w:r>
      </w:hyperlink>
    </w:p>
    <w:p w:rsidR="00D46683" w:rsidRDefault="00D46683">
      <w:pPr>
        <w:pStyle w:val="normal0"/>
        <w:ind w:left="360"/>
        <w:rPr>
          <w:color w:val="1155CC"/>
          <w:u w:val="single"/>
        </w:rPr>
      </w:pPr>
      <w:hyperlink w:anchor="_3tfrjxxltv85">
        <w:r>
          <w:rPr>
            <w:color w:val="1155CC"/>
            <w:u w:val="single"/>
          </w:rPr>
          <w:t>Домашнее задание</w:t>
        </w:r>
      </w:hyperlink>
    </w:p>
    <w:p w:rsidR="00D46683" w:rsidRDefault="00D46683">
      <w:pPr>
        <w:pStyle w:val="normal0"/>
        <w:ind w:left="360"/>
        <w:rPr>
          <w:color w:val="1155CC"/>
          <w:u w:val="single"/>
        </w:rPr>
      </w:pPr>
      <w:hyperlink w:anchor="_q7971z70gyms">
        <w:r>
          <w:rPr>
            <w:color w:val="1155CC"/>
            <w:u w:val="single"/>
          </w:rPr>
          <w:t>Дополнительные материалы</w:t>
        </w:r>
      </w:hyperlink>
    </w:p>
    <w:p w:rsidR="00D46683" w:rsidRDefault="00D46683">
      <w:pPr>
        <w:pStyle w:val="normal0"/>
        <w:ind w:left="360"/>
        <w:rPr>
          <w:color w:val="1155CC"/>
          <w:u w:val="single"/>
        </w:rPr>
      </w:pPr>
      <w:hyperlink w:anchor="_vbx1glwg3yro">
        <w:r>
          <w:rPr>
            <w:color w:val="1155CC"/>
            <w:u w:val="single"/>
          </w:rPr>
          <w:t>Используемая литература</w:t>
        </w:r>
      </w:hyperlink>
      <w:r>
        <w:fldChar w:fldCharType="end"/>
      </w:r>
    </w:p>
    <w:p w:rsidR="00D46683" w:rsidRDefault="00D46683">
      <w:pPr>
        <w:pStyle w:val="Heading1"/>
        <w:contextualSpacing w:val="0"/>
      </w:pPr>
      <w:bookmarkStart w:id="5" w:name="_rmguf05e6e0h" w:colFirst="0" w:colLast="0"/>
      <w:bookmarkEnd w:id="5"/>
      <w:r>
        <w:br w:type="page"/>
      </w:r>
    </w:p>
    <w:p w:rsidR="00D46683" w:rsidRPr="0026416D" w:rsidRDefault="00D46683">
      <w:pPr>
        <w:pStyle w:val="Heading1"/>
        <w:contextualSpacing w:val="0"/>
      </w:pPr>
      <w:bookmarkStart w:id="6" w:name="_yc08fgkxw0up" w:colFirst="0" w:colLast="0"/>
      <w:bookmarkEnd w:id="6"/>
      <w:commentRangeStart w:id="7"/>
      <w:r w:rsidRPr="00D46683">
        <w:rPr>
          <w:rPrChange w:id="8" w:author="Валера " w:date="2017-08-06T20:38:00Z">
            <w:rPr>
              <w:b w:val="0"/>
              <w:color w:val="2C2D30"/>
              <w:sz w:val="20"/>
            </w:rPr>
          </w:rPrChange>
        </w:rPr>
        <w:t>Перечисления</w:t>
      </w:r>
    </w:p>
    <w:p w:rsidR="00D46683" w:rsidRDefault="00D46683">
      <w:pPr>
        <w:pStyle w:val="normal0"/>
      </w:pPr>
      <w:r>
        <w:t xml:space="preserve">Перечисления представляют собой множество именованных целочисленных констант. Перечисления существо облегчают труд программиста, позволяют не запоминать номера, например, цветов символов, а представлять их в виде символьных констант. Перечислимый тип данных объявляется с помощью ключевого слова enum. </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RP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315" w:lineRule="auto"/>
              <w:rPr>
                <w:color w:val="000000"/>
                <w:lang w:val="en-US"/>
                <w:rPrChange w:id="9" w:author="Unknown">
                  <w:rPr>
                    <w:color w:val="000000"/>
                  </w:rPr>
                </w:rPrChange>
              </w:rPr>
            </w:pPr>
            <w:r w:rsidRPr="00D46683">
              <w:rPr>
                <w:color w:val="000088"/>
                <w:lang w:val="en-US"/>
                <w:rPrChange w:id="10" w:author="Валера " w:date="2017-08-07T22:43:00Z">
                  <w:rPr>
                    <w:color w:val="000088"/>
                  </w:rPr>
                </w:rPrChange>
              </w:rPr>
              <w:t>enum</w:t>
            </w:r>
            <w:r w:rsidRPr="00D46683">
              <w:rPr>
                <w:color w:val="000000"/>
                <w:lang w:val="en-US"/>
                <w:rPrChange w:id="11" w:author="Валера " w:date="2017-08-07T22:43:00Z">
                  <w:rPr>
                    <w:color w:val="000000"/>
                  </w:rPr>
                </w:rPrChange>
              </w:rPr>
              <w:t xml:space="preserve"> </w:t>
            </w:r>
            <w:r w:rsidRPr="00D46683">
              <w:rPr>
                <w:color w:val="660066"/>
                <w:lang w:val="en-US"/>
                <w:rPrChange w:id="12" w:author="Валера " w:date="2017-08-07T22:43:00Z">
                  <w:rPr>
                    <w:color w:val="660066"/>
                  </w:rPr>
                </w:rPrChange>
              </w:rPr>
              <w:t>Days</w:t>
            </w:r>
            <w:r w:rsidRPr="00D46683">
              <w:rPr>
                <w:color w:val="000000"/>
                <w:lang w:val="en-US"/>
                <w:rPrChange w:id="13" w:author="Валера " w:date="2017-08-07T22:43:00Z">
                  <w:rPr>
                    <w:color w:val="000000"/>
                  </w:rPr>
                </w:rPrChange>
              </w:rPr>
              <w:t xml:space="preserve"> </w:t>
            </w:r>
            <w:r>
              <w:rPr>
                <w:color w:val="666600"/>
                <w:lang w:val="en-US"/>
              </w:rPr>
              <w:t>{</w:t>
            </w:r>
            <w:r w:rsidRPr="00D46683">
              <w:rPr>
                <w:color w:val="660066"/>
                <w:lang w:val="en-US"/>
                <w:rPrChange w:id="14" w:author="Валера " w:date="2017-08-07T22:43:00Z">
                  <w:rPr>
                    <w:color w:val="660066"/>
                  </w:rPr>
                </w:rPrChange>
              </w:rPr>
              <w:t>Sat</w:t>
            </w:r>
            <w:r w:rsidRPr="00D46683">
              <w:rPr>
                <w:color w:val="666600"/>
                <w:lang w:val="en-US"/>
                <w:rPrChange w:id="15" w:author="Валера " w:date="2017-08-07T22:43:00Z">
                  <w:rPr>
                    <w:color w:val="666600"/>
                  </w:rPr>
                </w:rPrChange>
              </w:rPr>
              <w:t>,</w:t>
            </w:r>
            <w:r w:rsidRPr="00D46683">
              <w:rPr>
                <w:color w:val="000000"/>
                <w:lang w:val="en-US"/>
                <w:rPrChange w:id="16" w:author="Валера " w:date="2017-08-07T22:43:00Z">
                  <w:rPr>
                    <w:color w:val="000000"/>
                  </w:rPr>
                </w:rPrChange>
              </w:rPr>
              <w:t xml:space="preserve"> </w:t>
            </w:r>
            <w:r w:rsidRPr="00D46683">
              <w:rPr>
                <w:color w:val="660066"/>
                <w:lang w:val="en-US"/>
                <w:rPrChange w:id="17" w:author="Валера " w:date="2017-08-07T22:43:00Z">
                  <w:rPr>
                    <w:color w:val="660066"/>
                  </w:rPr>
                </w:rPrChange>
              </w:rPr>
              <w:t>Sun</w:t>
            </w:r>
            <w:r w:rsidRPr="00D46683">
              <w:rPr>
                <w:color w:val="666600"/>
                <w:lang w:val="en-US"/>
                <w:rPrChange w:id="18" w:author="Валера " w:date="2017-08-07T22:43:00Z">
                  <w:rPr>
                    <w:color w:val="666600"/>
                  </w:rPr>
                </w:rPrChange>
              </w:rPr>
              <w:t>,</w:t>
            </w:r>
            <w:r w:rsidRPr="00D46683">
              <w:rPr>
                <w:color w:val="000000"/>
                <w:lang w:val="en-US"/>
                <w:rPrChange w:id="19" w:author="Валера " w:date="2017-08-07T22:43:00Z">
                  <w:rPr>
                    <w:color w:val="000000"/>
                  </w:rPr>
                </w:rPrChange>
              </w:rPr>
              <w:t xml:space="preserve"> </w:t>
            </w:r>
            <w:r w:rsidRPr="00D46683">
              <w:rPr>
                <w:color w:val="660066"/>
                <w:lang w:val="en-US"/>
                <w:rPrChange w:id="20" w:author="Валера " w:date="2017-08-07T22:43:00Z">
                  <w:rPr>
                    <w:color w:val="660066"/>
                  </w:rPr>
                </w:rPrChange>
              </w:rPr>
              <w:t>Mon</w:t>
            </w:r>
            <w:r w:rsidRPr="00D46683">
              <w:rPr>
                <w:color w:val="666600"/>
                <w:lang w:val="en-US"/>
                <w:rPrChange w:id="21" w:author="Валера " w:date="2017-08-07T22:43:00Z">
                  <w:rPr>
                    <w:color w:val="666600"/>
                  </w:rPr>
                </w:rPrChange>
              </w:rPr>
              <w:t>,</w:t>
            </w:r>
            <w:r w:rsidRPr="00D46683">
              <w:rPr>
                <w:color w:val="000000"/>
                <w:lang w:val="en-US"/>
                <w:rPrChange w:id="22" w:author="Валера " w:date="2017-08-07T22:43:00Z">
                  <w:rPr>
                    <w:color w:val="000000"/>
                  </w:rPr>
                </w:rPrChange>
              </w:rPr>
              <w:t xml:space="preserve"> </w:t>
            </w:r>
            <w:r w:rsidRPr="00D46683">
              <w:rPr>
                <w:color w:val="660066"/>
                <w:lang w:val="en-US"/>
                <w:rPrChange w:id="23" w:author="Валера " w:date="2017-08-07T22:43:00Z">
                  <w:rPr>
                    <w:color w:val="660066"/>
                  </w:rPr>
                </w:rPrChange>
              </w:rPr>
              <w:t>Tue</w:t>
            </w:r>
            <w:r w:rsidRPr="00D46683">
              <w:rPr>
                <w:color w:val="666600"/>
                <w:lang w:val="en-US"/>
                <w:rPrChange w:id="24" w:author="Валера " w:date="2017-08-07T22:43:00Z">
                  <w:rPr>
                    <w:color w:val="666600"/>
                  </w:rPr>
                </w:rPrChange>
              </w:rPr>
              <w:t>,</w:t>
            </w:r>
            <w:r w:rsidRPr="00D46683">
              <w:rPr>
                <w:color w:val="000000"/>
                <w:lang w:val="en-US"/>
                <w:rPrChange w:id="25" w:author="Валера " w:date="2017-08-07T22:43:00Z">
                  <w:rPr>
                    <w:color w:val="000000"/>
                  </w:rPr>
                </w:rPrChange>
              </w:rPr>
              <w:t xml:space="preserve"> </w:t>
            </w:r>
            <w:r w:rsidRPr="00D46683">
              <w:rPr>
                <w:color w:val="660066"/>
                <w:lang w:val="en-US"/>
                <w:rPrChange w:id="26" w:author="Валера " w:date="2017-08-07T22:43:00Z">
                  <w:rPr>
                    <w:color w:val="660066"/>
                  </w:rPr>
                </w:rPrChange>
              </w:rPr>
              <w:t>Wed</w:t>
            </w:r>
            <w:r w:rsidRPr="00D46683">
              <w:rPr>
                <w:color w:val="666600"/>
                <w:lang w:val="en-US"/>
                <w:rPrChange w:id="27" w:author="Валера " w:date="2017-08-07T22:43:00Z">
                  <w:rPr>
                    <w:color w:val="666600"/>
                  </w:rPr>
                </w:rPrChange>
              </w:rPr>
              <w:t>,</w:t>
            </w:r>
            <w:r w:rsidRPr="00D46683">
              <w:rPr>
                <w:color w:val="000000"/>
                <w:lang w:val="en-US"/>
                <w:rPrChange w:id="28" w:author="Валера " w:date="2017-08-07T22:43:00Z">
                  <w:rPr>
                    <w:color w:val="000000"/>
                  </w:rPr>
                </w:rPrChange>
              </w:rPr>
              <w:t xml:space="preserve"> </w:t>
            </w:r>
            <w:r w:rsidRPr="00D46683">
              <w:rPr>
                <w:color w:val="660066"/>
                <w:lang w:val="en-US"/>
                <w:rPrChange w:id="29" w:author="Валера " w:date="2017-08-07T22:43:00Z">
                  <w:rPr>
                    <w:color w:val="660066"/>
                  </w:rPr>
                </w:rPrChange>
              </w:rPr>
              <w:t>Thu</w:t>
            </w:r>
            <w:r w:rsidRPr="00D46683">
              <w:rPr>
                <w:color w:val="666600"/>
                <w:lang w:val="en-US"/>
                <w:rPrChange w:id="30" w:author="Валера " w:date="2017-08-07T22:43:00Z">
                  <w:rPr>
                    <w:color w:val="666600"/>
                  </w:rPr>
                </w:rPrChange>
              </w:rPr>
              <w:t>,</w:t>
            </w:r>
            <w:r w:rsidRPr="00D46683">
              <w:rPr>
                <w:color w:val="000000"/>
                <w:lang w:val="en-US"/>
                <w:rPrChange w:id="31" w:author="Валера " w:date="2017-08-07T22:43:00Z">
                  <w:rPr>
                    <w:color w:val="000000"/>
                  </w:rPr>
                </w:rPrChange>
              </w:rPr>
              <w:t xml:space="preserve"> </w:t>
            </w:r>
            <w:r w:rsidRPr="00D46683">
              <w:rPr>
                <w:color w:val="660066"/>
                <w:lang w:val="en-US"/>
                <w:rPrChange w:id="32" w:author="Валера " w:date="2017-08-07T22:43:00Z">
                  <w:rPr>
                    <w:color w:val="660066"/>
                  </w:rPr>
                </w:rPrChange>
              </w:rPr>
              <w:t>Fri</w:t>
            </w:r>
            <w:r>
              <w:rPr>
                <w:color w:val="666600"/>
                <w:lang w:val="en-US"/>
              </w:rPr>
              <w:t>}</w:t>
            </w:r>
            <w:r w:rsidRPr="00D46683">
              <w:rPr>
                <w:color w:val="666600"/>
                <w:lang w:val="en-US"/>
                <w:rPrChange w:id="33" w:author="Валера " w:date="2017-08-07T22:43:00Z">
                  <w:rPr>
                    <w:color w:val="666600"/>
                  </w:rPr>
                </w:rPrChange>
              </w:rPr>
              <w:t>;</w:t>
            </w:r>
          </w:p>
        </w:tc>
      </w:tr>
    </w:tbl>
    <w:p w:rsidR="00D46683" w:rsidRPr="00D46683" w:rsidRDefault="00D46683">
      <w:pPr>
        <w:pStyle w:val="normal0"/>
        <w:ind w:firstLine="720"/>
        <w:rPr>
          <w:lang w:val="en-US"/>
          <w:rPrChange w:id="34" w:author="Unknown">
            <w:rPr/>
          </w:rPrChange>
        </w:rPr>
      </w:pPr>
    </w:p>
    <w:p w:rsidR="00D46683" w:rsidRDefault="00D46683">
      <w:pPr>
        <w:pStyle w:val="normal0"/>
      </w:pPr>
      <w:r>
        <w:t>В .NET Framework большое количество встроенных перечислений. Вот некоторые из них:</w:t>
      </w:r>
    </w:p>
    <w:p w:rsidR="00D46683" w:rsidRDefault="00D46683">
      <w:pPr>
        <w:pStyle w:val="normal0"/>
        <w:numPr>
          <w:ilvl w:val="0"/>
          <w:numId w:val="9"/>
        </w:numPr>
        <w:ind w:hanging="360"/>
        <w:contextualSpacing/>
      </w:pPr>
      <w:r>
        <w:t>System.ConsoleColor - цвета консоли;</w:t>
      </w:r>
    </w:p>
    <w:p w:rsidR="00D46683" w:rsidRDefault="00D46683">
      <w:pPr>
        <w:pStyle w:val="normal0"/>
        <w:numPr>
          <w:ilvl w:val="0"/>
          <w:numId w:val="9"/>
        </w:numPr>
        <w:ind w:hanging="360"/>
        <w:contextualSpacing/>
      </w:pPr>
      <w:r>
        <w:t>System.ConsoleKeys - коды клавиш;</w:t>
      </w:r>
    </w:p>
    <w:p w:rsidR="00D46683" w:rsidRPr="0026416D" w:rsidRDefault="00D46683">
      <w:pPr>
        <w:pStyle w:val="normal0"/>
        <w:numPr>
          <w:ilvl w:val="0"/>
          <w:numId w:val="9"/>
        </w:numPr>
        <w:ind w:hanging="360"/>
        <w:contextualSpacing/>
      </w:pPr>
      <w:r>
        <w:t>System.IO.FileMode - режимы работы с файлами.</w:t>
      </w:r>
    </w:p>
    <w:p w:rsidR="00D46683" w:rsidRPr="0026416D" w:rsidRDefault="00D46683">
      <w:pPr>
        <w:pStyle w:val="Heading1"/>
        <w:contextualSpacing w:val="0"/>
      </w:pPr>
      <w:bookmarkStart w:id="35" w:name="_c713xnuw3xem" w:colFirst="0" w:colLast="0"/>
      <w:bookmarkEnd w:id="35"/>
      <w:commentRangeEnd w:id="7"/>
      <w:r>
        <w:rPr>
          <w:rStyle w:val="CommentReference"/>
          <w:rFonts w:cs="Arial"/>
          <w:b w:val="0"/>
          <w:color w:val="2C2D30"/>
        </w:rPr>
        <w:commentReference w:id="7"/>
      </w:r>
      <w:commentRangeStart w:id="36"/>
      <w:r>
        <w:t>goto</w:t>
      </w:r>
      <w:commentRangeEnd w:id="36"/>
      <w:r>
        <w:rPr>
          <w:rStyle w:val="CommentReference"/>
          <w:rFonts w:cs="Arial"/>
          <w:b w:val="0"/>
          <w:color w:val="2C2D30"/>
        </w:rPr>
        <w:commentReference w:id="36"/>
      </w:r>
    </w:p>
    <w:p w:rsidR="00D46683" w:rsidRPr="0026416D" w:rsidRDefault="00D46683">
      <w:pPr>
        <w:pStyle w:val="normal0"/>
        <w:rPr>
          <w:color w:val="666600"/>
        </w:rPr>
      </w:pPr>
      <w:r>
        <w:t xml:space="preserve">goto - один из самых старых способов повлиять на ход выполнения программы. </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E92E7E" w:rsidRDefault="00D46683">
            <w:pPr>
              <w:pStyle w:val="normal0"/>
              <w:rPr>
                <w:color w:val="000000"/>
              </w:rPr>
            </w:pPr>
            <w:r w:rsidRPr="00E92E7E">
              <w:rPr>
                <w:color w:val="666600"/>
              </w:rPr>
              <w:t>начало:</w:t>
            </w:r>
          </w:p>
          <w:p w:rsidR="00D46683" w:rsidRPr="00E92E7E" w:rsidRDefault="00D46683">
            <w:pPr>
              <w:pStyle w:val="normal0"/>
              <w:rPr>
                <w:color w:val="000000"/>
              </w:rPr>
            </w:pPr>
            <w:r w:rsidRPr="00E92E7E">
              <w:rPr>
                <w:color w:val="000000"/>
              </w:rPr>
              <w:t>…</w:t>
            </w:r>
          </w:p>
          <w:p w:rsidR="00D46683" w:rsidRPr="00E92E7E" w:rsidRDefault="00D46683">
            <w:pPr>
              <w:pStyle w:val="normal0"/>
              <w:rPr>
                <w:color w:val="000000"/>
              </w:rPr>
            </w:pPr>
            <w:r w:rsidRPr="00E92E7E">
              <w:rPr>
                <w:color w:val="000088"/>
              </w:rPr>
              <w:t>goto</w:t>
            </w:r>
            <w:r w:rsidRPr="00E92E7E">
              <w:rPr>
                <w:color w:val="000000"/>
              </w:rPr>
              <w:t xml:space="preserve"> </w:t>
            </w:r>
            <w:r w:rsidRPr="00E92E7E">
              <w:rPr>
                <w:color w:val="666600"/>
              </w:rPr>
              <w:t>начало;</w:t>
            </w:r>
          </w:p>
        </w:tc>
      </w:tr>
    </w:tbl>
    <w:p w:rsidR="00D46683" w:rsidRDefault="00D46683">
      <w:pPr>
        <w:pStyle w:val="normal0"/>
        <w:rPr>
          <w:color w:val="666600"/>
        </w:rPr>
      </w:pPr>
    </w:p>
    <w:p w:rsidR="00D46683" w:rsidRDefault="00D46683">
      <w:pPr>
        <w:pStyle w:val="normal0"/>
      </w:pPr>
    </w:p>
    <w:p w:rsidR="00D46683" w:rsidRPr="0026416D" w:rsidRDefault="00D46683">
      <w:pPr>
        <w:pStyle w:val="normal0"/>
      </w:pPr>
      <w:r>
        <w:t>Хотя он прост в понимании, этот оператор не рекомендуется  использовать при написании программ.</w:t>
      </w:r>
    </w:p>
    <w:p w:rsidR="00D46683" w:rsidRPr="0026416D" w:rsidRDefault="00D46683">
      <w:pPr>
        <w:pStyle w:val="normal0"/>
        <w:ind w:firstLine="720"/>
      </w:pPr>
      <w:r>
        <w:br/>
      </w:r>
    </w:p>
    <w:p w:rsidR="00D46683" w:rsidRPr="0026416D" w:rsidRDefault="00D46683">
      <w:pPr>
        <w:pStyle w:val="normal0"/>
        <w:ind w:firstLine="720"/>
      </w:pPr>
      <w:r>
        <w:br w:type="page"/>
      </w:r>
    </w:p>
    <w:p w:rsidR="00D46683" w:rsidRDefault="00D46683">
      <w:pPr>
        <w:pStyle w:val="Heading1"/>
        <w:contextualSpacing w:val="0"/>
        <w:rPr>
          <w:ins w:id="37" w:author="Валера " w:date="2017-08-06T20:59:00Z"/>
        </w:rPr>
      </w:pPr>
      <w:bookmarkStart w:id="38" w:name="_rdo8o6k59wxq" w:colFirst="0" w:colLast="0"/>
      <w:bookmarkEnd w:id="38"/>
      <w:r w:rsidRPr="00D46683">
        <w:rPr>
          <w:rPrChange w:id="39" w:author="Валера " w:date="2017-08-06T20:38:00Z">
            <w:rPr>
              <w:b w:val="0"/>
              <w:color w:val="2C2D30"/>
              <w:sz w:val="20"/>
            </w:rPr>
          </w:rPrChange>
        </w:rPr>
        <w:t>Условия</w:t>
      </w:r>
    </w:p>
    <w:p w:rsidR="00D46683" w:rsidRPr="00431390" w:rsidRDefault="00D46683" w:rsidP="00887B76">
      <w:pPr>
        <w:pStyle w:val="normal0"/>
        <w:numPr>
          <w:ins w:id="40" w:author="Валера " w:date="2017-08-06T20:59:00Z"/>
        </w:numPr>
        <w:rPr>
          <w:ins w:id="41" w:author="Валера " w:date="2017-08-06T20:59:00Z"/>
        </w:rPr>
      </w:pPr>
      <w:ins w:id="42" w:author="Валера " w:date="2017-08-06T20:59:00Z">
        <w:r w:rsidRPr="00431390">
          <w:t xml:space="preserve">В языке </w:t>
        </w:r>
        <w:r>
          <w:t>C</w:t>
        </w:r>
        <w:r w:rsidRPr="00431390">
          <w:t xml:space="preserve"># условие реализовано оператором </w:t>
        </w:r>
        <w:r>
          <w:t>if</w:t>
        </w:r>
        <w:r w:rsidRPr="00431390">
          <w:t>:</w:t>
        </w:r>
      </w:ins>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B65B91">
        <w:trPr>
          <w:ins w:id="43" w:author="Валера " w:date="2017-08-06T20:59:00Z"/>
        </w:trPr>
        <w:tc>
          <w:tcPr>
            <w:tcW w:w="9640" w:type="dxa"/>
            <w:shd w:val="clear" w:color="auto" w:fill="EFEFEF"/>
            <w:tcMar>
              <w:top w:w="100" w:type="dxa"/>
              <w:left w:w="100" w:type="dxa"/>
              <w:bottom w:w="100" w:type="dxa"/>
              <w:right w:w="100" w:type="dxa"/>
            </w:tcMar>
          </w:tcPr>
          <w:p w:rsidR="00D46683" w:rsidRPr="00431390" w:rsidRDefault="00D46683" w:rsidP="00B65B91">
            <w:pPr>
              <w:pStyle w:val="normal0"/>
              <w:widowControl w:val="0"/>
              <w:numPr>
                <w:ins w:id="44" w:author="Валера " w:date="2017-08-06T20:59:00Z"/>
              </w:numPr>
              <w:spacing w:before="80" w:after="0"/>
              <w:rPr>
                <w:ins w:id="45" w:author="Валера " w:date="2017-08-06T20:59:00Z"/>
                <w:color w:val="000000"/>
              </w:rPr>
            </w:pPr>
            <w:ins w:id="46" w:author="Валера " w:date="2017-08-06T20:59:00Z">
              <w:r w:rsidRPr="00431390">
                <w:rPr>
                  <w:color w:val="000000"/>
                </w:rPr>
                <w:t xml:space="preserve">  </w:t>
              </w:r>
              <w:r w:rsidRPr="00E92E7E">
                <w:rPr>
                  <w:color w:val="000088"/>
                </w:rPr>
                <w:t>if</w:t>
              </w:r>
              <w:r w:rsidRPr="00431390">
                <w:rPr>
                  <w:color w:val="000000"/>
                </w:rPr>
                <w:t xml:space="preserve"> </w:t>
              </w:r>
              <w:r w:rsidRPr="00431390">
                <w:rPr>
                  <w:color w:val="666600"/>
                </w:rPr>
                <w:t>(&lt;условие&gt;)</w:t>
              </w:r>
              <w:r w:rsidRPr="00431390">
                <w:rPr>
                  <w:color w:val="000000"/>
                </w:rPr>
                <w:t xml:space="preserve"> {</w:t>
              </w:r>
            </w:ins>
          </w:p>
          <w:p w:rsidR="00D46683" w:rsidRPr="00431390" w:rsidRDefault="00D46683" w:rsidP="00B65B91">
            <w:pPr>
              <w:pStyle w:val="normal0"/>
              <w:widowControl w:val="0"/>
              <w:numPr>
                <w:ins w:id="47" w:author="Валера " w:date="2017-08-06T20:59:00Z"/>
              </w:numPr>
              <w:spacing w:before="80" w:after="0"/>
              <w:rPr>
                <w:ins w:id="48" w:author="Валера " w:date="2017-08-06T20:59:00Z"/>
                <w:color w:val="000000"/>
              </w:rPr>
            </w:pPr>
            <w:ins w:id="49" w:author="Валера " w:date="2017-08-06T20:59:00Z">
              <w:r w:rsidRPr="00431390">
                <w:rPr>
                  <w:color w:val="000000"/>
                </w:rPr>
                <w:t xml:space="preserve">   </w:t>
              </w:r>
              <w:r w:rsidRPr="00431390">
                <w:rPr>
                  <w:color w:val="880000"/>
                </w:rPr>
                <w:t xml:space="preserve">// что делать, если условие верно    </w:t>
              </w:r>
            </w:ins>
          </w:p>
          <w:p w:rsidR="00D46683" w:rsidRPr="00431390" w:rsidRDefault="00D46683" w:rsidP="00B65B91">
            <w:pPr>
              <w:pStyle w:val="normal0"/>
              <w:widowControl w:val="0"/>
              <w:numPr>
                <w:ins w:id="50" w:author="Валера " w:date="2017-08-06T20:59:00Z"/>
              </w:numPr>
              <w:spacing w:before="80" w:after="0"/>
              <w:rPr>
                <w:ins w:id="51" w:author="Валера " w:date="2017-08-06T20:59:00Z"/>
                <w:color w:val="000000"/>
              </w:rPr>
            </w:pPr>
            <w:ins w:id="52" w:author="Валера " w:date="2017-08-06T20:59:00Z">
              <w:r w:rsidRPr="00431390">
                <w:rPr>
                  <w:color w:val="000000"/>
                </w:rPr>
                <w:t xml:space="preserve"> }</w:t>
              </w:r>
            </w:ins>
          </w:p>
          <w:p w:rsidR="00D46683" w:rsidRPr="00431390" w:rsidRDefault="00D46683" w:rsidP="00B65B91">
            <w:pPr>
              <w:pStyle w:val="normal0"/>
              <w:widowControl w:val="0"/>
              <w:numPr>
                <w:ins w:id="53" w:author="Валера " w:date="2017-08-06T20:59:00Z"/>
              </w:numPr>
              <w:spacing w:before="80" w:after="0"/>
              <w:rPr>
                <w:ins w:id="54" w:author="Валера " w:date="2017-08-06T20:59:00Z"/>
                <w:color w:val="000000"/>
              </w:rPr>
            </w:pPr>
            <w:ins w:id="55" w:author="Валера " w:date="2017-08-06T20:59:00Z">
              <w:r w:rsidRPr="00431390">
                <w:rPr>
                  <w:color w:val="000000"/>
                </w:rPr>
                <w:t xml:space="preserve"> </w:t>
              </w:r>
              <w:r w:rsidRPr="00E92E7E">
                <w:rPr>
                  <w:color w:val="000088"/>
                </w:rPr>
                <w:t>else</w:t>
              </w:r>
              <w:r w:rsidRPr="00431390">
                <w:rPr>
                  <w:color w:val="000000"/>
                </w:rPr>
                <w:t xml:space="preserve"> {</w:t>
              </w:r>
            </w:ins>
          </w:p>
          <w:p w:rsidR="00D46683" w:rsidRPr="00431390" w:rsidRDefault="00D46683" w:rsidP="00B65B91">
            <w:pPr>
              <w:pStyle w:val="normal0"/>
              <w:widowControl w:val="0"/>
              <w:numPr>
                <w:ins w:id="56" w:author="Валера " w:date="2017-08-06T20:59:00Z"/>
              </w:numPr>
              <w:spacing w:before="80" w:after="0"/>
              <w:rPr>
                <w:ins w:id="57" w:author="Валера " w:date="2017-08-06T20:59:00Z"/>
                <w:color w:val="000000"/>
              </w:rPr>
            </w:pPr>
            <w:ins w:id="58" w:author="Валера " w:date="2017-08-06T20:59:00Z">
              <w:r w:rsidRPr="00431390">
                <w:rPr>
                  <w:color w:val="000000"/>
                </w:rPr>
                <w:t xml:space="preserve">  </w:t>
              </w:r>
              <w:r w:rsidRPr="00431390">
                <w:rPr>
                  <w:color w:val="880000"/>
                </w:rPr>
                <w:t xml:space="preserve">// что делать, если условие неверно </w:t>
              </w:r>
            </w:ins>
          </w:p>
          <w:p w:rsidR="00D46683" w:rsidRPr="00E92E7E" w:rsidRDefault="00D46683" w:rsidP="00B65B91">
            <w:pPr>
              <w:pStyle w:val="normal0"/>
              <w:widowControl w:val="0"/>
              <w:numPr>
                <w:ins w:id="59" w:author="Валера " w:date="2017-08-06T20:59:00Z"/>
              </w:numPr>
              <w:spacing w:before="80" w:after="0"/>
              <w:rPr>
                <w:ins w:id="60" w:author="Валера " w:date="2017-08-06T20:59:00Z"/>
                <w:color w:val="000000"/>
              </w:rPr>
            </w:pPr>
            <w:ins w:id="61" w:author="Валера " w:date="2017-08-06T20:59:00Z">
              <w:r w:rsidRPr="00431390">
                <w:rPr>
                  <w:color w:val="000000"/>
                </w:rPr>
                <w:t xml:space="preserve"> </w:t>
              </w:r>
              <w:r w:rsidRPr="00E92E7E">
                <w:rPr>
                  <w:color w:val="666600"/>
                </w:rPr>
                <w:t>};</w:t>
              </w:r>
            </w:ins>
          </w:p>
        </w:tc>
      </w:tr>
    </w:tbl>
    <w:p w:rsidR="00D46683" w:rsidRDefault="00D46683" w:rsidP="00887B76">
      <w:pPr>
        <w:pStyle w:val="normal0"/>
        <w:numPr>
          <w:ins w:id="62" w:author="Валера " w:date="2017-08-06T20:59:00Z"/>
        </w:numPr>
        <w:ind w:firstLine="720"/>
        <w:rPr>
          <w:ins w:id="63" w:author="Валера " w:date="2017-08-06T20:59:00Z"/>
        </w:rPr>
      </w:pPr>
    </w:p>
    <w:p w:rsidR="00D46683" w:rsidRDefault="00D46683" w:rsidP="00887B76">
      <w:pPr>
        <w:pStyle w:val="normal0"/>
        <w:numPr>
          <w:ins w:id="64" w:author="Валера " w:date="2017-08-06T20:59:00Z"/>
        </w:numPr>
        <w:rPr>
          <w:ins w:id="65" w:author="Валера " w:date="2017-08-06T20:59:00Z"/>
        </w:rPr>
      </w:pPr>
      <w:ins w:id="66" w:author="Валера " w:date="2017-08-06T20:59:00Z">
        <w:r>
          <w:t>Особенности:</w:t>
        </w:r>
      </w:ins>
    </w:p>
    <w:p w:rsidR="00D46683" w:rsidRPr="00431390" w:rsidRDefault="00D46683" w:rsidP="00887B76">
      <w:pPr>
        <w:pStyle w:val="normal0"/>
        <w:numPr>
          <w:ilvl w:val="0"/>
          <w:numId w:val="2"/>
          <w:ins w:id="67" w:author="Валера " w:date="2017-08-06T20:59:00Z"/>
        </w:numPr>
        <w:ind w:hanging="360"/>
        <w:contextualSpacing/>
        <w:rPr>
          <w:ins w:id="68" w:author="Валера " w:date="2017-08-06T20:59:00Z"/>
        </w:rPr>
      </w:pPr>
      <w:ins w:id="69" w:author="Валера " w:date="2017-08-06T20:59:00Z">
        <w:r w:rsidRPr="00431390">
          <w:t>вторая часть (</w:t>
        </w:r>
        <w:r>
          <w:t>else</w:t>
        </w:r>
        <w:r w:rsidRPr="00431390">
          <w:t xml:space="preserve"> …) может отсутствовать (неполная форма);</w:t>
        </w:r>
      </w:ins>
    </w:p>
    <w:p w:rsidR="00D46683" w:rsidRPr="00431390" w:rsidRDefault="00D46683" w:rsidP="00887B76">
      <w:pPr>
        <w:pStyle w:val="normal0"/>
        <w:numPr>
          <w:ilvl w:val="0"/>
          <w:numId w:val="2"/>
          <w:ins w:id="70" w:author="Валера " w:date="2017-08-06T20:59:00Z"/>
        </w:numPr>
        <w:ind w:hanging="360"/>
        <w:contextualSpacing/>
        <w:rPr>
          <w:ins w:id="71" w:author="Валера " w:date="2017-08-06T20:59:00Z"/>
        </w:rPr>
      </w:pPr>
      <w:ins w:id="72" w:author="Валера " w:date="2017-08-06T20:59:00Z">
        <w:r w:rsidRPr="00431390">
          <w:t>если в блоке один оператор, то можно убрать скобки { и }.</w:t>
        </w:r>
      </w:ins>
    </w:p>
    <w:p w:rsidR="00D46683" w:rsidRDefault="00D46683" w:rsidP="00D46683">
      <w:pPr>
        <w:pStyle w:val="normal0"/>
        <w:numPr>
          <w:ins w:id="73" w:author="Валера " w:date="2017-08-06T20:59:00Z"/>
        </w:numPr>
        <w:pPrChange w:id="74" w:author="Валера " w:date="2017-08-06T20:59:00Z">
          <w:pPr>
            <w:pStyle w:val="Heading1"/>
          </w:pPr>
        </w:pPrChange>
      </w:pPr>
    </w:p>
    <w:p w:rsidR="00D46683" w:rsidRPr="0026416D" w:rsidRDefault="00D46683">
      <w:pPr>
        <w:pStyle w:val="normal0"/>
      </w:pPr>
      <w:r w:rsidRPr="00D46683">
        <w:rPr>
          <w:rPrChange w:id="75" w:author="Валера " w:date="2017-08-06T20:38:00Z">
            <w:rPr>
              <w:b/>
              <w:color w:val="4D5D6D"/>
              <w:sz w:val="48"/>
            </w:rPr>
          </w:rPrChange>
        </w:rPr>
        <w:t xml:space="preserve">Задача. Ввести два числа и вывести наибольшее из них. </w:t>
      </w:r>
    </w:p>
    <w:p w:rsidR="00D46683" w:rsidRDefault="00D46683">
      <w:pPr>
        <w:pStyle w:val="normal0"/>
        <w:rPr>
          <w:b/>
          <w:color w:val="4D5D6D"/>
          <w:sz w:val="48"/>
          <w:szCs w:val="48"/>
        </w:rPr>
      </w:pPr>
      <w:r>
        <w:t>Алгоритм решения:</w:t>
      </w:r>
    </w:p>
    <w:p w:rsidR="00D46683" w:rsidRDefault="00D46683">
      <w:pPr>
        <w:pStyle w:val="normal0"/>
        <w:ind w:firstLine="72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6.png" o:spid="_x0000_i1025" type="#_x0000_t75" style="width:168pt;height:161.25pt;visibility:visible">
            <v:imagedata r:id="rId8" o:title=""/>
          </v:shape>
        </w:pict>
      </w:r>
    </w:p>
    <w:p w:rsidR="00D46683" w:rsidRDefault="00D46683">
      <w:pPr>
        <w:pStyle w:val="normal0"/>
      </w:pPr>
    </w:p>
    <w:p w:rsidR="00D46683" w:rsidDel="00887B76" w:rsidRDefault="00D46683">
      <w:pPr>
        <w:pStyle w:val="normal0"/>
        <w:rPr>
          <w:del w:id="76" w:author="Валера " w:date="2017-08-06T21:00:00Z"/>
        </w:rPr>
      </w:pPr>
      <w:r>
        <w:t>Пример программы, реализующей алгоритм:</w:t>
      </w:r>
    </w:p>
    <w:p w:rsidR="00D46683" w:rsidRDefault="00D46683" w:rsidP="00D46683">
      <w:pPr>
        <w:pStyle w:val="normal0"/>
        <w:pPrChange w:id="77" w:author="Валера " w:date="2017-08-06T21:00:00Z">
          <w:pPr>
            <w:pStyle w:val="normal0"/>
            <w:ind w:firstLine="720"/>
          </w:pPr>
        </w:pPrChange>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78" w:author="Unknown">
                  <w:rPr>
                    <w:color w:val="000000"/>
                  </w:rPr>
                </w:rPrChange>
              </w:rPr>
            </w:pPr>
            <w:r w:rsidRPr="00D46683">
              <w:rPr>
                <w:color w:val="000088"/>
                <w:lang w:val="en-US"/>
                <w:rPrChange w:id="79" w:author="Валера " w:date="2017-08-07T22:43:00Z">
                  <w:rPr>
                    <w:color w:val="000088"/>
                  </w:rPr>
                </w:rPrChange>
              </w:rPr>
              <w:t>using</w:t>
            </w:r>
            <w:r w:rsidRPr="00D46683">
              <w:rPr>
                <w:color w:val="000000"/>
                <w:lang w:val="en-US"/>
                <w:rPrChange w:id="80" w:author="Валера " w:date="2017-08-07T22:43:00Z">
                  <w:rPr>
                    <w:color w:val="000000"/>
                  </w:rPr>
                </w:rPrChange>
              </w:rPr>
              <w:t xml:space="preserve"> </w:t>
            </w:r>
            <w:r w:rsidRPr="00D46683">
              <w:rPr>
                <w:color w:val="660066"/>
                <w:lang w:val="en-US"/>
                <w:rPrChange w:id="81" w:author="Валера " w:date="2017-08-07T22:43:00Z">
                  <w:rPr>
                    <w:color w:val="660066"/>
                  </w:rPr>
                </w:rPrChange>
              </w:rPr>
              <w:t>System;</w:t>
            </w:r>
          </w:p>
          <w:p w:rsidR="00D46683" w:rsidRPr="00D46683" w:rsidRDefault="00D46683" w:rsidP="00E92E7E">
            <w:pPr>
              <w:pStyle w:val="normal0"/>
              <w:widowControl w:val="0"/>
              <w:spacing w:before="0" w:after="0" w:line="240" w:lineRule="auto"/>
              <w:rPr>
                <w:color w:val="000000"/>
                <w:lang w:val="en-US"/>
                <w:rPrChange w:id="82"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83" w:author="Unknown">
                  <w:rPr>
                    <w:color w:val="000000"/>
                  </w:rPr>
                </w:rPrChange>
              </w:rPr>
            </w:pPr>
            <w:r w:rsidRPr="00D46683">
              <w:rPr>
                <w:color w:val="000088"/>
                <w:lang w:val="en-US"/>
                <w:rPrChange w:id="84" w:author="Валера " w:date="2017-08-07T22:43:00Z">
                  <w:rPr>
                    <w:color w:val="000088"/>
                  </w:rPr>
                </w:rPrChange>
              </w:rPr>
              <w:t>namespace</w:t>
            </w:r>
            <w:r w:rsidRPr="00D46683">
              <w:rPr>
                <w:color w:val="000000"/>
                <w:lang w:val="en-US"/>
                <w:rPrChange w:id="85" w:author="Валера " w:date="2017-08-07T22:43:00Z">
                  <w:rPr>
                    <w:color w:val="000000"/>
                  </w:rPr>
                </w:rPrChange>
              </w:rPr>
              <w:t xml:space="preserve"> </w:t>
            </w:r>
            <w:r w:rsidRPr="00D46683">
              <w:rPr>
                <w:color w:val="660066"/>
                <w:lang w:val="en-US"/>
                <w:rPrChange w:id="86" w:author="Валера " w:date="2017-08-07T22:43:00Z">
                  <w:rPr>
                    <w:color w:val="660066"/>
                  </w:rPr>
                </w:rPrChange>
              </w:rPr>
              <w:t>Lesson2_002</w:t>
            </w:r>
          </w:p>
          <w:p w:rsidR="00D46683" w:rsidRPr="00D46683" w:rsidRDefault="00D46683" w:rsidP="00E92E7E">
            <w:pPr>
              <w:pStyle w:val="normal0"/>
              <w:widowControl w:val="0"/>
              <w:spacing w:before="0" w:after="0" w:line="240" w:lineRule="auto"/>
              <w:rPr>
                <w:color w:val="000000"/>
                <w:lang w:val="en-US"/>
                <w:rPrChange w:id="87"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88" w:author="Unknown">
                  <w:rPr>
                    <w:color w:val="000000"/>
                  </w:rPr>
                </w:rPrChange>
              </w:rPr>
            </w:pPr>
            <w:r w:rsidRPr="00D46683">
              <w:rPr>
                <w:color w:val="000000"/>
                <w:lang w:val="en-US"/>
                <w:rPrChange w:id="89" w:author="Валера " w:date="2017-08-07T22:43:00Z">
                  <w:rPr>
                    <w:color w:val="000000"/>
                  </w:rPr>
                </w:rPrChange>
              </w:rPr>
              <w:t xml:space="preserve">    </w:t>
            </w:r>
            <w:r w:rsidRPr="00D46683">
              <w:rPr>
                <w:color w:val="000088"/>
                <w:lang w:val="en-US"/>
                <w:rPrChange w:id="90" w:author="Валера " w:date="2017-08-07T22:43:00Z">
                  <w:rPr>
                    <w:color w:val="000088"/>
                  </w:rPr>
                </w:rPrChange>
              </w:rPr>
              <w:t>class</w:t>
            </w:r>
            <w:r w:rsidRPr="00D46683">
              <w:rPr>
                <w:color w:val="000000"/>
                <w:lang w:val="en-US"/>
                <w:rPrChange w:id="91" w:author="Валера " w:date="2017-08-07T22:43:00Z">
                  <w:rPr>
                    <w:color w:val="000000"/>
                  </w:rPr>
                </w:rPrChange>
              </w:rPr>
              <w:t xml:space="preserve"> </w:t>
            </w:r>
            <w:r w:rsidRPr="00D46683">
              <w:rPr>
                <w:color w:val="660066"/>
                <w:lang w:val="en-US"/>
                <w:rPrChange w:id="92" w:author="Валера " w:date="2017-08-07T22:43:00Z">
                  <w:rPr>
                    <w:color w:val="660066"/>
                  </w:rPr>
                </w:rPrChange>
              </w:rPr>
              <w:t>Program</w:t>
            </w:r>
          </w:p>
          <w:p w:rsidR="00D46683" w:rsidRPr="00D46683" w:rsidRDefault="00D46683" w:rsidP="00E92E7E">
            <w:pPr>
              <w:pStyle w:val="normal0"/>
              <w:widowControl w:val="0"/>
              <w:spacing w:before="0" w:after="0" w:line="240" w:lineRule="auto"/>
              <w:rPr>
                <w:color w:val="000000"/>
                <w:lang w:val="en-US"/>
                <w:rPrChange w:id="93" w:author="Unknown">
                  <w:rPr>
                    <w:color w:val="000000"/>
                  </w:rPr>
                </w:rPrChange>
              </w:rPr>
            </w:pPr>
            <w:r w:rsidRPr="00D46683">
              <w:rPr>
                <w:color w:val="000000"/>
                <w:lang w:val="en-US"/>
                <w:rPrChange w:id="94"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95" w:author="Unknown">
                  <w:rPr>
                    <w:color w:val="000000"/>
                  </w:rPr>
                </w:rPrChange>
              </w:rPr>
            </w:pPr>
            <w:r w:rsidRPr="00D46683">
              <w:rPr>
                <w:color w:val="000000"/>
                <w:lang w:val="en-US"/>
                <w:rPrChange w:id="96" w:author="Валера " w:date="2017-08-07T22:43:00Z">
                  <w:rPr>
                    <w:color w:val="000000"/>
                  </w:rPr>
                </w:rPrChange>
              </w:rPr>
              <w:t xml:space="preserve">        </w:t>
            </w:r>
            <w:r w:rsidRPr="00D46683">
              <w:rPr>
                <w:color w:val="000088"/>
                <w:lang w:val="en-US"/>
                <w:rPrChange w:id="97" w:author="Валера " w:date="2017-08-07T22:43:00Z">
                  <w:rPr>
                    <w:color w:val="000088"/>
                  </w:rPr>
                </w:rPrChange>
              </w:rPr>
              <w:t>static</w:t>
            </w:r>
            <w:r w:rsidRPr="00D46683">
              <w:rPr>
                <w:color w:val="000000"/>
                <w:lang w:val="en-US"/>
                <w:rPrChange w:id="98" w:author="Валера " w:date="2017-08-07T22:43:00Z">
                  <w:rPr>
                    <w:color w:val="000000"/>
                  </w:rPr>
                </w:rPrChange>
              </w:rPr>
              <w:t xml:space="preserve"> </w:t>
            </w:r>
            <w:r w:rsidRPr="00D46683">
              <w:rPr>
                <w:color w:val="000088"/>
                <w:lang w:val="en-US"/>
                <w:rPrChange w:id="99" w:author="Валера " w:date="2017-08-07T22:43:00Z">
                  <w:rPr>
                    <w:color w:val="000088"/>
                  </w:rPr>
                </w:rPrChange>
              </w:rPr>
              <w:t>void</w:t>
            </w:r>
            <w:r w:rsidRPr="00D46683">
              <w:rPr>
                <w:color w:val="000000"/>
                <w:lang w:val="en-US"/>
                <w:rPrChange w:id="100" w:author="Валера " w:date="2017-08-07T22:43:00Z">
                  <w:rPr>
                    <w:color w:val="000000"/>
                  </w:rPr>
                </w:rPrChange>
              </w:rPr>
              <w:t xml:space="preserve"> </w:t>
            </w:r>
            <w:smartTag w:uri="urn:schemas-microsoft-com:office:smarttags" w:element="place">
              <w:r w:rsidRPr="00D46683">
                <w:rPr>
                  <w:color w:val="660066"/>
                  <w:lang w:val="en-US"/>
                  <w:rPrChange w:id="101" w:author="Валера " w:date="2017-08-07T22:43:00Z">
                    <w:rPr>
                      <w:color w:val="660066"/>
                    </w:rPr>
                  </w:rPrChange>
                </w:rPr>
                <w:t>Main</w:t>
              </w:r>
            </w:smartTag>
            <w:r w:rsidRPr="00D46683">
              <w:rPr>
                <w:color w:val="666600"/>
                <w:lang w:val="en-US"/>
                <w:rPrChange w:id="102"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103" w:author="Unknown">
                  <w:rPr>
                    <w:color w:val="000000"/>
                  </w:rPr>
                </w:rPrChange>
              </w:rPr>
            </w:pPr>
            <w:r w:rsidRPr="00D46683">
              <w:rPr>
                <w:color w:val="000000"/>
                <w:lang w:val="en-US"/>
                <w:rPrChange w:id="104"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105" w:author="Unknown">
                  <w:rPr>
                    <w:color w:val="000000"/>
                  </w:rPr>
                </w:rPrChange>
              </w:rPr>
            </w:pPr>
            <w:r w:rsidRPr="00D46683">
              <w:rPr>
                <w:color w:val="000000"/>
                <w:lang w:val="en-US"/>
                <w:rPrChange w:id="106" w:author="Валера " w:date="2017-08-07T22:43:00Z">
                  <w:rPr>
                    <w:color w:val="000000"/>
                  </w:rPr>
                </w:rPrChange>
              </w:rPr>
              <w:t xml:space="preserve">            </w:t>
            </w:r>
            <w:r w:rsidRPr="00D46683">
              <w:rPr>
                <w:color w:val="000088"/>
                <w:lang w:val="en-US"/>
                <w:rPrChange w:id="107" w:author="Валера " w:date="2017-08-07T22:43:00Z">
                  <w:rPr>
                    <w:color w:val="000088"/>
                  </w:rPr>
                </w:rPrChange>
              </w:rPr>
              <w:t>int</w:t>
            </w:r>
            <w:r w:rsidRPr="00D46683">
              <w:rPr>
                <w:color w:val="000000"/>
                <w:lang w:val="en-US"/>
                <w:rPrChange w:id="108" w:author="Валера " w:date="2017-08-07T22:43:00Z">
                  <w:rPr>
                    <w:color w:val="000000"/>
                  </w:rPr>
                </w:rPrChange>
              </w:rPr>
              <w:t xml:space="preserve"> a</w:t>
            </w:r>
            <w:r w:rsidRPr="00D46683">
              <w:rPr>
                <w:color w:val="666600"/>
                <w:lang w:val="en-US"/>
                <w:rPrChange w:id="109" w:author="Валера " w:date="2017-08-07T22:43:00Z">
                  <w:rPr>
                    <w:color w:val="666600"/>
                  </w:rPr>
                </w:rPrChange>
              </w:rPr>
              <w:t>,</w:t>
            </w:r>
            <w:r w:rsidRPr="00D46683">
              <w:rPr>
                <w:color w:val="000000"/>
                <w:lang w:val="en-US"/>
                <w:rPrChange w:id="110" w:author="Валера " w:date="2017-08-07T22:43:00Z">
                  <w:rPr>
                    <w:color w:val="000000"/>
                  </w:rPr>
                </w:rPrChange>
              </w:rPr>
              <w:t xml:space="preserve"> b</w:t>
            </w:r>
            <w:r w:rsidRPr="00D46683">
              <w:rPr>
                <w:color w:val="666600"/>
                <w:lang w:val="en-US"/>
                <w:rPrChange w:id="111" w:author="Валера " w:date="2017-08-07T22:43:00Z">
                  <w:rPr>
                    <w:color w:val="666600"/>
                  </w:rPr>
                </w:rPrChange>
              </w:rPr>
              <w:t>,</w:t>
            </w:r>
            <w:r w:rsidRPr="00D46683">
              <w:rPr>
                <w:color w:val="000000"/>
                <w:lang w:val="en-US"/>
                <w:rPrChange w:id="112" w:author="Валера " w:date="2017-08-07T22:43:00Z">
                  <w:rPr>
                    <w:color w:val="000000"/>
                  </w:rPr>
                </w:rPrChange>
              </w:rPr>
              <w:t xml:space="preserve"> max;</w:t>
            </w:r>
          </w:p>
          <w:p w:rsidR="00D46683" w:rsidRPr="0026416D" w:rsidRDefault="00D46683" w:rsidP="00E92E7E">
            <w:pPr>
              <w:pStyle w:val="normal0"/>
              <w:widowControl w:val="0"/>
              <w:spacing w:before="0" w:after="0" w:line="240" w:lineRule="auto"/>
              <w:rPr>
                <w:color w:val="000000"/>
              </w:rPr>
            </w:pPr>
            <w:r w:rsidRPr="00D46683">
              <w:rPr>
                <w:color w:val="000000"/>
                <w:lang w:val="en-US"/>
                <w:rPrChange w:id="113" w:author="Валера " w:date="2017-08-07T22:43:00Z">
                  <w:rPr>
                    <w:color w:val="000000"/>
                  </w:rPr>
                </w:rPrChange>
              </w:rPr>
              <w:t xml:space="preserve">            </w:t>
            </w:r>
            <w:r w:rsidRPr="00E92E7E">
              <w:rPr>
                <w:color w:val="660066"/>
              </w:rPr>
              <w:t>Console</w:t>
            </w:r>
            <w:r>
              <w:rPr>
                <w:color w:val="666600"/>
              </w:rPr>
              <w:t>.</w:t>
            </w:r>
            <w:r w:rsidRPr="00E92E7E">
              <w:rPr>
                <w:color w:val="660066"/>
              </w:rPr>
              <w:t>WriteLine</w:t>
            </w:r>
            <w:r>
              <w:rPr>
                <w:color w:val="666600"/>
              </w:rPr>
              <w:t>(</w:t>
            </w:r>
            <w:r>
              <w:rPr>
                <w:color w:val="008800"/>
              </w:rPr>
              <w:t>"Введите два целых числа"</w:t>
            </w:r>
            <w:r>
              <w:rPr>
                <w:color w:val="666600"/>
              </w:rPr>
              <w:t>);</w:t>
            </w:r>
          </w:p>
          <w:p w:rsidR="00D46683" w:rsidRPr="00D46683" w:rsidRDefault="00D46683" w:rsidP="00E92E7E">
            <w:pPr>
              <w:pStyle w:val="normal0"/>
              <w:widowControl w:val="0"/>
              <w:spacing w:before="0" w:after="0" w:line="240" w:lineRule="auto"/>
              <w:rPr>
                <w:color w:val="000000"/>
                <w:lang w:val="en-US"/>
                <w:rPrChange w:id="114" w:author="Unknown">
                  <w:rPr>
                    <w:color w:val="000000"/>
                  </w:rPr>
                </w:rPrChange>
              </w:rPr>
            </w:pPr>
            <w:r>
              <w:rPr>
                <w:color w:val="000000"/>
              </w:rPr>
              <w:t xml:space="preserve">            </w:t>
            </w:r>
            <w:r w:rsidRPr="00D46683">
              <w:rPr>
                <w:color w:val="000000"/>
                <w:lang w:val="en-US"/>
                <w:rPrChange w:id="115" w:author="Валера " w:date="2017-08-07T22:43:00Z">
                  <w:rPr>
                    <w:color w:val="000000"/>
                  </w:rPr>
                </w:rPrChange>
              </w:rPr>
              <w:t xml:space="preserve">a </w:t>
            </w:r>
            <w:r w:rsidRPr="00D46683">
              <w:rPr>
                <w:color w:val="666600"/>
                <w:lang w:val="en-US"/>
                <w:rPrChange w:id="116" w:author="Валера " w:date="2017-08-07T22:43:00Z">
                  <w:rPr>
                    <w:color w:val="666600"/>
                  </w:rPr>
                </w:rPrChange>
              </w:rPr>
              <w:t>=</w:t>
            </w:r>
            <w:r w:rsidRPr="00D46683">
              <w:rPr>
                <w:color w:val="000000"/>
                <w:lang w:val="en-US"/>
                <w:rPrChange w:id="117" w:author="Валера " w:date="2017-08-07T22:43:00Z">
                  <w:rPr>
                    <w:color w:val="000000"/>
                  </w:rPr>
                </w:rPrChange>
              </w:rPr>
              <w:t xml:space="preserve"> </w:t>
            </w:r>
            <w:r w:rsidRPr="00D46683">
              <w:rPr>
                <w:color w:val="660066"/>
                <w:lang w:val="en-US"/>
                <w:rPrChange w:id="118" w:author="Валера " w:date="2017-08-07T22:43:00Z">
                  <w:rPr>
                    <w:color w:val="660066"/>
                  </w:rPr>
                </w:rPrChange>
              </w:rPr>
              <w:t>Convert</w:t>
            </w:r>
            <w:r w:rsidRPr="00D46683">
              <w:rPr>
                <w:color w:val="666600"/>
                <w:lang w:val="en-US"/>
                <w:rPrChange w:id="119" w:author="Валера " w:date="2017-08-07T22:43:00Z">
                  <w:rPr>
                    <w:color w:val="666600"/>
                  </w:rPr>
                </w:rPrChange>
              </w:rPr>
              <w:t>.</w:t>
            </w:r>
            <w:r w:rsidRPr="00D46683">
              <w:rPr>
                <w:color w:val="660066"/>
                <w:lang w:val="en-US"/>
                <w:rPrChange w:id="120" w:author="Валера " w:date="2017-08-07T22:43:00Z">
                  <w:rPr>
                    <w:color w:val="660066"/>
                  </w:rPr>
                </w:rPrChange>
              </w:rPr>
              <w:t>ToInt32</w:t>
            </w:r>
            <w:r w:rsidRPr="00D46683">
              <w:rPr>
                <w:color w:val="666600"/>
                <w:lang w:val="en-US"/>
                <w:rPrChange w:id="121" w:author="Валера " w:date="2017-08-07T22:43:00Z">
                  <w:rPr>
                    <w:color w:val="666600"/>
                  </w:rPr>
                </w:rPrChange>
              </w:rPr>
              <w:t>(</w:t>
            </w:r>
            <w:r w:rsidRPr="00D46683">
              <w:rPr>
                <w:color w:val="660066"/>
                <w:lang w:val="en-US"/>
                <w:rPrChange w:id="122" w:author="Валера " w:date="2017-08-07T22:43:00Z">
                  <w:rPr>
                    <w:color w:val="660066"/>
                  </w:rPr>
                </w:rPrChange>
              </w:rPr>
              <w:t>Console</w:t>
            </w:r>
            <w:r w:rsidRPr="00D46683">
              <w:rPr>
                <w:color w:val="666600"/>
                <w:lang w:val="en-US"/>
                <w:rPrChange w:id="123" w:author="Валера " w:date="2017-08-07T22:43:00Z">
                  <w:rPr>
                    <w:color w:val="666600"/>
                  </w:rPr>
                </w:rPrChange>
              </w:rPr>
              <w:t>.</w:t>
            </w:r>
            <w:r w:rsidRPr="00D46683">
              <w:rPr>
                <w:color w:val="660066"/>
                <w:lang w:val="en-US"/>
                <w:rPrChange w:id="124" w:author="Валера " w:date="2017-08-07T22:43:00Z">
                  <w:rPr>
                    <w:color w:val="660066"/>
                  </w:rPr>
                </w:rPrChange>
              </w:rPr>
              <w:t>ReadLine</w:t>
            </w:r>
            <w:r w:rsidRPr="00D46683">
              <w:rPr>
                <w:color w:val="666600"/>
                <w:lang w:val="en-US"/>
                <w:rPrChange w:id="125"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126" w:author="Unknown">
                  <w:rPr>
                    <w:color w:val="000000"/>
                  </w:rPr>
                </w:rPrChange>
              </w:rPr>
            </w:pPr>
            <w:r w:rsidRPr="00D46683">
              <w:rPr>
                <w:color w:val="000000"/>
                <w:lang w:val="en-US"/>
                <w:rPrChange w:id="127" w:author="Валера " w:date="2017-08-07T22:43:00Z">
                  <w:rPr>
                    <w:color w:val="000000"/>
                  </w:rPr>
                </w:rPrChange>
              </w:rPr>
              <w:t xml:space="preserve">            b </w:t>
            </w:r>
            <w:r w:rsidRPr="00D46683">
              <w:rPr>
                <w:color w:val="666600"/>
                <w:lang w:val="en-US"/>
                <w:rPrChange w:id="128" w:author="Валера " w:date="2017-08-07T22:43:00Z">
                  <w:rPr>
                    <w:color w:val="666600"/>
                  </w:rPr>
                </w:rPrChange>
              </w:rPr>
              <w:t>=</w:t>
            </w:r>
            <w:r w:rsidRPr="00D46683">
              <w:rPr>
                <w:color w:val="000000"/>
                <w:lang w:val="en-US"/>
                <w:rPrChange w:id="129" w:author="Валера " w:date="2017-08-07T22:43:00Z">
                  <w:rPr>
                    <w:color w:val="000000"/>
                  </w:rPr>
                </w:rPrChange>
              </w:rPr>
              <w:t xml:space="preserve"> </w:t>
            </w:r>
            <w:r w:rsidRPr="00D46683">
              <w:rPr>
                <w:color w:val="660066"/>
                <w:lang w:val="en-US"/>
                <w:rPrChange w:id="130" w:author="Валера " w:date="2017-08-07T22:43:00Z">
                  <w:rPr>
                    <w:color w:val="660066"/>
                  </w:rPr>
                </w:rPrChange>
              </w:rPr>
              <w:t>Convert</w:t>
            </w:r>
            <w:r w:rsidRPr="00D46683">
              <w:rPr>
                <w:color w:val="666600"/>
                <w:lang w:val="en-US"/>
                <w:rPrChange w:id="131" w:author="Валера " w:date="2017-08-07T22:43:00Z">
                  <w:rPr>
                    <w:color w:val="666600"/>
                  </w:rPr>
                </w:rPrChange>
              </w:rPr>
              <w:t>.</w:t>
            </w:r>
            <w:r w:rsidRPr="00D46683">
              <w:rPr>
                <w:color w:val="660066"/>
                <w:lang w:val="en-US"/>
                <w:rPrChange w:id="132" w:author="Валера " w:date="2017-08-07T22:43:00Z">
                  <w:rPr>
                    <w:color w:val="660066"/>
                  </w:rPr>
                </w:rPrChange>
              </w:rPr>
              <w:t>ToInt32</w:t>
            </w:r>
            <w:r w:rsidRPr="00D46683">
              <w:rPr>
                <w:color w:val="666600"/>
                <w:lang w:val="en-US"/>
                <w:rPrChange w:id="133" w:author="Валера " w:date="2017-08-07T22:43:00Z">
                  <w:rPr>
                    <w:color w:val="666600"/>
                  </w:rPr>
                </w:rPrChange>
              </w:rPr>
              <w:t>(</w:t>
            </w:r>
            <w:r w:rsidRPr="00D46683">
              <w:rPr>
                <w:color w:val="660066"/>
                <w:lang w:val="en-US"/>
                <w:rPrChange w:id="134" w:author="Валера " w:date="2017-08-07T22:43:00Z">
                  <w:rPr>
                    <w:color w:val="660066"/>
                  </w:rPr>
                </w:rPrChange>
              </w:rPr>
              <w:t>Console</w:t>
            </w:r>
            <w:r w:rsidRPr="00D46683">
              <w:rPr>
                <w:color w:val="666600"/>
                <w:lang w:val="en-US"/>
                <w:rPrChange w:id="135" w:author="Валера " w:date="2017-08-07T22:43:00Z">
                  <w:rPr>
                    <w:color w:val="666600"/>
                  </w:rPr>
                </w:rPrChange>
              </w:rPr>
              <w:t>.</w:t>
            </w:r>
            <w:r w:rsidRPr="00D46683">
              <w:rPr>
                <w:color w:val="660066"/>
                <w:lang w:val="en-US"/>
                <w:rPrChange w:id="136" w:author="Валера " w:date="2017-08-07T22:43:00Z">
                  <w:rPr>
                    <w:color w:val="660066"/>
                  </w:rPr>
                </w:rPrChange>
              </w:rPr>
              <w:t>ReadLine</w:t>
            </w:r>
            <w:r w:rsidRPr="00D46683">
              <w:rPr>
                <w:color w:val="666600"/>
                <w:lang w:val="en-US"/>
                <w:rPrChange w:id="137"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138" w:author="Unknown">
                  <w:rPr>
                    <w:color w:val="000000"/>
                  </w:rPr>
                </w:rPrChange>
              </w:rPr>
            </w:pPr>
            <w:r w:rsidRPr="00D46683">
              <w:rPr>
                <w:color w:val="000000"/>
                <w:lang w:val="en-US"/>
                <w:rPrChange w:id="139" w:author="Валера " w:date="2017-08-07T22:43:00Z">
                  <w:rPr>
                    <w:color w:val="000000"/>
                  </w:rPr>
                </w:rPrChange>
              </w:rPr>
              <w:t xml:space="preserve">            </w:t>
            </w:r>
            <w:r w:rsidRPr="00D46683">
              <w:rPr>
                <w:color w:val="000088"/>
                <w:lang w:val="en-US"/>
                <w:rPrChange w:id="140" w:author="Валера " w:date="2017-08-07T22:43:00Z">
                  <w:rPr>
                    <w:color w:val="000088"/>
                  </w:rPr>
                </w:rPrChange>
              </w:rPr>
              <w:t>if</w:t>
            </w:r>
            <w:r w:rsidRPr="00D46683">
              <w:rPr>
                <w:color w:val="000000"/>
                <w:lang w:val="en-US"/>
                <w:rPrChange w:id="141" w:author="Валера " w:date="2017-08-07T22:43:00Z">
                  <w:rPr>
                    <w:color w:val="000000"/>
                  </w:rPr>
                </w:rPrChange>
              </w:rPr>
              <w:t xml:space="preserve"> </w:t>
            </w:r>
            <w:r w:rsidRPr="00D46683">
              <w:rPr>
                <w:color w:val="666600"/>
                <w:lang w:val="en-US"/>
                <w:rPrChange w:id="142" w:author="Валера " w:date="2017-08-07T22:43:00Z">
                  <w:rPr>
                    <w:color w:val="666600"/>
                  </w:rPr>
                </w:rPrChange>
              </w:rPr>
              <w:t>(</w:t>
            </w:r>
            <w:r w:rsidRPr="00D46683">
              <w:rPr>
                <w:color w:val="000000"/>
                <w:lang w:val="en-US"/>
                <w:rPrChange w:id="143" w:author="Валера " w:date="2017-08-07T22:43:00Z">
                  <w:rPr>
                    <w:color w:val="000000"/>
                  </w:rPr>
                </w:rPrChange>
              </w:rPr>
              <w:t xml:space="preserve">a </w:t>
            </w:r>
            <w:r w:rsidRPr="00D46683">
              <w:rPr>
                <w:color w:val="666600"/>
                <w:lang w:val="en-US"/>
                <w:rPrChange w:id="144" w:author="Валера " w:date="2017-08-07T22:43:00Z">
                  <w:rPr>
                    <w:color w:val="666600"/>
                  </w:rPr>
                </w:rPrChange>
              </w:rPr>
              <w:t>&gt;</w:t>
            </w:r>
            <w:r w:rsidRPr="00D46683">
              <w:rPr>
                <w:color w:val="000000"/>
                <w:lang w:val="en-US"/>
                <w:rPrChange w:id="145" w:author="Валера " w:date="2017-08-07T22:43:00Z">
                  <w:rPr>
                    <w:color w:val="000000"/>
                  </w:rPr>
                </w:rPrChange>
              </w:rPr>
              <w:t xml:space="preserve"> b)</w:t>
            </w:r>
          </w:p>
          <w:p w:rsidR="00D46683" w:rsidRPr="00D46683" w:rsidRDefault="00D46683" w:rsidP="00E92E7E">
            <w:pPr>
              <w:pStyle w:val="normal0"/>
              <w:widowControl w:val="0"/>
              <w:spacing w:before="0" w:after="0" w:line="240" w:lineRule="auto"/>
              <w:rPr>
                <w:color w:val="000000"/>
                <w:lang w:val="en-US"/>
                <w:rPrChange w:id="146" w:author="Unknown">
                  <w:rPr>
                    <w:color w:val="000000"/>
                  </w:rPr>
                </w:rPrChange>
              </w:rPr>
            </w:pPr>
            <w:r w:rsidRPr="00D46683">
              <w:rPr>
                <w:color w:val="000000"/>
                <w:lang w:val="en-US"/>
                <w:rPrChange w:id="147"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148" w:author="Unknown">
                  <w:rPr>
                    <w:color w:val="000000"/>
                  </w:rPr>
                </w:rPrChange>
              </w:rPr>
            </w:pPr>
            <w:r w:rsidRPr="00D46683">
              <w:rPr>
                <w:color w:val="000000"/>
                <w:lang w:val="en-US"/>
                <w:rPrChange w:id="149" w:author="Валера " w:date="2017-08-07T22:43:00Z">
                  <w:rPr>
                    <w:color w:val="000000"/>
                  </w:rPr>
                </w:rPrChange>
              </w:rPr>
              <w:t xml:space="preserve">                max </w:t>
            </w:r>
            <w:r w:rsidRPr="00D46683">
              <w:rPr>
                <w:color w:val="666600"/>
                <w:lang w:val="en-US"/>
                <w:rPrChange w:id="150" w:author="Валера " w:date="2017-08-07T22:43:00Z">
                  <w:rPr>
                    <w:color w:val="666600"/>
                  </w:rPr>
                </w:rPrChange>
              </w:rPr>
              <w:t>=</w:t>
            </w:r>
            <w:r w:rsidRPr="00D46683">
              <w:rPr>
                <w:color w:val="000000"/>
                <w:lang w:val="en-US"/>
                <w:rPrChange w:id="151" w:author="Валера " w:date="2017-08-07T22:43:00Z">
                  <w:rPr>
                    <w:color w:val="000000"/>
                  </w:rPr>
                </w:rPrChange>
              </w:rPr>
              <w:t xml:space="preserve"> a;</w:t>
            </w:r>
          </w:p>
          <w:p w:rsidR="00D46683" w:rsidRPr="00D46683" w:rsidRDefault="00D46683" w:rsidP="00E92E7E">
            <w:pPr>
              <w:pStyle w:val="normal0"/>
              <w:widowControl w:val="0"/>
              <w:spacing w:before="0" w:after="0" w:line="240" w:lineRule="auto"/>
              <w:rPr>
                <w:color w:val="000000"/>
                <w:lang w:val="en-US"/>
                <w:rPrChange w:id="152" w:author="Unknown">
                  <w:rPr>
                    <w:color w:val="000000"/>
                  </w:rPr>
                </w:rPrChange>
              </w:rPr>
            </w:pPr>
            <w:r w:rsidRPr="00D46683">
              <w:rPr>
                <w:color w:val="000000"/>
                <w:lang w:val="en-US"/>
                <w:rPrChange w:id="153"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154" w:author="Unknown">
                  <w:rPr>
                    <w:color w:val="000000"/>
                  </w:rPr>
                </w:rPrChange>
              </w:rPr>
            </w:pPr>
            <w:r w:rsidRPr="00D46683">
              <w:rPr>
                <w:color w:val="000000"/>
                <w:lang w:val="en-US"/>
                <w:rPrChange w:id="155" w:author="Валера " w:date="2017-08-07T22:43:00Z">
                  <w:rPr>
                    <w:color w:val="000000"/>
                  </w:rPr>
                </w:rPrChange>
              </w:rPr>
              <w:t xml:space="preserve">            </w:t>
            </w:r>
            <w:r w:rsidRPr="00D46683">
              <w:rPr>
                <w:color w:val="000088"/>
                <w:lang w:val="en-US"/>
                <w:rPrChange w:id="156" w:author="Валера " w:date="2017-08-07T22:43:00Z">
                  <w:rPr>
                    <w:color w:val="000088"/>
                  </w:rPr>
                </w:rPrChange>
              </w:rPr>
              <w:t>else</w:t>
            </w:r>
          </w:p>
          <w:p w:rsidR="00D46683" w:rsidRPr="00D46683" w:rsidRDefault="00D46683" w:rsidP="00E92E7E">
            <w:pPr>
              <w:pStyle w:val="normal0"/>
              <w:widowControl w:val="0"/>
              <w:spacing w:before="0" w:after="0" w:line="240" w:lineRule="auto"/>
              <w:rPr>
                <w:color w:val="000000"/>
                <w:lang w:val="en-US"/>
                <w:rPrChange w:id="157" w:author="Unknown">
                  <w:rPr>
                    <w:color w:val="000000"/>
                  </w:rPr>
                </w:rPrChange>
              </w:rPr>
            </w:pPr>
            <w:r w:rsidRPr="00D46683">
              <w:rPr>
                <w:color w:val="000000"/>
                <w:lang w:val="en-US"/>
                <w:rPrChange w:id="158"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159" w:author="Unknown">
                  <w:rPr>
                    <w:color w:val="000000"/>
                  </w:rPr>
                </w:rPrChange>
              </w:rPr>
            </w:pPr>
            <w:r w:rsidRPr="00D46683">
              <w:rPr>
                <w:color w:val="000000"/>
                <w:lang w:val="en-US"/>
                <w:rPrChange w:id="160" w:author="Валера " w:date="2017-08-07T22:43:00Z">
                  <w:rPr>
                    <w:color w:val="000000"/>
                  </w:rPr>
                </w:rPrChange>
              </w:rPr>
              <w:t xml:space="preserve">                max </w:t>
            </w:r>
            <w:r w:rsidRPr="00D46683">
              <w:rPr>
                <w:color w:val="666600"/>
                <w:lang w:val="en-US"/>
                <w:rPrChange w:id="161" w:author="Валера " w:date="2017-08-07T22:43:00Z">
                  <w:rPr>
                    <w:color w:val="666600"/>
                  </w:rPr>
                </w:rPrChange>
              </w:rPr>
              <w:t>=</w:t>
            </w:r>
            <w:r w:rsidRPr="00D46683">
              <w:rPr>
                <w:color w:val="000000"/>
                <w:lang w:val="en-US"/>
                <w:rPrChange w:id="162" w:author="Валера " w:date="2017-08-07T22:43:00Z">
                  <w:rPr>
                    <w:color w:val="000000"/>
                  </w:rPr>
                </w:rPrChange>
              </w:rPr>
              <w:t xml:space="preserve"> b;</w:t>
            </w:r>
          </w:p>
          <w:p w:rsidR="00D46683" w:rsidRPr="00D46683" w:rsidRDefault="00D46683" w:rsidP="00E92E7E">
            <w:pPr>
              <w:pStyle w:val="normal0"/>
              <w:widowControl w:val="0"/>
              <w:spacing w:before="0" w:after="0" w:line="240" w:lineRule="auto"/>
              <w:rPr>
                <w:color w:val="000000"/>
                <w:lang w:val="en-US"/>
                <w:rPrChange w:id="163" w:author="Unknown">
                  <w:rPr>
                    <w:color w:val="000000"/>
                  </w:rPr>
                </w:rPrChange>
              </w:rPr>
            </w:pPr>
            <w:r w:rsidRPr="00D46683">
              <w:rPr>
                <w:color w:val="000000"/>
                <w:lang w:val="en-US"/>
                <w:rPrChange w:id="164" w:author="Валера " w:date="2017-08-07T22:43:00Z">
                  <w:rPr>
                    <w:color w:val="000000"/>
                  </w:rPr>
                </w:rPrChange>
              </w:rPr>
              <w:t xml:space="preserve">            </w:t>
            </w:r>
            <w:r>
              <w:rPr>
                <w:color w:val="666600"/>
                <w:lang w:val="en-US"/>
              </w:rPr>
              <w:t>}</w:t>
            </w:r>
            <w:r w:rsidRPr="00D46683">
              <w:rPr>
                <w:color w:val="666600"/>
                <w:lang w:val="en-US"/>
                <w:rPrChange w:id="165"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166" w:author="Unknown">
                  <w:rPr>
                    <w:color w:val="000000"/>
                  </w:rPr>
                </w:rPrChange>
              </w:rPr>
            </w:pPr>
            <w:r w:rsidRPr="00D46683">
              <w:rPr>
                <w:color w:val="000000"/>
                <w:lang w:val="en-US"/>
                <w:rPrChange w:id="167" w:author="Валера " w:date="2017-08-07T22:43:00Z">
                  <w:rPr>
                    <w:color w:val="000000"/>
                  </w:rPr>
                </w:rPrChange>
              </w:rPr>
              <w:t xml:space="preserve">            </w:t>
            </w:r>
            <w:r w:rsidRPr="00D46683">
              <w:rPr>
                <w:color w:val="660066"/>
                <w:lang w:val="en-US"/>
                <w:rPrChange w:id="168" w:author="Валера " w:date="2017-08-07T22:43:00Z">
                  <w:rPr>
                    <w:color w:val="660066"/>
                  </w:rPr>
                </w:rPrChange>
              </w:rPr>
              <w:t>Console</w:t>
            </w:r>
            <w:r w:rsidRPr="00D46683">
              <w:rPr>
                <w:color w:val="666600"/>
                <w:lang w:val="en-US"/>
                <w:rPrChange w:id="169" w:author="Валера " w:date="2017-08-07T22:43:00Z">
                  <w:rPr>
                    <w:color w:val="666600"/>
                  </w:rPr>
                </w:rPrChange>
              </w:rPr>
              <w:t>.</w:t>
            </w:r>
            <w:r w:rsidRPr="00D46683">
              <w:rPr>
                <w:color w:val="660066"/>
                <w:lang w:val="en-US"/>
                <w:rPrChange w:id="170" w:author="Валера " w:date="2017-08-07T22:43:00Z">
                  <w:rPr>
                    <w:color w:val="660066"/>
                  </w:rPr>
                </w:rPrChange>
              </w:rPr>
              <w:t>WriteLine</w:t>
            </w:r>
            <w:r w:rsidRPr="00D46683">
              <w:rPr>
                <w:color w:val="666600"/>
                <w:lang w:val="en-US"/>
                <w:rPrChange w:id="171" w:author="Валера " w:date="2017-08-07T22:43:00Z">
                  <w:rPr>
                    <w:color w:val="666600"/>
                  </w:rPr>
                </w:rPrChange>
              </w:rPr>
              <w:t>(</w:t>
            </w:r>
            <w:r w:rsidRPr="00D46683">
              <w:rPr>
                <w:color w:val="008800"/>
                <w:lang w:val="en-US"/>
                <w:rPrChange w:id="172" w:author="Валера " w:date="2017-08-07T22:43:00Z">
                  <w:rPr>
                    <w:color w:val="008800"/>
                  </w:rPr>
                </w:rPrChange>
              </w:rPr>
              <w:t>"</w:t>
            </w:r>
            <w:r w:rsidRPr="00E92E7E">
              <w:rPr>
                <w:color w:val="008800"/>
              </w:rPr>
              <w:t>Наибольшее</w:t>
            </w:r>
            <w:r w:rsidRPr="00D46683">
              <w:rPr>
                <w:color w:val="008800"/>
                <w:lang w:val="en-US"/>
                <w:rPrChange w:id="173" w:author="Валера " w:date="2017-08-07T22:43:00Z">
                  <w:rPr>
                    <w:color w:val="008800"/>
                  </w:rPr>
                </w:rPrChange>
              </w:rPr>
              <w:t xml:space="preserve"> </w:t>
            </w:r>
            <w:r w:rsidRPr="00E92E7E">
              <w:rPr>
                <w:color w:val="008800"/>
              </w:rPr>
              <w:t>число</w:t>
            </w:r>
            <w:r w:rsidRPr="00D46683">
              <w:rPr>
                <w:color w:val="008800"/>
                <w:lang w:val="en-US"/>
                <w:rPrChange w:id="174" w:author="Валера " w:date="2017-08-07T22:43:00Z">
                  <w:rPr>
                    <w:color w:val="008800"/>
                  </w:rPr>
                </w:rPrChange>
              </w:rPr>
              <w:t xml:space="preserve"> </w:t>
            </w:r>
            <w:r>
              <w:rPr>
                <w:color w:val="008800"/>
                <w:lang w:val="en-US"/>
              </w:rPr>
              <w:t>{</w:t>
            </w:r>
            <w:r w:rsidRPr="00D46683">
              <w:rPr>
                <w:color w:val="008800"/>
                <w:lang w:val="en-US"/>
                <w:rPrChange w:id="175" w:author="Валера " w:date="2017-08-07T22:43:00Z">
                  <w:rPr>
                    <w:color w:val="008800"/>
                  </w:rPr>
                </w:rPrChange>
              </w:rPr>
              <w:t>0</w:t>
            </w:r>
            <w:r>
              <w:rPr>
                <w:color w:val="008800"/>
                <w:lang w:val="en-US"/>
              </w:rPr>
              <w:t>}</w:t>
            </w:r>
            <w:r w:rsidRPr="00D46683">
              <w:rPr>
                <w:color w:val="008800"/>
                <w:lang w:val="en-US"/>
                <w:rPrChange w:id="176" w:author="Валера " w:date="2017-08-07T22:43:00Z">
                  <w:rPr>
                    <w:color w:val="008800"/>
                  </w:rPr>
                </w:rPrChange>
              </w:rPr>
              <w:t>"</w:t>
            </w:r>
            <w:r w:rsidRPr="00D46683">
              <w:rPr>
                <w:color w:val="666600"/>
                <w:lang w:val="en-US"/>
                <w:rPrChange w:id="177" w:author="Валера " w:date="2017-08-07T22:43:00Z">
                  <w:rPr>
                    <w:color w:val="666600"/>
                  </w:rPr>
                </w:rPrChange>
              </w:rPr>
              <w:t>,</w:t>
            </w:r>
            <w:r w:rsidRPr="00D46683">
              <w:rPr>
                <w:color w:val="000000"/>
                <w:lang w:val="en-US"/>
                <w:rPrChange w:id="178" w:author="Валера " w:date="2017-08-07T22:43:00Z">
                  <w:rPr>
                    <w:color w:val="000000"/>
                  </w:rPr>
                </w:rPrChange>
              </w:rPr>
              <w:t xml:space="preserve"> max</w:t>
            </w:r>
            <w:r w:rsidRPr="00D46683">
              <w:rPr>
                <w:color w:val="666600"/>
                <w:lang w:val="en-US"/>
                <w:rPrChange w:id="179"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180" w:author="Unknown">
                  <w:rPr>
                    <w:color w:val="000000"/>
                  </w:rPr>
                </w:rPrChange>
              </w:rPr>
            </w:pPr>
            <w:r w:rsidRPr="00D46683">
              <w:rPr>
                <w:color w:val="000000"/>
                <w:lang w:val="en-US"/>
                <w:rPrChange w:id="181"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182" w:author="Unknown">
                  <w:rPr>
                    <w:color w:val="000000"/>
                  </w:rPr>
                </w:rPrChange>
              </w:rPr>
            </w:pPr>
            <w:r w:rsidRPr="00D46683">
              <w:rPr>
                <w:color w:val="000000"/>
                <w:lang w:val="en-US"/>
                <w:rPrChange w:id="183"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ins w:id="184" w:author="Валера " w:date="2017-08-06T20:39:00Z"/>
                <w:color w:val="000000"/>
                <w:lang w:val="en-US"/>
                <w:rPrChange w:id="185" w:author="Unknown">
                  <w:rPr>
                    <w:ins w:id="186" w:author="Валера " w:date="2017-08-06T20:39:00Z"/>
                    <w:color w:val="000000"/>
                  </w:rPr>
                </w:rPrChange>
              </w:rPr>
            </w:pPr>
            <w:r>
              <w:rPr>
                <w:color w:val="000000"/>
                <w:lang w:val="en-US"/>
              </w:rPr>
              <w:t>}</w:t>
            </w:r>
          </w:p>
          <w:p w:rsidR="00D46683" w:rsidRPr="00D46683" w:rsidRDefault="00D46683" w:rsidP="00E92E7E">
            <w:pPr>
              <w:pStyle w:val="normal0"/>
              <w:widowControl w:val="0"/>
              <w:numPr>
                <w:ins w:id="187" w:author="Валера " w:date="2017-08-06T20:39:00Z"/>
              </w:numPr>
              <w:spacing w:before="0" w:after="0" w:line="240" w:lineRule="auto"/>
              <w:rPr>
                <w:ins w:id="188" w:author="Валера " w:date="2017-08-06T20:39:00Z"/>
                <w:color w:val="000000"/>
                <w:lang w:val="en-US"/>
                <w:rPrChange w:id="189" w:author="Unknown">
                  <w:rPr>
                    <w:ins w:id="190" w:author="Валера " w:date="2017-08-06T20:39:00Z"/>
                    <w:color w:val="000000"/>
                  </w:rPr>
                </w:rPrChange>
              </w:rPr>
            </w:pPr>
          </w:p>
          <w:p w:rsidR="00D46683" w:rsidRPr="00D46683" w:rsidRDefault="00D46683" w:rsidP="00431390">
            <w:pPr>
              <w:numPr>
                <w:ins w:id="191" w:author="Валера " w:date="2017-08-06T20:39:00Z"/>
              </w:numPr>
              <w:autoSpaceDE w:val="0"/>
              <w:autoSpaceDN w:val="0"/>
              <w:adjustRightInd w:val="0"/>
              <w:spacing w:before="0" w:after="0" w:line="240" w:lineRule="auto"/>
              <w:rPr>
                <w:ins w:id="192" w:author="Валера " w:date="2017-08-06T20:39:00Z"/>
                <w:rFonts w:ascii="Consolas" w:hAnsi="Consolas" w:cs="Consolas"/>
                <w:color w:val="auto"/>
                <w:sz w:val="19"/>
                <w:szCs w:val="19"/>
                <w:lang w:val="en-US"/>
                <w:rPrChange w:id="193" w:author="Unknown">
                  <w:rPr>
                    <w:ins w:id="194" w:author="Валера " w:date="2017-08-06T20:39:00Z"/>
                    <w:rFonts w:ascii="Consolas" w:hAnsi="Consolas" w:cs="Consolas"/>
                    <w:color w:val="auto"/>
                    <w:sz w:val="19"/>
                    <w:szCs w:val="19"/>
                  </w:rPr>
                </w:rPrChange>
              </w:rPr>
            </w:pPr>
            <w:ins w:id="195" w:author="Валера " w:date="2017-08-06T20:39:00Z">
              <w:r w:rsidRPr="00D46683">
                <w:rPr>
                  <w:rFonts w:ascii="Consolas" w:hAnsi="Consolas" w:cs="Consolas"/>
                  <w:color w:val="0000FF"/>
                  <w:sz w:val="19"/>
                  <w:szCs w:val="19"/>
                  <w:lang w:val="en-US"/>
                  <w:rPrChange w:id="196" w:author="Валера " w:date="2017-08-06T20:39:00Z">
                    <w:rPr>
                      <w:rFonts w:ascii="Consolas" w:hAnsi="Consolas" w:cs="Consolas"/>
                      <w:color w:val="0000FF"/>
                      <w:sz w:val="19"/>
                      <w:szCs w:val="19"/>
                    </w:rPr>
                  </w:rPrChange>
                </w:rPr>
                <w:t>using</w:t>
              </w:r>
              <w:r w:rsidRPr="00D46683">
                <w:rPr>
                  <w:rFonts w:ascii="Consolas" w:hAnsi="Consolas" w:cs="Consolas"/>
                  <w:color w:val="auto"/>
                  <w:sz w:val="19"/>
                  <w:szCs w:val="19"/>
                  <w:lang w:val="en-US"/>
                  <w:rPrChange w:id="197" w:author="Валера " w:date="2017-08-06T20:39:00Z">
                    <w:rPr>
                      <w:rFonts w:ascii="Consolas" w:hAnsi="Consolas" w:cs="Consolas"/>
                      <w:color w:val="auto"/>
                      <w:sz w:val="19"/>
                      <w:szCs w:val="19"/>
                    </w:rPr>
                  </w:rPrChange>
                </w:rPr>
                <w:t xml:space="preserve"> System;</w:t>
              </w:r>
            </w:ins>
          </w:p>
          <w:p w:rsidR="00D46683" w:rsidRPr="00D46683" w:rsidRDefault="00D46683" w:rsidP="00431390">
            <w:pPr>
              <w:numPr>
                <w:ins w:id="198" w:author="Валера " w:date="2017-08-06T20:39:00Z"/>
              </w:numPr>
              <w:autoSpaceDE w:val="0"/>
              <w:autoSpaceDN w:val="0"/>
              <w:adjustRightInd w:val="0"/>
              <w:spacing w:before="0" w:after="0" w:line="240" w:lineRule="auto"/>
              <w:rPr>
                <w:ins w:id="199" w:author="Валера " w:date="2017-08-06T20:39:00Z"/>
                <w:rFonts w:ascii="Consolas" w:hAnsi="Consolas" w:cs="Consolas"/>
                <w:color w:val="auto"/>
                <w:sz w:val="19"/>
                <w:szCs w:val="19"/>
                <w:lang w:val="en-US"/>
                <w:rPrChange w:id="200" w:author="Unknown">
                  <w:rPr>
                    <w:ins w:id="201" w:author="Валера " w:date="2017-08-06T20:39:00Z"/>
                    <w:rFonts w:ascii="Consolas" w:hAnsi="Consolas" w:cs="Consolas"/>
                    <w:color w:val="auto"/>
                    <w:sz w:val="19"/>
                    <w:szCs w:val="19"/>
                  </w:rPr>
                </w:rPrChange>
              </w:rPr>
            </w:pPr>
          </w:p>
          <w:p w:rsidR="00D46683" w:rsidRPr="00D46683" w:rsidRDefault="00D46683" w:rsidP="00431390">
            <w:pPr>
              <w:numPr>
                <w:ins w:id="202" w:author="Валера " w:date="2017-08-06T20:39:00Z"/>
              </w:numPr>
              <w:autoSpaceDE w:val="0"/>
              <w:autoSpaceDN w:val="0"/>
              <w:adjustRightInd w:val="0"/>
              <w:spacing w:before="0" w:after="0" w:line="240" w:lineRule="auto"/>
              <w:rPr>
                <w:ins w:id="203" w:author="Валера " w:date="2017-08-06T20:39:00Z"/>
                <w:rFonts w:ascii="Consolas" w:hAnsi="Consolas" w:cs="Consolas"/>
                <w:color w:val="auto"/>
                <w:sz w:val="19"/>
                <w:szCs w:val="19"/>
                <w:lang w:val="en-US"/>
                <w:rPrChange w:id="204" w:author="Unknown">
                  <w:rPr>
                    <w:ins w:id="205" w:author="Валера " w:date="2017-08-06T20:39:00Z"/>
                    <w:rFonts w:ascii="Consolas" w:hAnsi="Consolas" w:cs="Consolas"/>
                    <w:color w:val="auto"/>
                    <w:sz w:val="19"/>
                    <w:szCs w:val="19"/>
                  </w:rPr>
                </w:rPrChange>
              </w:rPr>
            </w:pPr>
            <w:ins w:id="206" w:author="Валера " w:date="2017-08-06T20:39:00Z">
              <w:r w:rsidRPr="00D46683">
                <w:rPr>
                  <w:rFonts w:ascii="Consolas" w:hAnsi="Consolas" w:cs="Consolas"/>
                  <w:color w:val="0000FF"/>
                  <w:sz w:val="19"/>
                  <w:szCs w:val="19"/>
                  <w:lang w:val="en-US"/>
                  <w:rPrChange w:id="207" w:author="Валера " w:date="2017-08-06T20:39:00Z">
                    <w:rPr>
                      <w:rFonts w:ascii="Consolas" w:hAnsi="Consolas" w:cs="Consolas"/>
                      <w:color w:val="0000FF"/>
                      <w:sz w:val="19"/>
                      <w:szCs w:val="19"/>
                    </w:rPr>
                  </w:rPrChange>
                </w:rPr>
                <w:t>namespace</w:t>
              </w:r>
              <w:r w:rsidRPr="00D46683">
                <w:rPr>
                  <w:rFonts w:ascii="Consolas" w:hAnsi="Consolas" w:cs="Consolas"/>
                  <w:color w:val="auto"/>
                  <w:sz w:val="19"/>
                  <w:szCs w:val="19"/>
                  <w:lang w:val="en-US"/>
                  <w:rPrChange w:id="208" w:author="Валера " w:date="2017-08-06T20:39:00Z">
                    <w:rPr>
                      <w:rFonts w:ascii="Consolas" w:hAnsi="Consolas" w:cs="Consolas"/>
                      <w:color w:val="auto"/>
                      <w:sz w:val="19"/>
                      <w:szCs w:val="19"/>
                    </w:rPr>
                  </w:rPrChange>
                </w:rPr>
                <w:t xml:space="preserve"> Lesson2_002</w:t>
              </w:r>
            </w:ins>
          </w:p>
          <w:p w:rsidR="00D46683" w:rsidRPr="00D46683" w:rsidRDefault="00D46683" w:rsidP="00431390">
            <w:pPr>
              <w:numPr>
                <w:ins w:id="209" w:author="Валера " w:date="2017-08-06T20:39:00Z"/>
              </w:numPr>
              <w:autoSpaceDE w:val="0"/>
              <w:autoSpaceDN w:val="0"/>
              <w:adjustRightInd w:val="0"/>
              <w:spacing w:before="0" w:after="0" w:line="240" w:lineRule="auto"/>
              <w:rPr>
                <w:ins w:id="210" w:author="Валера " w:date="2017-08-06T20:39:00Z"/>
                <w:rFonts w:ascii="Consolas" w:hAnsi="Consolas" w:cs="Consolas"/>
                <w:color w:val="auto"/>
                <w:sz w:val="19"/>
                <w:szCs w:val="19"/>
                <w:lang w:val="en-US"/>
                <w:rPrChange w:id="211" w:author="Unknown">
                  <w:rPr>
                    <w:ins w:id="212" w:author="Валера " w:date="2017-08-06T20:39:00Z"/>
                    <w:rFonts w:ascii="Consolas" w:hAnsi="Consolas" w:cs="Consolas"/>
                    <w:color w:val="auto"/>
                    <w:sz w:val="19"/>
                    <w:szCs w:val="19"/>
                  </w:rPr>
                </w:rPrChange>
              </w:rPr>
            </w:pPr>
            <w:ins w:id="213" w:author="Валера " w:date="2017-08-06T20:39:00Z">
              <w:r>
                <w:rPr>
                  <w:rFonts w:ascii="Consolas" w:hAnsi="Consolas" w:cs="Consolas"/>
                  <w:color w:val="auto"/>
                  <w:sz w:val="19"/>
                  <w:szCs w:val="19"/>
                  <w:lang w:val="en-US"/>
                </w:rPr>
                <w:t>{</w:t>
              </w:r>
            </w:ins>
          </w:p>
          <w:p w:rsidR="00D46683" w:rsidRPr="00D46683" w:rsidRDefault="00D46683" w:rsidP="00431390">
            <w:pPr>
              <w:numPr>
                <w:ins w:id="214" w:author="Валера " w:date="2017-08-06T20:39:00Z"/>
              </w:numPr>
              <w:autoSpaceDE w:val="0"/>
              <w:autoSpaceDN w:val="0"/>
              <w:adjustRightInd w:val="0"/>
              <w:spacing w:before="0" w:after="0" w:line="240" w:lineRule="auto"/>
              <w:rPr>
                <w:ins w:id="215" w:author="Валера " w:date="2017-08-06T20:39:00Z"/>
                <w:rFonts w:ascii="Consolas" w:hAnsi="Consolas" w:cs="Consolas"/>
                <w:color w:val="auto"/>
                <w:sz w:val="19"/>
                <w:szCs w:val="19"/>
                <w:lang w:val="en-US"/>
                <w:rPrChange w:id="216" w:author="Unknown">
                  <w:rPr>
                    <w:ins w:id="217" w:author="Валера " w:date="2017-08-06T20:39:00Z"/>
                    <w:rFonts w:ascii="Consolas" w:hAnsi="Consolas" w:cs="Consolas"/>
                    <w:color w:val="auto"/>
                    <w:sz w:val="19"/>
                    <w:szCs w:val="19"/>
                  </w:rPr>
                </w:rPrChange>
              </w:rPr>
            </w:pPr>
            <w:ins w:id="218" w:author="Валера " w:date="2017-08-06T20:39:00Z">
              <w:r w:rsidRPr="00D46683">
                <w:rPr>
                  <w:rFonts w:ascii="Consolas" w:hAnsi="Consolas" w:cs="Consolas"/>
                  <w:color w:val="auto"/>
                  <w:sz w:val="19"/>
                  <w:szCs w:val="19"/>
                  <w:lang w:val="en-US"/>
                  <w:rPrChange w:id="219" w:author="Валера " w:date="2017-08-06T20:39: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20" w:author="Валера " w:date="2017-08-06T20:39:00Z">
                    <w:rPr>
                      <w:rFonts w:ascii="Consolas" w:hAnsi="Consolas" w:cs="Consolas"/>
                      <w:color w:val="0000FF"/>
                      <w:sz w:val="19"/>
                      <w:szCs w:val="19"/>
                    </w:rPr>
                  </w:rPrChange>
                </w:rPr>
                <w:t>class</w:t>
              </w:r>
              <w:r w:rsidRPr="00D46683">
                <w:rPr>
                  <w:rFonts w:ascii="Consolas" w:hAnsi="Consolas" w:cs="Consolas"/>
                  <w:color w:val="auto"/>
                  <w:sz w:val="19"/>
                  <w:szCs w:val="19"/>
                  <w:lang w:val="en-US"/>
                  <w:rPrChange w:id="221" w:author="Валера " w:date="2017-08-06T20:39: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222" w:author="Валера " w:date="2017-08-06T20:39:00Z">
                    <w:rPr>
                      <w:rFonts w:ascii="Consolas" w:hAnsi="Consolas" w:cs="Consolas"/>
                      <w:color w:val="2B91AF"/>
                      <w:sz w:val="19"/>
                      <w:szCs w:val="19"/>
                    </w:rPr>
                  </w:rPrChange>
                </w:rPr>
                <w:t>Program</w:t>
              </w:r>
            </w:ins>
          </w:p>
          <w:p w:rsidR="00D46683" w:rsidRPr="00D46683" w:rsidRDefault="00D46683" w:rsidP="00431390">
            <w:pPr>
              <w:numPr>
                <w:ins w:id="223" w:author="Валера " w:date="2017-08-06T20:39:00Z"/>
              </w:numPr>
              <w:autoSpaceDE w:val="0"/>
              <w:autoSpaceDN w:val="0"/>
              <w:adjustRightInd w:val="0"/>
              <w:spacing w:before="0" w:after="0" w:line="240" w:lineRule="auto"/>
              <w:rPr>
                <w:ins w:id="224" w:author="Валера " w:date="2017-08-06T20:39:00Z"/>
                <w:rFonts w:ascii="Consolas" w:hAnsi="Consolas" w:cs="Consolas"/>
                <w:color w:val="auto"/>
                <w:sz w:val="19"/>
                <w:szCs w:val="19"/>
                <w:lang w:val="en-US"/>
                <w:rPrChange w:id="225" w:author="Unknown">
                  <w:rPr>
                    <w:ins w:id="226" w:author="Валера " w:date="2017-08-06T20:39:00Z"/>
                    <w:rFonts w:ascii="Consolas" w:hAnsi="Consolas" w:cs="Consolas"/>
                    <w:color w:val="auto"/>
                    <w:sz w:val="19"/>
                    <w:szCs w:val="19"/>
                  </w:rPr>
                </w:rPrChange>
              </w:rPr>
            </w:pPr>
            <w:ins w:id="227" w:author="Валера " w:date="2017-08-06T20:39:00Z">
              <w:r w:rsidRPr="00D46683">
                <w:rPr>
                  <w:rFonts w:ascii="Consolas" w:hAnsi="Consolas" w:cs="Consolas"/>
                  <w:color w:val="auto"/>
                  <w:sz w:val="19"/>
                  <w:szCs w:val="19"/>
                  <w:lang w:val="en-US"/>
                  <w:rPrChange w:id="228" w:author="Валера " w:date="2017-08-06T20:39:00Z">
                    <w:rPr>
                      <w:rFonts w:ascii="Consolas" w:hAnsi="Consolas" w:cs="Consolas"/>
                      <w:color w:val="auto"/>
                      <w:sz w:val="19"/>
                      <w:szCs w:val="19"/>
                    </w:rPr>
                  </w:rPrChange>
                </w:rPr>
                <w:t xml:space="preserve">    </w:t>
              </w:r>
              <w:r>
                <w:rPr>
                  <w:rFonts w:ascii="Consolas" w:hAnsi="Consolas" w:cs="Consolas"/>
                  <w:color w:val="auto"/>
                  <w:sz w:val="19"/>
                  <w:szCs w:val="19"/>
                  <w:lang w:val="en-US"/>
                </w:rPr>
                <w:t>{</w:t>
              </w:r>
            </w:ins>
          </w:p>
          <w:p w:rsidR="00D46683" w:rsidRPr="00D46683" w:rsidRDefault="00D46683" w:rsidP="00431390">
            <w:pPr>
              <w:numPr>
                <w:ins w:id="229" w:author="Валера " w:date="2017-08-06T20:39:00Z"/>
              </w:numPr>
              <w:autoSpaceDE w:val="0"/>
              <w:autoSpaceDN w:val="0"/>
              <w:adjustRightInd w:val="0"/>
              <w:spacing w:before="0" w:after="0" w:line="240" w:lineRule="auto"/>
              <w:rPr>
                <w:ins w:id="230" w:author="Валера " w:date="2017-08-06T20:39:00Z"/>
                <w:rFonts w:ascii="Consolas" w:hAnsi="Consolas" w:cs="Consolas"/>
                <w:color w:val="auto"/>
                <w:sz w:val="19"/>
                <w:szCs w:val="19"/>
                <w:lang w:val="en-US"/>
                <w:rPrChange w:id="231" w:author="Unknown">
                  <w:rPr>
                    <w:ins w:id="232" w:author="Валера " w:date="2017-08-06T20:39:00Z"/>
                    <w:rFonts w:ascii="Consolas" w:hAnsi="Consolas" w:cs="Consolas"/>
                    <w:color w:val="auto"/>
                    <w:sz w:val="19"/>
                    <w:szCs w:val="19"/>
                  </w:rPr>
                </w:rPrChange>
              </w:rPr>
            </w:pPr>
            <w:ins w:id="233" w:author="Валера " w:date="2017-08-06T20:39:00Z">
              <w:r w:rsidRPr="00D46683">
                <w:rPr>
                  <w:rFonts w:ascii="Consolas" w:hAnsi="Consolas" w:cs="Consolas"/>
                  <w:color w:val="auto"/>
                  <w:sz w:val="19"/>
                  <w:szCs w:val="19"/>
                  <w:lang w:val="en-US"/>
                  <w:rPrChange w:id="234" w:author="Валера " w:date="2017-08-06T20:39: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35" w:author="Валера " w:date="2017-08-06T20:39:00Z">
                    <w:rPr>
                      <w:rFonts w:ascii="Consolas" w:hAnsi="Consolas" w:cs="Consolas"/>
                      <w:color w:val="0000FF"/>
                      <w:sz w:val="19"/>
                      <w:szCs w:val="19"/>
                    </w:rPr>
                  </w:rPrChange>
                </w:rPr>
                <w:t>static</w:t>
              </w:r>
              <w:r w:rsidRPr="00D46683">
                <w:rPr>
                  <w:rFonts w:ascii="Consolas" w:hAnsi="Consolas" w:cs="Consolas"/>
                  <w:color w:val="auto"/>
                  <w:sz w:val="19"/>
                  <w:szCs w:val="19"/>
                  <w:lang w:val="en-US"/>
                  <w:rPrChange w:id="236" w:author="Валера " w:date="2017-08-06T20:39: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37" w:author="Валера " w:date="2017-08-06T20:39:00Z">
                    <w:rPr>
                      <w:rFonts w:ascii="Consolas" w:hAnsi="Consolas" w:cs="Consolas"/>
                      <w:color w:val="0000FF"/>
                      <w:sz w:val="19"/>
                      <w:szCs w:val="19"/>
                    </w:rPr>
                  </w:rPrChange>
                </w:rPr>
                <w:t>void</w:t>
              </w:r>
              <w:r w:rsidRPr="00D46683">
                <w:rPr>
                  <w:rFonts w:ascii="Consolas" w:hAnsi="Consolas" w:cs="Consolas"/>
                  <w:color w:val="auto"/>
                  <w:sz w:val="19"/>
                  <w:szCs w:val="19"/>
                  <w:lang w:val="en-US"/>
                  <w:rPrChange w:id="238" w:author="Валера " w:date="2017-08-06T20:39:00Z">
                    <w:rPr>
                      <w:rFonts w:ascii="Consolas" w:hAnsi="Consolas" w:cs="Consolas"/>
                      <w:color w:val="auto"/>
                      <w:sz w:val="19"/>
                      <w:szCs w:val="19"/>
                    </w:rPr>
                  </w:rPrChange>
                </w:rPr>
                <w:t xml:space="preserve"> </w:t>
              </w:r>
              <w:smartTag w:uri="urn:schemas-microsoft-com:office:smarttags" w:element="place">
                <w:r w:rsidRPr="00D46683">
                  <w:rPr>
                    <w:rFonts w:ascii="Consolas" w:hAnsi="Consolas" w:cs="Consolas"/>
                    <w:color w:val="auto"/>
                    <w:sz w:val="19"/>
                    <w:szCs w:val="19"/>
                    <w:lang w:val="en-US"/>
                    <w:rPrChange w:id="239" w:author="Валера " w:date="2017-08-06T20:39:00Z">
                      <w:rPr>
                        <w:rFonts w:ascii="Consolas" w:hAnsi="Consolas" w:cs="Consolas"/>
                        <w:color w:val="auto"/>
                        <w:sz w:val="19"/>
                        <w:szCs w:val="19"/>
                      </w:rPr>
                    </w:rPrChange>
                  </w:rPr>
                  <w:t>Main</w:t>
                </w:r>
              </w:smartTag>
              <w:r w:rsidRPr="00D46683">
                <w:rPr>
                  <w:rFonts w:ascii="Consolas" w:hAnsi="Consolas" w:cs="Consolas"/>
                  <w:color w:val="auto"/>
                  <w:sz w:val="19"/>
                  <w:szCs w:val="19"/>
                  <w:lang w:val="en-US"/>
                  <w:rPrChange w:id="240" w:author="Валера " w:date="2017-08-06T20:39:00Z">
                    <w:rPr>
                      <w:rFonts w:ascii="Consolas" w:hAnsi="Consolas" w:cs="Consolas"/>
                      <w:color w:val="auto"/>
                      <w:sz w:val="19"/>
                      <w:szCs w:val="19"/>
                    </w:rPr>
                  </w:rPrChange>
                </w:rPr>
                <w:t>()</w:t>
              </w:r>
            </w:ins>
          </w:p>
          <w:p w:rsidR="00D46683" w:rsidRPr="00D46683" w:rsidRDefault="00D46683" w:rsidP="00431390">
            <w:pPr>
              <w:numPr>
                <w:ins w:id="241" w:author="Валера " w:date="2017-08-06T20:39:00Z"/>
              </w:numPr>
              <w:autoSpaceDE w:val="0"/>
              <w:autoSpaceDN w:val="0"/>
              <w:adjustRightInd w:val="0"/>
              <w:spacing w:before="0" w:after="0" w:line="240" w:lineRule="auto"/>
              <w:rPr>
                <w:ins w:id="242" w:author="Валера " w:date="2017-08-06T20:39:00Z"/>
                <w:rFonts w:ascii="Consolas" w:hAnsi="Consolas" w:cs="Consolas"/>
                <w:color w:val="auto"/>
                <w:sz w:val="19"/>
                <w:szCs w:val="19"/>
                <w:lang w:val="en-US"/>
                <w:rPrChange w:id="243" w:author="Unknown">
                  <w:rPr>
                    <w:ins w:id="244" w:author="Валера " w:date="2017-08-06T20:39:00Z"/>
                    <w:rFonts w:ascii="Consolas" w:hAnsi="Consolas" w:cs="Consolas"/>
                    <w:color w:val="auto"/>
                    <w:sz w:val="19"/>
                    <w:szCs w:val="19"/>
                  </w:rPr>
                </w:rPrChange>
              </w:rPr>
            </w:pPr>
            <w:ins w:id="245" w:author="Валера " w:date="2017-08-06T20:39:00Z">
              <w:r w:rsidRPr="00D46683">
                <w:rPr>
                  <w:rFonts w:ascii="Consolas" w:hAnsi="Consolas" w:cs="Consolas"/>
                  <w:color w:val="auto"/>
                  <w:sz w:val="19"/>
                  <w:szCs w:val="19"/>
                  <w:lang w:val="en-US"/>
                  <w:rPrChange w:id="246" w:author="Валера " w:date="2017-08-06T20:39:00Z">
                    <w:rPr>
                      <w:rFonts w:ascii="Consolas" w:hAnsi="Consolas" w:cs="Consolas"/>
                      <w:color w:val="auto"/>
                      <w:sz w:val="19"/>
                      <w:szCs w:val="19"/>
                    </w:rPr>
                  </w:rPrChange>
                </w:rPr>
                <w:t xml:space="preserve">        </w:t>
              </w:r>
              <w:r>
                <w:rPr>
                  <w:rFonts w:ascii="Consolas" w:hAnsi="Consolas" w:cs="Consolas"/>
                  <w:color w:val="auto"/>
                  <w:sz w:val="19"/>
                  <w:szCs w:val="19"/>
                  <w:lang w:val="en-US"/>
                </w:rPr>
                <w:t>{</w:t>
              </w:r>
            </w:ins>
          </w:p>
          <w:p w:rsidR="00D46683" w:rsidRPr="00D46683" w:rsidRDefault="00D46683" w:rsidP="00431390">
            <w:pPr>
              <w:numPr>
                <w:ins w:id="247" w:author="Валера " w:date="2017-08-06T20:39:00Z"/>
              </w:numPr>
              <w:autoSpaceDE w:val="0"/>
              <w:autoSpaceDN w:val="0"/>
              <w:adjustRightInd w:val="0"/>
              <w:spacing w:before="0" w:after="0" w:line="240" w:lineRule="auto"/>
              <w:rPr>
                <w:ins w:id="248" w:author="Валера " w:date="2017-08-06T20:39:00Z"/>
                <w:rFonts w:ascii="Consolas" w:hAnsi="Consolas" w:cs="Consolas"/>
                <w:color w:val="auto"/>
                <w:sz w:val="19"/>
                <w:szCs w:val="19"/>
                <w:lang w:val="en-US"/>
                <w:rPrChange w:id="249" w:author="Unknown">
                  <w:rPr>
                    <w:ins w:id="250" w:author="Валера " w:date="2017-08-06T20:39:00Z"/>
                    <w:rFonts w:ascii="Consolas" w:hAnsi="Consolas" w:cs="Consolas"/>
                    <w:color w:val="auto"/>
                    <w:sz w:val="19"/>
                    <w:szCs w:val="19"/>
                  </w:rPr>
                </w:rPrChange>
              </w:rPr>
            </w:pPr>
            <w:ins w:id="251" w:author="Валера " w:date="2017-08-06T20:39:00Z">
              <w:r w:rsidRPr="00D46683">
                <w:rPr>
                  <w:rFonts w:ascii="Consolas" w:hAnsi="Consolas" w:cs="Consolas"/>
                  <w:color w:val="auto"/>
                  <w:sz w:val="19"/>
                  <w:szCs w:val="19"/>
                  <w:lang w:val="en-US"/>
                  <w:rPrChange w:id="252" w:author="Валера " w:date="2017-08-06T20:39: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53" w:author="Валера " w:date="2017-08-06T20:39:00Z">
                    <w:rPr>
                      <w:rFonts w:ascii="Consolas" w:hAnsi="Consolas" w:cs="Consolas"/>
                      <w:color w:val="0000FF"/>
                      <w:sz w:val="19"/>
                      <w:szCs w:val="19"/>
                    </w:rPr>
                  </w:rPrChange>
                </w:rPr>
                <w:t>int</w:t>
              </w:r>
              <w:r w:rsidRPr="00D46683">
                <w:rPr>
                  <w:rFonts w:ascii="Consolas" w:hAnsi="Consolas" w:cs="Consolas"/>
                  <w:color w:val="auto"/>
                  <w:sz w:val="19"/>
                  <w:szCs w:val="19"/>
                  <w:lang w:val="en-US"/>
                  <w:rPrChange w:id="254" w:author="Валера " w:date="2017-08-06T20:39:00Z">
                    <w:rPr>
                      <w:rFonts w:ascii="Consolas" w:hAnsi="Consolas" w:cs="Consolas"/>
                      <w:color w:val="auto"/>
                      <w:sz w:val="19"/>
                      <w:szCs w:val="19"/>
                    </w:rPr>
                  </w:rPrChange>
                </w:rPr>
                <w:t xml:space="preserve"> a, b, max;</w:t>
              </w:r>
            </w:ins>
          </w:p>
          <w:p w:rsidR="00D46683" w:rsidRDefault="00D46683" w:rsidP="00431390">
            <w:pPr>
              <w:numPr>
                <w:ins w:id="255" w:author="Валера " w:date="2017-08-06T20:39:00Z"/>
              </w:numPr>
              <w:autoSpaceDE w:val="0"/>
              <w:autoSpaceDN w:val="0"/>
              <w:adjustRightInd w:val="0"/>
              <w:spacing w:before="0" w:after="0" w:line="240" w:lineRule="auto"/>
              <w:rPr>
                <w:ins w:id="256" w:author="Валера " w:date="2017-08-06T20:39:00Z"/>
                <w:rFonts w:ascii="Consolas" w:hAnsi="Consolas" w:cs="Consolas"/>
                <w:color w:val="auto"/>
                <w:sz w:val="19"/>
                <w:szCs w:val="19"/>
              </w:rPr>
            </w:pPr>
            <w:ins w:id="257" w:author="Валера " w:date="2017-08-06T20:39:00Z">
              <w:r w:rsidRPr="00D46683">
                <w:rPr>
                  <w:rFonts w:ascii="Consolas" w:hAnsi="Consolas" w:cs="Consolas"/>
                  <w:color w:val="auto"/>
                  <w:sz w:val="19"/>
                  <w:szCs w:val="19"/>
                  <w:lang w:val="en-US"/>
                  <w:rPrChange w:id="258" w:author="Валера " w:date="2017-08-06T20:39:00Z">
                    <w:rPr>
                      <w:rFonts w:ascii="Consolas" w:hAnsi="Consolas" w:cs="Consolas"/>
                      <w:color w:val="auto"/>
                      <w:sz w:val="19"/>
                      <w:szCs w:val="19"/>
                    </w:rPr>
                  </w:rPrChange>
                </w:rPr>
                <w:t xml:space="preserve">            </w:t>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"Введите два целых числа."</w:t>
              </w:r>
              <w:r>
                <w:rPr>
                  <w:rFonts w:ascii="Consolas" w:hAnsi="Consolas" w:cs="Consolas"/>
                  <w:color w:val="auto"/>
                  <w:sz w:val="19"/>
                  <w:szCs w:val="19"/>
                </w:rPr>
                <w:t>);</w:t>
              </w:r>
            </w:ins>
          </w:p>
          <w:p w:rsidR="00D46683" w:rsidRPr="00D46683" w:rsidRDefault="00D46683" w:rsidP="00431390">
            <w:pPr>
              <w:numPr>
                <w:ins w:id="259" w:author="Валера " w:date="2017-08-06T20:39:00Z"/>
              </w:numPr>
              <w:autoSpaceDE w:val="0"/>
              <w:autoSpaceDN w:val="0"/>
              <w:adjustRightInd w:val="0"/>
              <w:spacing w:before="0" w:after="0" w:line="240" w:lineRule="auto"/>
              <w:rPr>
                <w:ins w:id="260" w:author="Валера " w:date="2017-08-06T20:39:00Z"/>
                <w:rFonts w:ascii="Consolas" w:hAnsi="Consolas" w:cs="Consolas"/>
                <w:color w:val="auto"/>
                <w:sz w:val="19"/>
                <w:szCs w:val="19"/>
                <w:lang w:val="en-US"/>
                <w:rPrChange w:id="261" w:author="Unknown">
                  <w:rPr>
                    <w:ins w:id="262" w:author="Валера " w:date="2017-08-06T20:39:00Z"/>
                    <w:rFonts w:ascii="Consolas" w:hAnsi="Consolas" w:cs="Consolas"/>
                    <w:color w:val="auto"/>
                    <w:sz w:val="19"/>
                    <w:szCs w:val="19"/>
                  </w:rPr>
                </w:rPrChange>
              </w:rPr>
            </w:pPr>
            <w:ins w:id="263" w:author="Валера " w:date="2017-08-06T20:39:00Z">
              <w:r>
                <w:rPr>
                  <w:rFonts w:ascii="Consolas" w:hAnsi="Consolas" w:cs="Consolas"/>
                  <w:color w:val="auto"/>
                  <w:sz w:val="19"/>
                  <w:szCs w:val="19"/>
                </w:rPr>
                <w:t xml:space="preserve">            </w:t>
              </w:r>
              <w:r w:rsidRPr="00D46683">
                <w:rPr>
                  <w:rFonts w:ascii="Consolas" w:hAnsi="Consolas" w:cs="Consolas"/>
                  <w:color w:val="2B91AF"/>
                  <w:sz w:val="19"/>
                  <w:szCs w:val="19"/>
                  <w:lang w:val="en-US"/>
                  <w:rPrChange w:id="264" w:author="Валера " w:date="2017-08-06T20:39: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265" w:author="Валера " w:date="2017-08-06T20:39:00Z">
                    <w:rPr>
                      <w:rFonts w:ascii="Consolas" w:hAnsi="Consolas" w:cs="Consolas"/>
                      <w:color w:val="auto"/>
                      <w:sz w:val="19"/>
                      <w:szCs w:val="19"/>
                    </w:rPr>
                  </w:rPrChange>
                </w:rPr>
                <w:t>.Write(</w:t>
              </w:r>
              <w:r w:rsidRPr="00D46683">
                <w:rPr>
                  <w:rFonts w:ascii="Consolas" w:hAnsi="Consolas" w:cs="Consolas"/>
                  <w:color w:val="A31515"/>
                  <w:sz w:val="19"/>
                  <w:szCs w:val="19"/>
                  <w:lang w:val="en-US"/>
                  <w:rPrChange w:id="266" w:author="Валера " w:date="2017-08-06T20:39:00Z">
                    <w:rPr>
                      <w:rFonts w:ascii="Consolas" w:hAnsi="Consolas" w:cs="Consolas"/>
                      <w:color w:val="A31515"/>
                      <w:sz w:val="19"/>
                      <w:szCs w:val="19"/>
                    </w:rPr>
                  </w:rPrChange>
                </w:rPr>
                <w:t>"</w:t>
              </w:r>
              <w:r>
                <w:rPr>
                  <w:rFonts w:ascii="Consolas" w:hAnsi="Consolas" w:cs="Consolas"/>
                  <w:color w:val="A31515"/>
                  <w:sz w:val="19"/>
                  <w:szCs w:val="19"/>
                </w:rPr>
                <w:t>Первое</w:t>
              </w:r>
              <w:r w:rsidRPr="00D46683">
                <w:rPr>
                  <w:rFonts w:ascii="Consolas" w:hAnsi="Consolas" w:cs="Consolas"/>
                  <w:color w:val="A31515"/>
                  <w:sz w:val="19"/>
                  <w:szCs w:val="19"/>
                  <w:lang w:val="en-US"/>
                  <w:rPrChange w:id="267" w:author="Валера " w:date="2017-08-06T20:39:00Z">
                    <w:rPr>
                      <w:rFonts w:ascii="Consolas" w:hAnsi="Consolas" w:cs="Consolas"/>
                      <w:color w:val="A31515"/>
                      <w:sz w:val="19"/>
                      <w:szCs w:val="19"/>
                    </w:rPr>
                  </w:rPrChange>
                </w:rPr>
                <w:t xml:space="preserve"> </w:t>
              </w:r>
              <w:r>
                <w:rPr>
                  <w:rFonts w:ascii="Consolas" w:hAnsi="Consolas" w:cs="Consolas"/>
                  <w:color w:val="A31515"/>
                  <w:sz w:val="19"/>
                  <w:szCs w:val="19"/>
                </w:rPr>
                <w:t>число</w:t>
              </w:r>
              <w:r w:rsidRPr="00D46683">
                <w:rPr>
                  <w:rFonts w:ascii="Consolas" w:hAnsi="Consolas" w:cs="Consolas"/>
                  <w:color w:val="A31515"/>
                  <w:sz w:val="19"/>
                  <w:szCs w:val="19"/>
                  <w:lang w:val="en-US"/>
                  <w:rPrChange w:id="268" w:author="Валера " w:date="2017-08-06T20:39:00Z">
                    <w:rPr>
                      <w:rFonts w:ascii="Consolas" w:hAnsi="Consolas" w:cs="Consolas"/>
                      <w:color w:val="A31515"/>
                      <w:sz w:val="19"/>
                      <w:szCs w:val="19"/>
                    </w:rPr>
                  </w:rPrChange>
                </w:rPr>
                <w:t>:"</w:t>
              </w:r>
              <w:r w:rsidRPr="00D46683">
                <w:rPr>
                  <w:rFonts w:ascii="Consolas" w:hAnsi="Consolas" w:cs="Consolas"/>
                  <w:color w:val="auto"/>
                  <w:sz w:val="19"/>
                  <w:szCs w:val="19"/>
                  <w:lang w:val="en-US"/>
                  <w:rPrChange w:id="269" w:author="Валера " w:date="2017-08-06T20:39:00Z">
                    <w:rPr>
                      <w:rFonts w:ascii="Consolas" w:hAnsi="Consolas" w:cs="Consolas"/>
                      <w:color w:val="auto"/>
                      <w:sz w:val="19"/>
                      <w:szCs w:val="19"/>
                    </w:rPr>
                  </w:rPrChange>
                </w:rPr>
                <w:t>);</w:t>
              </w:r>
            </w:ins>
          </w:p>
          <w:p w:rsidR="00D46683" w:rsidRPr="00D46683" w:rsidRDefault="00D46683" w:rsidP="00431390">
            <w:pPr>
              <w:numPr>
                <w:ins w:id="270" w:author="Валера " w:date="2017-08-06T20:39:00Z"/>
              </w:numPr>
              <w:autoSpaceDE w:val="0"/>
              <w:autoSpaceDN w:val="0"/>
              <w:adjustRightInd w:val="0"/>
              <w:spacing w:before="0" w:after="0" w:line="240" w:lineRule="auto"/>
              <w:rPr>
                <w:ins w:id="271" w:author="Валера " w:date="2017-08-06T20:39:00Z"/>
                <w:rFonts w:ascii="Consolas" w:hAnsi="Consolas" w:cs="Consolas"/>
                <w:color w:val="auto"/>
                <w:sz w:val="19"/>
                <w:szCs w:val="19"/>
                <w:lang w:val="en-US"/>
                <w:rPrChange w:id="272" w:author="Unknown">
                  <w:rPr>
                    <w:ins w:id="273" w:author="Валера " w:date="2017-08-06T20:39:00Z"/>
                    <w:rFonts w:ascii="Consolas" w:hAnsi="Consolas" w:cs="Consolas"/>
                    <w:color w:val="auto"/>
                    <w:sz w:val="19"/>
                    <w:szCs w:val="19"/>
                  </w:rPr>
                </w:rPrChange>
              </w:rPr>
            </w:pPr>
            <w:ins w:id="274" w:author="Валера " w:date="2017-08-06T20:39:00Z">
              <w:r w:rsidRPr="00D46683">
                <w:rPr>
                  <w:rFonts w:ascii="Consolas" w:hAnsi="Consolas" w:cs="Consolas"/>
                  <w:color w:val="auto"/>
                  <w:sz w:val="19"/>
                  <w:szCs w:val="19"/>
                  <w:lang w:val="en-US"/>
                  <w:rPrChange w:id="275" w:author="Валера " w:date="2017-08-06T20:39:00Z">
                    <w:rPr>
                      <w:rFonts w:ascii="Consolas" w:hAnsi="Consolas" w:cs="Consolas"/>
                      <w:color w:val="auto"/>
                      <w:sz w:val="19"/>
                      <w:szCs w:val="19"/>
                    </w:rPr>
                  </w:rPrChange>
                </w:rPr>
                <w:t xml:space="preserve">            a = </w:t>
              </w:r>
              <w:r w:rsidRPr="00D46683">
                <w:rPr>
                  <w:rFonts w:ascii="Consolas" w:hAnsi="Consolas" w:cs="Consolas"/>
                  <w:color w:val="2B91AF"/>
                  <w:sz w:val="19"/>
                  <w:szCs w:val="19"/>
                  <w:lang w:val="en-US"/>
                  <w:rPrChange w:id="276" w:author="Валера " w:date="2017-08-06T20:39:00Z">
                    <w:rPr>
                      <w:rFonts w:ascii="Consolas" w:hAnsi="Consolas" w:cs="Consolas"/>
                      <w:color w:val="2B91AF"/>
                      <w:sz w:val="19"/>
                      <w:szCs w:val="19"/>
                    </w:rPr>
                  </w:rPrChange>
                </w:rPr>
                <w:t>Convert</w:t>
              </w:r>
              <w:r w:rsidRPr="00D46683">
                <w:rPr>
                  <w:rFonts w:ascii="Consolas" w:hAnsi="Consolas" w:cs="Consolas"/>
                  <w:color w:val="auto"/>
                  <w:sz w:val="19"/>
                  <w:szCs w:val="19"/>
                  <w:lang w:val="en-US"/>
                  <w:rPrChange w:id="277" w:author="Валера " w:date="2017-08-06T20:39:00Z">
                    <w:rPr>
                      <w:rFonts w:ascii="Consolas" w:hAnsi="Consolas" w:cs="Consolas"/>
                      <w:color w:val="auto"/>
                      <w:sz w:val="19"/>
                      <w:szCs w:val="19"/>
                    </w:rPr>
                  </w:rPrChange>
                </w:rPr>
                <w:t>.ToInt32(</w:t>
              </w:r>
              <w:r w:rsidRPr="00D46683">
                <w:rPr>
                  <w:rFonts w:ascii="Consolas" w:hAnsi="Consolas" w:cs="Consolas"/>
                  <w:color w:val="2B91AF"/>
                  <w:sz w:val="19"/>
                  <w:szCs w:val="19"/>
                  <w:lang w:val="en-US"/>
                  <w:rPrChange w:id="278" w:author="Валера " w:date="2017-08-06T20:39: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279" w:author="Валера " w:date="2017-08-06T20:39:00Z">
                    <w:rPr>
                      <w:rFonts w:ascii="Consolas" w:hAnsi="Consolas" w:cs="Consolas"/>
                      <w:color w:val="auto"/>
                      <w:sz w:val="19"/>
                      <w:szCs w:val="19"/>
                    </w:rPr>
                  </w:rPrChange>
                </w:rPr>
                <w:t>.ReadLine());</w:t>
              </w:r>
            </w:ins>
          </w:p>
          <w:p w:rsidR="00D46683" w:rsidRPr="00D46683" w:rsidRDefault="00D46683" w:rsidP="00431390">
            <w:pPr>
              <w:numPr>
                <w:ins w:id="280" w:author="Валера " w:date="2017-08-06T20:39:00Z"/>
              </w:numPr>
              <w:autoSpaceDE w:val="0"/>
              <w:autoSpaceDN w:val="0"/>
              <w:adjustRightInd w:val="0"/>
              <w:spacing w:before="0" w:after="0" w:line="240" w:lineRule="auto"/>
              <w:rPr>
                <w:ins w:id="281" w:author="Валера " w:date="2017-08-06T20:39:00Z"/>
                <w:rFonts w:ascii="Consolas" w:hAnsi="Consolas" w:cs="Consolas"/>
                <w:color w:val="auto"/>
                <w:sz w:val="19"/>
                <w:szCs w:val="19"/>
                <w:lang w:val="en-US"/>
                <w:rPrChange w:id="282" w:author="Unknown">
                  <w:rPr>
                    <w:ins w:id="283" w:author="Валера " w:date="2017-08-06T20:39:00Z"/>
                    <w:rFonts w:ascii="Consolas" w:hAnsi="Consolas" w:cs="Consolas"/>
                    <w:color w:val="auto"/>
                    <w:sz w:val="19"/>
                    <w:szCs w:val="19"/>
                  </w:rPr>
                </w:rPrChange>
              </w:rPr>
            </w:pPr>
            <w:ins w:id="284" w:author="Валера " w:date="2017-08-06T20:39:00Z">
              <w:r w:rsidRPr="00D46683">
                <w:rPr>
                  <w:rFonts w:ascii="Consolas" w:hAnsi="Consolas" w:cs="Consolas"/>
                  <w:color w:val="auto"/>
                  <w:sz w:val="19"/>
                  <w:szCs w:val="19"/>
                  <w:lang w:val="en-US"/>
                  <w:rPrChange w:id="285" w:author="Валера " w:date="2017-08-06T20:39: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286" w:author="Валера " w:date="2017-08-06T20:39: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287" w:author="Валера " w:date="2017-08-06T20:39:00Z">
                    <w:rPr>
                      <w:rFonts w:ascii="Consolas" w:hAnsi="Consolas" w:cs="Consolas"/>
                      <w:color w:val="auto"/>
                      <w:sz w:val="19"/>
                      <w:szCs w:val="19"/>
                    </w:rPr>
                  </w:rPrChange>
                </w:rPr>
                <w:t>.Write(</w:t>
              </w:r>
              <w:r w:rsidRPr="00D46683">
                <w:rPr>
                  <w:rFonts w:ascii="Consolas" w:hAnsi="Consolas" w:cs="Consolas"/>
                  <w:color w:val="A31515"/>
                  <w:sz w:val="19"/>
                  <w:szCs w:val="19"/>
                  <w:lang w:val="en-US"/>
                  <w:rPrChange w:id="288" w:author="Валера " w:date="2017-08-06T20:39:00Z">
                    <w:rPr>
                      <w:rFonts w:ascii="Consolas" w:hAnsi="Consolas" w:cs="Consolas"/>
                      <w:color w:val="A31515"/>
                      <w:sz w:val="19"/>
                      <w:szCs w:val="19"/>
                    </w:rPr>
                  </w:rPrChange>
                </w:rPr>
                <w:t>"</w:t>
              </w:r>
              <w:r>
                <w:rPr>
                  <w:rFonts w:ascii="Consolas" w:hAnsi="Consolas" w:cs="Consolas"/>
                  <w:color w:val="A31515"/>
                  <w:sz w:val="19"/>
                  <w:szCs w:val="19"/>
                </w:rPr>
                <w:t>Второе</w:t>
              </w:r>
              <w:r w:rsidRPr="00D46683">
                <w:rPr>
                  <w:rFonts w:ascii="Consolas" w:hAnsi="Consolas" w:cs="Consolas"/>
                  <w:color w:val="A31515"/>
                  <w:sz w:val="19"/>
                  <w:szCs w:val="19"/>
                  <w:lang w:val="en-US"/>
                  <w:rPrChange w:id="289" w:author="Валера " w:date="2017-08-06T20:39:00Z">
                    <w:rPr>
                      <w:rFonts w:ascii="Consolas" w:hAnsi="Consolas" w:cs="Consolas"/>
                      <w:color w:val="A31515"/>
                      <w:sz w:val="19"/>
                      <w:szCs w:val="19"/>
                    </w:rPr>
                  </w:rPrChange>
                </w:rPr>
                <w:t xml:space="preserve"> </w:t>
              </w:r>
              <w:r>
                <w:rPr>
                  <w:rFonts w:ascii="Consolas" w:hAnsi="Consolas" w:cs="Consolas"/>
                  <w:color w:val="A31515"/>
                  <w:sz w:val="19"/>
                  <w:szCs w:val="19"/>
                </w:rPr>
                <w:t>число</w:t>
              </w:r>
              <w:r w:rsidRPr="00D46683">
                <w:rPr>
                  <w:rFonts w:ascii="Consolas" w:hAnsi="Consolas" w:cs="Consolas"/>
                  <w:color w:val="A31515"/>
                  <w:sz w:val="19"/>
                  <w:szCs w:val="19"/>
                  <w:lang w:val="en-US"/>
                  <w:rPrChange w:id="290" w:author="Валера " w:date="2017-08-06T20:39:00Z">
                    <w:rPr>
                      <w:rFonts w:ascii="Consolas" w:hAnsi="Consolas" w:cs="Consolas"/>
                      <w:color w:val="A31515"/>
                      <w:sz w:val="19"/>
                      <w:szCs w:val="19"/>
                    </w:rPr>
                  </w:rPrChange>
                </w:rPr>
                <w:t>:"</w:t>
              </w:r>
              <w:r w:rsidRPr="00D46683">
                <w:rPr>
                  <w:rFonts w:ascii="Consolas" w:hAnsi="Consolas" w:cs="Consolas"/>
                  <w:color w:val="auto"/>
                  <w:sz w:val="19"/>
                  <w:szCs w:val="19"/>
                  <w:lang w:val="en-US"/>
                  <w:rPrChange w:id="291" w:author="Валера " w:date="2017-08-06T20:39:00Z">
                    <w:rPr>
                      <w:rFonts w:ascii="Consolas" w:hAnsi="Consolas" w:cs="Consolas"/>
                      <w:color w:val="auto"/>
                      <w:sz w:val="19"/>
                      <w:szCs w:val="19"/>
                    </w:rPr>
                  </w:rPrChange>
                </w:rPr>
                <w:t>);</w:t>
              </w:r>
            </w:ins>
          </w:p>
          <w:p w:rsidR="00D46683" w:rsidRPr="00D46683" w:rsidRDefault="00D46683" w:rsidP="00431390">
            <w:pPr>
              <w:numPr>
                <w:ins w:id="292" w:author="Валера " w:date="2017-08-06T20:39:00Z"/>
              </w:numPr>
              <w:autoSpaceDE w:val="0"/>
              <w:autoSpaceDN w:val="0"/>
              <w:adjustRightInd w:val="0"/>
              <w:spacing w:before="0" w:after="0" w:line="240" w:lineRule="auto"/>
              <w:rPr>
                <w:ins w:id="293" w:author="Валера " w:date="2017-08-06T20:39:00Z"/>
                <w:rFonts w:ascii="Consolas" w:hAnsi="Consolas" w:cs="Consolas"/>
                <w:color w:val="auto"/>
                <w:sz w:val="19"/>
                <w:szCs w:val="19"/>
                <w:lang w:val="en-US"/>
                <w:rPrChange w:id="294" w:author="Unknown">
                  <w:rPr>
                    <w:ins w:id="295" w:author="Валера " w:date="2017-08-06T20:39:00Z"/>
                    <w:rFonts w:ascii="Consolas" w:hAnsi="Consolas" w:cs="Consolas"/>
                    <w:color w:val="auto"/>
                    <w:sz w:val="19"/>
                    <w:szCs w:val="19"/>
                  </w:rPr>
                </w:rPrChange>
              </w:rPr>
            </w:pPr>
            <w:ins w:id="296" w:author="Валера " w:date="2017-08-06T20:39:00Z">
              <w:r w:rsidRPr="00D46683">
                <w:rPr>
                  <w:rFonts w:ascii="Consolas" w:hAnsi="Consolas" w:cs="Consolas"/>
                  <w:color w:val="auto"/>
                  <w:sz w:val="19"/>
                  <w:szCs w:val="19"/>
                  <w:lang w:val="en-US"/>
                  <w:rPrChange w:id="297" w:author="Валера " w:date="2017-08-06T20:39:00Z">
                    <w:rPr>
                      <w:rFonts w:ascii="Consolas" w:hAnsi="Consolas" w:cs="Consolas"/>
                      <w:color w:val="auto"/>
                      <w:sz w:val="19"/>
                      <w:szCs w:val="19"/>
                    </w:rPr>
                  </w:rPrChange>
                </w:rPr>
                <w:t xml:space="preserve">            b = </w:t>
              </w:r>
              <w:r w:rsidRPr="00D46683">
                <w:rPr>
                  <w:rFonts w:ascii="Consolas" w:hAnsi="Consolas" w:cs="Consolas"/>
                  <w:color w:val="2B91AF"/>
                  <w:sz w:val="19"/>
                  <w:szCs w:val="19"/>
                  <w:lang w:val="en-US"/>
                  <w:rPrChange w:id="298" w:author="Валера " w:date="2017-08-06T20:39:00Z">
                    <w:rPr>
                      <w:rFonts w:ascii="Consolas" w:hAnsi="Consolas" w:cs="Consolas"/>
                      <w:color w:val="2B91AF"/>
                      <w:sz w:val="19"/>
                      <w:szCs w:val="19"/>
                    </w:rPr>
                  </w:rPrChange>
                </w:rPr>
                <w:t>Convert</w:t>
              </w:r>
              <w:r w:rsidRPr="00D46683">
                <w:rPr>
                  <w:rFonts w:ascii="Consolas" w:hAnsi="Consolas" w:cs="Consolas"/>
                  <w:color w:val="auto"/>
                  <w:sz w:val="19"/>
                  <w:szCs w:val="19"/>
                  <w:lang w:val="en-US"/>
                  <w:rPrChange w:id="299" w:author="Валера " w:date="2017-08-06T20:39:00Z">
                    <w:rPr>
                      <w:rFonts w:ascii="Consolas" w:hAnsi="Consolas" w:cs="Consolas"/>
                      <w:color w:val="auto"/>
                      <w:sz w:val="19"/>
                      <w:szCs w:val="19"/>
                    </w:rPr>
                  </w:rPrChange>
                </w:rPr>
                <w:t>.ToInt32(</w:t>
              </w:r>
              <w:r w:rsidRPr="00D46683">
                <w:rPr>
                  <w:rFonts w:ascii="Consolas" w:hAnsi="Consolas" w:cs="Consolas"/>
                  <w:color w:val="2B91AF"/>
                  <w:sz w:val="19"/>
                  <w:szCs w:val="19"/>
                  <w:lang w:val="en-US"/>
                  <w:rPrChange w:id="300" w:author="Валера " w:date="2017-08-06T20:39: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301" w:author="Валера " w:date="2017-08-06T20:39:00Z">
                    <w:rPr>
                      <w:rFonts w:ascii="Consolas" w:hAnsi="Consolas" w:cs="Consolas"/>
                      <w:color w:val="auto"/>
                      <w:sz w:val="19"/>
                      <w:szCs w:val="19"/>
                    </w:rPr>
                  </w:rPrChange>
                </w:rPr>
                <w:t>.ReadLine());</w:t>
              </w:r>
            </w:ins>
          </w:p>
          <w:p w:rsidR="00D46683" w:rsidRPr="00D46683" w:rsidRDefault="00D46683" w:rsidP="00431390">
            <w:pPr>
              <w:numPr>
                <w:ins w:id="302" w:author="Валера " w:date="2017-08-06T20:39:00Z"/>
              </w:numPr>
              <w:autoSpaceDE w:val="0"/>
              <w:autoSpaceDN w:val="0"/>
              <w:adjustRightInd w:val="0"/>
              <w:spacing w:before="0" w:after="0" w:line="240" w:lineRule="auto"/>
              <w:rPr>
                <w:ins w:id="303" w:author="Валера " w:date="2017-08-06T20:39:00Z"/>
                <w:rFonts w:ascii="Consolas" w:hAnsi="Consolas" w:cs="Consolas"/>
                <w:color w:val="auto"/>
                <w:sz w:val="19"/>
                <w:szCs w:val="19"/>
                <w:lang w:val="en-US"/>
                <w:rPrChange w:id="304" w:author="Unknown">
                  <w:rPr>
                    <w:ins w:id="305" w:author="Валера " w:date="2017-08-06T20:39:00Z"/>
                    <w:rFonts w:ascii="Consolas" w:hAnsi="Consolas" w:cs="Consolas"/>
                    <w:color w:val="auto"/>
                    <w:sz w:val="19"/>
                    <w:szCs w:val="19"/>
                  </w:rPr>
                </w:rPrChange>
              </w:rPr>
            </w:pPr>
            <w:ins w:id="306" w:author="Валера " w:date="2017-08-06T20:39:00Z">
              <w:r w:rsidRPr="00D46683">
                <w:rPr>
                  <w:rFonts w:ascii="Consolas" w:hAnsi="Consolas" w:cs="Consolas"/>
                  <w:color w:val="auto"/>
                  <w:sz w:val="19"/>
                  <w:szCs w:val="19"/>
                  <w:lang w:val="en-US"/>
                  <w:rPrChange w:id="307" w:author="Валера " w:date="2017-08-06T20:39: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08" w:author="Валера " w:date="2017-08-06T20:39:00Z">
                    <w:rPr>
                      <w:rFonts w:ascii="Consolas" w:hAnsi="Consolas" w:cs="Consolas"/>
                      <w:color w:val="0000FF"/>
                      <w:sz w:val="19"/>
                      <w:szCs w:val="19"/>
                    </w:rPr>
                  </w:rPrChange>
                </w:rPr>
                <w:t>if</w:t>
              </w:r>
              <w:r w:rsidRPr="00D46683">
                <w:rPr>
                  <w:rFonts w:ascii="Consolas" w:hAnsi="Consolas" w:cs="Consolas"/>
                  <w:color w:val="auto"/>
                  <w:sz w:val="19"/>
                  <w:szCs w:val="19"/>
                  <w:lang w:val="en-US"/>
                  <w:rPrChange w:id="309" w:author="Валера " w:date="2017-08-06T20:39:00Z">
                    <w:rPr>
                      <w:rFonts w:ascii="Consolas" w:hAnsi="Consolas" w:cs="Consolas"/>
                      <w:color w:val="auto"/>
                      <w:sz w:val="19"/>
                      <w:szCs w:val="19"/>
                    </w:rPr>
                  </w:rPrChange>
                </w:rPr>
                <w:t xml:space="preserve"> (a &gt; b)</w:t>
              </w:r>
            </w:ins>
          </w:p>
          <w:p w:rsidR="00D46683" w:rsidRPr="00D46683" w:rsidRDefault="00D46683" w:rsidP="00431390">
            <w:pPr>
              <w:numPr>
                <w:ins w:id="310" w:author="Валера " w:date="2017-08-06T20:39:00Z"/>
              </w:numPr>
              <w:autoSpaceDE w:val="0"/>
              <w:autoSpaceDN w:val="0"/>
              <w:adjustRightInd w:val="0"/>
              <w:spacing w:before="0" w:after="0" w:line="240" w:lineRule="auto"/>
              <w:rPr>
                <w:ins w:id="311" w:author="Валера " w:date="2017-08-06T20:39:00Z"/>
                <w:rFonts w:ascii="Consolas" w:hAnsi="Consolas" w:cs="Consolas"/>
                <w:color w:val="auto"/>
                <w:sz w:val="19"/>
                <w:szCs w:val="19"/>
                <w:lang w:val="en-US"/>
                <w:rPrChange w:id="312" w:author="Unknown">
                  <w:rPr>
                    <w:ins w:id="313" w:author="Валера " w:date="2017-08-06T20:39:00Z"/>
                    <w:rFonts w:ascii="Consolas" w:hAnsi="Consolas" w:cs="Consolas"/>
                    <w:color w:val="auto"/>
                    <w:sz w:val="19"/>
                    <w:szCs w:val="19"/>
                  </w:rPr>
                </w:rPrChange>
              </w:rPr>
            </w:pPr>
            <w:ins w:id="314" w:author="Валера " w:date="2017-08-06T20:39:00Z">
              <w:r w:rsidRPr="00D46683">
                <w:rPr>
                  <w:rFonts w:ascii="Consolas" w:hAnsi="Consolas" w:cs="Consolas"/>
                  <w:color w:val="auto"/>
                  <w:sz w:val="19"/>
                  <w:szCs w:val="19"/>
                  <w:lang w:val="en-US"/>
                  <w:rPrChange w:id="315" w:author="Валера " w:date="2017-08-06T20:39:00Z">
                    <w:rPr>
                      <w:rFonts w:ascii="Consolas" w:hAnsi="Consolas" w:cs="Consolas"/>
                      <w:color w:val="auto"/>
                      <w:sz w:val="19"/>
                      <w:szCs w:val="19"/>
                    </w:rPr>
                  </w:rPrChange>
                </w:rPr>
                <w:t xml:space="preserve">            </w:t>
              </w:r>
              <w:r>
                <w:rPr>
                  <w:rFonts w:ascii="Consolas" w:hAnsi="Consolas" w:cs="Consolas"/>
                  <w:color w:val="auto"/>
                  <w:sz w:val="19"/>
                  <w:szCs w:val="19"/>
                  <w:lang w:val="en-US"/>
                </w:rPr>
                <w:t>{</w:t>
              </w:r>
            </w:ins>
          </w:p>
          <w:p w:rsidR="00D46683" w:rsidRPr="00D46683" w:rsidRDefault="00D46683" w:rsidP="00431390">
            <w:pPr>
              <w:numPr>
                <w:ins w:id="316" w:author="Валера " w:date="2017-08-06T20:39:00Z"/>
              </w:numPr>
              <w:autoSpaceDE w:val="0"/>
              <w:autoSpaceDN w:val="0"/>
              <w:adjustRightInd w:val="0"/>
              <w:spacing w:before="0" w:after="0" w:line="240" w:lineRule="auto"/>
              <w:rPr>
                <w:ins w:id="317" w:author="Валера " w:date="2017-08-06T20:39:00Z"/>
                <w:rFonts w:ascii="Consolas" w:hAnsi="Consolas" w:cs="Consolas"/>
                <w:color w:val="auto"/>
                <w:sz w:val="19"/>
                <w:szCs w:val="19"/>
                <w:lang w:val="en-US"/>
                <w:rPrChange w:id="318" w:author="Unknown">
                  <w:rPr>
                    <w:ins w:id="319" w:author="Валера " w:date="2017-08-06T20:39:00Z"/>
                    <w:rFonts w:ascii="Consolas" w:hAnsi="Consolas" w:cs="Consolas"/>
                    <w:color w:val="auto"/>
                    <w:sz w:val="19"/>
                    <w:szCs w:val="19"/>
                  </w:rPr>
                </w:rPrChange>
              </w:rPr>
            </w:pPr>
            <w:ins w:id="320" w:author="Валера " w:date="2017-08-06T20:39:00Z">
              <w:r w:rsidRPr="00D46683">
                <w:rPr>
                  <w:rFonts w:ascii="Consolas" w:hAnsi="Consolas" w:cs="Consolas"/>
                  <w:color w:val="auto"/>
                  <w:sz w:val="19"/>
                  <w:szCs w:val="19"/>
                  <w:lang w:val="en-US"/>
                  <w:rPrChange w:id="321" w:author="Валера " w:date="2017-08-06T20:39:00Z">
                    <w:rPr>
                      <w:rFonts w:ascii="Consolas" w:hAnsi="Consolas" w:cs="Consolas"/>
                      <w:color w:val="auto"/>
                      <w:sz w:val="19"/>
                      <w:szCs w:val="19"/>
                    </w:rPr>
                  </w:rPrChange>
                </w:rPr>
                <w:t xml:space="preserve">                max = a;</w:t>
              </w:r>
            </w:ins>
          </w:p>
          <w:p w:rsidR="00D46683" w:rsidRPr="00D46683" w:rsidRDefault="00D46683" w:rsidP="00431390">
            <w:pPr>
              <w:numPr>
                <w:ins w:id="322" w:author="Валера " w:date="2017-08-06T20:39:00Z"/>
              </w:numPr>
              <w:autoSpaceDE w:val="0"/>
              <w:autoSpaceDN w:val="0"/>
              <w:adjustRightInd w:val="0"/>
              <w:spacing w:before="0" w:after="0" w:line="240" w:lineRule="auto"/>
              <w:rPr>
                <w:ins w:id="323" w:author="Валера " w:date="2017-08-06T20:39:00Z"/>
                <w:rFonts w:ascii="Consolas" w:hAnsi="Consolas" w:cs="Consolas"/>
                <w:color w:val="auto"/>
                <w:sz w:val="19"/>
                <w:szCs w:val="19"/>
                <w:lang w:val="en-US"/>
                <w:rPrChange w:id="324" w:author="Unknown">
                  <w:rPr>
                    <w:ins w:id="325" w:author="Валера " w:date="2017-08-06T20:39:00Z"/>
                    <w:rFonts w:ascii="Consolas" w:hAnsi="Consolas" w:cs="Consolas"/>
                    <w:color w:val="auto"/>
                    <w:sz w:val="19"/>
                    <w:szCs w:val="19"/>
                  </w:rPr>
                </w:rPrChange>
              </w:rPr>
            </w:pPr>
            <w:ins w:id="326" w:author="Валера " w:date="2017-08-06T20:39:00Z">
              <w:r w:rsidRPr="00D46683">
                <w:rPr>
                  <w:rFonts w:ascii="Consolas" w:hAnsi="Consolas" w:cs="Consolas"/>
                  <w:color w:val="auto"/>
                  <w:sz w:val="19"/>
                  <w:szCs w:val="19"/>
                  <w:lang w:val="en-US"/>
                  <w:rPrChange w:id="327" w:author="Валера " w:date="2017-08-06T20:39:00Z">
                    <w:rPr>
                      <w:rFonts w:ascii="Consolas" w:hAnsi="Consolas" w:cs="Consolas"/>
                      <w:color w:val="auto"/>
                      <w:sz w:val="19"/>
                      <w:szCs w:val="19"/>
                    </w:rPr>
                  </w:rPrChange>
                </w:rPr>
                <w:t xml:space="preserve">            </w:t>
              </w:r>
              <w:r>
                <w:rPr>
                  <w:rFonts w:ascii="Consolas" w:hAnsi="Consolas" w:cs="Consolas"/>
                  <w:color w:val="auto"/>
                  <w:sz w:val="19"/>
                  <w:szCs w:val="19"/>
                  <w:lang w:val="en-US"/>
                </w:rPr>
                <w:t>}</w:t>
              </w:r>
            </w:ins>
          </w:p>
          <w:p w:rsidR="00D46683" w:rsidRPr="00D46683" w:rsidRDefault="00D46683" w:rsidP="00431390">
            <w:pPr>
              <w:numPr>
                <w:ins w:id="328" w:author="Валера " w:date="2017-08-06T20:39:00Z"/>
              </w:numPr>
              <w:autoSpaceDE w:val="0"/>
              <w:autoSpaceDN w:val="0"/>
              <w:adjustRightInd w:val="0"/>
              <w:spacing w:before="0" w:after="0" w:line="240" w:lineRule="auto"/>
              <w:rPr>
                <w:ins w:id="329" w:author="Валера " w:date="2017-08-06T20:39:00Z"/>
                <w:rFonts w:ascii="Consolas" w:hAnsi="Consolas" w:cs="Consolas"/>
                <w:color w:val="auto"/>
                <w:sz w:val="19"/>
                <w:szCs w:val="19"/>
                <w:lang w:val="en-US"/>
                <w:rPrChange w:id="330" w:author="Unknown">
                  <w:rPr>
                    <w:ins w:id="331" w:author="Валера " w:date="2017-08-06T20:39:00Z"/>
                    <w:rFonts w:ascii="Consolas" w:hAnsi="Consolas" w:cs="Consolas"/>
                    <w:color w:val="auto"/>
                    <w:sz w:val="19"/>
                    <w:szCs w:val="19"/>
                  </w:rPr>
                </w:rPrChange>
              </w:rPr>
            </w:pPr>
            <w:ins w:id="332" w:author="Валера " w:date="2017-08-06T20:39:00Z">
              <w:r w:rsidRPr="00D46683">
                <w:rPr>
                  <w:rFonts w:ascii="Consolas" w:hAnsi="Consolas" w:cs="Consolas"/>
                  <w:color w:val="auto"/>
                  <w:sz w:val="19"/>
                  <w:szCs w:val="19"/>
                  <w:lang w:val="en-US"/>
                  <w:rPrChange w:id="333" w:author="Валера " w:date="2017-08-06T20:39: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34" w:author="Валера " w:date="2017-08-06T20:39:00Z">
                    <w:rPr>
                      <w:rFonts w:ascii="Consolas" w:hAnsi="Consolas" w:cs="Consolas"/>
                      <w:color w:val="0000FF"/>
                      <w:sz w:val="19"/>
                      <w:szCs w:val="19"/>
                    </w:rPr>
                  </w:rPrChange>
                </w:rPr>
                <w:t>else</w:t>
              </w:r>
            </w:ins>
          </w:p>
          <w:p w:rsidR="00D46683" w:rsidRPr="00D46683" w:rsidRDefault="00D46683" w:rsidP="00431390">
            <w:pPr>
              <w:numPr>
                <w:ins w:id="335" w:author="Валера " w:date="2017-08-06T20:39:00Z"/>
              </w:numPr>
              <w:autoSpaceDE w:val="0"/>
              <w:autoSpaceDN w:val="0"/>
              <w:adjustRightInd w:val="0"/>
              <w:spacing w:before="0" w:after="0" w:line="240" w:lineRule="auto"/>
              <w:rPr>
                <w:ins w:id="336" w:author="Валера " w:date="2017-08-06T20:39:00Z"/>
                <w:rFonts w:ascii="Consolas" w:hAnsi="Consolas" w:cs="Consolas"/>
                <w:color w:val="auto"/>
                <w:sz w:val="19"/>
                <w:szCs w:val="19"/>
                <w:lang w:val="en-US"/>
                <w:rPrChange w:id="337" w:author="Unknown">
                  <w:rPr>
                    <w:ins w:id="338" w:author="Валера " w:date="2017-08-06T20:39:00Z"/>
                    <w:rFonts w:ascii="Consolas" w:hAnsi="Consolas" w:cs="Consolas"/>
                    <w:color w:val="auto"/>
                    <w:sz w:val="19"/>
                    <w:szCs w:val="19"/>
                  </w:rPr>
                </w:rPrChange>
              </w:rPr>
            </w:pPr>
            <w:ins w:id="339" w:author="Валера " w:date="2017-08-06T20:39:00Z">
              <w:r w:rsidRPr="00D46683">
                <w:rPr>
                  <w:rFonts w:ascii="Consolas" w:hAnsi="Consolas" w:cs="Consolas"/>
                  <w:color w:val="auto"/>
                  <w:sz w:val="19"/>
                  <w:szCs w:val="19"/>
                  <w:lang w:val="en-US"/>
                  <w:rPrChange w:id="340" w:author="Валера " w:date="2017-08-06T20:39:00Z">
                    <w:rPr>
                      <w:rFonts w:ascii="Consolas" w:hAnsi="Consolas" w:cs="Consolas"/>
                      <w:color w:val="auto"/>
                      <w:sz w:val="19"/>
                      <w:szCs w:val="19"/>
                    </w:rPr>
                  </w:rPrChange>
                </w:rPr>
                <w:t xml:space="preserve">            </w:t>
              </w:r>
              <w:r>
                <w:rPr>
                  <w:rFonts w:ascii="Consolas" w:hAnsi="Consolas" w:cs="Consolas"/>
                  <w:color w:val="auto"/>
                  <w:sz w:val="19"/>
                  <w:szCs w:val="19"/>
                  <w:lang w:val="en-US"/>
                </w:rPr>
                <w:t>{</w:t>
              </w:r>
            </w:ins>
          </w:p>
          <w:p w:rsidR="00D46683" w:rsidRPr="00D46683" w:rsidRDefault="00D46683" w:rsidP="00431390">
            <w:pPr>
              <w:numPr>
                <w:ins w:id="341" w:author="Валера " w:date="2017-08-06T20:39:00Z"/>
              </w:numPr>
              <w:autoSpaceDE w:val="0"/>
              <w:autoSpaceDN w:val="0"/>
              <w:adjustRightInd w:val="0"/>
              <w:spacing w:before="0" w:after="0" w:line="240" w:lineRule="auto"/>
              <w:rPr>
                <w:ins w:id="342" w:author="Валера " w:date="2017-08-06T20:39:00Z"/>
                <w:rFonts w:ascii="Consolas" w:hAnsi="Consolas" w:cs="Consolas"/>
                <w:color w:val="auto"/>
                <w:sz w:val="19"/>
                <w:szCs w:val="19"/>
                <w:lang w:val="en-US"/>
                <w:rPrChange w:id="343" w:author="Unknown">
                  <w:rPr>
                    <w:ins w:id="344" w:author="Валера " w:date="2017-08-06T20:39:00Z"/>
                    <w:rFonts w:ascii="Consolas" w:hAnsi="Consolas" w:cs="Consolas"/>
                    <w:color w:val="auto"/>
                    <w:sz w:val="19"/>
                    <w:szCs w:val="19"/>
                  </w:rPr>
                </w:rPrChange>
              </w:rPr>
            </w:pPr>
            <w:ins w:id="345" w:author="Валера " w:date="2017-08-06T20:39:00Z">
              <w:r w:rsidRPr="00D46683">
                <w:rPr>
                  <w:rFonts w:ascii="Consolas" w:hAnsi="Consolas" w:cs="Consolas"/>
                  <w:color w:val="auto"/>
                  <w:sz w:val="19"/>
                  <w:szCs w:val="19"/>
                  <w:lang w:val="en-US"/>
                  <w:rPrChange w:id="346" w:author="Валера " w:date="2017-08-06T20:39:00Z">
                    <w:rPr>
                      <w:rFonts w:ascii="Consolas" w:hAnsi="Consolas" w:cs="Consolas"/>
                      <w:color w:val="auto"/>
                      <w:sz w:val="19"/>
                      <w:szCs w:val="19"/>
                    </w:rPr>
                  </w:rPrChange>
                </w:rPr>
                <w:t xml:space="preserve">                max = b;</w:t>
              </w:r>
            </w:ins>
          </w:p>
          <w:p w:rsidR="00D46683" w:rsidRPr="00D46683" w:rsidRDefault="00D46683" w:rsidP="00431390">
            <w:pPr>
              <w:numPr>
                <w:ins w:id="347" w:author="Валера " w:date="2017-08-06T20:39:00Z"/>
              </w:numPr>
              <w:autoSpaceDE w:val="0"/>
              <w:autoSpaceDN w:val="0"/>
              <w:adjustRightInd w:val="0"/>
              <w:spacing w:before="0" w:after="0" w:line="240" w:lineRule="auto"/>
              <w:rPr>
                <w:ins w:id="348" w:author="Валера " w:date="2017-08-06T20:39:00Z"/>
                <w:rFonts w:ascii="Consolas" w:hAnsi="Consolas" w:cs="Consolas"/>
                <w:color w:val="auto"/>
                <w:sz w:val="19"/>
                <w:szCs w:val="19"/>
                <w:lang w:val="en-US"/>
                <w:rPrChange w:id="349" w:author="Unknown">
                  <w:rPr>
                    <w:ins w:id="350" w:author="Валера " w:date="2017-08-06T20:39:00Z"/>
                    <w:rFonts w:ascii="Consolas" w:hAnsi="Consolas" w:cs="Consolas"/>
                    <w:color w:val="auto"/>
                    <w:sz w:val="19"/>
                    <w:szCs w:val="19"/>
                  </w:rPr>
                </w:rPrChange>
              </w:rPr>
            </w:pPr>
            <w:ins w:id="351" w:author="Валера " w:date="2017-08-06T20:39:00Z">
              <w:r w:rsidRPr="00D46683">
                <w:rPr>
                  <w:rFonts w:ascii="Consolas" w:hAnsi="Consolas" w:cs="Consolas"/>
                  <w:color w:val="auto"/>
                  <w:sz w:val="19"/>
                  <w:szCs w:val="19"/>
                  <w:lang w:val="en-US"/>
                  <w:rPrChange w:id="352" w:author="Валера " w:date="2017-08-06T20:39:00Z">
                    <w:rPr>
                      <w:rFonts w:ascii="Consolas" w:hAnsi="Consolas" w:cs="Consolas"/>
                      <w:color w:val="auto"/>
                      <w:sz w:val="19"/>
                      <w:szCs w:val="19"/>
                    </w:rPr>
                  </w:rPrChange>
                </w:rPr>
                <w:t xml:space="preserve">            </w:t>
              </w:r>
              <w:r>
                <w:rPr>
                  <w:rFonts w:ascii="Consolas" w:hAnsi="Consolas" w:cs="Consolas"/>
                  <w:color w:val="auto"/>
                  <w:sz w:val="19"/>
                  <w:szCs w:val="19"/>
                  <w:lang w:val="en-US"/>
                </w:rPr>
                <w:t>}</w:t>
              </w:r>
              <w:r w:rsidRPr="00D46683">
                <w:rPr>
                  <w:rFonts w:ascii="Consolas" w:hAnsi="Consolas" w:cs="Consolas"/>
                  <w:color w:val="auto"/>
                  <w:sz w:val="19"/>
                  <w:szCs w:val="19"/>
                  <w:lang w:val="en-US"/>
                  <w:rPrChange w:id="353" w:author="Валера " w:date="2017-08-06T20:39:00Z">
                    <w:rPr>
                      <w:rFonts w:ascii="Consolas" w:hAnsi="Consolas" w:cs="Consolas"/>
                      <w:color w:val="auto"/>
                      <w:sz w:val="19"/>
                      <w:szCs w:val="19"/>
                    </w:rPr>
                  </w:rPrChange>
                </w:rPr>
                <w:t>;</w:t>
              </w:r>
            </w:ins>
          </w:p>
          <w:p w:rsidR="00D46683" w:rsidRPr="00D46683" w:rsidRDefault="00D46683" w:rsidP="00431390">
            <w:pPr>
              <w:numPr>
                <w:ins w:id="354" w:author="Валера " w:date="2017-08-06T20:39:00Z"/>
              </w:numPr>
              <w:autoSpaceDE w:val="0"/>
              <w:autoSpaceDN w:val="0"/>
              <w:adjustRightInd w:val="0"/>
              <w:spacing w:before="0" w:after="0" w:line="240" w:lineRule="auto"/>
              <w:rPr>
                <w:ins w:id="355" w:author="Валера " w:date="2017-08-06T20:39:00Z"/>
                <w:rFonts w:ascii="Consolas" w:hAnsi="Consolas" w:cs="Consolas"/>
                <w:color w:val="auto"/>
                <w:sz w:val="19"/>
                <w:szCs w:val="19"/>
                <w:lang w:val="en-US"/>
                <w:rPrChange w:id="356" w:author="Unknown">
                  <w:rPr>
                    <w:ins w:id="357" w:author="Валера " w:date="2017-08-06T20:39:00Z"/>
                    <w:rFonts w:ascii="Consolas" w:hAnsi="Consolas" w:cs="Consolas"/>
                    <w:color w:val="auto"/>
                    <w:sz w:val="19"/>
                    <w:szCs w:val="19"/>
                  </w:rPr>
                </w:rPrChange>
              </w:rPr>
            </w:pPr>
            <w:ins w:id="358" w:author="Валера " w:date="2017-08-06T20:39:00Z">
              <w:r w:rsidRPr="00D46683">
                <w:rPr>
                  <w:rFonts w:ascii="Consolas" w:hAnsi="Consolas" w:cs="Consolas"/>
                  <w:color w:val="auto"/>
                  <w:sz w:val="19"/>
                  <w:szCs w:val="19"/>
                  <w:lang w:val="en-US"/>
                  <w:rPrChange w:id="359" w:author="Валера " w:date="2017-08-06T20:39: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360" w:author="Валера " w:date="2017-08-06T20:39: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361" w:author="Валера " w:date="2017-08-06T20:39:00Z">
                    <w:rPr>
                      <w:rFonts w:ascii="Consolas" w:hAnsi="Consolas" w:cs="Consolas"/>
                      <w:color w:val="auto"/>
                      <w:sz w:val="19"/>
                      <w:szCs w:val="19"/>
                    </w:rPr>
                  </w:rPrChange>
                </w:rPr>
                <w:t>.WriteLine(</w:t>
              </w:r>
              <w:r w:rsidRPr="00D46683">
                <w:rPr>
                  <w:rFonts w:ascii="Consolas" w:hAnsi="Consolas" w:cs="Consolas"/>
                  <w:color w:val="A31515"/>
                  <w:sz w:val="19"/>
                  <w:szCs w:val="19"/>
                  <w:lang w:val="en-US"/>
                  <w:rPrChange w:id="362" w:author="Валера " w:date="2017-08-06T20:39:00Z">
                    <w:rPr>
                      <w:rFonts w:ascii="Consolas" w:hAnsi="Consolas" w:cs="Consolas"/>
                      <w:color w:val="A31515"/>
                      <w:sz w:val="19"/>
                      <w:szCs w:val="19"/>
                    </w:rPr>
                  </w:rPrChange>
                </w:rPr>
                <w:t>"</w:t>
              </w:r>
              <w:r>
                <w:rPr>
                  <w:rFonts w:ascii="Consolas" w:hAnsi="Consolas" w:cs="Consolas"/>
                  <w:color w:val="A31515"/>
                  <w:sz w:val="19"/>
                  <w:szCs w:val="19"/>
                </w:rPr>
                <w:t>Наибольшее</w:t>
              </w:r>
              <w:r w:rsidRPr="00D46683">
                <w:rPr>
                  <w:rFonts w:ascii="Consolas" w:hAnsi="Consolas" w:cs="Consolas"/>
                  <w:color w:val="A31515"/>
                  <w:sz w:val="19"/>
                  <w:szCs w:val="19"/>
                  <w:lang w:val="en-US"/>
                  <w:rPrChange w:id="363" w:author="Валера " w:date="2017-08-06T20:39:00Z">
                    <w:rPr>
                      <w:rFonts w:ascii="Consolas" w:hAnsi="Consolas" w:cs="Consolas"/>
                      <w:color w:val="A31515"/>
                      <w:sz w:val="19"/>
                      <w:szCs w:val="19"/>
                    </w:rPr>
                  </w:rPrChange>
                </w:rPr>
                <w:t xml:space="preserve"> </w:t>
              </w:r>
              <w:r>
                <w:rPr>
                  <w:rFonts w:ascii="Consolas" w:hAnsi="Consolas" w:cs="Consolas"/>
                  <w:color w:val="A31515"/>
                  <w:sz w:val="19"/>
                  <w:szCs w:val="19"/>
                </w:rPr>
                <w:t>число</w:t>
              </w:r>
              <w:r w:rsidRPr="00D46683">
                <w:rPr>
                  <w:rFonts w:ascii="Consolas" w:hAnsi="Consolas" w:cs="Consolas"/>
                  <w:color w:val="A31515"/>
                  <w:sz w:val="19"/>
                  <w:szCs w:val="19"/>
                  <w:lang w:val="en-US"/>
                  <w:rPrChange w:id="364" w:author="Валера " w:date="2017-08-06T20:39:00Z">
                    <w:rPr>
                      <w:rFonts w:ascii="Consolas" w:hAnsi="Consolas" w:cs="Consolas"/>
                      <w:color w:val="A31515"/>
                      <w:sz w:val="19"/>
                      <w:szCs w:val="19"/>
                    </w:rPr>
                  </w:rPrChange>
                </w:rPr>
                <w:t xml:space="preserve"> </w:t>
              </w:r>
              <w:r>
                <w:rPr>
                  <w:rFonts w:ascii="Consolas" w:hAnsi="Consolas" w:cs="Consolas"/>
                  <w:color w:val="A31515"/>
                  <w:sz w:val="19"/>
                  <w:szCs w:val="19"/>
                  <w:lang w:val="en-US"/>
                </w:rPr>
                <w:t>{</w:t>
              </w:r>
              <w:r w:rsidRPr="00D46683">
                <w:rPr>
                  <w:rFonts w:ascii="Consolas" w:hAnsi="Consolas" w:cs="Consolas"/>
                  <w:color w:val="A31515"/>
                  <w:sz w:val="19"/>
                  <w:szCs w:val="19"/>
                  <w:lang w:val="en-US"/>
                  <w:rPrChange w:id="365" w:author="Валера " w:date="2017-08-06T20:39:00Z">
                    <w:rPr>
                      <w:rFonts w:ascii="Consolas" w:hAnsi="Consolas" w:cs="Consolas"/>
                      <w:color w:val="A31515"/>
                      <w:sz w:val="19"/>
                      <w:szCs w:val="19"/>
                    </w:rPr>
                  </w:rPrChange>
                </w:rPr>
                <w:t>0</w:t>
              </w:r>
              <w:r>
                <w:rPr>
                  <w:rFonts w:ascii="Consolas" w:hAnsi="Consolas" w:cs="Consolas"/>
                  <w:color w:val="A31515"/>
                  <w:sz w:val="19"/>
                  <w:szCs w:val="19"/>
                  <w:lang w:val="en-US"/>
                </w:rPr>
                <w:t>}</w:t>
              </w:r>
              <w:r w:rsidRPr="00D46683">
                <w:rPr>
                  <w:rFonts w:ascii="Consolas" w:hAnsi="Consolas" w:cs="Consolas"/>
                  <w:color w:val="A31515"/>
                  <w:sz w:val="19"/>
                  <w:szCs w:val="19"/>
                  <w:lang w:val="en-US"/>
                  <w:rPrChange w:id="366" w:author="Валера " w:date="2017-08-06T20:39:00Z">
                    <w:rPr>
                      <w:rFonts w:ascii="Consolas" w:hAnsi="Consolas" w:cs="Consolas"/>
                      <w:color w:val="A31515"/>
                      <w:sz w:val="19"/>
                      <w:szCs w:val="19"/>
                    </w:rPr>
                  </w:rPrChange>
                </w:rPr>
                <w:t>"</w:t>
              </w:r>
              <w:r w:rsidRPr="00D46683">
                <w:rPr>
                  <w:rFonts w:ascii="Consolas" w:hAnsi="Consolas" w:cs="Consolas"/>
                  <w:color w:val="auto"/>
                  <w:sz w:val="19"/>
                  <w:szCs w:val="19"/>
                  <w:lang w:val="en-US"/>
                  <w:rPrChange w:id="367" w:author="Валера " w:date="2017-08-06T20:39:00Z">
                    <w:rPr>
                      <w:rFonts w:ascii="Consolas" w:hAnsi="Consolas" w:cs="Consolas"/>
                      <w:color w:val="auto"/>
                      <w:sz w:val="19"/>
                      <w:szCs w:val="19"/>
                    </w:rPr>
                  </w:rPrChange>
                </w:rPr>
                <w:t>, max);</w:t>
              </w:r>
            </w:ins>
          </w:p>
          <w:p w:rsidR="00D46683" w:rsidRDefault="00D46683" w:rsidP="00431390">
            <w:pPr>
              <w:numPr>
                <w:ins w:id="368" w:author="Валера " w:date="2017-08-06T20:39:00Z"/>
              </w:numPr>
              <w:autoSpaceDE w:val="0"/>
              <w:autoSpaceDN w:val="0"/>
              <w:adjustRightInd w:val="0"/>
              <w:spacing w:before="0" w:after="0" w:line="240" w:lineRule="auto"/>
              <w:rPr>
                <w:ins w:id="369" w:author="Валера " w:date="2017-08-06T20:39:00Z"/>
                <w:rFonts w:ascii="Consolas" w:hAnsi="Consolas" w:cs="Consolas"/>
                <w:color w:val="auto"/>
                <w:sz w:val="19"/>
                <w:szCs w:val="19"/>
              </w:rPr>
            </w:pPr>
            <w:ins w:id="370" w:author="Валера " w:date="2017-08-06T20:39:00Z">
              <w:r w:rsidRPr="00D46683">
                <w:rPr>
                  <w:rFonts w:ascii="Consolas" w:hAnsi="Consolas" w:cs="Consolas"/>
                  <w:color w:val="auto"/>
                  <w:sz w:val="19"/>
                  <w:szCs w:val="19"/>
                  <w:lang w:val="en-US"/>
                  <w:rPrChange w:id="371" w:author="Валера " w:date="2017-08-06T20:39:00Z">
                    <w:rPr>
                      <w:rFonts w:ascii="Consolas" w:hAnsi="Consolas" w:cs="Consolas"/>
                      <w:color w:val="auto"/>
                      <w:sz w:val="19"/>
                      <w:szCs w:val="19"/>
                    </w:rPr>
                  </w:rPrChange>
                </w:rPr>
                <w:t xml:space="preserve">            </w:t>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"Для выхода из приложение нажмите Enter"</w:t>
              </w:r>
              <w:r>
                <w:rPr>
                  <w:rFonts w:ascii="Consolas" w:hAnsi="Consolas" w:cs="Consolas"/>
                  <w:color w:val="auto"/>
                  <w:sz w:val="19"/>
                  <w:szCs w:val="19"/>
                </w:rPr>
                <w:t>);</w:t>
              </w:r>
            </w:ins>
          </w:p>
          <w:p w:rsidR="00D46683" w:rsidRDefault="00D46683" w:rsidP="00431390">
            <w:pPr>
              <w:numPr>
                <w:ins w:id="372" w:author="Валера " w:date="2017-08-06T20:39:00Z"/>
              </w:numPr>
              <w:autoSpaceDE w:val="0"/>
              <w:autoSpaceDN w:val="0"/>
              <w:adjustRightInd w:val="0"/>
              <w:spacing w:before="0" w:after="0" w:line="240" w:lineRule="auto"/>
              <w:rPr>
                <w:ins w:id="373" w:author="Валера " w:date="2017-08-06T20:39:00Z"/>
                <w:rFonts w:ascii="Consolas" w:hAnsi="Consolas" w:cs="Consolas"/>
                <w:color w:val="auto"/>
                <w:sz w:val="19"/>
                <w:szCs w:val="19"/>
              </w:rPr>
            </w:pPr>
            <w:ins w:id="374" w:author="Валера " w:date="2017-08-06T20:39:00Z">
              <w:r>
                <w:rPr>
                  <w:rFonts w:ascii="Consolas" w:hAnsi="Consolas" w:cs="Consolas"/>
                  <w:color w:val="auto"/>
                  <w:sz w:val="19"/>
                  <w:szCs w:val="19"/>
                </w:rPr>
                <w:t xml:space="preserve">            </w:t>
              </w:r>
              <w:r>
                <w:rPr>
                  <w:rFonts w:ascii="Consolas" w:hAnsi="Consolas" w:cs="Consolas"/>
                  <w:color w:val="2B91AF"/>
                  <w:sz w:val="19"/>
                  <w:szCs w:val="19"/>
                </w:rPr>
                <w:t>Console</w:t>
              </w:r>
              <w:r>
                <w:rPr>
                  <w:rFonts w:ascii="Consolas" w:hAnsi="Consolas" w:cs="Consolas"/>
                  <w:color w:val="auto"/>
                  <w:sz w:val="19"/>
                  <w:szCs w:val="19"/>
                </w:rPr>
                <w:t>.ReadLine();</w:t>
              </w:r>
            </w:ins>
          </w:p>
          <w:p w:rsidR="00D46683" w:rsidRDefault="00D46683" w:rsidP="00431390">
            <w:pPr>
              <w:numPr>
                <w:ins w:id="375" w:author="Валера " w:date="2017-08-06T20:39:00Z"/>
              </w:numPr>
              <w:autoSpaceDE w:val="0"/>
              <w:autoSpaceDN w:val="0"/>
              <w:adjustRightInd w:val="0"/>
              <w:spacing w:before="0" w:after="0" w:line="240" w:lineRule="auto"/>
              <w:rPr>
                <w:ins w:id="376" w:author="Валера " w:date="2017-08-06T20:39:00Z"/>
                <w:rFonts w:ascii="Consolas" w:hAnsi="Consolas" w:cs="Consolas"/>
                <w:color w:val="auto"/>
                <w:sz w:val="19"/>
                <w:szCs w:val="19"/>
              </w:rPr>
            </w:pPr>
            <w:ins w:id="377" w:author="Валера " w:date="2017-08-06T20:39:00Z">
              <w:r>
                <w:rPr>
                  <w:rFonts w:ascii="Consolas" w:hAnsi="Consolas" w:cs="Consolas"/>
                  <w:color w:val="auto"/>
                  <w:sz w:val="19"/>
                  <w:szCs w:val="19"/>
                </w:rPr>
                <w:t xml:space="preserve">        }</w:t>
              </w:r>
            </w:ins>
          </w:p>
          <w:p w:rsidR="00D46683" w:rsidRDefault="00D46683" w:rsidP="00431390">
            <w:pPr>
              <w:numPr>
                <w:ins w:id="378" w:author="Валера " w:date="2017-08-06T20:39:00Z"/>
              </w:numPr>
              <w:autoSpaceDE w:val="0"/>
              <w:autoSpaceDN w:val="0"/>
              <w:adjustRightInd w:val="0"/>
              <w:spacing w:before="0" w:after="0" w:line="240" w:lineRule="auto"/>
              <w:rPr>
                <w:ins w:id="379" w:author="Валера " w:date="2017-08-06T20:39:00Z"/>
                <w:rFonts w:ascii="Consolas" w:hAnsi="Consolas" w:cs="Consolas"/>
                <w:color w:val="auto"/>
                <w:sz w:val="19"/>
                <w:szCs w:val="19"/>
              </w:rPr>
            </w:pPr>
            <w:ins w:id="380" w:author="Валера " w:date="2017-08-06T20:39:00Z">
              <w:r>
                <w:rPr>
                  <w:rFonts w:ascii="Consolas" w:hAnsi="Consolas" w:cs="Consolas"/>
                  <w:color w:val="auto"/>
                  <w:sz w:val="19"/>
                  <w:szCs w:val="19"/>
                </w:rPr>
                <w:t xml:space="preserve">    }</w:t>
              </w:r>
            </w:ins>
          </w:p>
          <w:p w:rsidR="00D46683" w:rsidRDefault="00D46683" w:rsidP="00431390">
            <w:pPr>
              <w:numPr>
                <w:ins w:id="381" w:author="Валера " w:date="2017-08-06T20:39:00Z"/>
              </w:numPr>
              <w:autoSpaceDE w:val="0"/>
              <w:autoSpaceDN w:val="0"/>
              <w:adjustRightInd w:val="0"/>
              <w:spacing w:before="0" w:after="0" w:line="240" w:lineRule="auto"/>
              <w:rPr>
                <w:ins w:id="382" w:author="Валера " w:date="2017-08-06T20:39:00Z"/>
                <w:rFonts w:ascii="Consolas" w:hAnsi="Consolas" w:cs="Consolas"/>
                <w:color w:val="auto"/>
                <w:sz w:val="19"/>
                <w:szCs w:val="19"/>
              </w:rPr>
            </w:pPr>
            <w:ins w:id="383" w:author="Валера " w:date="2017-08-06T20:39:00Z">
              <w:r>
                <w:rPr>
                  <w:rFonts w:ascii="Consolas" w:hAnsi="Consolas" w:cs="Consolas"/>
                  <w:color w:val="auto"/>
                  <w:sz w:val="19"/>
                  <w:szCs w:val="19"/>
                </w:rPr>
                <w:t>}</w:t>
              </w:r>
            </w:ins>
          </w:p>
          <w:p w:rsidR="00D46683" w:rsidRPr="0026416D" w:rsidRDefault="00D46683" w:rsidP="00E92E7E">
            <w:pPr>
              <w:pStyle w:val="normal0"/>
              <w:widowControl w:val="0"/>
              <w:numPr>
                <w:ins w:id="384" w:author="Валера " w:date="2017-08-06T20:39:00Z"/>
              </w:numPr>
              <w:spacing w:before="0" w:after="0" w:line="240" w:lineRule="auto"/>
              <w:rPr>
                <w:color w:val="000000"/>
              </w:rPr>
            </w:pPr>
          </w:p>
        </w:tc>
      </w:tr>
    </w:tbl>
    <w:p w:rsidR="00D46683" w:rsidRDefault="00D46683">
      <w:pPr>
        <w:pStyle w:val="normal0"/>
        <w:ind w:firstLine="720"/>
      </w:pPr>
    </w:p>
    <w:p w:rsidR="00D46683" w:rsidRDefault="00D46683">
      <w:pPr>
        <w:pStyle w:val="normal0"/>
      </w:pPr>
    </w:p>
    <w:p w:rsidR="00D46683" w:rsidRDefault="00D46683">
      <w:pPr>
        <w:pStyle w:val="normal0"/>
      </w:pPr>
      <w:r>
        <w:br w:type="page"/>
      </w:r>
    </w:p>
    <w:p w:rsidR="00D46683" w:rsidRPr="0026416D" w:rsidDel="00887B76" w:rsidRDefault="00D46683">
      <w:pPr>
        <w:pStyle w:val="normal0"/>
        <w:rPr>
          <w:del w:id="385" w:author="Валера " w:date="2017-08-06T20:59:00Z"/>
        </w:rPr>
      </w:pPr>
      <w:del w:id="386" w:author="Валера " w:date="2017-08-06T20:59:00Z">
        <w:r>
          <w:delText xml:space="preserve">В языке </w:delText>
        </w:r>
        <w:r w:rsidDel="00887B76">
          <w:delText>C</w:delText>
        </w:r>
        <w:r>
          <w:delText xml:space="preserve"># условие реализовано оператором </w:delText>
        </w:r>
        <w:r w:rsidDel="00887B76">
          <w:delText>if</w:delText>
        </w:r>
        <w:r>
          <w:delText>:</w:delText>
        </w:r>
      </w:del>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Del="00887B76" w:rsidTr="00E92E7E">
        <w:trPr>
          <w:del w:id="387" w:author="Валера " w:date="2017-08-06T20:59:00Z"/>
        </w:trPr>
        <w:tc>
          <w:tcPr>
            <w:tcW w:w="9640" w:type="dxa"/>
            <w:shd w:val="clear" w:color="auto" w:fill="EFEFEF"/>
            <w:tcMar>
              <w:top w:w="100" w:type="dxa"/>
              <w:left w:w="100" w:type="dxa"/>
              <w:bottom w:w="100" w:type="dxa"/>
              <w:right w:w="100" w:type="dxa"/>
            </w:tcMar>
          </w:tcPr>
          <w:p w:rsidR="00D46683" w:rsidRPr="0026416D" w:rsidDel="00887B76" w:rsidRDefault="00D46683" w:rsidP="00E92E7E">
            <w:pPr>
              <w:pStyle w:val="normal0"/>
              <w:widowControl w:val="0"/>
              <w:spacing w:before="80" w:after="0"/>
              <w:rPr>
                <w:del w:id="388" w:author="Валера " w:date="2017-08-06T20:59:00Z"/>
                <w:color w:val="000000"/>
              </w:rPr>
            </w:pPr>
            <w:del w:id="389" w:author="Валера " w:date="2017-08-06T20:59:00Z">
              <w:r>
                <w:rPr>
                  <w:color w:val="000000"/>
                </w:rPr>
                <w:delText xml:space="preserve">  </w:delText>
              </w:r>
              <w:r w:rsidRPr="00E92E7E" w:rsidDel="00887B76">
                <w:rPr>
                  <w:color w:val="000088"/>
                </w:rPr>
                <w:delText>if</w:delText>
              </w:r>
              <w:r>
                <w:rPr>
                  <w:color w:val="000000"/>
                </w:rPr>
                <w:delText xml:space="preserve"> </w:delText>
              </w:r>
              <w:r>
                <w:rPr>
                  <w:color w:val="666600"/>
                </w:rPr>
                <w:delText>(&lt;условие&gt;)</w:delText>
              </w:r>
              <w:r>
                <w:rPr>
                  <w:color w:val="000000"/>
                </w:rPr>
                <w:delText xml:space="preserve"> {</w:delText>
              </w:r>
            </w:del>
          </w:p>
          <w:p w:rsidR="00D46683" w:rsidRPr="0026416D" w:rsidDel="00887B76" w:rsidRDefault="00D46683" w:rsidP="00E92E7E">
            <w:pPr>
              <w:pStyle w:val="normal0"/>
              <w:widowControl w:val="0"/>
              <w:spacing w:before="80" w:after="0"/>
              <w:rPr>
                <w:del w:id="390" w:author="Валера " w:date="2017-08-06T20:59:00Z"/>
                <w:color w:val="000000"/>
              </w:rPr>
            </w:pPr>
            <w:del w:id="391" w:author="Валера " w:date="2017-08-06T20:59:00Z">
              <w:r>
                <w:rPr>
                  <w:color w:val="000000"/>
                </w:rPr>
                <w:delText xml:space="preserve">   </w:delText>
              </w:r>
              <w:r>
                <w:rPr>
                  <w:color w:val="880000"/>
                </w:rPr>
                <w:delText xml:space="preserve">// что делать, если условие верно    </w:delText>
              </w:r>
            </w:del>
          </w:p>
          <w:p w:rsidR="00D46683" w:rsidRPr="0026416D" w:rsidDel="00887B76" w:rsidRDefault="00D46683" w:rsidP="00E92E7E">
            <w:pPr>
              <w:pStyle w:val="normal0"/>
              <w:widowControl w:val="0"/>
              <w:spacing w:before="80" w:after="0"/>
              <w:rPr>
                <w:del w:id="392" w:author="Валера " w:date="2017-08-06T20:59:00Z"/>
                <w:color w:val="000000"/>
              </w:rPr>
            </w:pPr>
            <w:del w:id="393" w:author="Валера " w:date="2017-08-06T20:59:00Z">
              <w:r>
                <w:rPr>
                  <w:color w:val="000000"/>
                </w:rPr>
                <w:delText xml:space="preserve"> }</w:delText>
              </w:r>
            </w:del>
          </w:p>
          <w:p w:rsidR="00D46683" w:rsidRPr="0026416D" w:rsidDel="00887B76" w:rsidRDefault="00D46683" w:rsidP="00E92E7E">
            <w:pPr>
              <w:pStyle w:val="normal0"/>
              <w:widowControl w:val="0"/>
              <w:spacing w:before="80" w:after="0"/>
              <w:rPr>
                <w:del w:id="394" w:author="Валера " w:date="2017-08-06T20:59:00Z"/>
                <w:color w:val="000000"/>
              </w:rPr>
            </w:pPr>
            <w:del w:id="395" w:author="Валера " w:date="2017-08-06T20:59:00Z">
              <w:r>
                <w:rPr>
                  <w:color w:val="000000"/>
                </w:rPr>
                <w:delText xml:space="preserve"> </w:delText>
              </w:r>
              <w:r w:rsidRPr="00E92E7E" w:rsidDel="00887B76">
                <w:rPr>
                  <w:color w:val="000088"/>
                </w:rPr>
                <w:delText>else</w:delText>
              </w:r>
              <w:r>
                <w:rPr>
                  <w:color w:val="000000"/>
                </w:rPr>
                <w:delText xml:space="preserve"> {</w:delText>
              </w:r>
            </w:del>
          </w:p>
          <w:p w:rsidR="00D46683" w:rsidRPr="0026416D" w:rsidDel="00887B76" w:rsidRDefault="00D46683" w:rsidP="00E92E7E">
            <w:pPr>
              <w:pStyle w:val="normal0"/>
              <w:widowControl w:val="0"/>
              <w:spacing w:before="80" w:after="0"/>
              <w:rPr>
                <w:del w:id="396" w:author="Валера " w:date="2017-08-06T20:59:00Z"/>
                <w:color w:val="000000"/>
              </w:rPr>
            </w:pPr>
            <w:del w:id="397" w:author="Валера " w:date="2017-08-06T20:59:00Z">
              <w:r>
                <w:rPr>
                  <w:color w:val="000000"/>
                </w:rPr>
                <w:delText xml:space="preserve">  </w:delText>
              </w:r>
              <w:r>
                <w:rPr>
                  <w:color w:val="880000"/>
                </w:rPr>
                <w:delText xml:space="preserve">// что делать, если условие неверно </w:delText>
              </w:r>
            </w:del>
          </w:p>
          <w:p w:rsidR="00D46683" w:rsidRPr="00E92E7E" w:rsidDel="00887B76" w:rsidRDefault="00D46683" w:rsidP="00E92E7E">
            <w:pPr>
              <w:pStyle w:val="normal0"/>
              <w:widowControl w:val="0"/>
              <w:spacing w:before="80" w:after="0"/>
              <w:rPr>
                <w:del w:id="398" w:author="Валера " w:date="2017-08-06T20:59:00Z"/>
                <w:color w:val="000000"/>
              </w:rPr>
            </w:pPr>
            <w:del w:id="399" w:author="Валера " w:date="2017-08-06T20:59:00Z">
              <w:r>
                <w:rPr>
                  <w:color w:val="000000"/>
                </w:rPr>
                <w:delText xml:space="preserve"> </w:delText>
              </w:r>
              <w:r w:rsidRPr="00E92E7E" w:rsidDel="00887B76">
                <w:rPr>
                  <w:color w:val="666600"/>
                </w:rPr>
                <w:delText>};</w:delText>
              </w:r>
            </w:del>
          </w:p>
        </w:tc>
      </w:tr>
    </w:tbl>
    <w:p w:rsidR="00D46683" w:rsidDel="00887B76" w:rsidRDefault="00D46683">
      <w:pPr>
        <w:pStyle w:val="normal0"/>
        <w:ind w:firstLine="720"/>
        <w:rPr>
          <w:del w:id="400" w:author="Валера " w:date="2017-08-06T20:59:00Z"/>
        </w:rPr>
      </w:pPr>
    </w:p>
    <w:p w:rsidR="00D46683" w:rsidDel="00887B76" w:rsidRDefault="00D46683">
      <w:pPr>
        <w:pStyle w:val="normal0"/>
        <w:rPr>
          <w:del w:id="401" w:author="Валера " w:date="2017-08-06T20:59:00Z"/>
        </w:rPr>
      </w:pPr>
      <w:del w:id="402" w:author="Валера " w:date="2017-08-06T20:59:00Z">
        <w:r w:rsidDel="00887B76">
          <w:delText>Особенности:</w:delText>
        </w:r>
      </w:del>
    </w:p>
    <w:p w:rsidR="00D46683" w:rsidRPr="0026416D" w:rsidDel="00887B76" w:rsidRDefault="00D46683">
      <w:pPr>
        <w:pStyle w:val="normal0"/>
        <w:numPr>
          <w:ilvl w:val="0"/>
          <w:numId w:val="2"/>
        </w:numPr>
        <w:ind w:hanging="360"/>
        <w:contextualSpacing/>
        <w:rPr>
          <w:del w:id="403" w:author="Валера " w:date="2017-08-06T20:59:00Z"/>
        </w:rPr>
      </w:pPr>
      <w:del w:id="404" w:author="Валера " w:date="2017-08-06T20:59:00Z">
        <w:r>
          <w:delText>вторая часть (</w:delText>
        </w:r>
        <w:r w:rsidDel="00887B76">
          <w:delText>else</w:delText>
        </w:r>
        <w:r>
          <w:delText xml:space="preserve"> …) может отсутствовать (неполная форма);</w:delText>
        </w:r>
      </w:del>
    </w:p>
    <w:p w:rsidR="00D46683" w:rsidRPr="0026416D" w:rsidDel="00887B76" w:rsidRDefault="00D46683">
      <w:pPr>
        <w:pStyle w:val="normal0"/>
        <w:numPr>
          <w:ilvl w:val="0"/>
          <w:numId w:val="2"/>
        </w:numPr>
        <w:ind w:hanging="360"/>
        <w:contextualSpacing/>
        <w:rPr>
          <w:del w:id="405" w:author="Валера " w:date="2017-08-06T20:59:00Z"/>
        </w:rPr>
      </w:pPr>
      <w:del w:id="406" w:author="Валера " w:date="2017-08-06T20:59:00Z">
        <w:r>
          <w:delText>если в блоке один оператор, то можно убрать скобки { и }.</w:delText>
        </w:r>
      </w:del>
    </w:p>
    <w:p w:rsidR="00D46683" w:rsidRDefault="00D46683">
      <w:pPr>
        <w:pStyle w:val="normal0"/>
      </w:pPr>
      <w:r>
        <w:t>Неполная форму условного оператора:</w:t>
      </w:r>
    </w:p>
    <w:p w:rsidR="00D46683" w:rsidRDefault="00D46683">
      <w:pPr>
        <w:pStyle w:val="normal0"/>
        <w:ind w:firstLine="720"/>
        <w:jc w:val="center"/>
      </w:pPr>
      <w:r>
        <w:rPr>
          <w:noProof/>
        </w:rPr>
        <w:pict>
          <v:shape id="image7.png" o:spid="_x0000_i1026" type="#_x0000_t75" style="width:183.75pt;height:213.75pt;visibility:visible">
            <v:imagedata r:id="rId9" o:title=""/>
          </v:shape>
        </w:pict>
      </w:r>
    </w:p>
    <w:p w:rsidR="00D46683" w:rsidRDefault="00D46683">
      <w:pPr>
        <w:pStyle w:val="normal0"/>
        <w:ind w:firstLine="720"/>
        <w:jc w:val="center"/>
      </w:pPr>
      <w:r>
        <w:br w:type="page"/>
      </w:r>
    </w:p>
    <w:p w:rsidR="00D46683" w:rsidRDefault="00D46683">
      <w:pPr>
        <w:pStyle w:val="normal0"/>
        <w:ind w:firstLine="720"/>
        <w:jc w:val="center"/>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keepNext/>
              <w:keepLines/>
              <w:widowControl w:val="0"/>
              <w:spacing w:before="0" w:after="0" w:line="240" w:lineRule="auto"/>
              <w:contextualSpacing/>
              <w:outlineLvl w:val="0"/>
              <w:rPr>
                <w:color w:val="000000"/>
                <w:lang w:val="en-US"/>
                <w:rPrChange w:id="407" w:author="Unknown">
                  <w:rPr>
                    <w:b/>
                    <w:color w:val="000000"/>
                  </w:rPr>
                </w:rPrChange>
              </w:rPr>
            </w:pPr>
            <w:r w:rsidRPr="00D46683">
              <w:rPr>
                <w:color w:val="000088"/>
                <w:lang w:val="en-US"/>
                <w:rPrChange w:id="408" w:author="Валера " w:date="2017-08-07T22:43:00Z">
                  <w:rPr>
                    <w:color w:val="000088"/>
                  </w:rPr>
                </w:rPrChange>
              </w:rPr>
              <w:t>using</w:t>
            </w:r>
            <w:r w:rsidRPr="00D46683">
              <w:rPr>
                <w:color w:val="000000"/>
                <w:lang w:val="en-US"/>
                <w:rPrChange w:id="409" w:author="Валера " w:date="2017-08-07T22:43:00Z">
                  <w:rPr>
                    <w:color w:val="000000"/>
                  </w:rPr>
                </w:rPrChange>
              </w:rPr>
              <w:t xml:space="preserve"> </w:t>
            </w:r>
            <w:r w:rsidRPr="00D46683">
              <w:rPr>
                <w:color w:val="660066"/>
                <w:lang w:val="en-US"/>
                <w:rPrChange w:id="410" w:author="Валера " w:date="2017-08-07T22:43:00Z">
                  <w:rPr>
                    <w:color w:val="660066"/>
                  </w:rPr>
                </w:rPrChange>
              </w:rPr>
              <w:t>System;</w:t>
            </w:r>
          </w:p>
          <w:p w:rsidR="00D46683" w:rsidRPr="00D46683" w:rsidRDefault="00D46683" w:rsidP="00E92E7E">
            <w:pPr>
              <w:pStyle w:val="normal0"/>
              <w:widowControl w:val="0"/>
              <w:spacing w:before="0" w:after="0" w:line="240" w:lineRule="auto"/>
              <w:rPr>
                <w:color w:val="000000"/>
                <w:lang w:val="en-US"/>
                <w:rPrChange w:id="411"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412" w:author="Unknown">
                  <w:rPr>
                    <w:color w:val="000000"/>
                  </w:rPr>
                </w:rPrChange>
              </w:rPr>
            </w:pPr>
            <w:r w:rsidRPr="00D46683">
              <w:rPr>
                <w:color w:val="000088"/>
                <w:lang w:val="en-US"/>
                <w:rPrChange w:id="413" w:author="Валера " w:date="2017-08-07T22:43:00Z">
                  <w:rPr>
                    <w:color w:val="000088"/>
                  </w:rPr>
                </w:rPrChange>
              </w:rPr>
              <w:t>namespace</w:t>
            </w:r>
            <w:r w:rsidRPr="00D46683">
              <w:rPr>
                <w:color w:val="000000"/>
                <w:lang w:val="en-US"/>
                <w:rPrChange w:id="414" w:author="Валера " w:date="2017-08-07T22:43:00Z">
                  <w:rPr>
                    <w:color w:val="000000"/>
                  </w:rPr>
                </w:rPrChange>
              </w:rPr>
              <w:t xml:space="preserve"> </w:t>
            </w:r>
            <w:r w:rsidRPr="00D46683">
              <w:rPr>
                <w:color w:val="660066"/>
                <w:lang w:val="en-US"/>
                <w:rPrChange w:id="415" w:author="Валера " w:date="2017-08-07T22:43:00Z">
                  <w:rPr>
                    <w:color w:val="660066"/>
                  </w:rPr>
                </w:rPrChange>
              </w:rPr>
              <w:t>Lesson2_002</w:t>
            </w:r>
          </w:p>
          <w:p w:rsidR="00D46683" w:rsidRPr="00D46683" w:rsidRDefault="00D46683" w:rsidP="00E92E7E">
            <w:pPr>
              <w:pStyle w:val="normal0"/>
              <w:widowControl w:val="0"/>
              <w:spacing w:before="0" w:after="0" w:line="240" w:lineRule="auto"/>
              <w:rPr>
                <w:color w:val="000000"/>
                <w:lang w:val="en-US"/>
                <w:rPrChange w:id="416"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417" w:author="Unknown">
                  <w:rPr>
                    <w:color w:val="000000"/>
                  </w:rPr>
                </w:rPrChange>
              </w:rPr>
            </w:pPr>
            <w:r w:rsidRPr="00D46683">
              <w:rPr>
                <w:color w:val="000000"/>
                <w:lang w:val="en-US"/>
                <w:rPrChange w:id="418" w:author="Валера " w:date="2017-08-07T22:43:00Z">
                  <w:rPr>
                    <w:color w:val="000000"/>
                  </w:rPr>
                </w:rPrChange>
              </w:rPr>
              <w:t xml:space="preserve">    </w:t>
            </w:r>
            <w:r w:rsidRPr="00D46683">
              <w:rPr>
                <w:color w:val="000088"/>
                <w:lang w:val="en-US"/>
                <w:rPrChange w:id="419" w:author="Валера " w:date="2017-08-07T22:43:00Z">
                  <w:rPr>
                    <w:color w:val="000088"/>
                  </w:rPr>
                </w:rPrChange>
              </w:rPr>
              <w:t>class</w:t>
            </w:r>
            <w:r w:rsidRPr="00D46683">
              <w:rPr>
                <w:color w:val="000000"/>
                <w:lang w:val="en-US"/>
                <w:rPrChange w:id="420" w:author="Валера " w:date="2017-08-07T22:43:00Z">
                  <w:rPr>
                    <w:color w:val="000000"/>
                  </w:rPr>
                </w:rPrChange>
              </w:rPr>
              <w:t xml:space="preserve"> </w:t>
            </w:r>
            <w:r w:rsidRPr="00D46683">
              <w:rPr>
                <w:color w:val="660066"/>
                <w:lang w:val="en-US"/>
                <w:rPrChange w:id="421" w:author="Валера " w:date="2017-08-07T22:43:00Z">
                  <w:rPr>
                    <w:color w:val="660066"/>
                  </w:rPr>
                </w:rPrChange>
              </w:rPr>
              <w:t>Program</w:t>
            </w:r>
          </w:p>
          <w:p w:rsidR="00D46683" w:rsidRPr="00D46683" w:rsidRDefault="00D46683" w:rsidP="00E92E7E">
            <w:pPr>
              <w:pStyle w:val="normal0"/>
              <w:widowControl w:val="0"/>
              <w:spacing w:before="0" w:after="0" w:line="240" w:lineRule="auto"/>
              <w:rPr>
                <w:color w:val="000000"/>
                <w:lang w:val="en-US"/>
                <w:rPrChange w:id="422" w:author="Unknown">
                  <w:rPr>
                    <w:color w:val="000000"/>
                  </w:rPr>
                </w:rPrChange>
              </w:rPr>
            </w:pPr>
            <w:r w:rsidRPr="00D46683">
              <w:rPr>
                <w:color w:val="000000"/>
                <w:lang w:val="en-US"/>
                <w:rPrChange w:id="423"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424" w:author="Unknown">
                  <w:rPr>
                    <w:color w:val="000000"/>
                  </w:rPr>
                </w:rPrChange>
              </w:rPr>
            </w:pPr>
            <w:r w:rsidRPr="00D46683">
              <w:rPr>
                <w:color w:val="000000"/>
                <w:lang w:val="en-US"/>
                <w:rPrChange w:id="425" w:author="Валера " w:date="2017-08-07T22:43:00Z">
                  <w:rPr>
                    <w:color w:val="000000"/>
                  </w:rPr>
                </w:rPrChange>
              </w:rPr>
              <w:t xml:space="preserve">        </w:t>
            </w:r>
            <w:r w:rsidRPr="00D46683">
              <w:rPr>
                <w:color w:val="000088"/>
                <w:lang w:val="en-US"/>
                <w:rPrChange w:id="426" w:author="Валера " w:date="2017-08-07T22:43:00Z">
                  <w:rPr>
                    <w:color w:val="000088"/>
                  </w:rPr>
                </w:rPrChange>
              </w:rPr>
              <w:t>static</w:t>
            </w:r>
            <w:r w:rsidRPr="00D46683">
              <w:rPr>
                <w:color w:val="000000"/>
                <w:lang w:val="en-US"/>
                <w:rPrChange w:id="427" w:author="Валера " w:date="2017-08-07T22:43:00Z">
                  <w:rPr>
                    <w:color w:val="000000"/>
                  </w:rPr>
                </w:rPrChange>
              </w:rPr>
              <w:t xml:space="preserve"> </w:t>
            </w:r>
            <w:r w:rsidRPr="00D46683">
              <w:rPr>
                <w:color w:val="000088"/>
                <w:lang w:val="en-US"/>
                <w:rPrChange w:id="428" w:author="Валера " w:date="2017-08-07T22:43:00Z">
                  <w:rPr>
                    <w:color w:val="000088"/>
                  </w:rPr>
                </w:rPrChange>
              </w:rPr>
              <w:t>void</w:t>
            </w:r>
            <w:r w:rsidRPr="00D46683">
              <w:rPr>
                <w:color w:val="000000"/>
                <w:lang w:val="en-US"/>
                <w:rPrChange w:id="429" w:author="Валера " w:date="2017-08-07T22:43:00Z">
                  <w:rPr>
                    <w:color w:val="000000"/>
                  </w:rPr>
                </w:rPrChange>
              </w:rPr>
              <w:t xml:space="preserve"> </w:t>
            </w:r>
            <w:smartTag w:uri="urn:schemas-microsoft-com:office:smarttags" w:element="place">
              <w:r w:rsidRPr="00D46683">
                <w:rPr>
                  <w:color w:val="660066"/>
                  <w:lang w:val="en-US"/>
                  <w:rPrChange w:id="430" w:author="Валера " w:date="2017-08-07T22:43:00Z">
                    <w:rPr>
                      <w:color w:val="660066"/>
                    </w:rPr>
                  </w:rPrChange>
                </w:rPr>
                <w:t>Main</w:t>
              </w:r>
            </w:smartTag>
            <w:r w:rsidRPr="00D46683">
              <w:rPr>
                <w:color w:val="666600"/>
                <w:lang w:val="en-US"/>
                <w:rPrChange w:id="431"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432" w:author="Unknown">
                  <w:rPr>
                    <w:color w:val="000000"/>
                  </w:rPr>
                </w:rPrChange>
              </w:rPr>
            </w:pPr>
            <w:r w:rsidRPr="00D46683">
              <w:rPr>
                <w:color w:val="000000"/>
                <w:lang w:val="en-US"/>
                <w:rPrChange w:id="433"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434" w:author="Unknown">
                  <w:rPr>
                    <w:color w:val="000000"/>
                  </w:rPr>
                </w:rPrChange>
              </w:rPr>
            </w:pPr>
            <w:r w:rsidRPr="00D46683">
              <w:rPr>
                <w:color w:val="000000"/>
                <w:lang w:val="en-US"/>
                <w:rPrChange w:id="435" w:author="Валера " w:date="2017-08-07T22:43:00Z">
                  <w:rPr>
                    <w:color w:val="000000"/>
                  </w:rPr>
                </w:rPrChange>
              </w:rPr>
              <w:t xml:space="preserve">            </w:t>
            </w:r>
            <w:r w:rsidRPr="00D46683">
              <w:rPr>
                <w:color w:val="000088"/>
                <w:lang w:val="en-US"/>
                <w:rPrChange w:id="436" w:author="Валера " w:date="2017-08-07T22:43:00Z">
                  <w:rPr>
                    <w:color w:val="000088"/>
                  </w:rPr>
                </w:rPrChange>
              </w:rPr>
              <w:t>int</w:t>
            </w:r>
            <w:r w:rsidRPr="00D46683">
              <w:rPr>
                <w:color w:val="000000"/>
                <w:lang w:val="en-US"/>
                <w:rPrChange w:id="437" w:author="Валера " w:date="2017-08-07T22:43:00Z">
                  <w:rPr>
                    <w:color w:val="000000"/>
                  </w:rPr>
                </w:rPrChange>
              </w:rPr>
              <w:t xml:space="preserve"> a</w:t>
            </w:r>
            <w:r w:rsidRPr="00D46683">
              <w:rPr>
                <w:color w:val="666600"/>
                <w:lang w:val="en-US"/>
                <w:rPrChange w:id="438" w:author="Валера " w:date="2017-08-07T22:43:00Z">
                  <w:rPr>
                    <w:color w:val="666600"/>
                  </w:rPr>
                </w:rPrChange>
              </w:rPr>
              <w:t>,</w:t>
            </w:r>
            <w:r w:rsidRPr="00D46683">
              <w:rPr>
                <w:color w:val="000000"/>
                <w:lang w:val="en-US"/>
                <w:rPrChange w:id="439" w:author="Валера " w:date="2017-08-07T22:43:00Z">
                  <w:rPr>
                    <w:color w:val="000000"/>
                  </w:rPr>
                </w:rPrChange>
              </w:rPr>
              <w:t xml:space="preserve"> b</w:t>
            </w:r>
            <w:r w:rsidRPr="00D46683">
              <w:rPr>
                <w:color w:val="666600"/>
                <w:lang w:val="en-US"/>
                <w:rPrChange w:id="440" w:author="Валера " w:date="2017-08-07T22:43:00Z">
                  <w:rPr>
                    <w:color w:val="666600"/>
                  </w:rPr>
                </w:rPrChange>
              </w:rPr>
              <w:t>,</w:t>
            </w:r>
            <w:r w:rsidRPr="00D46683">
              <w:rPr>
                <w:color w:val="000000"/>
                <w:lang w:val="en-US"/>
                <w:rPrChange w:id="441" w:author="Валера " w:date="2017-08-07T22:43:00Z">
                  <w:rPr>
                    <w:color w:val="000000"/>
                  </w:rPr>
                </w:rPrChange>
              </w:rPr>
              <w:t xml:space="preserve"> max;</w:t>
            </w:r>
          </w:p>
          <w:p w:rsidR="00D46683" w:rsidRPr="0026416D" w:rsidRDefault="00D46683" w:rsidP="00E92E7E">
            <w:pPr>
              <w:pStyle w:val="normal0"/>
              <w:widowControl w:val="0"/>
              <w:spacing w:before="0" w:after="0" w:line="240" w:lineRule="auto"/>
              <w:rPr>
                <w:color w:val="000000"/>
              </w:rPr>
            </w:pPr>
            <w:r w:rsidRPr="00D46683">
              <w:rPr>
                <w:color w:val="000000"/>
                <w:lang w:val="en-US"/>
                <w:rPrChange w:id="442" w:author="Валера " w:date="2017-08-07T22:43:00Z">
                  <w:rPr>
                    <w:color w:val="000000"/>
                  </w:rPr>
                </w:rPrChange>
              </w:rPr>
              <w:t xml:space="preserve">            </w:t>
            </w:r>
            <w:r w:rsidRPr="00E92E7E">
              <w:rPr>
                <w:color w:val="660066"/>
              </w:rPr>
              <w:t>Console</w:t>
            </w:r>
            <w:r>
              <w:rPr>
                <w:color w:val="666600"/>
              </w:rPr>
              <w:t>.</w:t>
            </w:r>
            <w:r w:rsidRPr="00E92E7E">
              <w:rPr>
                <w:color w:val="660066"/>
              </w:rPr>
              <w:t>WriteLine</w:t>
            </w:r>
            <w:r>
              <w:rPr>
                <w:color w:val="666600"/>
              </w:rPr>
              <w:t>(</w:t>
            </w:r>
            <w:r>
              <w:rPr>
                <w:color w:val="008800"/>
              </w:rPr>
              <w:t>"Введите два целых числа"</w:t>
            </w:r>
            <w:r>
              <w:rPr>
                <w:color w:val="666600"/>
              </w:rPr>
              <w:t>);</w:t>
            </w:r>
          </w:p>
          <w:p w:rsidR="00D46683" w:rsidRPr="00D46683" w:rsidRDefault="00D46683" w:rsidP="00E92E7E">
            <w:pPr>
              <w:pStyle w:val="normal0"/>
              <w:widowControl w:val="0"/>
              <w:spacing w:before="0" w:after="0" w:line="240" w:lineRule="auto"/>
              <w:rPr>
                <w:color w:val="000000"/>
                <w:lang w:val="en-US"/>
                <w:rPrChange w:id="443" w:author="Unknown">
                  <w:rPr>
                    <w:color w:val="000000"/>
                  </w:rPr>
                </w:rPrChange>
              </w:rPr>
            </w:pPr>
            <w:r>
              <w:rPr>
                <w:color w:val="000000"/>
              </w:rPr>
              <w:t xml:space="preserve">            </w:t>
            </w:r>
            <w:r w:rsidRPr="00D46683">
              <w:rPr>
                <w:color w:val="000000"/>
                <w:lang w:val="en-US"/>
                <w:rPrChange w:id="444" w:author="Валера " w:date="2017-08-07T22:43:00Z">
                  <w:rPr>
                    <w:color w:val="000000"/>
                  </w:rPr>
                </w:rPrChange>
              </w:rPr>
              <w:t xml:space="preserve">a </w:t>
            </w:r>
            <w:r w:rsidRPr="00D46683">
              <w:rPr>
                <w:color w:val="666600"/>
                <w:lang w:val="en-US"/>
                <w:rPrChange w:id="445" w:author="Валера " w:date="2017-08-07T22:43:00Z">
                  <w:rPr>
                    <w:color w:val="666600"/>
                  </w:rPr>
                </w:rPrChange>
              </w:rPr>
              <w:t>=</w:t>
            </w:r>
            <w:r w:rsidRPr="00D46683">
              <w:rPr>
                <w:color w:val="000000"/>
                <w:lang w:val="en-US"/>
                <w:rPrChange w:id="446" w:author="Валера " w:date="2017-08-07T22:43:00Z">
                  <w:rPr>
                    <w:color w:val="000000"/>
                  </w:rPr>
                </w:rPrChange>
              </w:rPr>
              <w:t xml:space="preserve"> </w:t>
            </w:r>
            <w:r w:rsidRPr="00D46683">
              <w:rPr>
                <w:color w:val="660066"/>
                <w:lang w:val="en-US"/>
                <w:rPrChange w:id="447" w:author="Валера " w:date="2017-08-07T22:43:00Z">
                  <w:rPr>
                    <w:color w:val="660066"/>
                  </w:rPr>
                </w:rPrChange>
              </w:rPr>
              <w:t>Convert</w:t>
            </w:r>
            <w:r w:rsidRPr="00D46683">
              <w:rPr>
                <w:color w:val="666600"/>
                <w:lang w:val="en-US"/>
                <w:rPrChange w:id="448" w:author="Валера " w:date="2017-08-07T22:43:00Z">
                  <w:rPr>
                    <w:color w:val="666600"/>
                  </w:rPr>
                </w:rPrChange>
              </w:rPr>
              <w:t>.</w:t>
            </w:r>
            <w:r w:rsidRPr="00D46683">
              <w:rPr>
                <w:color w:val="660066"/>
                <w:lang w:val="en-US"/>
                <w:rPrChange w:id="449" w:author="Валера " w:date="2017-08-07T22:43:00Z">
                  <w:rPr>
                    <w:color w:val="660066"/>
                  </w:rPr>
                </w:rPrChange>
              </w:rPr>
              <w:t>ToInt32</w:t>
            </w:r>
            <w:r w:rsidRPr="00D46683">
              <w:rPr>
                <w:color w:val="666600"/>
                <w:lang w:val="en-US"/>
                <w:rPrChange w:id="450" w:author="Валера " w:date="2017-08-07T22:43:00Z">
                  <w:rPr>
                    <w:color w:val="666600"/>
                  </w:rPr>
                </w:rPrChange>
              </w:rPr>
              <w:t>(</w:t>
            </w:r>
            <w:r w:rsidRPr="00D46683">
              <w:rPr>
                <w:color w:val="660066"/>
                <w:lang w:val="en-US"/>
                <w:rPrChange w:id="451" w:author="Валера " w:date="2017-08-07T22:43:00Z">
                  <w:rPr>
                    <w:color w:val="660066"/>
                  </w:rPr>
                </w:rPrChange>
              </w:rPr>
              <w:t>Console</w:t>
            </w:r>
            <w:r w:rsidRPr="00D46683">
              <w:rPr>
                <w:color w:val="666600"/>
                <w:lang w:val="en-US"/>
                <w:rPrChange w:id="452" w:author="Валера " w:date="2017-08-07T22:43:00Z">
                  <w:rPr>
                    <w:color w:val="666600"/>
                  </w:rPr>
                </w:rPrChange>
              </w:rPr>
              <w:t>.</w:t>
            </w:r>
            <w:r w:rsidRPr="00D46683">
              <w:rPr>
                <w:color w:val="660066"/>
                <w:lang w:val="en-US"/>
                <w:rPrChange w:id="453" w:author="Валера " w:date="2017-08-07T22:43:00Z">
                  <w:rPr>
                    <w:color w:val="660066"/>
                  </w:rPr>
                </w:rPrChange>
              </w:rPr>
              <w:t>ReadLine</w:t>
            </w:r>
            <w:r w:rsidRPr="00D46683">
              <w:rPr>
                <w:color w:val="666600"/>
                <w:lang w:val="en-US"/>
                <w:rPrChange w:id="454"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455" w:author="Unknown">
                  <w:rPr>
                    <w:color w:val="000000"/>
                  </w:rPr>
                </w:rPrChange>
              </w:rPr>
            </w:pPr>
            <w:r w:rsidRPr="00D46683">
              <w:rPr>
                <w:color w:val="000000"/>
                <w:lang w:val="en-US"/>
                <w:rPrChange w:id="456" w:author="Валера " w:date="2017-08-07T22:43:00Z">
                  <w:rPr>
                    <w:color w:val="000000"/>
                  </w:rPr>
                </w:rPrChange>
              </w:rPr>
              <w:t xml:space="preserve">            b </w:t>
            </w:r>
            <w:r w:rsidRPr="00D46683">
              <w:rPr>
                <w:color w:val="666600"/>
                <w:lang w:val="en-US"/>
                <w:rPrChange w:id="457" w:author="Валера " w:date="2017-08-07T22:43:00Z">
                  <w:rPr>
                    <w:color w:val="666600"/>
                  </w:rPr>
                </w:rPrChange>
              </w:rPr>
              <w:t>=</w:t>
            </w:r>
            <w:r w:rsidRPr="00D46683">
              <w:rPr>
                <w:color w:val="000000"/>
                <w:lang w:val="en-US"/>
                <w:rPrChange w:id="458" w:author="Валера " w:date="2017-08-07T22:43:00Z">
                  <w:rPr>
                    <w:color w:val="000000"/>
                  </w:rPr>
                </w:rPrChange>
              </w:rPr>
              <w:t xml:space="preserve"> </w:t>
            </w:r>
            <w:r w:rsidRPr="00D46683">
              <w:rPr>
                <w:color w:val="660066"/>
                <w:lang w:val="en-US"/>
                <w:rPrChange w:id="459" w:author="Валера " w:date="2017-08-07T22:43:00Z">
                  <w:rPr>
                    <w:color w:val="660066"/>
                  </w:rPr>
                </w:rPrChange>
              </w:rPr>
              <w:t>Convert</w:t>
            </w:r>
            <w:r w:rsidRPr="00D46683">
              <w:rPr>
                <w:color w:val="666600"/>
                <w:lang w:val="en-US"/>
                <w:rPrChange w:id="460" w:author="Валера " w:date="2017-08-07T22:43:00Z">
                  <w:rPr>
                    <w:color w:val="666600"/>
                  </w:rPr>
                </w:rPrChange>
              </w:rPr>
              <w:t>.</w:t>
            </w:r>
            <w:r w:rsidRPr="00D46683">
              <w:rPr>
                <w:color w:val="660066"/>
                <w:lang w:val="en-US"/>
                <w:rPrChange w:id="461" w:author="Валера " w:date="2017-08-07T22:43:00Z">
                  <w:rPr>
                    <w:color w:val="660066"/>
                  </w:rPr>
                </w:rPrChange>
              </w:rPr>
              <w:t>ToInt32</w:t>
            </w:r>
            <w:r w:rsidRPr="00D46683">
              <w:rPr>
                <w:color w:val="666600"/>
                <w:lang w:val="en-US"/>
                <w:rPrChange w:id="462" w:author="Валера " w:date="2017-08-07T22:43:00Z">
                  <w:rPr>
                    <w:color w:val="666600"/>
                  </w:rPr>
                </w:rPrChange>
              </w:rPr>
              <w:t>(</w:t>
            </w:r>
            <w:r w:rsidRPr="00D46683">
              <w:rPr>
                <w:color w:val="660066"/>
                <w:lang w:val="en-US"/>
                <w:rPrChange w:id="463" w:author="Валера " w:date="2017-08-07T22:43:00Z">
                  <w:rPr>
                    <w:color w:val="660066"/>
                  </w:rPr>
                </w:rPrChange>
              </w:rPr>
              <w:t>Console</w:t>
            </w:r>
            <w:r w:rsidRPr="00D46683">
              <w:rPr>
                <w:color w:val="666600"/>
                <w:lang w:val="en-US"/>
                <w:rPrChange w:id="464" w:author="Валера " w:date="2017-08-07T22:43:00Z">
                  <w:rPr>
                    <w:color w:val="666600"/>
                  </w:rPr>
                </w:rPrChange>
              </w:rPr>
              <w:t>.</w:t>
            </w:r>
            <w:r w:rsidRPr="00D46683">
              <w:rPr>
                <w:color w:val="660066"/>
                <w:lang w:val="en-US"/>
                <w:rPrChange w:id="465" w:author="Валера " w:date="2017-08-07T22:43:00Z">
                  <w:rPr>
                    <w:color w:val="660066"/>
                  </w:rPr>
                </w:rPrChange>
              </w:rPr>
              <w:t>ReadLine</w:t>
            </w:r>
            <w:r w:rsidRPr="00D46683">
              <w:rPr>
                <w:color w:val="666600"/>
                <w:lang w:val="en-US"/>
                <w:rPrChange w:id="466"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467" w:author="Unknown">
                  <w:rPr>
                    <w:color w:val="000000"/>
                  </w:rPr>
                </w:rPrChange>
              </w:rPr>
            </w:pPr>
            <w:r w:rsidRPr="00D46683">
              <w:rPr>
                <w:color w:val="000000"/>
                <w:lang w:val="en-US"/>
                <w:rPrChange w:id="468" w:author="Валера " w:date="2017-08-07T22:43:00Z">
                  <w:rPr>
                    <w:color w:val="000000"/>
                  </w:rPr>
                </w:rPrChange>
              </w:rPr>
              <w:t xml:space="preserve">            max </w:t>
            </w:r>
            <w:r w:rsidRPr="00D46683">
              <w:rPr>
                <w:color w:val="666600"/>
                <w:lang w:val="en-US"/>
                <w:rPrChange w:id="469" w:author="Валера " w:date="2017-08-07T22:43:00Z">
                  <w:rPr>
                    <w:color w:val="666600"/>
                  </w:rPr>
                </w:rPrChange>
              </w:rPr>
              <w:t>=</w:t>
            </w:r>
            <w:r w:rsidRPr="00D46683">
              <w:rPr>
                <w:color w:val="000000"/>
                <w:lang w:val="en-US"/>
                <w:rPrChange w:id="470" w:author="Валера " w:date="2017-08-07T22:43:00Z">
                  <w:rPr>
                    <w:color w:val="000000"/>
                  </w:rPr>
                </w:rPrChange>
              </w:rPr>
              <w:t xml:space="preserve"> a;</w:t>
            </w:r>
          </w:p>
          <w:p w:rsidR="00D46683" w:rsidRPr="00D46683" w:rsidRDefault="00D46683" w:rsidP="00E92E7E">
            <w:pPr>
              <w:pStyle w:val="normal0"/>
              <w:widowControl w:val="0"/>
              <w:spacing w:before="0" w:after="0" w:line="240" w:lineRule="auto"/>
              <w:rPr>
                <w:color w:val="000000"/>
                <w:lang w:val="en-US"/>
                <w:rPrChange w:id="471" w:author="Unknown">
                  <w:rPr>
                    <w:color w:val="000000"/>
                  </w:rPr>
                </w:rPrChange>
              </w:rPr>
            </w:pPr>
            <w:r w:rsidRPr="00D46683">
              <w:rPr>
                <w:color w:val="000000"/>
                <w:lang w:val="en-US"/>
                <w:rPrChange w:id="472" w:author="Валера " w:date="2017-08-07T22:43:00Z">
                  <w:rPr>
                    <w:color w:val="000000"/>
                  </w:rPr>
                </w:rPrChange>
              </w:rPr>
              <w:t xml:space="preserve">            </w:t>
            </w:r>
            <w:r w:rsidRPr="00D46683">
              <w:rPr>
                <w:color w:val="000088"/>
                <w:lang w:val="en-US"/>
                <w:rPrChange w:id="473" w:author="Валера " w:date="2017-08-07T22:43:00Z">
                  <w:rPr>
                    <w:color w:val="000088"/>
                  </w:rPr>
                </w:rPrChange>
              </w:rPr>
              <w:t>if</w:t>
            </w:r>
            <w:r w:rsidRPr="00D46683">
              <w:rPr>
                <w:color w:val="000000"/>
                <w:lang w:val="en-US"/>
                <w:rPrChange w:id="474" w:author="Валера " w:date="2017-08-07T22:43:00Z">
                  <w:rPr>
                    <w:color w:val="000000"/>
                  </w:rPr>
                </w:rPrChange>
              </w:rPr>
              <w:t xml:space="preserve"> </w:t>
            </w:r>
            <w:r w:rsidRPr="00D46683">
              <w:rPr>
                <w:color w:val="666600"/>
                <w:lang w:val="en-US"/>
                <w:rPrChange w:id="475" w:author="Валера " w:date="2017-08-07T22:43:00Z">
                  <w:rPr>
                    <w:color w:val="666600"/>
                  </w:rPr>
                </w:rPrChange>
              </w:rPr>
              <w:t>(</w:t>
            </w:r>
            <w:r w:rsidRPr="00D46683">
              <w:rPr>
                <w:color w:val="000000"/>
                <w:lang w:val="en-US"/>
                <w:rPrChange w:id="476" w:author="Валера " w:date="2017-08-07T22:43:00Z">
                  <w:rPr>
                    <w:color w:val="000000"/>
                  </w:rPr>
                </w:rPrChange>
              </w:rPr>
              <w:t xml:space="preserve">b </w:t>
            </w:r>
            <w:r w:rsidRPr="00D46683">
              <w:rPr>
                <w:color w:val="666600"/>
                <w:lang w:val="en-US"/>
                <w:rPrChange w:id="477" w:author="Валера " w:date="2017-08-07T22:43:00Z">
                  <w:rPr>
                    <w:color w:val="666600"/>
                  </w:rPr>
                </w:rPrChange>
              </w:rPr>
              <w:t>&gt;</w:t>
            </w:r>
            <w:r w:rsidRPr="00D46683">
              <w:rPr>
                <w:color w:val="000000"/>
                <w:lang w:val="en-US"/>
                <w:rPrChange w:id="478" w:author="Валера " w:date="2017-08-07T22:43:00Z">
                  <w:rPr>
                    <w:color w:val="000000"/>
                  </w:rPr>
                </w:rPrChange>
              </w:rPr>
              <w:t xml:space="preserve"> max)</w:t>
            </w:r>
          </w:p>
          <w:p w:rsidR="00D46683" w:rsidRPr="00D46683" w:rsidRDefault="00D46683" w:rsidP="00E92E7E">
            <w:pPr>
              <w:pStyle w:val="normal0"/>
              <w:widowControl w:val="0"/>
              <w:spacing w:before="0" w:after="0" w:line="240" w:lineRule="auto"/>
              <w:rPr>
                <w:color w:val="000000"/>
                <w:lang w:val="en-US"/>
                <w:rPrChange w:id="479" w:author="Unknown">
                  <w:rPr>
                    <w:color w:val="000000"/>
                  </w:rPr>
                </w:rPrChange>
              </w:rPr>
            </w:pPr>
            <w:r w:rsidRPr="00D46683">
              <w:rPr>
                <w:color w:val="000000"/>
                <w:lang w:val="en-US"/>
                <w:rPrChange w:id="480" w:author="Валера " w:date="2017-08-07T22:43:00Z">
                  <w:rPr>
                    <w:color w:val="000000"/>
                  </w:rPr>
                </w:rPrChange>
              </w:rPr>
              <w:t xml:space="preserve">                max </w:t>
            </w:r>
            <w:r w:rsidRPr="00D46683">
              <w:rPr>
                <w:color w:val="666600"/>
                <w:lang w:val="en-US"/>
                <w:rPrChange w:id="481" w:author="Валера " w:date="2017-08-07T22:43:00Z">
                  <w:rPr>
                    <w:color w:val="666600"/>
                  </w:rPr>
                </w:rPrChange>
              </w:rPr>
              <w:t>=</w:t>
            </w:r>
            <w:r w:rsidRPr="00D46683">
              <w:rPr>
                <w:color w:val="000000"/>
                <w:lang w:val="en-US"/>
                <w:rPrChange w:id="482" w:author="Валера " w:date="2017-08-07T22:43:00Z">
                  <w:rPr>
                    <w:color w:val="000000"/>
                  </w:rPr>
                </w:rPrChange>
              </w:rPr>
              <w:t xml:space="preserve"> b</w:t>
            </w:r>
            <w:r w:rsidRPr="00D46683">
              <w:rPr>
                <w:color w:val="666600"/>
                <w:lang w:val="en-US"/>
                <w:rPrChange w:id="483" w:author="Валера " w:date="2017-08-07T22:43:00Z">
                  <w:rPr>
                    <w:color w:val="666600"/>
                  </w:rPr>
                </w:rPrChange>
              </w:rPr>
              <w:t>;</w:t>
            </w:r>
            <w:r w:rsidRPr="00D46683">
              <w:rPr>
                <w:color w:val="000000"/>
                <w:lang w:val="en-US"/>
                <w:rPrChange w:id="484" w:author="Валера " w:date="2017-08-07T22:43:00Z">
                  <w:rPr>
                    <w:color w:val="000000"/>
                  </w:rPr>
                </w:rPrChange>
              </w:rPr>
              <w:t xml:space="preserve">            </w:t>
            </w:r>
          </w:p>
          <w:p w:rsidR="00D46683" w:rsidRPr="00D46683" w:rsidRDefault="00D46683" w:rsidP="00E92E7E">
            <w:pPr>
              <w:pStyle w:val="normal0"/>
              <w:widowControl w:val="0"/>
              <w:spacing w:before="0" w:after="0" w:line="240" w:lineRule="auto"/>
              <w:rPr>
                <w:color w:val="000000"/>
                <w:lang w:val="en-US"/>
                <w:rPrChange w:id="485" w:author="Unknown">
                  <w:rPr>
                    <w:color w:val="000000"/>
                  </w:rPr>
                </w:rPrChange>
              </w:rPr>
            </w:pPr>
            <w:r w:rsidRPr="00D46683">
              <w:rPr>
                <w:color w:val="000000"/>
                <w:lang w:val="en-US"/>
                <w:rPrChange w:id="486" w:author="Валера " w:date="2017-08-07T22:43:00Z">
                  <w:rPr>
                    <w:color w:val="000000"/>
                  </w:rPr>
                </w:rPrChange>
              </w:rPr>
              <w:t xml:space="preserve">            </w:t>
            </w:r>
            <w:r w:rsidRPr="00D46683">
              <w:rPr>
                <w:color w:val="660066"/>
                <w:lang w:val="en-US"/>
                <w:rPrChange w:id="487" w:author="Валера " w:date="2017-08-07T22:43:00Z">
                  <w:rPr>
                    <w:color w:val="660066"/>
                  </w:rPr>
                </w:rPrChange>
              </w:rPr>
              <w:t>Console</w:t>
            </w:r>
            <w:r w:rsidRPr="00D46683">
              <w:rPr>
                <w:color w:val="666600"/>
                <w:lang w:val="en-US"/>
                <w:rPrChange w:id="488" w:author="Валера " w:date="2017-08-07T22:43:00Z">
                  <w:rPr>
                    <w:color w:val="666600"/>
                  </w:rPr>
                </w:rPrChange>
              </w:rPr>
              <w:t>.</w:t>
            </w:r>
            <w:r w:rsidRPr="00D46683">
              <w:rPr>
                <w:color w:val="660066"/>
                <w:lang w:val="en-US"/>
                <w:rPrChange w:id="489" w:author="Валера " w:date="2017-08-07T22:43:00Z">
                  <w:rPr>
                    <w:color w:val="660066"/>
                  </w:rPr>
                </w:rPrChange>
              </w:rPr>
              <w:t>WriteLine</w:t>
            </w:r>
            <w:r w:rsidRPr="00D46683">
              <w:rPr>
                <w:color w:val="666600"/>
                <w:lang w:val="en-US"/>
                <w:rPrChange w:id="490" w:author="Валера " w:date="2017-08-07T22:43:00Z">
                  <w:rPr>
                    <w:color w:val="666600"/>
                  </w:rPr>
                </w:rPrChange>
              </w:rPr>
              <w:t>(</w:t>
            </w:r>
            <w:r w:rsidRPr="00D46683">
              <w:rPr>
                <w:color w:val="008800"/>
                <w:lang w:val="en-US"/>
                <w:rPrChange w:id="491" w:author="Валера " w:date="2017-08-07T22:43:00Z">
                  <w:rPr>
                    <w:color w:val="008800"/>
                  </w:rPr>
                </w:rPrChange>
              </w:rPr>
              <w:t>"</w:t>
            </w:r>
            <w:r w:rsidRPr="00E92E7E">
              <w:rPr>
                <w:color w:val="008800"/>
              </w:rPr>
              <w:t>Наибольшее</w:t>
            </w:r>
            <w:r w:rsidRPr="00D46683">
              <w:rPr>
                <w:color w:val="008800"/>
                <w:lang w:val="en-US"/>
                <w:rPrChange w:id="492" w:author="Валера " w:date="2017-08-07T22:43:00Z">
                  <w:rPr>
                    <w:color w:val="008800"/>
                  </w:rPr>
                </w:rPrChange>
              </w:rPr>
              <w:t xml:space="preserve"> </w:t>
            </w:r>
            <w:r w:rsidRPr="00E92E7E">
              <w:rPr>
                <w:color w:val="008800"/>
              </w:rPr>
              <w:t>число</w:t>
            </w:r>
            <w:r w:rsidRPr="00D46683">
              <w:rPr>
                <w:color w:val="008800"/>
                <w:lang w:val="en-US"/>
                <w:rPrChange w:id="493" w:author="Валера " w:date="2017-08-07T22:43:00Z">
                  <w:rPr>
                    <w:color w:val="008800"/>
                  </w:rPr>
                </w:rPrChange>
              </w:rPr>
              <w:t xml:space="preserve"> </w:t>
            </w:r>
            <w:r>
              <w:rPr>
                <w:color w:val="008800"/>
                <w:lang w:val="en-US"/>
              </w:rPr>
              <w:t>{</w:t>
            </w:r>
            <w:r w:rsidRPr="00D46683">
              <w:rPr>
                <w:color w:val="008800"/>
                <w:lang w:val="en-US"/>
                <w:rPrChange w:id="494" w:author="Валера " w:date="2017-08-07T22:43:00Z">
                  <w:rPr>
                    <w:color w:val="008800"/>
                  </w:rPr>
                </w:rPrChange>
              </w:rPr>
              <w:t>0</w:t>
            </w:r>
            <w:r>
              <w:rPr>
                <w:color w:val="008800"/>
                <w:lang w:val="en-US"/>
              </w:rPr>
              <w:t>}</w:t>
            </w:r>
            <w:r w:rsidRPr="00D46683">
              <w:rPr>
                <w:color w:val="008800"/>
                <w:lang w:val="en-US"/>
                <w:rPrChange w:id="495" w:author="Валера " w:date="2017-08-07T22:43:00Z">
                  <w:rPr>
                    <w:color w:val="008800"/>
                  </w:rPr>
                </w:rPrChange>
              </w:rPr>
              <w:t>"</w:t>
            </w:r>
            <w:r w:rsidRPr="00D46683">
              <w:rPr>
                <w:color w:val="666600"/>
                <w:lang w:val="en-US"/>
                <w:rPrChange w:id="496" w:author="Валера " w:date="2017-08-07T22:43:00Z">
                  <w:rPr>
                    <w:color w:val="666600"/>
                  </w:rPr>
                </w:rPrChange>
              </w:rPr>
              <w:t>,</w:t>
            </w:r>
            <w:r w:rsidRPr="00D46683">
              <w:rPr>
                <w:color w:val="000000"/>
                <w:lang w:val="en-US"/>
                <w:rPrChange w:id="497" w:author="Валера " w:date="2017-08-07T22:43:00Z">
                  <w:rPr>
                    <w:color w:val="000000"/>
                  </w:rPr>
                </w:rPrChange>
              </w:rPr>
              <w:t xml:space="preserve"> max</w:t>
            </w:r>
            <w:r w:rsidRPr="00D46683">
              <w:rPr>
                <w:color w:val="666600"/>
                <w:lang w:val="en-US"/>
                <w:rPrChange w:id="498" w:author="Валера " w:date="2017-08-07T22:43:00Z">
                  <w:rPr>
                    <w:color w:val="666600"/>
                  </w:rPr>
                </w:rPrChange>
              </w:rPr>
              <w:t>);</w:t>
            </w:r>
          </w:p>
          <w:p w:rsidR="00D46683" w:rsidRPr="00E92E7E" w:rsidRDefault="00D46683" w:rsidP="00E92E7E">
            <w:pPr>
              <w:pStyle w:val="normal0"/>
              <w:widowControl w:val="0"/>
              <w:spacing w:before="0" w:after="0" w:line="240" w:lineRule="auto"/>
              <w:rPr>
                <w:color w:val="000000"/>
              </w:rPr>
            </w:pPr>
            <w:r w:rsidRPr="00D46683">
              <w:rPr>
                <w:color w:val="000000"/>
                <w:lang w:val="en-US"/>
                <w:rPrChange w:id="499" w:author="Валера " w:date="2017-08-07T22:43:00Z">
                  <w:rPr>
                    <w:color w:val="000000"/>
                  </w:rPr>
                </w:rPrChange>
              </w:rPr>
              <w:t xml:space="preserve">        </w:t>
            </w:r>
            <w:r w:rsidRPr="00E92E7E">
              <w:rPr>
                <w:color w:val="000000"/>
              </w:rPr>
              <w:t>}</w:t>
            </w:r>
          </w:p>
          <w:p w:rsidR="00D46683" w:rsidRPr="00E92E7E" w:rsidRDefault="00D46683" w:rsidP="00E92E7E">
            <w:pPr>
              <w:pStyle w:val="normal0"/>
              <w:widowControl w:val="0"/>
              <w:spacing w:before="0" w:after="0" w:line="240" w:lineRule="auto"/>
              <w:rPr>
                <w:color w:val="000000"/>
              </w:rPr>
            </w:pPr>
            <w:r w:rsidRPr="00E92E7E">
              <w:rPr>
                <w:color w:val="000000"/>
              </w:rPr>
              <w:t xml:space="preserve">    }</w:t>
            </w:r>
          </w:p>
          <w:p w:rsidR="00D46683" w:rsidRPr="00E92E7E" w:rsidRDefault="00D46683" w:rsidP="00E92E7E">
            <w:pPr>
              <w:pStyle w:val="normal0"/>
              <w:widowControl w:val="0"/>
              <w:spacing w:before="0" w:after="0" w:line="240" w:lineRule="auto"/>
              <w:rPr>
                <w:color w:val="000000"/>
              </w:rPr>
            </w:pPr>
            <w:r w:rsidRPr="00E92E7E">
              <w:rPr>
                <w:color w:val="000000"/>
              </w:rPr>
              <w:t>}</w:t>
            </w:r>
          </w:p>
        </w:tc>
      </w:tr>
      <w:tr w:rsidR="00D46683" w:rsidTr="00E92E7E">
        <w:trPr>
          <w:ins w:id="500" w:author="Валера " w:date="2017-08-06T21:03:00Z"/>
        </w:trPr>
        <w:tc>
          <w:tcPr>
            <w:tcW w:w="9640" w:type="dxa"/>
            <w:shd w:val="clear" w:color="auto" w:fill="EFEFEF"/>
            <w:tcMar>
              <w:top w:w="100" w:type="dxa"/>
              <w:left w:w="100" w:type="dxa"/>
              <w:bottom w:w="100" w:type="dxa"/>
              <w:right w:w="100" w:type="dxa"/>
            </w:tcMar>
          </w:tcPr>
          <w:p w:rsidR="00D46683" w:rsidRPr="00D46683" w:rsidRDefault="00D46683" w:rsidP="00887B76">
            <w:pPr>
              <w:numPr>
                <w:ins w:id="501" w:author="Валера " w:date="2017-08-06T21:03:00Z"/>
              </w:numPr>
              <w:autoSpaceDE w:val="0"/>
              <w:autoSpaceDN w:val="0"/>
              <w:adjustRightInd w:val="0"/>
              <w:spacing w:before="0" w:after="0" w:line="240" w:lineRule="auto"/>
              <w:rPr>
                <w:ins w:id="502" w:author="Валера " w:date="2017-08-06T21:03:00Z"/>
                <w:rFonts w:ascii="Consolas" w:hAnsi="Consolas" w:cs="Consolas"/>
                <w:color w:val="auto"/>
                <w:sz w:val="19"/>
                <w:szCs w:val="19"/>
                <w:lang w:val="en-US"/>
                <w:rPrChange w:id="503" w:author="Unknown">
                  <w:rPr>
                    <w:ins w:id="504" w:author="Валера " w:date="2017-08-06T21:03:00Z"/>
                    <w:rFonts w:ascii="Consolas" w:hAnsi="Consolas" w:cs="Consolas"/>
                    <w:color w:val="auto"/>
                    <w:sz w:val="19"/>
                    <w:szCs w:val="19"/>
                  </w:rPr>
                </w:rPrChange>
              </w:rPr>
            </w:pPr>
            <w:ins w:id="505" w:author="Валера " w:date="2017-08-06T21:03:00Z">
              <w:r w:rsidRPr="00D46683">
                <w:rPr>
                  <w:rFonts w:ascii="Consolas" w:hAnsi="Consolas" w:cs="Consolas"/>
                  <w:color w:val="0000FF"/>
                  <w:sz w:val="19"/>
                  <w:szCs w:val="19"/>
                  <w:lang w:val="en-US"/>
                  <w:rPrChange w:id="506" w:author="Валера " w:date="2017-08-06T21:03:00Z">
                    <w:rPr>
                      <w:rFonts w:ascii="Consolas" w:hAnsi="Consolas" w:cs="Consolas"/>
                      <w:color w:val="0000FF"/>
                      <w:sz w:val="19"/>
                      <w:szCs w:val="19"/>
                    </w:rPr>
                  </w:rPrChange>
                </w:rPr>
                <w:t>using</w:t>
              </w:r>
              <w:r w:rsidRPr="00D46683">
                <w:rPr>
                  <w:rFonts w:ascii="Consolas" w:hAnsi="Consolas" w:cs="Consolas"/>
                  <w:color w:val="auto"/>
                  <w:sz w:val="19"/>
                  <w:szCs w:val="19"/>
                  <w:lang w:val="en-US"/>
                  <w:rPrChange w:id="507" w:author="Валера " w:date="2017-08-06T21:03:00Z">
                    <w:rPr>
                      <w:rFonts w:ascii="Consolas" w:hAnsi="Consolas" w:cs="Consolas"/>
                      <w:color w:val="auto"/>
                      <w:sz w:val="19"/>
                      <w:szCs w:val="19"/>
                    </w:rPr>
                  </w:rPrChange>
                </w:rPr>
                <w:t xml:space="preserve"> System;</w:t>
              </w:r>
            </w:ins>
          </w:p>
          <w:p w:rsidR="00D46683" w:rsidRPr="00D46683" w:rsidRDefault="00D46683" w:rsidP="00887B76">
            <w:pPr>
              <w:numPr>
                <w:ins w:id="508" w:author="Валера " w:date="2017-08-06T21:03:00Z"/>
              </w:numPr>
              <w:autoSpaceDE w:val="0"/>
              <w:autoSpaceDN w:val="0"/>
              <w:adjustRightInd w:val="0"/>
              <w:spacing w:before="0" w:after="0" w:line="240" w:lineRule="auto"/>
              <w:rPr>
                <w:ins w:id="509" w:author="Валера " w:date="2017-08-06T21:03:00Z"/>
                <w:rFonts w:ascii="Consolas" w:hAnsi="Consolas" w:cs="Consolas"/>
                <w:color w:val="auto"/>
                <w:sz w:val="19"/>
                <w:szCs w:val="19"/>
                <w:lang w:val="en-US"/>
                <w:rPrChange w:id="510" w:author="Unknown">
                  <w:rPr>
                    <w:ins w:id="511" w:author="Валера " w:date="2017-08-06T21:03:00Z"/>
                    <w:rFonts w:ascii="Consolas" w:hAnsi="Consolas" w:cs="Consolas"/>
                    <w:color w:val="auto"/>
                    <w:sz w:val="19"/>
                    <w:szCs w:val="19"/>
                  </w:rPr>
                </w:rPrChange>
              </w:rPr>
            </w:pPr>
          </w:p>
          <w:p w:rsidR="00D46683" w:rsidRPr="00D46683" w:rsidRDefault="00D46683" w:rsidP="00887B76">
            <w:pPr>
              <w:numPr>
                <w:ins w:id="512" w:author="Валера " w:date="2017-08-06T21:03:00Z"/>
              </w:numPr>
              <w:autoSpaceDE w:val="0"/>
              <w:autoSpaceDN w:val="0"/>
              <w:adjustRightInd w:val="0"/>
              <w:spacing w:before="0" w:after="0" w:line="240" w:lineRule="auto"/>
              <w:rPr>
                <w:ins w:id="513" w:author="Валера " w:date="2017-08-06T21:03:00Z"/>
                <w:rFonts w:ascii="Consolas" w:hAnsi="Consolas" w:cs="Consolas"/>
                <w:color w:val="auto"/>
                <w:sz w:val="19"/>
                <w:szCs w:val="19"/>
                <w:lang w:val="en-US"/>
                <w:rPrChange w:id="514" w:author="Unknown">
                  <w:rPr>
                    <w:ins w:id="515" w:author="Валера " w:date="2017-08-06T21:03:00Z"/>
                    <w:rFonts w:ascii="Consolas" w:hAnsi="Consolas" w:cs="Consolas"/>
                    <w:color w:val="auto"/>
                    <w:sz w:val="19"/>
                    <w:szCs w:val="19"/>
                  </w:rPr>
                </w:rPrChange>
              </w:rPr>
            </w:pPr>
            <w:ins w:id="516" w:author="Валера " w:date="2017-08-06T21:03:00Z">
              <w:r w:rsidRPr="00D46683">
                <w:rPr>
                  <w:rFonts w:ascii="Consolas" w:hAnsi="Consolas" w:cs="Consolas"/>
                  <w:color w:val="0000FF"/>
                  <w:sz w:val="19"/>
                  <w:szCs w:val="19"/>
                  <w:lang w:val="en-US"/>
                  <w:rPrChange w:id="517" w:author="Валера " w:date="2017-08-06T21:03:00Z">
                    <w:rPr>
                      <w:rFonts w:ascii="Consolas" w:hAnsi="Consolas" w:cs="Consolas"/>
                      <w:color w:val="0000FF"/>
                      <w:sz w:val="19"/>
                      <w:szCs w:val="19"/>
                    </w:rPr>
                  </w:rPrChange>
                </w:rPr>
                <w:t>namespace</w:t>
              </w:r>
              <w:r w:rsidRPr="00D46683">
                <w:rPr>
                  <w:rFonts w:ascii="Consolas" w:hAnsi="Consolas" w:cs="Consolas"/>
                  <w:color w:val="auto"/>
                  <w:sz w:val="19"/>
                  <w:szCs w:val="19"/>
                  <w:lang w:val="en-US"/>
                  <w:rPrChange w:id="518" w:author="Валера " w:date="2017-08-06T21:03:00Z">
                    <w:rPr>
                      <w:rFonts w:ascii="Consolas" w:hAnsi="Consolas" w:cs="Consolas"/>
                      <w:color w:val="auto"/>
                      <w:sz w:val="19"/>
                      <w:szCs w:val="19"/>
                    </w:rPr>
                  </w:rPrChange>
                </w:rPr>
                <w:t xml:space="preserve"> Lesson2_002</w:t>
              </w:r>
            </w:ins>
          </w:p>
          <w:p w:rsidR="00D46683" w:rsidRPr="00D46683" w:rsidRDefault="00D46683" w:rsidP="00887B76">
            <w:pPr>
              <w:numPr>
                <w:ins w:id="519" w:author="Валера " w:date="2017-08-06T21:03:00Z"/>
              </w:numPr>
              <w:autoSpaceDE w:val="0"/>
              <w:autoSpaceDN w:val="0"/>
              <w:adjustRightInd w:val="0"/>
              <w:spacing w:before="0" w:after="0" w:line="240" w:lineRule="auto"/>
              <w:rPr>
                <w:ins w:id="520" w:author="Валера " w:date="2017-08-06T21:03:00Z"/>
                <w:rFonts w:ascii="Consolas" w:hAnsi="Consolas" w:cs="Consolas"/>
                <w:color w:val="auto"/>
                <w:sz w:val="19"/>
                <w:szCs w:val="19"/>
                <w:lang w:val="en-US"/>
                <w:rPrChange w:id="521" w:author="Unknown">
                  <w:rPr>
                    <w:ins w:id="522" w:author="Валера " w:date="2017-08-06T21:03:00Z"/>
                    <w:rFonts w:ascii="Consolas" w:hAnsi="Consolas" w:cs="Consolas"/>
                    <w:color w:val="auto"/>
                    <w:sz w:val="19"/>
                    <w:szCs w:val="19"/>
                  </w:rPr>
                </w:rPrChange>
              </w:rPr>
            </w:pPr>
            <w:ins w:id="523" w:author="Валера " w:date="2017-08-06T21:03:00Z">
              <w:r>
                <w:rPr>
                  <w:rFonts w:ascii="Consolas" w:hAnsi="Consolas" w:cs="Consolas"/>
                  <w:color w:val="auto"/>
                  <w:sz w:val="19"/>
                  <w:szCs w:val="19"/>
                  <w:lang w:val="en-US"/>
                </w:rPr>
                <w:t>{</w:t>
              </w:r>
            </w:ins>
          </w:p>
          <w:p w:rsidR="00D46683" w:rsidRPr="00D46683" w:rsidRDefault="00D46683" w:rsidP="00887B76">
            <w:pPr>
              <w:numPr>
                <w:ins w:id="524" w:author="Валера " w:date="2017-08-06T21:03:00Z"/>
              </w:numPr>
              <w:autoSpaceDE w:val="0"/>
              <w:autoSpaceDN w:val="0"/>
              <w:adjustRightInd w:val="0"/>
              <w:spacing w:before="0" w:after="0" w:line="240" w:lineRule="auto"/>
              <w:rPr>
                <w:ins w:id="525" w:author="Валера " w:date="2017-08-06T21:03:00Z"/>
                <w:rFonts w:ascii="Consolas" w:hAnsi="Consolas" w:cs="Consolas"/>
                <w:color w:val="auto"/>
                <w:sz w:val="19"/>
                <w:szCs w:val="19"/>
                <w:lang w:val="en-US"/>
                <w:rPrChange w:id="526" w:author="Unknown">
                  <w:rPr>
                    <w:ins w:id="527" w:author="Валера " w:date="2017-08-06T21:03:00Z"/>
                    <w:rFonts w:ascii="Consolas" w:hAnsi="Consolas" w:cs="Consolas"/>
                    <w:color w:val="auto"/>
                    <w:sz w:val="19"/>
                    <w:szCs w:val="19"/>
                  </w:rPr>
                </w:rPrChange>
              </w:rPr>
            </w:pPr>
            <w:ins w:id="528" w:author="Валера " w:date="2017-08-06T21:03:00Z">
              <w:r w:rsidRPr="00D46683">
                <w:rPr>
                  <w:rFonts w:ascii="Consolas" w:hAnsi="Consolas" w:cs="Consolas"/>
                  <w:color w:val="auto"/>
                  <w:sz w:val="19"/>
                  <w:szCs w:val="19"/>
                  <w:lang w:val="en-US"/>
                  <w:rPrChange w:id="529" w:author="Валера " w:date="2017-08-06T21:03: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530" w:author="Валера " w:date="2017-08-06T21:03:00Z">
                    <w:rPr>
                      <w:rFonts w:ascii="Consolas" w:hAnsi="Consolas" w:cs="Consolas"/>
                      <w:color w:val="0000FF"/>
                      <w:sz w:val="19"/>
                      <w:szCs w:val="19"/>
                    </w:rPr>
                  </w:rPrChange>
                </w:rPr>
                <w:t>class</w:t>
              </w:r>
              <w:r w:rsidRPr="00D46683">
                <w:rPr>
                  <w:rFonts w:ascii="Consolas" w:hAnsi="Consolas" w:cs="Consolas"/>
                  <w:color w:val="auto"/>
                  <w:sz w:val="19"/>
                  <w:szCs w:val="19"/>
                  <w:lang w:val="en-US"/>
                  <w:rPrChange w:id="531" w:author="Валера " w:date="2017-08-06T21:03: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532" w:author="Валера " w:date="2017-08-06T21:03:00Z">
                    <w:rPr>
                      <w:rFonts w:ascii="Consolas" w:hAnsi="Consolas" w:cs="Consolas"/>
                      <w:color w:val="2B91AF"/>
                      <w:sz w:val="19"/>
                      <w:szCs w:val="19"/>
                    </w:rPr>
                  </w:rPrChange>
                </w:rPr>
                <w:t>Program</w:t>
              </w:r>
            </w:ins>
          </w:p>
          <w:p w:rsidR="00D46683" w:rsidRPr="00D46683" w:rsidRDefault="00D46683" w:rsidP="00887B76">
            <w:pPr>
              <w:numPr>
                <w:ins w:id="533" w:author="Валера " w:date="2017-08-06T21:03:00Z"/>
              </w:numPr>
              <w:autoSpaceDE w:val="0"/>
              <w:autoSpaceDN w:val="0"/>
              <w:adjustRightInd w:val="0"/>
              <w:spacing w:before="0" w:after="0" w:line="240" w:lineRule="auto"/>
              <w:rPr>
                <w:ins w:id="534" w:author="Валера " w:date="2017-08-06T21:03:00Z"/>
                <w:rFonts w:ascii="Consolas" w:hAnsi="Consolas" w:cs="Consolas"/>
                <w:color w:val="auto"/>
                <w:sz w:val="19"/>
                <w:szCs w:val="19"/>
                <w:lang w:val="en-US"/>
                <w:rPrChange w:id="535" w:author="Unknown">
                  <w:rPr>
                    <w:ins w:id="536" w:author="Валера " w:date="2017-08-06T21:03:00Z"/>
                    <w:rFonts w:ascii="Consolas" w:hAnsi="Consolas" w:cs="Consolas"/>
                    <w:color w:val="auto"/>
                    <w:sz w:val="19"/>
                    <w:szCs w:val="19"/>
                  </w:rPr>
                </w:rPrChange>
              </w:rPr>
            </w:pPr>
            <w:ins w:id="537" w:author="Валера " w:date="2017-08-06T21:03:00Z">
              <w:r w:rsidRPr="00D46683">
                <w:rPr>
                  <w:rFonts w:ascii="Consolas" w:hAnsi="Consolas" w:cs="Consolas"/>
                  <w:color w:val="auto"/>
                  <w:sz w:val="19"/>
                  <w:szCs w:val="19"/>
                  <w:lang w:val="en-US"/>
                  <w:rPrChange w:id="538" w:author="Валера " w:date="2017-08-06T21:03:00Z">
                    <w:rPr>
                      <w:rFonts w:ascii="Consolas" w:hAnsi="Consolas" w:cs="Consolas"/>
                      <w:color w:val="auto"/>
                      <w:sz w:val="19"/>
                      <w:szCs w:val="19"/>
                    </w:rPr>
                  </w:rPrChange>
                </w:rPr>
                <w:t xml:space="preserve">    </w:t>
              </w:r>
              <w:r>
                <w:rPr>
                  <w:rFonts w:ascii="Consolas" w:hAnsi="Consolas" w:cs="Consolas"/>
                  <w:color w:val="auto"/>
                  <w:sz w:val="19"/>
                  <w:szCs w:val="19"/>
                  <w:lang w:val="en-US"/>
                </w:rPr>
                <w:t>{</w:t>
              </w:r>
            </w:ins>
          </w:p>
          <w:p w:rsidR="00D46683" w:rsidRPr="00D46683" w:rsidRDefault="00D46683" w:rsidP="00887B76">
            <w:pPr>
              <w:numPr>
                <w:ins w:id="539" w:author="Валера " w:date="2017-08-06T21:03:00Z"/>
              </w:numPr>
              <w:autoSpaceDE w:val="0"/>
              <w:autoSpaceDN w:val="0"/>
              <w:adjustRightInd w:val="0"/>
              <w:spacing w:before="0" w:after="0" w:line="240" w:lineRule="auto"/>
              <w:rPr>
                <w:ins w:id="540" w:author="Валера " w:date="2017-08-06T21:03:00Z"/>
                <w:rFonts w:ascii="Consolas" w:hAnsi="Consolas" w:cs="Consolas"/>
                <w:color w:val="auto"/>
                <w:sz w:val="19"/>
                <w:szCs w:val="19"/>
                <w:lang w:val="en-US"/>
                <w:rPrChange w:id="541" w:author="Unknown">
                  <w:rPr>
                    <w:ins w:id="542" w:author="Валера " w:date="2017-08-06T21:03:00Z"/>
                    <w:rFonts w:ascii="Consolas" w:hAnsi="Consolas" w:cs="Consolas"/>
                    <w:color w:val="auto"/>
                    <w:sz w:val="19"/>
                    <w:szCs w:val="19"/>
                  </w:rPr>
                </w:rPrChange>
              </w:rPr>
            </w:pPr>
            <w:ins w:id="543" w:author="Валера " w:date="2017-08-06T21:03:00Z">
              <w:r w:rsidRPr="00D46683">
                <w:rPr>
                  <w:rFonts w:ascii="Consolas" w:hAnsi="Consolas" w:cs="Consolas"/>
                  <w:color w:val="auto"/>
                  <w:sz w:val="19"/>
                  <w:szCs w:val="19"/>
                  <w:lang w:val="en-US"/>
                  <w:rPrChange w:id="544" w:author="Валера " w:date="2017-08-06T21:03: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545" w:author="Валера " w:date="2017-08-06T21:03:00Z">
                    <w:rPr>
                      <w:rFonts w:ascii="Consolas" w:hAnsi="Consolas" w:cs="Consolas"/>
                      <w:color w:val="0000FF"/>
                      <w:sz w:val="19"/>
                      <w:szCs w:val="19"/>
                    </w:rPr>
                  </w:rPrChange>
                </w:rPr>
                <w:t>static</w:t>
              </w:r>
              <w:r w:rsidRPr="00D46683">
                <w:rPr>
                  <w:rFonts w:ascii="Consolas" w:hAnsi="Consolas" w:cs="Consolas"/>
                  <w:color w:val="auto"/>
                  <w:sz w:val="19"/>
                  <w:szCs w:val="19"/>
                  <w:lang w:val="en-US"/>
                  <w:rPrChange w:id="546" w:author="Валера " w:date="2017-08-06T21:03: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547" w:author="Валера " w:date="2017-08-06T21:03:00Z">
                    <w:rPr>
                      <w:rFonts w:ascii="Consolas" w:hAnsi="Consolas" w:cs="Consolas"/>
                      <w:color w:val="0000FF"/>
                      <w:sz w:val="19"/>
                      <w:szCs w:val="19"/>
                    </w:rPr>
                  </w:rPrChange>
                </w:rPr>
                <w:t>void</w:t>
              </w:r>
              <w:r w:rsidRPr="00D46683">
                <w:rPr>
                  <w:rFonts w:ascii="Consolas" w:hAnsi="Consolas" w:cs="Consolas"/>
                  <w:color w:val="auto"/>
                  <w:sz w:val="19"/>
                  <w:szCs w:val="19"/>
                  <w:lang w:val="en-US"/>
                  <w:rPrChange w:id="548" w:author="Валера " w:date="2017-08-06T21:03:00Z">
                    <w:rPr>
                      <w:rFonts w:ascii="Consolas" w:hAnsi="Consolas" w:cs="Consolas"/>
                      <w:color w:val="auto"/>
                      <w:sz w:val="19"/>
                      <w:szCs w:val="19"/>
                    </w:rPr>
                  </w:rPrChange>
                </w:rPr>
                <w:t xml:space="preserve"> </w:t>
              </w:r>
              <w:smartTag w:uri="urn:schemas-microsoft-com:office:smarttags" w:element="place">
                <w:r w:rsidRPr="00D46683">
                  <w:rPr>
                    <w:rFonts w:ascii="Consolas" w:hAnsi="Consolas" w:cs="Consolas"/>
                    <w:color w:val="auto"/>
                    <w:sz w:val="19"/>
                    <w:szCs w:val="19"/>
                    <w:lang w:val="en-US"/>
                    <w:rPrChange w:id="549" w:author="Валера " w:date="2017-08-06T21:03:00Z">
                      <w:rPr>
                        <w:rFonts w:ascii="Consolas" w:hAnsi="Consolas" w:cs="Consolas"/>
                        <w:color w:val="auto"/>
                        <w:sz w:val="19"/>
                        <w:szCs w:val="19"/>
                      </w:rPr>
                    </w:rPrChange>
                  </w:rPr>
                  <w:t>Main</w:t>
                </w:r>
              </w:smartTag>
              <w:r w:rsidRPr="00D46683">
                <w:rPr>
                  <w:rFonts w:ascii="Consolas" w:hAnsi="Consolas" w:cs="Consolas"/>
                  <w:color w:val="auto"/>
                  <w:sz w:val="19"/>
                  <w:szCs w:val="19"/>
                  <w:lang w:val="en-US"/>
                  <w:rPrChange w:id="550" w:author="Валера " w:date="2017-08-06T21:03:00Z">
                    <w:rPr>
                      <w:rFonts w:ascii="Consolas" w:hAnsi="Consolas" w:cs="Consolas"/>
                      <w:color w:val="auto"/>
                      <w:sz w:val="19"/>
                      <w:szCs w:val="19"/>
                    </w:rPr>
                  </w:rPrChange>
                </w:rPr>
                <w:t>()</w:t>
              </w:r>
            </w:ins>
          </w:p>
          <w:p w:rsidR="00D46683" w:rsidRPr="00D46683" w:rsidRDefault="00D46683" w:rsidP="00887B76">
            <w:pPr>
              <w:numPr>
                <w:ins w:id="551" w:author="Валера " w:date="2017-08-06T21:03:00Z"/>
              </w:numPr>
              <w:autoSpaceDE w:val="0"/>
              <w:autoSpaceDN w:val="0"/>
              <w:adjustRightInd w:val="0"/>
              <w:spacing w:before="0" w:after="0" w:line="240" w:lineRule="auto"/>
              <w:rPr>
                <w:ins w:id="552" w:author="Валера " w:date="2017-08-06T21:03:00Z"/>
                <w:rFonts w:ascii="Consolas" w:hAnsi="Consolas" w:cs="Consolas"/>
                <w:color w:val="auto"/>
                <w:sz w:val="19"/>
                <w:szCs w:val="19"/>
                <w:lang w:val="en-US"/>
                <w:rPrChange w:id="553" w:author="Unknown">
                  <w:rPr>
                    <w:ins w:id="554" w:author="Валера " w:date="2017-08-06T21:03:00Z"/>
                    <w:rFonts w:ascii="Consolas" w:hAnsi="Consolas" w:cs="Consolas"/>
                    <w:color w:val="auto"/>
                    <w:sz w:val="19"/>
                    <w:szCs w:val="19"/>
                  </w:rPr>
                </w:rPrChange>
              </w:rPr>
            </w:pPr>
            <w:ins w:id="555" w:author="Валера " w:date="2017-08-06T21:03:00Z">
              <w:r w:rsidRPr="00D46683">
                <w:rPr>
                  <w:rFonts w:ascii="Consolas" w:hAnsi="Consolas" w:cs="Consolas"/>
                  <w:color w:val="auto"/>
                  <w:sz w:val="19"/>
                  <w:szCs w:val="19"/>
                  <w:lang w:val="en-US"/>
                  <w:rPrChange w:id="556" w:author="Валера " w:date="2017-08-06T21:03:00Z">
                    <w:rPr>
                      <w:rFonts w:ascii="Consolas" w:hAnsi="Consolas" w:cs="Consolas"/>
                      <w:color w:val="auto"/>
                      <w:sz w:val="19"/>
                      <w:szCs w:val="19"/>
                    </w:rPr>
                  </w:rPrChange>
                </w:rPr>
                <w:t xml:space="preserve">        </w:t>
              </w:r>
              <w:r>
                <w:rPr>
                  <w:rFonts w:ascii="Consolas" w:hAnsi="Consolas" w:cs="Consolas"/>
                  <w:color w:val="auto"/>
                  <w:sz w:val="19"/>
                  <w:szCs w:val="19"/>
                  <w:lang w:val="en-US"/>
                </w:rPr>
                <w:t>{</w:t>
              </w:r>
            </w:ins>
          </w:p>
          <w:p w:rsidR="00D46683" w:rsidRPr="00D46683" w:rsidRDefault="00D46683" w:rsidP="00887B76">
            <w:pPr>
              <w:numPr>
                <w:ins w:id="557" w:author="Валера " w:date="2017-08-06T21:03:00Z"/>
              </w:numPr>
              <w:autoSpaceDE w:val="0"/>
              <w:autoSpaceDN w:val="0"/>
              <w:adjustRightInd w:val="0"/>
              <w:spacing w:before="0" w:after="0" w:line="240" w:lineRule="auto"/>
              <w:rPr>
                <w:ins w:id="558" w:author="Валера " w:date="2017-08-06T21:03:00Z"/>
                <w:rFonts w:ascii="Consolas" w:hAnsi="Consolas" w:cs="Consolas"/>
                <w:color w:val="auto"/>
                <w:sz w:val="19"/>
                <w:szCs w:val="19"/>
                <w:lang w:val="en-US"/>
                <w:rPrChange w:id="559" w:author="Unknown">
                  <w:rPr>
                    <w:ins w:id="560" w:author="Валера " w:date="2017-08-06T21:03:00Z"/>
                    <w:rFonts w:ascii="Consolas" w:hAnsi="Consolas" w:cs="Consolas"/>
                    <w:color w:val="auto"/>
                    <w:sz w:val="19"/>
                    <w:szCs w:val="19"/>
                  </w:rPr>
                </w:rPrChange>
              </w:rPr>
            </w:pPr>
            <w:ins w:id="561" w:author="Валера " w:date="2017-08-06T21:03:00Z">
              <w:r w:rsidRPr="00D46683">
                <w:rPr>
                  <w:rFonts w:ascii="Consolas" w:hAnsi="Consolas" w:cs="Consolas"/>
                  <w:color w:val="auto"/>
                  <w:sz w:val="19"/>
                  <w:szCs w:val="19"/>
                  <w:lang w:val="en-US"/>
                  <w:rPrChange w:id="562" w:author="Валера " w:date="2017-08-06T21:03: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563" w:author="Валера " w:date="2017-08-06T21:03:00Z">
                    <w:rPr>
                      <w:rFonts w:ascii="Consolas" w:hAnsi="Consolas" w:cs="Consolas"/>
                      <w:color w:val="0000FF"/>
                      <w:sz w:val="19"/>
                      <w:szCs w:val="19"/>
                    </w:rPr>
                  </w:rPrChange>
                </w:rPr>
                <w:t>int</w:t>
              </w:r>
              <w:r w:rsidRPr="00D46683">
                <w:rPr>
                  <w:rFonts w:ascii="Consolas" w:hAnsi="Consolas" w:cs="Consolas"/>
                  <w:color w:val="auto"/>
                  <w:sz w:val="19"/>
                  <w:szCs w:val="19"/>
                  <w:lang w:val="en-US"/>
                  <w:rPrChange w:id="564" w:author="Валера " w:date="2017-08-06T21:03:00Z">
                    <w:rPr>
                      <w:rFonts w:ascii="Consolas" w:hAnsi="Consolas" w:cs="Consolas"/>
                      <w:color w:val="auto"/>
                      <w:sz w:val="19"/>
                      <w:szCs w:val="19"/>
                    </w:rPr>
                  </w:rPrChange>
                </w:rPr>
                <w:t xml:space="preserve"> a, b, max;</w:t>
              </w:r>
            </w:ins>
          </w:p>
          <w:p w:rsidR="00D46683" w:rsidRDefault="00D46683" w:rsidP="00887B76">
            <w:pPr>
              <w:numPr>
                <w:ins w:id="565" w:author="Валера " w:date="2017-08-06T21:03:00Z"/>
              </w:numPr>
              <w:autoSpaceDE w:val="0"/>
              <w:autoSpaceDN w:val="0"/>
              <w:adjustRightInd w:val="0"/>
              <w:spacing w:before="0" w:after="0" w:line="240" w:lineRule="auto"/>
              <w:rPr>
                <w:ins w:id="566" w:author="Валера " w:date="2017-08-06T21:03:00Z"/>
                <w:rFonts w:ascii="Consolas" w:hAnsi="Consolas" w:cs="Consolas"/>
                <w:color w:val="auto"/>
                <w:sz w:val="19"/>
                <w:szCs w:val="19"/>
              </w:rPr>
            </w:pPr>
            <w:ins w:id="567" w:author="Валера " w:date="2017-08-06T21:03:00Z">
              <w:r w:rsidRPr="00D46683">
                <w:rPr>
                  <w:rFonts w:ascii="Consolas" w:hAnsi="Consolas" w:cs="Consolas"/>
                  <w:color w:val="auto"/>
                  <w:sz w:val="19"/>
                  <w:szCs w:val="19"/>
                  <w:lang w:val="en-US"/>
                  <w:rPrChange w:id="568" w:author="Валера " w:date="2017-08-06T21:03:00Z">
                    <w:rPr>
                      <w:rFonts w:ascii="Consolas" w:hAnsi="Consolas" w:cs="Consolas"/>
                      <w:color w:val="auto"/>
                      <w:sz w:val="19"/>
                      <w:szCs w:val="19"/>
                    </w:rPr>
                  </w:rPrChange>
                </w:rPr>
                <w:t xml:space="preserve">            </w:t>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"Введите два целых числа."</w:t>
              </w:r>
              <w:r>
                <w:rPr>
                  <w:rFonts w:ascii="Consolas" w:hAnsi="Consolas" w:cs="Consolas"/>
                  <w:color w:val="auto"/>
                  <w:sz w:val="19"/>
                  <w:szCs w:val="19"/>
                </w:rPr>
                <w:t>);</w:t>
              </w:r>
            </w:ins>
          </w:p>
          <w:p w:rsidR="00D46683" w:rsidRPr="00D46683" w:rsidRDefault="00D46683" w:rsidP="00887B76">
            <w:pPr>
              <w:numPr>
                <w:ins w:id="569" w:author="Валера " w:date="2017-08-06T21:03:00Z"/>
              </w:numPr>
              <w:autoSpaceDE w:val="0"/>
              <w:autoSpaceDN w:val="0"/>
              <w:adjustRightInd w:val="0"/>
              <w:spacing w:before="0" w:after="0" w:line="240" w:lineRule="auto"/>
              <w:rPr>
                <w:ins w:id="570" w:author="Валера " w:date="2017-08-06T21:03:00Z"/>
                <w:rFonts w:ascii="Consolas" w:hAnsi="Consolas" w:cs="Consolas"/>
                <w:color w:val="auto"/>
                <w:sz w:val="19"/>
                <w:szCs w:val="19"/>
                <w:lang w:val="en-US"/>
                <w:rPrChange w:id="571" w:author="Unknown">
                  <w:rPr>
                    <w:ins w:id="572" w:author="Валера " w:date="2017-08-06T21:03:00Z"/>
                    <w:rFonts w:ascii="Consolas" w:hAnsi="Consolas" w:cs="Consolas"/>
                    <w:color w:val="auto"/>
                    <w:sz w:val="19"/>
                    <w:szCs w:val="19"/>
                  </w:rPr>
                </w:rPrChange>
              </w:rPr>
            </w:pPr>
            <w:ins w:id="573" w:author="Валера " w:date="2017-08-06T21:03:00Z">
              <w:r>
                <w:rPr>
                  <w:rFonts w:ascii="Consolas" w:hAnsi="Consolas" w:cs="Consolas"/>
                  <w:color w:val="auto"/>
                  <w:sz w:val="19"/>
                  <w:szCs w:val="19"/>
                </w:rPr>
                <w:t xml:space="preserve">            </w:t>
              </w:r>
              <w:r w:rsidRPr="00D46683">
                <w:rPr>
                  <w:rFonts w:ascii="Consolas" w:hAnsi="Consolas" w:cs="Consolas"/>
                  <w:color w:val="2B91AF"/>
                  <w:sz w:val="19"/>
                  <w:szCs w:val="19"/>
                  <w:lang w:val="en-US"/>
                  <w:rPrChange w:id="574" w:author="Валера " w:date="2017-08-06T21:03: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575" w:author="Валера " w:date="2017-08-06T21:03:00Z">
                    <w:rPr>
                      <w:rFonts w:ascii="Consolas" w:hAnsi="Consolas" w:cs="Consolas"/>
                      <w:color w:val="auto"/>
                      <w:sz w:val="19"/>
                      <w:szCs w:val="19"/>
                    </w:rPr>
                  </w:rPrChange>
                </w:rPr>
                <w:t>.Write(</w:t>
              </w:r>
              <w:r w:rsidRPr="00D46683">
                <w:rPr>
                  <w:rFonts w:ascii="Consolas" w:hAnsi="Consolas" w:cs="Consolas"/>
                  <w:color w:val="A31515"/>
                  <w:sz w:val="19"/>
                  <w:szCs w:val="19"/>
                  <w:lang w:val="en-US"/>
                  <w:rPrChange w:id="576" w:author="Валера " w:date="2017-08-06T21:03:00Z">
                    <w:rPr>
                      <w:rFonts w:ascii="Consolas" w:hAnsi="Consolas" w:cs="Consolas"/>
                      <w:color w:val="A31515"/>
                      <w:sz w:val="19"/>
                      <w:szCs w:val="19"/>
                    </w:rPr>
                  </w:rPrChange>
                </w:rPr>
                <w:t>"</w:t>
              </w:r>
              <w:r>
                <w:rPr>
                  <w:rFonts w:ascii="Consolas" w:hAnsi="Consolas" w:cs="Consolas"/>
                  <w:color w:val="A31515"/>
                  <w:sz w:val="19"/>
                  <w:szCs w:val="19"/>
                </w:rPr>
                <w:t>Первое</w:t>
              </w:r>
              <w:r w:rsidRPr="00D46683">
                <w:rPr>
                  <w:rFonts w:ascii="Consolas" w:hAnsi="Consolas" w:cs="Consolas"/>
                  <w:color w:val="A31515"/>
                  <w:sz w:val="19"/>
                  <w:szCs w:val="19"/>
                  <w:lang w:val="en-US"/>
                  <w:rPrChange w:id="577" w:author="Валера " w:date="2017-08-06T21:03:00Z">
                    <w:rPr>
                      <w:rFonts w:ascii="Consolas" w:hAnsi="Consolas" w:cs="Consolas"/>
                      <w:color w:val="A31515"/>
                      <w:sz w:val="19"/>
                      <w:szCs w:val="19"/>
                    </w:rPr>
                  </w:rPrChange>
                </w:rPr>
                <w:t xml:space="preserve"> </w:t>
              </w:r>
              <w:r>
                <w:rPr>
                  <w:rFonts w:ascii="Consolas" w:hAnsi="Consolas" w:cs="Consolas"/>
                  <w:color w:val="A31515"/>
                  <w:sz w:val="19"/>
                  <w:szCs w:val="19"/>
                </w:rPr>
                <w:t>число</w:t>
              </w:r>
              <w:r w:rsidRPr="00D46683">
                <w:rPr>
                  <w:rFonts w:ascii="Consolas" w:hAnsi="Consolas" w:cs="Consolas"/>
                  <w:color w:val="A31515"/>
                  <w:sz w:val="19"/>
                  <w:szCs w:val="19"/>
                  <w:lang w:val="en-US"/>
                  <w:rPrChange w:id="578" w:author="Валера " w:date="2017-08-06T21:03:00Z">
                    <w:rPr>
                      <w:rFonts w:ascii="Consolas" w:hAnsi="Consolas" w:cs="Consolas"/>
                      <w:color w:val="A31515"/>
                      <w:sz w:val="19"/>
                      <w:szCs w:val="19"/>
                    </w:rPr>
                  </w:rPrChange>
                </w:rPr>
                <w:t>:"</w:t>
              </w:r>
              <w:r w:rsidRPr="00D46683">
                <w:rPr>
                  <w:rFonts w:ascii="Consolas" w:hAnsi="Consolas" w:cs="Consolas"/>
                  <w:color w:val="auto"/>
                  <w:sz w:val="19"/>
                  <w:szCs w:val="19"/>
                  <w:lang w:val="en-US"/>
                  <w:rPrChange w:id="579" w:author="Валера " w:date="2017-08-06T21:03:00Z">
                    <w:rPr>
                      <w:rFonts w:ascii="Consolas" w:hAnsi="Consolas" w:cs="Consolas"/>
                      <w:color w:val="auto"/>
                      <w:sz w:val="19"/>
                      <w:szCs w:val="19"/>
                    </w:rPr>
                  </w:rPrChange>
                </w:rPr>
                <w:t>);</w:t>
              </w:r>
            </w:ins>
          </w:p>
          <w:p w:rsidR="00D46683" w:rsidRPr="00D46683" w:rsidRDefault="00D46683" w:rsidP="00887B76">
            <w:pPr>
              <w:numPr>
                <w:ins w:id="580" w:author="Валера " w:date="2017-08-06T21:03:00Z"/>
              </w:numPr>
              <w:autoSpaceDE w:val="0"/>
              <w:autoSpaceDN w:val="0"/>
              <w:adjustRightInd w:val="0"/>
              <w:spacing w:before="0" w:after="0" w:line="240" w:lineRule="auto"/>
              <w:rPr>
                <w:ins w:id="581" w:author="Валера " w:date="2017-08-06T21:03:00Z"/>
                <w:rFonts w:ascii="Consolas" w:hAnsi="Consolas" w:cs="Consolas"/>
                <w:color w:val="auto"/>
                <w:sz w:val="19"/>
                <w:szCs w:val="19"/>
                <w:lang w:val="en-US"/>
                <w:rPrChange w:id="582" w:author="Unknown">
                  <w:rPr>
                    <w:ins w:id="583" w:author="Валера " w:date="2017-08-06T21:03:00Z"/>
                    <w:rFonts w:ascii="Consolas" w:hAnsi="Consolas" w:cs="Consolas"/>
                    <w:color w:val="auto"/>
                    <w:sz w:val="19"/>
                    <w:szCs w:val="19"/>
                  </w:rPr>
                </w:rPrChange>
              </w:rPr>
            </w:pPr>
            <w:ins w:id="584" w:author="Валера " w:date="2017-08-06T21:03:00Z">
              <w:r w:rsidRPr="00D46683">
                <w:rPr>
                  <w:rFonts w:ascii="Consolas" w:hAnsi="Consolas" w:cs="Consolas"/>
                  <w:color w:val="auto"/>
                  <w:sz w:val="19"/>
                  <w:szCs w:val="19"/>
                  <w:lang w:val="en-US"/>
                  <w:rPrChange w:id="585" w:author="Валера " w:date="2017-08-06T21:03:00Z">
                    <w:rPr>
                      <w:rFonts w:ascii="Consolas" w:hAnsi="Consolas" w:cs="Consolas"/>
                      <w:color w:val="auto"/>
                      <w:sz w:val="19"/>
                      <w:szCs w:val="19"/>
                    </w:rPr>
                  </w:rPrChange>
                </w:rPr>
                <w:t xml:space="preserve">            a = </w:t>
              </w:r>
              <w:r w:rsidRPr="00D46683">
                <w:rPr>
                  <w:rFonts w:ascii="Consolas" w:hAnsi="Consolas" w:cs="Consolas"/>
                  <w:color w:val="2B91AF"/>
                  <w:sz w:val="19"/>
                  <w:szCs w:val="19"/>
                  <w:lang w:val="en-US"/>
                  <w:rPrChange w:id="586" w:author="Валера " w:date="2017-08-06T21:03:00Z">
                    <w:rPr>
                      <w:rFonts w:ascii="Consolas" w:hAnsi="Consolas" w:cs="Consolas"/>
                      <w:color w:val="2B91AF"/>
                      <w:sz w:val="19"/>
                      <w:szCs w:val="19"/>
                    </w:rPr>
                  </w:rPrChange>
                </w:rPr>
                <w:t>Convert</w:t>
              </w:r>
              <w:r w:rsidRPr="00D46683">
                <w:rPr>
                  <w:rFonts w:ascii="Consolas" w:hAnsi="Consolas" w:cs="Consolas"/>
                  <w:color w:val="auto"/>
                  <w:sz w:val="19"/>
                  <w:szCs w:val="19"/>
                  <w:lang w:val="en-US"/>
                  <w:rPrChange w:id="587" w:author="Валера " w:date="2017-08-06T21:03:00Z">
                    <w:rPr>
                      <w:rFonts w:ascii="Consolas" w:hAnsi="Consolas" w:cs="Consolas"/>
                      <w:color w:val="auto"/>
                      <w:sz w:val="19"/>
                      <w:szCs w:val="19"/>
                    </w:rPr>
                  </w:rPrChange>
                </w:rPr>
                <w:t>.ToInt32(</w:t>
              </w:r>
              <w:r w:rsidRPr="00D46683">
                <w:rPr>
                  <w:rFonts w:ascii="Consolas" w:hAnsi="Consolas" w:cs="Consolas"/>
                  <w:color w:val="2B91AF"/>
                  <w:sz w:val="19"/>
                  <w:szCs w:val="19"/>
                  <w:lang w:val="en-US"/>
                  <w:rPrChange w:id="588" w:author="Валера " w:date="2017-08-06T21:03: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589" w:author="Валера " w:date="2017-08-06T21:03:00Z">
                    <w:rPr>
                      <w:rFonts w:ascii="Consolas" w:hAnsi="Consolas" w:cs="Consolas"/>
                      <w:color w:val="auto"/>
                      <w:sz w:val="19"/>
                      <w:szCs w:val="19"/>
                    </w:rPr>
                  </w:rPrChange>
                </w:rPr>
                <w:t>.ReadLine());</w:t>
              </w:r>
            </w:ins>
          </w:p>
          <w:p w:rsidR="00D46683" w:rsidRPr="00D46683" w:rsidRDefault="00D46683" w:rsidP="00887B76">
            <w:pPr>
              <w:numPr>
                <w:ins w:id="590" w:author="Валера " w:date="2017-08-06T21:03:00Z"/>
              </w:numPr>
              <w:autoSpaceDE w:val="0"/>
              <w:autoSpaceDN w:val="0"/>
              <w:adjustRightInd w:val="0"/>
              <w:spacing w:before="0" w:after="0" w:line="240" w:lineRule="auto"/>
              <w:rPr>
                <w:ins w:id="591" w:author="Валера " w:date="2017-08-06T21:03:00Z"/>
                <w:rFonts w:ascii="Consolas" w:hAnsi="Consolas" w:cs="Consolas"/>
                <w:color w:val="auto"/>
                <w:sz w:val="19"/>
                <w:szCs w:val="19"/>
                <w:lang w:val="en-US"/>
                <w:rPrChange w:id="592" w:author="Unknown">
                  <w:rPr>
                    <w:ins w:id="593" w:author="Валера " w:date="2017-08-06T21:03:00Z"/>
                    <w:rFonts w:ascii="Consolas" w:hAnsi="Consolas" w:cs="Consolas"/>
                    <w:color w:val="auto"/>
                    <w:sz w:val="19"/>
                    <w:szCs w:val="19"/>
                  </w:rPr>
                </w:rPrChange>
              </w:rPr>
            </w:pPr>
            <w:ins w:id="594" w:author="Валера " w:date="2017-08-06T21:03:00Z">
              <w:r w:rsidRPr="00D46683">
                <w:rPr>
                  <w:rFonts w:ascii="Consolas" w:hAnsi="Consolas" w:cs="Consolas"/>
                  <w:color w:val="auto"/>
                  <w:sz w:val="19"/>
                  <w:szCs w:val="19"/>
                  <w:lang w:val="en-US"/>
                  <w:rPrChange w:id="595" w:author="Валера " w:date="2017-08-06T21:03: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596" w:author="Валера " w:date="2017-08-06T21:03: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597" w:author="Валера " w:date="2017-08-06T21:03:00Z">
                    <w:rPr>
                      <w:rFonts w:ascii="Consolas" w:hAnsi="Consolas" w:cs="Consolas"/>
                      <w:color w:val="auto"/>
                      <w:sz w:val="19"/>
                      <w:szCs w:val="19"/>
                    </w:rPr>
                  </w:rPrChange>
                </w:rPr>
                <w:t>.Write(</w:t>
              </w:r>
              <w:r w:rsidRPr="00D46683">
                <w:rPr>
                  <w:rFonts w:ascii="Consolas" w:hAnsi="Consolas" w:cs="Consolas"/>
                  <w:color w:val="A31515"/>
                  <w:sz w:val="19"/>
                  <w:szCs w:val="19"/>
                  <w:lang w:val="en-US"/>
                  <w:rPrChange w:id="598" w:author="Валера " w:date="2017-08-06T21:03:00Z">
                    <w:rPr>
                      <w:rFonts w:ascii="Consolas" w:hAnsi="Consolas" w:cs="Consolas"/>
                      <w:color w:val="A31515"/>
                      <w:sz w:val="19"/>
                      <w:szCs w:val="19"/>
                    </w:rPr>
                  </w:rPrChange>
                </w:rPr>
                <w:t>"</w:t>
              </w:r>
              <w:r>
                <w:rPr>
                  <w:rFonts w:ascii="Consolas" w:hAnsi="Consolas" w:cs="Consolas"/>
                  <w:color w:val="A31515"/>
                  <w:sz w:val="19"/>
                  <w:szCs w:val="19"/>
                </w:rPr>
                <w:t>Второе</w:t>
              </w:r>
              <w:r w:rsidRPr="00D46683">
                <w:rPr>
                  <w:rFonts w:ascii="Consolas" w:hAnsi="Consolas" w:cs="Consolas"/>
                  <w:color w:val="A31515"/>
                  <w:sz w:val="19"/>
                  <w:szCs w:val="19"/>
                  <w:lang w:val="en-US"/>
                  <w:rPrChange w:id="599" w:author="Валера " w:date="2017-08-06T21:03:00Z">
                    <w:rPr>
                      <w:rFonts w:ascii="Consolas" w:hAnsi="Consolas" w:cs="Consolas"/>
                      <w:color w:val="A31515"/>
                      <w:sz w:val="19"/>
                      <w:szCs w:val="19"/>
                    </w:rPr>
                  </w:rPrChange>
                </w:rPr>
                <w:t xml:space="preserve"> </w:t>
              </w:r>
              <w:r>
                <w:rPr>
                  <w:rFonts w:ascii="Consolas" w:hAnsi="Consolas" w:cs="Consolas"/>
                  <w:color w:val="A31515"/>
                  <w:sz w:val="19"/>
                  <w:szCs w:val="19"/>
                </w:rPr>
                <w:t>число</w:t>
              </w:r>
              <w:r w:rsidRPr="00D46683">
                <w:rPr>
                  <w:rFonts w:ascii="Consolas" w:hAnsi="Consolas" w:cs="Consolas"/>
                  <w:color w:val="A31515"/>
                  <w:sz w:val="19"/>
                  <w:szCs w:val="19"/>
                  <w:lang w:val="en-US"/>
                  <w:rPrChange w:id="600" w:author="Валера " w:date="2017-08-06T21:03:00Z">
                    <w:rPr>
                      <w:rFonts w:ascii="Consolas" w:hAnsi="Consolas" w:cs="Consolas"/>
                      <w:color w:val="A31515"/>
                      <w:sz w:val="19"/>
                      <w:szCs w:val="19"/>
                    </w:rPr>
                  </w:rPrChange>
                </w:rPr>
                <w:t>:"</w:t>
              </w:r>
              <w:r w:rsidRPr="00D46683">
                <w:rPr>
                  <w:rFonts w:ascii="Consolas" w:hAnsi="Consolas" w:cs="Consolas"/>
                  <w:color w:val="auto"/>
                  <w:sz w:val="19"/>
                  <w:szCs w:val="19"/>
                  <w:lang w:val="en-US"/>
                  <w:rPrChange w:id="601" w:author="Валера " w:date="2017-08-06T21:03:00Z">
                    <w:rPr>
                      <w:rFonts w:ascii="Consolas" w:hAnsi="Consolas" w:cs="Consolas"/>
                      <w:color w:val="auto"/>
                      <w:sz w:val="19"/>
                      <w:szCs w:val="19"/>
                    </w:rPr>
                  </w:rPrChange>
                </w:rPr>
                <w:t>);</w:t>
              </w:r>
            </w:ins>
          </w:p>
          <w:p w:rsidR="00D46683" w:rsidRPr="00D46683" w:rsidRDefault="00D46683" w:rsidP="00887B76">
            <w:pPr>
              <w:numPr>
                <w:ins w:id="602" w:author="Валера " w:date="2017-08-06T21:03:00Z"/>
              </w:numPr>
              <w:autoSpaceDE w:val="0"/>
              <w:autoSpaceDN w:val="0"/>
              <w:adjustRightInd w:val="0"/>
              <w:spacing w:before="0" w:after="0" w:line="240" w:lineRule="auto"/>
              <w:rPr>
                <w:ins w:id="603" w:author="Валера " w:date="2017-08-06T21:03:00Z"/>
                <w:rFonts w:ascii="Consolas" w:hAnsi="Consolas" w:cs="Consolas"/>
                <w:color w:val="auto"/>
                <w:sz w:val="19"/>
                <w:szCs w:val="19"/>
                <w:lang w:val="en-US"/>
                <w:rPrChange w:id="604" w:author="Unknown">
                  <w:rPr>
                    <w:ins w:id="605" w:author="Валера " w:date="2017-08-06T21:03:00Z"/>
                    <w:rFonts w:ascii="Consolas" w:hAnsi="Consolas" w:cs="Consolas"/>
                    <w:color w:val="auto"/>
                    <w:sz w:val="19"/>
                    <w:szCs w:val="19"/>
                  </w:rPr>
                </w:rPrChange>
              </w:rPr>
            </w:pPr>
            <w:ins w:id="606" w:author="Валера " w:date="2017-08-06T21:03:00Z">
              <w:r w:rsidRPr="00D46683">
                <w:rPr>
                  <w:rFonts w:ascii="Consolas" w:hAnsi="Consolas" w:cs="Consolas"/>
                  <w:color w:val="auto"/>
                  <w:sz w:val="19"/>
                  <w:szCs w:val="19"/>
                  <w:lang w:val="en-US"/>
                  <w:rPrChange w:id="607" w:author="Валера " w:date="2017-08-06T21:03:00Z">
                    <w:rPr>
                      <w:rFonts w:ascii="Consolas" w:hAnsi="Consolas" w:cs="Consolas"/>
                      <w:color w:val="auto"/>
                      <w:sz w:val="19"/>
                      <w:szCs w:val="19"/>
                    </w:rPr>
                  </w:rPrChange>
                </w:rPr>
                <w:t xml:space="preserve">            b = </w:t>
              </w:r>
              <w:r w:rsidRPr="00D46683">
                <w:rPr>
                  <w:rFonts w:ascii="Consolas" w:hAnsi="Consolas" w:cs="Consolas"/>
                  <w:color w:val="2B91AF"/>
                  <w:sz w:val="19"/>
                  <w:szCs w:val="19"/>
                  <w:lang w:val="en-US"/>
                  <w:rPrChange w:id="608" w:author="Валера " w:date="2017-08-06T21:03:00Z">
                    <w:rPr>
                      <w:rFonts w:ascii="Consolas" w:hAnsi="Consolas" w:cs="Consolas"/>
                      <w:color w:val="2B91AF"/>
                      <w:sz w:val="19"/>
                      <w:szCs w:val="19"/>
                    </w:rPr>
                  </w:rPrChange>
                </w:rPr>
                <w:t>Convert</w:t>
              </w:r>
              <w:r w:rsidRPr="00D46683">
                <w:rPr>
                  <w:rFonts w:ascii="Consolas" w:hAnsi="Consolas" w:cs="Consolas"/>
                  <w:color w:val="auto"/>
                  <w:sz w:val="19"/>
                  <w:szCs w:val="19"/>
                  <w:lang w:val="en-US"/>
                  <w:rPrChange w:id="609" w:author="Валера " w:date="2017-08-06T21:03:00Z">
                    <w:rPr>
                      <w:rFonts w:ascii="Consolas" w:hAnsi="Consolas" w:cs="Consolas"/>
                      <w:color w:val="auto"/>
                      <w:sz w:val="19"/>
                      <w:szCs w:val="19"/>
                    </w:rPr>
                  </w:rPrChange>
                </w:rPr>
                <w:t>.ToInt32(</w:t>
              </w:r>
              <w:r w:rsidRPr="00D46683">
                <w:rPr>
                  <w:rFonts w:ascii="Consolas" w:hAnsi="Consolas" w:cs="Consolas"/>
                  <w:color w:val="2B91AF"/>
                  <w:sz w:val="19"/>
                  <w:szCs w:val="19"/>
                  <w:lang w:val="en-US"/>
                  <w:rPrChange w:id="610" w:author="Валера " w:date="2017-08-06T21:03: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611" w:author="Валера " w:date="2017-08-06T21:03:00Z">
                    <w:rPr>
                      <w:rFonts w:ascii="Consolas" w:hAnsi="Consolas" w:cs="Consolas"/>
                      <w:color w:val="auto"/>
                      <w:sz w:val="19"/>
                      <w:szCs w:val="19"/>
                    </w:rPr>
                  </w:rPrChange>
                </w:rPr>
                <w:t>.ReadLine());</w:t>
              </w:r>
            </w:ins>
          </w:p>
          <w:p w:rsidR="00D46683" w:rsidRPr="00D46683" w:rsidRDefault="00D46683" w:rsidP="00887B76">
            <w:pPr>
              <w:numPr>
                <w:ins w:id="612" w:author="Валера " w:date="2017-08-06T21:03:00Z"/>
              </w:numPr>
              <w:autoSpaceDE w:val="0"/>
              <w:autoSpaceDN w:val="0"/>
              <w:adjustRightInd w:val="0"/>
              <w:spacing w:before="0" w:after="0" w:line="240" w:lineRule="auto"/>
              <w:rPr>
                <w:ins w:id="613" w:author="Валера " w:date="2017-08-06T21:03:00Z"/>
                <w:rFonts w:ascii="Consolas" w:hAnsi="Consolas" w:cs="Consolas"/>
                <w:color w:val="auto"/>
                <w:sz w:val="19"/>
                <w:szCs w:val="19"/>
                <w:lang w:val="en-US"/>
                <w:rPrChange w:id="614" w:author="Unknown">
                  <w:rPr>
                    <w:ins w:id="615" w:author="Валера " w:date="2017-08-06T21:03:00Z"/>
                    <w:rFonts w:ascii="Consolas" w:hAnsi="Consolas" w:cs="Consolas"/>
                    <w:color w:val="auto"/>
                    <w:sz w:val="19"/>
                    <w:szCs w:val="19"/>
                  </w:rPr>
                </w:rPrChange>
              </w:rPr>
            </w:pPr>
            <w:ins w:id="616" w:author="Валера " w:date="2017-08-06T21:03:00Z">
              <w:r w:rsidRPr="00D46683">
                <w:rPr>
                  <w:rFonts w:ascii="Consolas" w:hAnsi="Consolas" w:cs="Consolas"/>
                  <w:color w:val="auto"/>
                  <w:sz w:val="19"/>
                  <w:szCs w:val="19"/>
                  <w:lang w:val="en-US"/>
                  <w:rPrChange w:id="617" w:author="Валера " w:date="2017-08-06T21:03:00Z">
                    <w:rPr>
                      <w:rFonts w:ascii="Consolas" w:hAnsi="Consolas" w:cs="Consolas"/>
                      <w:color w:val="auto"/>
                      <w:sz w:val="19"/>
                      <w:szCs w:val="19"/>
                    </w:rPr>
                  </w:rPrChange>
                </w:rPr>
                <w:t xml:space="preserve">            max = a;</w:t>
              </w:r>
            </w:ins>
          </w:p>
          <w:p w:rsidR="00D46683" w:rsidRPr="00D46683" w:rsidRDefault="00D46683" w:rsidP="00887B76">
            <w:pPr>
              <w:numPr>
                <w:ins w:id="618" w:author="Валера " w:date="2017-08-06T21:03:00Z"/>
              </w:numPr>
              <w:autoSpaceDE w:val="0"/>
              <w:autoSpaceDN w:val="0"/>
              <w:adjustRightInd w:val="0"/>
              <w:spacing w:before="0" w:after="0" w:line="240" w:lineRule="auto"/>
              <w:rPr>
                <w:ins w:id="619" w:author="Валера " w:date="2017-08-06T21:03:00Z"/>
                <w:rFonts w:ascii="Consolas" w:hAnsi="Consolas" w:cs="Consolas"/>
                <w:color w:val="auto"/>
                <w:sz w:val="19"/>
                <w:szCs w:val="19"/>
                <w:lang w:val="en-US"/>
                <w:rPrChange w:id="620" w:author="Unknown">
                  <w:rPr>
                    <w:ins w:id="621" w:author="Валера " w:date="2017-08-06T21:03:00Z"/>
                    <w:rFonts w:ascii="Consolas" w:hAnsi="Consolas" w:cs="Consolas"/>
                    <w:color w:val="auto"/>
                    <w:sz w:val="19"/>
                    <w:szCs w:val="19"/>
                  </w:rPr>
                </w:rPrChange>
              </w:rPr>
            </w:pPr>
            <w:ins w:id="622" w:author="Валера " w:date="2017-08-06T21:03:00Z">
              <w:r w:rsidRPr="00D46683">
                <w:rPr>
                  <w:rFonts w:ascii="Consolas" w:hAnsi="Consolas" w:cs="Consolas"/>
                  <w:color w:val="auto"/>
                  <w:sz w:val="19"/>
                  <w:szCs w:val="19"/>
                  <w:lang w:val="en-US"/>
                  <w:rPrChange w:id="623" w:author="Валера " w:date="2017-08-06T21:03: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624" w:author="Валера " w:date="2017-08-06T21:03:00Z">
                    <w:rPr>
                      <w:rFonts w:ascii="Consolas" w:hAnsi="Consolas" w:cs="Consolas"/>
                      <w:color w:val="0000FF"/>
                      <w:sz w:val="19"/>
                      <w:szCs w:val="19"/>
                    </w:rPr>
                  </w:rPrChange>
                </w:rPr>
                <w:t>if</w:t>
              </w:r>
              <w:r w:rsidRPr="00D46683">
                <w:rPr>
                  <w:rFonts w:ascii="Consolas" w:hAnsi="Consolas" w:cs="Consolas"/>
                  <w:color w:val="auto"/>
                  <w:sz w:val="19"/>
                  <w:szCs w:val="19"/>
                  <w:lang w:val="en-US"/>
                  <w:rPrChange w:id="625" w:author="Валера " w:date="2017-08-06T21:03:00Z">
                    <w:rPr>
                      <w:rFonts w:ascii="Consolas" w:hAnsi="Consolas" w:cs="Consolas"/>
                      <w:color w:val="auto"/>
                      <w:sz w:val="19"/>
                      <w:szCs w:val="19"/>
                    </w:rPr>
                  </w:rPrChange>
                </w:rPr>
                <w:t xml:space="preserve"> (b &gt; max)</w:t>
              </w:r>
            </w:ins>
          </w:p>
          <w:p w:rsidR="00D46683" w:rsidRPr="00D46683" w:rsidRDefault="00D46683" w:rsidP="00887B76">
            <w:pPr>
              <w:numPr>
                <w:ins w:id="626" w:author="Валера " w:date="2017-08-06T21:03:00Z"/>
              </w:numPr>
              <w:autoSpaceDE w:val="0"/>
              <w:autoSpaceDN w:val="0"/>
              <w:adjustRightInd w:val="0"/>
              <w:spacing w:before="0" w:after="0" w:line="240" w:lineRule="auto"/>
              <w:rPr>
                <w:ins w:id="627" w:author="Валера " w:date="2017-08-06T21:03:00Z"/>
                <w:rFonts w:ascii="Consolas" w:hAnsi="Consolas" w:cs="Consolas"/>
                <w:color w:val="auto"/>
                <w:sz w:val="19"/>
                <w:szCs w:val="19"/>
                <w:lang w:val="en-US"/>
                <w:rPrChange w:id="628" w:author="Unknown">
                  <w:rPr>
                    <w:ins w:id="629" w:author="Валера " w:date="2017-08-06T21:03:00Z"/>
                    <w:rFonts w:ascii="Consolas" w:hAnsi="Consolas" w:cs="Consolas"/>
                    <w:color w:val="auto"/>
                    <w:sz w:val="19"/>
                    <w:szCs w:val="19"/>
                  </w:rPr>
                </w:rPrChange>
              </w:rPr>
            </w:pPr>
            <w:ins w:id="630" w:author="Валера " w:date="2017-08-06T21:03:00Z">
              <w:r w:rsidRPr="00D46683">
                <w:rPr>
                  <w:rFonts w:ascii="Consolas" w:hAnsi="Consolas" w:cs="Consolas"/>
                  <w:color w:val="auto"/>
                  <w:sz w:val="19"/>
                  <w:szCs w:val="19"/>
                  <w:lang w:val="en-US"/>
                  <w:rPrChange w:id="631" w:author="Валера " w:date="2017-08-06T21:03:00Z">
                    <w:rPr>
                      <w:rFonts w:ascii="Consolas" w:hAnsi="Consolas" w:cs="Consolas"/>
                      <w:color w:val="auto"/>
                      <w:sz w:val="19"/>
                      <w:szCs w:val="19"/>
                    </w:rPr>
                  </w:rPrChange>
                </w:rPr>
                <w:t xml:space="preserve">                max = b;</w:t>
              </w:r>
            </w:ins>
          </w:p>
          <w:p w:rsidR="00D46683" w:rsidRPr="00D46683" w:rsidRDefault="00D46683" w:rsidP="00887B76">
            <w:pPr>
              <w:numPr>
                <w:ins w:id="632" w:author="Валера " w:date="2017-08-06T21:03:00Z"/>
              </w:numPr>
              <w:autoSpaceDE w:val="0"/>
              <w:autoSpaceDN w:val="0"/>
              <w:adjustRightInd w:val="0"/>
              <w:spacing w:before="0" w:after="0" w:line="240" w:lineRule="auto"/>
              <w:rPr>
                <w:ins w:id="633" w:author="Валера " w:date="2017-08-06T21:03:00Z"/>
                <w:rFonts w:ascii="Consolas" w:hAnsi="Consolas" w:cs="Consolas"/>
                <w:color w:val="auto"/>
                <w:sz w:val="19"/>
                <w:szCs w:val="19"/>
                <w:lang w:val="en-US"/>
                <w:rPrChange w:id="634" w:author="Unknown">
                  <w:rPr>
                    <w:ins w:id="635" w:author="Валера " w:date="2017-08-06T21:03:00Z"/>
                    <w:rFonts w:ascii="Consolas" w:hAnsi="Consolas" w:cs="Consolas"/>
                    <w:color w:val="auto"/>
                    <w:sz w:val="19"/>
                    <w:szCs w:val="19"/>
                  </w:rPr>
                </w:rPrChange>
              </w:rPr>
            </w:pPr>
            <w:ins w:id="636" w:author="Валера " w:date="2017-08-06T21:03:00Z">
              <w:r w:rsidRPr="00D46683">
                <w:rPr>
                  <w:rFonts w:ascii="Consolas" w:hAnsi="Consolas" w:cs="Consolas"/>
                  <w:color w:val="auto"/>
                  <w:sz w:val="19"/>
                  <w:szCs w:val="19"/>
                  <w:lang w:val="en-US"/>
                  <w:rPrChange w:id="637" w:author="Валера " w:date="2017-08-06T21:03: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638" w:author="Валера " w:date="2017-08-06T21:03: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639" w:author="Валера " w:date="2017-08-06T21:03:00Z">
                    <w:rPr>
                      <w:rFonts w:ascii="Consolas" w:hAnsi="Consolas" w:cs="Consolas"/>
                      <w:color w:val="auto"/>
                      <w:sz w:val="19"/>
                      <w:szCs w:val="19"/>
                    </w:rPr>
                  </w:rPrChange>
                </w:rPr>
                <w:t>.WriteLine(</w:t>
              </w:r>
              <w:r w:rsidRPr="00D46683">
                <w:rPr>
                  <w:rFonts w:ascii="Consolas" w:hAnsi="Consolas" w:cs="Consolas"/>
                  <w:color w:val="A31515"/>
                  <w:sz w:val="19"/>
                  <w:szCs w:val="19"/>
                  <w:lang w:val="en-US"/>
                  <w:rPrChange w:id="640" w:author="Валера " w:date="2017-08-06T21:03:00Z">
                    <w:rPr>
                      <w:rFonts w:ascii="Consolas" w:hAnsi="Consolas" w:cs="Consolas"/>
                      <w:color w:val="A31515"/>
                      <w:sz w:val="19"/>
                      <w:szCs w:val="19"/>
                    </w:rPr>
                  </w:rPrChange>
                </w:rPr>
                <w:t>"</w:t>
              </w:r>
              <w:r>
                <w:rPr>
                  <w:rFonts w:ascii="Consolas" w:hAnsi="Consolas" w:cs="Consolas"/>
                  <w:color w:val="A31515"/>
                  <w:sz w:val="19"/>
                  <w:szCs w:val="19"/>
                </w:rPr>
                <w:t>Наибольшее</w:t>
              </w:r>
              <w:r w:rsidRPr="00D46683">
                <w:rPr>
                  <w:rFonts w:ascii="Consolas" w:hAnsi="Consolas" w:cs="Consolas"/>
                  <w:color w:val="A31515"/>
                  <w:sz w:val="19"/>
                  <w:szCs w:val="19"/>
                  <w:lang w:val="en-US"/>
                  <w:rPrChange w:id="641" w:author="Валера " w:date="2017-08-06T21:03:00Z">
                    <w:rPr>
                      <w:rFonts w:ascii="Consolas" w:hAnsi="Consolas" w:cs="Consolas"/>
                      <w:color w:val="A31515"/>
                      <w:sz w:val="19"/>
                      <w:szCs w:val="19"/>
                    </w:rPr>
                  </w:rPrChange>
                </w:rPr>
                <w:t xml:space="preserve"> </w:t>
              </w:r>
              <w:r>
                <w:rPr>
                  <w:rFonts w:ascii="Consolas" w:hAnsi="Consolas" w:cs="Consolas"/>
                  <w:color w:val="A31515"/>
                  <w:sz w:val="19"/>
                  <w:szCs w:val="19"/>
                </w:rPr>
                <w:t>число</w:t>
              </w:r>
              <w:r w:rsidRPr="00D46683">
                <w:rPr>
                  <w:rFonts w:ascii="Consolas" w:hAnsi="Consolas" w:cs="Consolas"/>
                  <w:color w:val="A31515"/>
                  <w:sz w:val="19"/>
                  <w:szCs w:val="19"/>
                  <w:lang w:val="en-US"/>
                  <w:rPrChange w:id="642" w:author="Валера " w:date="2017-08-06T21:03:00Z">
                    <w:rPr>
                      <w:rFonts w:ascii="Consolas" w:hAnsi="Consolas" w:cs="Consolas"/>
                      <w:color w:val="A31515"/>
                      <w:sz w:val="19"/>
                      <w:szCs w:val="19"/>
                    </w:rPr>
                  </w:rPrChange>
                </w:rPr>
                <w:t xml:space="preserve"> </w:t>
              </w:r>
              <w:r>
                <w:rPr>
                  <w:rFonts w:ascii="Consolas" w:hAnsi="Consolas" w:cs="Consolas"/>
                  <w:color w:val="A31515"/>
                  <w:sz w:val="19"/>
                  <w:szCs w:val="19"/>
                  <w:lang w:val="en-US"/>
                </w:rPr>
                <w:t>{</w:t>
              </w:r>
              <w:r w:rsidRPr="00D46683">
                <w:rPr>
                  <w:rFonts w:ascii="Consolas" w:hAnsi="Consolas" w:cs="Consolas"/>
                  <w:color w:val="A31515"/>
                  <w:sz w:val="19"/>
                  <w:szCs w:val="19"/>
                  <w:lang w:val="en-US"/>
                  <w:rPrChange w:id="643" w:author="Валера " w:date="2017-08-06T21:03:00Z">
                    <w:rPr>
                      <w:rFonts w:ascii="Consolas" w:hAnsi="Consolas" w:cs="Consolas"/>
                      <w:color w:val="A31515"/>
                      <w:sz w:val="19"/>
                      <w:szCs w:val="19"/>
                    </w:rPr>
                  </w:rPrChange>
                </w:rPr>
                <w:t>0</w:t>
              </w:r>
              <w:r>
                <w:rPr>
                  <w:rFonts w:ascii="Consolas" w:hAnsi="Consolas" w:cs="Consolas"/>
                  <w:color w:val="A31515"/>
                  <w:sz w:val="19"/>
                  <w:szCs w:val="19"/>
                  <w:lang w:val="en-US"/>
                </w:rPr>
                <w:t>}</w:t>
              </w:r>
              <w:r w:rsidRPr="00D46683">
                <w:rPr>
                  <w:rFonts w:ascii="Consolas" w:hAnsi="Consolas" w:cs="Consolas"/>
                  <w:color w:val="A31515"/>
                  <w:sz w:val="19"/>
                  <w:szCs w:val="19"/>
                  <w:lang w:val="en-US"/>
                  <w:rPrChange w:id="644" w:author="Валера " w:date="2017-08-06T21:03:00Z">
                    <w:rPr>
                      <w:rFonts w:ascii="Consolas" w:hAnsi="Consolas" w:cs="Consolas"/>
                      <w:color w:val="A31515"/>
                      <w:sz w:val="19"/>
                      <w:szCs w:val="19"/>
                    </w:rPr>
                  </w:rPrChange>
                </w:rPr>
                <w:t>"</w:t>
              </w:r>
              <w:r w:rsidRPr="00D46683">
                <w:rPr>
                  <w:rFonts w:ascii="Consolas" w:hAnsi="Consolas" w:cs="Consolas"/>
                  <w:color w:val="auto"/>
                  <w:sz w:val="19"/>
                  <w:szCs w:val="19"/>
                  <w:lang w:val="en-US"/>
                  <w:rPrChange w:id="645" w:author="Валера " w:date="2017-08-06T21:03:00Z">
                    <w:rPr>
                      <w:rFonts w:ascii="Consolas" w:hAnsi="Consolas" w:cs="Consolas"/>
                      <w:color w:val="auto"/>
                      <w:sz w:val="19"/>
                      <w:szCs w:val="19"/>
                    </w:rPr>
                  </w:rPrChange>
                </w:rPr>
                <w:t>, max);</w:t>
              </w:r>
            </w:ins>
          </w:p>
          <w:p w:rsidR="00D46683" w:rsidRDefault="00D46683" w:rsidP="00887B76">
            <w:pPr>
              <w:numPr>
                <w:ins w:id="646" w:author="Валера " w:date="2017-08-06T21:03:00Z"/>
              </w:numPr>
              <w:autoSpaceDE w:val="0"/>
              <w:autoSpaceDN w:val="0"/>
              <w:adjustRightInd w:val="0"/>
              <w:spacing w:before="0" w:after="0" w:line="240" w:lineRule="auto"/>
              <w:rPr>
                <w:ins w:id="647" w:author="Валера " w:date="2017-08-06T21:03:00Z"/>
                <w:rFonts w:ascii="Consolas" w:hAnsi="Consolas" w:cs="Consolas"/>
                <w:color w:val="auto"/>
                <w:sz w:val="19"/>
                <w:szCs w:val="19"/>
              </w:rPr>
            </w:pPr>
            <w:ins w:id="648" w:author="Валера " w:date="2017-08-06T21:03:00Z">
              <w:r w:rsidRPr="00D46683">
                <w:rPr>
                  <w:rFonts w:ascii="Consolas" w:hAnsi="Consolas" w:cs="Consolas"/>
                  <w:color w:val="auto"/>
                  <w:sz w:val="19"/>
                  <w:szCs w:val="19"/>
                  <w:lang w:val="en-US"/>
                  <w:rPrChange w:id="649" w:author="Валера " w:date="2017-08-06T21:03:00Z">
                    <w:rPr>
                      <w:rFonts w:ascii="Consolas" w:hAnsi="Consolas" w:cs="Consolas"/>
                      <w:color w:val="auto"/>
                      <w:sz w:val="19"/>
                      <w:szCs w:val="19"/>
                    </w:rPr>
                  </w:rPrChange>
                </w:rPr>
                <w:t xml:space="preserve">            </w:t>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"Для выхода из приложение нажмите Enter"</w:t>
              </w:r>
              <w:r>
                <w:rPr>
                  <w:rFonts w:ascii="Consolas" w:hAnsi="Consolas" w:cs="Consolas"/>
                  <w:color w:val="auto"/>
                  <w:sz w:val="19"/>
                  <w:szCs w:val="19"/>
                </w:rPr>
                <w:t>);</w:t>
              </w:r>
            </w:ins>
          </w:p>
          <w:p w:rsidR="00D46683" w:rsidRDefault="00D46683" w:rsidP="00887B76">
            <w:pPr>
              <w:numPr>
                <w:ins w:id="650" w:author="Валера " w:date="2017-08-06T21:03:00Z"/>
              </w:numPr>
              <w:autoSpaceDE w:val="0"/>
              <w:autoSpaceDN w:val="0"/>
              <w:adjustRightInd w:val="0"/>
              <w:spacing w:before="0" w:after="0" w:line="240" w:lineRule="auto"/>
              <w:rPr>
                <w:ins w:id="651" w:author="Валера " w:date="2017-08-06T21:03:00Z"/>
                <w:rFonts w:ascii="Consolas" w:hAnsi="Consolas" w:cs="Consolas"/>
                <w:color w:val="auto"/>
                <w:sz w:val="19"/>
                <w:szCs w:val="19"/>
              </w:rPr>
            </w:pPr>
            <w:ins w:id="652" w:author="Валера " w:date="2017-08-06T21:03:00Z">
              <w:r>
                <w:rPr>
                  <w:rFonts w:ascii="Consolas" w:hAnsi="Consolas" w:cs="Consolas"/>
                  <w:color w:val="auto"/>
                  <w:sz w:val="19"/>
                  <w:szCs w:val="19"/>
                </w:rPr>
                <w:t xml:space="preserve">            </w:t>
              </w:r>
              <w:r>
                <w:rPr>
                  <w:rFonts w:ascii="Consolas" w:hAnsi="Consolas" w:cs="Consolas"/>
                  <w:color w:val="2B91AF"/>
                  <w:sz w:val="19"/>
                  <w:szCs w:val="19"/>
                </w:rPr>
                <w:t>Console</w:t>
              </w:r>
              <w:r>
                <w:rPr>
                  <w:rFonts w:ascii="Consolas" w:hAnsi="Consolas" w:cs="Consolas"/>
                  <w:color w:val="auto"/>
                  <w:sz w:val="19"/>
                  <w:szCs w:val="19"/>
                </w:rPr>
                <w:t>.ReadLine();</w:t>
              </w:r>
            </w:ins>
          </w:p>
          <w:p w:rsidR="00D46683" w:rsidRDefault="00D46683" w:rsidP="00887B76">
            <w:pPr>
              <w:numPr>
                <w:ins w:id="653" w:author="Валера " w:date="2017-08-06T21:03:00Z"/>
              </w:numPr>
              <w:autoSpaceDE w:val="0"/>
              <w:autoSpaceDN w:val="0"/>
              <w:adjustRightInd w:val="0"/>
              <w:spacing w:before="0" w:after="0" w:line="240" w:lineRule="auto"/>
              <w:rPr>
                <w:ins w:id="654" w:author="Валера " w:date="2017-08-06T21:03:00Z"/>
                <w:rFonts w:ascii="Consolas" w:hAnsi="Consolas" w:cs="Consolas"/>
                <w:color w:val="auto"/>
                <w:sz w:val="19"/>
                <w:szCs w:val="19"/>
              </w:rPr>
            </w:pPr>
            <w:ins w:id="655" w:author="Валера " w:date="2017-08-06T21:03:00Z">
              <w:r>
                <w:rPr>
                  <w:rFonts w:ascii="Consolas" w:hAnsi="Consolas" w:cs="Consolas"/>
                  <w:color w:val="auto"/>
                  <w:sz w:val="19"/>
                  <w:szCs w:val="19"/>
                </w:rPr>
                <w:t xml:space="preserve">        }</w:t>
              </w:r>
            </w:ins>
          </w:p>
          <w:p w:rsidR="00D46683" w:rsidRDefault="00D46683" w:rsidP="00887B76">
            <w:pPr>
              <w:numPr>
                <w:ins w:id="656" w:author="Валера " w:date="2017-08-06T21:03:00Z"/>
              </w:numPr>
              <w:autoSpaceDE w:val="0"/>
              <w:autoSpaceDN w:val="0"/>
              <w:adjustRightInd w:val="0"/>
              <w:spacing w:before="0" w:after="0" w:line="240" w:lineRule="auto"/>
              <w:rPr>
                <w:ins w:id="657" w:author="Валера " w:date="2017-08-06T21:03:00Z"/>
                <w:rFonts w:ascii="Consolas" w:hAnsi="Consolas" w:cs="Consolas"/>
                <w:color w:val="auto"/>
                <w:sz w:val="19"/>
                <w:szCs w:val="19"/>
              </w:rPr>
            </w:pPr>
            <w:ins w:id="658" w:author="Валера " w:date="2017-08-06T21:03:00Z">
              <w:r>
                <w:rPr>
                  <w:rFonts w:ascii="Consolas" w:hAnsi="Consolas" w:cs="Consolas"/>
                  <w:color w:val="auto"/>
                  <w:sz w:val="19"/>
                  <w:szCs w:val="19"/>
                </w:rPr>
                <w:t xml:space="preserve">    }</w:t>
              </w:r>
            </w:ins>
          </w:p>
          <w:p w:rsidR="00D46683" w:rsidRDefault="00D46683" w:rsidP="00887B76">
            <w:pPr>
              <w:numPr>
                <w:ins w:id="659" w:author="Валера " w:date="2017-08-06T21:03:00Z"/>
              </w:numPr>
              <w:autoSpaceDE w:val="0"/>
              <w:autoSpaceDN w:val="0"/>
              <w:adjustRightInd w:val="0"/>
              <w:spacing w:before="0" w:after="0" w:line="240" w:lineRule="auto"/>
              <w:rPr>
                <w:ins w:id="660" w:author="Валера " w:date="2017-08-06T21:03:00Z"/>
                <w:rFonts w:ascii="Consolas" w:hAnsi="Consolas" w:cs="Consolas"/>
                <w:color w:val="auto"/>
                <w:sz w:val="19"/>
                <w:szCs w:val="19"/>
              </w:rPr>
            </w:pPr>
            <w:ins w:id="661" w:author="Валера " w:date="2017-08-06T21:03:00Z">
              <w:r>
                <w:rPr>
                  <w:rFonts w:ascii="Consolas" w:hAnsi="Consolas" w:cs="Consolas"/>
                  <w:color w:val="auto"/>
                  <w:sz w:val="19"/>
                  <w:szCs w:val="19"/>
                </w:rPr>
                <w:t>}</w:t>
              </w:r>
            </w:ins>
          </w:p>
          <w:p w:rsidR="00D46683" w:rsidRPr="00E92E7E" w:rsidRDefault="00D46683" w:rsidP="00E92E7E">
            <w:pPr>
              <w:pStyle w:val="normal0"/>
              <w:widowControl w:val="0"/>
              <w:spacing w:before="0" w:after="0" w:line="240" w:lineRule="auto"/>
              <w:rPr>
                <w:ins w:id="662" w:author="Валера " w:date="2017-08-06T21:03:00Z"/>
                <w:color w:val="000088"/>
              </w:rPr>
            </w:pPr>
          </w:p>
        </w:tc>
      </w:tr>
    </w:tbl>
    <w:p w:rsidR="00D46683" w:rsidRDefault="00D46683">
      <w:pPr>
        <w:pStyle w:val="normal0"/>
        <w:ind w:firstLine="720"/>
        <w:rPr>
          <w:b/>
          <w:color w:val="4D5D6D"/>
          <w:sz w:val="48"/>
          <w:szCs w:val="48"/>
        </w:rPr>
      </w:pPr>
    </w:p>
    <w:p w:rsidR="00D46683" w:rsidRDefault="00D46683">
      <w:pPr>
        <w:pStyle w:val="Heading1"/>
        <w:contextualSpacing w:val="0"/>
      </w:pPr>
      <w:bookmarkStart w:id="663" w:name="_kdae2flu2io3" w:colFirst="0" w:colLast="0"/>
      <w:bookmarkEnd w:id="663"/>
      <w:r>
        <w:t>*Тернарная операция</w:t>
      </w:r>
    </w:p>
    <w:p w:rsidR="00D46683" w:rsidRPr="0026416D" w:rsidRDefault="00D46683">
      <w:pPr>
        <w:pStyle w:val="normal0"/>
      </w:pPr>
      <w:r>
        <w:t>Тернарный оператор (?) относится к числу самых примечательных в C#. Он представляет собой условный оператор и часто используется вместо определенных видов конструкций if-then-else. Ниже приведена общая форма этого оператора:</w:t>
      </w:r>
    </w:p>
    <w:p w:rsidR="00D46683" w:rsidRPr="0026416D" w:rsidRDefault="00D46683">
      <w:pPr>
        <w:pStyle w:val="Heading1"/>
        <w:contextualSpacing w:val="0"/>
        <w:rPr>
          <w:color w:val="2C2D30"/>
          <w:sz w:val="20"/>
          <w:szCs w:val="20"/>
        </w:rPr>
      </w:pPr>
      <w:bookmarkStart w:id="664" w:name="_q47ac8muwbd9" w:colFirst="0" w:colLast="0"/>
      <w:bookmarkEnd w:id="664"/>
      <w:r w:rsidRPr="00D46683">
        <w:rPr>
          <w:color w:val="2C2D30"/>
          <w:sz w:val="20"/>
          <w:szCs w:val="20"/>
          <w:rPrChange w:id="665" w:author="Валера " w:date="2017-08-06T20:38:00Z">
            <w:rPr>
              <w:b w:val="0"/>
              <w:color w:val="2C2D30"/>
              <w:sz w:val="20"/>
              <w:szCs w:val="20"/>
            </w:rPr>
          </w:rPrChange>
        </w:rPr>
        <w:t>Выражение1 ? Выражение2 : ВыражениеЗ;</w:t>
      </w:r>
    </w:p>
    <w:p w:rsidR="00D46683" w:rsidRPr="0026416D" w:rsidRDefault="00D46683">
      <w:pPr>
        <w:pStyle w:val="normal0"/>
      </w:pPr>
      <w:r>
        <w:t>Если Выражение1 - истинно, то берется Выражение2, иначе берется Выражение3.</w:t>
      </w:r>
    </w:p>
    <w:p w:rsidR="00D46683" w:rsidRPr="0026416D" w:rsidRDefault="00D46683">
      <w:pPr>
        <w:pStyle w:val="normal0"/>
      </w:pPr>
      <w:r>
        <w:t>Вывод на экран текста четное или нечетное число:</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RPr="0026416D" w:rsidTr="00E92E7E">
        <w:tc>
          <w:tcPr>
            <w:tcW w:w="9640" w:type="dxa"/>
            <w:shd w:val="clear" w:color="auto" w:fill="EFEFEF"/>
            <w:tcMar>
              <w:top w:w="100" w:type="dxa"/>
              <w:left w:w="100" w:type="dxa"/>
              <w:bottom w:w="100" w:type="dxa"/>
              <w:right w:w="100" w:type="dxa"/>
            </w:tcMar>
          </w:tcPr>
          <w:p w:rsidR="00D46683" w:rsidRDefault="00D46683" w:rsidP="00E92E7E">
            <w:pPr>
              <w:pStyle w:val="normal0"/>
              <w:widowControl w:val="0"/>
              <w:spacing w:before="0" w:after="0" w:line="240" w:lineRule="auto"/>
              <w:rPr>
                <w:ins w:id="666" w:author="Валера " w:date="2017-08-06T21:19:00Z"/>
                <w:color w:val="666600"/>
              </w:rPr>
            </w:pPr>
            <w:r w:rsidRPr="00E92E7E">
              <w:rPr>
                <w:color w:val="660066"/>
              </w:rPr>
              <w:t>Console</w:t>
            </w:r>
            <w:r>
              <w:rPr>
                <w:color w:val="666600"/>
              </w:rPr>
              <w:t>.</w:t>
            </w:r>
            <w:r w:rsidRPr="00E92E7E">
              <w:rPr>
                <w:color w:val="660066"/>
              </w:rPr>
              <w:t>WriteLine</w:t>
            </w:r>
            <w:r>
              <w:rPr>
                <w:color w:val="666600"/>
              </w:rPr>
              <w:t>(</w:t>
            </w:r>
            <w:r w:rsidRPr="00E92E7E">
              <w:rPr>
                <w:color w:val="000000"/>
              </w:rPr>
              <w:t>x</w:t>
            </w:r>
            <w:r>
              <w:rPr>
                <w:color w:val="666600"/>
              </w:rPr>
              <w:t>+</w:t>
            </w:r>
            <w:r>
              <w:rPr>
                <w:color w:val="008800"/>
              </w:rPr>
              <w:t>" "</w:t>
            </w:r>
            <w:r>
              <w:rPr>
                <w:color w:val="666600"/>
              </w:rPr>
              <w:t>+(</w:t>
            </w:r>
            <w:r w:rsidRPr="00E92E7E">
              <w:rPr>
                <w:color w:val="000000"/>
              </w:rPr>
              <w:t>x</w:t>
            </w:r>
            <w:r>
              <w:rPr>
                <w:color w:val="666600"/>
              </w:rPr>
              <w:t>%</w:t>
            </w:r>
            <w:r>
              <w:rPr>
                <w:color w:val="006666"/>
              </w:rPr>
              <w:t>2</w:t>
            </w:r>
            <w:r>
              <w:rPr>
                <w:color w:val="666600"/>
              </w:rPr>
              <w:t>==</w:t>
            </w:r>
            <w:r>
              <w:rPr>
                <w:color w:val="006666"/>
              </w:rPr>
              <w:t>0</w:t>
            </w:r>
            <w:r>
              <w:rPr>
                <w:color w:val="666600"/>
              </w:rPr>
              <w:t>)?</w:t>
            </w:r>
            <w:r>
              <w:rPr>
                <w:color w:val="008800"/>
              </w:rPr>
              <w:t>"Четное"</w:t>
            </w:r>
            <w:r>
              <w:rPr>
                <w:color w:val="666600"/>
              </w:rPr>
              <w:t>:</w:t>
            </w:r>
            <w:r>
              <w:rPr>
                <w:color w:val="008800"/>
              </w:rPr>
              <w:t>"Нечетное"</w:t>
            </w:r>
            <w:r>
              <w:rPr>
                <w:color w:val="666600"/>
              </w:rPr>
              <w:t>);</w:t>
            </w:r>
          </w:p>
          <w:p w:rsidR="00D46683" w:rsidRDefault="00D46683" w:rsidP="00E92E7E">
            <w:pPr>
              <w:pStyle w:val="normal0"/>
              <w:widowControl w:val="0"/>
              <w:numPr>
                <w:ins w:id="667" w:author="Валера " w:date="2017-08-06T21:19:00Z"/>
              </w:numPr>
              <w:spacing w:before="0" w:after="0" w:line="240" w:lineRule="auto"/>
              <w:rPr>
                <w:ins w:id="668" w:author="Валера " w:date="2017-08-06T21:19:00Z"/>
                <w:color w:val="666600"/>
              </w:rPr>
            </w:pPr>
          </w:p>
          <w:p w:rsidR="00D46683" w:rsidRDefault="00D46683" w:rsidP="00153AC6">
            <w:pPr>
              <w:numPr>
                <w:ins w:id="669" w:author="Валера " w:date="2017-08-06T21:19:00Z"/>
              </w:numPr>
              <w:autoSpaceDE w:val="0"/>
              <w:autoSpaceDN w:val="0"/>
              <w:adjustRightInd w:val="0"/>
              <w:spacing w:before="0" w:after="0" w:line="240" w:lineRule="auto"/>
              <w:rPr>
                <w:ins w:id="670" w:author="Валера " w:date="2017-08-06T21:19:00Z"/>
                <w:rFonts w:ascii="Consolas" w:hAnsi="Consolas" w:cs="Consolas"/>
                <w:color w:val="auto"/>
                <w:sz w:val="19"/>
                <w:szCs w:val="19"/>
              </w:rPr>
            </w:pPr>
            <w:ins w:id="671" w:author="Валера " w:date="2017-08-06T21:19:00Z">
              <w:r>
                <w:rPr>
                  <w:rFonts w:ascii="Consolas" w:hAnsi="Consolas" w:cs="Consolas"/>
                  <w:color w:val="2B91AF"/>
                  <w:sz w:val="19"/>
                  <w:szCs w:val="19"/>
                </w:rPr>
                <w:t>Console</w:t>
              </w:r>
              <w:r>
                <w:rPr>
                  <w:rFonts w:ascii="Consolas" w:hAnsi="Consolas" w:cs="Consolas"/>
                  <w:color w:val="auto"/>
                  <w:sz w:val="19"/>
                  <w:szCs w:val="19"/>
                </w:rPr>
                <w:t xml:space="preserve">.WriteLine(x + </w:t>
              </w:r>
              <w:r>
                <w:rPr>
                  <w:rFonts w:ascii="Consolas" w:hAnsi="Consolas" w:cs="Consolas"/>
                  <w:color w:val="A31515"/>
                  <w:sz w:val="19"/>
                  <w:szCs w:val="19"/>
                </w:rPr>
                <w:t>" - "</w:t>
              </w:r>
              <w:r>
                <w:rPr>
                  <w:rFonts w:ascii="Consolas" w:hAnsi="Consolas" w:cs="Consolas"/>
                  <w:color w:val="auto"/>
                  <w:sz w:val="19"/>
                  <w:szCs w:val="19"/>
                </w:rPr>
                <w:t xml:space="preserve"> + ((x % 2 == 0) ? </w:t>
              </w:r>
              <w:r>
                <w:rPr>
                  <w:rFonts w:ascii="Consolas" w:hAnsi="Consolas" w:cs="Consolas"/>
                  <w:color w:val="A31515"/>
                  <w:sz w:val="19"/>
                  <w:szCs w:val="19"/>
                </w:rPr>
                <w:t>"четное число"</w:t>
              </w:r>
              <w:r>
                <w:rPr>
                  <w:rFonts w:ascii="Consolas" w:hAnsi="Consolas" w:cs="Consolas"/>
                  <w:color w:val="auto"/>
                  <w:sz w:val="19"/>
                  <w:szCs w:val="19"/>
                </w:rPr>
                <w:t xml:space="preserve"> : </w:t>
              </w:r>
              <w:r>
                <w:rPr>
                  <w:rFonts w:ascii="Consolas" w:hAnsi="Consolas" w:cs="Consolas"/>
                  <w:color w:val="A31515"/>
                  <w:sz w:val="19"/>
                  <w:szCs w:val="19"/>
                </w:rPr>
                <w:t>"нечетное число"</w:t>
              </w:r>
              <w:r>
                <w:rPr>
                  <w:rFonts w:ascii="Consolas" w:hAnsi="Consolas" w:cs="Consolas"/>
                  <w:color w:val="auto"/>
                  <w:sz w:val="19"/>
                  <w:szCs w:val="19"/>
                </w:rPr>
                <w:t>));</w:t>
              </w:r>
            </w:ins>
          </w:p>
          <w:p w:rsidR="00D46683" w:rsidRPr="0026416D" w:rsidRDefault="00D46683" w:rsidP="00E92E7E">
            <w:pPr>
              <w:pStyle w:val="normal0"/>
              <w:widowControl w:val="0"/>
              <w:numPr>
                <w:ins w:id="672" w:author="Валера " w:date="2017-08-06T21:19:00Z"/>
              </w:numPr>
              <w:spacing w:before="0" w:after="0" w:line="240" w:lineRule="auto"/>
              <w:rPr>
                <w:color w:val="000000"/>
              </w:rPr>
            </w:pPr>
          </w:p>
        </w:tc>
      </w:tr>
    </w:tbl>
    <w:p w:rsidR="00D46683" w:rsidRPr="0026416D" w:rsidRDefault="00D46683">
      <w:pPr>
        <w:pStyle w:val="normal0"/>
      </w:pPr>
    </w:p>
    <w:p w:rsidR="00D46683" w:rsidRPr="0026416D" w:rsidRDefault="00D46683">
      <w:pPr>
        <w:pStyle w:val="Heading1"/>
        <w:contextualSpacing w:val="0"/>
      </w:pPr>
      <w:bookmarkStart w:id="673" w:name="_88ygkqludpmx" w:colFirst="0" w:colLast="0"/>
      <w:bookmarkEnd w:id="673"/>
      <w:r w:rsidRPr="00D46683">
        <w:rPr>
          <w:rPrChange w:id="674" w:author="Валера " w:date="2017-08-06T20:38:00Z">
            <w:rPr>
              <w:b w:val="0"/>
              <w:color w:val="2C2D30"/>
              <w:sz w:val="20"/>
            </w:rPr>
          </w:rPrChange>
        </w:rPr>
        <w:t>Примеры</w:t>
      </w:r>
    </w:p>
    <w:p w:rsidR="00D46683" w:rsidRPr="0026416D" w:rsidRDefault="00D46683">
      <w:pPr>
        <w:pStyle w:val="Heading3"/>
        <w:contextualSpacing w:val="0"/>
      </w:pPr>
      <w:bookmarkStart w:id="675" w:name="_8dkbjcocd6v2" w:colFirst="0" w:colLast="0"/>
      <w:bookmarkEnd w:id="675"/>
      <w:r w:rsidRPr="00D46683">
        <w:rPr>
          <w:rPrChange w:id="676" w:author="Валера " w:date="2017-08-06T20:38:00Z">
            <w:rPr>
              <w:b w:val="0"/>
              <w:sz w:val="20"/>
            </w:rPr>
          </w:rPrChange>
        </w:rPr>
        <w:t>Нахождение максимального из двух чисел:</w:t>
      </w:r>
    </w:p>
    <w:p w:rsidR="00D46683" w:rsidRDefault="00D46683">
      <w:pPr>
        <w:pStyle w:val="normal0"/>
      </w:pPr>
      <w:r>
        <w:t>Вариант 1:</w:t>
      </w:r>
    </w:p>
    <w:tbl>
      <w:tblPr>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15"/>
      </w:tblGrid>
      <w:tr w:rsidR="00D46683" w:rsidTr="00E92E7E">
        <w:tc>
          <w:tcPr>
            <w:tcW w:w="9615"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677" w:author="Unknown">
                  <w:rPr>
                    <w:color w:val="000000"/>
                  </w:rPr>
                </w:rPrChange>
              </w:rPr>
            </w:pPr>
            <w:r w:rsidRPr="00D46683">
              <w:rPr>
                <w:color w:val="000088"/>
                <w:lang w:val="en-US"/>
                <w:rPrChange w:id="678" w:author="Валера " w:date="2017-08-07T22:43:00Z">
                  <w:rPr>
                    <w:color w:val="000088"/>
                  </w:rPr>
                </w:rPrChange>
              </w:rPr>
              <w:t>static</w:t>
            </w:r>
            <w:r w:rsidRPr="00D46683">
              <w:rPr>
                <w:color w:val="000000"/>
                <w:lang w:val="en-US"/>
                <w:rPrChange w:id="679" w:author="Валера " w:date="2017-08-07T22:43:00Z">
                  <w:rPr>
                    <w:color w:val="000000"/>
                  </w:rPr>
                </w:rPrChange>
              </w:rPr>
              <w:t xml:space="preserve"> </w:t>
            </w:r>
            <w:r w:rsidRPr="00D46683">
              <w:rPr>
                <w:color w:val="000088"/>
                <w:lang w:val="en-US"/>
                <w:rPrChange w:id="680" w:author="Валера " w:date="2017-08-07T22:43:00Z">
                  <w:rPr>
                    <w:color w:val="000088"/>
                  </w:rPr>
                </w:rPrChange>
              </w:rPr>
              <w:t>void</w:t>
            </w:r>
            <w:r w:rsidRPr="00D46683">
              <w:rPr>
                <w:color w:val="000000"/>
                <w:lang w:val="en-US"/>
                <w:rPrChange w:id="681" w:author="Валера " w:date="2017-08-07T22:43:00Z">
                  <w:rPr>
                    <w:color w:val="000000"/>
                  </w:rPr>
                </w:rPrChange>
              </w:rPr>
              <w:t xml:space="preserve"> </w:t>
            </w:r>
            <w:smartTag w:uri="urn:schemas-microsoft-com:office:smarttags" w:element="place">
              <w:r w:rsidRPr="00D46683">
                <w:rPr>
                  <w:color w:val="660066"/>
                  <w:lang w:val="en-US"/>
                  <w:rPrChange w:id="682" w:author="Валера " w:date="2017-08-07T22:43:00Z">
                    <w:rPr>
                      <w:color w:val="660066"/>
                    </w:rPr>
                  </w:rPrChange>
                </w:rPr>
                <w:t>Main</w:t>
              </w:r>
            </w:smartTag>
            <w:r w:rsidRPr="00D46683">
              <w:rPr>
                <w:color w:val="666600"/>
                <w:lang w:val="en-US"/>
                <w:rPrChange w:id="683" w:author="Валера " w:date="2017-08-07T22:43:00Z">
                  <w:rPr>
                    <w:color w:val="666600"/>
                  </w:rPr>
                </w:rPrChange>
              </w:rPr>
              <w:t>(</w:t>
            </w:r>
            <w:r w:rsidRPr="00D46683">
              <w:rPr>
                <w:color w:val="000088"/>
                <w:lang w:val="en-US"/>
                <w:rPrChange w:id="684" w:author="Валера " w:date="2017-08-07T22:43:00Z">
                  <w:rPr>
                    <w:color w:val="000088"/>
                  </w:rPr>
                </w:rPrChange>
              </w:rPr>
              <w:t>string</w:t>
            </w:r>
            <w:r w:rsidRPr="00D46683">
              <w:rPr>
                <w:color w:val="666600"/>
                <w:lang w:val="en-US"/>
                <w:rPrChange w:id="685" w:author="Валера " w:date="2017-08-07T22:43:00Z">
                  <w:rPr>
                    <w:color w:val="666600"/>
                  </w:rPr>
                </w:rPrChange>
              </w:rPr>
              <w:t>[]</w:t>
            </w:r>
            <w:r w:rsidRPr="00D46683">
              <w:rPr>
                <w:color w:val="000000"/>
                <w:lang w:val="en-US"/>
                <w:rPrChange w:id="686" w:author="Валера " w:date="2017-08-07T22:43:00Z">
                  <w:rPr>
                    <w:color w:val="000000"/>
                  </w:rPr>
                </w:rPrChange>
              </w:rPr>
              <w:t xml:space="preserve"> args)</w:t>
            </w:r>
          </w:p>
          <w:p w:rsidR="00D46683" w:rsidRPr="00D46683" w:rsidRDefault="00D46683" w:rsidP="00E92E7E">
            <w:pPr>
              <w:pStyle w:val="normal0"/>
              <w:widowControl w:val="0"/>
              <w:spacing w:before="0" w:after="0" w:line="240" w:lineRule="auto"/>
              <w:rPr>
                <w:color w:val="000000"/>
                <w:lang w:val="en-US"/>
                <w:rPrChange w:id="687"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688" w:author="Unknown">
                  <w:rPr>
                    <w:color w:val="000000"/>
                  </w:rPr>
                </w:rPrChange>
              </w:rPr>
            </w:pPr>
            <w:r w:rsidRPr="00D46683">
              <w:rPr>
                <w:color w:val="000000"/>
                <w:lang w:val="en-US"/>
                <w:rPrChange w:id="689" w:author="Валера " w:date="2017-08-07T22:43:00Z">
                  <w:rPr>
                    <w:color w:val="000000"/>
                  </w:rPr>
                </w:rPrChange>
              </w:rPr>
              <w:t xml:space="preserve">    </w:t>
            </w:r>
            <w:r w:rsidRPr="00D46683">
              <w:rPr>
                <w:color w:val="000088"/>
                <w:lang w:val="en-US"/>
                <w:rPrChange w:id="690" w:author="Валера " w:date="2017-08-07T22:43:00Z">
                  <w:rPr>
                    <w:color w:val="000088"/>
                  </w:rPr>
                </w:rPrChange>
              </w:rPr>
              <w:t>int</w:t>
            </w:r>
            <w:r w:rsidRPr="00D46683">
              <w:rPr>
                <w:color w:val="000000"/>
                <w:lang w:val="en-US"/>
                <w:rPrChange w:id="691" w:author="Валера " w:date="2017-08-07T22:43:00Z">
                  <w:rPr>
                    <w:color w:val="000000"/>
                  </w:rPr>
                </w:rPrChange>
              </w:rPr>
              <w:t xml:space="preserve"> a </w:t>
            </w:r>
            <w:r w:rsidRPr="00D46683">
              <w:rPr>
                <w:color w:val="666600"/>
                <w:lang w:val="en-US"/>
                <w:rPrChange w:id="692" w:author="Валера " w:date="2017-08-07T22:43:00Z">
                  <w:rPr>
                    <w:color w:val="666600"/>
                  </w:rPr>
                </w:rPrChange>
              </w:rPr>
              <w:t>=</w:t>
            </w:r>
            <w:r w:rsidRPr="00D46683">
              <w:rPr>
                <w:color w:val="000000"/>
                <w:lang w:val="en-US"/>
                <w:rPrChange w:id="693" w:author="Валера " w:date="2017-08-07T22:43:00Z">
                  <w:rPr>
                    <w:color w:val="000000"/>
                  </w:rPr>
                </w:rPrChange>
              </w:rPr>
              <w:t xml:space="preserve"> </w:t>
            </w:r>
            <w:r w:rsidRPr="00D46683">
              <w:rPr>
                <w:color w:val="006666"/>
                <w:lang w:val="en-US"/>
                <w:rPrChange w:id="694" w:author="Валера " w:date="2017-08-07T22:43:00Z">
                  <w:rPr>
                    <w:color w:val="006666"/>
                  </w:rPr>
                </w:rPrChange>
              </w:rPr>
              <w:t>100;</w:t>
            </w:r>
          </w:p>
          <w:p w:rsidR="00D46683" w:rsidRPr="00D46683" w:rsidRDefault="00D46683" w:rsidP="00E92E7E">
            <w:pPr>
              <w:pStyle w:val="normal0"/>
              <w:widowControl w:val="0"/>
              <w:spacing w:before="0" w:after="0" w:line="240" w:lineRule="auto"/>
              <w:rPr>
                <w:color w:val="000000"/>
                <w:lang w:val="en-US"/>
                <w:rPrChange w:id="695" w:author="Unknown">
                  <w:rPr>
                    <w:color w:val="000000"/>
                  </w:rPr>
                </w:rPrChange>
              </w:rPr>
            </w:pPr>
            <w:r w:rsidRPr="00D46683">
              <w:rPr>
                <w:color w:val="000000"/>
                <w:lang w:val="en-US"/>
                <w:rPrChange w:id="696" w:author="Валера " w:date="2017-08-07T22:43:00Z">
                  <w:rPr>
                    <w:color w:val="000000"/>
                  </w:rPr>
                </w:rPrChange>
              </w:rPr>
              <w:t xml:space="preserve">    </w:t>
            </w:r>
            <w:r w:rsidRPr="00D46683">
              <w:rPr>
                <w:color w:val="000088"/>
                <w:lang w:val="en-US"/>
                <w:rPrChange w:id="697" w:author="Валера " w:date="2017-08-07T22:43:00Z">
                  <w:rPr>
                    <w:color w:val="000088"/>
                  </w:rPr>
                </w:rPrChange>
              </w:rPr>
              <w:t>int</w:t>
            </w:r>
            <w:r w:rsidRPr="00D46683">
              <w:rPr>
                <w:color w:val="000000"/>
                <w:lang w:val="en-US"/>
                <w:rPrChange w:id="698" w:author="Валера " w:date="2017-08-07T22:43:00Z">
                  <w:rPr>
                    <w:color w:val="000000"/>
                  </w:rPr>
                </w:rPrChange>
              </w:rPr>
              <w:t xml:space="preserve"> b </w:t>
            </w:r>
            <w:r w:rsidRPr="00D46683">
              <w:rPr>
                <w:color w:val="666600"/>
                <w:lang w:val="en-US"/>
                <w:rPrChange w:id="699" w:author="Валера " w:date="2017-08-07T22:43:00Z">
                  <w:rPr>
                    <w:color w:val="666600"/>
                  </w:rPr>
                </w:rPrChange>
              </w:rPr>
              <w:t>=</w:t>
            </w:r>
            <w:r w:rsidRPr="00D46683">
              <w:rPr>
                <w:color w:val="000000"/>
                <w:lang w:val="en-US"/>
                <w:rPrChange w:id="700" w:author="Валера " w:date="2017-08-07T22:43:00Z">
                  <w:rPr>
                    <w:color w:val="000000"/>
                  </w:rPr>
                </w:rPrChange>
              </w:rPr>
              <w:t xml:space="preserve"> </w:t>
            </w:r>
            <w:r w:rsidRPr="00D46683">
              <w:rPr>
                <w:color w:val="006666"/>
                <w:lang w:val="en-US"/>
                <w:rPrChange w:id="701" w:author="Валера " w:date="2017-08-07T22:43:00Z">
                  <w:rPr>
                    <w:color w:val="006666"/>
                  </w:rPr>
                </w:rPrChange>
              </w:rPr>
              <w:t>200;</w:t>
            </w:r>
          </w:p>
          <w:p w:rsidR="00D46683" w:rsidRPr="00D46683" w:rsidRDefault="00D46683" w:rsidP="00E92E7E">
            <w:pPr>
              <w:pStyle w:val="normal0"/>
              <w:widowControl w:val="0"/>
              <w:spacing w:before="0" w:after="0" w:line="240" w:lineRule="auto"/>
              <w:rPr>
                <w:color w:val="000000"/>
                <w:lang w:val="en-US"/>
                <w:rPrChange w:id="702" w:author="Unknown">
                  <w:rPr>
                    <w:color w:val="000000"/>
                  </w:rPr>
                </w:rPrChange>
              </w:rPr>
            </w:pPr>
            <w:r w:rsidRPr="00D46683">
              <w:rPr>
                <w:color w:val="000000"/>
                <w:lang w:val="en-US"/>
                <w:rPrChange w:id="703" w:author="Валера " w:date="2017-08-07T22:43:00Z">
                  <w:rPr>
                    <w:color w:val="000000"/>
                  </w:rPr>
                </w:rPrChange>
              </w:rPr>
              <w:t xml:space="preserve">    </w:t>
            </w:r>
            <w:r w:rsidRPr="00D46683">
              <w:rPr>
                <w:color w:val="000088"/>
                <w:lang w:val="en-US"/>
                <w:rPrChange w:id="704" w:author="Валера " w:date="2017-08-07T22:43:00Z">
                  <w:rPr>
                    <w:color w:val="000088"/>
                  </w:rPr>
                </w:rPrChange>
              </w:rPr>
              <w:t>int</w:t>
            </w:r>
            <w:r w:rsidRPr="00D46683">
              <w:rPr>
                <w:color w:val="000000"/>
                <w:lang w:val="en-US"/>
                <w:rPrChange w:id="705" w:author="Валера " w:date="2017-08-07T22:43:00Z">
                  <w:rPr>
                    <w:color w:val="000000"/>
                  </w:rPr>
                </w:rPrChange>
              </w:rPr>
              <w:t xml:space="preserve"> max</w:t>
            </w:r>
            <w:r w:rsidRPr="00D46683">
              <w:rPr>
                <w:color w:val="666600"/>
                <w:lang w:val="en-US"/>
                <w:rPrChange w:id="706" w:author="Валера " w:date="2017-08-07T22:43:00Z">
                  <w:rPr>
                    <w:color w:val="666600"/>
                  </w:rPr>
                </w:rPrChange>
              </w:rPr>
              <w:t>=</w:t>
            </w:r>
            <w:r w:rsidRPr="00D46683">
              <w:rPr>
                <w:color w:val="000000"/>
                <w:lang w:val="en-US"/>
                <w:rPrChange w:id="707" w:author="Валера " w:date="2017-08-07T22:43:00Z">
                  <w:rPr>
                    <w:color w:val="000000"/>
                  </w:rPr>
                </w:rPrChange>
              </w:rPr>
              <w:t>a</w:t>
            </w:r>
            <w:r w:rsidRPr="00D46683">
              <w:rPr>
                <w:color w:val="666600"/>
                <w:lang w:val="en-US"/>
                <w:rPrChange w:id="708" w:author="Валера " w:date="2017-08-07T22:43:00Z">
                  <w:rPr>
                    <w:color w:val="666600"/>
                  </w:rPr>
                </w:rPrChange>
              </w:rPr>
              <w:t>&gt;</w:t>
            </w:r>
            <w:r w:rsidRPr="00D46683">
              <w:rPr>
                <w:color w:val="000000"/>
                <w:lang w:val="en-US"/>
                <w:rPrChange w:id="709" w:author="Валера " w:date="2017-08-07T22:43:00Z">
                  <w:rPr>
                    <w:color w:val="000000"/>
                  </w:rPr>
                </w:rPrChange>
              </w:rPr>
              <w:t>b</w:t>
            </w:r>
            <w:r w:rsidRPr="00D46683">
              <w:rPr>
                <w:color w:val="666600"/>
                <w:lang w:val="en-US"/>
                <w:rPrChange w:id="710" w:author="Валера " w:date="2017-08-07T22:43:00Z">
                  <w:rPr>
                    <w:color w:val="666600"/>
                  </w:rPr>
                </w:rPrChange>
              </w:rPr>
              <w:t>?</w:t>
            </w:r>
            <w:r w:rsidRPr="00D46683">
              <w:rPr>
                <w:color w:val="000000"/>
                <w:lang w:val="en-US"/>
                <w:rPrChange w:id="711" w:author="Валера " w:date="2017-08-07T22:43:00Z">
                  <w:rPr>
                    <w:color w:val="000000"/>
                  </w:rPr>
                </w:rPrChange>
              </w:rPr>
              <w:t xml:space="preserve"> a</w:t>
            </w:r>
            <w:r w:rsidRPr="00D46683">
              <w:rPr>
                <w:color w:val="666600"/>
                <w:lang w:val="en-US"/>
                <w:rPrChange w:id="712" w:author="Валера " w:date="2017-08-07T22:43:00Z">
                  <w:rPr>
                    <w:color w:val="666600"/>
                  </w:rPr>
                </w:rPrChange>
              </w:rPr>
              <w:t>:</w:t>
            </w:r>
            <w:r w:rsidRPr="00D46683">
              <w:rPr>
                <w:color w:val="000000"/>
                <w:lang w:val="en-US"/>
                <w:rPrChange w:id="713" w:author="Валера " w:date="2017-08-07T22:43:00Z">
                  <w:rPr>
                    <w:color w:val="000000"/>
                  </w:rPr>
                </w:rPrChange>
              </w:rPr>
              <w:t>b;</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Default="00D46683">
      <w:pPr>
        <w:pStyle w:val="normal0"/>
      </w:pPr>
    </w:p>
    <w:p w:rsidR="00D46683" w:rsidRDefault="00D46683">
      <w:pPr>
        <w:pStyle w:val="normal0"/>
      </w:pPr>
      <w:r>
        <w:t>Вариант 2:</w:t>
      </w:r>
    </w:p>
    <w:tbl>
      <w:tblPr>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5"/>
      </w:tblGrid>
      <w:tr w:rsidR="00D46683" w:rsidTr="00E92E7E">
        <w:tc>
          <w:tcPr>
            <w:tcW w:w="9645"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714"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715" w:author="Unknown">
                  <w:rPr>
                    <w:color w:val="000000"/>
                  </w:rPr>
                </w:rPrChange>
              </w:rPr>
            </w:pPr>
            <w:r w:rsidRPr="00D46683">
              <w:rPr>
                <w:color w:val="000088"/>
                <w:lang w:val="en-US"/>
                <w:rPrChange w:id="716" w:author="Валера " w:date="2017-08-07T22:43:00Z">
                  <w:rPr>
                    <w:color w:val="000088"/>
                  </w:rPr>
                </w:rPrChange>
              </w:rPr>
              <w:t>static</w:t>
            </w:r>
            <w:r w:rsidRPr="00D46683">
              <w:rPr>
                <w:color w:val="000000"/>
                <w:lang w:val="en-US"/>
                <w:rPrChange w:id="717" w:author="Валера " w:date="2017-08-07T22:43:00Z">
                  <w:rPr>
                    <w:color w:val="000000"/>
                  </w:rPr>
                </w:rPrChange>
              </w:rPr>
              <w:t xml:space="preserve"> </w:t>
            </w:r>
            <w:r w:rsidRPr="00D46683">
              <w:rPr>
                <w:color w:val="000088"/>
                <w:lang w:val="en-US"/>
                <w:rPrChange w:id="718" w:author="Валера " w:date="2017-08-07T22:43:00Z">
                  <w:rPr>
                    <w:color w:val="000088"/>
                  </w:rPr>
                </w:rPrChange>
              </w:rPr>
              <w:t>void</w:t>
            </w:r>
            <w:r w:rsidRPr="00D46683">
              <w:rPr>
                <w:color w:val="000000"/>
                <w:lang w:val="en-US"/>
                <w:rPrChange w:id="719" w:author="Валера " w:date="2017-08-07T22:43:00Z">
                  <w:rPr>
                    <w:color w:val="000000"/>
                  </w:rPr>
                </w:rPrChange>
              </w:rPr>
              <w:t xml:space="preserve"> </w:t>
            </w:r>
            <w:smartTag w:uri="urn:schemas-microsoft-com:office:smarttags" w:element="place">
              <w:r w:rsidRPr="00D46683">
                <w:rPr>
                  <w:color w:val="660066"/>
                  <w:lang w:val="en-US"/>
                  <w:rPrChange w:id="720" w:author="Валера " w:date="2017-08-07T22:43:00Z">
                    <w:rPr>
                      <w:color w:val="660066"/>
                    </w:rPr>
                  </w:rPrChange>
                </w:rPr>
                <w:t>Main</w:t>
              </w:r>
            </w:smartTag>
            <w:r w:rsidRPr="00D46683">
              <w:rPr>
                <w:color w:val="666600"/>
                <w:lang w:val="en-US"/>
                <w:rPrChange w:id="721" w:author="Валера " w:date="2017-08-07T22:43:00Z">
                  <w:rPr>
                    <w:color w:val="666600"/>
                  </w:rPr>
                </w:rPrChange>
              </w:rPr>
              <w:t>(</w:t>
            </w:r>
            <w:r w:rsidRPr="00D46683">
              <w:rPr>
                <w:color w:val="000088"/>
                <w:lang w:val="en-US"/>
                <w:rPrChange w:id="722" w:author="Валера " w:date="2017-08-07T22:43:00Z">
                  <w:rPr>
                    <w:color w:val="000088"/>
                  </w:rPr>
                </w:rPrChange>
              </w:rPr>
              <w:t>string</w:t>
            </w:r>
            <w:r w:rsidRPr="00D46683">
              <w:rPr>
                <w:color w:val="666600"/>
                <w:lang w:val="en-US"/>
                <w:rPrChange w:id="723" w:author="Валера " w:date="2017-08-07T22:43:00Z">
                  <w:rPr>
                    <w:color w:val="666600"/>
                  </w:rPr>
                </w:rPrChange>
              </w:rPr>
              <w:t>[]</w:t>
            </w:r>
            <w:r w:rsidRPr="00D46683">
              <w:rPr>
                <w:color w:val="000000"/>
                <w:lang w:val="en-US"/>
                <w:rPrChange w:id="724" w:author="Валера " w:date="2017-08-07T22:43:00Z">
                  <w:rPr>
                    <w:color w:val="000000"/>
                  </w:rPr>
                </w:rPrChange>
              </w:rPr>
              <w:t xml:space="preserve"> args)</w:t>
            </w:r>
          </w:p>
          <w:p w:rsidR="00D46683" w:rsidRPr="00D46683" w:rsidRDefault="00D46683" w:rsidP="00E92E7E">
            <w:pPr>
              <w:pStyle w:val="normal0"/>
              <w:widowControl w:val="0"/>
              <w:spacing w:before="0" w:after="0" w:line="240" w:lineRule="auto"/>
              <w:rPr>
                <w:color w:val="000000"/>
                <w:lang w:val="en-US"/>
                <w:rPrChange w:id="725"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726" w:author="Unknown">
                  <w:rPr>
                    <w:color w:val="000000"/>
                  </w:rPr>
                </w:rPrChange>
              </w:rPr>
            </w:pPr>
            <w:r w:rsidRPr="00D46683">
              <w:rPr>
                <w:color w:val="000000"/>
                <w:lang w:val="en-US"/>
                <w:rPrChange w:id="727" w:author="Валера " w:date="2017-08-07T22:43:00Z">
                  <w:rPr>
                    <w:color w:val="000000"/>
                  </w:rPr>
                </w:rPrChange>
              </w:rPr>
              <w:t xml:space="preserve">   </w:t>
            </w:r>
            <w:r w:rsidRPr="00D46683">
              <w:rPr>
                <w:color w:val="000088"/>
                <w:lang w:val="en-US"/>
                <w:rPrChange w:id="728" w:author="Валера " w:date="2017-08-07T22:43:00Z">
                  <w:rPr>
                    <w:color w:val="000088"/>
                  </w:rPr>
                </w:rPrChange>
              </w:rPr>
              <w:t>int</w:t>
            </w:r>
            <w:r w:rsidRPr="00D46683">
              <w:rPr>
                <w:color w:val="000000"/>
                <w:lang w:val="en-US"/>
                <w:rPrChange w:id="729" w:author="Валера " w:date="2017-08-07T22:43:00Z">
                  <w:rPr>
                    <w:color w:val="000000"/>
                  </w:rPr>
                </w:rPrChange>
              </w:rPr>
              <w:t xml:space="preserve"> a </w:t>
            </w:r>
            <w:r w:rsidRPr="00D46683">
              <w:rPr>
                <w:color w:val="666600"/>
                <w:lang w:val="en-US"/>
                <w:rPrChange w:id="730" w:author="Валера " w:date="2017-08-07T22:43:00Z">
                  <w:rPr>
                    <w:color w:val="666600"/>
                  </w:rPr>
                </w:rPrChange>
              </w:rPr>
              <w:t>=</w:t>
            </w:r>
            <w:r w:rsidRPr="00D46683">
              <w:rPr>
                <w:color w:val="000000"/>
                <w:lang w:val="en-US"/>
                <w:rPrChange w:id="731" w:author="Валера " w:date="2017-08-07T22:43:00Z">
                  <w:rPr>
                    <w:color w:val="000000"/>
                  </w:rPr>
                </w:rPrChange>
              </w:rPr>
              <w:t xml:space="preserve"> </w:t>
            </w:r>
            <w:r w:rsidRPr="00D46683">
              <w:rPr>
                <w:color w:val="006666"/>
                <w:lang w:val="en-US"/>
                <w:rPrChange w:id="732" w:author="Валера " w:date="2017-08-07T22:43:00Z">
                  <w:rPr>
                    <w:color w:val="006666"/>
                  </w:rPr>
                </w:rPrChange>
              </w:rPr>
              <w:t>100;</w:t>
            </w:r>
          </w:p>
          <w:p w:rsidR="00D46683" w:rsidRPr="00D46683" w:rsidRDefault="00D46683" w:rsidP="00E92E7E">
            <w:pPr>
              <w:pStyle w:val="normal0"/>
              <w:widowControl w:val="0"/>
              <w:spacing w:before="0" w:after="0" w:line="240" w:lineRule="auto"/>
              <w:rPr>
                <w:color w:val="000000"/>
                <w:lang w:val="en-US"/>
                <w:rPrChange w:id="733" w:author="Unknown">
                  <w:rPr>
                    <w:color w:val="000000"/>
                  </w:rPr>
                </w:rPrChange>
              </w:rPr>
            </w:pPr>
            <w:r w:rsidRPr="00D46683">
              <w:rPr>
                <w:color w:val="000000"/>
                <w:lang w:val="en-US"/>
                <w:rPrChange w:id="734" w:author="Валера " w:date="2017-08-07T22:43:00Z">
                  <w:rPr>
                    <w:color w:val="000000"/>
                  </w:rPr>
                </w:rPrChange>
              </w:rPr>
              <w:t xml:space="preserve">   </w:t>
            </w:r>
            <w:r w:rsidRPr="00D46683">
              <w:rPr>
                <w:color w:val="000088"/>
                <w:lang w:val="en-US"/>
                <w:rPrChange w:id="735" w:author="Валера " w:date="2017-08-07T22:43:00Z">
                  <w:rPr>
                    <w:color w:val="000088"/>
                  </w:rPr>
                </w:rPrChange>
              </w:rPr>
              <w:t>int</w:t>
            </w:r>
            <w:r w:rsidRPr="00D46683">
              <w:rPr>
                <w:color w:val="000000"/>
                <w:lang w:val="en-US"/>
                <w:rPrChange w:id="736" w:author="Валера " w:date="2017-08-07T22:43:00Z">
                  <w:rPr>
                    <w:color w:val="000000"/>
                  </w:rPr>
                </w:rPrChange>
              </w:rPr>
              <w:t xml:space="preserve"> b </w:t>
            </w:r>
            <w:r w:rsidRPr="00D46683">
              <w:rPr>
                <w:color w:val="666600"/>
                <w:lang w:val="en-US"/>
                <w:rPrChange w:id="737" w:author="Валера " w:date="2017-08-07T22:43:00Z">
                  <w:rPr>
                    <w:color w:val="666600"/>
                  </w:rPr>
                </w:rPrChange>
              </w:rPr>
              <w:t>=</w:t>
            </w:r>
            <w:r w:rsidRPr="00D46683">
              <w:rPr>
                <w:color w:val="000000"/>
                <w:lang w:val="en-US"/>
                <w:rPrChange w:id="738" w:author="Валера " w:date="2017-08-07T22:43:00Z">
                  <w:rPr>
                    <w:color w:val="000000"/>
                  </w:rPr>
                </w:rPrChange>
              </w:rPr>
              <w:t xml:space="preserve"> </w:t>
            </w:r>
            <w:r w:rsidRPr="00D46683">
              <w:rPr>
                <w:color w:val="006666"/>
                <w:lang w:val="en-US"/>
                <w:rPrChange w:id="739" w:author="Валера " w:date="2017-08-07T22:43:00Z">
                  <w:rPr>
                    <w:color w:val="006666"/>
                  </w:rPr>
                </w:rPrChange>
              </w:rPr>
              <w:t>200;</w:t>
            </w:r>
          </w:p>
          <w:p w:rsidR="00D46683" w:rsidRPr="00D46683" w:rsidRDefault="00D46683" w:rsidP="00E92E7E">
            <w:pPr>
              <w:pStyle w:val="normal0"/>
              <w:widowControl w:val="0"/>
              <w:spacing w:before="0" w:after="0" w:line="240" w:lineRule="auto"/>
              <w:rPr>
                <w:color w:val="000000"/>
                <w:lang w:val="en-US"/>
                <w:rPrChange w:id="740" w:author="Unknown">
                  <w:rPr>
                    <w:color w:val="000000"/>
                  </w:rPr>
                </w:rPrChange>
              </w:rPr>
            </w:pPr>
            <w:r w:rsidRPr="00D46683">
              <w:rPr>
                <w:color w:val="000000"/>
                <w:lang w:val="en-US"/>
                <w:rPrChange w:id="741" w:author="Валера " w:date="2017-08-07T22:43:00Z">
                  <w:rPr>
                    <w:color w:val="000000"/>
                  </w:rPr>
                </w:rPrChange>
              </w:rPr>
              <w:t xml:space="preserve">   </w:t>
            </w:r>
            <w:r w:rsidRPr="00D46683">
              <w:rPr>
                <w:color w:val="000088"/>
                <w:lang w:val="en-US"/>
                <w:rPrChange w:id="742" w:author="Валера " w:date="2017-08-07T22:43:00Z">
                  <w:rPr>
                    <w:color w:val="000088"/>
                  </w:rPr>
                </w:rPrChange>
              </w:rPr>
              <w:t>int</w:t>
            </w:r>
            <w:r w:rsidRPr="00D46683">
              <w:rPr>
                <w:color w:val="000000"/>
                <w:lang w:val="en-US"/>
                <w:rPrChange w:id="743" w:author="Валера " w:date="2017-08-07T22:43:00Z">
                  <w:rPr>
                    <w:color w:val="000000"/>
                  </w:rPr>
                </w:rPrChange>
              </w:rPr>
              <w:t xml:space="preserve"> max;</w:t>
            </w:r>
          </w:p>
          <w:p w:rsidR="00D46683" w:rsidRPr="00D46683" w:rsidRDefault="00D46683" w:rsidP="00E92E7E">
            <w:pPr>
              <w:pStyle w:val="normal0"/>
              <w:widowControl w:val="0"/>
              <w:spacing w:before="0" w:after="0" w:line="240" w:lineRule="auto"/>
              <w:rPr>
                <w:color w:val="000000"/>
                <w:lang w:val="en-US"/>
                <w:rPrChange w:id="744" w:author="Unknown">
                  <w:rPr>
                    <w:color w:val="000000"/>
                  </w:rPr>
                </w:rPrChange>
              </w:rPr>
            </w:pPr>
            <w:r w:rsidRPr="00D46683">
              <w:rPr>
                <w:color w:val="000000"/>
                <w:lang w:val="en-US"/>
                <w:rPrChange w:id="745" w:author="Валера " w:date="2017-08-07T22:43:00Z">
                  <w:rPr>
                    <w:color w:val="000000"/>
                  </w:rPr>
                </w:rPrChange>
              </w:rPr>
              <w:t xml:space="preserve">   </w:t>
            </w:r>
            <w:r w:rsidRPr="00D46683">
              <w:rPr>
                <w:color w:val="000088"/>
                <w:lang w:val="en-US"/>
                <w:rPrChange w:id="746" w:author="Валера " w:date="2017-08-07T22:43:00Z">
                  <w:rPr>
                    <w:color w:val="000088"/>
                  </w:rPr>
                </w:rPrChange>
              </w:rPr>
              <w:t>if</w:t>
            </w:r>
            <w:r w:rsidRPr="00D46683">
              <w:rPr>
                <w:color w:val="000000"/>
                <w:lang w:val="en-US"/>
                <w:rPrChange w:id="747" w:author="Валера " w:date="2017-08-07T22:43:00Z">
                  <w:rPr>
                    <w:color w:val="000000"/>
                  </w:rPr>
                </w:rPrChange>
              </w:rPr>
              <w:t xml:space="preserve"> </w:t>
            </w:r>
            <w:r w:rsidRPr="00D46683">
              <w:rPr>
                <w:color w:val="666600"/>
                <w:lang w:val="en-US"/>
                <w:rPrChange w:id="748" w:author="Валера " w:date="2017-08-07T22:43:00Z">
                  <w:rPr>
                    <w:color w:val="666600"/>
                  </w:rPr>
                </w:rPrChange>
              </w:rPr>
              <w:t>(</w:t>
            </w:r>
            <w:r w:rsidRPr="00D46683">
              <w:rPr>
                <w:color w:val="000000"/>
                <w:lang w:val="en-US"/>
                <w:rPrChange w:id="749" w:author="Валера " w:date="2017-08-07T22:43:00Z">
                  <w:rPr>
                    <w:color w:val="000000"/>
                  </w:rPr>
                </w:rPrChange>
              </w:rPr>
              <w:t xml:space="preserve">a </w:t>
            </w:r>
            <w:r w:rsidRPr="00D46683">
              <w:rPr>
                <w:color w:val="666600"/>
                <w:lang w:val="en-US"/>
                <w:rPrChange w:id="750" w:author="Валера " w:date="2017-08-07T22:43:00Z">
                  <w:rPr>
                    <w:color w:val="666600"/>
                  </w:rPr>
                </w:rPrChange>
              </w:rPr>
              <w:t>&gt;</w:t>
            </w:r>
            <w:r w:rsidRPr="00D46683">
              <w:rPr>
                <w:color w:val="000000"/>
                <w:lang w:val="en-US"/>
                <w:rPrChange w:id="751" w:author="Валера " w:date="2017-08-07T22:43:00Z">
                  <w:rPr>
                    <w:color w:val="000000"/>
                  </w:rPr>
                </w:rPrChange>
              </w:rPr>
              <w:t xml:space="preserve"> b</w:t>
            </w:r>
            <w:r w:rsidRPr="00D46683">
              <w:rPr>
                <w:color w:val="666600"/>
                <w:lang w:val="en-US"/>
                <w:rPrChange w:id="752" w:author="Валера " w:date="2017-08-07T22:43:00Z">
                  <w:rPr>
                    <w:color w:val="666600"/>
                  </w:rPr>
                </w:rPrChange>
              </w:rPr>
              <w:t>)</w:t>
            </w:r>
            <w:r w:rsidRPr="00D46683">
              <w:rPr>
                <w:color w:val="000000"/>
                <w:lang w:val="en-US"/>
                <w:rPrChange w:id="753" w:author="Валера " w:date="2017-08-07T22:43:00Z">
                  <w:rPr>
                    <w:color w:val="000000"/>
                  </w:rPr>
                </w:rPrChange>
              </w:rPr>
              <w:t xml:space="preserve"> max</w:t>
            </w:r>
            <w:r w:rsidRPr="00D46683">
              <w:rPr>
                <w:color w:val="666600"/>
                <w:lang w:val="en-US"/>
                <w:rPrChange w:id="754" w:author="Валера " w:date="2017-08-07T22:43:00Z">
                  <w:rPr>
                    <w:color w:val="666600"/>
                  </w:rPr>
                </w:rPrChange>
              </w:rPr>
              <w:t>=</w:t>
            </w:r>
            <w:r w:rsidRPr="00D46683">
              <w:rPr>
                <w:color w:val="000000"/>
                <w:lang w:val="en-US"/>
                <w:rPrChange w:id="755" w:author="Валера " w:date="2017-08-07T22:43:00Z">
                  <w:rPr>
                    <w:color w:val="000000"/>
                  </w:rPr>
                </w:rPrChange>
              </w:rPr>
              <w:t>a</w:t>
            </w:r>
            <w:r w:rsidRPr="00D46683">
              <w:rPr>
                <w:color w:val="666600"/>
                <w:lang w:val="en-US"/>
                <w:rPrChange w:id="756" w:author="Валера " w:date="2017-08-07T22:43:00Z">
                  <w:rPr>
                    <w:color w:val="666600"/>
                  </w:rPr>
                </w:rPrChange>
              </w:rPr>
              <w:t>;</w:t>
            </w:r>
            <w:r w:rsidRPr="00D46683">
              <w:rPr>
                <w:color w:val="000088"/>
                <w:lang w:val="en-US"/>
                <w:rPrChange w:id="757" w:author="Валера " w:date="2017-08-07T22:43:00Z">
                  <w:rPr>
                    <w:color w:val="000088"/>
                  </w:rPr>
                </w:rPrChange>
              </w:rPr>
              <w:t>else</w:t>
            </w:r>
            <w:r w:rsidRPr="00D46683">
              <w:rPr>
                <w:color w:val="000000"/>
                <w:lang w:val="en-US"/>
                <w:rPrChange w:id="758" w:author="Валера " w:date="2017-08-07T22:43:00Z">
                  <w:rPr>
                    <w:color w:val="000000"/>
                  </w:rPr>
                </w:rPrChange>
              </w:rPr>
              <w:t xml:space="preserve"> max</w:t>
            </w:r>
            <w:r w:rsidRPr="00D46683">
              <w:rPr>
                <w:color w:val="666600"/>
                <w:lang w:val="en-US"/>
                <w:rPrChange w:id="759" w:author="Валера " w:date="2017-08-07T22:43:00Z">
                  <w:rPr>
                    <w:color w:val="666600"/>
                  </w:rPr>
                </w:rPrChange>
              </w:rPr>
              <w:t>=</w:t>
            </w:r>
            <w:r w:rsidRPr="00D46683">
              <w:rPr>
                <w:color w:val="000000"/>
                <w:lang w:val="en-US"/>
                <w:rPrChange w:id="760" w:author="Валера " w:date="2017-08-07T22:43:00Z">
                  <w:rPr>
                    <w:color w:val="000000"/>
                  </w:rPr>
                </w:rPrChange>
              </w:rPr>
              <w:t>b;</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Default="00D46683">
      <w:pPr>
        <w:pStyle w:val="Heading3"/>
        <w:contextualSpacing w:val="0"/>
      </w:pPr>
      <w:bookmarkStart w:id="761" w:name="_uahxzmipyede" w:colFirst="0" w:colLast="0"/>
      <w:bookmarkEnd w:id="761"/>
      <w:r>
        <w:t>Четность числа</w:t>
      </w:r>
    </w:p>
    <w:p w:rsidR="00D46683" w:rsidRPr="0026416D" w:rsidRDefault="00D46683">
      <w:pPr>
        <w:pStyle w:val="normal0"/>
      </w:pPr>
      <w:r>
        <w:t>Написать метод, проверяющий четность числа:</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762" w:author="Unknown">
                  <w:rPr>
                    <w:color w:val="000000"/>
                  </w:rPr>
                </w:rPrChange>
              </w:rPr>
            </w:pPr>
            <w:r w:rsidRPr="00D46683">
              <w:rPr>
                <w:color w:val="000088"/>
                <w:lang w:val="en-US"/>
                <w:rPrChange w:id="763" w:author="Валера " w:date="2017-08-07T22:43:00Z">
                  <w:rPr>
                    <w:color w:val="000088"/>
                  </w:rPr>
                </w:rPrChange>
              </w:rPr>
              <w:t>static</w:t>
            </w:r>
            <w:r w:rsidRPr="00D46683">
              <w:rPr>
                <w:color w:val="000000"/>
                <w:lang w:val="en-US"/>
                <w:rPrChange w:id="764" w:author="Валера " w:date="2017-08-07T22:43:00Z">
                  <w:rPr>
                    <w:color w:val="000000"/>
                  </w:rPr>
                </w:rPrChange>
              </w:rPr>
              <w:t xml:space="preserve"> </w:t>
            </w:r>
            <w:r w:rsidRPr="00D46683">
              <w:rPr>
                <w:color w:val="000088"/>
                <w:lang w:val="en-US"/>
                <w:rPrChange w:id="765" w:author="Валера " w:date="2017-08-07T22:43:00Z">
                  <w:rPr>
                    <w:color w:val="000088"/>
                  </w:rPr>
                </w:rPrChange>
              </w:rPr>
              <w:t>bool</w:t>
            </w:r>
            <w:r w:rsidRPr="00D46683">
              <w:rPr>
                <w:color w:val="000000"/>
                <w:lang w:val="en-US"/>
                <w:rPrChange w:id="766" w:author="Валера " w:date="2017-08-07T22:43:00Z">
                  <w:rPr>
                    <w:color w:val="000000"/>
                  </w:rPr>
                </w:rPrChange>
              </w:rPr>
              <w:t xml:space="preserve"> </w:t>
            </w:r>
            <w:r w:rsidRPr="00D46683">
              <w:rPr>
                <w:color w:val="660066"/>
                <w:lang w:val="en-US"/>
                <w:rPrChange w:id="767" w:author="Валера " w:date="2017-08-07T22:43:00Z">
                  <w:rPr>
                    <w:color w:val="660066"/>
                  </w:rPr>
                </w:rPrChange>
              </w:rPr>
              <w:t>Odd</w:t>
            </w:r>
            <w:r w:rsidRPr="00D46683">
              <w:rPr>
                <w:color w:val="666600"/>
                <w:lang w:val="en-US"/>
                <w:rPrChange w:id="768" w:author="Валера " w:date="2017-08-07T22:43:00Z">
                  <w:rPr>
                    <w:color w:val="666600"/>
                  </w:rPr>
                </w:rPrChange>
              </w:rPr>
              <w:t>(</w:t>
            </w:r>
            <w:r w:rsidRPr="00D46683">
              <w:rPr>
                <w:color w:val="000088"/>
                <w:lang w:val="en-US"/>
                <w:rPrChange w:id="769" w:author="Валера " w:date="2017-08-07T22:43:00Z">
                  <w:rPr>
                    <w:color w:val="000088"/>
                  </w:rPr>
                </w:rPrChange>
              </w:rPr>
              <w:t>int</w:t>
            </w:r>
            <w:r w:rsidRPr="00D46683">
              <w:rPr>
                <w:color w:val="000000"/>
                <w:lang w:val="en-US"/>
                <w:rPrChange w:id="770" w:author="Валера " w:date="2017-08-07T22:43:00Z">
                  <w:rPr>
                    <w:color w:val="000000"/>
                  </w:rPr>
                </w:rPrChange>
              </w:rPr>
              <w:t xml:space="preserve"> a)</w:t>
            </w:r>
          </w:p>
          <w:p w:rsidR="00D46683" w:rsidRPr="00D46683" w:rsidRDefault="00D46683" w:rsidP="00E92E7E">
            <w:pPr>
              <w:pStyle w:val="normal0"/>
              <w:widowControl w:val="0"/>
              <w:spacing w:before="0" w:after="0" w:line="240" w:lineRule="auto"/>
              <w:rPr>
                <w:color w:val="000000"/>
                <w:lang w:val="en-US"/>
                <w:rPrChange w:id="771"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772" w:author="Unknown">
                  <w:rPr>
                    <w:color w:val="000000"/>
                  </w:rPr>
                </w:rPrChange>
              </w:rPr>
            </w:pPr>
            <w:r w:rsidRPr="00D46683">
              <w:rPr>
                <w:color w:val="000000"/>
                <w:lang w:val="en-US"/>
                <w:rPrChange w:id="773" w:author="Валера " w:date="2017-08-07T22:43:00Z">
                  <w:rPr>
                    <w:color w:val="000000"/>
                  </w:rPr>
                </w:rPrChange>
              </w:rPr>
              <w:t xml:space="preserve">  </w:t>
            </w:r>
            <w:r w:rsidRPr="00D46683">
              <w:rPr>
                <w:color w:val="000088"/>
                <w:lang w:val="en-US"/>
                <w:rPrChange w:id="774" w:author="Валера " w:date="2017-08-07T22:43:00Z">
                  <w:rPr>
                    <w:color w:val="000088"/>
                  </w:rPr>
                </w:rPrChange>
              </w:rPr>
              <w:t>return</w:t>
            </w:r>
            <w:r w:rsidRPr="00D46683">
              <w:rPr>
                <w:color w:val="000000"/>
                <w:lang w:val="en-US"/>
                <w:rPrChange w:id="775" w:author="Валера " w:date="2017-08-07T22:43:00Z">
                  <w:rPr>
                    <w:color w:val="000000"/>
                  </w:rPr>
                </w:rPrChange>
              </w:rPr>
              <w:t xml:space="preserve"> a</w:t>
            </w:r>
            <w:r w:rsidRPr="00D46683">
              <w:rPr>
                <w:color w:val="666600"/>
                <w:lang w:val="en-US"/>
                <w:rPrChange w:id="776" w:author="Валера " w:date="2017-08-07T22:43:00Z">
                  <w:rPr>
                    <w:color w:val="666600"/>
                  </w:rPr>
                </w:rPrChange>
              </w:rPr>
              <w:t>%</w:t>
            </w:r>
            <w:r w:rsidRPr="00D46683">
              <w:rPr>
                <w:color w:val="006666"/>
                <w:lang w:val="en-US"/>
                <w:rPrChange w:id="777" w:author="Валера " w:date="2017-08-07T22:43:00Z">
                  <w:rPr>
                    <w:color w:val="006666"/>
                  </w:rPr>
                </w:rPrChange>
              </w:rPr>
              <w:t>2</w:t>
            </w:r>
            <w:r w:rsidRPr="00D46683">
              <w:rPr>
                <w:color w:val="666600"/>
                <w:lang w:val="en-US"/>
                <w:rPrChange w:id="778" w:author="Валера " w:date="2017-08-07T22:43:00Z">
                  <w:rPr>
                    <w:color w:val="666600"/>
                  </w:rPr>
                </w:rPrChange>
              </w:rPr>
              <w:t>==</w:t>
            </w:r>
            <w:r w:rsidRPr="00D46683">
              <w:rPr>
                <w:color w:val="006666"/>
                <w:lang w:val="en-US"/>
                <w:rPrChange w:id="779" w:author="Валера " w:date="2017-08-07T22:43:00Z">
                  <w:rPr>
                    <w:color w:val="006666"/>
                  </w:rPr>
                </w:rPrChange>
              </w:rPr>
              <w:t>0;</w:t>
            </w:r>
          </w:p>
          <w:p w:rsidR="00D46683" w:rsidRPr="00D46683" w:rsidRDefault="00D46683" w:rsidP="00E92E7E">
            <w:pPr>
              <w:pStyle w:val="normal0"/>
              <w:widowControl w:val="0"/>
              <w:spacing w:before="0" w:after="0" w:line="240" w:lineRule="auto"/>
              <w:rPr>
                <w:ins w:id="780" w:author="Валера " w:date="2017-08-06T21:34:00Z"/>
                <w:color w:val="000000"/>
                <w:lang w:val="en-US"/>
                <w:rPrChange w:id="781" w:author="Unknown">
                  <w:rPr>
                    <w:ins w:id="782" w:author="Валера " w:date="2017-08-06T21:34:00Z"/>
                    <w:color w:val="000000"/>
                  </w:rPr>
                </w:rPrChange>
              </w:rPr>
            </w:pPr>
            <w:r>
              <w:rPr>
                <w:color w:val="000000"/>
                <w:lang w:val="en-US"/>
              </w:rPr>
              <w:t>}</w:t>
            </w:r>
          </w:p>
          <w:p w:rsidR="00D46683" w:rsidRPr="00D46683" w:rsidRDefault="00D46683" w:rsidP="00FE61E9">
            <w:pPr>
              <w:numPr>
                <w:ins w:id="783" w:author="Валера " w:date="2017-08-06T21:34:00Z"/>
              </w:numPr>
              <w:autoSpaceDE w:val="0"/>
              <w:autoSpaceDN w:val="0"/>
              <w:adjustRightInd w:val="0"/>
              <w:spacing w:before="0" w:after="0" w:line="240" w:lineRule="auto"/>
              <w:rPr>
                <w:ins w:id="784" w:author="Валера " w:date="2017-08-06T21:34:00Z"/>
                <w:rFonts w:ascii="Consolas" w:hAnsi="Consolas" w:cs="Consolas"/>
                <w:color w:val="auto"/>
                <w:sz w:val="19"/>
                <w:szCs w:val="19"/>
                <w:lang w:val="en-US"/>
                <w:rPrChange w:id="785" w:author="Unknown">
                  <w:rPr>
                    <w:ins w:id="786" w:author="Валера " w:date="2017-08-06T21:34:00Z"/>
                    <w:rFonts w:ascii="Consolas" w:hAnsi="Consolas" w:cs="Consolas"/>
                    <w:color w:val="auto"/>
                    <w:sz w:val="19"/>
                    <w:szCs w:val="19"/>
                  </w:rPr>
                </w:rPrChange>
              </w:rPr>
            </w:pPr>
            <w:ins w:id="787" w:author="Валера " w:date="2017-08-06T21:34:00Z">
              <w:r w:rsidRPr="00D46683">
                <w:rPr>
                  <w:rFonts w:ascii="Consolas" w:hAnsi="Consolas" w:cs="Consolas"/>
                  <w:color w:val="0000FF"/>
                  <w:sz w:val="19"/>
                  <w:szCs w:val="19"/>
                  <w:lang w:val="en-US"/>
                  <w:rPrChange w:id="788" w:author="Валера " w:date="2017-08-06T21:34:00Z">
                    <w:rPr>
                      <w:rFonts w:ascii="Consolas" w:hAnsi="Consolas" w:cs="Consolas"/>
                      <w:color w:val="0000FF"/>
                      <w:sz w:val="19"/>
                      <w:szCs w:val="19"/>
                    </w:rPr>
                  </w:rPrChange>
                </w:rPr>
                <w:t>static</w:t>
              </w:r>
              <w:r w:rsidRPr="00D46683">
                <w:rPr>
                  <w:rFonts w:ascii="Consolas" w:hAnsi="Consolas" w:cs="Consolas"/>
                  <w:color w:val="auto"/>
                  <w:sz w:val="19"/>
                  <w:szCs w:val="19"/>
                  <w:lang w:val="en-US"/>
                  <w:rPrChange w:id="789" w:author="Валера " w:date="2017-08-06T21:34: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790" w:author="Валера " w:date="2017-08-06T21:34:00Z">
                    <w:rPr>
                      <w:rFonts w:ascii="Consolas" w:hAnsi="Consolas" w:cs="Consolas"/>
                      <w:color w:val="0000FF"/>
                      <w:sz w:val="19"/>
                      <w:szCs w:val="19"/>
                    </w:rPr>
                  </w:rPrChange>
                </w:rPr>
                <w:t>void</w:t>
              </w:r>
              <w:r w:rsidRPr="00D46683">
                <w:rPr>
                  <w:rFonts w:ascii="Consolas" w:hAnsi="Consolas" w:cs="Consolas"/>
                  <w:color w:val="auto"/>
                  <w:sz w:val="19"/>
                  <w:szCs w:val="19"/>
                  <w:lang w:val="en-US"/>
                  <w:rPrChange w:id="791" w:author="Валера " w:date="2017-08-06T21:34:00Z">
                    <w:rPr>
                      <w:rFonts w:ascii="Consolas" w:hAnsi="Consolas" w:cs="Consolas"/>
                      <w:color w:val="auto"/>
                      <w:sz w:val="19"/>
                      <w:szCs w:val="19"/>
                    </w:rPr>
                  </w:rPrChange>
                </w:rPr>
                <w:t xml:space="preserve"> </w:t>
              </w:r>
              <w:smartTag w:uri="urn:schemas-microsoft-com:office:smarttags" w:element="place">
                <w:r w:rsidRPr="00D46683">
                  <w:rPr>
                    <w:rFonts w:ascii="Consolas" w:hAnsi="Consolas" w:cs="Consolas"/>
                    <w:color w:val="auto"/>
                    <w:sz w:val="19"/>
                    <w:szCs w:val="19"/>
                    <w:lang w:val="en-US"/>
                    <w:rPrChange w:id="792" w:author="Валера " w:date="2017-08-06T21:34:00Z">
                      <w:rPr>
                        <w:rFonts w:ascii="Consolas" w:hAnsi="Consolas" w:cs="Consolas"/>
                        <w:color w:val="auto"/>
                        <w:sz w:val="19"/>
                        <w:szCs w:val="19"/>
                      </w:rPr>
                    </w:rPrChange>
                  </w:rPr>
                  <w:t>Main</w:t>
                </w:r>
              </w:smartTag>
              <w:r w:rsidRPr="00D46683">
                <w:rPr>
                  <w:rFonts w:ascii="Consolas" w:hAnsi="Consolas" w:cs="Consolas"/>
                  <w:color w:val="auto"/>
                  <w:sz w:val="19"/>
                  <w:szCs w:val="19"/>
                  <w:lang w:val="en-US"/>
                  <w:rPrChange w:id="793" w:author="Валера " w:date="2017-08-06T21:34:00Z">
                    <w:rPr>
                      <w:rFonts w:ascii="Consolas" w:hAnsi="Consolas" w:cs="Consolas"/>
                      <w:color w:val="auto"/>
                      <w:sz w:val="19"/>
                      <w:szCs w:val="19"/>
                    </w:rPr>
                  </w:rPrChange>
                </w:rPr>
                <w:t>(</w:t>
              </w:r>
              <w:r w:rsidRPr="00D46683">
                <w:rPr>
                  <w:rFonts w:ascii="Consolas" w:hAnsi="Consolas" w:cs="Consolas"/>
                  <w:color w:val="0000FF"/>
                  <w:sz w:val="19"/>
                  <w:szCs w:val="19"/>
                  <w:lang w:val="en-US"/>
                  <w:rPrChange w:id="794" w:author="Валера " w:date="2017-08-06T21:34:00Z">
                    <w:rPr>
                      <w:rFonts w:ascii="Consolas" w:hAnsi="Consolas" w:cs="Consolas"/>
                      <w:color w:val="0000FF"/>
                      <w:sz w:val="19"/>
                      <w:szCs w:val="19"/>
                    </w:rPr>
                  </w:rPrChange>
                </w:rPr>
                <w:t>string</w:t>
              </w:r>
              <w:r w:rsidRPr="00D46683">
                <w:rPr>
                  <w:rFonts w:ascii="Consolas" w:hAnsi="Consolas" w:cs="Consolas"/>
                  <w:color w:val="auto"/>
                  <w:sz w:val="19"/>
                  <w:szCs w:val="19"/>
                  <w:lang w:val="en-US"/>
                  <w:rPrChange w:id="795" w:author="Валера " w:date="2017-08-06T21:34:00Z">
                    <w:rPr>
                      <w:rFonts w:ascii="Consolas" w:hAnsi="Consolas" w:cs="Consolas"/>
                      <w:color w:val="auto"/>
                      <w:sz w:val="19"/>
                      <w:szCs w:val="19"/>
                    </w:rPr>
                  </w:rPrChange>
                </w:rPr>
                <w:t>[] args)</w:t>
              </w:r>
            </w:ins>
          </w:p>
          <w:p w:rsidR="00D46683" w:rsidRPr="00D46683" w:rsidRDefault="00D46683" w:rsidP="00FE61E9">
            <w:pPr>
              <w:numPr>
                <w:ins w:id="796" w:author="Валера " w:date="2017-08-06T21:34:00Z"/>
              </w:numPr>
              <w:autoSpaceDE w:val="0"/>
              <w:autoSpaceDN w:val="0"/>
              <w:adjustRightInd w:val="0"/>
              <w:spacing w:before="0" w:after="0" w:line="240" w:lineRule="auto"/>
              <w:rPr>
                <w:ins w:id="797" w:author="Валера " w:date="2017-08-06T21:34:00Z"/>
                <w:rFonts w:ascii="Consolas" w:hAnsi="Consolas" w:cs="Consolas"/>
                <w:color w:val="auto"/>
                <w:sz w:val="19"/>
                <w:szCs w:val="19"/>
                <w:lang w:val="en-US"/>
                <w:rPrChange w:id="798" w:author="Unknown">
                  <w:rPr>
                    <w:ins w:id="799" w:author="Валера " w:date="2017-08-06T21:34:00Z"/>
                    <w:rFonts w:ascii="Consolas" w:hAnsi="Consolas" w:cs="Consolas"/>
                    <w:color w:val="auto"/>
                    <w:sz w:val="19"/>
                    <w:szCs w:val="19"/>
                  </w:rPr>
                </w:rPrChange>
              </w:rPr>
            </w:pPr>
            <w:ins w:id="800" w:author="Валера " w:date="2017-08-06T21:34:00Z">
              <w:r w:rsidRPr="00D46683">
                <w:rPr>
                  <w:rFonts w:ascii="Consolas" w:hAnsi="Consolas" w:cs="Consolas"/>
                  <w:color w:val="auto"/>
                  <w:sz w:val="19"/>
                  <w:szCs w:val="19"/>
                  <w:lang w:val="en-US"/>
                  <w:rPrChange w:id="801" w:author="Валера " w:date="2017-08-06T21:34:00Z">
                    <w:rPr>
                      <w:rFonts w:ascii="Consolas" w:hAnsi="Consolas" w:cs="Consolas"/>
                      <w:color w:val="auto"/>
                      <w:sz w:val="19"/>
                      <w:szCs w:val="19"/>
                    </w:rPr>
                  </w:rPrChange>
                </w:rPr>
                <w:t xml:space="preserve">        </w:t>
              </w:r>
              <w:r>
                <w:rPr>
                  <w:rFonts w:ascii="Consolas" w:hAnsi="Consolas" w:cs="Consolas"/>
                  <w:color w:val="auto"/>
                  <w:sz w:val="19"/>
                  <w:szCs w:val="19"/>
                  <w:lang w:val="en-US"/>
                </w:rPr>
                <w:t>{</w:t>
              </w:r>
            </w:ins>
          </w:p>
          <w:p w:rsidR="00D46683" w:rsidRPr="00D46683" w:rsidRDefault="00D46683" w:rsidP="00FE61E9">
            <w:pPr>
              <w:numPr>
                <w:ins w:id="802" w:author="Валера " w:date="2017-08-06T21:34:00Z"/>
              </w:numPr>
              <w:autoSpaceDE w:val="0"/>
              <w:autoSpaceDN w:val="0"/>
              <w:adjustRightInd w:val="0"/>
              <w:spacing w:before="0" w:after="0" w:line="240" w:lineRule="auto"/>
              <w:rPr>
                <w:ins w:id="803" w:author="Валера " w:date="2017-08-06T21:34:00Z"/>
                <w:rFonts w:ascii="Consolas" w:hAnsi="Consolas" w:cs="Consolas"/>
                <w:color w:val="auto"/>
                <w:sz w:val="19"/>
                <w:szCs w:val="19"/>
                <w:lang w:val="en-US"/>
                <w:rPrChange w:id="804" w:author="Unknown">
                  <w:rPr>
                    <w:ins w:id="805" w:author="Валера " w:date="2017-08-06T21:34:00Z"/>
                    <w:rFonts w:ascii="Consolas" w:hAnsi="Consolas" w:cs="Consolas"/>
                    <w:color w:val="auto"/>
                    <w:sz w:val="19"/>
                    <w:szCs w:val="19"/>
                  </w:rPr>
                </w:rPrChange>
              </w:rPr>
            </w:pPr>
            <w:ins w:id="806" w:author="Валера " w:date="2017-08-06T21:34:00Z">
              <w:r w:rsidRPr="00D46683">
                <w:rPr>
                  <w:rFonts w:ascii="Consolas" w:hAnsi="Consolas" w:cs="Consolas"/>
                  <w:color w:val="auto"/>
                  <w:sz w:val="19"/>
                  <w:szCs w:val="19"/>
                  <w:lang w:val="en-US"/>
                  <w:rPrChange w:id="807" w:author="Валера " w:date="2017-08-06T21:34: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808" w:author="Валера " w:date="2017-08-06T21:34:00Z">
                    <w:rPr>
                      <w:rFonts w:ascii="Consolas" w:hAnsi="Consolas" w:cs="Consolas"/>
                      <w:color w:val="0000FF"/>
                      <w:sz w:val="19"/>
                      <w:szCs w:val="19"/>
                    </w:rPr>
                  </w:rPrChange>
                </w:rPr>
                <w:t>int</w:t>
              </w:r>
              <w:r w:rsidRPr="00D46683">
                <w:rPr>
                  <w:rFonts w:ascii="Consolas" w:hAnsi="Consolas" w:cs="Consolas"/>
                  <w:color w:val="auto"/>
                  <w:sz w:val="19"/>
                  <w:szCs w:val="19"/>
                  <w:lang w:val="en-US"/>
                  <w:rPrChange w:id="809" w:author="Валера " w:date="2017-08-06T21:34:00Z">
                    <w:rPr>
                      <w:rFonts w:ascii="Consolas" w:hAnsi="Consolas" w:cs="Consolas"/>
                      <w:color w:val="auto"/>
                      <w:sz w:val="19"/>
                      <w:szCs w:val="19"/>
                    </w:rPr>
                  </w:rPrChange>
                </w:rPr>
                <w:t xml:space="preserve"> x;</w:t>
              </w:r>
            </w:ins>
          </w:p>
          <w:p w:rsidR="00D46683" w:rsidRPr="00D46683" w:rsidRDefault="00D46683" w:rsidP="00FE61E9">
            <w:pPr>
              <w:numPr>
                <w:ins w:id="810" w:author="Валера " w:date="2017-08-06T21:34:00Z"/>
              </w:numPr>
              <w:autoSpaceDE w:val="0"/>
              <w:autoSpaceDN w:val="0"/>
              <w:adjustRightInd w:val="0"/>
              <w:spacing w:before="0" w:after="0" w:line="240" w:lineRule="auto"/>
              <w:rPr>
                <w:ins w:id="811" w:author="Валера " w:date="2017-08-06T21:34:00Z"/>
                <w:rFonts w:ascii="Consolas" w:hAnsi="Consolas" w:cs="Consolas"/>
                <w:color w:val="auto"/>
                <w:sz w:val="19"/>
                <w:szCs w:val="19"/>
                <w:lang w:val="en-US"/>
                <w:rPrChange w:id="812" w:author="Unknown">
                  <w:rPr>
                    <w:ins w:id="813" w:author="Валера " w:date="2017-08-06T21:34:00Z"/>
                    <w:rFonts w:ascii="Consolas" w:hAnsi="Consolas" w:cs="Consolas"/>
                    <w:color w:val="auto"/>
                    <w:sz w:val="19"/>
                    <w:szCs w:val="19"/>
                  </w:rPr>
                </w:rPrChange>
              </w:rPr>
            </w:pPr>
            <w:ins w:id="814" w:author="Валера " w:date="2017-08-06T21:34:00Z">
              <w:r w:rsidRPr="00D46683">
                <w:rPr>
                  <w:rFonts w:ascii="Consolas" w:hAnsi="Consolas" w:cs="Consolas"/>
                  <w:color w:val="auto"/>
                  <w:sz w:val="19"/>
                  <w:szCs w:val="19"/>
                  <w:lang w:val="en-US"/>
                  <w:rPrChange w:id="815" w:author="Валера " w:date="2017-08-06T21:34: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816" w:author="Валера " w:date="2017-08-06T21:34: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817" w:author="Валера " w:date="2017-08-06T21:34:00Z">
                    <w:rPr>
                      <w:rFonts w:ascii="Consolas" w:hAnsi="Consolas" w:cs="Consolas"/>
                      <w:color w:val="auto"/>
                      <w:sz w:val="19"/>
                      <w:szCs w:val="19"/>
                    </w:rPr>
                  </w:rPrChange>
                </w:rPr>
                <w:t>.WriteLine(</w:t>
              </w:r>
              <w:r w:rsidRPr="00D46683">
                <w:rPr>
                  <w:rFonts w:ascii="Consolas" w:hAnsi="Consolas" w:cs="Consolas"/>
                  <w:color w:val="A31515"/>
                  <w:sz w:val="19"/>
                  <w:szCs w:val="19"/>
                  <w:lang w:val="en-US"/>
                  <w:rPrChange w:id="818" w:author="Валера " w:date="2017-08-06T21:34:00Z">
                    <w:rPr>
                      <w:rFonts w:ascii="Consolas" w:hAnsi="Consolas" w:cs="Consolas"/>
                      <w:color w:val="A31515"/>
                      <w:sz w:val="19"/>
                      <w:szCs w:val="19"/>
                    </w:rPr>
                  </w:rPrChange>
                </w:rPr>
                <w:t>"</w:t>
              </w:r>
              <w:r>
                <w:rPr>
                  <w:rFonts w:ascii="Consolas" w:hAnsi="Consolas" w:cs="Consolas"/>
                  <w:color w:val="A31515"/>
                  <w:sz w:val="19"/>
                  <w:szCs w:val="19"/>
                </w:rPr>
                <w:t>Введите</w:t>
              </w:r>
              <w:r w:rsidRPr="00D46683">
                <w:rPr>
                  <w:rFonts w:ascii="Consolas" w:hAnsi="Consolas" w:cs="Consolas"/>
                  <w:color w:val="A31515"/>
                  <w:sz w:val="19"/>
                  <w:szCs w:val="19"/>
                  <w:lang w:val="en-US"/>
                  <w:rPrChange w:id="819" w:author="Валера " w:date="2017-08-06T21:34:00Z">
                    <w:rPr>
                      <w:rFonts w:ascii="Consolas" w:hAnsi="Consolas" w:cs="Consolas"/>
                      <w:color w:val="A31515"/>
                      <w:sz w:val="19"/>
                      <w:szCs w:val="19"/>
                    </w:rPr>
                  </w:rPrChange>
                </w:rPr>
                <w:t xml:space="preserve"> </w:t>
              </w:r>
              <w:r>
                <w:rPr>
                  <w:rFonts w:ascii="Consolas" w:hAnsi="Consolas" w:cs="Consolas"/>
                  <w:color w:val="A31515"/>
                  <w:sz w:val="19"/>
                  <w:szCs w:val="19"/>
                </w:rPr>
                <w:t>целое</w:t>
              </w:r>
              <w:r w:rsidRPr="00D46683">
                <w:rPr>
                  <w:rFonts w:ascii="Consolas" w:hAnsi="Consolas" w:cs="Consolas"/>
                  <w:color w:val="A31515"/>
                  <w:sz w:val="19"/>
                  <w:szCs w:val="19"/>
                  <w:lang w:val="en-US"/>
                  <w:rPrChange w:id="820" w:author="Валера " w:date="2017-08-06T21:34:00Z">
                    <w:rPr>
                      <w:rFonts w:ascii="Consolas" w:hAnsi="Consolas" w:cs="Consolas"/>
                      <w:color w:val="A31515"/>
                      <w:sz w:val="19"/>
                      <w:szCs w:val="19"/>
                    </w:rPr>
                  </w:rPrChange>
                </w:rPr>
                <w:t xml:space="preserve"> </w:t>
              </w:r>
              <w:r>
                <w:rPr>
                  <w:rFonts w:ascii="Consolas" w:hAnsi="Consolas" w:cs="Consolas"/>
                  <w:color w:val="A31515"/>
                  <w:sz w:val="19"/>
                  <w:szCs w:val="19"/>
                </w:rPr>
                <w:t>число</w:t>
              </w:r>
              <w:r w:rsidRPr="00D46683">
                <w:rPr>
                  <w:rFonts w:ascii="Consolas" w:hAnsi="Consolas" w:cs="Consolas"/>
                  <w:color w:val="A31515"/>
                  <w:sz w:val="19"/>
                  <w:szCs w:val="19"/>
                  <w:lang w:val="en-US"/>
                  <w:rPrChange w:id="821" w:author="Валера " w:date="2017-08-06T21:34:00Z">
                    <w:rPr>
                      <w:rFonts w:ascii="Consolas" w:hAnsi="Consolas" w:cs="Consolas"/>
                      <w:color w:val="A31515"/>
                      <w:sz w:val="19"/>
                      <w:szCs w:val="19"/>
                    </w:rPr>
                  </w:rPrChange>
                </w:rPr>
                <w:t>."</w:t>
              </w:r>
              <w:r w:rsidRPr="00D46683">
                <w:rPr>
                  <w:rFonts w:ascii="Consolas" w:hAnsi="Consolas" w:cs="Consolas"/>
                  <w:color w:val="auto"/>
                  <w:sz w:val="19"/>
                  <w:szCs w:val="19"/>
                  <w:lang w:val="en-US"/>
                  <w:rPrChange w:id="822" w:author="Валера " w:date="2017-08-06T21:34:00Z">
                    <w:rPr>
                      <w:rFonts w:ascii="Consolas" w:hAnsi="Consolas" w:cs="Consolas"/>
                      <w:color w:val="auto"/>
                      <w:sz w:val="19"/>
                      <w:szCs w:val="19"/>
                    </w:rPr>
                  </w:rPrChange>
                </w:rPr>
                <w:t>);</w:t>
              </w:r>
            </w:ins>
          </w:p>
          <w:p w:rsidR="00D46683" w:rsidRPr="00D46683" w:rsidRDefault="00D46683" w:rsidP="00FE61E9">
            <w:pPr>
              <w:numPr>
                <w:ins w:id="823" w:author="Валера " w:date="2017-08-06T21:34:00Z"/>
              </w:numPr>
              <w:autoSpaceDE w:val="0"/>
              <w:autoSpaceDN w:val="0"/>
              <w:adjustRightInd w:val="0"/>
              <w:spacing w:before="0" w:after="0" w:line="240" w:lineRule="auto"/>
              <w:rPr>
                <w:ins w:id="824" w:author="Валера " w:date="2017-08-06T21:34:00Z"/>
                <w:rFonts w:ascii="Consolas" w:hAnsi="Consolas" w:cs="Consolas"/>
                <w:color w:val="auto"/>
                <w:sz w:val="19"/>
                <w:szCs w:val="19"/>
                <w:lang w:val="en-US"/>
                <w:rPrChange w:id="825" w:author="Unknown">
                  <w:rPr>
                    <w:ins w:id="826" w:author="Валера " w:date="2017-08-06T21:34:00Z"/>
                    <w:rFonts w:ascii="Consolas" w:hAnsi="Consolas" w:cs="Consolas"/>
                    <w:color w:val="auto"/>
                    <w:sz w:val="19"/>
                    <w:szCs w:val="19"/>
                  </w:rPr>
                </w:rPrChange>
              </w:rPr>
            </w:pPr>
            <w:ins w:id="827" w:author="Валера " w:date="2017-08-06T21:34:00Z">
              <w:r w:rsidRPr="00D46683">
                <w:rPr>
                  <w:rFonts w:ascii="Consolas" w:hAnsi="Consolas" w:cs="Consolas"/>
                  <w:color w:val="auto"/>
                  <w:sz w:val="19"/>
                  <w:szCs w:val="19"/>
                  <w:lang w:val="en-US"/>
                  <w:rPrChange w:id="828" w:author="Валера " w:date="2017-08-06T21:34:00Z">
                    <w:rPr>
                      <w:rFonts w:ascii="Consolas" w:hAnsi="Consolas" w:cs="Consolas"/>
                      <w:color w:val="auto"/>
                      <w:sz w:val="19"/>
                      <w:szCs w:val="19"/>
                    </w:rPr>
                  </w:rPrChange>
                </w:rPr>
                <w:t xml:space="preserve">            x = </w:t>
              </w:r>
              <w:r w:rsidRPr="00D46683">
                <w:rPr>
                  <w:rFonts w:ascii="Consolas" w:hAnsi="Consolas" w:cs="Consolas"/>
                  <w:color w:val="2B91AF"/>
                  <w:sz w:val="19"/>
                  <w:szCs w:val="19"/>
                  <w:lang w:val="en-US"/>
                  <w:rPrChange w:id="829" w:author="Валера " w:date="2017-08-06T21:34:00Z">
                    <w:rPr>
                      <w:rFonts w:ascii="Consolas" w:hAnsi="Consolas" w:cs="Consolas"/>
                      <w:color w:val="2B91AF"/>
                      <w:sz w:val="19"/>
                      <w:szCs w:val="19"/>
                    </w:rPr>
                  </w:rPrChange>
                </w:rPr>
                <w:t>Convert</w:t>
              </w:r>
              <w:r w:rsidRPr="00D46683">
                <w:rPr>
                  <w:rFonts w:ascii="Consolas" w:hAnsi="Consolas" w:cs="Consolas"/>
                  <w:color w:val="auto"/>
                  <w:sz w:val="19"/>
                  <w:szCs w:val="19"/>
                  <w:lang w:val="en-US"/>
                  <w:rPrChange w:id="830" w:author="Валера " w:date="2017-08-06T21:34:00Z">
                    <w:rPr>
                      <w:rFonts w:ascii="Consolas" w:hAnsi="Consolas" w:cs="Consolas"/>
                      <w:color w:val="auto"/>
                      <w:sz w:val="19"/>
                      <w:szCs w:val="19"/>
                    </w:rPr>
                  </w:rPrChange>
                </w:rPr>
                <w:t>.ToInt32(</w:t>
              </w:r>
              <w:r w:rsidRPr="00D46683">
                <w:rPr>
                  <w:rFonts w:ascii="Consolas" w:hAnsi="Consolas" w:cs="Consolas"/>
                  <w:color w:val="2B91AF"/>
                  <w:sz w:val="19"/>
                  <w:szCs w:val="19"/>
                  <w:lang w:val="en-US"/>
                  <w:rPrChange w:id="831" w:author="Валера " w:date="2017-08-06T21:34: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832" w:author="Валера " w:date="2017-08-06T21:34:00Z">
                    <w:rPr>
                      <w:rFonts w:ascii="Consolas" w:hAnsi="Consolas" w:cs="Consolas"/>
                      <w:color w:val="auto"/>
                      <w:sz w:val="19"/>
                      <w:szCs w:val="19"/>
                    </w:rPr>
                  </w:rPrChange>
                </w:rPr>
                <w:t>.ReadLine());</w:t>
              </w:r>
            </w:ins>
          </w:p>
          <w:p w:rsidR="00D46683" w:rsidRDefault="00D46683" w:rsidP="00FE61E9">
            <w:pPr>
              <w:numPr>
                <w:ins w:id="833" w:author="Валера " w:date="2017-08-06T21:34:00Z"/>
              </w:numPr>
              <w:autoSpaceDE w:val="0"/>
              <w:autoSpaceDN w:val="0"/>
              <w:adjustRightInd w:val="0"/>
              <w:spacing w:before="0" w:after="0" w:line="240" w:lineRule="auto"/>
              <w:rPr>
                <w:ins w:id="834" w:author="Валера " w:date="2017-08-06T21:34:00Z"/>
                <w:rFonts w:ascii="Consolas" w:hAnsi="Consolas" w:cs="Consolas"/>
                <w:color w:val="auto"/>
                <w:sz w:val="19"/>
                <w:szCs w:val="19"/>
              </w:rPr>
            </w:pPr>
            <w:ins w:id="835" w:author="Валера " w:date="2017-08-06T21:34:00Z">
              <w:r w:rsidRPr="00D46683">
                <w:rPr>
                  <w:rFonts w:ascii="Consolas" w:hAnsi="Consolas" w:cs="Consolas"/>
                  <w:color w:val="auto"/>
                  <w:sz w:val="19"/>
                  <w:szCs w:val="19"/>
                  <w:lang w:val="en-US"/>
                  <w:rPrChange w:id="836" w:author="Валера " w:date="2017-08-06T21:34: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837" w:author="Валера " w:date="2017-08-06T21:34: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838" w:author="Валера " w:date="2017-08-06T21:34:00Z">
                    <w:rPr>
                      <w:rFonts w:ascii="Consolas" w:hAnsi="Consolas" w:cs="Consolas"/>
                      <w:color w:val="auto"/>
                      <w:sz w:val="19"/>
                      <w:szCs w:val="19"/>
                    </w:rPr>
                  </w:rPrChange>
                </w:rPr>
                <w:t xml:space="preserve">.WriteLine(x + </w:t>
              </w:r>
              <w:r w:rsidRPr="00D46683">
                <w:rPr>
                  <w:rFonts w:ascii="Consolas" w:hAnsi="Consolas" w:cs="Consolas"/>
                  <w:color w:val="A31515"/>
                  <w:sz w:val="19"/>
                  <w:szCs w:val="19"/>
                  <w:lang w:val="en-US"/>
                  <w:rPrChange w:id="839" w:author="Валера " w:date="2017-08-06T21:34:00Z">
                    <w:rPr>
                      <w:rFonts w:ascii="Consolas" w:hAnsi="Consolas" w:cs="Consolas"/>
                      <w:color w:val="A31515"/>
                      <w:sz w:val="19"/>
                      <w:szCs w:val="19"/>
                    </w:rPr>
                  </w:rPrChange>
                </w:rPr>
                <w:t>" - "</w:t>
              </w:r>
              <w:r w:rsidRPr="00D46683">
                <w:rPr>
                  <w:rFonts w:ascii="Consolas" w:hAnsi="Consolas" w:cs="Consolas"/>
                  <w:color w:val="auto"/>
                  <w:sz w:val="19"/>
                  <w:szCs w:val="19"/>
                  <w:lang w:val="en-US"/>
                  <w:rPrChange w:id="840" w:author="Валера " w:date="2017-08-06T21:34:00Z">
                    <w:rPr>
                      <w:rFonts w:ascii="Consolas" w:hAnsi="Consolas" w:cs="Consolas"/>
                      <w:color w:val="auto"/>
                      <w:sz w:val="19"/>
                      <w:szCs w:val="19"/>
                    </w:rPr>
                  </w:rPrChange>
                </w:rPr>
                <w:t xml:space="preserve"> + ((Odd(x)) ? </w:t>
              </w:r>
              <w:r>
                <w:rPr>
                  <w:rFonts w:ascii="Consolas" w:hAnsi="Consolas" w:cs="Consolas"/>
                  <w:color w:val="A31515"/>
                  <w:sz w:val="19"/>
                  <w:szCs w:val="19"/>
                </w:rPr>
                <w:t>"четное число"</w:t>
              </w:r>
              <w:r>
                <w:rPr>
                  <w:rFonts w:ascii="Consolas" w:hAnsi="Consolas" w:cs="Consolas"/>
                  <w:color w:val="auto"/>
                  <w:sz w:val="19"/>
                  <w:szCs w:val="19"/>
                </w:rPr>
                <w:t xml:space="preserve"> : </w:t>
              </w:r>
              <w:r>
                <w:rPr>
                  <w:rFonts w:ascii="Consolas" w:hAnsi="Consolas" w:cs="Consolas"/>
                  <w:color w:val="A31515"/>
                  <w:sz w:val="19"/>
                  <w:szCs w:val="19"/>
                </w:rPr>
                <w:t>"нечетное число"</w:t>
              </w:r>
              <w:r>
                <w:rPr>
                  <w:rFonts w:ascii="Consolas" w:hAnsi="Consolas" w:cs="Consolas"/>
                  <w:color w:val="auto"/>
                  <w:sz w:val="19"/>
                  <w:szCs w:val="19"/>
                </w:rPr>
                <w:t>));</w:t>
              </w:r>
            </w:ins>
          </w:p>
          <w:p w:rsidR="00D46683" w:rsidRDefault="00D46683" w:rsidP="00FE61E9">
            <w:pPr>
              <w:numPr>
                <w:ins w:id="841" w:author="Валера " w:date="2017-08-06T21:34:00Z"/>
              </w:numPr>
              <w:autoSpaceDE w:val="0"/>
              <w:autoSpaceDN w:val="0"/>
              <w:adjustRightInd w:val="0"/>
              <w:spacing w:before="0" w:after="0" w:line="240" w:lineRule="auto"/>
              <w:rPr>
                <w:ins w:id="842" w:author="Валера " w:date="2017-08-06T21:34:00Z"/>
                <w:rFonts w:ascii="Consolas" w:hAnsi="Consolas" w:cs="Consolas"/>
                <w:color w:val="auto"/>
                <w:sz w:val="19"/>
                <w:szCs w:val="19"/>
              </w:rPr>
            </w:pPr>
            <w:ins w:id="843" w:author="Валера " w:date="2017-08-06T21:34:00Z">
              <w:r>
                <w:rPr>
                  <w:rFonts w:ascii="Consolas" w:hAnsi="Consolas" w:cs="Consolas"/>
                  <w:color w:val="auto"/>
                  <w:sz w:val="19"/>
                  <w:szCs w:val="19"/>
                </w:rPr>
                <w:t xml:space="preserve">            </w:t>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"Для выхода из приложение нажмите Enter"</w:t>
              </w:r>
              <w:r>
                <w:rPr>
                  <w:rFonts w:ascii="Consolas" w:hAnsi="Consolas" w:cs="Consolas"/>
                  <w:color w:val="auto"/>
                  <w:sz w:val="19"/>
                  <w:szCs w:val="19"/>
                </w:rPr>
                <w:t>);</w:t>
              </w:r>
            </w:ins>
          </w:p>
          <w:p w:rsidR="00D46683" w:rsidRPr="00D46683" w:rsidRDefault="00D46683" w:rsidP="00FE61E9">
            <w:pPr>
              <w:numPr>
                <w:ins w:id="844" w:author="Валера " w:date="2017-08-06T21:34:00Z"/>
              </w:numPr>
              <w:autoSpaceDE w:val="0"/>
              <w:autoSpaceDN w:val="0"/>
              <w:adjustRightInd w:val="0"/>
              <w:spacing w:before="0" w:after="0" w:line="240" w:lineRule="auto"/>
              <w:rPr>
                <w:ins w:id="845" w:author="Валера " w:date="2017-08-06T21:34:00Z"/>
                <w:rFonts w:ascii="Consolas" w:hAnsi="Consolas" w:cs="Consolas"/>
                <w:color w:val="auto"/>
                <w:sz w:val="19"/>
                <w:szCs w:val="19"/>
                <w:lang w:val="en-US"/>
                <w:rPrChange w:id="846" w:author="Unknown">
                  <w:rPr>
                    <w:ins w:id="847" w:author="Валера " w:date="2017-08-06T21:34:00Z"/>
                    <w:rFonts w:ascii="Consolas" w:hAnsi="Consolas" w:cs="Consolas"/>
                    <w:color w:val="auto"/>
                    <w:sz w:val="19"/>
                    <w:szCs w:val="19"/>
                  </w:rPr>
                </w:rPrChange>
              </w:rPr>
            </w:pPr>
            <w:ins w:id="848" w:author="Валера " w:date="2017-08-06T21:34:00Z">
              <w:r>
                <w:rPr>
                  <w:rFonts w:ascii="Consolas" w:hAnsi="Consolas" w:cs="Consolas"/>
                  <w:color w:val="auto"/>
                  <w:sz w:val="19"/>
                  <w:szCs w:val="19"/>
                </w:rPr>
                <w:t xml:space="preserve">            </w:t>
              </w:r>
              <w:r w:rsidRPr="00D46683">
                <w:rPr>
                  <w:rFonts w:ascii="Consolas" w:hAnsi="Consolas" w:cs="Consolas"/>
                  <w:color w:val="2B91AF"/>
                  <w:sz w:val="19"/>
                  <w:szCs w:val="19"/>
                  <w:lang w:val="en-US"/>
                  <w:rPrChange w:id="849" w:author="Валера " w:date="2017-08-06T21:34: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850" w:author="Валера " w:date="2017-08-06T21:34:00Z">
                    <w:rPr>
                      <w:rFonts w:ascii="Consolas" w:hAnsi="Consolas" w:cs="Consolas"/>
                      <w:color w:val="auto"/>
                      <w:sz w:val="19"/>
                      <w:szCs w:val="19"/>
                    </w:rPr>
                  </w:rPrChange>
                </w:rPr>
                <w:t>.ReadLine();</w:t>
              </w:r>
            </w:ins>
          </w:p>
          <w:p w:rsidR="00D46683" w:rsidRPr="00D46683" w:rsidRDefault="00D46683" w:rsidP="00FE61E9">
            <w:pPr>
              <w:numPr>
                <w:ins w:id="851" w:author="Валера " w:date="2017-08-06T21:34:00Z"/>
              </w:numPr>
              <w:autoSpaceDE w:val="0"/>
              <w:autoSpaceDN w:val="0"/>
              <w:adjustRightInd w:val="0"/>
              <w:spacing w:before="0" w:after="0" w:line="240" w:lineRule="auto"/>
              <w:rPr>
                <w:ins w:id="852" w:author="Валера " w:date="2017-08-06T21:34:00Z"/>
                <w:rFonts w:ascii="Consolas" w:hAnsi="Consolas" w:cs="Consolas"/>
                <w:color w:val="auto"/>
                <w:sz w:val="19"/>
                <w:szCs w:val="19"/>
                <w:lang w:val="en-US"/>
                <w:rPrChange w:id="853" w:author="Unknown">
                  <w:rPr>
                    <w:ins w:id="854" w:author="Валера " w:date="2017-08-06T21:34:00Z"/>
                    <w:rFonts w:ascii="Consolas" w:hAnsi="Consolas" w:cs="Consolas"/>
                    <w:color w:val="auto"/>
                    <w:sz w:val="19"/>
                    <w:szCs w:val="19"/>
                  </w:rPr>
                </w:rPrChange>
              </w:rPr>
            </w:pPr>
            <w:ins w:id="855" w:author="Валера " w:date="2017-08-06T21:34:00Z">
              <w:r w:rsidRPr="00D46683">
                <w:rPr>
                  <w:rFonts w:ascii="Consolas" w:hAnsi="Consolas" w:cs="Consolas"/>
                  <w:color w:val="auto"/>
                  <w:sz w:val="19"/>
                  <w:szCs w:val="19"/>
                  <w:lang w:val="en-US"/>
                  <w:rPrChange w:id="856" w:author="Валера " w:date="2017-08-06T21:34:00Z">
                    <w:rPr>
                      <w:rFonts w:ascii="Consolas" w:hAnsi="Consolas" w:cs="Consolas"/>
                      <w:color w:val="auto"/>
                      <w:sz w:val="19"/>
                      <w:szCs w:val="19"/>
                    </w:rPr>
                  </w:rPrChange>
                </w:rPr>
                <w:t xml:space="preserve">        </w:t>
              </w:r>
              <w:r>
                <w:rPr>
                  <w:rFonts w:ascii="Consolas" w:hAnsi="Consolas" w:cs="Consolas"/>
                  <w:color w:val="auto"/>
                  <w:sz w:val="19"/>
                  <w:szCs w:val="19"/>
                  <w:lang w:val="en-US"/>
                </w:rPr>
                <w:t>}</w:t>
              </w:r>
            </w:ins>
          </w:p>
          <w:p w:rsidR="00D46683" w:rsidRPr="00D46683" w:rsidRDefault="00D46683" w:rsidP="00FE61E9">
            <w:pPr>
              <w:numPr>
                <w:ins w:id="857" w:author="Валера " w:date="2017-08-06T21:34:00Z"/>
              </w:numPr>
              <w:autoSpaceDE w:val="0"/>
              <w:autoSpaceDN w:val="0"/>
              <w:adjustRightInd w:val="0"/>
              <w:spacing w:before="0" w:after="0" w:line="240" w:lineRule="auto"/>
              <w:rPr>
                <w:ins w:id="858" w:author="Валера " w:date="2017-08-06T21:34:00Z"/>
                <w:rFonts w:ascii="Consolas" w:hAnsi="Consolas" w:cs="Consolas"/>
                <w:color w:val="auto"/>
                <w:sz w:val="19"/>
                <w:szCs w:val="19"/>
                <w:lang w:val="en-US"/>
                <w:rPrChange w:id="859" w:author="Unknown">
                  <w:rPr>
                    <w:ins w:id="860" w:author="Валера " w:date="2017-08-06T21:34:00Z"/>
                    <w:rFonts w:ascii="Consolas" w:hAnsi="Consolas" w:cs="Consolas"/>
                    <w:color w:val="auto"/>
                    <w:sz w:val="19"/>
                    <w:szCs w:val="19"/>
                  </w:rPr>
                </w:rPrChange>
              </w:rPr>
            </w:pPr>
          </w:p>
          <w:p w:rsidR="00D46683" w:rsidRPr="00D46683" w:rsidRDefault="00D46683" w:rsidP="00FE61E9">
            <w:pPr>
              <w:numPr>
                <w:ins w:id="861" w:author="Валера " w:date="2017-08-06T21:34:00Z"/>
              </w:numPr>
              <w:autoSpaceDE w:val="0"/>
              <w:autoSpaceDN w:val="0"/>
              <w:adjustRightInd w:val="0"/>
              <w:spacing w:before="0" w:after="0" w:line="240" w:lineRule="auto"/>
              <w:rPr>
                <w:ins w:id="862" w:author="Валера " w:date="2017-08-06T21:34:00Z"/>
                <w:rFonts w:ascii="Consolas" w:hAnsi="Consolas" w:cs="Consolas"/>
                <w:color w:val="auto"/>
                <w:sz w:val="19"/>
                <w:szCs w:val="19"/>
                <w:lang w:val="en-US"/>
                <w:rPrChange w:id="863" w:author="Unknown">
                  <w:rPr>
                    <w:ins w:id="864" w:author="Валера " w:date="2017-08-06T21:34:00Z"/>
                    <w:rFonts w:ascii="Consolas" w:hAnsi="Consolas" w:cs="Consolas"/>
                    <w:color w:val="auto"/>
                    <w:sz w:val="19"/>
                    <w:szCs w:val="19"/>
                  </w:rPr>
                </w:rPrChange>
              </w:rPr>
            </w:pPr>
            <w:ins w:id="865" w:author="Валера " w:date="2017-08-06T21:34:00Z">
              <w:r w:rsidRPr="00D46683">
                <w:rPr>
                  <w:rFonts w:ascii="Consolas" w:hAnsi="Consolas" w:cs="Consolas"/>
                  <w:color w:val="auto"/>
                  <w:sz w:val="19"/>
                  <w:szCs w:val="19"/>
                  <w:lang w:val="en-US"/>
                  <w:rPrChange w:id="866" w:author="Валера " w:date="2017-08-06T21:34: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867" w:author="Валера " w:date="2017-08-06T21:34:00Z">
                    <w:rPr>
                      <w:rFonts w:ascii="Consolas" w:hAnsi="Consolas" w:cs="Consolas"/>
                      <w:color w:val="0000FF"/>
                      <w:sz w:val="19"/>
                      <w:szCs w:val="19"/>
                    </w:rPr>
                  </w:rPrChange>
                </w:rPr>
                <w:t>static</w:t>
              </w:r>
              <w:r w:rsidRPr="00D46683">
                <w:rPr>
                  <w:rFonts w:ascii="Consolas" w:hAnsi="Consolas" w:cs="Consolas"/>
                  <w:color w:val="auto"/>
                  <w:sz w:val="19"/>
                  <w:szCs w:val="19"/>
                  <w:lang w:val="en-US"/>
                  <w:rPrChange w:id="868" w:author="Валера " w:date="2017-08-06T21:34: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869" w:author="Валера " w:date="2017-08-06T21:34:00Z">
                    <w:rPr>
                      <w:rFonts w:ascii="Consolas" w:hAnsi="Consolas" w:cs="Consolas"/>
                      <w:color w:val="0000FF"/>
                      <w:sz w:val="19"/>
                      <w:szCs w:val="19"/>
                    </w:rPr>
                  </w:rPrChange>
                </w:rPr>
                <w:t>bool</w:t>
              </w:r>
              <w:r w:rsidRPr="00D46683">
                <w:rPr>
                  <w:rFonts w:ascii="Consolas" w:hAnsi="Consolas" w:cs="Consolas"/>
                  <w:color w:val="auto"/>
                  <w:sz w:val="19"/>
                  <w:szCs w:val="19"/>
                  <w:lang w:val="en-US"/>
                  <w:rPrChange w:id="870" w:author="Валера " w:date="2017-08-06T21:34:00Z">
                    <w:rPr>
                      <w:rFonts w:ascii="Consolas" w:hAnsi="Consolas" w:cs="Consolas"/>
                      <w:color w:val="auto"/>
                      <w:sz w:val="19"/>
                      <w:szCs w:val="19"/>
                    </w:rPr>
                  </w:rPrChange>
                </w:rPr>
                <w:t xml:space="preserve"> Odd(</w:t>
              </w:r>
              <w:r w:rsidRPr="00D46683">
                <w:rPr>
                  <w:rFonts w:ascii="Consolas" w:hAnsi="Consolas" w:cs="Consolas"/>
                  <w:color w:val="0000FF"/>
                  <w:sz w:val="19"/>
                  <w:szCs w:val="19"/>
                  <w:lang w:val="en-US"/>
                  <w:rPrChange w:id="871" w:author="Валера " w:date="2017-08-06T21:34:00Z">
                    <w:rPr>
                      <w:rFonts w:ascii="Consolas" w:hAnsi="Consolas" w:cs="Consolas"/>
                      <w:color w:val="0000FF"/>
                      <w:sz w:val="19"/>
                      <w:szCs w:val="19"/>
                    </w:rPr>
                  </w:rPrChange>
                </w:rPr>
                <w:t>int</w:t>
              </w:r>
              <w:r w:rsidRPr="00D46683">
                <w:rPr>
                  <w:rFonts w:ascii="Consolas" w:hAnsi="Consolas" w:cs="Consolas"/>
                  <w:color w:val="auto"/>
                  <w:sz w:val="19"/>
                  <w:szCs w:val="19"/>
                  <w:lang w:val="en-US"/>
                  <w:rPrChange w:id="872" w:author="Валера " w:date="2017-08-06T21:34:00Z">
                    <w:rPr>
                      <w:rFonts w:ascii="Consolas" w:hAnsi="Consolas" w:cs="Consolas"/>
                      <w:color w:val="auto"/>
                      <w:sz w:val="19"/>
                      <w:szCs w:val="19"/>
                    </w:rPr>
                  </w:rPrChange>
                </w:rPr>
                <w:t xml:space="preserve"> a)</w:t>
              </w:r>
            </w:ins>
          </w:p>
          <w:p w:rsidR="00D46683" w:rsidRDefault="00D46683" w:rsidP="00FE61E9">
            <w:pPr>
              <w:numPr>
                <w:ins w:id="873" w:author="Валера " w:date="2017-08-06T21:34:00Z"/>
              </w:numPr>
              <w:autoSpaceDE w:val="0"/>
              <w:autoSpaceDN w:val="0"/>
              <w:adjustRightInd w:val="0"/>
              <w:spacing w:before="0" w:after="0" w:line="240" w:lineRule="auto"/>
              <w:rPr>
                <w:ins w:id="874" w:author="Валера " w:date="2017-08-06T21:34:00Z"/>
                <w:rFonts w:ascii="Consolas" w:hAnsi="Consolas" w:cs="Consolas"/>
                <w:color w:val="auto"/>
                <w:sz w:val="19"/>
                <w:szCs w:val="19"/>
              </w:rPr>
            </w:pPr>
            <w:ins w:id="875" w:author="Валера " w:date="2017-08-06T21:34:00Z">
              <w:r w:rsidRPr="00D46683">
                <w:rPr>
                  <w:rFonts w:ascii="Consolas" w:hAnsi="Consolas" w:cs="Consolas"/>
                  <w:color w:val="auto"/>
                  <w:sz w:val="19"/>
                  <w:szCs w:val="19"/>
                  <w:lang w:val="en-US"/>
                  <w:rPrChange w:id="876" w:author="Валера " w:date="2017-08-06T21:34:00Z">
                    <w:rPr>
                      <w:rFonts w:ascii="Consolas" w:hAnsi="Consolas" w:cs="Consolas"/>
                      <w:color w:val="auto"/>
                      <w:sz w:val="19"/>
                      <w:szCs w:val="19"/>
                    </w:rPr>
                  </w:rPrChange>
                </w:rPr>
                <w:t xml:space="preserve">        </w:t>
              </w:r>
              <w:r>
                <w:rPr>
                  <w:rFonts w:ascii="Consolas" w:hAnsi="Consolas" w:cs="Consolas"/>
                  <w:color w:val="auto"/>
                  <w:sz w:val="19"/>
                  <w:szCs w:val="19"/>
                </w:rPr>
                <w:t>{</w:t>
              </w:r>
            </w:ins>
          </w:p>
          <w:p w:rsidR="00D46683" w:rsidRDefault="00D46683" w:rsidP="00FE61E9">
            <w:pPr>
              <w:numPr>
                <w:ins w:id="877" w:author="Валера " w:date="2017-08-06T21:34:00Z"/>
              </w:numPr>
              <w:autoSpaceDE w:val="0"/>
              <w:autoSpaceDN w:val="0"/>
              <w:adjustRightInd w:val="0"/>
              <w:spacing w:before="0" w:after="0" w:line="240" w:lineRule="auto"/>
              <w:rPr>
                <w:ins w:id="878" w:author="Валера " w:date="2017-08-06T21:34:00Z"/>
                <w:rFonts w:ascii="Consolas" w:hAnsi="Consolas" w:cs="Consolas"/>
                <w:color w:val="auto"/>
                <w:sz w:val="19"/>
                <w:szCs w:val="19"/>
              </w:rPr>
            </w:pPr>
            <w:ins w:id="879" w:author="Валера " w:date="2017-08-06T21:34:00Z">
              <w:r>
                <w:rPr>
                  <w:rFonts w:ascii="Consolas" w:hAnsi="Consolas" w:cs="Consolas"/>
                  <w:color w:val="auto"/>
                  <w:sz w:val="19"/>
                  <w:szCs w:val="19"/>
                </w:rPr>
                <w:t xml:space="preserve">            </w:t>
              </w:r>
              <w:r>
                <w:rPr>
                  <w:rFonts w:ascii="Consolas" w:hAnsi="Consolas" w:cs="Consolas"/>
                  <w:color w:val="0000FF"/>
                  <w:sz w:val="19"/>
                  <w:szCs w:val="19"/>
                </w:rPr>
                <w:t>return</w:t>
              </w:r>
              <w:r>
                <w:rPr>
                  <w:rFonts w:ascii="Consolas" w:hAnsi="Consolas" w:cs="Consolas"/>
                  <w:color w:val="auto"/>
                  <w:sz w:val="19"/>
                  <w:szCs w:val="19"/>
                </w:rPr>
                <w:t xml:space="preserve"> a % 2 == 0;</w:t>
              </w:r>
            </w:ins>
          </w:p>
          <w:p w:rsidR="00D46683" w:rsidRDefault="00D46683" w:rsidP="00FE61E9">
            <w:pPr>
              <w:numPr>
                <w:ins w:id="880" w:author="Валера " w:date="2017-08-06T21:34:00Z"/>
              </w:numPr>
              <w:autoSpaceDE w:val="0"/>
              <w:autoSpaceDN w:val="0"/>
              <w:adjustRightInd w:val="0"/>
              <w:spacing w:before="0" w:after="0" w:line="240" w:lineRule="auto"/>
              <w:rPr>
                <w:ins w:id="881" w:author="Валера " w:date="2017-08-06T21:34:00Z"/>
                <w:rFonts w:ascii="Consolas" w:hAnsi="Consolas" w:cs="Consolas"/>
                <w:color w:val="auto"/>
                <w:sz w:val="19"/>
                <w:szCs w:val="19"/>
              </w:rPr>
            </w:pPr>
            <w:ins w:id="882" w:author="Валера " w:date="2017-08-06T21:34:00Z">
              <w:r>
                <w:rPr>
                  <w:rFonts w:ascii="Consolas" w:hAnsi="Consolas" w:cs="Consolas"/>
                  <w:color w:val="auto"/>
                  <w:sz w:val="19"/>
                  <w:szCs w:val="19"/>
                </w:rPr>
                <w:t xml:space="preserve">        }</w:t>
              </w:r>
            </w:ins>
          </w:p>
          <w:p w:rsidR="00D46683" w:rsidRPr="0026416D" w:rsidRDefault="00D46683" w:rsidP="00E92E7E">
            <w:pPr>
              <w:pStyle w:val="normal0"/>
              <w:widowControl w:val="0"/>
              <w:numPr>
                <w:ins w:id="883" w:author="Валера " w:date="2017-08-06T21:34:00Z"/>
              </w:numPr>
              <w:spacing w:before="0" w:after="0" w:line="240" w:lineRule="auto"/>
              <w:rPr>
                <w:color w:val="000000"/>
              </w:rPr>
            </w:pPr>
          </w:p>
        </w:tc>
      </w:tr>
    </w:tbl>
    <w:p w:rsidR="00D46683" w:rsidRDefault="00D46683">
      <w:pPr>
        <w:pStyle w:val="Heading1"/>
        <w:contextualSpacing w:val="0"/>
      </w:pPr>
      <w:bookmarkStart w:id="884" w:name="_v8z3pdijh28o" w:colFirst="0" w:colLast="0"/>
      <w:bookmarkEnd w:id="884"/>
    </w:p>
    <w:p w:rsidR="00D46683" w:rsidRDefault="00D46683">
      <w:pPr>
        <w:pStyle w:val="Heading1"/>
        <w:contextualSpacing w:val="0"/>
      </w:pPr>
      <w:bookmarkStart w:id="885" w:name="_ty4a0bpp1x8o" w:colFirst="0" w:colLast="0"/>
      <w:bookmarkEnd w:id="885"/>
      <w:r>
        <w:br w:type="page"/>
      </w:r>
    </w:p>
    <w:p w:rsidR="00D46683" w:rsidRDefault="00D46683">
      <w:pPr>
        <w:pStyle w:val="Heading1"/>
        <w:contextualSpacing w:val="0"/>
      </w:pPr>
      <w:bookmarkStart w:id="886" w:name="_51ahcwjohi45" w:colFirst="0" w:colLast="0"/>
      <w:bookmarkEnd w:id="886"/>
      <w:r>
        <w:t xml:space="preserve">Оператор </w:t>
      </w:r>
      <w:commentRangeStart w:id="887"/>
      <w:r>
        <w:t>выбора</w:t>
      </w:r>
      <w:commentRangeEnd w:id="887"/>
      <w:r>
        <w:rPr>
          <w:rStyle w:val="CommentReference"/>
          <w:rFonts w:cs="Arial"/>
          <w:b w:val="0"/>
          <w:color w:val="2C2D30"/>
        </w:rPr>
        <w:commentReference w:id="887"/>
      </w:r>
    </w:p>
    <w:p w:rsidR="00D46683" w:rsidRPr="0026416D" w:rsidRDefault="00D46683">
      <w:pPr>
        <w:pStyle w:val="normal0"/>
      </w:pPr>
      <w:r>
        <w:t>Оператор switch предназначен для разветвления процесса выполнения программы:</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1A7CBA">
            <w:pPr>
              <w:numPr>
                <w:ins w:id="888" w:author="Валера " w:date="2017-08-06T21:47:00Z"/>
              </w:numPr>
              <w:autoSpaceDE w:val="0"/>
              <w:autoSpaceDN w:val="0"/>
              <w:adjustRightInd w:val="0"/>
              <w:spacing w:before="0" w:after="0" w:line="240" w:lineRule="auto"/>
              <w:rPr>
                <w:ins w:id="889" w:author="Валера " w:date="2017-08-06T21:47:00Z"/>
                <w:rFonts w:ascii="Consolas" w:hAnsi="Consolas" w:cs="Consolas"/>
                <w:color w:val="auto"/>
                <w:sz w:val="19"/>
                <w:szCs w:val="19"/>
                <w:lang w:val="en-US"/>
                <w:rPrChange w:id="890" w:author="Unknown">
                  <w:rPr>
                    <w:ins w:id="891" w:author="Валера " w:date="2017-08-06T21:47:00Z"/>
                    <w:rFonts w:ascii="Consolas" w:hAnsi="Consolas" w:cs="Consolas"/>
                    <w:color w:val="auto"/>
                    <w:sz w:val="19"/>
                    <w:szCs w:val="19"/>
                  </w:rPr>
                </w:rPrChange>
              </w:rPr>
            </w:pPr>
            <w:ins w:id="892" w:author="Валера " w:date="2017-08-06T21:47:00Z">
              <w:r w:rsidRPr="00433EB7">
                <w:rPr>
                  <w:rFonts w:ascii="Consolas" w:hAnsi="Consolas" w:cs="Consolas"/>
                  <w:color w:val="auto"/>
                  <w:sz w:val="19"/>
                  <w:szCs w:val="19"/>
                </w:rPr>
                <w:t xml:space="preserve">        </w:t>
              </w:r>
              <w:r w:rsidRPr="00D46683">
                <w:rPr>
                  <w:rFonts w:ascii="Consolas" w:hAnsi="Consolas" w:cs="Consolas"/>
                  <w:color w:val="0000FF"/>
                  <w:sz w:val="19"/>
                  <w:szCs w:val="19"/>
                  <w:lang w:val="en-US"/>
                  <w:rPrChange w:id="893" w:author="Валера " w:date="2017-08-06T21:47:00Z">
                    <w:rPr>
                      <w:rFonts w:ascii="Consolas" w:hAnsi="Consolas" w:cs="Consolas"/>
                      <w:color w:val="0000FF"/>
                      <w:sz w:val="19"/>
                      <w:szCs w:val="19"/>
                    </w:rPr>
                  </w:rPrChange>
                </w:rPr>
                <w:t>static</w:t>
              </w:r>
              <w:r w:rsidRPr="00D46683">
                <w:rPr>
                  <w:rFonts w:ascii="Consolas" w:hAnsi="Consolas" w:cs="Consolas"/>
                  <w:color w:val="auto"/>
                  <w:sz w:val="19"/>
                  <w:szCs w:val="19"/>
                  <w:lang w:val="en-US"/>
                  <w:rPrChange w:id="894" w:author="Валера " w:date="2017-08-06T21:47: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895" w:author="Валера " w:date="2017-08-06T21:47:00Z">
                    <w:rPr>
                      <w:rFonts w:ascii="Consolas" w:hAnsi="Consolas" w:cs="Consolas"/>
                      <w:color w:val="0000FF"/>
                      <w:sz w:val="19"/>
                      <w:szCs w:val="19"/>
                    </w:rPr>
                  </w:rPrChange>
                </w:rPr>
                <w:t>void</w:t>
              </w:r>
              <w:r w:rsidRPr="00D46683">
                <w:rPr>
                  <w:rFonts w:ascii="Consolas" w:hAnsi="Consolas" w:cs="Consolas"/>
                  <w:color w:val="auto"/>
                  <w:sz w:val="19"/>
                  <w:szCs w:val="19"/>
                  <w:lang w:val="en-US"/>
                  <w:rPrChange w:id="896" w:author="Валера " w:date="2017-08-06T21:47:00Z">
                    <w:rPr>
                      <w:rFonts w:ascii="Consolas" w:hAnsi="Consolas" w:cs="Consolas"/>
                      <w:color w:val="auto"/>
                      <w:sz w:val="19"/>
                      <w:szCs w:val="19"/>
                    </w:rPr>
                  </w:rPrChange>
                </w:rPr>
                <w:t xml:space="preserve"> </w:t>
              </w:r>
              <w:smartTag w:uri="urn:schemas-microsoft-com:office:smarttags" w:element="place">
                <w:r w:rsidRPr="00D46683">
                  <w:rPr>
                    <w:rFonts w:ascii="Consolas" w:hAnsi="Consolas" w:cs="Consolas"/>
                    <w:color w:val="auto"/>
                    <w:sz w:val="19"/>
                    <w:szCs w:val="19"/>
                    <w:lang w:val="en-US"/>
                    <w:rPrChange w:id="897" w:author="Валера " w:date="2017-08-06T21:47:00Z">
                      <w:rPr>
                        <w:rFonts w:ascii="Consolas" w:hAnsi="Consolas" w:cs="Consolas"/>
                        <w:color w:val="auto"/>
                        <w:sz w:val="19"/>
                        <w:szCs w:val="19"/>
                      </w:rPr>
                    </w:rPrChange>
                  </w:rPr>
                  <w:t>Main</w:t>
                </w:r>
              </w:smartTag>
              <w:r w:rsidRPr="00D46683">
                <w:rPr>
                  <w:rFonts w:ascii="Consolas" w:hAnsi="Consolas" w:cs="Consolas"/>
                  <w:color w:val="auto"/>
                  <w:sz w:val="19"/>
                  <w:szCs w:val="19"/>
                  <w:lang w:val="en-US"/>
                  <w:rPrChange w:id="898" w:author="Валера " w:date="2017-08-06T21:47:00Z">
                    <w:rPr>
                      <w:rFonts w:ascii="Consolas" w:hAnsi="Consolas" w:cs="Consolas"/>
                      <w:color w:val="auto"/>
                      <w:sz w:val="19"/>
                      <w:szCs w:val="19"/>
                    </w:rPr>
                  </w:rPrChange>
                </w:rPr>
                <w:t>(</w:t>
              </w:r>
              <w:r w:rsidRPr="00D46683">
                <w:rPr>
                  <w:rFonts w:ascii="Consolas" w:hAnsi="Consolas" w:cs="Consolas"/>
                  <w:color w:val="0000FF"/>
                  <w:sz w:val="19"/>
                  <w:szCs w:val="19"/>
                  <w:lang w:val="en-US"/>
                  <w:rPrChange w:id="899" w:author="Валера " w:date="2017-08-06T21:47:00Z">
                    <w:rPr>
                      <w:rFonts w:ascii="Consolas" w:hAnsi="Consolas" w:cs="Consolas"/>
                      <w:color w:val="0000FF"/>
                      <w:sz w:val="19"/>
                      <w:szCs w:val="19"/>
                    </w:rPr>
                  </w:rPrChange>
                </w:rPr>
                <w:t>string</w:t>
              </w:r>
              <w:r w:rsidRPr="00D46683">
                <w:rPr>
                  <w:rFonts w:ascii="Consolas" w:hAnsi="Consolas" w:cs="Consolas"/>
                  <w:color w:val="auto"/>
                  <w:sz w:val="19"/>
                  <w:szCs w:val="19"/>
                  <w:lang w:val="en-US"/>
                  <w:rPrChange w:id="900" w:author="Валера " w:date="2017-08-06T21:47:00Z">
                    <w:rPr>
                      <w:rFonts w:ascii="Consolas" w:hAnsi="Consolas" w:cs="Consolas"/>
                      <w:color w:val="auto"/>
                      <w:sz w:val="19"/>
                      <w:szCs w:val="19"/>
                    </w:rPr>
                  </w:rPrChange>
                </w:rPr>
                <w:t>[] args)</w:t>
              </w:r>
            </w:ins>
          </w:p>
          <w:p w:rsidR="00D46683" w:rsidRPr="00D46683" w:rsidRDefault="00D46683" w:rsidP="001A7CBA">
            <w:pPr>
              <w:numPr>
                <w:ins w:id="901" w:author="Валера " w:date="2017-08-06T21:47:00Z"/>
              </w:numPr>
              <w:autoSpaceDE w:val="0"/>
              <w:autoSpaceDN w:val="0"/>
              <w:adjustRightInd w:val="0"/>
              <w:spacing w:before="0" w:after="0" w:line="240" w:lineRule="auto"/>
              <w:rPr>
                <w:ins w:id="902" w:author="Валера " w:date="2017-08-06T21:47:00Z"/>
                <w:rFonts w:ascii="Consolas" w:hAnsi="Consolas" w:cs="Consolas"/>
                <w:color w:val="auto"/>
                <w:sz w:val="19"/>
                <w:szCs w:val="19"/>
                <w:lang w:val="en-US"/>
                <w:rPrChange w:id="903" w:author="Unknown">
                  <w:rPr>
                    <w:ins w:id="904" w:author="Валера " w:date="2017-08-06T21:47:00Z"/>
                    <w:rFonts w:ascii="Consolas" w:hAnsi="Consolas" w:cs="Consolas"/>
                    <w:color w:val="auto"/>
                    <w:sz w:val="19"/>
                    <w:szCs w:val="19"/>
                  </w:rPr>
                </w:rPrChange>
              </w:rPr>
            </w:pPr>
            <w:ins w:id="905" w:author="Валера " w:date="2017-08-06T21:47:00Z">
              <w:r w:rsidRPr="00D46683">
                <w:rPr>
                  <w:rFonts w:ascii="Consolas" w:hAnsi="Consolas" w:cs="Consolas"/>
                  <w:color w:val="auto"/>
                  <w:sz w:val="19"/>
                  <w:szCs w:val="19"/>
                  <w:lang w:val="en-US"/>
                  <w:rPrChange w:id="906" w:author="Валера " w:date="2017-08-06T21:47:00Z">
                    <w:rPr>
                      <w:rFonts w:ascii="Consolas" w:hAnsi="Consolas" w:cs="Consolas"/>
                      <w:color w:val="auto"/>
                      <w:sz w:val="19"/>
                      <w:szCs w:val="19"/>
                    </w:rPr>
                  </w:rPrChange>
                </w:rPr>
                <w:t xml:space="preserve">        </w:t>
              </w:r>
              <w:r>
                <w:rPr>
                  <w:rFonts w:ascii="Consolas" w:hAnsi="Consolas" w:cs="Consolas"/>
                  <w:color w:val="auto"/>
                  <w:sz w:val="19"/>
                  <w:szCs w:val="19"/>
                  <w:lang w:val="en-US"/>
                </w:rPr>
                <w:t>{</w:t>
              </w:r>
            </w:ins>
          </w:p>
          <w:p w:rsidR="00D46683" w:rsidRPr="00D46683" w:rsidRDefault="00D46683" w:rsidP="00E92E7E">
            <w:pPr>
              <w:pStyle w:val="normal0"/>
              <w:widowControl w:val="0"/>
              <w:numPr>
                <w:ins w:id="907" w:author="Валера " w:date="2017-08-06T21:47:00Z"/>
              </w:numPr>
              <w:spacing w:before="0" w:after="0" w:line="315" w:lineRule="auto"/>
              <w:rPr>
                <w:ins w:id="908" w:author="Валера " w:date="2017-08-06T21:47:00Z"/>
                <w:color w:val="000088"/>
                <w:lang w:val="en-US"/>
                <w:rPrChange w:id="909" w:author="Unknown">
                  <w:rPr>
                    <w:ins w:id="910" w:author="Валера " w:date="2017-08-06T21:47:00Z"/>
                    <w:color w:val="000088"/>
                  </w:rPr>
                </w:rPrChange>
              </w:rPr>
            </w:pPr>
          </w:p>
          <w:p w:rsidR="00D46683" w:rsidRPr="00D46683" w:rsidRDefault="00D46683" w:rsidP="00E92E7E">
            <w:pPr>
              <w:pStyle w:val="normal0"/>
              <w:widowControl w:val="0"/>
              <w:spacing w:before="0" w:after="0" w:line="315" w:lineRule="auto"/>
              <w:rPr>
                <w:ins w:id="911" w:author="Валера " w:date="2017-08-06T21:47:00Z"/>
                <w:color w:val="000000"/>
                <w:lang w:val="en-US"/>
                <w:rPrChange w:id="912" w:author="Unknown">
                  <w:rPr>
                    <w:ins w:id="913" w:author="Валера " w:date="2017-08-06T21:47:00Z"/>
                    <w:color w:val="000000"/>
                  </w:rPr>
                </w:rPrChange>
              </w:rPr>
            </w:pPr>
            <w:r w:rsidRPr="00D46683">
              <w:rPr>
                <w:color w:val="000088"/>
                <w:lang w:val="en-US"/>
                <w:rPrChange w:id="914" w:author="Валера " w:date="2017-08-07T22:43:00Z">
                  <w:rPr>
                    <w:color w:val="000088"/>
                  </w:rPr>
                </w:rPrChange>
              </w:rPr>
              <w:t>int</w:t>
            </w:r>
            <w:r w:rsidRPr="00D46683">
              <w:rPr>
                <w:color w:val="000000"/>
                <w:lang w:val="en-US"/>
                <w:rPrChange w:id="915" w:author="Валера " w:date="2017-08-07T22:43:00Z">
                  <w:rPr>
                    <w:color w:val="000000"/>
                  </w:rPr>
                </w:rPrChange>
              </w:rPr>
              <w:t xml:space="preserve"> caseSwitch </w:t>
            </w:r>
            <w:r w:rsidRPr="00D46683">
              <w:rPr>
                <w:color w:val="666600"/>
                <w:lang w:val="en-US"/>
                <w:rPrChange w:id="916" w:author="Валера " w:date="2017-08-07T22:43:00Z">
                  <w:rPr>
                    <w:color w:val="666600"/>
                  </w:rPr>
                </w:rPrChange>
              </w:rPr>
              <w:t>=</w:t>
            </w:r>
            <w:r w:rsidRPr="00D46683">
              <w:rPr>
                <w:color w:val="000000"/>
                <w:lang w:val="en-US"/>
                <w:rPrChange w:id="917" w:author="Валера " w:date="2017-08-07T22:43:00Z">
                  <w:rPr>
                    <w:color w:val="000000"/>
                  </w:rPr>
                </w:rPrChange>
              </w:rPr>
              <w:t xml:space="preserve"> </w:t>
            </w:r>
            <w:r w:rsidRPr="00D46683">
              <w:rPr>
                <w:color w:val="006666"/>
                <w:lang w:val="en-US"/>
                <w:rPrChange w:id="918" w:author="Валера " w:date="2017-08-07T22:43:00Z">
                  <w:rPr>
                    <w:color w:val="006666"/>
                  </w:rPr>
                </w:rPrChange>
              </w:rPr>
              <w:t>1</w:t>
            </w:r>
            <w:r w:rsidRPr="00D46683">
              <w:rPr>
                <w:color w:val="666600"/>
                <w:lang w:val="en-US"/>
                <w:rPrChange w:id="919" w:author="Валера " w:date="2017-08-07T22:43:00Z">
                  <w:rPr>
                    <w:color w:val="666600"/>
                  </w:rPr>
                </w:rPrChange>
              </w:rPr>
              <w:t>;</w:t>
            </w:r>
            <w:r>
              <w:rPr>
                <w:color w:val="000000"/>
                <w:lang w:val="en-US"/>
              </w:rPr>
              <w:br/>
            </w:r>
            <w:r w:rsidRPr="00D46683">
              <w:rPr>
                <w:color w:val="000088"/>
                <w:lang w:val="en-US"/>
                <w:rPrChange w:id="920" w:author="Валера " w:date="2017-08-07T22:43:00Z">
                  <w:rPr>
                    <w:color w:val="000088"/>
                  </w:rPr>
                </w:rPrChange>
              </w:rPr>
              <w:t>switch</w:t>
            </w:r>
            <w:r w:rsidRPr="00D46683">
              <w:rPr>
                <w:color w:val="000000"/>
                <w:lang w:val="en-US"/>
                <w:rPrChange w:id="921" w:author="Валера " w:date="2017-08-07T22:43:00Z">
                  <w:rPr>
                    <w:color w:val="000000"/>
                  </w:rPr>
                </w:rPrChange>
              </w:rPr>
              <w:t xml:space="preserve"> </w:t>
            </w:r>
            <w:r w:rsidRPr="00D46683">
              <w:rPr>
                <w:color w:val="666600"/>
                <w:lang w:val="en-US"/>
                <w:rPrChange w:id="922" w:author="Валера " w:date="2017-08-07T22:43:00Z">
                  <w:rPr>
                    <w:color w:val="666600"/>
                  </w:rPr>
                </w:rPrChange>
              </w:rPr>
              <w:t>(</w:t>
            </w:r>
            <w:r w:rsidRPr="00D46683">
              <w:rPr>
                <w:color w:val="000000"/>
                <w:lang w:val="en-US"/>
                <w:rPrChange w:id="923" w:author="Валера " w:date="2017-08-07T22:43:00Z">
                  <w:rPr>
                    <w:color w:val="000000"/>
                  </w:rPr>
                </w:rPrChange>
              </w:rPr>
              <w:t>caseSwitch</w:t>
            </w:r>
            <w:r w:rsidRPr="00D46683">
              <w:rPr>
                <w:color w:val="666600"/>
                <w:lang w:val="en-US"/>
                <w:rPrChange w:id="924" w:author="Валера " w:date="2017-08-07T22:43:00Z">
                  <w:rPr>
                    <w:color w:val="666600"/>
                  </w:rPr>
                </w:rPrChange>
              </w:rPr>
              <w:t>)</w:t>
            </w:r>
            <w:r>
              <w:rPr>
                <w:color w:val="000000"/>
                <w:lang w:val="en-US"/>
              </w:rPr>
              <w:br/>
            </w:r>
            <w:r>
              <w:rPr>
                <w:color w:val="666600"/>
                <w:lang w:val="en-US"/>
              </w:rPr>
              <w:t>{</w:t>
            </w:r>
            <w:r>
              <w:rPr>
                <w:color w:val="000000"/>
                <w:lang w:val="en-US"/>
              </w:rPr>
              <w:br/>
            </w:r>
            <w:r w:rsidRPr="00D46683">
              <w:rPr>
                <w:color w:val="000000"/>
                <w:lang w:val="en-US"/>
                <w:rPrChange w:id="925" w:author="Валера " w:date="2017-08-07T22:43:00Z">
                  <w:rPr>
                    <w:color w:val="000000"/>
                  </w:rPr>
                </w:rPrChange>
              </w:rPr>
              <w:t xml:space="preserve">    </w:t>
            </w:r>
            <w:r w:rsidRPr="00D46683">
              <w:rPr>
                <w:color w:val="000088"/>
                <w:lang w:val="en-US"/>
                <w:rPrChange w:id="926" w:author="Валера " w:date="2017-08-07T22:43:00Z">
                  <w:rPr>
                    <w:color w:val="000088"/>
                  </w:rPr>
                </w:rPrChange>
              </w:rPr>
              <w:t>case</w:t>
            </w:r>
            <w:r w:rsidRPr="00D46683">
              <w:rPr>
                <w:color w:val="000000"/>
                <w:lang w:val="en-US"/>
                <w:rPrChange w:id="927" w:author="Валера " w:date="2017-08-07T22:43:00Z">
                  <w:rPr>
                    <w:color w:val="000000"/>
                  </w:rPr>
                </w:rPrChange>
              </w:rPr>
              <w:t xml:space="preserve"> </w:t>
            </w:r>
            <w:r w:rsidRPr="00D46683">
              <w:rPr>
                <w:color w:val="006666"/>
                <w:lang w:val="en-US"/>
                <w:rPrChange w:id="928" w:author="Валера " w:date="2017-08-07T22:43:00Z">
                  <w:rPr>
                    <w:color w:val="006666"/>
                  </w:rPr>
                </w:rPrChange>
              </w:rPr>
              <w:t>1</w:t>
            </w:r>
            <w:r w:rsidRPr="00D46683">
              <w:rPr>
                <w:color w:val="666600"/>
                <w:lang w:val="en-US"/>
                <w:rPrChange w:id="929" w:author="Валера " w:date="2017-08-07T22:43:00Z">
                  <w:rPr>
                    <w:color w:val="666600"/>
                  </w:rPr>
                </w:rPrChange>
              </w:rPr>
              <w:t>:</w:t>
            </w:r>
            <w:r>
              <w:rPr>
                <w:color w:val="000000"/>
                <w:lang w:val="en-US"/>
              </w:rPr>
              <w:br/>
            </w:r>
            <w:r w:rsidRPr="00D46683">
              <w:rPr>
                <w:color w:val="000000"/>
                <w:lang w:val="en-US"/>
                <w:rPrChange w:id="930" w:author="Валера " w:date="2017-08-07T22:43:00Z">
                  <w:rPr>
                    <w:color w:val="000000"/>
                  </w:rPr>
                </w:rPrChange>
              </w:rPr>
              <w:t xml:space="preserve">        </w:t>
            </w:r>
            <w:r w:rsidRPr="00D46683">
              <w:rPr>
                <w:color w:val="660066"/>
                <w:lang w:val="en-US"/>
                <w:rPrChange w:id="931" w:author="Валера " w:date="2017-08-07T22:43:00Z">
                  <w:rPr>
                    <w:color w:val="660066"/>
                  </w:rPr>
                </w:rPrChange>
              </w:rPr>
              <w:t>Console</w:t>
            </w:r>
            <w:r w:rsidRPr="00D46683">
              <w:rPr>
                <w:color w:val="666600"/>
                <w:lang w:val="en-US"/>
                <w:rPrChange w:id="932" w:author="Валера " w:date="2017-08-07T22:43:00Z">
                  <w:rPr>
                    <w:color w:val="666600"/>
                  </w:rPr>
                </w:rPrChange>
              </w:rPr>
              <w:t>.</w:t>
            </w:r>
            <w:r w:rsidRPr="00D46683">
              <w:rPr>
                <w:color w:val="660066"/>
                <w:lang w:val="en-US"/>
                <w:rPrChange w:id="933" w:author="Валера " w:date="2017-08-07T22:43:00Z">
                  <w:rPr>
                    <w:color w:val="660066"/>
                  </w:rPr>
                </w:rPrChange>
              </w:rPr>
              <w:t>WriteLine</w:t>
            </w:r>
            <w:r w:rsidRPr="00D46683">
              <w:rPr>
                <w:color w:val="666600"/>
                <w:lang w:val="en-US"/>
                <w:rPrChange w:id="934" w:author="Валера " w:date="2017-08-07T22:43:00Z">
                  <w:rPr>
                    <w:color w:val="666600"/>
                  </w:rPr>
                </w:rPrChange>
              </w:rPr>
              <w:t>(</w:t>
            </w:r>
            <w:r w:rsidRPr="00D46683">
              <w:rPr>
                <w:color w:val="008800"/>
                <w:lang w:val="en-US"/>
                <w:rPrChange w:id="935" w:author="Валера " w:date="2017-08-07T22:43:00Z">
                  <w:rPr>
                    <w:color w:val="008800"/>
                  </w:rPr>
                </w:rPrChange>
              </w:rPr>
              <w:t>"Case 1"</w:t>
            </w:r>
            <w:r w:rsidRPr="00D46683">
              <w:rPr>
                <w:color w:val="666600"/>
                <w:lang w:val="en-US"/>
                <w:rPrChange w:id="936" w:author="Валера " w:date="2017-08-07T22:43:00Z">
                  <w:rPr>
                    <w:color w:val="666600"/>
                  </w:rPr>
                </w:rPrChange>
              </w:rPr>
              <w:t>);</w:t>
            </w:r>
            <w:r>
              <w:rPr>
                <w:color w:val="000000"/>
                <w:lang w:val="en-US"/>
              </w:rPr>
              <w:br/>
            </w:r>
            <w:r w:rsidRPr="00D46683">
              <w:rPr>
                <w:color w:val="000000"/>
                <w:lang w:val="en-US"/>
                <w:rPrChange w:id="937" w:author="Валера " w:date="2017-08-07T22:43:00Z">
                  <w:rPr>
                    <w:color w:val="000000"/>
                  </w:rPr>
                </w:rPrChange>
              </w:rPr>
              <w:t xml:space="preserve">        </w:t>
            </w:r>
            <w:r w:rsidRPr="00D46683">
              <w:rPr>
                <w:color w:val="000088"/>
                <w:lang w:val="en-US"/>
                <w:rPrChange w:id="938" w:author="Валера " w:date="2017-08-07T22:43:00Z">
                  <w:rPr>
                    <w:color w:val="000088"/>
                  </w:rPr>
                </w:rPrChange>
              </w:rPr>
              <w:t>break</w:t>
            </w:r>
            <w:r w:rsidRPr="00D46683">
              <w:rPr>
                <w:color w:val="666600"/>
                <w:lang w:val="en-US"/>
                <w:rPrChange w:id="939" w:author="Валера " w:date="2017-08-07T22:43:00Z">
                  <w:rPr>
                    <w:color w:val="666600"/>
                  </w:rPr>
                </w:rPrChange>
              </w:rPr>
              <w:t>;</w:t>
            </w:r>
            <w:r>
              <w:rPr>
                <w:color w:val="000000"/>
                <w:lang w:val="en-US"/>
              </w:rPr>
              <w:br/>
            </w:r>
            <w:r w:rsidRPr="00D46683">
              <w:rPr>
                <w:color w:val="000000"/>
                <w:lang w:val="en-US"/>
                <w:rPrChange w:id="940" w:author="Валера " w:date="2017-08-07T22:43:00Z">
                  <w:rPr>
                    <w:color w:val="000000"/>
                  </w:rPr>
                </w:rPrChange>
              </w:rPr>
              <w:t xml:space="preserve">    </w:t>
            </w:r>
            <w:r w:rsidRPr="00D46683">
              <w:rPr>
                <w:color w:val="000088"/>
                <w:lang w:val="en-US"/>
                <w:rPrChange w:id="941" w:author="Валера " w:date="2017-08-07T22:43:00Z">
                  <w:rPr>
                    <w:color w:val="000088"/>
                  </w:rPr>
                </w:rPrChange>
              </w:rPr>
              <w:t>case</w:t>
            </w:r>
            <w:r w:rsidRPr="00D46683">
              <w:rPr>
                <w:color w:val="000000"/>
                <w:lang w:val="en-US"/>
                <w:rPrChange w:id="942" w:author="Валера " w:date="2017-08-07T22:43:00Z">
                  <w:rPr>
                    <w:color w:val="000000"/>
                  </w:rPr>
                </w:rPrChange>
              </w:rPr>
              <w:t xml:space="preserve"> </w:t>
            </w:r>
            <w:r w:rsidRPr="00D46683">
              <w:rPr>
                <w:color w:val="006666"/>
                <w:lang w:val="en-US"/>
                <w:rPrChange w:id="943" w:author="Валера " w:date="2017-08-07T22:43:00Z">
                  <w:rPr>
                    <w:color w:val="006666"/>
                  </w:rPr>
                </w:rPrChange>
              </w:rPr>
              <w:t>2</w:t>
            </w:r>
            <w:r w:rsidRPr="00D46683">
              <w:rPr>
                <w:color w:val="666600"/>
                <w:lang w:val="en-US"/>
                <w:rPrChange w:id="944" w:author="Валера " w:date="2017-08-07T22:43:00Z">
                  <w:rPr>
                    <w:color w:val="666600"/>
                  </w:rPr>
                </w:rPrChange>
              </w:rPr>
              <w:t>:</w:t>
            </w:r>
            <w:r>
              <w:rPr>
                <w:color w:val="000000"/>
                <w:lang w:val="en-US"/>
              </w:rPr>
              <w:br/>
            </w:r>
            <w:r w:rsidRPr="00D46683">
              <w:rPr>
                <w:color w:val="000000"/>
                <w:lang w:val="en-US"/>
                <w:rPrChange w:id="945" w:author="Валера " w:date="2017-08-07T22:43:00Z">
                  <w:rPr>
                    <w:color w:val="000000"/>
                  </w:rPr>
                </w:rPrChange>
              </w:rPr>
              <w:t xml:space="preserve">        </w:t>
            </w:r>
            <w:r w:rsidRPr="00D46683">
              <w:rPr>
                <w:color w:val="660066"/>
                <w:lang w:val="en-US"/>
                <w:rPrChange w:id="946" w:author="Валера " w:date="2017-08-07T22:43:00Z">
                  <w:rPr>
                    <w:color w:val="660066"/>
                  </w:rPr>
                </w:rPrChange>
              </w:rPr>
              <w:t>Console</w:t>
            </w:r>
            <w:r w:rsidRPr="00D46683">
              <w:rPr>
                <w:color w:val="666600"/>
                <w:lang w:val="en-US"/>
                <w:rPrChange w:id="947" w:author="Валера " w:date="2017-08-07T22:43:00Z">
                  <w:rPr>
                    <w:color w:val="666600"/>
                  </w:rPr>
                </w:rPrChange>
              </w:rPr>
              <w:t>.</w:t>
            </w:r>
            <w:r w:rsidRPr="00D46683">
              <w:rPr>
                <w:color w:val="660066"/>
                <w:lang w:val="en-US"/>
                <w:rPrChange w:id="948" w:author="Валера " w:date="2017-08-07T22:43:00Z">
                  <w:rPr>
                    <w:color w:val="660066"/>
                  </w:rPr>
                </w:rPrChange>
              </w:rPr>
              <w:t>WriteLine</w:t>
            </w:r>
            <w:r w:rsidRPr="00D46683">
              <w:rPr>
                <w:color w:val="666600"/>
                <w:lang w:val="en-US"/>
                <w:rPrChange w:id="949" w:author="Валера " w:date="2017-08-07T22:43:00Z">
                  <w:rPr>
                    <w:color w:val="666600"/>
                  </w:rPr>
                </w:rPrChange>
              </w:rPr>
              <w:t>(</w:t>
            </w:r>
            <w:r w:rsidRPr="00D46683">
              <w:rPr>
                <w:color w:val="008800"/>
                <w:lang w:val="en-US"/>
                <w:rPrChange w:id="950" w:author="Валера " w:date="2017-08-07T22:43:00Z">
                  <w:rPr>
                    <w:color w:val="008800"/>
                  </w:rPr>
                </w:rPrChange>
              </w:rPr>
              <w:t>"Case 2"</w:t>
            </w:r>
            <w:r w:rsidRPr="00D46683">
              <w:rPr>
                <w:color w:val="666600"/>
                <w:lang w:val="en-US"/>
                <w:rPrChange w:id="951" w:author="Валера " w:date="2017-08-07T22:43:00Z">
                  <w:rPr>
                    <w:color w:val="666600"/>
                  </w:rPr>
                </w:rPrChange>
              </w:rPr>
              <w:t>);</w:t>
            </w:r>
            <w:r>
              <w:rPr>
                <w:color w:val="000000"/>
                <w:lang w:val="en-US"/>
              </w:rPr>
              <w:br/>
            </w:r>
            <w:r w:rsidRPr="00D46683">
              <w:rPr>
                <w:color w:val="000000"/>
                <w:lang w:val="en-US"/>
                <w:rPrChange w:id="952" w:author="Валера " w:date="2017-08-07T22:43:00Z">
                  <w:rPr>
                    <w:color w:val="000000"/>
                  </w:rPr>
                </w:rPrChange>
              </w:rPr>
              <w:t xml:space="preserve">        </w:t>
            </w:r>
            <w:r w:rsidRPr="00D46683">
              <w:rPr>
                <w:color w:val="000088"/>
                <w:lang w:val="en-US"/>
                <w:rPrChange w:id="953" w:author="Валера " w:date="2017-08-07T22:43:00Z">
                  <w:rPr>
                    <w:color w:val="000088"/>
                  </w:rPr>
                </w:rPrChange>
              </w:rPr>
              <w:t>break</w:t>
            </w:r>
            <w:r w:rsidRPr="00D46683">
              <w:rPr>
                <w:color w:val="666600"/>
                <w:lang w:val="en-US"/>
                <w:rPrChange w:id="954" w:author="Валера " w:date="2017-08-07T22:43:00Z">
                  <w:rPr>
                    <w:color w:val="666600"/>
                  </w:rPr>
                </w:rPrChange>
              </w:rPr>
              <w:t>;</w:t>
            </w:r>
            <w:r>
              <w:rPr>
                <w:color w:val="000000"/>
                <w:lang w:val="en-US"/>
              </w:rPr>
              <w:br/>
            </w:r>
            <w:r w:rsidRPr="00D46683">
              <w:rPr>
                <w:color w:val="000000"/>
                <w:lang w:val="en-US"/>
                <w:rPrChange w:id="955" w:author="Валера " w:date="2017-08-07T22:43:00Z">
                  <w:rPr>
                    <w:color w:val="000000"/>
                  </w:rPr>
                </w:rPrChange>
              </w:rPr>
              <w:t xml:space="preserve">    </w:t>
            </w:r>
            <w:r w:rsidRPr="00D46683">
              <w:rPr>
                <w:color w:val="000088"/>
                <w:lang w:val="en-US"/>
                <w:rPrChange w:id="956" w:author="Валера " w:date="2017-08-07T22:43:00Z">
                  <w:rPr>
                    <w:color w:val="000088"/>
                  </w:rPr>
                </w:rPrChange>
              </w:rPr>
              <w:t>default</w:t>
            </w:r>
            <w:r w:rsidRPr="00D46683">
              <w:rPr>
                <w:color w:val="666600"/>
                <w:lang w:val="en-US"/>
                <w:rPrChange w:id="957" w:author="Валера " w:date="2017-08-07T22:43:00Z">
                  <w:rPr>
                    <w:color w:val="666600"/>
                  </w:rPr>
                </w:rPrChange>
              </w:rPr>
              <w:t>:</w:t>
            </w:r>
            <w:r>
              <w:rPr>
                <w:color w:val="000000"/>
                <w:lang w:val="en-US"/>
              </w:rPr>
              <w:br/>
            </w:r>
            <w:r w:rsidRPr="00D46683">
              <w:rPr>
                <w:color w:val="000000"/>
                <w:lang w:val="en-US"/>
                <w:rPrChange w:id="958" w:author="Валера " w:date="2017-08-07T22:43:00Z">
                  <w:rPr>
                    <w:color w:val="000000"/>
                  </w:rPr>
                </w:rPrChange>
              </w:rPr>
              <w:t xml:space="preserve">        </w:t>
            </w:r>
            <w:r w:rsidRPr="00D46683">
              <w:rPr>
                <w:color w:val="660066"/>
                <w:lang w:val="en-US"/>
                <w:rPrChange w:id="959" w:author="Валера " w:date="2017-08-07T22:43:00Z">
                  <w:rPr>
                    <w:color w:val="660066"/>
                  </w:rPr>
                </w:rPrChange>
              </w:rPr>
              <w:t>Console</w:t>
            </w:r>
            <w:r w:rsidRPr="00D46683">
              <w:rPr>
                <w:color w:val="666600"/>
                <w:lang w:val="en-US"/>
                <w:rPrChange w:id="960" w:author="Валера " w:date="2017-08-07T22:43:00Z">
                  <w:rPr>
                    <w:color w:val="666600"/>
                  </w:rPr>
                </w:rPrChange>
              </w:rPr>
              <w:t>.</w:t>
            </w:r>
            <w:r w:rsidRPr="00D46683">
              <w:rPr>
                <w:color w:val="660066"/>
                <w:lang w:val="en-US"/>
                <w:rPrChange w:id="961" w:author="Валера " w:date="2017-08-07T22:43:00Z">
                  <w:rPr>
                    <w:color w:val="660066"/>
                  </w:rPr>
                </w:rPrChange>
              </w:rPr>
              <w:t>WriteLine</w:t>
            </w:r>
            <w:r w:rsidRPr="00D46683">
              <w:rPr>
                <w:color w:val="666600"/>
                <w:lang w:val="en-US"/>
                <w:rPrChange w:id="962" w:author="Валера " w:date="2017-08-07T22:43:00Z">
                  <w:rPr>
                    <w:color w:val="666600"/>
                  </w:rPr>
                </w:rPrChange>
              </w:rPr>
              <w:t>(</w:t>
            </w:r>
            <w:r w:rsidRPr="00D46683">
              <w:rPr>
                <w:color w:val="008800"/>
                <w:lang w:val="en-US"/>
                <w:rPrChange w:id="963" w:author="Валера " w:date="2017-08-07T22:43:00Z">
                  <w:rPr>
                    <w:color w:val="008800"/>
                  </w:rPr>
                </w:rPrChange>
              </w:rPr>
              <w:t>"Default case"</w:t>
            </w:r>
            <w:r w:rsidRPr="00D46683">
              <w:rPr>
                <w:color w:val="666600"/>
                <w:lang w:val="en-US"/>
                <w:rPrChange w:id="964" w:author="Валера " w:date="2017-08-07T22:43:00Z">
                  <w:rPr>
                    <w:color w:val="666600"/>
                  </w:rPr>
                </w:rPrChange>
              </w:rPr>
              <w:t>);</w:t>
            </w:r>
            <w:r>
              <w:rPr>
                <w:color w:val="000000"/>
                <w:lang w:val="en-US"/>
              </w:rPr>
              <w:br/>
            </w:r>
            <w:r w:rsidRPr="00D46683">
              <w:rPr>
                <w:color w:val="000000"/>
                <w:lang w:val="en-US"/>
                <w:rPrChange w:id="965" w:author="Валера " w:date="2017-08-07T22:43:00Z">
                  <w:rPr>
                    <w:color w:val="000000"/>
                  </w:rPr>
                </w:rPrChange>
              </w:rPr>
              <w:t xml:space="preserve">        </w:t>
            </w:r>
            <w:r w:rsidRPr="00D46683">
              <w:rPr>
                <w:color w:val="000088"/>
                <w:lang w:val="en-US"/>
                <w:rPrChange w:id="966" w:author="Валера " w:date="2017-08-07T22:43:00Z">
                  <w:rPr>
                    <w:color w:val="000088"/>
                  </w:rPr>
                </w:rPrChange>
              </w:rPr>
              <w:t>break</w:t>
            </w:r>
            <w:r w:rsidRPr="00D46683">
              <w:rPr>
                <w:color w:val="666600"/>
                <w:lang w:val="en-US"/>
                <w:rPrChange w:id="967" w:author="Валера " w:date="2017-08-07T22:43:00Z">
                  <w:rPr>
                    <w:color w:val="666600"/>
                  </w:rPr>
                </w:rPrChange>
              </w:rPr>
              <w:t>;</w:t>
            </w:r>
            <w:r>
              <w:rPr>
                <w:color w:val="000000"/>
                <w:lang w:val="en-US"/>
              </w:rPr>
              <w:br/>
              <w:t>}</w:t>
            </w:r>
          </w:p>
          <w:p w:rsidR="00D46683" w:rsidRPr="00E92E7E" w:rsidRDefault="00D46683" w:rsidP="00E92E7E">
            <w:pPr>
              <w:pStyle w:val="normal0"/>
              <w:widowControl w:val="0"/>
              <w:numPr>
                <w:ins w:id="968" w:author="Валера " w:date="2017-08-06T21:47:00Z"/>
              </w:numPr>
              <w:spacing w:before="0" w:after="0" w:line="315" w:lineRule="auto"/>
              <w:rPr>
                <w:color w:val="000000"/>
              </w:rPr>
            </w:pPr>
            <w:ins w:id="969" w:author="Валера " w:date="2017-08-06T21:47:00Z">
              <w:r>
                <w:rPr>
                  <w:color w:val="000000"/>
                </w:rPr>
                <w:t>}</w:t>
              </w:r>
            </w:ins>
          </w:p>
        </w:tc>
      </w:tr>
    </w:tbl>
    <w:p w:rsidR="00D46683" w:rsidRPr="0026416D" w:rsidRDefault="00D46683">
      <w:pPr>
        <w:pStyle w:val="Heading3"/>
        <w:contextualSpacing w:val="0"/>
      </w:pPr>
      <w:bookmarkStart w:id="970" w:name="_43d219etsexg" w:colFirst="0" w:colLast="0"/>
      <w:bookmarkEnd w:id="970"/>
      <w:r w:rsidRPr="00D46683">
        <w:rPr>
          <w:rPrChange w:id="971" w:author="Валера " w:date="2017-08-06T20:38:00Z">
            <w:rPr>
              <w:b w:val="0"/>
              <w:sz w:val="20"/>
            </w:rPr>
          </w:rPrChange>
        </w:rPr>
        <w:t xml:space="preserve">Пример использования </w:t>
      </w:r>
      <w:r>
        <w:t>switch</w:t>
      </w:r>
      <w:r w:rsidRPr="00D46683">
        <w:rPr>
          <w:rPrChange w:id="972" w:author="Валера " w:date="2017-08-06T20:38:00Z">
            <w:rPr>
              <w:b w:val="0"/>
              <w:sz w:val="20"/>
            </w:rPr>
          </w:rPrChange>
        </w:rPr>
        <w:t>. Месяц года.</w:t>
      </w:r>
    </w:p>
    <w:p w:rsidR="00D46683" w:rsidRPr="0026416D" w:rsidRDefault="00D46683">
      <w:pPr>
        <w:pStyle w:val="normal0"/>
      </w:pPr>
      <w:r>
        <w:t>Вводится число, программа печатает, какой это месяц года:</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973" w:author="Unknown">
                  <w:rPr>
                    <w:color w:val="000000"/>
                  </w:rPr>
                </w:rPrChange>
              </w:rPr>
            </w:pPr>
            <w:r w:rsidRPr="00D46683">
              <w:rPr>
                <w:color w:val="000088"/>
                <w:lang w:val="en-US"/>
                <w:rPrChange w:id="974" w:author="Валера " w:date="2017-08-07T22:43:00Z">
                  <w:rPr>
                    <w:color w:val="000088"/>
                  </w:rPr>
                </w:rPrChange>
              </w:rPr>
              <w:t>static</w:t>
            </w:r>
            <w:r w:rsidRPr="00D46683">
              <w:rPr>
                <w:color w:val="000000"/>
                <w:lang w:val="en-US"/>
                <w:rPrChange w:id="975" w:author="Валера " w:date="2017-08-07T22:43:00Z">
                  <w:rPr>
                    <w:color w:val="000000"/>
                  </w:rPr>
                </w:rPrChange>
              </w:rPr>
              <w:t xml:space="preserve"> </w:t>
            </w:r>
            <w:r w:rsidRPr="00D46683">
              <w:rPr>
                <w:color w:val="000088"/>
                <w:lang w:val="en-US"/>
                <w:rPrChange w:id="976" w:author="Валера " w:date="2017-08-07T22:43:00Z">
                  <w:rPr>
                    <w:color w:val="000088"/>
                  </w:rPr>
                </w:rPrChange>
              </w:rPr>
              <w:t>void</w:t>
            </w:r>
            <w:r w:rsidRPr="00D46683">
              <w:rPr>
                <w:color w:val="000000"/>
                <w:lang w:val="en-US"/>
                <w:rPrChange w:id="977" w:author="Валера " w:date="2017-08-07T22:43:00Z">
                  <w:rPr>
                    <w:color w:val="000000"/>
                  </w:rPr>
                </w:rPrChange>
              </w:rPr>
              <w:t xml:space="preserve"> </w:t>
            </w:r>
            <w:smartTag w:uri="urn:schemas-microsoft-com:office:smarttags" w:element="place">
              <w:r w:rsidRPr="00D46683">
                <w:rPr>
                  <w:color w:val="660066"/>
                  <w:lang w:val="en-US"/>
                  <w:rPrChange w:id="978" w:author="Валера " w:date="2017-08-07T22:43:00Z">
                    <w:rPr>
                      <w:color w:val="660066"/>
                    </w:rPr>
                  </w:rPrChange>
                </w:rPr>
                <w:t>Main</w:t>
              </w:r>
            </w:smartTag>
            <w:r w:rsidRPr="00D46683">
              <w:rPr>
                <w:color w:val="666600"/>
                <w:lang w:val="en-US"/>
                <w:rPrChange w:id="979"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980"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981"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982" w:author="Unknown">
                  <w:rPr>
                    <w:color w:val="000000"/>
                  </w:rPr>
                </w:rPrChange>
              </w:rPr>
            </w:pPr>
            <w:r w:rsidRPr="00D46683">
              <w:rPr>
                <w:color w:val="000000"/>
                <w:lang w:val="en-US"/>
                <w:rPrChange w:id="983" w:author="Валера " w:date="2017-08-07T22:43:00Z">
                  <w:rPr>
                    <w:color w:val="000000"/>
                  </w:rPr>
                </w:rPrChange>
              </w:rPr>
              <w:t xml:space="preserve">    </w:t>
            </w:r>
            <w:r w:rsidRPr="00D46683">
              <w:rPr>
                <w:color w:val="000088"/>
                <w:lang w:val="en-US"/>
                <w:rPrChange w:id="984" w:author="Валера " w:date="2017-08-07T22:43:00Z">
                  <w:rPr>
                    <w:color w:val="000088"/>
                  </w:rPr>
                </w:rPrChange>
              </w:rPr>
              <w:t>int</w:t>
            </w:r>
            <w:r w:rsidRPr="00D46683">
              <w:rPr>
                <w:color w:val="000000"/>
                <w:lang w:val="en-US"/>
                <w:rPrChange w:id="985" w:author="Валера " w:date="2017-08-07T22:43:00Z">
                  <w:rPr>
                    <w:color w:val="000000"/>
                  </w:rPr>
                </w:rPrChange>
              </w:rPr>
              <w:t xml:space="preserve"> m </w:t>
            </w:r>
            <w:r w:rsidRPr="00D46683">
              <w:rPr>
                <w:color w:val="666600"/>
                <w:lang w:val="en-US"/>
                <w:rPrChange w:id="986" w:author="Валера " w:date="2017-08-07T22:43:00Z">
                  <w:rPr>
                    <w:color w:val="666600"/>
                  </w:rPr>
                </w:rPrChange>
              </w:rPr>
              <w:t>=</w:t>
            </w:r>
            <w:r w:rsidRPr="00D46683">
              <w:rPr>
                <w:color w:val="000000"/>
                <w:lang w:val="en-US"/>
                <w:rPrChange w:id="987" w:author="Валера " w:date="2017-08-07T22:43:00Z">
                  <w:rPr>
                    <w:color w:val="000000"/>
                  </w:rPr>
                </w:rPrChange>
              </w:rPr>
              <w:t xml:space="preserve"> </w:t>
            </w:r>
            <w:r w:rsidRPr="00D46683">
              <w:rPr>
                <w:color w:val="006666"/>
                <w:lang w:val="en-US"/>
                <w:rPrChange w:id="988" w:author="Валера " w:date="2017-08-07T22:43:00Z">
                  <w:rPr>
                    <w:color w:val="006666"/>
                  </w:rPr>
                </w:rPrChange>
              </w:rPr>
              <w:t>6;</w:t>
            </w:r>
          </w:p>
          <w:p w:rsidR="00D46683" w:rsidRPr="00D46683" w:rsidRDefault="00D46683" w:rsidP="00E92E7E">
            <w:pPr>
              <w:pStyle w:val="normal0"/>
              <w:widowControl w:val="0"/>
              <w:spacing w:before="0" w:after="0" w:line="240" w:lineRule="auto"/>
              <w:rPr>
                <w:color w:val="000000"/>
                <w:lang w:val="en-US"/>
                <w:rPrChange w:id="989" w:author="Unknown">
                  <w:rPr>
                    <w:color w:val="000000"/>
                  </w:rPr>
                </w:rPrChange>
              </w:rPr>
            </w:pPr>
            <w:r w:rsidRPr="00D46683">
              <w:rPr>
                <w:color w:val="000000"/>
                <w:lang w:val="en-US"/>
                <w:rPrChange w:id="990" w:author="Валера " w:date="2017-08-07T22:43:00Z">
                  <w:rPr>
                    <w:color w:val="000000"/>
                  </w:rPr>
                </w:rPrChange>
              </w:rPr>
              <w:t xml:space="preserve">    </w:t>
            </w:r>
            <w:r w:rsidRPr="00D46683">
              <w:rPr>
                <w:color w:val="000088"/>
                <w:lang w:val="en-US"/>
                <w:rPrChange w:id="991" w:author="Валера " w:date="2017-08-07T22:43:00Z">
                  <w:rPr>
                    <w:color w:val="000088"/>
                  </w:rPr>
                </w:rPrChange>
              </w:rPr>
              <w:t>string</w:t>
            </w:r>
            <w:r w:rsidRPr="00D46683">
              <w:rPr>
                <w:color w:val="000000"/>
                <w:lang w:val="en-US"/>
                <w:rPrChange w:id="992" w:author="Валера " w:date="2017-08-07T22:43:00Z">
                  <w:rPr>
                    <w:color w:val="000000"/>
                  </w:rPr>
                </w:rPrChange>
              </w:rPr>
              <w:t xml:space="preserve"> s;</w:t>
            </w:r>
          </w:p>
          <w:p w:rsidR="00D46683" w:rsidRPr="00D46683" w:rsidRDefault="00D46683" w:rsidP="00E92E7E">
            <w:pPr>
              <w:pStyle w:val="normal0"/>
              <w:widowControl w:val="0"/>
              <w:spacing w:before="0" w:after="0" w:line="240" w:lineRule="auto"/>
              <w:rPr>
                <w:color w:val="000000"/>
                <w:lang w:val="en-US"/>
                <w:rPrChange w:id="993" w:author="Unknown">
                  <w:rPr>
                    <w:color w:val="000000"/>
                  </w:rPr>
                </w:rPrChange>
              </w:rPr>
            </w:pPr>
            <w:r w:rsidRPr="00D46683">
              <w:rPr>
                <w:color w:val="000000"/>
                <w:lang w:val="en-US"/>
                <w:rPrChange w:id="994" w:author="Валера " w:date="2017-08-07T22:43:00Z">
                  <w:rPr>
                    <w:color w:val="000000"/>
                  </w:rPr>
                </w:rPrChange>
              </w:rPr>
              <w:t xml:space="preserve">    </w:t>
            </w:r>
            <w:r w:rsidRPr="00D46683">
              <w:rPr>
                <w:color w:val="000088"/>
                <w:lang w:val="en-US"/>
                <w:rPrChange w:id="995" w:author="Валера " w:date="2017-08-07T22:43:00Z">
                  <w:rPr>
                    <w:color w:val="000088"/>
                  </w:rPr>
                </w:rPrChange>
              </w:rPr>
              <w:t>switch</w:t>
            </w:r>
            <w:r w:rsidRPr="00D46683">
              <w:rPr>
                <w:color w:val="000000"/>
                <w:lang w:val="en-US"/>
                <w:rPrChange w:id="996" w:author="Валера " w:date="2017-08-07T22:43:00Z">
                  <w:rPr>
                    <w:color w:val="000000"/>
                  </w:rPr>
                </w:rPrChange>
              </w:rPr>
              <w:t xml:space="preserve"> </w:t>
            </w:r>
            <w:r w:rsidRPr="00D46683">
              <w:rPr>
                <w:color w:val="666600"/>
                <w:lang w:val="en-US"/>
                <w:rPrChange w:id="997" w:author="Валера " w:date="2017-08-07T22:43:00Z">
                  <w:rPr>
                    <w:color w:val="666600"/>
                  </w:rPr>
                </w:rPrChange>
              </w:rPr>
              <w:t>(</w:t>
            </w:r>
            <w:r w:rsidRPr="00D46683">
              <w:rPr>
                <w:color w:val="000000"/>
                <w:lang w:val="en-US"/>
                <w:rPrChange w:id="998" w:author="Валера " w:date="2017-08-07T22:43:00Z">
                  <w:rPr>
                    <w:color w:val="000000"/>
                  </w:rPr>
                </w:rPrChange>
              </w:rPr>
              <w:t>m)</w:t>
            </w:r>
          </w:p>
          <w:p w:rsidR="00D46683" w:rsidRPr="00D46683" w:rsidRDefault="00D46683" w:rsidP="00E92E7E">
            <w:pPr>
              <w:pStyle w:val="normal0"/>
              <w:widowControl w:val="0"/>
              <w:spacing w:before="0" w:after="0" w:line="240" w:lineRule="auto"/>
              <w:rPr>
                <w:color w:val="000000"/>
                <w:lang w:val="en-US"/>
                <w:rPrChange w:id="999" w:author="Unknown">
                  <w:rPr>
                    <w:color w:val="000000"/>
                  </w:rPr>
                </w:rPrChange>
              </w:rPr>
            </w:pPr>
            <w:r w:rsidRPr="00D46683">
              <w:rPr>
                <w:color w:val="000000"/>
                <w:lang w:val="en-US"/>
                <w:rPrChange w:id="1000"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1001" w:author="Unknown">
                  <w:rPr>
                    <w:color w:val="000000"/>
                  </w:rPr>
                </w:rPrChange>
              </w:rPr>
            </w:pPr>
            <w:r w:rsidRPr="00D46683">
              <w:rPr>
                <w:color w:val="000000"/>
                <w:lang w:val="en-US"/>
                <w:rPrChange w:id="1002" w:author="Валера " w:date="2017-08-07T22:43:00Z">
                  <w:rPr>
                    <w:color w:val="000000"/>
                  </w:rPr>
                </w:rPrChange>
              </w:rPr>
              <w:t xml:space="preserve">        </w:t>
            </w:r>
            <w:r w:rsidRPr="00D46683">
              <w:rPr>
                <w:color w:val="000088"/>
                <w:lang w:val="en-US"/>
                <w:rPrChange w:id="1003" w:author="Валера " w:date="2017-08-07T22:43:00Z">
                  <w:rPr>
                    <w:color w:val="000088"/>
                  </w:rPr>
                </w:rPrChange>
              </w:rPr>
              <w:t>case</w:t>
            </w:r>
            <w:r w:rsidRPr="00D46683">
              <w:rPr>
                <w:color w:val="000000"/>
                <w:lang w:val="en-US"/>
                <w:rPrChange w:id="1004" w:author="Валера " w:date="2017-08-07T22:43:00Z">
                  <w:rPr>
                    <w:color w:val="000000"/>
                  </w:rPr>
                </w:rPrChange>
              </w:rPr>
              <w:t xml:space="preserve"> </w:t>
            </w:r>
            <w:r w:rsidRPr="00D46683">
              <w:rPr>
                <w:color w:val="006666"/>
                <w:lang w:val="en-US"/>
                <w:rPrChange w:id="1005" w:author="Валера " w:date="2017-08-07T22:43:00Z">
                  <w:rPr>
                    <w:color w:val="006666"/>
                  </w:rPr>
                </w:rPrChange>
              </w:rPr>
              <w:t>1</w:t>
            </w:r>
            <w:r w:rsidRPr="00D46683">
              <w:rPr>
                <w:color w:val="666600"/>
                <w:lang w:val="en-US"/>
                <w:rPrChange w:id="1006" w:author="Валера " w:date="2017-08-07T22:43:00Z">
                  <w:rPr>
                    <w:color w:val="666600"/>
                  </w:rPr>
                </w:rPrChange>
              </w:rPr>
              <w:t xml:space="preserve">: </w:t>
            </w:r>
          </w:p>
          <w:p w:rsidR="00D46683" w:rsidRPr="00D46683" w:rsidRDefault="00D46683" w:rsidP="00E92E7E">
            <w:pPr>
              <w:pStyle w:val="normal0"/>
              <w:widowControl w:val="0"/>
              <w:spacing w:before="0" w:after="0" w:line="240" w:lineRule="auto"/>
              <w:rPr>
                <w:color w:val="000000"/>
                <w:lang w:val="en-US"/>
                <w:rPrChange w:id="1007" w:author="Unknown">
                  <w:rPr>
                    <w:color w:val="000000"/>
                  </w:rPr>
                </w:rPrChange>
              </w:rPr>
            </w:pPr>
            <w:r w:rsidRPr="00D46683">
              <w:rPr>
                <w:color w:val="000000"/>
                <w:lang w:val="en-US"/>
                <w:rPrChange w:id="1008" w:author="Валера " w:date="2017-08-07T22:43:00Z">
                  <w:rPr>
                    <w:color w:val="000000"/>
                  </w:rPr>
                </w:rPrChange>
              </w:rPr>
              <w:t xml:space="preserve">        </w:t>
            </w:r>
            <w:r w:rsidRPr="00D46683">
              <w:rPr>
                <w:color w:val="000088"/>
                <w:lang w:val="en-US"/>
                <w:rPrChange w:id="1009" w:author="Валера " w:date="2017-08-07T22:43:00Z">
                  <w:rPr>
                    <w:color w:val="000088"/>
                  </w:rPr>
                </w:rPrChange>
              </w:rPr>
              <w:t>case</w:t>
            </w:r>
            <w:r w:rsidRPr="00D46683">
              <w:rPr>
                <w:color w:val="000000"/>
                <w:lang w:val="en-US"/>
                <w:rPrChange w:id="1010" w:author="Валера " w:date="2017-08-07T22:43:00Z">
                  <w:rPr>
                    <w:color w:val="000000"/>
                  </w:rPr>
                </w:rPrChange>
              </w:rPr>
              <w:t xml:space="preserve"> </w:t>
            </w:r>
            <w:r w:rsidRPr="00D46683">
              <w:rPr>
                <w:color w:val="006666"/>
                <w:lang w:val="en-US"/>
                <w:rPrChange w:id="1011" w:author="Валера " w:date="2017-08-07T22:43:00Z">
                  <w:rPr>
                    <w:color w:val="006666"/>
                  </w:rPr>
                </w:rPrChange>
              </w:rPr>
              <w:t>2:</w:t>
            </w:r>
          </w:p>
          <w:p w:rsidR="00D46683" w:rsidRPr="00D46683" w:rsidRDefault="00D46683" w:rsidP="00E92E7E">
            <w:pPr>
              <w:pStyle w:val="normal0"/>
              <w:widowControl w:val="0"/>
              <w:spacing w:before="0" w:after="0" w:line="240" w:lineRule="auto"/>
              <w:rPr>
                <w:color w:val="000000"/>
                <w:lang w:val="en-US"/>
                <w:rPrChange w:id="1012" w:author="Unknown">
                  <w:rPr>
                    <w:color w:val="000000"/>
                  </w:rPr>
                </w:rPrChange>
              </w:rPr>
            </w:pPr>
            <w:r w:rsidRPr="00D46683">
              <w:rPr>
                <w:color w:val="000000"/>
                <w:lang w:val="en-US"/>
                <w:rPrChange w:id="1013" w:author="Валера " w:date="2017-08-07T22:43:00Z">
                  <w:rPr>
                    <w:color w:val="000000"/>
                  </w:rPr>
                </w:rPrChange>
              </w:rPr>
              <w:t xml:space="preserve">        </w:t>
            </w:r>
            <w:r w:rsidRPr="00D46683">
              <w:rPr>
                <w:color w:val="000088"/>
                <w:lang w:val="en-US"/>
                <w:rPrChange w:id="1014" w:author="Валера " w:date="2017-08-07T22:43:00Z">
                  <w:rPr>
                    <w:color w:val="000088"/>
                  </w:rPr>
                </w:rPrChange>
              </w:rPr>
              <w:t>case</w:t>
            </w:r>
            <w:r w:rsidRPr="00D46683">
              <w:rPr>
                <w:color w:val="000000"/>
                <w:lang w:val="en-US"/>
                <w:rPrChange w:id="1015" w:author="Валера " w:date="2017-08-07T22:43:00Z">
                  <w:rPr>
                    <w:color w:val="000000"/>
                  </w:rPr>
                </w:rPrChange>
              </w:rPr>
              <w:t xml:space="preserve"> </w:t>
            </w:r>
            <w:r w:rsidRPr="00D46683">
              <w:rPr>
                <w:color w:val="006666"/>
                <w:lang w:val="en-US"/>
                <w:rPrChange w:id="1016" w:author="Валера " w:date="2017-08-07T22:43:00Z">
                  <w:rPr>
                    <w:color w:val="006666"/>
                  </w:rPr>
                </w:rPrChange>
              </w:rPr>
              <w:t>12</w:t>
            </w:r>
            <w:r w:rsidRPr="00D46683">
              <w:rPr>
                <w:color w:val="666600"/>
                <w:lang w:val="en-US"/>
                <w:rPrChange w:id="1017" w:author="Валера " w:date="2017-08-07T22:43:00Z">
                  <w:rPr>
                    <w:color w:val="666600"/>
                  </w:rPr>
                </w:rPrChange>
              </w:rPr>
              <w:t>:</w:t>
            </w:r>
            <w:r w:rsidRPr="00D46683">
              <w:rPr>
                <w:color w:val="000000"/>
                <w:lang w:val="en-US"/>
                <w:rPrChange w:id="1018" w:author="Валера " w:date="2017-08-07T22:43:00Z">
                  <w:rPr>
                    <w:color w:val="000000"/>
                  </w:rPr>
                </w:rPrChange>
              </w:rPr>
              <w:t xml:space="preserve"> s</w:t>
            </w:r>
            <w:r w:rsidRPr="00D46683">
              <w:rPr>
                <w:color w:val="666600"/>
                <w:lang w:val="en-US"/>
                <w:rPrChange w:id="1019" w:author="Валера " w:date="2017-08-07T22:43:00Z">
                  <w:rPr>
                    <w:color w:val="666600"/>
                  </w:rPr>
                </w:rPrChange>
              </w:rPr>
              <w:t>=</w:t>
            </w:r>
            <w:r w:rsidRPr="00D46683">
              <w:rPr>
                <w:color w:val="008800"/>
                <w:lang w:val="en-US"/>
                <w:rPrChange w:id="1020" w:author="Валера " w:date="2017-08-07T22:43:00Z">
                  <w:rPr>
                    <w:color w:val="008800"/>
                  </w:rPr>
                </w:rPrChange>
              </w:rPr>
              <w:t>"</w:t>
            </w:r>
            <w:r w:rsidRPr="00E92E7E">
              <w:rPr>
                <w:color w:val="008800"/>
              </w:rPr>
              <w:t>Зима</w:t>
            </w:r>
            <w:r w:rsidRPr="00D46683">
              <w:rPr>
                <w:color w:val="008800"/>
                <w:lang w:val="en-US"/>
                <w:rPrChange w:id="1021" w:author="Валера " w:date="2017-08-07T22:43:00Z">
                  <w:rPr>
                    <w:color w:val="008800"/>
                  </w:rPr>
                </w:rPrChange>
              </w:rPr>
              <w:t>";</w:t>
            </w:r>
          </w:p>
          <w:p w:rsidR="00D46683" w:rsidRPr="00D46683" w:rsidRDefault="00D46683" w:rsidP="00E92E7E">
            <w:pPr>
              <w:pStyle w:val="normal0"/>
              <w:widowControl w:val="0"/>
              <w:spacing w:before="0" w:after="0" w:line="240" w:lineRule="auto"/>
              <w:rPr>
                <w:color w:val="000000"/>
                <w:lang w:val="en-US"/>
                <w:rPrChange w:id="1022" w:author="Unknown">
                  <w:rPr>
                    <w:color w:val="000000"/>
                  </w:rPr>
                </w:rPrChange>
              </w:rPr>
            </w:pPr>
            <w:r w:rsidRPr="00D46683">
              <w:rPr>
                <w:color w:val="000000"/>
                <w:lang w:val="en-US"/>
                <w:rPrChange w:id="1023" w:author="Валера " w:date="2017-08-07T22:43:00Z">
                  <w:rPr>
                    <w:color w:val="000000"/>
                  </w:rPr>
                </w:rPrChange>
              </w:rPr>
              <w:t xml:space="preserve">            </w:t>
            </w:r>
            <w:r w:rsidRPr="00D46683">
              <w:rPr>
                <w:color w:val="000088"/>
                <w:lang w:val="en-US"/>
                <w:rPrChange w:id="1024" w:author="Валера " w:date="2017-08-07T22:43:00Z">
                  <w:rPr>
                    <w:color w:val="000088"/>
                  </w:rPr>
                </w:rPrChange>
              </w:rPr>
              <w:t>break;</w:t>
            </w:r>
          </w:p>
          <w:p w:rsidR="00D46683" w:rsidRPr="00D46683" w:rsidRDefault="00D46683" w:rsidP="00E92E7E">
            <w:pPr>
              <w:pStyle w:val="normal0"/>
              <w:widowControl w:val="0"/>
              <w:spacing w:before="0" w:after="0" w:line="240" w:lineRule="auto"/>
              <w:rPr>
                <w:color w:val="000000"/>
                <w:lang w:val="en-US"/>
                <w:rPrChange w:id="1025" w:author="Unknown">
                  <w:rPr>
                    <w:color w:val="000000"/>
                  </w:rPr>
                </w:rPrChange>
              </w:rPr>
            </w:pPr>
            <w:r w:rsidRPr="00D46683">
              <w:rPr>
                <w:color w:val="000000"/>
                <w:lang w:val="en-US"/>
                <w:rPrChange w:id="1026" w:author="Валера " w:date="2017-08-07T22:43:00Z">
                  <w:rPr>
                    <w:color w:val="000000"/>
                  </w:rPr>
                </w:rPrChange>
              </w:rPr>
              <w:t xml:space="preserve">        </w:t>
            </w:r>
            <w:r w:rsidRPr="00D46683">
              <w:rPr>
                <w:color w:val="000088"/>
                <w:lang w:val="en-US"/>
                <w:rPrChange w:id="1027" w:author="Валера " w:date="2017-08-07T22:43:00Z">
                  <w:rPr>
                    <w:color w:val="000088"/>
                  </w:rPr>
                </w:rPrChange>
              </w:rPr>
              <w:t>case</w:t>
            </w:r>
            <w:r w:rsidRPr="00D46683">
              <w:rPr>
                <w:color w:val="000000"/>
                <w:lang w:val="en-US"/>
                <w:rPrChange w:id="1028" w:author="Валера " w:date="2017-08-07T22:43:00Z">
                  <w:rPr>
                    <w:color w:val="000000"/>
                  </w:rPr>
                </w:rPrChange>
              </w:rPr>
              <w:t xml:space="preserve"> </w:t>
            </w:r>
            <w:r w:rsidRPr="00D46683">
              <w:rPr>
                <w:color w:val="006666"/>
                <w:lang w:val="en-US"/>
                <w:rPrChange w:id="1029" w:author="Валера " w:date="2017-08-07T22:43:00Z">
                  <w:rPr>
                    <w:color w:val="006666"/>
                  </w:rPr>
                </w:rPrChange>
              </w:rPr>
              <w:t>3</w:t>
            </w:r>
            <w:r w:rsidRPr="00D46683">
              <w:rPr>
                <w:color w:val="666600"/>
                <w:lang w:val="en-US"/>
                <w:rPrChange w:id="1030" w:author="Валера " w:date="2017-08-07T22:43:00Z">
                  <w:rPr>
                    <w:color w:val="666600"/>
                  </w:rPr>
                </w:rPrChange>
              </w:rPr>
              <w:t xml:space="preserve">: </w:t>
            </w:r>
          </w:p>
          <w:p w:rsidR="00D46683" w:rsidRPr="00D46683" w:rsidRDefault="00D46683" w:rsidP="00E92E7E">
            <w:pPr>
              <w:pStyle w:val="normal0"/>
              <w:widowControl w:val="0"/>
              <w:spacing w:before="0" w:after="0" w:line="240" w:lineRule="auto"/>
              <w:rPr>
                <w:color w:val="000000"/>
                <w:lang w:val="en-US"/>
                <w:rPrChange w:id="1031" w:author="Unknown">
                  <w:rPr>
                    <w:color w:val="000000"/>
                  </w:rPr>
                </w:rPrChange>
              </w:rPr>
            </w:pPr>
            <w:r w:rsidRPr="00D46683">
              <w:rPr>
                <w:color w:val="000000"/>
                <w:lang w:val="en-US"/>
                <w:rPrChange w:id="1032" w:author="Валера " w:date="2017-08-07T22:43:00Z">
                  <w:rPr>
                    <w:color w:val="000000"/>
                  </w:rPr>
                </w:rPrChange>
              </w:rPr>
              <w:t xml:space="preserve">        </w:t>
            </w:r>
            <w:r w:rsidRPr="00D46683">
              <w:rPr>
                <w:color w:val="000088"/>
                <w:lang w:val="en-US"/>
                <w:rPrChange w:id="1033" w:author="Валера " w:date="2017-08-07T22:43:00Z">
                  <w:rPr>
                    <w:color w:val="000088"/>
                  </w:rPr>
                </w:rPrChange>
              </w:rPr>
              <w:t>case</w:t>
            </w:r>
            <w:r w:rsidRPr="00D46683">
              <w:rPr>
                <w:color w:val="000000"/>
                <w:lang w:val="en-US"/>
                <w:rPrChange w:id="1034" w:author="Валера " w:date="2017-08-07T22:43:00Z">
                  <w:rPr>
                    <w:color w:val="000000"/>
                  </w:rPr>
                </w:rPrChange>
              </w:rPr>
              <w:t xml:space="preserve"> </w:t>
            </w:r>
            <w:r w:rsidRPr="00D46683">
              <w:rPr>
                <w:color w:val="006666"/>
                <w:lang w:val="en-US"/>
                <w:rPrChange w:id="1035" w:author="Валера " w:date="2017-08-07T22:43:00Z">
                  <w:rPr>
                    <w:color w:val="006666"/>
                  </w:rPr>
                </w:rPrChange>
              </w:rPr>
              <w:t>4:</w:t>
            </w:r>
          </w:p>
          <w:p w:rsidR="00D46683" w:rsidRPr="00D46683" w:rsidRDefault="00D46683" w:rsidP="00E92E7E">
            <w:pPr>
              <w:pStyle w:val="normal0"/>
              <w:widowControl w:val="0"/>
              <w:spacing w:before="0" w:after="0" w:line="240" w:lineRule="auto"/>
              <w:rPr>
                <w:color w:val="000000"/>
                <w:lang w:val="en-US"/>
                <w:rPrChange w:id="1036" w:author="Unknown">
                  <w:rPr>
                    <w:color w:val="000000"/>
                  </w:rPr>
                </w:rPrChange>
              </w:rPr>
            </w:pPr>
            <w:r w:rsidRPr="00D46683">
              <w:rPr>
                <w:color w:val="000000"/>
                <w:lang w:val="en-US"/>
                <w:rPrChange w:id="1037" w:author="Валера " w:date="2017-08-07T22:43:00Z">
                  <w:rPr>
                    <w:color w:val="000000"/>
                  </w:rPr>
                </w:rPrChange>
              </w:rPr>
              <w:t xml:space="preserve">        </w:t>
            </w:r>
            <w:r w:rsidRPr="00D46683">
              <w:rPr>
                <w:color w:val="000088"/>
                <w:lang w:val="en-US"/>
                <w:rPrChange w:id="1038" w:author="Валера " w:date="2017-08-07T22:43:00Z">
                  <w:rPr>
                    <w:color w:val="000088"/>
                  </w:rPr>
                </w:rPrChange>
              </w:rPr>
              <w:t>case</w:t>
            </w:r>
            <w:r w:rsidRPr="00D46683">
              <w:rPr>
                <w:color w:val="000000"/>
                <w:lang w:val="en-US"/>
                <w:rPrChange w:id="1039" w:author="Валера " w:date="2017-08-07T22:43:00Z">
                  <w:rPr>
                    <w:color w:val="000000"/>
                  </w:rPr>
                </w:rPrChange>
              </w:rPr>
              <w:t xml:space="preserve"> </w:t>
            </w:r>
            <w:r w:rsidRPr="00D46683">
              <w:rPr>
                <w:color w:val="006666"/>
                <w:lang w:val="en-US"/>
                <w:rPrChange w:id="1040" w:author="Валера " w:date="2017-08-07T22:43:00Z">
                  <w:rPr>
                    <w:color w:val="006666"/>
                  </w:rPr>
                </w:rPrChange>
              </w:rPr>
              <w:t>5</w:t>
            </w:r>
            <w:r w:rsidRPr="00D46683">
              <w:rPr>
                <w:color w:val="666600"/>
                <w:lang w:val="en-US"/>
                <w:rPrChange w:id="1041" w:author="Валера " w:date="2017-08-07T22:43:00Z">
                  <w:rPr>
                    <w:color w:val="666600"/>
                  </w:rPr>
                </w:rPrChange>
              </w:rPr>
              <w:t>:</w:t>
            </w:r>
            <w:r w:rsidRPr="00D46683">
              <w:rPr>
                <w:color w:val="000000"/>
                <w:lang w:val="en-US"/>
                <w:rPrChange w:id="1042" w:author="Валера " w:date="2017-08-07T22:43:00Z">
                  <w:rPr>
                    <w:color w:val="000000"/>
                  </w:rPr>
                </w:rPrChange>
              </w:rPr>
              <w:t xml:space="preserve">  s</w:t>
            </w:r>
            <w:r w:rsidRPr="00D46683">
              <w:rPr>
                <w:color w:val="666600"/>
                <w:lang w:val="en-US"/>
                <w:rPrChange w:id="1043" w:author="Валера " w:date="2017-08-07T22:43:00Z">
                  <w:rPr>
                    <w:color w:val="666600"/>
                  </w:rPr>
                </w:rPrChange>
              </w:rPr>
              <w:t>=</w:t>
            </w:r>
            <w:r w:rsidRPr="00D46683">
              <w:rPr>
                <w:color w:val="008800"/>
                <w:lang w:val="en-US"/>
                <w:rPrChange w:id="1044" w:author="Валера " w:date="2017-08-07T22:43:00Z">
                  <w:rPr>
                    <w:color w:val="008800"/>
                  </w:rPr>
                </w:rPrChange>
              </w:rPr>
              <w:t>"</w:t>
            </w:r>
            <w:r w:rsidRPr="00E92E7E">
              <w:rPr>
                <w:color w:val="008800"/>
              </w:rPr>
              <w:t>Весна</w:t>
            </w:r>
            <w:r w:rsidRPr="00D46683">
              <w:rPr>
                <w:color w:val="008800"/>
                <w:lang w:val="en-US"/>
                <w:rPrChange w:id="1045" w:author="Валера " w:date="2017-08-07T22:43:00Z">
                  <w:rPr>
                    <w:color w:val="008800"/>
                  </w:rPr>
                </w:rPrChange>
              </w:rPr>
              <w:t>";</w:t>
            </w:r>
          </w:p>
          <w:p w:rsidR="00D46683" w:rsidRPr="00D46683" w:rsidRDefault="00D46683" w:rsidP="00E92E7E">
            <w:pPr>
              <w:pStyle w:val="normal0"/>
              <w:widowControl w:val="0"/>
              <w:spacing w:before="0" w:after="0" w:line="240" w:lineRule="auto"/>
              <w:rPr>
                <w:color w:val="000000"/>
                <w:lang w:val="en-US"/>
                <w:rPrChange w:id="1046" w:author="Unknown">
                  <w:rPr>
                    <w:color w:val="000000"/>
                  </w:rPr>
                </w:rPrChange>
              </w:rPr>
            </w:pPr>
            <w:r w:rsidRPr="00D46683">
              <w:rPr>
                <w:color w:val="000000"/>
                <w:lang w:val="en-US"/>
                <w:rPrChange w:id="1047" w:author="Валера " w:date="2017-08-07T22:43:00Z">
                  <w:rPr>
                    <w:color w:val="000000"/>
                  </w:rPr>
                </w:rPrChange>
              </w:rPr>
              <w:t xml:space="preserve">            </w:t>
            </w:r>
            <w:r w:rsidRPr="00D46683">
              <w:rPr>
                <w:color w:val="000088"/>
                <w:lang w:val="en-US"/>
                <w:rPrChange w:id="1048" w:author="Валера " w:date="2017-08-07T22:43:00Z">
                  <w:rPr>
                    <w:color w:val="000088"/>
                  </w:rPr>
                </w:rPrChange>
              </w:rPr>
              <w:t>break;</w:t>
            </w:r>
          </w:p>
          <w:p w:rsidR="00D46683" w:rsidRPr="00D46683" w:rsidRDefault="00D46683" w:rsidP="00E92E7E">
            <w:pPr>
              <w:pStyle w:val="normal0"/>
              <w:widowControl w:val="0"/>
              <w:spacing w:before="0" w:after="0" w:line="240" w:lineRule="auto"/>
              <w:rPr>
                <w:color w:val="000000"/>
                <w:lang w:val="en-US"/>
                <w:rPrChange w:id="1049" w:author="Unknown">
                  <w:rPr>
                    <w:color w:val="000000"/>
                  </w:rPr>
                </w:rPrChange>
              </w:rPr>
            </w:pPr>
            <w:r w:rsidRPr="00D46683">
              <w:rPr>
                <w:color w:val="000000"/>
                <w:lang w:val="en-US"/>
                <w:rPrChange w:id="1050" w:author="Валера " w:date="2017-08-07T22:43:00Z">
                  <w:rPr>
                    <w:color w:val="000000"/>
                  </w:rPr>
                </w:rPrChange>
              </w:rPr>
              <w:t xml:space="preserve">        </w:t>
            </w:r>
            <w:r w:rsidRPr="00D46683">
              <w:rPr>
                <w:color w:val="000088"/>
                <w:lang w:val="en-US"/>
                <w:rPrChange w:id="1051" w:author="Валера " w:date="2017-08-07T22:43:00Z">
                  <w:rPr>
                    <w:color w:val="000088"/>
                  </w:rPr>
                </w:rPrChange>
              </w:rPr>
              <w:t>case</w:t>
            </w:r>
            <w:r w:rsidRPr="00D46683">
              <w:rPr>
                <w:color w:val="000000"/>
                <w:lang w:val="en-US"/>
                <w:rPrChange w:id="1052" w:author="Валера " w:date="2017-08-07T22:43:00Z">
                  <w:rPr>
                    <w:color w:val="000000"/>
                  </w:rPr>
                </w:rPrChange>
              </w:rPr>
              <w:t xml:space="preserve"> </w:t>
            </w:r>
            <w:r w:rsidRPr="00D46683">
              <w:rPr>
                <w:color w:val="006666"/>
                <w:lang w:val="en-US"/>
                <w:rPrChange w:id="1053" w:author="Валера " w:date="2017-08-07T22:43:00Z">
                  <w:rPr>
                    <w:color w:val="006666"/>
                  </w:rPr>
                </w:rPrChange>
              </w:rPr>
              <w:t>6</w:t>
            </w:r>
            <w:r w:rsidRPr="00D46683">
              <w:rPr>
                <w:color w:val="666600"/>
                <w:lang w:val="en-US"/>
                <w:rPrChange w:id="1054" w:author="Валера " w:date="2017-08-07T22:43:00Z">
                  <w:rPr>
                    <w:color w:val="666600"/>
                  </w:rPr>
                </w:rPrChange>
              </w:rPr>
              <w:t xml:space="preserve">: </w:t>
            </w:r>
          </w:p>
          <w:p w:rsidR="00D46683" w:rsidRPr="00D46683" w:rsidRDefault="00D46683" w:rsidP="00E92E7E">
            <w:pPr>
              <w:pStyle w:val="normal0"/>
              <w:widowControl w:val="0"/>
              <w:spacing w:before="0" w:after="0" w:line="240" w:lineRule="auto"/>
              <w:rPr>
                <w:color w:val="000000"/>
                <w:lang w:val="en-US"/>
                <w:rPrChange w:id="1055" w:author="Unknown">
                  <w:rPr>
                    <w:color w:val="000000"/>
                  </w:rPr>
                </w:rPrChange>
              </w:rPr>
            </w:pPr>
            <w:r w:rsidRPr="00D46683">
              <w:rPr>
                <w:color w:val="000000"/>
                <w:lang w:val="en-US"/>
                <w:rPrChange w:id="1056" w:author="Валера " w:date="2017-08-07T22:43:00Z">
                  <w:rPr>
                    <w:color w:val="000000"/>
                  </w:rPr>
                </w:rPrChange>
              </w:rPr>
              <w:t xml:space="preserve">        </w:t>
            </w:r>
            <w:r w:rsidRPr="00D46683">
              <w:rPr>
                <w:color w:val="000088"/>
                <w:lang w:val="en-US"/>
                <w:rPrChange w:id="1057" w:author="Валера " w:date="2017-08-07T22:43:00Z">
                  <w:rPr>
                    <w:color w:val="000088"/>
                  </w:rPr>
                </w:rPrChange>
              </w:rPr>
              <w:t>case</w:t>
            </w:r>
            <w:r w:rsidRPr="00D46683">
              <w:rPr>
                <w:color w:val="000000"/>
                <w:lang w:val="en-US"/>
                <w:rPrChange w:id="1058" w:author="Валера " w:date="2017-08-07T22:43:00Z">
                  <w:rPr>
                    <w:color w:val="000000"/>
                  </w:rPr>
                </w:rPrChange>
              </w:rPr>
              <w:t xml:space="preserve"> </w:t>
            </w:r>
            <w:r w:rsidRPr="00D46683">
              <w:rPr>
                <w:color w:val="006666"/>
                <w:lang w:val="en-US"/>
                <w:rPrChange w:id="1059" w:author="Валера " w:date="2017-08-07T22:43:00Z">
                  <w:rPr>
                    <w:color w:val="006666"/>
                  </w:rPr>
                </w:rPrChange>
              </w:rPr>
              <w:t>7:</w:t>
            </w:r>
          </w:p>
          <w:p w:rsidR="00D46683" w:rsidRPr="00D46683" w:rsidRDefault="00D46683" w:rsidP="00E92E7E">
            <w:pPr>
              <w:pStyle w:val="normal0"/>
              <w:widowControl w:val="0"/>
              <w:spacing w:before="0" w:after="0" w:line="240" w:lineRule="auto"/>
              <w:rPr>
                <w:color w:val="000000"/>
                <w:lang w:val="en-US"/>
                <w:rPrChange w:id="1060" w:author="Unknown">
                  <w:rPr>
                    <w:color w:val="000000"/>
                  </w:rPr>
                </w:rPrChange>
              </w:rPr>
            </w:pPr>
            <w:r w:rsidRPr="00D46683">
              <w:rPr>
                <w:color w:val="000000"/>
                <w:lang w:val="en-US"/>
                <w:rPrChange w:id="1061" w:author="Валера " w:date="2017-08-07T22:43:00Z">
                  <w:rPr>
                    <w:color w:val="000000"/>
                  </w:rPr>
                </w:rPrChange>
              </w:rPr>
              <w:t xml:space="preserve">        </w:t>
            </w:r>
            <w:r w:rsidRPr="00D46683">
              <w:rPr>
                <w:color w:val="000088"/>
                <w:lang w:val="en-US"/>
                <w:rPrChange w:id="1062" w:author="Валера " w:date="2017-08-07T22:43:00Z">
                  <w:rPr>
                    <w:color w:val="000088"/>
                  </w:rPr>
                </w:rPrChange>
              </w:rPr>
              <w:t>case</w:t>
            </w:r>
            <w:r w:rsidRPr="00D46683">
              <w:rPr>
                <w:color w:val="000000"/>
                <w:lang w:val="en-US"/>
                <w:rPrChange w:id="1063" w:author="Валера " w:date="2017-08-07T22:43:00Z">
                  <w:rPr>
                    <w:color w:val="000000"/>
                  </w:rPr>
                </w:rPrChange>
              </w:rPr>
              <w:t xml:space="preserve"> </w:t>
            </w:r>
            <w:r w:rsidRPr="00D46683">
              <w:rPr>
                <w:color w:val="006666"/>
                <w:lang w:val="en-US"/>
                <w:rPrChange w:id="1064" w:author="Валера " w:date="2017-08-07T22:43:00Z">
                  <w:rPr>
                    <w:color w:val="006666"/>
                  </w:rPr>
                </w:rPrChange>
              </w:rPr>
              <w:t>8</w:t>
            </w:r>
            <w:r w:rsidRPr="00D46683">
              <w:rPr>
                <w:color w:val="666600"/>
                <w:lang w:val="en-US"/>
                <w:rPrChange w:id="1065" w:author="Валера " w:date="2017-08-07T22:43:00Z">
                  <w:rPr>
                    <w:color w:val="666600"/>
                  </w:rPr>
                </w:rPrChange>
              </w:rPr>
              <w:t>:</w:t>
            </w:r>
            <w:r w:rsidRPr="00D46683">
              <w:rPr>
                <w:color w:val="000000"/>
                <w:lang w:val="en-US"/>
                <w:rPrChange w:id="1066" w:author="Валера " w:date="2017-08-07T22:43:00Z">
                  <w:rPr>
                    <w:color w:val="000000"/>
                  </w:rPr>
                </w:rPrChange>
              </w:rPr>
              <w:t xml:space="preserve"> s </w:t>
            </w:r>
            <w:r w:rsidRPr="00D46683">
              <w:rPr>
                <w:color w:val="666600"/>
                <w:lang w:val="en-US"/>
                <w:rPrChange w:id="1067" w:author="Валера " w:date="2017-08-07T22:43:00Z">
                  <w:rPr>
                    <w:color w:val="666600"/>
                  </w:rPr>
                </w:rPrChange>
              </w:rPr>
              <w:t>=</w:t>
            </w:r>
            <w:r w:rsidRPr="00D46683">
              <w:rPr>
                <w:color w:val="000000"/>
                <w:lang w:val="en-US"/>
                <w:rPrChange w:id="1068" w:author="Валера " w:date="2017-08-07T22:43:00Z">
                  <w:rPr>
                    <w:color w:val="000000"/>
                  </w:rPr>
                </w:rPrChange>
              </w:rPr>
              <w:t xml:space="preserve"> </w:t>
            </w:r>
            <w:r w:rsidRPr="00D46683">
              <w:rPr>
                <w:color w:val="008800"/>
                <w:lang w:val="en-US"/>
                <w:rPrChange w:id="1069" w:author="Валера " w:date="2017-08-07T22:43:00Z">
                  <w:rPr>
                    <w:color w:val="008800"/>
                  </w:rPr>
                </w:rPrChange>
              </w:rPr>
              <w:t>"</w:t>
            </w:r>
            <w:r w:rsidRPr="00E92E7E">
              <w:rPr>
                <w:color w:val="008800"/>
              </w:rPr>
              <w:t>Лето</w:t>
            </w:r>
            <w:r w:rsidRPr="00D46683">
              <w:rPr>
                <w:color w:val="008800"/>
                <w:lang w:val="en-US"/>
                <w:rPrChange w:id="1070" w:author="Валера " w:date="2017-08-07T22:43:00Z">
                  <w:rPr>
                    <w:color w:val="008800"/>
                  </w:rPr>
                </w:rPrChange>
              </w:rPr>
              <w:t>";</w:t>
            </w:r>
          </w:p>
          <w:p w:rsidR="00D46683" w:rsidRPr="00D46683" w:rsidRDefault="00D46683" w:rsidP="00E92E7E">
            <w:pPr>
              <w:pStyle w:val="normal0"/>
              <w:widowControl w:val="0"/>
              <w:spacing w:before="0" w:after="0" w:line="240" w:lineRule="auto"/>
              <w:rPr>
                <w:color w:val="000000"/>
                <w:lang w:val="en-US"/>
                <w:rPrChange w:id="1071" w:author="Unknown">
                  <w:rPr>
                    <w:color w:val="000000"/>
                  </w:rPr>
                </w:rPrChange>
              </w:rPr>
            </w:pPr>
            <w:r w:rsidRPr="00D46683">
              <w:rPr>
                <w:color w:val="000000"/>
                <w:lang w:val="en-US"/>
                <w:rPrChange w:id="1072" w:author="Валера " w:date="2017-08-07T22:43:00Z">
                  <w:rPr>
                    <w:color w:val="000000"/>
                  </w:rPr>
                </w:rPrChange>
              </w:rPr>
              <w:t xml:space="preserve">            </w:t>
            </w:r>
            <w:r w:rsidRPr="00D46683">
              <w:rPr>
                <w:color w:val="000088"/>
                <w:lang w:val="en-US"/>
                <w:rPrChange w:id="1073" w:author="Валера " w:date="2017-08-07T22:43:00Z">
                  <w:rPr>
                    <w:color w:val="000088"/>
                  </w:rPr>
                </w:rPrChange>
              </w:rPr>
              <w:t>break;</w:t>
            </w:r>
          </w:p>
          <w:p w:rsidR="00D46683" w:rsidRPr="00D46683" w:rsidRDefault="00D46683" w:rsidP="00E92E7E">
            <w:pPr>
              <w:pStyle w:val="normal0"/>
              <w:widowControl w:val="0"/>
              <w:spacing w:before="0" w:after="0" w:line="240" w:lineRule="auto"/>
              <w:rPr>
                <w:color w:val="000000"/>
                <w:lang w:val="en-US"/>
                <w:rPrChange w:id="1074" w:author="Unknown">
                  <w:rPr>
                    <w:color w:val="000000"/>
                  </w:rPr>
                </w:rPrChange>
              </w:rPr>
            </w:pPr>
            <w:r w:rsidRPr="00D46683">
              <w:rPr>
                <w:color w:val="000000"/>
                <w:lang w:val="en-US"/>
                <w:rPrChange w:id="1075" w:author="Валера " w:date="2017-08-07T22:43:00Z">
                  <w:rPr>
                    <w:color w:val="000000"/>
                  </w:rPr>
                </w:rPrChange>
              </w:rPr>
              <w:t xml:space="preserve">        </w:t>
            </w:r>
            <w:r w:rsidRPr="00D46683">
              <w:rPr>
                <w:color w:val="000088"/>
                <w:lang w:val="en-US"/>
                <w:rPrChange w:id="1076" w:author="Валера " w:date="2017-08-07T22:43:00Z">
                  <w:rPr>
                    <w:color w:val="000088"/>
                  </w:rPr>
                </w:rPrChange>
              </w:rPr>
              <w:t>case</w:t>
            </w:r>
            <w:r w:rsidRPr="00D46683">
              <w:rPr>
                <w:color w:val="000000"/>
                <w:lang w:val="en-US"/>
                <w:rPrChange w:id="1077" w:author="Валера " w:date="2017-08-07T22:43:00Z">
                  <w:rPr>
                    <w:color w:val="000000"/>
                  </w:rPr>
                </w:rPrChange>
              </w:rPr>
              <w:t xml:space="preserve"> </w:t>
            </w:r>
            <w:r w:rsidRPr="00D46683">
              <w:rPr>
                <w:color w:val="006666"/>
                <w:lang w:val="en-US"/>
                <w:rPrChange w:id="1078" w:author="Валера " w:date="2017-08-07T22:43:00Z">
                  <w:rPr>
                    <w:color w:val="006666"/>
                  </w:rPr>
                </w:rPrChange>
              </w:rPr>
              <w:t>9:</w:t>
            </w:r>
          </w:p>
          <w:p w:rsidR="00D46683" w:rsidRPr="00D46683" w:rsidRDefault="00D46683" w:rsidP="00E92E7E">
            <w:pPr>
              <w:pStyle w:val="normal0"/>
              <w:widowControl w:val="0"/>
              <w:spacing w:before="0" w:after="0" w:line="240" w:lineRule="auto"/>
              <w:rPr>
                <w:color w:val="000000"/>
                <w:lang w:val="en-US"/>
                <w:rPrChange w:id="1079" w:author="Unknown">
                  <w:rPr>
                    <w:color w:val="000000"/>
                  </w:rPr>
                </w:rPrChange>
              </w:rPr>
            </w:pPr>
            <w:r w:rsidRPr="00D46683">
              <w:rPr>
                <w:color w:val="000000"/>
                <w:lang w:val="en-US"/>
                <w:rPrChange w:id="1080" w:author="Валера " w:date="2017-08-07T22:43:00Z">
                  <w:rPr>
                    <w:color w:val="000000"/>
                  </w:rPr>
                </w:rPrChange>
              </w:rPr>
              <w:t xml:space="preserve">        </w:t>
            </w:r>
            <w:r w:rsidRPr="00D46683">
              <w:rPr>
                <w:color w:val="000088"/>
                <w:lang w:val="en-US"/>
                <w:rPrChange w:id="1081" w:author="Валера " w:date="2017-08-07T22:43:00Z">
                  <w:rPr>
                    <w:color w:val="000088"/>
                  </w:rPr>
                </w:rPrChange>
              </w:rPr>
              <w:t>case</w:t>
            </w:r>
            <w:r w:rsidRPr="00D46683">
              <w:rPr>
                <w:color w:val="000000"/>
                <w:lang w:val="en-US"/>
                <w:rPrChange w:id="1082" w:author="Валера " w:date="2017-08-07T22:43:00Z">
                  <w:rPr>
                    <w:color w:val="000000"/>
                  </w:rPr>
                </w:rPrChange>
              </w:rPr>
              <w:t xml:space="preserve"> </w:t>
            </w:r>
            <w:r w:rsidRPr="00D46683">
              <w:rPr>
                <w:color w:val="006666"/>
                <w:lang w:val="en-US"/>
                <w:rPrChange w:id="1083" w:author="Валера " w:date="2017-08-07T22:43:00Z">
                  <w:rPr>
                    <w:color w:val="006666"/>
                  </w:rPr>
                </w:rPrChange>
              </w:rPr>
              <w:t>10:</w:t>
            </w:r>
          </w:p>
          <w:p w:rsidR="00D46683" w:rsidRPr="00D46683" w:rsidRDefault="00D46683" w:rsidP="00E92E7E">
            <w:pPr>
              <w:pStyle w:val="normal0"/>
              <w:widowControl w:val="0"/>
              <w:spacing w:before="0" w:after="0" w:line="240" w:lineRule="auto"/>
              <w:rPr>
                <w:color w:val="000000"/>
                <w:lang w:val="en-US"/>
                <w:rPrChange w:id="1084" w:author="Unknown">
                  <w:rPr>
                    <w:color w:val="000000"/>
                  </w:rPr>
                </w:rPrChange>
              </w:rPr>
            </w:pPr>
            <w:r w:rsidRPr="00D46683">
              <w:rPr>
                <w:color w:val="000000"/>
                <w:lang w:val="en-US"/>
                <w:rPrChange w:id="1085" w:author="Валера " w:date="2017-08-07T22:43:00Z">
                  <w:rPr>
                    <w:color w:val="000000"/>
                  </w:rPr>
                </w:rPrChange>
              </w:rPr>
              <w:t xml:space="preserve">        </w:t>
            </w:r>
            <w:r w:rsidRPr="00D46683">
              <w:rPr>
                <w:color w:val="000088"/>
                <w:lang w:val="en-US"/>
                <w:rPrChange w:id="1086" w:author="Валера " w:date="2017-08-07T22:43:00Z">
                  <w:rPr>
                    <w:color w:val="000088"/>
                  </w:rPr>
                </w:rPrChange>
              </w:rPr>
              <w:t>case</w:t>
            </w:r>
            <w:r w:rsidRPr="00D46683">
              <w:rPr>
                <w:color w:val="000000"/>
                <w:lang w:val="en-US"/>
                <w:rPrChange w:id="1087" w:author="Валера " w:date="2017-08-07T22:43:00Z">
                  <w:rPr>
                    <w:color w:val="000000"/>
                  </w:rPr>
                </w:rPrChange>
              </w:rPr>
              <w:t xml:space="preserve"> </w:t>
            </w:r>
            <w:r w:rsidRPr="00D46683">
              <w:rPr>
                <w:color w:val="006666"/>
                <w:lang w:val="en-US"/>
                <w:rPrChange w:id="1088" w:author="Валера " w:date="2017-08-07T22:43:00Z">
                  <w:rPr>
                    <w:color w:val="006666"/>
                  </w:rPr>
                </w:rPrChange>
              </w:rPr>
              <w:t>11</w:t>
            </w:r>
            <w:r w:rsidRPr="00D46683">
              <w:rPr>
                <w:color w:val="666600"/>
                <w:lang w:val="en-US"/>
                <w:rPrChange w:id="1089" w:author="Валера " w:date="2017-08-07T22:43:00Z">
                  <w:rPr>
                    <w:color w:val="666600"/>
                  </w:rPr>
                </w:rPrChange>
              </w:rPr>
              <w:t>:</w:t>
            </w:r>
            <w:r w:rsidRPr="00D46683">
              <w:rPr>
                <w:color w:val="000000"/>
                <w:lang w:val="en-US"/>
                <w:rPrChange w:id="1090" w:author="Валера " w:date="2017-08-07T22:43:00Z">
                  <w:rPr>
                    <w:color w:val="000000"/>
                  </w:rPr>
                </w:rPrChange>
              </w:rPr>
              <w:t xml:space="preserve"> s</w:t>
            </w:r>
            <w:r w:rsidRPr="00D46683">
              <w:rPr>
                <w:color w:val="666600"/>
                <w:lang w:val="en-US"/>
                <w:rPrChange w:id="1091" w:author="Валера " w:date="2017-08-07T22:43:00Z">
                  <w:rPr>
                    <w:color w:val="666600"/>
                  </w:rPr>
                </w:rPrChange>
              </w:rPr>
              <w:t>=</w:t>
            </w:r>
            <w:r w:rsidRPr="00D46683">
              <w:rPr>
                <w:color w:val="008800"/>
                <w:lang w:val="en-US"/>
                <w:rPrChange w:id="1092" w:author="Валера " w:date="2017-08-07T22:43:00Z">
                  <w:rPr>
                    <w:color w:val="008800"/>
                  </w:rPr>
                </w:rPrChange>
              </w:rPr>
              <w:t>"</w:t>
            </w:r>
            <w:r w:rsidRPr="00E92E7E">
              <w:rPr>
                <w:color w:val="008800"/>
              </w:rPr>
              <w:t>Осень</w:t>
            </w:r>
            <w:r w:rsidRPr="00D46683">
              <w:rPr>
                <w:color w:val="008800"/>
                <w:lang w:val="en-US"/>
                <w:rPrChange w:id="1093" w:author="Валера " w:date="2017-08-07T22:43:00Z">
                  <w:rPr>
                    <w:color w:val="008800"/>
                  </w:rPr>
                </w:rPrChange>
              </w:rPr>
              <w:t>";</w:t>
            </w:r>
          </w:p>
          <w:p w:rsidR="00D46683" w:rsidRPr="00D46683" w:rsidRDefault="00D46683" w:rsidP="00E92E7E">
            <w:pPr>
              <w:pStyle w:val="normal0"/>
              <w:widowControl w:val="0"/>
              <w:spacing w:before="0" w:after="0" w:line="240" w:lineRule="auto"/>
              <w:rPr>
                <w:color w:val="000000"/>
                <w:lang w:val="en-US"/>
                <w:rPrChange w:id="1094" w:author="Unknown">
                  <w:rPr>
                    <w:color w:val="000000"/>
                  </w:rPr>
                </w:rPrChange>
              </w:rPr>
            </w:pPr>
            <w:r w:rsidRPr="00D46683">
              <w:rPr>
                <w:color w:val="000000"/>
                <w:lang w:val="en-US"/>
                <w:rPrChange w:id="1095" w:author="Валера " w:date="2017-08-07T22:43:00Z">
                  <w:rPr>
                    <w:color w:val="000000"/>
                  </w:rPr>
                </w:rPrChange>
              </w:rPr>
              <w:t xml:space="preserve">            </w:t>
            </w:r>
            <w:r w:rsidRPr="00D46683">
              <w:rPr>
                <w:color w:val="000088"/>
                <w:lang w:val="en-US"/>
                <w:rPrChange w:id="1096" w:author="Валера " w:date="2017-08-07T22:43:00Z">
                  <w:rPr>
                    <w:color w:val="000088"/>
                  </w:rPr>
                </w:rPrChange>
              </w:rPr>
              <w:t>break;</w:t>
            </w:r>
          </w:p>
          <w:p w:rsidR="00D46683" w:rsidRPr="00D46683" w:rsidRDefault="00D46683" w:rsidP="00E92E7E">
            <w:pPr>
              <w:pStyle w:val="normal0"/>
              <w:widowControl w:val="0"/>
              <w:spacing w:before="0" w:after="0" w:line="240" w:lineRule="auto"/>
              <w:rPr>
                <w:color w:val="000000"/>
                <w:lang w:val="en-US"/>
                <w:rPrChange w:id="1097" w:author="Unknown">
                  <w:rPr>
                    <w:color w:val="000000"/>
                  </w:rPr>
                </w:rPrChange>
              </w:rPr>
            </w:pPr>
            <w:r w:rsidRPr="00D46683">
              <w:rPr>
                <w:color w:val="000000"/>
                <w:lang w:val="en-US"/>
                <w:rPrChange w:id="1098" w:author="Валера " w:date="2017-08-07T22:43:00Z">
                  <w:rPr>
                    <w:color w:val="000000"/>
                  </w:rPr>
                </w:rPrChange>
              </w:rPr>
              <w:t xml:space="preserve">        </w:t>
            </w:r>
            <w:r w:rsidRPr="00D46683">
              <w:rPr>
                <w:color w:val="000088"/>
                <w:lang w:val="en-US"/>
                <w:rPrChange w:id="1099" w:author="Валера " w:date="2017-08-07T22:43:00Z">
                  <w:rPr>
                    <w:color w:val="000088"/>
                  </w:rPr>
                </w:rPrChange>
              </w:rPr>
              <w:t>default:</w:t>
            </w:r>
          </w:p>
          <w:p w:rsidR="00D46683" w:rsidRPr="00D46683" w:rsidRDefault="00D46683" w:rsidP="00E92E7E">
            <w:pPr>
              <w:pStyle w:val="normal0"/>
              <w:widowControl w:val="0"/>
              <w:spacing w:before="0" w:after="0" w:line="240" w:lineRule="auto"/>
              <w:rPr>
                <w:color w:val="000000"/>
                <w:lang w:val="en-US"/>
                <w:rPrChange w:id="1100" w:author="Unknown">
                  <w:rPr>
                    <w:color w:val="000000"/>
                  </w:rPr>
                </w:rPrChange>
              </w:rPr>
            </w:pPr>
            <w:r w:rsidRPr="00D46683">
              <w:rPr>
                <w:color w:val="000000"/>
                <w:lang w:val="en-US"/>
                <w:rPrChange w:id="1101" w:author="Валера " w:date="2017-08-07T22:43:00Z">
                  <w:rPr>
                    <w:color w:val="000000"/>
                  </w:rPr>
                </w:rPrChange>
              </w:rPr>
              <w:t xml:space="preserve">            s</w:t>
            </w:r>
            <w:r w:rsidRPr="00D46683">
              <w:rPr>
                <w:color w:val="666600"/>
                <w:lang w:val="en-US"/>
                <w:rPrChange w:id="1102" w:author="Валера " w:date="2017-08-07T22:43:00Z">
                  <w:rPr>
                    <w:color w:val="666600"/>
                  </w:rPr>
                </w:rPrChange>
              </w:rPr>
              <w:t>=</w:t>
            </w:r>
            <w:r w:rsidRPr="00D46683">
              <w:rPr>
                <w:color w:val="008800"/>
                <w:lang w:val="en-US"/>
                <w:rPrChange w:id="1103" w:author="Валера " w:date="2017-08-07T22:43:00Z">
                  <w:rPr>
                    <w:color w:val="008800"/>
                  </w:rPr>
                </w:rPrChange>
              </w:rPr>
              <w:t>"</w:t>
            </w:r>
            <w:r w:rsidRPr="00E92E7E">
              <w:rPr>
                <w:color w:val="008800"/>
              </w:rPr>
              <w:t>Ничего</w:t>
            </w:r>
            <w:r w:rsidRPr="00D46683">
              <w:rPr>
                <w:color w:val="008800"/>
                <w:lang w:val="en-US"/>
                <w:rPrChange w:id="1104" w:author="Валера " w:date="2017-08-07T22:43:00Z">
                  <w:rPr>
                    <w:color w:val="008800"/>
                  </w:rPr>
                </w:rPrChange>
              </w:rPr>
              <w:t>";</w:t>
            </w:r>
          </w:p>
          <w:p w:rsidR="00D46683" w:rsidRPr="00D46683" w:rsidRDefault="00D46683" w:rsidP="00E92E7E">
            <w:pPr>
              <w:pStyle w:val="normal0"/>
              <w:widowControl w:val="0"/>
              <w:spacing w:before="0" w:after="0" w:line="240" w:lineRule="auto"/>
              <w:rPr>
                <w:color w:val="000000"/>
                <w:lang w:val="en-US"/>
                <w:rPrChange w:id="1105" w:author="Unknown">
                  <w:rPr>
                    <w:color w:val="000000"/>
                  </w:rPr>
                </w:rPrChange>
              </w:rPr>
            </w:pPr>
            <w:r w:rsidRPr="00D46683">
              <w:rPr>
                <w:color w:val="000000"/>
                <w:lang w:val="en-US"/>
                <w:rPrChange w:id="1106" w:author="Валера " w:date="2017-08-07T22:43:00Z">
                  <w:rPr>
                    <w:color w:val="000000"/>
                  </w:rPr>
                </w:rPrChange>
              </w:rPr>
              <w:t xml:space="preserve">            </w:t>
            </w:r>
            <w:r w:rsidRPr="00D46683">
              <w:rPr>
                <w:color w:val="000088"/>
                <w:lang w:val="en-US"/>
                <w:rPrChange w:id="1107" w:author="Валера " w:date="2017-08-07T22:43:00Z">
                  <w:rPr>
                    <w:color w:val="000088"/>
                  </w:rPr>
                </w:rPrChange>
              </w:rPr>
              <w:t>break</w:t>
            </w:r>
            <w:r w:rsidRPr="00D46683">
              <w:rPr>
                <w:color w:val="666600"/>
                <w:lang w:val="en-US"/>
                <w:rPrChange w:id="1108" w:author="Валера " w:date="2017-08-07T22:43:00Z">
                  <w:rPr>
                    <w:color w:val="666600"/>
                  </w:rPr>
                </w:rPrChange>
              </w:rPr>
              <w:t>;</w:t>
            </w:r>
            <w:r w:rsidRPr="00D46683">
              <w:rPr>
                <w:color w:val="000000"/>
                <w:lang w:val="en-US"/>
                <w:rPrChange w:id="1109" w:author="Валера " w:date="2017-08-07T22:43:00Z">
                  <w:rPr>
                    <w:color w:val="000000"/>
                  </w:rPr>
                </w:rPrChange>
              </w:rPr>
              <w:t xml:space="preserve">             </w:t>
            </w:r>
          </w:p>
          <w:p w:rsidR="00D46683" w:rsidRPr="00E92E7E" w:rsidRDefault="00D46683" w:rsidP="00E92E7E">
            <w:pPr>
              <w:pStyle w:val="normal0"/>
              <w:widowControl w:val="0"/>
              <w:spacing w:before="0" w:after="0" w:line="240" w:lineRule="auto"/>
              <w:rPr>
                <w:color w:val="000000"/>
              </w:rPr>
            </w:pPr>
            <w:r w:rsidRPr="00D46683">
              <w:rPr>
                <w:color w:val="000000"/>
                <w:lang w:val="en-US"/>
                <w:rPrChange w:id="1110" w:author="Валера " w:date="2017-08-07T22:43:00Z">
                  <w:rPr>
                    <w:color w:val="000000"/>
                  </w:rPr>
                </w:rPrChange>
              </w:rPr>
              <w:t xml:space="preserve">    </w:t>
            </w:r>
            <w:r w:rsidRPr="00E92E7E">
              <w:rPr>
                <w:color w:val="000000"/>
              </w:rPr>
              <w:t>}</w:t>
            </w:r>
          </w:p>
          <w:p w:rsidR="00D46683" w:rsidRPr="00E92E7E" w:rsidRDefault="00D46683" w:rsidP="00E92E7E">
            <w:pPr>
              <w:pStyle w:val="normal0"/>
              <w:widowControl w:val="0"/>
              <w:spacing w:before="0" w:after="0" w:line="240" w:lineRule="auto"/>
              <w:rPr>
                <w:color w:val="000000"/>
              </w:rPr>
            </w:pPr>
            <w:r w:rsidRPr="00E92E7E">
              <w:rPr>
                <w:color w:val="000000"/>
              </w:rPr>
              <w:t xml:space="preserve">    Console.WriteLine(s);</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Pr="00431390" w:rsidRDefault="00D46683" w:rsidP="005C3594">
      <w:pPr>
        <w:pStyle w:val="Heading1"/>
        <w:numPr>
          <w:ins w:id="1111" w:author="Валера " w:date="2017-08-06T21:44:00Z"/>
        </w:numPr>
        <w:contextualSpacing w:val="0"/>
        <w:rPr>
          <w:ins w:id="1112" w:author="Валера " w:date="2017-08-06T21:44:00Z"/>
        </w:rPr>
      </w:pPr>
      <w:bookmarkStart w:id="1113" w:name="_5azp89rm89m4" w:colFirst="0" w:colLast="0"/>
      <w:bookmarkEnd w:id="1113"/>
      <w:ins w:id="1114" w:author="Валера " w:date="2017-08-06T21:44:00Z">
        <w:r w:rsidRPr="00431390">
          <w:t>Перечисления</w:t>
        </w:r>
      </w:ins>
    </w:p>
    <w:p w:rsidR="00D46683" w:rsidRDefault="00D46683" w:rsidP="005C3594">
      <w:pPr>
        <w:pStyle w:val="normal0"/>
        <w:numPr>
          <w:ins w:id="1115" w:author="Валера " w:date="2017-08-06T21:44:00Z"/>
        </w:numPr>
        <w:rPr>
          <w:ins w:id="1116" w:author="Валера " w:date="2017-08-06T21:44:00Z"/>
        </w:rPr>
      </w:pPr>
      <w:ins w:id="1117" w:author="Валера " w:date="2017-08-06T21:44:00Z">
        <w:r w:rsidRPr="00431390">
          <w:t xml:space="preserve">Перечисления представляют собой множество именованных целочисленных констант. Перечисления существо облегчают труд программиста, позволяют не запоминать номера, например, цветов символов, а представлять их в виде символьных констант. </w:t>
        </w:r>
        <w:r>
          <w:t xml:space="preserve">Перечислимый тип данных объявляется с помощью ключевого слова enum. </w:t>
        </w:r>
      </w:ins>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RPr="00D46683" w:rsidTr="00B65B91">
        <w:trPr>
          <w:ins w:id="1118" w:author="Валера " w:date="2017-08-06T21:44:00Z"/>
        </w:trPr>
        <w:tc>
          <w:tcPr>
            <w:tcW w:w="9640" w:type="dxa"/>
            <w:shd w:val="clear" w:color="auto" w:fill="EFEFEF"/>
            <w:tcMar>
              <w:top w:w="100" w:type="dxa"/>
              <w:left w:w="100" w:type="dxa"/>
              <w:bottom w:w="100" w:type="dxa"/>
              <w:right w:w="100" w:type="dxa"/>
            </w:tcMar>
          </w:tcPr>
          <w:p w:rsidR="00D46683" w:rsidRPr="00D46683" w:rsidRDefault="00D46683" w:rsidP="00B65B91">
            <w:pPr>
              <w:pStyle w:val="normal0"/>
              <w:widowControl w:val="0"/>
              <w:numPr>
                <w:ins w:id="1119" w:author="Валера " w:date="2017-08-06T21:44:00Z"/>
              </w:numPr>
              <w:spacing w:before="0" w:after="0" w:line="315" w:lineRule="auto"/>
              <w:rPr>
                <w:ins w:id="1120" w:author="Валера " w:date="2017-08-06T21:44:00Z"/>
                <w:color w:val="000000"/>
                <w:lang w:val="en-US"/>
                <w:rPrChange w:id="1121" w:author="Unknown">
                  <w:rPr>
                    <w:ins w:id="1122" w:author="Валера " w:date="2017-08-06T21:44:00Z"/>
                    <w:color w:val="000000"/>
                  </w:rPr>
                </w:rPrChange>
              </w:rPr>
            </w:pPr>
            <w:ins w:id="1123" w:author="Валера " w:date="2017-08-06T21:44:00Z">
              <w:r w:rsidRPr="00D46683">
                <w:rPr>
                  <w:color w:val="000088"/>
                  <w:lang w:val="en-US"/>
                  <w:rPrChange w:id="1124" w:author="Валера " w:date="2017-08-07T22:44:00Z">
                    <w:rPr>
                      <w:color w:val="000088"/>
                    </w:rPr>
                  </w:rPrChange>
                </w:rPr>
                <w:t>enum</w:t>
              </w:r>
              <w:r w:rsidRPr="00D46683">
                <w:rPr>
                  <w:color w:val="000000"/>
                  <w:lang w:val="en-US"/>
                  <w:rPrChange w:id="1125" w:author="Валера " w:date="2017-08-07T22:44:00Z">
                    <w:rPr>
                      <w:color w:val="000000"/>
                    </w:rPr>
                  </w:rPrChange>
                </w:rPr>
                <w:t xml:space="preserve"> </w:t>
              </w:r>
              <w:r w:rsidRPr="00D46683">
                <w:rPr>
                  <w:color w:val="660066"/>
                  <w:lang w:val="en-US"/>
                  <w:rPrChange w:id="1126" w:author="Валера " w:date="2017-08-07T22:44:00Z">
                    <w:rPr>
                      <w:color w:val="660066"/>
                    </w:rPr>
                  </w:rPrChange>
                </w:rPr>
                <w:t>Days</w:t>
              </w:r>
              <w:r w:rsidRPr="00D46683">
                <w:rPr>
                  <w:color w:val="000000"/>
                  <w:lang w:val="en-US"/>
                  <w:rPrChange w:id="1127" w:author="Валера " w:date="2017-08-07T22:44:00Z">
                    <w:rPr>
                      <w:color w:val="000000"/>
                    </w:rPr>
                  </w:rPrChange>
                </w:rPr>
                <w:t xml:space="preserve"> </w:t>
              </w:r>
              <w:r>
                <w:rPr>
                  <w:color w:val="666600"/>
                  <w:lang w:val="en-US"/>
                </w:rPr>
                <w:t>{</w:t>
              </w:r>
              <w:r w:rsidRPr="00D46683">
                <w:rPr>
                  <w:color w:val="660066"/>
                  <w:lang w:val="en-US"/>
                  <w:rPrChange w:id="1128" w:author="Валера " w:date="2017-08-07T22:44:00Z">
                    <w:rPr>
                      <w:color w:val="660066"/>
                    </w:rPr>
                  </w:rPrChange>
                </w:rPr>
                <w:t>Sat</w:t>
              </w:r>
              <w:r w:rsidRPr="00D46683">
                <w:rPr>
                  <w:color w:val="666600"/>
                  <w:lang w:val="en-US"/>
                  <w:rPrChange w:id="1129" w:author="Валера " w:date="2017-08-07T22:44:00Z">
                    <w:rPr>
                      <w:color w:val="666600"/>
                    </w:rPr>
                  </w:rPrChange>
                </w:rPr>
                <w:t>,</w:t>
              </w:r>
              <w:r w:rsidRPr="00D46683">
                <w:rPr>
                  <w:color w:val="000000"/>
                  <w:lang w:val="en-US"/>
                  <w:rPrChange w:id="1130" w:author="Валера " w:date="2017-08-07T22:44:00Z">
                    <w:rPr>
                      <w:color w:val="000000"/>
                    </w:rPr>
                  </w:rPrChange>
                </w:rPr>
                <w:t xml:space="preserve"> </w:t>
              </w:r>
              <w:r w:rsidRPr="00D46683">
                <w:rPr>
                  <w:color w:val="660066"/>
                  <w:lang w:val="en-US"/>
                  <w:rPrChange w:id="1131" w:author="Валера " w:date="2017-08-07T22:44:00Z">
                    <w:rPr>
                      <w:color w:val="660066"/>
                    </w:rPr>
                  </w:rPrChange>
                </w:rPr>
                <w:t>Sun</w:t>
              </w:r>
              <w:r w:rsidRPr="00D46683">
                <w:rPr>
                  <w:color w:val="666600"/>
                  <w:lang w:val="en-US"/>
                  <w:rPrChange w:id="1132" w:author="Валера " w:date="2017-08-07T22:44:00Z">
                    <w:rPr>
                      <w:color w:val="666600"/>
                    </w:rPr>
                  </w:rPrChange>
                </w:rPr>
                <w:t>,</w:t>
              </w:r>
              <w:r w:rsidRPr="00D46683">
                <w:rPr>
                  <w:color w:val="000000"/>
                  <w:lang w:val="en-US"/>
                  <w:rPrChange w:id="1133" w:author="Валера " w:date="2017-08-07T22:44:00Z">
                    <w:rPr>
                      <w:color w:val="000000"/>
                    </w:rPr>
                  </w:rPrChange>
                </w:rPr>
                <w:t xml:space="preserve"> </w:t>
              </w:r>
              <w:r w:rsidRPr="00D46683">
                <w:rPr>
                  <w:color w:val="660066"/>
                  <w:lang w:val="en-US"/>
                  <w:rPrChange w:id="1134" w:author="Валера " w:date="2017-08-07T22:44:00Z">
                    <w:rPr>
                      <w:color w:val="660066"/>
                    </w:rPr>
                  </w:rPrChange>
                </w:rPr>
                <w:t>Mon</w:t>
              </w:r>
              <w:r w:rsidRPr="00D46683">
                <w:rPr>
                  <w:color w:val="666600"/>
                  <w:lang w:val="en-US"/>
                  <w:rPrChange w:id="1135" w:author="Валера " w:date="2017-08-07T22:44:00Z">
                    <w:rPr>
                      <w:color w:val="666600"/>
                    </w:rPr>
                  </w:rPrChange>
                </w:rPr>
                <w:t>,</w:t>
              </w:r>
              <w:r w:rsidRPr="00D46683">
                <w:rPr>
                  <w:color w:val="000000"/>
                  <w:lang w:val="en-US"/>
                  <w:rPrChange w:id="1136" w:author="Валера " w:date="2017-08-07T22:44:00Z">
                    <w:rPr>
                      <w:color w:val="000000"/>
                    </w:rPr>
                  </w:rPrChange>
                </w:rPr>
                <w:t xml:space="preserve"> </w:t>
              </w:r>
              <w:r w:rsidRPr="00D46683">
                <w:rPr>
                  <w:color w:val="660066"/>
                  <w:lang w:val="en-US"/>
                  <w:rPrChange w:id="1137" w:author="Валера " w:date="2017-08-07T22:44:00Z">
                    <w:rPr>
                      <w:color w:val="660066"/>
                    </w:rPr>
                  </w:rPrChange>
                </w:rPr>
                <w:t>Tue</w:t>
              </w:r>
              <w:r w:rsidRPr="00D46683">
                <w:rPr>
                  <w:color w:val="666600"/>
                  <w:lang w:val="en-US"/>
                  <w:rPrChange w:id="1138" w:author="Валера " w:date="2017-08-07T22:44:00Z">
                    <w:rPr>
                      <w:color w:val="666600"/>
                    </w:rPr>
                  </w:rPrChange>
                </w:rPr>
                <w:t>,</w:t>
              </w:r>
              <w:r w:rsidRPr="00D46683">
                <w:rPr>
                  <w:color w:val="000000"/>
                  <w:lang w:val="en-US"/>
                  <w:rPrChange w:id="1139" w:author="Валера " w:date="2017-08-07T22:44:00Z">
                    <w:rPr>
                      <w:color w:val="000000"/>
                    </w:rPr>
                  </w:rPrChange>
                </w:rPr>
                <w:t xml:space="preserve"> </w:t>
              </w:r>
              <w:r w:rsidRPr="00D46683">
                <w:rPr>
                  <w:color w:val="660066"/>
                  <w:lang w:val="en-US"/>
                  <w:rPrChange w:id="1140" w:author="Валера " w:date="2017-08-07T22:44:00Z">
                    <w:rPr>
                      <w:color w:val="660066"/>
                    </w:rPr>
                  </w:rPrChange>
                </w:rPr>
                <w:t>Wed</w:t>
              </w:r>
              <w:r w:rsidRPr="00D46683">
                <w:rPr>
                  <w:color w:val="666600"/>
                  <w:lang w:val="en-US"/>
                  <w:rPrChange w:id="1141" w:author="Валера " w:date="2017-08-07T22:44:00Z">
                    <w:rPr>
                      <w:color w:val="666600"/>
                    </w:rPr>
                  </w:rPrChange>
                </w:rPr>
                <w:t>,</w:t>
              </w:r>
              <w:r w:rsidRPr="00D46683">
                <w:rPr>
                  <w:color w:val="000000"/>
                  <w:lang w:val="en-US"/>
                  <w:rPrChange w:id="1142" w:author="Валера " w:date="2017-08-07T22:44:00Z">
                    <w:rPr>
                      <w:color w:val="000000"/>
                    </w:rPr>
                  </w:rPrChange>
                </w:rPr>
                <w:t xml:space="preserve"> </w:t>
              </w:r>
              <w:r w:rsidRPr="00D46683">
                <w:rPr>
                  <w:color w:val="660066"/>
                  <w:lang w:val="en-US"/>
                  <w:rPrChange w:id="1143" w:author="Валера " w:date="2017-08-07T22:44:00Z">
                    <w:rPr>
                      <w:color w:val="660066"/>
                    </w:rPr>
                  </w:rPrChange>
                </w:rPr>
                <w:t>Thu</w:t>
              </w:r>
              <w:r w:rsidRPr="00D46683">
                <w:rPr>
                  <w:color w:val="666600"/>
                  <w:lang w:val="en-US"/>
                  <w:rPrChange w:id="1144" w:author="Валера " w:date="2017-08-07T22:44:00Z">
                    <w:rPr>
                      <w:color w:val="666600"/>
                    </w:rPr>
                  </w:rPrChange>
                </w:rPr>
                <w:t>,</w:t>
              </w:r>
              <w:r w:rsidRPr="00D46683">
                <w:rPr>
                  <w:color w:val="000000"/>
                  <w:lang w:val="en-US"/>
                  <w:rPrChange w:id="1145" w:author="Валера " w:date="2017-08-07T22:44:00Z">
                    <w:rPr>
                      <w:color w:val="000000"/>
                    </w:rPr>
                  </w:rPrChange>
                </w:rPr>
                <w:t xml:space="preserve"> </w:t>
              </w:r>
              <w:r w:rsidRPr="00D46683">
                <w:rPr>
                  <w:color w:val="660066"/>
                  <w:lang w:val="en-US"/>
                  <w:rPrChange w:id="1146" w:author="Валера " w:date="2017-08-07T22:44:00Z">
                    <w:rPr>
                      <w:color w:val="660066"/>
                    </w:rPr>
                  </w:rPrChange>
                </w:rPr>
                <w:t>Fri</w:t>
              </w:r>
              <w:r>
                <w:rPr>
                  <w:color w:val="666600"/>
                  <w:lang w:val="en-US"/>
                </w:rPr>
                <w:t>}</w:t>
              </w:r>
              <w:r w:rsidRPr="00D46683">
                <w:rPr>
                  <w:color w:val="666600"/>
                  <w:lang w:val="en-US"/>
                  <w:rPrChange w:id="1147" w:author="Валера " w:date="2017-08-07T22:44:00Z">
                    <w:rPr>
                      <w:color w:val="666600"/>
                    </w:rPr>
                  </w:rPrChange>
                </w:rPr>
                <w:t>;</w:t>
              </w:r>
            </w:ins>
          </w:p>
        </w:tc>
      </w:tr>
    </w:tbl>
    <w:p w:rsidR="00D46683" w:rsidRPr="00D46683" w:rsidRDefault="00D46683" w:rsidP="005C3594">
      <w:pPr>
        <w:pStyle w:val="normal0"/>
        <w:numPr>
          <w:ins w:id="1148" w:author="Валера " w:date="2017-08-06T21:44:00Z"/>
        </w:numPr>
        <w:ind w:firstLine="720"/>
        <w:rPr>
          <w:ins w:id="1149" w:author="Валера " w:date="2017-08-06T21:44:00Z"/>
          <w:lang w:val="en-US"/>
          <w:rPrChange w:id="1150" w:author="Unknown">
            <w:rPr>
              <w:ins w:id="1151" w:author="Валера " w:date="2017-08-06T21:44:00Z"/>
            </w:rPr>
          </w:rPrChange>
        </w:rPr>
      </w:pPr>
    </w:p>
    <w:p w:rsidR="00D46683" w:rsidRDefault="00D46683" w:rsidP="005C3594">
      <w:pPr>
        <w:pStyle w:val="normal0"/>
        <w:numPr>
          <w:ins w:id="1152" w:author="Валера " w:date="2017-08-06T21:44:00Z"/>
        </w:numPr>
        <w:rPr>
          <w:ins w:id="1153" w:author="Валера " w:date="2017-08-06T21:44:00Z"/>
        </w:rPr>
      </w:pPr>
      <w:ins w:id="1154" w:author="Валера " w:date="2017-08-06T21:44:00Z">
        <w:r w:rsidRPr="00431390">
          <w:t>В .</w:t>
        </w:r>
        <w:r>
          <w:t>NET</w:t>
        </w:r>
        <w:r w:rsidRPr="00431390">
          <w:t xml:space="preserve"> </w:t>
        </w:r>
        <w:r>
          <w:t>Framework</w:t>
        </w:r>
        <w:r w:rsidRPr="00431390">
          <w:t xml:space="preserve"> большое количество встроенных перечислений. </w:t>
        </w:r>
        <w:r>
          <w:t>Вот некоторые из них:</w:t>
        </w:r>
      </w:ins>
    </w:p>
    <w:p w:rsidR="00D46683" w:rsidRDefault="00D46683" w:rsidP="005C3594">
      <w:pPr>
        <w:pStyle w:val="normal0"/>
        <w:numPr>
          <w:ilvl w:val="0"/>
          <w:numId w:val="9"/>
          <w:ins w:id="1155" w:author="Валера " w:date="2017-08-06T21:44:00Z"/>
        </w:numPr>
        <w:ind w:hanging="360"/>
        <w:contextualSpacing/>
        <w:rPr>
          <w:ins w:id="1156" w:author="Валера " w:date="2017-08-06T21:44:00Z"/>
        </w:rPr>
      </w:pPr>
      <w:ins w:id="1157" w:author="Валера " w:date="2017-08-06T21:44:00Z">
        <w:r>
          <w:t>System.ConsoleColor - цвета консоли;</w:t>
        </w:r>
      </w:ins>
    </w:p>
    <w:p w:rsidR="00D46683" w:rsidRDefault="00D46683" w:rsidP="005C3594">
      <w:pPr>
        <w:pStyle w:val="normal0"/>
        <w:numPr>
          <w:ilvl w:val="0"/>
          <w:numId w:val="9"/>
          <w:ins w:id="1158" w:author="Валера " w:date="2017-08-06T21:44:00Z"/>
        </w:numPr>
        <w:ind w:hanging="360"/>
        <w:contextualSpacing/>
        <w:rPr>
          <w:ins w:id="1159" w:author="Валера " w:date="2017-08-06T21:44:00Z"/>
        </w:rPr>
      </w:pPr>
      <w:ins w:id="1160" w:author="Валера " w:date="2017-08-06T21:44:00Z">
        <w:r>
          <w:t>System.ConsoleKeys - коды клавиш;</w:t>
        </w:r>
      </w:ins>
    </w:p>
    <w:p w:rsidR="00D46683" w:rsidRPr="00431390" w:rsidRDefault="00D46683" w:rsidP="005C3594">
      <w:pPr>
        <w:pStyle w:val="normal0"/>
        <w:numPr>
          <w:ilvl w:val="0"/>
          <w:numId w:val="9"/>
          <w:ins w:id="1161" w:author="Валера " w:date="2017-08-06T21:44:00Z"/>
        </w:numPr>
        <w:ind w:hanging="360"/>
        <w:contextualSpacing/>
        <w:rPr>
          <w:ins w:id="1162" w:author="Валера " w:date="2017-08-06T21:44:00Z"/>
        </w:rPr>
      </w:pPr>
      <w:ins w:id="1163" w:author="Валера " w:date="2017-08-06T21:44:00Z">
        <w:r>
          <w:t>System</w:t>
        </w:r>
        <w:r w:rsidRPr="00431390">
          <w:t>.</w:t>
        </w:r>
        <w:r>
          <w:t>IO</w:t>
        </w:r>
        <w:r w:rsidRPr="00431390">
          <w:t>.</w:t>
        </w:r>
        <w:r>
          <w:t>FileMode</w:t>
        </w:r>
        <w:r w:rsidRPr="00431390">
          <w:t xml:space="preserve"> - режимы работы с файлами.</w:t>
        </w:r>
      </w:ins>
    </w:p>
    <w:p w:rsidR="00D46683" w:rsidRPr="0026416D" w:rsidRDefault="00D46683">
      <w:pPr>
        <w:pStyle w:val="Heading1"/>
        <w:numPr>
          <w:ins w:id="1164" w:author="Валера " w:date="2017-08-06T21:44:00Z"/>
        </w:numPr>
        <w:contextualSpacing w:val="0"/>
        <w:rPr>
          <w:ins w:id="1165" w:author="Валера " w:date="2017-08-06T21:44:00Z"/>
        </w:rPr>
      </w:pPr>
    </w:p>
    <w:p w:rsidR="00D46683" w:rsidRPr="00D46683" w:rsidRDefault="00D46683" w:rsidP="008409C2">
      <w:pPr>
        <w:numPr>
          <w:ins w:id="1166" w:author="Валера " w:date="2017-08-06T22:35:00Z"/>
        </w:numPr>
        <w:autoSpaceDE w:val="0"/>
        <w:autoSpaceDN w:val="0"/>
        <w:adjustRightInd w:val="0"/>
        <w:spacing w:before="0" w:after="0" w:line="240" w:lineRule="auto"/>
        <w:rPr>
          <w:ins w:id="1167" w:author="Валера " w:date="2017-08-06T22:35:00Z"/>
          <w:rFonts w:ascii="Consolas" w:hAnsi="Consolas" w:cs="Consolas"/>
          <w:color w:val="auto"/>
          <w:sz w:val="19"/>
          <w:szCs w:val="19"/>
          <w:lang w:val="en-US"/>
          <w:rPrChange w:id="1168" w:author="Unknown">
            <w:rPr>
              <w:ins w:id="1169" w:author="Валера " w:date="2017-08-06T22:35:00Z"/>
              <w:rFonts w:ascii="Consolas" w:hAnsi="Consolas" w:cs="Consolas"/>
              <w:color w:val="auto"/>
              <w:sz w:val="19"/>
              <w:szCs w:val="19"/>
            </w:rPr>
          </w:rPrChange>
        </w:rPr>
      </w:pPr>
      <w:ins w:id="1170" w:author="Валера " w:date="2017-08-06T22:35:00Z">
        <w:r w:rsidRPr="00D46683">
          <w:rPr>
            <w:rFonts w:ascii="Consolas" w:hAnsi="Consolas" w:cs="Consolas"/>
            <w:color w:val="0000FF"/>
            <w:sz w:val="19"/>
            <w:szCs w:val="19"/>
            <w:lang w:val="en-US"/>
            <w:rPrChange w:id="1171" w:author="Валера " w:date="2017-08-07T22:44:00Z">
              <w:rPr>
                <w:rFonts w:ascii="Consolas" w:hAnsi="Consolas" w:cs="Consolas"/>
                <w:color w:val="0000FF"/>
                <w:sz w:val="19"/>
                <w:szCs w:val="19"/>
              </w:rPr>
            </w:rPrChange>
          </w:rPr>
          <w:t>using</w:t>
        </w:r>
        <w:r w:rsidRPr="00D46683">
          <w:rPr>
            <w:rFonts w:ascii="Consolas" w:hAnsi="Consolas" w:cs="Consolas"/>
            <w:color w:val="auto"/>
            <w:sz w:val="19"/>
            <w:szCs w:val="19"/>
            <w:lang w:val="en-US"/>
            <w:rPrChange w:id="1172" w:author="Валера " w:date="2017-08-07T22:44:00Z">
              <w:rPr>
                <w:rFonts w:ascii="Consolas" w:hAnsi="Consolas" w:cs="Consolas"/>
                <w:color w:val="auto"/>
                <w:sz w:val="19"/>
                <w:szCs w:val="19"/>
              </w:rPr>
            </w:rPrChange>
          </w:rPr>
          <w:t xml:space="preserve"> System;</w:t>
        </w:r>
      </w:ins>
    </w:p>
    <w:p w:rsidR="00D46683" w:rsidRPr="00D46683" w:rsidRDefault="00D46683" w:rsidP="008409C2">
      <w:pPr>
        <w:numPr>
          <w:ins w:id="1173" w:author="Валера " w:date="2017-08-06T22:35:00Z"/>
        </w:numPr>
        <w:autoSpaceDE w:val="0"/>
        <w:autoSpaceDN w:val="0"/>
        <w:adjustRightInd w:val="0"/>
        <w:spacing w:before="0" w:after="0" w:line="240" w:lineRule="auto"/>
        <w:rPr>
          <w:ins w:id="1174" w:author="Валера " w:date="2017-08-06T22:35:00Z"/>
          <w:rFonts w:ascii="Consolas" w:hAnsi="Consolas" w:cs="Consolas"/>
          <w:color w:val="auto"/>
          <w:sz w:val="19"/>
          <w:szCs w:val="19"/>
          <w:lang w:val="en-US"/>
          <w:rPrChange w:id="1175" w:author="Unknown">
            <w:rPr>
              <w:ins w:id="1176" w:author="Валера " w:date="2017-08-06T22:35:00Z"/>
              <w:rFonts w:ascii="Consolas" w:hAnsi="Consolas" w:cs="Consolas"/>
              <w:color w:val="auto"/>
              <w:sz w:val="19"/>
              <w:szCs w:val="19"/>
            </w:rPr>
          </w:rPrChange>
        </w:rPr>
      </w:pPr>
      <w:ins w:id="1177" w:author="Валера " w:date="2017-08-06T22:35:00Z">
        <w:r w:rsidRPr="00D46683">
          <w:rPr>
            <w:rFonts w:ascii="Consolas" w:hAnsi="Consolas" w:cs="Consolas"/>
            <w:color w:val="0000FF"/>
            <w:sz w:val="19"/>
            <w:szCs w:val="19"/>
            <w:lang w:val="en-US"/>
            <w:rPrChange w:id="1178" w:author="Валера " w:date="2017-08-07T22:44:00Z">
              <w:rPr>
                <w:rFonts w:ascii="Consolas" w:hAnsi="Consolas" w:cs="Consolas"/>
                <w:color w:val="0000FF"/>
                <w:sz w:val="19"/>
                <w:szCs w:val="19"/>
              </w:rPr>
            </w:rPrChange>
          </w:rPr>
          <w:t>namespace</w:t>
        </w:r>
        <w:r w:rsidRPr="00D46683">
          <w:rPr>
            <w:rFonts w:ascii="Consolas" w:hAnsi="Consolas" w:cs="Consolas"/>
            <w:color w:val="auto"/>
            <w:sz w:val="19"/>
            <w:szCs w:val="19"/>
            <w:lang w:val="en-US"/>
            <w:rPrChange w:id="1179" w:author="Валера " w:date="2017-08-07T22:44:00Z">
              <w:rPr>
                <w:rFonts w:ascii="Consolas" w:hAnsi="Consolas" w:cs="Consolas"/>
                <w:color w:val="auto"/>
                <w:sz w:val="19"/>
                <w:szCs w:val="19"/>
              </w:rPr>
            </w:rPrChange>
          </w:rPr>
          <w:t xml:space="preserve"> Lesson2_002</w:t>
        </w:r>
      </w:ins>
    </w:p>
    <w:p w:rsidR="00D46683" w:rsidRPr="00D46683" w:rsidRDefault="00D46683" w:rsidP="008409C2">
      <w:pPr>
        <w:numPr>
          <w:ins w:id="1180" w:author="Валера " w:date="2017-08-06T22:35:00Z"/>
        </w:numPr>
        <w:autoSpaceDE w:val="0"/>
        <w:autoSpaceDN w:val="0"/>
        <w:adjustRightInd w:val="0"/>
        <w:spacing w:before="0" w:after="0" w:line="240" w:lineRule="auto"/>
        <w:rPr>
          <w:ins w:id="1181" w:author="Валера " w:date="2017-08-06T22:35:00Z"/>
          <w:rFonts w:ascii="Consolas" w:hAnsi="Consolas" w:cs="Consolas"/>
          <w:color w:val="auto"/>
          <w:sz w:val="19"/>
          <w:szCs w:val="19"/>
          <w:lang w:val="en-US"/>
          <w:rPrChange w:id="1182" w:author="Unknown">
            <w:rPr>
              <w:ins w:id="1183" w:author="Валера " w:date="2017-08-06T22:35:00Z"/>
              <w:rFonts w:ascii="Consolas" w:hAnsi="Consolas" w:cs="Consolas"/>
              <w:color w:val="auto"/>
              <w:sz w:val="19"/>
              <w:szCs w:val="19"/>
            </w:rPr>
          </w:rPrChange>
        </w:rPr>
      </w:pPr>
      <w:ins w:id="1184" w:author="Валера " w:date="2017-08-06T22:35:00Z">
        <w:r>
          <w:rPr>
            <w:rFonts w:ascii="Consolas" w:hAnsi="Consolas" w:cs="Consolas"/>
            <w:color w:val="auto"/>
            <w:sz w:val="19"/>
            <w:szCs w:val="19"/>
            <w:lang w:val="en-US"/>
          </w:rPr>
          <w:t>{</w:t>
        </w:r>
      </w:ins>
    </w:p>
    <w:p w:rsidR="00D46683" w:rsidRPr="00D46683" w:rsidRDefault="00D46683" w:rsidP="008409C2">
      <w:pPr>
        <w:numPr>
          <w:ins w:id="1185" w:author="Валера " w:date="2017-08-06T22:35:00Z"/>
        </w:numPr>
        <w:autoSpaceDE w:val="0"/>
        <w:autoSpaceDN w:val="0"/>
        <w:adjustRightInd w:val="0"/>
        <w:spacing w:before="0" w:after="0" w:line="240" w:lineRule="auto"/>
        <w:rPr>
          <w:ins w:id="1186" w:author="Валера " w:date="2017-08-06T22:35:00Z"/>
          <w:rFonts w:ascii="Consolas" w:hAnsi="Consolas" w:cs="Consolas"/>
          <w:color w:val="auto"/>
          <w:sz w:val="19"/>
          <w:szCs w:val="19"/>
          <w:lang w:val="en-US"/>
          <w:rPrChange w:id="1187" w:author="Unknown">
            <w:rPr>
              <w:ins w:id="1188" w:author="Валера " w:date="2017-08-06T22:35:00Z"/>
              <w:rFonts w:ascii="Consolas" w:hAnsi="Consolas" w:cs="Consolas"/>
              <w:color w:val="auto"/>
              <w:sz w:val="19"/>
              <w:szCs w:val="19"/>
            </w:rPr>
          </w:rPrChange>
        </w:rPr>
      </w:pPr>
      <w:ins w:id="1189" w:author="Валера " w:date="2017-08-06T22:35:00Z">
        <w:r w:rsidRPr="00D46683">
          <w:rPr>
            <w:rFonts w:ascii="Consolas" w:hAnsi="Consolas" w:cs="Consolas"/>
            <w:color w:val="auto"/>
            <w:sz w:val="19"/>
            <w:szCs w:val="19"/>
            <w:lang w:val="en-US"/>
            <w:rPrChange w:id="1190"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191" w:author="Валера " w:date="2017-08-06T22:35:00Z">
              <w:rPr>
                <w:rFonts w:ascii="Consolas" w:hAnsi="Consolas" w:cs="Consolas"/>
                <w:color w:val="0000FF"/>
                <w:sz w:val="19"/>
                <w:szCs w:val="19"/>
              </w:rPr>
            </w:rPrChange>
          </w:rPr>
          <w:t>class</w:t>
        </w:r>
        <w:r w:rsidRPr="00D46683">
          <w:rPr>
            <w:rFonts w:ascii="Consolas" w:hAnsi="Consolas" w:cs="Consolas"/>
            <w:color w:val="auto"/>
            <w:sz w:val="19"/>
            <w:szCs w:val="19"/>
            <w:lang w:val="en-US"/>
            <w:rPrChange w:id="1192"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193" w:author="Валера " w:date="2017-08-06T22:35:00Z">
              <w:rPr>
                <w:rFonts w:ascii="Consolas" w:hAnsi="Consolas" w:cs="Consolas"/>
                <w:color w:val="2B91AF"/>
                <w:sz w:val="19"/>
                <w:szCs w:val="19"/>
              </w:rPr>
            </w:rPrChange>
          </w:rPr>
          <w:t>Program</w:t>
        </w:r>
      </w:ins>
    </w:p>
    <w:p w:rsidR="00D46683" w:rsidRPr="00D46683" w:rsidRDefault="00D46683" w:rsidP="008409C2">
      <w:pPr>
        <w:numPr>
          <w:ins w:id="1194" w:author="Валера " w:date="2017-08-06T22:35:00Z"/>
        </w:numPr>
        <w:autoSpaceDE w:val="0"/>
        <w:autoSpaceDN w:val="0"/>
        <w:adjustRightInd w:val="0"/>
        <w:spacing w:before="0" w:after="0" w:line="240" w:lineRule="auto"/>
        <w:rPr>
          <w:ins w:id="1195" w:author="Валера " w:date="2017-08-06T22:35:00Z"/>
          <w:rFonts w:ascii="Consolas" w:hAnsi="Consolas" w:cs="Consolas"/>
          <w:color w:val="auto"/>
          <w:sz w:val="19"/>
          <w:szCs w:val="19"/>
          <w:lang w:val="en-US"/>
          <w:rPrChange w:id="1196" w:author="Unknown">
            <w:rPr>
              <w:ins w:id="1197" w:author="Валера " w:date="2017-08-06T22:35:00Z"/>
              <w:rFonts w:ascii="Consolas" w:hAnsi="Consolas" w:cs="Consolas"/>
              <w:color w:val="auto"/>
              <w:sz w:val="19"/>
              <w:szCs w:val="19"/>
            </w:rPr>
          </w:rPrChange>
        </w:rPr>
      </w:pPr>
      <w:ins w:id="1198" w:author="Валера " w:date="2017-08-06T22:35:00Z">
        <w:r w:rsidRPr="00D46683">
          <w:rPr>
            <w:rFonts w:ascii="Consolas" w:hAnsi="Consolas" w:cs="Consolas"/>
            <w:color w:val="auto"/>
            <w:sz w:val="19"/>
            <w:szCs w:val="19"/>
            <w:lang w:val="en-US"/>
            <w:rPrChange w:id="1199" w:author="Валера " w:date="2017-08-06T22:35:00Z">
              <w:rPr>
                <w:rFonts w:ascii="Consolas" w:hAnsi="Consolas" w:cs="Consolas"/>
                <w:color w:val="auto"/>
                <w:sz w:val="19"/>
                <w:szCs w:val="19"/>
              </w:rPr>
            </w:rPrChange>
          </w:rPr>
          <w:t xml:space="preserve">    </w:t>
        </w:r>
        <w:r>
          <w:rPr>
            <w:rFonts w:ascii="Consolas" w:hAnsi="Consolas" w:cs="Consolas"/>
            <w:color w:val="auto"/>
            <w:sz w:val="19"/>
            <w:szCs w:val="19"/>
            <w:lang w:val="en-US"/>
          </w:rPr>
          <w:t>{</w:t>
        </w:r>
      </w:ins>
    </w:p>
    <w:p w:rsidR="00D46683" w:rsidRPr="00D46683" w:rsidRDefault="00D46683" w:rsidP="008409C2">
      <w:pPr>
        <w:numPr>
          <w:ins w:id="1200" w:author="Валера " w:date="2017-08-06T22:35:00Z"/>
        </w:numPr>
        <w:autoSpaceDE w:val="0"/>
        <w:autoSpaceDN w:val="0"/>
        <w:adjustRightInd w:val="0"/>
        <w:spacing w:before="0" w:after="0" w:line="240" w:lineRule="auto"/>
        <w:rPr>
          <w:ins w:id="1201" w:author="Валера " w:date="2017-08-06T22:35:00Z"/>
          <w:rFonts w:ascii="Consolas" w:hAnsi="Consolas" w:cs="Consolas"/>
          <w:color w:val="auto"/>
          <w:sz w:val="19"/>
          <w:szCs w:val="19"/>
          <w:lang w:val="en-US"/>
          <w:rPrChange w:id="1202" w:author="Unknown">
            <w:rPr>
              <w:ins w:id="1203" w:author="Валера " w:date="2017-08-06T22:35:00Z"/>
              <w:rFonts w:ascii="Consolas" w:hAnsi="Consolas" w:cs="Consolas"/>
              <w:color w:val="auto"/>
              <w:sz w:val="19"/>
              <w:szCs w:val="19"/>
            </w:rPr>
          </w:rPrChange>
        </w:rPr>
      </w:pPr>
      <w:ins w:id="1204" w:author="Валера " w:date="2017-08-06T22:35:00Z">
        <w:r w:rsidRPr="00D46683">
          <w:rPr>
            <w:rFonts w:ascii="Consolas" w:hAnsi="Consolas" w:cs="Consolas"/>
            <w:color w:val="auto"/>
            <w:sz w:val="19"/>
            <w:szCs w:val="19"/>
            <w:lang w:val="en-US"/>
            <w:rPrChange w:id="1205"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206" w:author="Валера " w:date="2017-08-06T22:35:00Z">
              <w:rPr>
                <w:rFonts w:ascii="Consolas" w:hAnsi="Consolas" w:cs="Consolas"/>
                <w:color w:val="0000FF"/>
                <w:sz w:val="19"/>
                <w:szCs w:val="19"/>
              </w:rPr>
            </w:rPrChange>
          </w:rPr>
          <w:t>enum</w:t>
        </w:r>
        <w:r w:rsidRPr="00D46683">
          <w:rPr>
            <w:rFonts w:ascii="Consolas" w:hAnsi="Consolas" w:cs="Consolas"/>
            <w:color w:val="auto"/>
            <w:sz w:val="19"/>
            <w:szCs w:val="19"/>
            <w:lang w:val="en-US"/>
            <w:rPrChange w:id="1207"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208"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209" w:author="Валера " w:date="2017-08-06T22:35:00Z">
              <w:rPr>
                <w:rFonts w:ascii="Consolas" w:hAnsi="Consolas" w:cs="Consolas"/>
                <w:color w:val="auto"/>
                <w:sz w:val="19"/>
                <w:szCs w:val="19"/>
              </w:rPr>
            </w:rPrChange>
          </w:rPr>
          <w:t xml:space="preserve"> </w:t>
        </w:r>
        <w:r>
          <w:rPr>
            <w:rFonts w:ascii="Consolas" w:hAnsi="Consolas" w:cs="Consolas"/>
            <w:color w:val="auto"/>
            <w:sz w:val="19"/>
            <w:szCs w:val="19"/>
            <w:lang w:val="en-US"/>
          </w:rPr>
          <w:t>{</w:t>
        </w:r>
        <w:r w:rsidRPr="00D46683">
          <w:rPr>
            <w:rFonts w:ascii="Consolas" w:hAnsi="Consolas" w:cs="Consolas"/>
            <w:color w:val="auto"/>
            <w:sz w:val="19"/>
            <w:szCs w:val="19"/>
            <w:lang w:val="en-US"/>
            <w:rPrChange w:id="1210" w:author="Валера " w:date="2017-08-06T22:35:00Z">
              <w:rPr>
                <w:rFonts w:ascii="Consolas" w:hAnsi="Consolas" w:cs="Consolas"/>
                <w:color w:val="auto"/>
                <w:sz w:val="19"/>
                <w:szCs w:val="19"/>
              </w:rPr>
            </w:rPrChange>
          </w:rPr>
          <w:t xml:space="preserve"> None, January, February, March, April, May, June, July, August, September, October, November, December </w:t>
        </w:r>
        <w:r>
          <w:rPr>
            <w:rFonts w:ascii="Consolas" w:hAnsi="Consolas" w:cs="Consolas"/>
            <w:color w:val="auto"/>
            <w:sz w:val="19"/>
            <w:szCs w:val="19"/>
            <w:lang w:val="en-US"/>
          </w:rPr>
          <w:t>}</w:t>
        </w:r>
        <w:r w:rsidRPr="00D46683">
          <w:rPr>
            <w:rFonts w:ascii="Consolas" w:hAnsi="Consolas" w:cs="Consolas"/>
            <w:color w:val="auto"/>
            <w:sz w:val="19"/>
            <w:szCs w:val="19"/>
            <w:lang w:val="en-US"/>
            <w:rPrChange w:id="1211" w:author="Валера " w:date="2017-08-06T22:35:00Z">
              <w:rPr>
                <w:rFonts w:ascii="Consolas" w:hAnsi="Consolas" w:cs="Consolas"/>
                <w:color w:val="auto"/>
                <w:sz w:val="19"/>
                <w:szCs w:val="19"/>
              </w:rPr>
            </w:rPrChange>
          </w:rPr>
          <w:t>;</w:t>
        </w:r>
      </w:ins>
    </w:p>
    <w:p w:rsidR="00D46683" w:rsidRPr="00D46683" w:rsidRDefault="00D46683" w:rsidP="008409C2">
      <w:pPr>
        <w:numPr>
          <w:ins w:id="1212" w:author="Валера " w:date="2017-08-06T22:35:00Z"/>
        </w:numPr>
        <w:autoSpaceDE w:val="0"/>
        <w:autoSpaceDN w:val="0"/>
        <w:adjustRightInd w:val="0"/>
        <w:spacing w:before="0" w:after="0" w:line="240" w:lineRule="auto"/>
        <w:rPr>
          <w:ins w:id="1213" w:author="Валера " w:date="2017-08-06T22:35:00Z"/>
          <w:rFonts w:ascii="Consolas" w:hAnsi="Consolas" w:cs="Consolas"/>
          <w:color w:val="auto"/>
          <w:sz w:val="19"/>
          <w:szCs w:val="19"/>
          <w:lang w:val="en-US"/>
          <w:rPrChange w:id="1214" w:author="Unknown">
            <w:rPr>
              <w:ins w:id="1215" w:author="Валера " w:date="2017-08-06T22:35:00Z"/>
              <w:rFonts w:ascii="Consolas" w:hAnsi="Consolas" w:cs="Consolas"/>
              <w:color w:val="auto"/>
              <w:sz w:val="19"/>
              <w:szCs w:val="19"/>
            </w:rPr>
          </w:rPrChange>
        </w:rPr>
      </w:pPr>
      <w:ins w:id="1216" w:author="Валера " w:date="2017-08-06T22:35:00Z">
        <w:r w:rsidRPr="00D46683">
          <w:rPr>
            <w:rFonts w:ascii="Consolas" w:hAnsi="Consolas" w:cs="Consolas"/>
            <w:color w:val="auto"/>
            <w:sz w:val="19"/>
            <w:szCs w:val="19"/>
            <w:lang w:val="en-US"/>
            <w:rPrChange w:id="1217"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218" w:author="Валера " w:date="2017-08-06T22:35:00Z">
              <w:rPr>
                <w:rFonts w:ascii="Consolas" w:hAnsi="Consolas" w:cs="Consolas"/>
                <w:color w:val="0000FF"/>
                <w:sz w:val="19"/>
                <w:szCs w:val="19"/>
              </w:rPr>
            </w:rPrChange>
          </w:rPr>
          <w:t>enum</w:t>
        </w:r>
        <w:r w:rsidRPr="00D46683">
          <w:rPr>
            <w:rFonts w:ascii="Consolas" w:hAnsi="Consolas" w:cs="Consolas"/>
            <w:color w:val="auto"/>
            <w:sz w:val="19"/>
            <w:szCs w:val="19"/>
            <w:lang w:val="en-US"/>
            <w:rPrChange w:id="1219"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220" w:author="Валера " w:date="2017-08-06T22:35:00Z">
              <w:rPr>
                <w:rFonts w:ascii="Consolas" w:hAnsi="Consolas" w:cs="Consolas"/>
                <w:color w:val="2B91AF"/>
                <w:sz w:val="19"/>
                <w:szCs w:val="19"/>
              </w:rPr>
            </w:rPrChange>
          </w:rPr>
          <w:t>Seasons</w:t>
        </w:r>
        <w:r w:rsidRPr="00D46683">
          <w:rPr>
            <w:rFonts w:ascii="Consolas" w:hAnsi="Consolas" w:cs="Consolas"/>
            <w:color w:val="auto"/>
            <w:sz w:val="19"/>
            <w:szCs w:val="19"/>
            <w:lang w:val="en-US"/>
            <w:rPrChange w:id="1221" w:author="Валера " w:date="2017-08-06T22:35:00Z">
              <w:rPr>
                <w:rFonts w:ascii="Consolas" w:hAnsi="Consolas" w:cs="Consolas"/>
                <w:color w:val="auto"/>
                <w:sz w:val="19"/>
                <w:szCs w:val="19"/>
              </w:rPr>
            </w:rPrChange>
          </w:rPr>
          <w:t xml:space="preserve"> </w:t>
        </w:r>
        <w:r>
          <w:rPr>
            <w:rFonts w:ascii="Consolas" w:hAnsi="Consolas" w:cs="Consolas"/>
            <w:color w:val="auto"/>
            <w:sz w:val="19"/>
            <w:szCs w:val="19"/>
            <w:lang w:val="en-US"/>
          </w:rPr>
          <w:t>{</w:t>
        </w:r>
        <w:r w:rsidRPr="00D46683">
          <w:rPr>
            <w:rFonts w:ascii="Consolas" w:hAnsi="Consolas" w:cs="Consolas"/>
            <w:color w:val="auto"/>
            <w:sz w:val="19"/>
            <w:szCs w:val="19"/>
            <w:lang w:val="en-US"/>
            <w:rPrChange w:id="1222" w:author="Валера " w:date="2017-08-06T22:35:00Z">
              <w:rPr>
                <w:rFonts w:ascii="Consolas" w:hAnsi="Consolas" w:cs="Consolas"/>
                <w:color w:val="auto"/>
                <w:sz w:val="19"/>
                <w:szCs w:val="19"/>
              </w:rPr>
            </w:rPrChange>
          </w:rPr>
          <w:t xml:space="preserve"> None, Winter, Spring, Summer, Autumn </w:t>
        </w:r>
        <w:r>
          <w:rPr>
            <w:rFonts w:ascii="Consolas" w:hAnsi="Consolas" w:cs="Consolas"/>
            <w:color w:val="auto"/>
            <w:sz w:val="19"/>
            <w:szCs w:val="19"/>
            <w:lang w:val="en-US"/>
          </w:rPr>
          <w:t>}</w:t>
        </w:r>
        <w:r w:rsidRPr="00D46683">
          <w:rPr>
            <w:rFonts w:ascii="Consolas" w:hAnsi="Consolas" w:cs="Consolas"/>
            <w:color w:val="auto"/>
            <w:sz w:val="19"/>
            <w:szCs w:val="19"/>
            <w:lang w:val="en-US"/>
            <w:rPrChange w:id="1223" w:author="Валера " w:date="2017-08-06T22:35:00Z">
              <w:rPr>
                <w:rFonts w:ascii="Consolas" w:hAnsi="Consolas" w:cs="Consolas"/>
                <w:color w:val="auto"/>
                <w:sz w:val="19"/>
                <w:szCs w:val="19"/>
              </w:rPr>
            </w:rPrChange>
          </w:rPr>
          <w:t>;</w:t>
        </w:r>
      </w:ins>
    </w:p>
    <w:p w:rsidR="00D46683" w:rsidRPr="00D46683" w:rsidRDefault="00D46683" w:rsidP="008409C2">
      <w:pPr>
        <w:numPr>
          <w:ins w:id="1224" w:author="Валера " w:date="2017-08-06T22:35:00Z"/>
        </w:numPr>
        <w:autoSpaceDE w:val="0"/>
        <w:autoSpaceDN w:val="0"/>
        <w:adjustRightInd w:val="0"/>
        <w:spacing w:before="0" w:after="0" w:line="240" w:lineRule="auto"/>
        <w:rPr>
          <w:ins w:id="1225" w:author="Валера " w:date="2017-08-06T22:35:00Z"/>
          <w:rFonts w:ascii="Consolas" w:hAnsi="Consolas" w:cs="Consolas"/>
          <w:color w:val="auto"/>
          <w:sz w:val="19"/>
          <w:szCs w:val="19"/>
          <w:lang w:val="en-US"/>
          <w:rPrChange w:id="1226" w:author="Unknown">
            <w:rPr>
              <w:ins w:id="1227" w:author="Валера " w:date="2017-08-06T22:35:00Z"/>
              <w:rFonts w:ascii="Consolas" w:hAnsi="Consolas" w:cs="Consolas"/>
              <w:color w:val="auto"/>
              <w:sz w:val="19"/>
              <w:szCs w:val="19"/>
            </w:rPr>
          </w:rPrChange>
        </w:rPr>
      </w:pPr>
    </w:p>
    <w:p w:rsidR="00D46683" w:rsidRPr="00D46683" w:rsidRDefault="00D46683" w:rsidP="008409C2">
      <w:pPr>
        <w:numPr>
          <w:ins w:id="1228" w:author="Валера " w:date="2017-08-06T22:35:00Z"/>
        </w:numPr>
        <w:autoSpaceDE w:val="0"/>
        <w:autoSpaceDN w:val="0"/>
        <w:adjustRightInd w:val="0"/>
        <w:spacing w:before="0" w:after="0" w:line="240" w:lineRule="auto"/>
        <w:rPr>
          <w:ins w:id="1229" w:author="Валера " w:date="2017-08-06T22:35:00Z"/>
          <w:rFonts w:ascii="Consolas" w:hAnsi="Consolas" w:cs="Consolas"/>
          <w:color w:val="auto"/>
          <w:sz w:val="19"/>
          <w:szCs w:val="19"/>
          <w:lang w:val="en-US"/>
          <w:rPrChange w:id="1230" w:author="Unknown">
            <w:rPr>
              <w:ins w:id="1231" w:author="Валера " w:date="2017-08-06T22:35:00Z"/>
              <w:rFonts w:ascii="Consolas" w:hAnsi="Consolas" w:cs="Consolas"/>
              <w:color w:val="auto"/>
              <w:sz w:val="19"/>
              <w:szCs w:val="19"/>
            </w:rPr>
          </w:rPrChange>
        </w:rPr>
      </w:pPr>
      <w:ins w:id="1232" w:author="Валера " w:date="2017-08-06T22:35:00Z">
        <w:r w:rsidRPr="00D46683">
          <w:rPr>
            <w:rFonts w:ascii="Consolas" w:hAnsi="Consolas" w:cs="Consolas"/>
            <w:color w:val="auto"/>
            <w:sz w:val="19"/>
            <w:szCs w:val="19"/>
            <w:lang w:val="en-US"/>
            <w:rPrChange w:id="1233"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234" w:author="Валера " w:date="2017-08-06T22:35:00Z">
              <w:rPr>
                <w:rFonts w:ascii="Consolas" w:hAnsi="Consolas" w:cs="Consolas"/>
                <w:color w:val="0000FF"/>
                <w:sz w:val="19"/>
                <w:szCs w:val="19"/>
              </w:rPr>
            </w:rPrChange>
          </w:rPr>
          <w:t>static</w:t>
        </w:r>
        <w:r w:rsidRPr="00D46683">
          <w:rPr>
            <w:rFonts w:ascii="Consolas" w:hAnsi="Consolas" w:cs="Consolas"/>
            <w:color w:val="auto"/>
            <w:sz w:val="19"/>
            <w:szCs w:val="19"/>
            <w:lang w:val="en-US"/>
            <w:rPrChange w:id="1235"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236" w:author="Валера " w:date="2017-08-06T22:35:00Z">
              <w:rPr>
                <w:rFonts w:ascii="Consolas" w:hAnsi="Consolas" w:cs="Consolas"/>
                <w:color w:val="0000FF"/>
                <w:sz w:val="19"/>
                <w:szCs w:val="19"/>
              </w:rPr>
            </w:rPrChange>
          </w:rPr>
          <w:t>void</w:t>
        </w:r>
        <w:r w:rsidRPr="00D46683">
          <w:rPr>
            <w:rFonts w:ascii="Consolas" w:hAnsi="Consolas" w:cs="Consolas"/>
            <w:color w:val="auto"/>
            <w:sz w:val="19"/>
            <w:szCs w:val="19"/>
            <w:lang w:val="en-US"/>
            <w:rPrChange w:id="1237" w:author="Валера " w:date="2017-08-06T22:35:00Z">
              <w:rPr>
                <w:rFonts w:ascii="Consolas" w:hAnsi="Consolas" w:cs="Consolas"/>
                <w:color w:val="auto"/>
                <w:sz w:val="19"/>
                <w:szCs w:val="19"/>
              </w:rPr>
            </w:rPrChange>
          </w:rPr>
          <w:t xml:space="preserve"> Main(</w:t>
        </w:r>
        <w:r w:rsidRPr="00D46683">
          <w:rPr>
            <w:rFonts w:ascii="Consolas" w:hAnsi="Consolas" w:cs="Consolas"/>
            <w:color w:val="0000FF"/>
            <w:sz w:val="19"/>
            <w:szCs w:val="19"/>
            <w:lang w:val="en-US"/>
            <w:rPrChange w:id="1238" w:author="Валера " w:date="2017-08-06T22:35:00Z">
              <w:rPr>
                <w:rFonts w:ascii="Consolas" w:hAnsi="Consolas" w:cs="Consolas"/>
                <w:color w:val="0000FF"/>
                <w:sz w:val="19"/>
                <w:szCs w:val="19"/>
              </w:rPr>
            </w:rPrChange>
          </w:rPr>
          <w:t>string</w:t>
        </w:r>
        <w:r w:rsidRPr="00D46683">
          <w:rPr>
            <w:rFonts w:ascii="Consolas" w:hAnsi="Consolas" w:cs="Consolas"/>
            <w:color w:val="auto"/>
            <w:sz w:val="19"/>
            <w:szCs w:val="19"/>
            <w:lang w:val="en-US"/>
            <w:rPrChange w:id="1239" w:author="Валера " w:date="2017-08-06T22:35:00Z">
              <w:rPr>
                <w:rFonts w:ascii="Consolas" w:hAnsi="Consolas" w:cs="Consolas"/>
                <w:color w:val="auto"/>
                <w:sz w:val="19"/>
                <w:szCs w:val="19"/>
              </w:rPr>
            </w:rPrChange>
          </w:rPr>
          <w:t>[] args)</w:t>
        </w:r>
      </w:ins>
    </w:p>
    <w:p w:rsidR="00D46683" w:rsidRPr="00D46683" w:rsidRDefault="00D46683" w:rsidP="008409C2">
      <w:pPr>
        <w:numPr>
          <w:ins w:id="1240" w:author="Валера " w:date="2017-08-06T22:35:00Z"/>
        </w:numPr>
        <w:autoSpaceDE w:val="0"/>
        <w:autoSpaceDN w:val="0"/>
        <w:adjustRightInd w:val="0"/>
        <w:spacing w:before="0" w:after="0" w:line="240" w:lineRule="auto"/>
        <w:rPr>
          <w:ins w:id="1241" w:author="Валера " w:date="2017-08-06T22:35:00Z"/>
          <w:rFonts w:ascii="Consolas" w:hAnsi="Consolas" w:cs="Consolas"/>
          <w:color w:val="auto"/>
          <w:sz w:val="19"/>
          <w:szCs w:val="19"/>
          <w:lang w:val="en-US"/>
          <w:rPrChange w:id="1242" w:author="Unknown">
            <w:rPr>
              <w:ins w:id="1243" w:author="Валера " w:date="2017-08-06T22:35:00Z"/>
              <w:rFonts w:ascii="Consolas" w:hAnsi="Consolas" w:cs="Consolas"/>
              <w:color w:val="auto"/>
              <w:sz w:val="19"/>
              <w:szCs w:val="19"/>
            </w:rPr>
          </w:rPrChange>
        </w:rPr>
      </w:pPr>
      <w:ins w:id="1244" w:author="Валера " w:date="2017-08-06T22:35:00Z">
        <w:r w:rsidRPr="00D46683">
          <w:rPr>
            <w:rFonts w:ascii="Consolas" w:hAnsi="Consolas" w:cs="Consolas"/>
            <w:color w:val="auto"/>
            <w:sz w:val="19"/>
            <w:szCs w:val="19"/>
            <w:lang w:val="en-US"/>
            <w:rPrChange w:id="1245" w:author="Валера " w:date="2017-08-06T22:35:00Z">
              <w:rPr>
                <w:rFonts w:ascii="Consolas" w:hAnsi="Consolas" w:cs="Consolas"/>
                <w:color w:val="auto"/>
                <w:sz w:val="19"/>
                <w:szCs w:val="19"/>
              </w:rPr>
            </w:rPrChange>
          </w:rPr>
          <w:t xml:space="preserve">        </w:t>
        </w:r>
        <w:r>
          <w:rPr>
            <w:rFonts w:ascii="Consolas" w:hAnsi="Consolas" w:cs="Consolas"/>
            <w:color w:val="auto"/>
            <w:sz w:val="19"/>
            <w:szCs w:val="19"/>
            <w:lang w:val="en-US"/>
          </w:rPr>
          <w:t>{</w:t>
        </w:r>
        <w:r w:rsidRPr="00D46683">
          <w:rPr>
            <w:rFonts w:ascii="Consolas" w:hAnsi="Consolas" w:cs="Consolas"/>
            <w:color w:val="auto"/>
            <w:sz w:val="19"/>
            <w:szCs w:val="19"/>
            <w:lang w:val="en-US"/>
            <w:rPrChange w:id="1246" w:author="Валера " w:date="2017-08-06T22:35:00Z">
              <w:rPr>
                <w:rFonts w:ascii="Consolas" w:hAnsi="Consolas" w:cs="Consolas"/>
                <w:color w:val="auto"/>
                <w:sz w:val="19"/>
                <w:szCs w:val="19"/>
              </w:rPr>
            </w:rPrChange>
          </w:rPr>
          <w:t xml:space="preserve">            </w:t>
        </w:r>
      </w:ins>
    </w:p>
    <w:p w:rsidR="00D46683" w:rsidRPr="00D46683" w:rsidRDefault="00D46683" w:rsidP="008409C2">
      <w:pPr>
        <w:numPr>
          <w:ins w:id="1247" w:author="Валера " w:date="2017-08-06T22:35:00Z"/>
        </w:numPr>
        <w:autoSpaceDE w:val="0"/>
        <w:autoSpaceDN w:val="0"/>
        <w:adjustRightInd w:val="0"/>
        <w:spacing w:before="0" w:after="0" w:line="240" w:lineRule="auto"/>
        <w:rPr>
          <w:ins w:id="1248" w:author="Валера " w:date="2017-08-06T22:35:00Z"/>
          <w:rFonts w:ascii="Consolas" w:hAnsi="Consolas" w:cs="Consolas"/>
          <w:color w:val="auto"/>
          <w:sz w:val="19"/>
          <w:szCs w:val="19"/>
          <w:lang w:val="en-US"/>
          <w:rPrChange w:id="1249" w:author="Unknown">
            <w:rPr>
              <w:ins w:id="1250" w:author="Валера " w:date="2017-08-06T22:35:00Z"/>
              <w:rFonts w:ascii="Consolas" w:hAnsi="Consolas" w:cs="Consolas"/>
              <w:color w:val="auto"/>
              <w:sz w:val="19"/>
              <w:szCs w:val="19"/>
            </w:rPr>
          </w:rPrChange>
        </w:rPr>
      </w:pPr>
      <w:ins w:id="1251" w:author="Валера " w:date="2017-08-06T22:35:00Z">
        <w:r w:rsidRPr="00D46683">
          <w:rPr>
            <w:rFonts w:ascii="Consolas" w:hAnsi="Consolas" w:cs="Consolas"/>
            <w:color w:val="auto"/>
            <w:sz w:val="19"/>
            <w:szCs w:val="19"/>
            <w:lang w:val="en-US"/>
            <w:rPrChange w:id="1252"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253"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254" w:author="Валера " w:date="2017-08-06T22:35:00Z">
              <w:rPr>
                <w:rFonts w:ascii="Consolas" w:hAnsi="Consolas" w:cs="Consolas"/>
                <w:color w:val="auto"/>
                <w:sz w:val="19"/>
                <w:szCs w:val="19"/>
              </w:rPr>
            </w:rPrChange>
          </w:rPr>
          <w:t xml:space="preserve"> month = </w:t>
        </w:r>
        <w:r w:rsidRPr="00D46683">
          <w:rPr>
            <w:rFonts w:ascii="Consolas" w:hAnsi="Consolas" w:cs="Consolas"/>
            <w:color w:val="2B91AF"/>
            <w:sz w:val="19"/>
            <w:szCs w:val="19"/>
            <w:lang w:val="en-US"/>
            <w:rPrChange w:id="1255"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256" w:author="Валера " w:date="2017-08-06T22:35:00Z">
              <w:rPr>
                <w:rFonts w:ascii="Consolas" w:hAnsi="Consolas" w:cs="Consolas"/>
                <w:color w:val="auto"/>
                <w:sz w:val="19"/>
                <w:szCs w:val="19"/>
              </w:rPr>
            </w:rPrChange>
          </w:rPr>
          <w:t>.January;</w:t>
        </w:r>
      </w:ins>
    </w:p>
    <w:p w:rsidR="00D46683" w:rsidRPr="00D46683" w:rsidRDefault="00D46683" w:rsidP="008409C2">
      <w:pPr>
        <w:numPr>
          <w:ins w:id="1257" w:author="Валера " w:date="2017-08-06T22:35:00Z"/>
        </w:numPr>
        <w:autoSpaceDE w:val="0"/>
        <w:autoSpaceDN w:val="0"/>
        <w:adjustRightInd w:val="0"/>
        <w:spacing w:before="0" w:after="0" w:line="240" w:lineRule="auto"/>
        <w:rPr>
          <w:ins w:id="1258" w:author="Валера " w:date="2017-08-06T22:35:00Z"/>
          <w:rFonts w:ascii="Consolas" w:hAnsi="Consolas" w:cs="Consolas"/>
          <w:color w:val="auto"/>
          <w:sz w:val="19"/>
          <w:szCs w:val="19"/>
          <w:lang w:val="en-US"/>
          <w:rPrChange w:id="1259" w:author="Unknown">
            <w:rPr>
              <w:ins w:id="1260" w:author="Валера " w:date="2017-08-06T22:35:00Z"/>
              <w:rFonts w:ascii="Consolas" w:hAnsi="Consolas" w:cs="Consolas"/>
              <w:color w:val="auto"/>
              <w:sz w:val="19"/>
              <w:szCs w:val="19"/>
            </w:rPr>
          </w:rPrChange>
        </w:rPr>
      </w:pPr>
      <w:ins w:id="1261" w:author="Валера " w:date="2017-08-06T22:35:00Z">
        <w:r w:rsidRPr="00D46683">
          <w:rPr>
            <w:rFonts w:ascii="Consolas" w:hAnsi="Consolas" w:cs="Consolas"/>
            <w:color w:val="auto"/>
            <w:sz w:val="19"/>
            <w:szCs w:val="19"/>
            <w:lang w:val="en-US"/>
            <w:rPrChange w:id="1262"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263" w:author="Валера " w:date="2017-08-06T22:35:00Z">
              <w:rPr>
                <w:rFonts w:ascii="Consolas" w:hAnsi="Consolas" w:cs="Consolas"/>
                <w:color w:val="2B91AF"/>
                <w:sz w:val="19"/>
                <w:szCs w:val="19"/>
              </w:rPr>
            </w:rPrChange>
          </w:rPr>
          <w:t>Seasons</w:t>
        </w:r>
        <w:r w:rsidRPr="00D46683">
          <w:rPr>
            <w:rFonts w:ascii="Consolas" w:hAnsi="Consolas" w:cs="Consolas"/>
            <w:color w:val="auto"/>
            <w:sz w:val="19"/>
            <w:szCs w:val="19"/>
            <w:lang w:val="en-US"/>
            <w:rPrChange w:id="1264" w:author="Валера " w:date="2017-08-06T22:35:00Z">
              <w:rPr>
                <w:rFonts w:ascii="Consolas" w:hAnsi="Consolas" w:cs="Consolas"/>
                <w:color w:val="auto"/>
                <w:sz w:val="19"/>
                <w:szCs w:val="19"/>
              </w:rPr>
            </w:rPrChange>
          </w:rPr>
          <w:t xml:space="preserve"> season = </w:t>
        </w:r>
        <w:r w:rsidRPr="00D46683">
          <w:rPr>
            <w:rFonts w:ascii="Consolas" w:hAnsi="Consolas" w:cs="Consolas"/>
            <w:color w:val="2B91AF"/>
            <w:sz w:val="19"/>
            <w:szCs w:val="19"/>
            <w:lang w:val="en-US"/>
            <w:rPrChange w:id="1265" w:author="Валера " w:date="2017-08-06T22:35:00Z">
              <w:rPr>
                <w:rFonts w:ascii="Consolas" w:hAnsi="Consolas" w:cs="Consolas"/>
                <w:color w:val="2B91AF"/>
                <w:sz w:val="19"/>
                <w:szCs w:val="19"/>
              </w:rPr>
            </w:rPrChange>
          </w:rPr>
          <w:t>Seasons</w:t>
        </w:r>
        <w:r w:rsidRPr="00D46683">
          <w:rPr>
            <w:rFonts w:ascii="Consolas" w:hAnsi="Consolas" w:cs="Consolas"/>
            <w:color w:val="auto"/>
            <w:sz w:val="19"/>
            <w:szCs w:val="19"/>
            <w:lang w:val="en-US"/>
            <w:rPrChange w:id="1266" w:author="Валера " w:date="2017-08-06T22:35:00Z">
              <w:rPr>
                <w:rFonts w:ascii="Consolas" w:hAnsi="Consolas" w:cs="Consolas"/>
                <w:color w:val="auto"/>
                <w:sz w:val="19"/>
                <w:szCs w:val="19"/>
              </w:rPr>
            </w:rPrChange>
          </w:rPr>
          <w:t>.None;</w:t>
        </w:r>
      </w:ins>
    </w:p>
    <w:p w:rsidR="00D46683" w:rsidRPr="00D46683" w:rsidRDefault="00D46683" w:rsidP="008409C2">
      <w:pPr>
        <w:numPr>
          <w:ins w:id="1267" w:author="Валера " w:date="2017-08-06T22:35:00Z"/>
        </w:numPr>
        <w:autoSpaceDE w:val="0"/>
        <w:autoSpaceDN w:val="0"/>
        <w:adjustRightInd w:val="0"/>
        <w:spacing w:before="0" w:after="0" w:line="240" w:lineRule="auto"/>
        <w:rPr>
          <w:ins w:id="1268" w:author="Валера " w:date="2017-08-06T22:35:00Z"/>
          <w:rFonts w:ascii="Consolas" w:hAnsi="Consolas" w:cs="Consolas"/>
          <w:color w:val="auto"/>
          <w:sz w:val="19"/>
          <w:szCs w:val="19"/>
          <w:lang w:val="en-US"/>
          <w:rPrChange w:id="1269" w:author="Unknown">
            <w:rPr>
              <w:ins w:id="1270" w:author="Валера " w:date="2017-08-06T22:35:00Z"/>
              <w:rFonts w:ascii="Consolas" w:hAnsi="Consolas" w:cs="Consolas"/>
              <w:color w:val="auto"/>
              <w:sz w:val="19"/>
              <w:szCs w:val="19"/>
            </w:rPr>
          </w:rPrChange>
        </w:rPr>
      </w:pPr>
      <w:ins w:id="1271" w:author="Валера " w:date="2017-08-06T22:35:00Z">
        <w:r w:rsidRPr="00D46683">
          <w:rPr>
            <w:rFonts w:ascii="Consolas" w:hAnsi="Consolas" w:cs="Consolas"/>
            <w:color w:val="auto"/>
            <w:sz w:val="19"/>
            <w:szCs w:val="19"/>
            <w:lang w:val="en-US"/>
            <w:rPrChange w:id="1272"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273" w:author="Валера " w:date="2017-08-06T22:35:00Z">
              <w:rPr>
                <w:rFonts w:ascii="Consolas" w:hAnsi="Consolas" w:cs="Consolas"/>
                <w:color w:val="0000FF"/>
                <w:sz w:val="19"/>
                <w:szCs w:val="19"/>
              </w:rPr>
            </w:rPrChange>
          </w:rPr>
          <w:t>switch</w:t>
        </w:r>
        <w:r w:rsidRPr="00D46683">
          <w:rPr>
            <w:rFonts w:ascii="Consolas" w:hAnsi="Consolas" w:cs="Consolas"/>
            <w:color w:val="auto"/>
            <w:sz w:val="19"/>
            <w:szCs w:val="19"/>
            <w:lang w:val="en-US"/>
            <w:rPrChange w:id="1274" w:author="Валера " w:date="2017-08-06T22:35:00Z">
              <w:rPr>
                <w:rFonts w:ascii="Consolas" w:hAnsi="Consolas" w:cs="Consolas"/>
                <w:color w:val="auto"/>
                <w:sz w:val="19"/>
                <w:szCs w:val="19"/>
              </w:rPr>
            </w:rPrChange>
          </w:rPr>
          <w:t xml:space="preserve"> (month)</w:t>
        </w:r>
      </w:ins>
    </w:p>
    <w:p w:rsidR="00D46683" w:rsidRPr="00D46683" w:rsidRDefault="00D46683" w:rsidP="008409C2">
      <w:pPr>
        <w:numPr>
          <w:ins w:id="1275" w:author="Валера " w:date="2017-08-06T22:35:00Z"/>
        </w:numPr>
        <w:autoSpaceDE w:val="0"/>
        <w:autoSpaceDN w:val="0"/>
        <w:adjustRightInd w:val="0"/>
        <w:spacing w:before="0" w:after="0" w:line="240" w:lineRule="auto"/>
        <w:rPr>
          <w:ins w:id="1276" w:author="Валера " w:date="2017-08-06T22:35:00Z"/>
          <w:rFonts w:ascii="Consolas" w:hAnsi="Consolas" w:cs="Consolas"/>
          <w:color w:val="auto"/>
          <w:sz w:val="19"/>
          <w:szCs w:val="19"/>
          <w:lang w:val="en-US"/>
          <w:rPrChange w:id="1277" w:author="Unknown">
            <w:rPr>
              <w:ins w:id="1278" w:author="Валера " w:date="2017-08-06T22:35:00Z"/>
              <w:rFonts w:ascii="Consolas" w:hAnsi="Consolas" w:cs="Consolas"/>
              <w:color w:val="auto"/>
              <w:sz w:val="19"/>
              <w:szCs w:val="19"/>
            </w:rPr>
          </w:rPrChange>
        </w:rPr>
      </w:pPr>
      <w:ins w:id="1279" w:author="Валера " w:date="2017-08-06T22:35:00Z">
        <w:r w:rsidRPr="00D46683">
          <w:rPr>
            <w:rFonts w:ascii="Consolas" w:hAnsi="Consolas" w:cs="Consolas"/>
            <w:color w:val="auto"/>
            <w:sz w:val="19"/>
            <w:szCs w:val="19"/>
            <w:lang w:val="en-US"/>
            <w:rPrChange w:id="1280" w:author="Валера " w:date="2017-08-06T22:35:00Z">
              <w:rPr>
                <w:rFonts w:ascii="Consolas" w:hAnsi="Consolas" w:cs="Consolas"/>
                <w:color w:val="auto"/>
                <w:sz w:val="19"/>
                <w:szCs w:val="19"/>
              </w:rPr>
            </w:rPrChange>
          </w:rPr>
          <w:t xml:space="preserve">            </w:t>
        </w:r>
        <w:r>
          <w:rPr>
            <w:rFonts w:ascii="Consolas" w:hAnsi="Consolas" w:cs="Consolas"/>
            <w:color w:val="auto"/>
            <w:sz w:val="19"/>
            <w:szCs w:val="19"/>
            <w:lang w:val="en-US"/>
          </w:rPr>
          <w:t>{</w:t>
        </w:r>
      </w:ins>
    </w:p>
    <w:p w:rsidR="00D46683" w:rsidRPr="00D46683" w:rsidRDefault="00D46683" w:rsidP="008409C2">
      <w:pPr>
        <w:numPr>
          <w:ins w:id="1281" w:author="Валера " w:date="2017-08-06T22:35:00Z"/>
        </w:numPr>
        <w:autoSpaceDE w:val="0"/>
        <w:autoSpaceDN w:val="0"/>
        <w:adjustRightInd w:val="0"/>
        <w:spacing w:before="0" w:after="0" w:line="240" w:lineRule="auto"/>
        <w:rPr>
          <w:ins w:id="1282" w:author="Валера " w:date="2017-08-06T22:35:00Z"/>
          <w:rFonts w:ascii="Consolas" w:hAnsi="Consolas" w:cs="Consolas"/>
          <w:color w:val="auto"/>
          <w:sz w:val="19"/>
          <w:szCs w:val="19"/>
          <w:lang w:val="en-US"/>
          <w:rPrChange w:id="1283" w:author="Unknown">
            <w:rPr>
              <w:ins w:id="1284" w:author="Валера " w:date="2017-08-06T22:35:00Z"/>
              <w:rFonts w:ascii="Consolas" w:hAnsi="Consolas" w:cs="Consolas"/>
              <w:color w:val="auto"/>
              <w:sz w:val="19"/>
              <w:szCs w:val="19"/>
            </w:rPr>
          </w:rPrChange>
        </w:rPr>
      </w:pPr>
      <w:ins w:id="1285" w:author="Валера " w:date="2017-08-06T22:35:00Z">
        <w:r w:rsidRPr="00D46683">
          <w:rPr>
            <w:rFonts w:ascii="Consolas" w:hAnsi="Consolas" w:cs="Consolas"/>
            <w:color w:val="auto"/>
            <w:sz w:val="19"/>
            <w:szCs w:val="19"/>
            <w:lang w:val="en-US"/>
            <w:rPrChange w:id="1286"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287" w:author="Валера " w:date="2017-08-06T22:35:00Z">
              <w:rPr>
                <w:rFonts w:ascii="Consolas" w:hAnsi="Consolas" w:cs="Consolas"/>
                <w:color w:val="0000FF"/>
                <w:sz w:val="19"/>
                <w:szCs w:val="19"/>
              </w:rPr>
            </w:rPrChange>
          </w:rPr>
          <w:t>case</w:t>
        </w:r>
        <w:r w:rsidRPr="00D46683">
          <w:rPr>
            <w:rFonts w:ascii="Consolas" w:hAnsi="Consolas" w:cs="Consolas"/>
            <w:color w:val="auto"/>
            <w:sz w:val="19"/>
            <w:szCs w:val="19"/>
            <w:lang w:val="en-US"/>
            <w:rPrChange w:id="1288"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289"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290" w:author="Валера " w:date="2017-08-06T22:35:00Z">
              <w:rPr>
                <w:rFonts w:ascii="Consolas" w:hAnsi="Consolas" w:cs="Consolas"/>
                <w:color w:val="auto"/>
                <w:sz w:val="19"/>
                <w:szCs w:val="19"/>
              </w:rPr>
            </w:rPrChange>
          </w:rPr>
          <w:t>.January:</w:t>
        </w:r>
      </w:ins>
    </w:p>
    <w:p w:rsidR="00D46683" w:rsidRPr="00D46683" w:rsidRDefault="00D46683" w:rsidP="008409C2">
      <w:pPr>
        <w:numPr>
          <w:ins w:id="1291" w:author="Валера " w:date="2017-08-06T22:35:00Z"/>
        </w:numPr>
        <w:autoSpaceDE w:val="0"/>
        <w:autoSpaceDN w:val="0"/>
        <w:adjustRightInd w:val="0"/>
        <w:spacing w:before="0" w:after="0" w:line="240" w:lineRule="auto"/>
        <w:rPr>
          <w:ins w:id="1292" w:author="Валера " w:date="2017-08-06T22:35:00Z"/>
          <w:rFonts w:ascii="Consolas" w:hAnsi="Consolas" w:cs="Consolas"/>
          <w:color w:val="auto"/>
          <w:sz w:val="19"/>
          <w:szCs w:val="19"/>
          <w:lang w:val="en-US"/>
          <w:rPrChange w:id="1293" w:author="Unknown">
            <w:rPr>
              <w:ins w:id="1294" w:author="Валера " w:date="2017-08-06T22:35:00Z"/>
              <w:rFonts w:ascii="Consolas" w:hAnsi="Consolas" w:cs="Consolas"/>
              <w:color w:val="auto"/>
              <w:sz w:val="19"/>
              <w:szCs w:val="19"/>
            </w:rPr>
          </w:rPrChange>
        </w:rPr>
      </w:pPr>
      <w:ins w:id="1295" w:author="Валера " w:date="2017-08-06T22:35:00Z">
        <w:r w:rsidRPr="00D46683">
          <w:rPr>
            <w:rFonts w:ascii="Consolas" w:hAnsi="Consolas" w:cs="Consolas"/>
            <w:color w:val="auto"/>
            <w:sz w:val="19"/>
            <w:szCs w:val="19"/>
            <w:lang w:val="en-US"/>
            <w:rPrChange w:id="1296"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297" w:author="Валера " w:date="2017-08-06T22:35:00Z">
              <w:rPr>
                <w:rFonts w:ascii="Consolas" w:hAnsi="Consolas" w:cs="Consolas"/>
                <w:color w:val="0000FF"/>
                <w:sz w:val="19"/>
                <w:szCs w:val="19"/>
              </w:rPr>
            </w:rPrChange>
          </w:rPr>
          <w:t>case</w:t>
        </w:r>
        <w:r w:rsidRPr="00D46683">
          <w:rPr>
            <w:rFonts w:ascii="Consolas" w:hAnsi="Consolas" w:cs="Consolas"/>
            <w:color w:val="auto"/>
            <w:sz w:val="19"/>
            <w:szCs w:val="19"/>
            <w:lang w:val="en-US"/>
            <w:rPrChange w:id="1298"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299"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300" w:author="Валера " w:date="2017-08-06T22:35:00Z">
              <w:rPr>
                <w:rFonts w:ascii="Consolas" w:hAnsi="Consolas" w:cs="Consolas"/>
                <w:color w:val="auto"/>
                <w:sz w:val="19"/>
                <w:szCs w:val="19"/>
              </w:rPr>
            </w:rPrChange>
          </w:rPr>
          <w:t>.February:</w:t>
        </w:r>
      </w:ins>
    </w:p>
    <w:p w:rsidR="00D46683" w:rsidRPr="00D46683" w:rsidRDefault="00D46683" w:rsidP="008409C2">
      <w:pPr>
        <w:numPr>
          <w:ins w:id="1301" w:author="Валера " w:date="2017-08-06T22:35:00Z"/>
        </w:numPr>
        <w:autoSpaceDE w:val="0"/>
        <w:autoSpaceDN w:val="0"/>
        <w:adjustRightInd w:val="0"/>
        <w:spacing w:before="0" w:after="0" w:line="240" w:lineRule="auto"/>
        <w:rPr>
          <w:ins w:id="1302" w:author="Валера " w:date="2017-08-06T22:35:00Z"/>
          <w:rFonts w:ascii="Consolas" w:hAnsi="Consolas" w:cs="Consolas"/>
          <w:color w:val="auto"/>
          <w:sz w:val="19"/>
          <w:szCs w:val="19"/>
          <w:lang w:val="en-US"/>
          <w:rPrChange w:id="1303" w:author="Unknown">
            <w:rPr>
              <w:ins w:id="1304" w:author="Валера " w:date="2017-08-06T22:35:00Z"/>
              <w:rFonts w:ascii="Consolas" w:hAnsi="Consolas" w:cs="Consolas"/>
              <w:color w:val="auto"/>
              <w:sz w:val="19"/>
              <w:szCs w:val="19"/>
            </w:rPr>
          </w:rPrChange>
        </w:rPr>
      </w:pPr>
      <w:ins w:id="1305" w:author="Валера " w:date="2017-08-06T22:35:00Z">
        <w:r w:rsidRPr="00D46683">
          <w:rPr>
            <w:rFonts w:ascii="Consolas" w:hAnsi="Consolas" w:cs="Consolas"/>
            <w:color w:val="auto"/>
            <w:sz w:val="19"/>
            <w:szCs w:val="19"/>
            <w:lang w:val="en-US"/>
            <w:rPrChange w:id="1306"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307" w:author="Валера " w:date="2017-08-06T22:35:00Z">
              <w:rPr>
                <w:rFonts w:ascii="Consolas" w:hAnsi="Consolas" w:cs="Consolas"/>
                <w:color w:val="0000FF"/>
                <w:sz w:val="19"/>
                <w:szCs w:val="19"/>
              </w:rPr>
            </w:rPrChange>
          </w:rPr>
          <w:t>case</w:t>
        </w:r>
        <w:r w:rsidRPr="00D46683">
          <w:rPr>
            <w:rFonts w:ascii="Consolas" w:hAnsi="Consolas" w:cs="Consolas"/>
            <w:color w:val="auto"/>
            <w:sz w:val="19"/>
            <w:szCs w:val="19"/>
            <w:lang w:val="en-US"/>
            <w:rPrChange w:id="1308"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309"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310" w:author="Валера " w:date="2017-08-06T22:35:00Z">
              <w:rPr>
                <w:rFonts w:ascii="Consolas" w:hAnsi="Consolas" w:cs="Consolas"/>
                <w:color w:val="auto"/>
                <w:sz w:val="19"/>
                <w:szCs w:val="19"/>
              </w:rPr>
            </w:rPrChange>
          </w:rPr>
          <w:t xml:space="preserve">.December: season = </w:t>
        </w:r>
        <w:r w:rsidRPr="00D46683">
          <w:rPr>
            <w:rFonts w:ascii="Consolas" w:hAnsi="Consolas" w:cs="Consolas"/>
            <w:color w:val="2B91AF"/>
            <w:sz w:val="19"/>
            <w:szCs w:val="19"/>
            <w:lang w:val="en-US"/>
            <w:rPrChange w:id="1311" w:author="Валера " w:date="2017-08-06T22:35:00Z">
              <w:rPr>
                <w:rFonts w:ascii="Consolas" w:hAnsi="Consolas" w:cs="Consolas"/>
                <w:color w:val="2B91AF"/>
                <w:sz w:val="19"/>
                <w:szCs w:val="19"/>
              </w:rPr>
            </w:rPrChange>
          </w:rPr>
          <w:t>Seasons</w:t>
        </w:r>
        <w:r w:rsidRPr="00D46683">
          <w:rPr>
            <w:rFonts w:ascii="Consolas" w:hAnsi="Consolas" w:cs="Consolas"/>
            <w:color w:val="auto"/>
            <w:sz w:val="19"/>
            <w:szCs w:val="19"/>
            <w:lang w:val="en-US"/>
            <w:rPrChange w:id="1312" w:author="Валера " w:date="2017-08-06T22:35:00Z">
              <w:rPr>
                <w:rFonts w:ascii="Consolas" w:hAnsi="Consolas" w:cs="Consolas"/>
                <w:color w:val="auto"/>
                <w:sz w:val="19"/>
                <w:szCs w:val="19"/>
              </w:rPr>
            </w:rPrChange>
          </w:rPr>
          <w:t>.Winter;</w:t>
        </w:r>
      </w:ins>
    </w:p>
    <w:p w:rsidR="00D46683" w:rsidRPr="00D46683" w:rsidRDefault="00D46683" w:rsidP="008409C2">
      <w:pPr>
        <w:numPr>
          <w:ins w:id="1313" w:author="Валера " w:date="2017-08-06T22:35:00Z"/>
        </w:numPr>
        <w:autoSpaceDE w:val="0"/>
        <w:autoSpaceDN w:val="0"/>
        <w:adjustRightInd w:val="0"/>
        <w:spacing w:before="0" w:after="0" w:line="240" w:lineRule="auto"/>
        <w:rPr>
          <w:ins w:id="1314" w:author="Валера " w:date="2017-08-06T22:35:00Z"/>
          <w:rFonts w:ascii="Consolas" w:hAnsi="Consolas" w:cs="Consolas"/>
          <w:color w:val="auto"/>
          <w:sz w:val="19"/>
          <w:szCs w:val="19"/>
          <w:lang w:val="en-US"/>
          <w:rPrChange w:id="1315" w:author="Unknown">
            <w:rPr>
              <w:ins w:id="1316" w:author="Валера " w:date="2017-08-06T22:35:00Z"/>
              <w:rFonts w:ascii="Consolas" w:hAnsi="Consolas" w:cs="Consolas"/>
              <w:color w:val="auto"/>
              <w:sz w:val="19"/>
              <w:szCs w:val="19"/>
            </w:rPr>
          </w:rPrChange>
        </w:rPr>
      </w:pPr>
      <w:ins w:id="1317" w:author="Валера " w:date="2017-08-06T22:35:00Z">
        <w:r w:rsidRPr="00D46683">
          <w:rPr>
            <w:rFonts w:ascii="Consolas" w:hAnsi="Consolas" w:cs="Consolas"/>
            <w:color w:val="auto"/>
            <w:sz w:val="19"/>
            <w:szCs w:val="19"/>
            <w:lang w:val="en-US"/>
            <w:rPrChange w:id="1318"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319" w:author="Валера " w:date="2017-08-06T22:35:00Z">
              <w:rPr>
                <w:rFonts w:ascii="Consolas" w:hAnsi="Consolas" w:cs="Consolas"/>
                <w:color w:val="0000FF"/>
                <w:sz w:val="19"/>
                <w:szCs w:val="19"/>
              </w:rPr>
            </w:rPrChange>
          </w:rPr>
          <w:t>break</w:t>
        </w:r>
        <w:r w:rsidRPr="00D46683">
          <w:rPr>
            <w:rFonts w:ascii="Consolas" w:hAnsi="Consolas" w:cs="Consolas"/>
            <w:color w:val="auto"/>
            <w:sz w:val="19"/>
            <w:szCs w:val="19"/>
            <w:lang w:val="en-US"/>
            <w:rPrChange w:id="1320" w:author="Валера " w:date="2017-08-06T22:35:00Z">
              <w:rPr>
                <w:rFonts w:ascii="Consolas" w:hAnsi="Consolas" w:cs="Consolas"/>
                <w:color w:val="auto"/>
                <w:sz w:val="19"/>
                <w:szCs w:val="19"/>
              </w:rPr>
            </w:rPrChange>
          </w:rPr>
          <w:t>;</w:t>
        </w:r>
      </w:ins>
    </w:p>
    <w:p w:rsidR="00D46683" w:rsidRPr="00D46683" w:rsidRDefault="00D46683" w:rsidP="008409C2">
      <w:pPr>
        <w:numPr>
          <w:ins w:id="1321" w:author="Валера " w:date="2017-08-06T22:35:00Z"/>
        </w:numPr>
        <w:autoSpaceDE w:val="0"/>
        <w:autoSpaceDN w:val="0"/>
        <w:adjustRightInd w:val="0"/>
        <w:spacing w:before="0" w:after="0" w:line="240" w:lineRule="auto"/>
        <w:rPr>
          <w:ins w:id="1322" w:author="Валера " w:date="2017-08-06T22:35:00Z"/>
          <w:rFonts w:ascii="Consolas" w:hAnsi="Consolas" w:cs="Consolas"/>
          <w:color w:val="auto"/>
          <w:sz w:val="19"/>
          <w:szCs w:val="19"/>
          <w:lang w:val="en-US"/>
          <w:rPrChange w:id="1323" w:author="Unknown">
            <w:rPr>
              <w:ins w:id="1324" w:author="Валера " w:date="2017-08-06T22:35:00Z"/>
              <w:rFonts w:ascii="Consolas" w:hAnsi="Consolas" w:cs="Consolas"/>
              <w:color w:val="auto"/>
              <w:sz w:val="19"/>
              <w:szCs w:val="19"/>
            </w:rPr>
          </w:rPrChange>
        </w:rPr>
      </w:pPr>
      <w:ins w:id="1325" w:author="Валера " w:date="2017-08-06T22:35:00Z">
        <w:r w:rsidRPr="00D46683">
          <w:rPr>
            <w:rFonts w:ascii="Consolas" w:hAnsi="Consolas" w:cs="Consolas"/>
            <w:color w:val="auto"/>
            <w:sz w:val="19"/>
            <w:szCs w:val="19"/>
            <w:lang w:val="en-US"/>
            <w:rPrChange w:id="1326"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327" w:author="Валера " w:date="2017-08-06T22:35:00Z">
              <w:rPr>
                <w:rFonts w:ascii="Consolas" w:hAnsi="Consolas" w:cs="Consolas"/>
                <w:color w:val="0000FF"/>
                <w:sz w:val="19"/>
                <w:szCs w:val="19"/>
              </w:rPr>
            </w:rPrChange>
          </w:rPr>
          <w:t>case</w:t>
        </w:r>
        <w:r w:rsidRPr="00D46683">
          <w:rPr>
            <w:rFonts w:ascii="Consolas" w:hAnsi="Consolas" w:cs="Consolas"/>
            <w:color w:val="auto"/>
            <w:sz w:val="19"/>
            <w:szCs w:val="19"/>
            <w:lang w:val="en-US"/>
            <w:rPrChange w:id="1328"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329"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330" w:author="Валера " w:date="2017-08-06T22:35:00Z">
              <w:rPr>
                <w:rFonts w:ascii="Consolas" w:hAnsi="Consolas" w:cs="Consolas"/>
                <w:color w:val="auto"/>
                <w:sz w:val="19"/>
                <w:szCs w:val="19"/>
              </w:rPr>
            </w:rPrChange>
          </w:rPr>
          <w:t>.March:</w:t>
        </w:r>
      </w:ins>
    </w:p>
    <w:p w:rsidR="00D46683" w:rsidRPr="00D46683" w:rsidRDefault="00D46683" w:rsidP="008409C2">
      <w:pPr>
        <w:numPr>
          <w:ins w:id="1331" w:author="Валера " w:date="2017-08-06T22:35:00Z"/>
        </w:numPr>
        <w:autoSpaceDE w:val="0"/>
        <w:autoSpaceDN w:val="0"/>
        <w:adjustRightInd w:val="0"/>
        <w:spacing w:before="0" w:after="0" w:line="240" w:lineRule="auto"/>
        <w:rPr>
          <w:ins w:id="1332" w:author="Валера " w:date="2017-08-06T22:35:00Z"/>
          <w:rFonts w:ascii="Consolas" w:hAnsi="Consolas" w:cs="Consolas"/>
          <w:color w:val="auto"/>
          <w:sz w:val="19"/>
          <w:szCs w:val="19"/>
          <w:lang w:val="en-US"/>
          <w:rPrChange w:id="1333" w:author="Unknown">
            <w:rPr>
              <w:ins w:id="1334" w:author="Валера " w:date="2017-08-06T22:35:00Z"/>
              <w:rFonts w:ascii="Consolas" w:hAnsi="Consolas" w:cs="Consolas"/>
              <w:color w:val="auto"/>
              <w:sz w:val="19"/>
              <w:szCs w:val="19"/>
            </w:rPr>
          </w:rPrChange>
        </w:rPr>
      </w:pPr>
      <w:ins w:id="1335" w:author="Валера " w:date="2017-08-06T22:35:00Z">
        <w:r w:rsidRPr="00D46683">
          <w:rPr>
            <w:rFonts w:ascii="Consolas" w:hAnsi="Consolas" w:cs="Consolas"/>
            <w:color w:val="auto"/>
            <w:sz w:val="19"/>
            <w:szCs w:val="19"/>
            <w:lang w:val="en-US"/>
            <w:rPrChange w:id="1336"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337" w:author="Валера " w:date="2017-08-06T22:35:00Z">
              <w:rPr>
                <w:rFonts w:ascii="Consolas" w:hAnsi="Consolas" w:cs="Consolas"/>
                <w:color w:val="0000FF"/>
                <w:sz w:val="19"/>
                <w:szCs w:val="19"/>
              </w:rPr>
            </w:rPrChange>
          </w:rPr>
          <w:t>case</w:t>
        </w:r>
        <w:r w:rsidRPr="00D46683">
          <w:rPr>
            <w:rFonts w:ascii="Consolas" w:hAnsi="Consolas" w:cs="Consolas"/>
            <w:color w:val="auto"/>
            <w:sz w:val="19"/>
            <w:szCs w:val="19"/>
            <w:lang w:val="en-US"/>
            <w:rPrChange w:id="1338"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339"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340" w:author="Валера " w:date="2017-08-06T22:35:00Z">
              <w:rPr>
                <w:rFonts w:ascii="Consolas" w:hAnsi="Consolas" w:cs="Consolas"/>
                <w:color w:val="auto"/>
                <w:sz w:val="19"/>
                <w:szCs w:val="19"/>
              </w:rPr>
            </w:rPrChange>
          </w:rPr>
          <w:t>.April:</w:t>
        </w:r>
      </w:ins>
    </w:p>
    <w:p w:rsidR="00D46683" w:rsidRPr="00D46683" w:rsidRDefault="00D46683" w:rsidP="008409C2">
      <w:pPr>
        <w:numPr>
          <w:ins w:id="1341" w:author="Валера " w:date="2017-08-06T22:35:00Z"/>
        </w:numPr>
        <w:autoSpaceDE w:val="0"/>
        <w:autoSpaceDN w:val="0"/>
        <w:adjustRightInd w:val="0"/>
        <w:spacing w:before="0" w:after="0" w:line="240" w:lineRule="auto"/>
        <w:rPr>
          <w:ins w:id="1342" w:author="Валера " w:date="2017-08-06T22:35:00Z"/>
          <w:rFonts w:ascii="Consolas" w:hAnsi="Consolas" w:cs="Consolas"/>
          <w:color w:val="auto"/>
          <w:sz w:val="19"/>
          <w:szCs w:val="19"/>
          <w:lang w:val="en-US"/>
          <w:rPrChange w:id="1343" w:author="Unknown">
            <w:rPr>
              <w:ins w:id="1344" w:author="Валера " w:date="2017-08-06T22:35:00Z"/>
              <w:rFonts w:ascii="Consolas" w:hAnsi="Consolas" w:cs="Consolas"/>
              <w:color w:val="auto"/>
              <w:sz w:val="19"/>
              <w:szCs w:val="19"/>
            </w:rPr>
          </w:rPrChange>
        </w:rPr>
      </w:pPr>
      <w:ins w:id="1345" w:author="Валера " w:date="2017-08-06T22:35:00Z">
        <w:r w:rsidRPr="00D46683">
          <w:rPr>
            <w:rFonts w:ascii="Consolas" w:hAnsi="Consolas" w:cs="Consolas"/>
            <w:color w:val="auto"/>
            <w:sz w:val="19"/>
            <w:szCs w:val="19"/>
            <w:lang w:val="en-US"/>
            <w:rPrChange w:id="1346"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347" w:author="Валера " w:date="2017-08-06T22:35:00Z">
              <w:rPr>
                <w:rFonts w:ascii="Consolas" w:hAnsi="Consolas" w:cs="Consolas"/>
                <w:color w:val="0000FF"/>
                <w:sz w:val="19"/>
                <w:szCs w:val="19"/>
              </w:rPr>
            </w:rPrChange>
          </w:rPr>
          <w:t>case</w:t>
        </w:r>
        <w:r w:rsidRPr="00D46683">
          <w:rPr>
            <w:rFonts w:ascii="Consolas" w:hAnsi="Consolas" w:cs="Consolas"/>
            <w:color w:val="auto"/>
            <w:sz w:val="19"/>
            <w:szCs w:val="19"/>
            <w:lang w:val="en-US"/>
            <w:rPrChange w:id="1348"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349"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350" w:author="Валера " w:date="2017-08-06T22:35:00Z">
              <w:rPr>
                <w:rFonts w:ascii="Consolas" w:hAnsi="Consolas" w:cs="Consolas"/>
                <w:color w:val="auto"/>
                <w:sz w:val="19"/>
                <w:szCs w:val="19"/>
              </w:rPr>
            </w:rPrChange>
          </w:rPr>
          <w:t xml:space="preserve">.May: season = </w:t>
        </w:r>
        <w:r w:rsidRPr="00D46683">
          <w:rPr>
            <w:rFonts w:ascii="Consolas" w:hAnsi="Consolas" w:cs="Consolas"/>
            <w:color w:val="2B91AF"/>
            <w:sz w:val="19"/>
            <w:szCs w:val="19"/>
            <w:lang w:val="en-US"/>
            <w:rPrChange w:id="1351" w:author="Валера " w:date="2017-08-06T22:35:00Z">
              <w:rPr>
                <w:rFonts w:ascii="Consolas" w:hAnsi="Consolas" w:cs="Consolas"/>
                <w:color w:val="2B91AF"/>
                <w:sz w:val="19"/>
                <w:szCs w:val="19"/>
              </w:rPr>
            </w:rPrChange>
          </w:rPr>
          <w:t>Seasons</w:t>
        </w:r>
        <w:r w:rsidRPr="00D46683">
          <w:rPr>
            <w:rFonts w:ascii="Consolas" w:hAnsi="Consolas" w:cs="Consolas"/>
            <w:color w:val="auto"/>
            <w:sz w:val="19"/>
            <w:szCs w:val="19"/>
            <w:lang w:val="en-US"/>
            <w:rPrChange w:id="1352" w:author="Валера " w:date="2017-08-06T22:35:00Z">
              <w:rPr>
                <w:rFonts w:ascii="Consolas" w:hAnsi="Consolas" w:cs="Consolas"/>
                <w:color w:val="auto"/>
                <w:sz w:val="19"/>
                <w:szCs w:val="19"/>
              </w:rPr>
            </w:rPrChange>
          </w:rPr>
          <w:t>.Spring;</w:t>
        </w:r>
      </w:ins>
    </w:p>
    <w:p w:rsidR="00D46683" w:rsidRPr="00D46683" w:rsidRDefault="00D46683" w:rsidP="008409C2">
      <w:pPr>
        <w:numPr>
          <w:ins w:id="1353" w:author="Валера " w:date="2017-08-06T22:35:00Z"/>
        </w:numPr>
        <w:autoSpaceDE w:val="0"/>
        <w:autoSpaceDN w:val="0"/>
        <w:adjustRightInd w:val="0"/>
        <w:spacing w:before="0" w:after="0" w:line="240" w:lineRule="auto"/>
        <w:rPr>
          <w:ins w:id="1354" w:author="Валера " w:date="2017-08-06T22:35:00Z"/>
          <w:rFonts w:ascii="Consolas" w:hAnsi="Consolas" w:cs="Consolas"/>
          <w:color w:val="auto"/>
          <w:sz w:val="19"/>
          <w:szCs w:val="19"/>
          <w:lang w:val="en-US"/>
          <w:rPrChange w:id="1355" w:author="Unknown">
            <w:rPr>
              <w:ins w:id="1356" w:author="Валера " w:date="2017-08-06T22:35:00Z"/>
              <w:rFonts w:ascii="Consolas" w:hAnsi="Consolas" w:cs="Consolas"/>
              <w:color w:val="auto"/>
              <w:sz w:val="19"/>
              <w:szCs w:val="19"/>
            </w:rPr>
          </w:rPrChange>
        </w:rPr>
      </w:pPr>
      <w:ins w:id="1357" w:author="Валера " w:date="2017-08-06T22:35:00Z">
        <w:r w:rsidRPr="00D46683">
          <w:rPr>
            <w:rFonts w:ascii="Consolas" w:hAnsi="Consolas" w:cs="Consolas"/>
            <w:color w:val="auto"/>
            <w:sz w:val="19"/>
            <w:szCs w:val="19"/>
            <w:lang w:val="en-US"/>
            <w:rPrChange w:id="1358"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359" w:author="Валера " w:date="2017-08-06T22:35:00Z">
              <w:rPr>
                <w:rFonts w:ascii="Consolas" w:hAnsi="Consolas" w:cs="Consolas"/>
                <w:color w:val="0000FF"/>
                <w:sz w:val="19"/>
                <w:szCs w:val="19"/>
              </w:rPr>
            </w:rPrChange>
          </w:rPr>
          <w:t>break</w:t>
        </w:r>
        <w:r w:rsidRPr="00D46683">
          <w:rPr>
            <w:rFonts w:ascii="Consolas" w:hAnsi="Consolas" w:cs="Consolas"/>
            <w:color w:val="auto"/>
            <w:sz w:val="19"/>
            <w:szCs w:val="19"/>
            <w:lang w:val="en-US"/>
            <w:rPrChange w:id="1360" w:author="Валера " w:date="2017-08-06T22:35:00Z">
              <w:rPr>
                <w:rFonts w:ascii="Consolas" w:hAnsi="Consolas" w:cs="Consolas"/>
                <w:color w:val="auto"/>
                <w:sz w:val="19"/>
                <w:szCs w:val="19"/>
              </w:rPr>
            </w:rPrChange>
          </w:rPr>
          <w:t>;</w:t>
        </w:r>
      </w:ins>
    </w:p>
    <w:p w:rsidR="00D46683" w:rsidRPr="00D46683" w:rsidRDefault="00D46683" w:rsidP="008409C2">
      <w:pPr>
        <w:numPr>
          <w:ins w:id="1361" w:author="Валера " w:date="2017-08-06T22:35:00Z"/>
        </w:numPr>
        <w:autoSpaceDE w:val="0"/>
        <w:autoSpaceDN w:val="0"/>
        <w:adjustRightInd w:val="0"/>
        <w:spacing w:before="0" w:after="0" w:line="240" w:lineRule="auto"/>
        <w:rPr>
          <w:ins w:id="1362" w:author="Валера " w:date="2017-08-06T22:35:00Z"/>
          <w:rFonts w:ascii="Consolas" w:hAnsi="Consolas" w:cs="Consolas"/>
          <w:color w:val="auto"/>
          <w:sz w:val="19"/>
          <w:szCs w:val="19"/>
          <w:lang w:val="en-US"/>
          <w:rPrChange w:id="1363" w:author="Unknown">
            <w:rPr>
              <w:ins w:id="1364" w:author="Валера " w:date="2017-08-06T22:35:00Z"/>
              <w:rFonts w:ascii="Consolas" w:hAnsi="Consolas" w:cs="Consolas"/>
              <w:color w:val="auto"/>
              <w:sz w:val="19"/>
              <w:szCs w:val="19"/>
            </w:rPr>
          </w:rPrChange>
        </w:rPr>
      </w:pPr>
      <w:ins w:id="1365" w:author="Валера " w:date="2017-08-06T22:35:00Z">
        <w:r w:rsidRPr="00D46683">
          <w:rPr>
            <w:rFonts w:ascii="Consolas" w:hAnsi="Consolas" w:cs="Consolas"/>
            <w:color w:val="auto"/>
            <w:sz w:val="19"/>
            <w:szCs w:val="19"/>
            <w:lang w:val="en-US"/>
            <w:rPrChange w:id="1366"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367" w:author="Валера " w:date="2017-08-06T22:35:00Z">
              <w:rPr>
                <w:rFonts w:ascii="Consolas" w:hAnsi="Consolas" w:cs="Consolas"/>
                <w:color w:val="0000FF"/>
                <w:sz w:val="19"/>
                <w:szCs w:val="19"/>
              </w:rPr>
            </w:rPrChange>
          </w:rPr>
          <w:t>case</w:t>
        </w:r>
        <w:r w:rsidRPr="00D46683">
          <w:rPr>
            <w:rFonts w:ascii="Consolas" w:hAnsi="Consolas" w:cs="Consolas"/>
            <w:color w:val="auto"/>
            <w:sz w:val="19"/>
            <w:szCs w:val="19"/>
            <w:lang w:val="en-US"/>
            <w:rPrChange w:id="1368"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369"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370" w:author="Валера " w:date="2017-08-06T22:35:00Z">
              <w:rPr>
                <w:rFonts w:ascii="Consolas" w:hAnsi="Consolas" w:cs="Consolas"/>
                <w:color w:val="auto"/>
                <w:sz w:val="19"/>
                <w:szCs w:val="19"/>
              </w:rPr>
            </w:rPrChange>
          </w:rPr>
          <w:t>.June:</w:t>
        </w:r>
      </w:ins>
    </w:p>
    <w:p w:rsidR="00D46683" w:rsidRPr="00D46683" w:rsidRDefault="00D46683" w:rsidP="008409C2">
      <w:pPr>
        <w:numPr>
          <w:ins w:id="1371" w:author="Валера " w:date="2017-08-06T22:35:00Z"/>
        </w:numPr>
        <w:autoSpaceDE w:val="0"/>
        <w:autoSpaceDN w:val="0"/>
        <w:adjustRightInd w:val="0"/>
        <w:spacing w:before="0" w:after="0" w:line="240" w:lineRule="auto"/>
        <w:rPr>
          <w:ins w:id="1372" w:author="Валера " w:date="2017-08-06T22:35:00Z"/>
          <w:rFonts w:ascii="Consolas" w:hAnsi="Consolas" w:cs="Consolas"/>
          <w:color w:val="auto"/>
          <w:sz w:val="19"/>
          <w:szCs w:val="19"/>
          <w:lang w:val="en-US"/>
          <w:rPrChange w:id="1373" w:author="Unknown">
            <w:rPr>
              <w:ins w:id="1374" w:author="Валера " w:date="2017-08-06T22:35:00Z"/>
              <w:rFonts w:ascii="Consolas" w:hAnsi="Consolas" w:cs="Consolas"/>
              <w:color w:val="auto"/>
              <w:sz w:val="19"/>
              <w:szCs w:val="19"/>
            </w:rPr>
          </w:rPrChange>
        </w:rPr>
      </w:pPr>
      <w:ins w:id="1375" w:author="Валера " w:date="2017-08-06T22:35:00Z">
        <w:r w:rsidRPr="00D46683">
          <w:rPr>
            <w:rFonts w:ascii="Consolas" w:hAnsi="Consolas" w:cs="Consolas"/>
            <w:color w:val="auto"/>
            <w:sz w:val="19"/>
            <w:szCs w:val="19"/>
            <w:lang w:val="en-US"/>
            <w:rPrChange w:id="1376"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377" w:author="Валера " w:date="2017-08-06T22:35:00Z">
              <w:rPr>
                <w:rFonts w:ascii="Consolas" w:hAnsi="Consolas" w:cs="Consolas"/>
                <w:color w:val="0000FF"/>
                <w:sz w:val="19"/>
                <w:szCs w:val="19"/>
              </w:rPr>
            </w:rPrChange>
          </w:rPr>
          <w:t>case</w:t>
        </w:r>
        <w:r w:rsidRPr="00D46683">
          <w:rPr>
            <w:rFonts w:ascii="Consolas" w:hAnsi="Consolas" w:cs="Consolas"/>
            <w:color w:val="auto"/>
            <w:sz w:val="19"/>
            <w:szCs w:val="19"/>
            <w:lang w:val="en-US"/>
            <w:rPrChange w:id="1378"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379"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380" w:author="Валера " w:date="2017-08-06T22:35:00Z">
              <w:rPr>
                <w:rFonts w:ascii="Consolas" w:hAnsi="Consolas" w:cs="Consolas"/>
                <w:color w:val="auto"/>
                <w:sz w:val="19"/>
                <w:szCs w:val="19"/>
              </w:rPr>
            </w:rPrChange>
          </w:rPr>
          <w:t>.July:</w:t>
        </w:r>
      </w:ins>
    </w:p>
    <w:p w:rsidR="00D46683" w:rsidRPr="00D46683" w:rsidRDefault="00D46683" w:rsidP="008409C2">
      <w:pPr>
        <w:numPr>
          <w:ins w:id="1381" w:author="Валера " w:date="2017-08-06T22:35:00Z"/>
        </w:numPr>
        <w:autoSpaceDE w:val="0"/>
        <w:autoSpaceDN w:val="0"/>
        <w:adjustRightInd w:val="0"/>
        <w:spacing w:before="0" w:after="0" w:line="240" w:lineRule="auto"/>
        <w:rPr>
          <w:ins w:id="1382" w:author="Валера " w:date="2017-08-06T22:35:00Z"/>
          <w:rFonts w:ascii="Consolas" w:hAnsi="Consolas" w:cs="Consolas"/>
          <w:color w:val="auto"/>
          <w:sz w:val="19"/>
          <w:szCs w:val="19"/>
          <w:lang w:val="en-US"/>
          <w:rPrChange w:id="1383" w:author="Unknown">
            <w:rPr>
              <w:ins w:id="1384" w:author="Валера " w:date="2017-08-06T22:35:00Z"/>
              <w:rFonts w:ascii="Consolas" w:hAnsi="Consolas" w:cs="Consolas"/>
              <w:color w:val="auto"/>
              <w:sz w:val="19"/>
              <w:szCs w:val="19"/>
            </w:rPr>
          </w:rPrChange>
        </w:rPr>
      </w:pPr>
      <w:ins w:id="1385" w:author="Валера " w:date="2017-08-06T22:35:00Z">
        <w:r w:rsidRPr="00D46683">
          <w:rPr>
            <w:rFonts w:ascii="Consolas" w:hAnsi="Consolas" w:cs="Consolas"/>
            <w:color w:val="auto"/>
            <w:sz w:val="19"/>
            <w:szCs w:val="19"/>
            <w:lang w:val="en-US"/>
            <w:rPrChange w:id="1386"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387" w:author="Валера " w:date="2017-08-06T22:35:00Z">
              <w:rPr>
                <w:rFonts w:ascii="Consolas" w:hAnsi="Consolas" w:cs="Consolas"/>
                <w:color w:val="0000FF"/>
                <w:sz w:val="19"/>
                <w:szCs w:val="19"/>
              </w:rPr>
            </w:rPrChange>
          </w:rPr>
          <w:t>case</w:t>
        </w:r>
        <w:r w:rsidRPr="00D46683">
          <w:rPr>
            <w:rFonts w:ascii="Consolas" w:hAnsi="Consolas" w:cs="Consolas"/>
            <w:color w:val="auto"/>
            <w:sz w:val="19"/>
            <w:szCs w:val="19"/>
            <w:lang w:val="en-US"/>
            <w:rPrChange w:id="1388"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389"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390" w:author="Валера " w:date="2017-08-06T22:35:00Z">
              <w:rPr>
                <w:rFonts w:ascii="Consolas" w:hAnsi="Consolas" w:cs="Consolas"/>
                <w:color w:val="auto"/>
                <w:sz w:val="19"/>
                <w:szCs w:val="19"/>
              </w:rPr>
            </w:rPrChange>
          </w:rPr>
          <w:t xml:space="preserve">.August: season = </w:t>
        </w:r>
        <w:r w:rsidRPr="00D46683">
          <w:rPr>
            <w:rFonts w:ascii="Consolas" w:hAnsi="Consolas" w:cs="Consolas"/>
            <w:color w:val="2B91AF"/>
            <w:sz w:val="19"/>
            <w:szCs w:val="19"/>
            <w:lang w:val="en-US"/>
            <w:rPrChange w:id="1391" w:author="Валера " w:date="2017-08-06T22:35:00Z">
              <w:rPr>
                <w:rFonts w:ascii="Consolas" w:hAnsi="Consolas" w:cs="Consolas"/>
                <w:color w:val="2B91AF"/>
                <w:sz w:val="19"/>
                <w:szCs w:val="19"/>
              </w:rPr>
            </w:rPrChange>
          </w:rPr>
          <w:t>Seasons</w:t>
        </w:r>
        <w:r w:rsidRPr="00D46683">
          <w:rPr>
            <w:rFonts w:ascii="Consolas" w:hAnsi="Consolas" w:cs="Consolas"/>
            <w:color w:val="auto"/>
            <w:sz w:val="19"/>
            <w:szCs w:val="19"/>
            <w:lang w:val="en-US"/>
            <w:rPrChange w:id="1392" w:author="Валера " w:date="2017-08-06T22:35:00Z">
              <w:rPr>
                <w:rFonts w:ascii="Consolas" w:hAnsi="Consolas" w:cs="Consolas"/>
                <w:color w:val="auto"/>
                <w:sz w:val="19"/>
                <w:szCs w:val="19"/>
              </w:rPr>
            </w:rPrChange>
          </w:rPr>
          <w:t>.Summer;</w:t>
        </w:r>
      </w:ins>
    </w:p>
    <w:p w:rsidR="00D46683" w:rsidRPr="00D46683" w:rsidRDefault="00D46683" w:rsidP="008409C2">
      <w:pPr>
        <w:numPr>
          <w:ins w:id="1393" w:author="Валера " w:date="2017-08-06T22:35:00Z"/>
        </w:numPr>
        <w:autoSpaceDE w:val="0"/>
        <w:autoSpaceDN w:val="0"/>
        <w:adjustRightInd w:val="0"/>
        <w:spacing w:before="0" w:after="0" w:line="240" w:lineRule="auto"/>
        <w:rPr>
          <w:ins w:id="1394" w:author="Валера " w:date="2017-08-06T22:35:00Z"/>
          <w:rFonts w:ascii="Consolas" w:hAnsi="Consolas" w:cs="Consolas"/>
          <w:color w:val="auto"/>
          <w:sz w:val="19"/>
          <w:szCs w:val="19"/>
          <w:lang w:val="en-US"/>
          <w:rPrChange w:id="1395" w:author="Unknown">
            <w:rPr>
              <w:ins w:id="1396" w:author="Валера " w:date="2017-08-06T22:35:00Z"/>
              <w:rFonts w:ascii="Consolas" w:hAnsi="Consolas" w:cs="Consolas"/>
              <w:color w:val="auto"/>
              <w:sz w:val="19"/>
              <w:szCs w:val="19"/>
            </w:rPr>
          </w:rPrChange>
        </w:rPr>
      </w:pPr>
      <w:ins w:id="1397" w:author="Валера " w:date="2017-08-06T22:35:00Z">
        <w:r w:rsidRPr="00D46683">
          <w:rPr>
            <w:rFonts w:ascii="Consolas" w:hAnsi="Consolas" w:cs="Consolas"/>
            <w:color w:val="auto"/>
            <w:sz w:val="19"/>
            <w:szCs w:val="19"/>
            <w:lang w:val="en-US"/>
            <w:rPrChange w:id="1398"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399" w:author="Валера " w:date="2017-08-06T22:35:00Z">
              <w:rPr>
                <w:rFonts w:ascii="Consolas" w:hAnsi="Consolas" w:cs="Consolas"/>
                <w:color w:val="0000FF"/>
                <w:sz w:val="19"/>
                <w:szCs w:val="19"/>
              </w:rPr>
            </w:rPrChange>
          </w:rPr>
          <w:t>break</w:t>
        </w:r>
        <w:r w:rsidRPr="00D46683">
          <w:rPr>
            <w:rFonts w:ascii="Consolas" w:hAnsi="Consolas" w:cs="Consolas"/>
            <w:color w:val="auto"/>
            <w:sz w:val="19"/>
            <w:szCs w:val="19"/>
            <w:lang w:val="en-US"/>
            <w:rPrChange w:id="1400" w:author="Валера " w:date="2017-08-06T22:35:00Z">
              <w:rPr>
                <w:rFonts w:ascii="Consolas" w:hAnsi="Consolas" w:cs="Consolas"/>
                <w:color w:val="auto"/>
                <w:sz w:val="19"/>
                <w:szCs w:val="19"/>
              </w:rPr>
            </w:rPrChange>
          </w:rPr>
          <w:t>;</w:t>
        </w:r>
      </w:ins>
    </w:p>
    <w:p w:rsidR="00D46683" w:rsidRPr="00D46683" w:rsidRDefault="00D46683" w:rsidP="008409C2">
      <w:pPr>
        <w:numPr>
          <w:ins w:id="1401" w:author="Валера " w:date="2017-08-06T22:35:00Z"/>
        </w:numPr>
        <w:autoSpaceDE w:val="0"/>
        <w:autoSpaceDN w:val="0"/>
        <w:adjustRightInd w:val="0"/>
        <w:spacing w:before="0" w:after="0" w:line="240" w:lineRule="auto"/>
        <w:rPr>
          <w:ins w:id="1402" w:author="Валера " w:date="2017-08-06T22:35:00Z"/>
          <w:rFonts w:ascii="Consolas" w:hAnsi="Consolas" w:cs="Consolas"/>
          <w:color w:val="auto"/>
          <w:sz w:val="19"/>
          <w:szCs w:val="19"/>
          <w:lang w:val="en-US"/>
          <w:rPrChange w:id="1403" w:author="Unknown">
            <w:rPr>
              <w:ins w:id="1404" w:author="Валера " w:date="2017-08-06T22:35:00Z"/>
              <w:rFonts w:ascii="Consolas" w:hAnsi="Consolas" w:cs="Consolas"/>
              <w:color w:val="auto"/>
              <w:sz w:val="19"/>
              <w:szCs w:val="19"/>
            </w:rPr>
          </w:rPrChange>
        </w:rPr>
      </w:pPr>
      <w:ins w:id="1405" w:author="Валера " w:date="2017-08-06T22:35:00Z">
        <w:r w:rsidRPr="00D46683">
          <w:rPr>
            <w:rFonts w:ascii="Consolas" w:hAnsi="Consolas" w:cs="Consolas"/>
            <w:color w:val="auto"/>
            <w:sz w:val="19"/>
            <w:szCs w:val="19"/>
            <w:lang w:val="en-US"/>
            <w:rPrChange w:id="1406"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407" w:author="Валера " w:date="2017-08-06T22:35:00Z">
              <w:rPr>
                <w:rFonts w:ascii="Consolas" w:hAnsi="Consolas" w:cs="Consolas"/>
                <w:color w:val="0000FF"/>
                <w:sz w:val="19"/>
                <w:szCs w:val="19"/>
              </w:rPr>
            </w:rPrChange>
          </w:rPr>
          <w:t>case</w:t>
        </w:r>
        <w:r w:rsidRPr="00D46683">
          <w:rPr>
            <w:rFonts w:ascii="Consolas" w:hAnsi="Consolas" w:cs="Consolas"/>
            <w:color w:val="auto"/>
            <w:sz w:val="19"/>
            <w:szCs w:val="19"/>
            <w:lang w:val="en-US"/>
            <w:rPrChange w:id="1408"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409"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410" w:author="Валера " w:date="2017-08-06T22:35:00Z">
              <w:rPr>
                <w:rFonts w:ascii="Consolas" w:hAnsi="Consolas" w:cs="Consolas"/>
                <w:color w:val="auto"/>
                <w:sz w:val="19"/>
                <w:szCs w:val="19"/>
              </w:rPr>
            </w:rPrChange>
          </w:rPr>
          <w:t>.September:</w:t>
        </w:r>
      </w:ins>
    </w:p>
    <w:p w:rsidR="00D46683" w:rsidRPr="00D46683" w:rsidRDefault="00D46683" w:rsidP="008409C2">
      <w:pPr>
        <w:numPr>
          <w:ins w:id="1411" w:author="Валера " w:date="2017-08-06T22:35:00Z"/>
        </w:numPr>
        <w:autoSpaceDE w:val="0"/>
        <w:autoSpaceDN w:val="0"/>
        <w:adjustRightInd w:val="0"/>
        <w:spacing w:before="0" w:after="0" w:line="240" w:lineRule="auto"/>
        <w:rPr>
          <w:ins w:id="1412" w:author="Валера " w:date="2017-08-06T22:35:00Z"/>
          <w:rFonts w:ascii="Consolas" w:hAnsi="Consolas" w:cs="Consolas"/>
          <w:color w:val="auto"/>
          <w:sz w:val="19"/>
          <w:szCs w:val="19"/>
          <w:lang w:val="en-US"/>
          <w:rPrChange w:id="1413" w:author="Unknown">
            <w:rPr>
              <w:ins w:id="1414" w:author="Валера " w:date="2017-08-06T22:35:00Z"/>
              <w:rFonts w:ascii="Consolas" w:hAnsi="Consolas" w:cs="Consolas"/>
              <w:color w:val="auto"/>
              <w:sz w:val="19"/>
              <w:szCs w:val="19"/>
            </w:rPr>
          </w:rPrChange>
        </w:rPr>
      </w:pPr>
      <w:ins w:id="1415" w:author="Валера " w:date="2017-08-06T22:35:00Z">
        <w:r w:rsidRPr="00D46683">
          <w:rPr>
            <w:rFonts w:ascii="Consolas" w:hAnsi="Consolas" w:cs="Consolas"/>
            <w:color w:val="auto"/>
            <w:sz w:val="19"/>
            <w:szCs w:val="19"/>
            <w:lang w:val="en-US"/>
            <w:rPrChange w:id="1416"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417" w:author="Валера " w:date="2017-08-06T22:35:00Z">
              <w:rPr>
                <w:rFonts w:ascii="Consolas" w:hAnsi="Consolas" w:cs="Consolas"/>
                <w:color w:val="0000FF"/>
                <w:sz w:val="19"/>
                <w:szCs w:val="19"/>
              </w:rPr>
            </w:rPrChange>
          </w:rPr>
          <w:t>case</w:t>
        </w:r>
        <w:r w:rsidRPr="00D46683">
          <w:rPr>
            <w:rFonts w:ascii="Consolas" w:hAnsi="Consolas" w:cs="Consolas"/>
            <w:color w:val="auto"/>
            <w:sz w:val="19"/>
            <w:szCs w:val="19"/>
            <w:lang w:val="en-US"/>
            <w:rPrChange w:id="1418"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419"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420" w:author="Валера " w:date="2017-08-06T22:35:00Z">
              <w:rPr>
                <w:rFonts w:ascii="Consolas" w:hAnsi="Consolas" w:cs="Consolas"/>
                <w:color w:val="auto"/>
                <w:sz w:val="19"/>
                <w:szCs w:val="19"/>
              </w:rPr>
            </w:rPrChange>
          </w:rPr>
          <w:t>.October:</w:t>
        </w:r>
      </w:ins>
    </w:p>
    <w:p w:rsidR="00D46683" w:rsidRPr="00D46683" w:rsidRDefault="00D46683" w:rsidP="008409C2">
      <w:pPr>
        <w:numPr>
          <w:ins w:id="1421" w:author="Валера " w:date="2017-08-06T22:35:00Z"/>
        </w:numPr>
        <w:autoSpaceDE w:val="0"/>
        <w:autoSpaceDN w:val="0"/>
        <w:adjustRightInd w:val="0"/>
        <w:spacing w:before="0" w:after="0" w:line="240" w:lineRule="auto"/>
        <w:rPr>
          <w:ins w:id="1422" w:author="Валера " w:date="2017-08-06T22:35:00Z"/>
          <w:rFonts w:ascii="Consolas" w:hAnsi="Consolas" w:cs="Consolas"/>
          <w:color w:val="auto"/>
          <w:sz w:val="19"/>
          <w:szCs w:val="19"/>
          <w:lang w:val="en-US"/>
          <w:rPrChange w:id="1423" w:author="Unknown">
            <w:rPr>
              <w:ins w:id="1424" w:author="Валера " w:date="2017-08-06T22:35:00Z"/>
              <w:rFonts w:ascii="Consolas" w:hAnsi="Consolas" w:cs="Consolas"/>
              <w:color w:val="auto"/>
              <w:sz w:val="19"/>
              <w:szCs w:val="19"/>
            </w:rPr>
          </w:rPrChange>
        </w:rPr>
      </w:pPr>
      <w:ins w:id="1425" w:author="Валера " w:date="2017-08-06T22:35:00Z">
        <w:r w:rsidRPr="00D46683">
          <w:rPr>
            <w:rFonts w:ascii="Consolas" w:hAnsi="Consolas" w:cs="Consolas"/>
            <w:color w:val="auto"/>
            <w:sz w:val="19"/>
            <w:szCs w:val="19"/>
            <w:lang w:val="en-US"/>
            <w:rPrChange w:id="1426"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427" w:author="Валера " w:date="2017-08-06T22:35:00Z">
              <w:rPr>
                <w:rFonts w:ascii="Consolas" w:hAnsi="Consolas" w:cs="Consolas"/>
                <w:color w:val="0000FF"/>
                <w:sz w:val="19"/>
                <w:szCs w:val="19"/>
              </w:rPr>
            </w:rPrChange>
          </w:rPr>
          <w:t>case</w:t>
        </w:r>
        <w:r w:rsidRPr="00D46683">
          <w:rPr>
            <w:rFonts w:ascii="Consolas" w:hAnsi="Consolas" w:cs="Consolas"/>
            <w:color w:val="auto"/>
            <w:sz w:val="19"/>
            <w:szCs w:val="19"/>
            <w:lang w:val="en-US"/>
            <w:rPrChange w:id="1428"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429" w:author="Валера " w:date="2017-08-06T22:35:00Z">
              <w:rPr>
                <w:rFonts w:ascii="Consolas" w:hAnsi="Consolas" w:cs="Consolas"/>
                <w:color w:val="2B91AF"/>
                <w:sz w:val="19"/>
                <w:szCs w:val="19"/>
              </w:rPr>
            </w:rPrChange>
          </w:rPr>
          <w:t>Months</w:t>
        </w:r>
        <w:r w:rsidRPr="00D46683">
          <w:rPr>
            <w:rFonts w:ascii="Consolas" w:hAnsi="Consolas" w:cs="Consolas"/>
            <w:color w:val="auto"/>
            <w:sz w:val="19"/>
            <w:szCs w:val="19"/>
            <w:lang w:val="en-US"/>
            <w:rPrChange w:id="1430" w:author="Валера " w:date="2017-08-06T22:35:00Z">
              <w:rPr>
                <w:rFonts w:ascii="Consolas" w:hAnsi="Consolas" w:cs="Consolas"/>
                <w:color w:val="auto"/>
                <w:sz w:val="19"/>
                <w:szCs w:val="19"/>
              </w:rPr>
            </w:rPrChange>
          </w:rPr>
          <w:t xml:space="preserve">.November: season = </w:t>
        </w:r>
        <w:r w:rsidRPr="00D46683">
          <w:rPr>
            <w:rFonts w:ascii="Consolas" w:hAnsi="Consolas" w:cs="Consolas"/>
            <w:color w:val="2B91AF"/>
            <w:sz w:val="19"/>
            <w:szCs w:val="19"/>
            <w:lang w:val="en-US"/>
            <w:rPrChange w:id="1431" w:author="Валера " w:date="2017-08-06T22:35:00Z">
              <w:rPr>
                <w:rFonts w:ascii="Consolas" w:hAnsi="Consolas" w:cs="Consolas"/>
                <w:color w:val="2B91AF"/>
                <w:sz w:val="19"/>
                <w:szCs w:val="19"/>
              </w:rPr>
            </w:rPrChange>
          </w:rPr>
          <w:t>Seasons</w:t>
        </w:r>
        <w:r w:rsidRPr="00D46683">
          <w:rPr>
            <w:rFonts w:ascii="Consolas" w:hAnsi="Consolas" w:cs="Consolas"/>
            <w:color w:val="auto"/>
            <w:sz w:val="19"/>
            <w:szCs w:val="19"/>
            <w:lang w:val="en-US"/>
            <w:rPrChange w:id="1432" w:author="Валера " w:date="2017-08-06T22:35:00Z">
              <w:rPr>
                <w:rFonts w:ascii="Consolas" w:hAnsi="Consolas" w:cs="Consolas"/>
                <w:color w:val="auto"/>
                <w:sz w:val="19"/>
                <w:szCs w:val="19"/>
              </w:rPr>
            </w:rPrChange>
          </w:rPr>
          <w:t>.Autumn;</w:t>
        </w:r>
      </w:ins>
    </w:p>
    <w:p w:rsidR="00D46683" w:rsidRPr="00D46683" w:rsidRDefault="00D46683" w:rsidP="008409C2">
      <w:pPr>
        <w:numPr>
          <w:ins w:id="1433" w:author="Валера " w:date="2017-08-06T22:35:00Z"/>
        </w:numPr>
        <w:autoSpaceDE w:val="0"/>
        <w:autoSpaceDN w:val="0"/>
        <w:adjustRightInd w:val="0"/>
        <w:spacing w:before="0" w:after="0" w:line="240" w:lineRule="auto"/>
        <w:rPr>
          <w:ins w:id="1434" w:author="Валера " w:date="2017-08-06T22:35:00Z"/>
          <w:rFonts w:ascii="Consolas" w:hAnsi="Consolas" w:cs="Consolas"/>
          <w:color w:val="auto"/>
          <w:sz w:val="19"/>
          <w:szCs w:val="19"/>
          <w:lang w:val="en-US"/>
          <w:rPrChange w:id="1435" w:author="Unknown">
            <w:rPr>
              <w:ins w:id="1436" w:author="Валера " w:date="2017-08-06T22:35:00Z"/>
              <w:rFonts w:ascii="Consolas" w:hAnsi="Consolas" w:cs="Consolas"/>
              <w:color w:val="auto"/>
              <w:sz w:val="19"/>
              <w:szCs w:val="19"/>
            </w:rPr>
          </w:rPrChange>
        </w:rPr>
      </w:pPr>
      <w:ins w:id="1437" w:author="Валера " w:date="2017-08-06T22:35:00Z">
        <w:r w:rsidRPr="00D46683">
          <w:rPr>
            <w:rFonts w:ascii="Consolas" w:hAnsi="Consolas" w:cs="Consolas"/>
            <w:color w:val="auto"/>
            <w:sz w:val="19"/>
            <w:szCs w:val="19"/>
            <w:lang w:val="en-US"/>
            <w:rPrChange w:id="1438" w:author="Валера " w:date="2017-08-06T22:3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1439" w:author="Валера " w:date="2017-08-06T22:35:00Z">
              <w:rPr>
                <w:rFonts w:ascii="Consolas" w:hAnsi="Consolas" w:cs="Consolas"/>
                <w:color w:val="0000FF"/>
                <w:sz w:val="19"/>
                <w:szCs w:val="19"/>
              </w:rPr>
            </w:rPrChange>
          </w:rPr>
          <w:t>break</w:t>
        </w:r>
        <w:r w:rsidRPr="00D46683">
          <w:rPr>
            <w:rFonts w:ascii="Consolas" w:hAnsi="Consolas" w:cs="Consolas"/>
            <w:color w:val="auto"/>
            <w:sz w:val="19"/>
            <w:szCs w:val="19"/>
            <w:lang w:val="en-US"/>
            <w:rPrChange w:id="1440" w:author="Валера " w:date="2017-08-06T22:35:00Z">
              <w:rPr>
                <w:rFonts w:ascii="Consolas" w:hAnsi="Consolas" w:cs="Consolas"/>
                <w:color w:val="auto"/>
                <w:sz w:val="19"/>
                <w:szCs w:val="19"/>
              </w:rPr>
            </w:rPrChange>
          </w:rPr>
          <w:t>;</w:t>
        </w:r>
      </w:ins>
    </w:p>
    <w:p w:rsidR="00D46683" w:rsidRPr="00D46683" w:rsidRDefault="00D46683" w:rsidP="008409C2">
      <w:pPr>
        <w:numPr>
          <w:ins w:id="1441" w:author="Валера " w:date="2017-08-06T22:35:00Z"/>
        </w:numPr>
        <w:autoSpaceDE w:val="0"/>
        <w:autoSpaceDN w:val="0"/>
        <w:adjustRightInd w:val="0"/>
        <w:spacing w:before="0" w:after="0" w:line="240" w:lineRule="auto"/>
        <w:rPr>
          <w:ins w:id="1442" w:author="Валера " w:date="2017-08-06T22:35:00Z"/>
          <w:rFonts w:ascii="Consolas" w:hAnsi="Consolas" w:cs="Consolas"/>
          <w:color w:val="auto"/>
          <w:sz w:val="19"/>
          <w:szCs w:val="19"/>
          <w:lang w:val="en-US"/>
          <w:rPrChange w:id="1443" w:author="Unknown">
            <w:rPr>
              <w:ins w:id="1444" w:author="Валера " w:date="2017-08-06T22:35:00Z"/>
              <w:rFonts w:ascii="Consolas" w:hAnsi="Consolas" w:cs="Consolas"/>
              <w:color w:val="auto"/>
              <w:sz w:val="19"/>
              <w:szCs w:val="19"/>
            </w:rPr>
          </w:rPrChange>
        </w:rPr>
      </w:pPr>
      <w:ins w:id="1445" w:author="Валера " w:date="2017-08-06T22:35:00Z">
        <w:r w:rsidRPr="00D46683">
          <w:rPr>
            <w:rFonts w:ascii="Consolas" w:hAnsi="Consolas" w:cs="Consolas"/>
            <w:color w:val="auto"/>
            <w:sz w:val="19"/>
            <w:szCs w:val="19"/>
            <w:lang w:val="en-US"/>
            <w:rPrChange w:id="1446" w:author="Валера " w:date="2017-08-06T22:35:00Z">
              <w:rPr>
                <w:rFonts w:ascii="Consolas" w:hAnsi="Consolas" w:cs="Consolas"/>
                <w:color w:val="auto"/>
                <w:sz w:val="19"/>
                <w:szCs w:val="19"/>
              </w:rPr>
            </w:rPrChange>
          </w:rPr>
          <w:t xml:space="preserve">            </w:t>
        </w:r>
        <w:r>
          <w:rPr>
            <w:rFonts w:ascii="Consolas" w:hAnsi="Consolas" w:cs="Consolas"/>
            <w:color w:val="auto"/>
            <w:sz w:val="19"/>
            <w:szCs w:val="19"/>
            <w:lang w:val="en-US"/>
          </w:rPr>
          <w:t>}</w:t>
        </w:r>
      </w:ins>
    </w:p>
    <w:p w:rsidR="00D46683" w:rsidRPr="00D46683" w:rsidRDefault="00D46683" w:rsidP="008409C2">
      <w:pPr>
        <w:numPr>
          <w:ins w:id="1447" w:author="Валера " w:date="2017-08-06T22:35:00Z"/>
        </w:numPr>
        <w:autoSpaceDE w:val="0"/>
        <w:autoSpaceDN w:val="0"/>
        <w:adjustRightInd w:val="0"/>
        <w:spacing w:before="0" w:after="0" w:line="240" w:lineRule="auto"/>
        <w:rPr>
          <w:ins w:id="1448" w:author="Валера " w:date="2017-08-06T22:35:00Z"/>
          <w:rFonts w:ascii="Consolas" w:hAnsi="Consolas" w:cs="Consolas"/>
          <w:color w:val="auto"/>
          <w:sz w:val="19"/>
          <w:szCs w:val="19"/>
          <w:lang w:val="en-US"/>
          <w:rPrChange w:id="1449" w:author="Unknown">
            <w:rPr>
              <w:ins w:id="1450" w:author="Валера " w:date="2017-08-06T22:35:00Z"/>
              <w:rFonts w:ascii="Consolas" w:hAnsi="Consolas" w:cs="Consolas"/>
              <w:color w:val="auto"/>
              <w:sz w:val="19"/>
              <w:szCs w:val="19"/>
            </w:rPr>
          </w:rPrChange>
        </w:rPr>
      </w:pPr>
      <w:ins w:id="1451" w:author="Валера " w:date="2017-08-06T22:35:00Z">
        <w:r w:rsidRPr="00D46683">
          <w:rPr>
            <w:rFonts w:ascii="Consolas" w:hAnsi="Consolas" w:cs="Consolas"/>
            <w:color w:val="auto"/>
            <w:sz w:val="19"/>
            <w:szCs w:val="19"/>
            <w:lang w:val="en-US"/>
            <w:rPrChange w:id="1452"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453" w:author="Валера " w:date="2017-08-06T22:35: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1454" w:author="Валера " w:date="2017-08-06T22:35:00Z">
              <w:rPr>
                <w:rFonts w:ascii="Consolas" w:hAnsi="Consolas" w:cs="Consolas"/>
                <w:color w:val="auto"/>
                <w:sz w:val="19"/>
                <w:szCs w:val="19"/>
              </w:rPr>
            </w:rPrChange>
          </w:rPr>
          <w:t>.WriteLine(season);</w:t>
        </w:r>
      </w:ins>
    </w:p>
    <w:p w:rsidR="00D46683" w:rsidRPr="00D46683" w:rsidRDefault="00D46683" w:rsidP="008409C2">
      <w:pPr>
        <w:numPr>
          <w:ins w:id="1455" w:author="Валера " w:date="2017-08-06T22:35:00Z"/>
        </w:numPr>
        <w:autoSpaceDE w:val="0"/>
        <w:autoSpaceDN w:val="0"/>
        <w:adjustRightInd w:val="0"/>
        <w:spacing w:before="0" w:after="0" w:line="240" w:lineRule="auto"/>
        <w:rPr>
          <w:ins w:id="1456" w:author="Валера " w:date="2017-08-06T22:35:00Z"/>
          <w:rFonts w:ascii="Consolas" w:hAnsi="Consolas" w:cs="Consolas"/>
          <w:color w:val="auto"/>
          <w:sz w:val="19"/>
          <w:szCs w:val="19"/>
          <w:lang w:val="en-US"/>
          <w:rPrChange w:id="1457" w:author="Unknown">
            <w:rPr>
              <w:ins w:id="1458" w:author="Валера " w:date="2017-08-06T22:35:00Z"/>
              <w:rFonts w:ascii="Consolas" w:hAnsi="Consolas" w:cs="Consolas"/>
              <w:color w:val="auto"/>
              <w:sz w:val="19"/>
              <w:szCs w:val="19"/>
            </w:rPr>
          </w:rPrChange>
        </w:rPr>
      </w:pPr>
      <w:ins w:id="1459" w:author="Валера " w:date="2017-08-06T22:35:00Z">
        <w:r w:rsidRPr="00D46683">
          <w:rPr>
            <w:rFonts w:ascii="Consolas" w:hAnsi="Consolas" w:cs="Consolas"/>
            <w:color w:val="auto"/>
            <w:sz w:val="19"/>
            <w:szCs w:val="19"/>
            <w:lang w:val="en-US"/>
            <w:rPrChange w:id="1460" w:author="Валера " w:date="2017-08-06T22:3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1461" w:author="Валера " w:date="2017-08-06T22:35: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1462" w:author="Валера " w:date="2017-08-06T22:35:00Z">
              <w:rPr>
                <w:rFonts w:ascii="Consolas" w:hAnsi="Consolas" w:cs="Consolas"/>
                <w:color w:val="auto"/>
                <w:sz w:val="19"/>
                <w:szCs w:val="19"/>
              </w:rPr>
            </w:rPrChange>
          </w:rPr>
          <w:t>.WriteLine(</w:t>
        </w:r>
        <w:r w:rsidRPr="00D46683">
          <w:rPr>
            <w:rFonts w:ascii="Consolas" w:hAnsi="Consolas" w:cs="Consolas"/>
            <w:color w:val="A31515"/>
            <w:sz w:val="19"/>
            <w:szCs w:val="19"/>
            <w:lang w:val="en-US"/>
            <w:rPrChange w:id="1463" w:author="Валера " w:date="2017-08-06T22:35:00Z">
              <w:rPr>
                <w:rFonts w:ascii="Consolas" w:hAnsi="Consolas" w:cs="Consolas"/>
                <w:color w:val="A31515"/>
                <w:sz w:val="19"/>
                <w:szCs w:val="19"/>
              </w:rPr>
            </w:rPrChange>
          </w:rPr>
          <w:t>"</w:t>
        </w:r>
        <w:r>
          <w:rPr>
            <w:rFonts w:ascii="Consolas" w:hAnsi="Consolas" w:cs="Consolas"/>
            <w:color w:val="A31515"/>
            <w:sz w:val="19"/>
            <w:szCs w:val="19"/>
          </w:rPr>
          <w:t>Для</w:t>
        </w:r>
        <w:r w:rsidRPr="00D46683">
          <w:rPr>
            <w:rFonts w:ascii="Consolas" w:hAnsi="Consolas" w:cs="Consolas"/>
            <w:color w:val="A31515"/>
            <w:sz w:val="19"/>
            <w:szCs w:val="19"/>
            <w:lang w:val="en-US"/>
            <w:rPrChange w:id="1464" w:author="Валера " w:date="2017-08-06T22:35:00Z">
              <w:rPr>
                <w:rFonts w:ascii="Consolas" w:hAnsi="Consolas" w:cs="Consolas"/>
                <w:color w:val="A31515"/>
                <w:sz w:val="19"/>
                <w:szCs w:val="19"/>
              </w:rPr>
            </w:rPrChange>
          </w:rPr>
          <w:t xml:space="preserve"> </w:t>
        </w:r>
        <w:r>
          <w:rPr>
            <w:rFonts w:ascii="Consolas" w:hAnsi="Consolas" w:cs="Consolas"/>
            <w:color w:val="A31515"/>
            <w:sz w:val="19"/>
            <w:szCs w:val="19"/>
          </w:rPr>
          <w:t>выхода</w:t>
        </w:r>
        <w:r w:rsidRPr="00D46683">
          <w:rPr>
            <w:rFonts w:ascii="Consolas" w:hAnsi="Consolas" w:cs="Consolas"/>
            <w:color w:val="A31515"/>
            <w:sz w:val="19"/>
            <w:szCs w:val="19"/>
            <w:lang w:val="en-US"/>
            <w:rPrChange w:id="1465" w:author="Валера " w:date="2017-08-06T22:35:00Z">
              <w:rPr>
                <w:rFonts w:ascii="Consolas" w:hAnsi="Consolas" w:cs="Consolas"/>
                <w:color w:val="A31515"/>
                <w:sz w:val="19"/>
                <w:szCs w:val="19"/>
              </w:rPr>
            </w:rPrChange>
          </w:rPr>
          <w:t xml:space="preserve"> </w:t>
        </w:r>
        <w:r>
          <w:rPr>
            <w:rFonts w:ascii="Consolas" w:hAnsi="Consolas" w:cs="Consolas"/>
            <w:color w:val="A31515"/>
            <w:sz w:val="19"/>
            <w:szCs w:val="19"/>
          </w:rPr>
          <w:t>из</w:t>
        </w:r>
        <w:r w:rsidRPr="00D46683">
          <w:rPr>
            <w:rFonts w:ascii="Consolas" w:hAnsi="Consolas" w:cs="Consolas"/>
            <w:color w:val="A31515"/>
            <w:sz w:val="19"/>
            <w:szCs w:val="19"/>
            <w:lang w:val="en-US"/>
            <w:rPrChange w:id="1466" w:author="Валера " w:date="2017-08-06T22:35:00Z">
              <w:rPr>
                <w:rFonts w:ascii="Consolas" w:hAnsi="Consolas" w:cs="Consolas"/>
                <w:color w:val="A31515"/>
                <w:sz w:val="19"/>
                <w:szCs w:val="19"/>
              </w:rPr>
            </w:rPrChange>
          </w:rPr>
          <w:t xml:space="preserve"> </w:t>
        </w:r>
        <w:r>
          <w:rPr>
            <w:rFonts w:ascii="Consolas" w:hAnsi="Consolas" w:cs="Consolas"/>
            <w:color w:val="A31515"/>
            <w:sz w:val="19"/>
            <w:szCs w:val="19"/>
          </w:rPr>
          <w:t>приложение</w:t>
        </w:r>
        <w:r w:rsidRPr="00D46683">
          <w:rPr>
            <w:rFonts w:ascii="Consolas" w:hAnsi="Consolas" w:cs="Consolas"/>
            <w:color w:val="A31515"/>
            <w:sz w:val="19"/>
            <w:szCs w:val="19"/>
            <w:lang w:val="en-US"/>
            <w:rPrChange w:id="1467" w:author="Валера " w:date="2017-08-06T22:35:00Z">
              <w:rPr>
                <w:rFonts w:ascii="Consolas" w:hAnsi="Consolas" w:cs="Consolas"/>
                <w:color w:val="A31515"/>
                <w:sz w:val="19"/>
                <w:szCs w:val="19"/>
              </w:rPr>
            </w:rPrChange>
          </w:rPr>
          <w:t xml:space="preserve"> </w:t>
        </w:r>
        <w:r>
          <w:rPr>
            <w:rFonts w:ascii="Consolas" w:hAnsi="Consolas" w:cs="Consolas"/>
            <w:color w:val="A31515"/>
            <w:sz w:val="19"/>
            <w:szCs w:val="19"/>
          </w:rPr>
          <w:t>нажмите</w:t>
        </w:r>
        <w:r w:rsidRPr="00D46683">
          <w:rPr>
            <w:rFonts w:ascii="Consolas" w:hAnsi="Consolas" w:cs="Consolas"/>
            <w:color w:val="A31515"/>
            <w:sz w:val="19"/>
            <w:szCs w:val="19"/>
            <w:lang w:val="en-US"/>
            <w:rPrChange w:id="1468" w:author="Валера " w:date="2017-08-06T22:35:00Z">
              <w:rPr>
                <w:rFonts w:ascii="Consolas" w:hAnsi="Consolas" w:cs="Consolas"/>
                <w:color w:val="A31515"/>
                <w:sz w:val="19"/>
                <w:szCs w:val="19"/>
              </w:rPr>
            </w:rPrChange>
          </w:rPr>
          <w:t xml:space="preserve"> Enter"</w:t>
        </w:r>
        <w:r w:rsidRPr="00D46683">
          <w:rPr>
            <w:rFonts w:ascii="Consolas" w:hAnsi="Consolas" w:cs="Consolas"/>
            <w:color w:val="auto"/>
            <w:sz w:val="19"/>
            <w:szCs w:val="19"/>
            <w:lang w:val="en-US"/>
            <w:rPrChange w:id="1469" w:author="Валера " w:date="2017-08-06T22:35:00Z">
              <w:rPr>
                <w:rFonts w:ascii="Consolas" w:hAnsi="Consolas" w:cs="Consolas"/>
                <w:color w:val="auto"/>
                <w:sz w:val="19"/>
                <w:szCs w:val="19"/>
              </w:rPr>
            </w:rPrChange>
          </w:rPr>
          <w:t>);</w:t>
        </w:r>
      </w:ins>
    </w:p>
    <w:p w:rsidR="00D46683" w:rsidRDefault="00D46683" w:rsidP="008409C2">
      <w:pPr>
        <w:numPr>
          <w:ins w:id="1470" w:author="Валера " w:date="2017-08-06T22:35:00Z"/>
        </w:numPr>
        <w:autoSpaceDE w:val="0"/>
        <w:autoSpaceDN w:val="0"/>
        <w:adjustRightInd w:val="0"/>
        <w:spacing w:before="0" w:after="0" w:line="240" w:lineRule="auto"/>
        <w:rPr>
          <w:ins w:id="1471" w:author="Валера " w:date="2017-08-06T22:35:00Z"/>
          <w:rFonts w:ascii="Consolas" w:hAnsi="Consolas" w:cs="Consolas"/>
          <w:color w:val="auto"/>
          <w:sz w:val="19"/>
          <w:szCs w:val="19"/>
        </w:rPr>
      </w:pPr>
      <w:ins w:id="1472" w:author="Валера " w:date="2017-08-06T22:35:00Z">
        <w:r w:rsidRPr="00D46683">
          <w:rPr>
            <w:rFonts w:ascii="Consolas" w:hAnsi="Consolas" w:cs="Consolas"/>
            <w:color w:val="auto"/>
            <w:sz w:val="19"/>
            <w:szCs w:val="19"/>
            <w:lang w:val="en-US"/>
            <w:rPrChange w:id="1473" w:author="Валера " w:date="2017-08-06T22:35:00Z">
              <w:rPr>
                <w:rFonts w:ascii="Consolas" w:hAnsi="Consolas" w:cs="Consolas"/>
                <w:color w:val="auto"/>
                <w:sz w:val="19"/>
                <w:szCs w:val="19"/>
              </w:rPr>
            </w:rPrChange>
          </w:rPr>
          <w:t xml:space="preserve">            </w:t>
        </w:r>
        <w:r>
          <w:rPr>
            <w:rFonts w:ascii="Consolas" w:hAnsi="Consolas" w:cs="Consolas"/>
            <w:color w:val="2B91AF"/>
            <w:sz w:val="19"/>
            <w:szCs w:val="19"/>
          </w:rPr>
          <w:t>Console</w:t>
        </w:r>
        <w:r>
          <w:rPr>
            <w:rFonts w:ascii="Consolas" w:hAnsi="Consolas" w:cs="Consolas"/>
            <w:color w:val="auto"/>
            <w:sz w:val="19"/>
            <w:szCs w:val="19"/>
          </w:rPr>
          <w:t>.ReadLine();</w:t>
        </w:r>
      </w:ins>
    </w:p>
    <w:p w:rsidR="00D46683" w:rsidRDefault="00D46683" w:rsidP="008409C2">
      <w:pPr>
        <w:numPr>
          <w:ins w:id="1474" w:author="Валера " w:date="2017-08-06T22:35:00Z"/>
        </w:numPr>
        <w:autoSpaceDE w:val="0"/>
        <w:autoSpaceDN w:val="0"/>
        <w:adjustRightInd w:val="0"/>
        <w:spacing w:before="0" w:after="0" w:line="240" w:lineRule="auto"/>
        <w:rPr>
          <w:ins w:id="1475" w:author="Валера " w:date="2017-08-06T22:35:00Z"/>
          <w:rFonts w:ascii="Consolas" w:hAnsi="Consolas" w:cs="Consolas"/>
          <w:color w:val="auto"/>
          <w:sz w:val="19"/>
          <w:szCs w:val="19"/>
        </w:rPr>
      </w:pPr>
      <w:ins w:id="1476" w:author="Валера " w:date="2017-08-06T22:35:00Z">
        <w:r>
          <w:rPr>
            <w:rFonts w:ascii="Consolas" w:hAnsi="Consolas" w:cs="Consolas"/>
            <w:color w:val="auto"/>
            <w:sz w:val="19"/>
            <w:szCs w:val="19"/>
          </w:rPr>
          <w:t xml:space="preserve">        }</w:t>
        </w:r>
      </w:ins>
    </w:p>
    <w:p w:rsidR="00D46683" w:rsidRDefault="00D46683" w:rsidP="008409C2">
      <w:pPr>
        <w:numPr>
          <w:ins w:id="1477" w:author="Валера " w:date="2017-08-06T22:35:00Z"/>
        </w:numPr>
        <w:autoSpaceDE w:val="0"/>
        <w:autoSpaceDN w:val="0"/>
        <w:adjustRightInd w:val="0"/>
        <w:spacing w:before="0" w:after="0" w:line="240" w:lineRule="auto"/>
        <w:rPr>
          <w:ins w:id="1478" w:author="Валера " w:date="2017-08-06T22:35:00Z"/>
          <w:rFonts w:ascii="Consolas" w:hAnsi="Consolas" w:cs="Consolas"/>
          <w:color w:val="auto"/>
          <w:sz w:val="19"/>
          <w:szCs w:val="19"/>
        </w:rPr>
      </w:pPr>
      <w:ins w:id="1479" w:author="Валера " w:date="2017-08-06T22:35:00Z">
        <w:r>
          <w:rPr>
            <w:rFonts w:ascii="Consolas" w:hAnsi="Consolas" w:cs="Consolas"/>
            <w:color w:val="auto"/>
            <w:sz w:val="19"/>
            <w:szCs w:val="19"/>
          </w:rPr>
          <w:t xml:space="preserve">    }</w:t>
        </w:r>
      </w:ins>
    </w:p>
    <w:p w:rsidR="00D46683" w:rsidRDefault="00D46683" w:rsidP="008409C2">
      <w:pPr>
        <w:numPr>
          <w:ins w:id="1480" w:author="Валера " w:date="2017-08-06T22:35:00Z"/>
        </w:numPr>
        <w:autoSpaceDE w:val="0"/>
        <w:autoSpaceDN w:val="0"/>
        <w:adjustRightInd w:val="0"/>
        <w:spacing w:before="0" w:after="0" w:line="240" w:lineRule="auto"/>
        <w:rPr>
          <w:ins w:id="1481" w:author="Валера " w:date="2017-08-06T22:35:00Z"/>
          <w:rFonts w:ascii="Consolas" w:hAnsi="Consolas" w:cs="Consolas"/>
          <w:color w:val="auto"/>
          <w:sz w:val="19"/>
          <w:szCs w:val="19"/>
        </w:rPr>
      </w:pPr>
      <w:ins w:id="1482" w:author="Валера " w:date="2017-08-06T22:35:00Z">
        <w:r>
          <w:rPr>
            <w:rFonts w:ascii="Consolas" w:hAnsi="Consolas" w:cs="Consolas"/>
            <w:color w:val="auto"/>
            <w:sz w:val="19"/>
            <w:szCs w:val="19"/>
          </w:rPr>
          <w:t>}</w:t>
        </w:r>
      </w:ins>
    </w:p>
    <w:p w:rsidR="00D46683" w:rsidRDefault="00D46683" w:rsidP="008409C2">
      <w:pPr>
        <w:numPr>
          <w:ins w:id="1483" w:author="Валера " w:date="2017-08-06T22:35:00Z"/>
        </w:numPr>
        <w:autoSpaceDE w:val="0"/>
        <w:autoSpaceDN w:val="0"/>
        <w:adjustRightInd w:val="0"/>
        <w:spacing w:before="0" w:after="0" w:line="240" w:lineRule="auto"/>
        <w:rPr>
          <w:ins w:id="1484" w:author="Валера " w:date="2017-08-06T22:35:00Z"/>
          <w:rFonts w:ascii="Consolas" w:hAnsi="Consolas" w:cs="Consolas"/>
          <w:color w:val="auto"/>
          <w:sz w:val="19"/>
          <w:szCs w:val="19"/>
        </w:rPr>
      </w:pPr>
    </w:p>
    <w:p w:rsidR="00D46683" w:rsidRPr="0026416D" w:rsidRDefault="00D46683">
      <w:pPr>
        <w:pStyle w:val="Heading1"/>
        <w:numPr>
          <w:ins w:id="1485" w:author="Валера " w:date="2017-08-06T21:44:00Z"/>
        </w:numPr>
        <w:contextualSpacing w:val="0"/>
        <w:rPr>
          <w:ins w:id="1486" w:author="Валера " w:date="2017-08-06T21:44:00Z"/>
        </w:rPr>
      </w:pPr>
    </w:p>
    <w:p w:rsidR="00D46683" w:rsidRDefault="00D46683">
      <w:pPr>
        <w:pStyle w:val="Heading1"/>
        <w:contextualSpacing w:val="0"/>
      </w:pPr>
      <w:r>
        <w:t>Циклы</w:t>
      </w:r>
    </w:p>
    <w:p w:rsidR="00D46683" w:rsidRPr="0026416D" w:rsidRDefault="00D46683">
      <w:pPr>
        <w:pStyle w:val="normal0"/>
      </w:pPr>
      <w:r>
        <w:t>Цикл – это многократное выполнение одинаковой последовательности действий.</w:t>
      </w:r>
    </w:p>
    <w:p w:rsidR="00D46683" w:rsidRPr="0026416D" w:rsidRDefault="00D46683">
      <w:pPr>
        <w:pStyle w:val="normal0"/>
      </w:pPr>
      <w:r>
        <w:t>В C# доступны 4 разновидности цикла:</w:t>
      </w:r>
    </w:p>
    <w:p w:rsidR="00D46683" w:rsidRDefault="00D46683">
      <w:pPr>
        <w:pStyle w:val="normal0"/>
        <w:numPr>
          <w:ilvl w:val="0"/>
          <w:numId w:val="3"/>
        </w:numPr>
        <w:ind w:hanging="360"/>
        <w:contextualSpacing/>
      </w:pPr>
      <w:r>
        <w:t>цикл while;</w:t>
      </w:r>
    </w:p>
    <w:p w:rsidR="00D46683" w:rsidRDefault="00D46683">
      <w:pPr>
        <w:pStyle w:val="normal0"/>
        <w:numPr>
          <w:ilvl w:val="0"/>
          <w:numId w:val="3"/>
        </w:numPr>
        <w:ind w:hanging="360"/>
        <w:contextualSpacing/>
      </w:pPr>
      <w:r>
        <w:t>цикл do while;</w:t>
      </w:r>
    </w:p>
    <w:p w:rsidR="00D46683" w:rsidRDefault="00D46683">
      <w:pPr>
        <w:pStyle w:val="normal0"/>
        <w:numPr>
          <w:ilvl w:val="0"/>
          <w:numId w:val="3"/>
        </w:numPr>
        <w:ind w:hanging="360"/>
        <w:contextualSpacing/>
      </w:pPr>
      <w:r>
        <w:t>цикл for;</w:t>
      </w:r>
    </w:p>
    <w:p w:rsidR="00D46683" w:rsidRDefault="00D46683">
      <w:pPr>
        <w:pStyle w:val="normal0"/>
        <w:numPr>
          <w:ilvl w:val="0"/>
          <w:numId w:val="3"/>
        </w:numPr>
        <w:ind w:hanging="360"/>
        <w:contextualSpacing/>
      </w:pPr>
      <w:r>
        <w:t>цикл foreach.</w:t>
      </w:r>
    </w:p>
    <w:p w:rsidR="00D46683" w:rsidRDefault="00D46683">
      <w:pPr>
        <w:pStyle w:val="Heading2"/>
        <w:contextualSpacing w:val="0"/>
      </w:pPr>
      <w:bookmarkStart w:id="1487" w:name="_ozahbzcgsud9" w:colFirst="0" w:colLast="0"/>
      <w:bookmarkEnd w:id="1487"/>
      <w:r>
        <w:t>Цикл while</w:t>
      </w:r>
    </w:p>
    <w:p w:rsidR="00D46683" w:rsidRPr="0026416D" w:rsidRDefault="00D46683">
      <w:pPr>
        <w:pStyle w:val="normal0"/>
      </w:pPr>
      <w:r>
        <w:t>Задача: Ввести целое положительное число (&lt;2000000000) и определить количество цифр в нем.</w:t>
      </w:r>
    </w:p>
    <w:p w:rsidR="00D46683" w:rsidRDefault="00D46683">
      <w:pPr>
        <w:pStyle w:val="normal0"/>
        <w:jc w:val="center"/>
      </w:pPr>
      <w:r>
        <w:rPr>
          <w:noProof/>
        </w:rPr>
        <w:pict>
          <v:shape id="image9.png" o:spid="_x0000_i1027" type="#_x0000_t75" style="width:267.75pt;height:186pt;visibility:visible">
            <v:imagedata r:id="rId10" o:title=""/>
          </v:shape>
        </w:pict>
      </w:r>
    </w:p>
    <w:p w:rsidR="00D46683" w:rsidRDefault="00D46683">
      <w:pPr>
        <w:pStyle w:val="normal0"/>
        <w:jc w:val="center"/>
      </w:pPr>
    </w:p>
    <w:p w:rsidR="00D46683" w:rsidRDefault="00D46683">
      <w:pPr>
        <w:pStyle w:val="normal0"/>
        <w:jc w:val="center"/>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keepNext/>
              <w:keepLines/>
              <w:widowControl w:val="0"/>
              <w:spacing w:before="0" w:after="0" w:line="240" w:lineRule="auto"/>
              <w:contextualSpacing/>
              <w:outlineLvl w:val="0"/>
              <w:rPr>
                <w:color w:val="000000"/>
                <w:lang w:val="en-US"/>
                <w:rPrChange w:id="1488" w:author="Unknown">
                  <w:rPr>
                    <w:b/>
                    <w:color w:val="000000"/>
                  </w:rPr>
                </w:rPrChange>
              </w:rPr>
            </w:pPr>
            <w:r w:rsidRPr="00D46683">
              <w:rPr>
                <w:color w:val="000088"/>
                <w:lang w:val="en-US"/>
                <w:rPrChange w:id="1489" w:author="Валера " w:date="2017-08-07T22:44:00Z">
                  <w:rPr>
                    <w:color w:val="000088"/>
                  </w:rPr>
                </w:rPrChange>
              </w:rPr>
              <w:t>int</w:t>
            </w:r>
            <w:r w:rsidRPr="00D46683">
              <w:rPr>
                <w:color w:val="000000"/>
                <w:lang w:val="en-US"/>
                <w:rPrChange w:id="1490" w:author="Валера " w:date="2017-08-07T22:44:00Z">
                  <w:rPr>
                    <w:color w:val="000000"/>
                  </w:rPr>
                </w:rPrChange>
              </w:rPr>
              <w:t xml:space="preserve"> n</w:t>
            </w:r>
            <w:r w:rsidRPr="00D46683">
              <w:rPr>
                <w:color w:val="666600"/>
                <w:lang w:val="en-US"/>
                <w:rPrChange w:id="1491" w:author="Валера " w:date="2017-08-07T22:44:00Z">
                  <w:rPr>
                    <w:color w:val="666600"/>
                  </w:rPr>
                </w:rPrChange>
              </w:rPr>
              <w:t>=</w:t>
            </w:r>
            <w:r w:rsidRPr="00D46683">
              <w:rPr>
                <w:color w:val="000088"/>
                <w:lang w:val="en-US"/>
                <w:rPrChange w:id="1492" w:author="Валера " w:date="2017-08-07T22:44:00Z">
                  <w:rPr>
                    <w:color w:val="000088"/>
                  </w:rPr>
                </w:rPrChange>
              </w:rPr>
              <w:t>int</w:t>
            </w:r>
            <w:r w:rsidRPr="00D46683">
              <w:rPr>
                <w:color w:val="666600"/>
                <w:lang w:val="en-US"/>
                <w:rPrChange w:id="1493" w:author="Валера " w:date="2017-08-07T22:44:00Z">
                  <w:rPr>
                    <w:color w:val="666600"/>
                  </w:rPr>
                </w:rPrChange>
              </w:rPr>
              <w:t>.</w:t>
            </w:r>
            <w:r w:rsidRPr="00D46683">
              <w:rPr>
                <w:color w:val="660066"/>
                <w:lang w:val="en-US"/>
                <w:rPrChange w:id="1494" w:author="Валера " w:date="2017-08-07T22:44:00Z">
                  <w:rPr>
                    <w:color w:val="660066"/>
                  </w:rPr>
                </w:rPrChange>
              </w:rPr>
              <w:t>Parse</w:t>
            </w:r>
            <w:r w:rsidRPr="00D46683">
              <w:rPr>
                <w:color w:val="666600"/>
                <w:lang w:val="en-US"/>
                <w:rPrChange w:id="1495" w:author="Валера " w:date="2017-08-07T22:44:00Z">
                  <w:rPr>
                    <w:color w:val="666600"/>
                  </w:rPr>
                </w:rPrChange>
              </w:rPr>
              <w:t>(</w:t>
            </w:r>
            <w:r w:rsidRPr="00D46683">
              <w:rPr>
                <w:color w:val="660066"/>
                <w:lang w:val="en-US"/>
                <w:rPrChange w:id="1496" w:author="Валера " w:date="2017-08-07T22:44:00Z">
                  <w:rPr>
                    <w:color w:val="660066"/>
                  </w:rPr>
                </w:rPrChange>
              </w:rPr>
              <w:t>Console</w:t>
            </w:r>
            <w:r w:rsidRPr="00D46683">
              <w:rPr>
                <w:color w:val="666600"/>
                <w:lang w:val="en-US"/>
                <w:rPrChange w:id="1497" w:author="Валера " w:date="2017-08-07T22:44:00Z">
                  <w:rPr>
                    <w:color w:val="666600"/>
                  </w:rPr>
                </w:rPrChange>
              </w:rPr>
              <w:t>.</w:t>
            </w:r>
            <w:r w:rsidRPr="00D46683">
              <w:rPr>
                <w:color w:val="660066"/>
                <w:lang w:val="en-US"/>
                <w:rPrChange w:id="1498" w:author="Валера " w:date="2017-08-07T22:44:00Z">
                  <w:rPr>
                    <w:color w:val="660066"/>
                  </w:rPr>
                </w:rPrChange>
              </w:rPr>
              <w:t>ReadLine</w:t>
            </w:r>
            <w:r w:rsidRPr="00D46683">
              <w:rPr>
                <w:color w:val="666600"/>
                <w:lang w:val="en-US"/>
                <w:rPrChange w:id="1499" w:author="Валера " w:date="2017-08-07T22:44:00Z">
                  <w:rPr>
                    <w:color w:val="666600"/>
                  </w:rPr>
                </w:rPrChange>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500" w:author="Unknown">
                  <w:rPr>
                    <w:b/>
                    <w:color w:val="000000"/>
                  </w:rPr>
                </w:rPrChange>
              </w:rPr>
            </w:pPr>
            <w:r w:rsidRPr="00D46683">
              <w:rPr>
                <w:color w:val="000088"/>
                <w:lang w:val="en-US"/>
                <w:rPrChange w:id="1501" w:author="Валера " w:date="2017-08-07T22:44:00Z">
                  <w:rPr>
                    <w:color w:val="000088"/>
                  </w:rPr>
                </w:rPrChange>
              </w:rPr>
              <w:t>int</w:t>
            </w:r>
            <w:r w:rsidRPr="00D46683">
              <w:rPr>
                <w:color w:val="000000"/>
                <w:lang w:val="en-US"/>
                <w:rPrChange w:id="1502" w:author="Валера " w:date="2017-08-07T22:44:00Z">
                  <w:rPr>
                    <w:color w:val="000000"/>
                  </w:rPr>
                </w:rPrChange>
              </w:rPr>
              <w:t xml:space="preserve"> count</w:t>
            </w:r>
            <w:r w:rsidRPr="00D46683">
              <w:rPr>
                <w:color w:val="666600"/>
                <w:lang w:val="en-US"/>
                <w:rPrChange w:id="1503" w:author="Валера " w:date="2017-08-07T22:44:00Z">
                  <w:rPr>
                    <w:color w:val="666600"/>
                  </w:rPr>
                </w:rPrChange>
              </w:rPr>
              <w:t>=</w:t>
            </w:r>
            <w:r w:rsidRPr="00D46683">
              <w:rPr>
                <w:color w:val="006666"/>
                <w:lang w:val="en-US"/>
                <w:rPrChange w:id="1504" w:author="Валера " w:date="2017-08-07T22:44:00Z">
                  <w:rPr>
                    <w:color w:val="006666"/>
                  </w:rPr>
                </w:rPrChange>
              </w:rPr>
              <w:t>0;</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505" w:author="Unknown">
                  <w:rPr>
                    <w:b/>
                    <w:color w:val="000000"/>
                  </w:rPr>
                </w:rPrChange>
              </w:rPr>
            </w:pPr>
            <w:r w:rsidRPr="00D46683">
              <w:rPr>
                <w:color w:val="000088"/>
                <w:lang w:val="en-US"/>
                <w:rPrChange w:id="1506" w:author="Валера " w:date="2017-08-07T22:44:00Z">
                  <w:rPr>
                    <w:color w:val="000088"/>
                  </w:rPr>
                </w:rPrChange>
              </w:rPr>
              <w:t>while</w:t>
            </w:r>
            <w:r w:rsidRPr="00D46683">
              <w:rPr>
                <w:color w:val="666600"/>
                <w:lang w:val="en-US"/>
                <w:rPrChange w:id="1507" w:author="Валера " w:date="2017-08-07T22:44:00Z">
                  <w:rPr>
                    <w:color w:val="666600"/>
                  </w:rPr>
                </w:rPrChange>
              </w:rPr>
              <w:t>(</w:t>
            </w:r>
            <w:r w:rsidRPr="00D46683">
              <w:rPr>
                <w:color w:val="000000"/>
                <w:lang w:val="en-US"/>
                <w:rPrChange w:id="1508" w:author="Валера " w:date="2017-08-07T22:44:00Z">
                  <w:rPr>
                    <w:color w:val="000000"/>
                  </w:rPr>
                </w:rPrChange>
              </w:rPr>
              <w:t>n</w:t>
            </w:r>
            <w:r w:rsidRPr="00D46683">
              <w:rPr>
                <w:color w:val="666600"/>
                <w:lang w:val="en-US"/>
                <w:rPrChange w:id="1509" w:author="Валера " w:date="2017-08-07T22:44:00Z">
                  <w:rPr>
                    <w:color w:val="666600"/>
                  </w:rPr>
                </w:rPrChange>
              </w:rPr>
              <w:t>!=</w:t>
            </w:r>
            <w:r w:rsidRPr="00D46683">
              <w:rPr>
                <w:color w:val="006666"/>
                <w:lang w:val="en-US"/>
                <w:rPrChange w:id="1510" w:author="Валера " w:date="2017-08-07T22:44:00Z">
                  <w:rPr>
                    <w:color w:val="006666"/>
                  </w:rPr>
                </w:rPrChange>
              </w:rPr>
              <w:t>0)</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511" w:author="Unknown">
                  <w:rPr>
                    <w:b/>
                    <w:color w:val="000000"/>
                  </w:rPr>
                </w:rPrChange>
              </w:rPr>
            </w:pPr>
            <w:r>
              <w:rPr>
                <w:color w:val="000000"/>
                <w:lang w:val="en-US"/>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512" w:author="Unknown">
                  <w:rPr>
                    <w:b/>
                    <w:color w:val="000000"/>
                  </w:rPr>
                </w:rPrChange>
              </w:rPr>
            </w:pPr>
            <w:r>
              <w:rPr>
                <w:color w:val="000000"/>
                <w:lang w:val="en-US"/>
              </w:rPr>
              <w:tab/>
            </w:r>
            <w:r w:rsidRPr="00D46683">
              <w:rPr>
                <w:color w:val="000000"/>
                <w:lang w:val="en-US"/>
                <w:rPrChange w:id="1513" w:author="Валера " w:date="2017-08-07T22:44:00Z">
                  <w:rPr>
                    <w:color w:val="000000"/>
                  </w:rPr>
                </w:rPrChange>
              </w:rPr>
              <w:t>count</w:t>
            </w:r>
            <w:r w:rsidRPr="00D46683">
              <w:rPr>
                <w:color w:val="666600"/>
                <w:lang w:val="en-US"/>
                <w:rPrChange w:id="1514" w:author="Валера " w:date="2017-08-07T22:44:00Z">
                  <w:rPr>
                    <w:color w:val="666600"/>
                  </w:rPr>
                </w:rPrChange>
              </w:rPr>
              <w:t>++;</w:t>
            </w:r>
          </w:p>
          <w:p w:rsidR="00D46683" w:rsidRPr="00D46683" w:rsidRDefault="00D46683" w:rsidP="00E92E7E">
            <w:pPr>
              <w:pStyle w:val="normal0"/>
              <w:keepNext/>
              <w:keepLines/>
              <w:widowControl w:val="0"/>
              <w:spacing w:before="0" w:after="0" w:line="240" w:lineRule="auto"/>
              <w:contextualSpacing/>
              <w:outlineLvl w:val="0"/>
              <w:rPr>
                <w:color w:val="000000"/>
                <w:rPrChange w:id="1515" w:author="Unknown">
                  <w:rPr>
                    <w:b/>
                    <w:color w:val="000000"/>
                  </w:rPr>
                </w:rPrChange>
              </w:rPr>
            </w:pPr>
            <w:r>
              <w:rPr>
                <w:color w:val="000000"/>
                <w:lang w:val="en-US"/>
              </w:rPr>
              <w:tab/>
            </w:r>
            <w:r w:rsidRPr="00E92E7E">
              <w:rPr>
                <w:color w:val="000000"/>
              </w:rPr>
              <w:t>n</w:t>
            </w:r>
            <w:r>
              <w:rPr>
                <w:color w:val="666600"/>
              </w:rPr>
              <w:t>=</w:t>
            </w:r>
            <w:r w:rsidRPr="00E92E7E">
              <w:rPr>
                <w:color w:val="000000"/>
              </w:rPr>
              <w:t>n</w:t>
            </w:r>
            <w:r>
              <w:rPr>
                <w:color w:val="666600"/>
              </w:rPr>
              <w:t>/</w:t>
            </w:r>
            <w:r>
              <w:rPr>
                <w:color w:val="006666"/>
              </w:rPr>
              <w:t>10</w:t>
            </w:r>
            <w:r>
              <w:rPr>
                <w:color w:val="666600"/>
              </w:rPr>
              <w:t>;</w:t>
            </w:r>
            <w:r>
              <w:rPr>
                <w:color w:val="880000"/>
              </w:rPr>
              <w:t xml:space="preserve">// так как </w:t>
            </w:r>
            <w:r w:rsidRPr="00E92E7E">
              <w:rPr>
                <w:color w:val="880000"/>
              </w:rPr>
              <w:t>n</w:t>
            </w:r>
            <w:r>
              <w:rPr>
                <w:color w:val="880000"/>
              </w:rPr>
              <w:t>-целое, деление целочисленное</w:t>
            </w:r>
            <w:r>
              <w:rPr>
                <w:color w:val="880000"/>
              </w:rPr>
              <w:tab/>
            </w:r>
          </w:p>
          <w:p w:rsidR="00D46683" w:rsidRPr="00E92E7E" w:rsidRDefault="00D46683" w:rsidP="00E92E7E">
            <w:pPr>
              <w:pStyle w:val="normal0"/>
              <w:widowControl w:val="0"/>
              <w:spacing w:before="0" w:after="0" w:line="240" w:lineRule="auto"/>
              <w:rPr>
                <w:color w:val="000000"/>
              </w:rPr>
            </w:pPr>
            <w:r w:rsidRPr="00E92E7E">
              <w:rPr>
                <w:color w:val="000000"/>
              </w:rPr>
              <w:t>}</w:t>
            </w:r>
          </w:p>
          <w:p w:rsidR="00D46683" w:rsidRPr="00E92E7E" w:rsidRDefault="00D46683" w:rsidP="00E92E7E">
            <w:pPr>
              <w:pStyle w:val="normal0"/>
              <w:widowControl w:val="0"/>
              <w:spacing w:before="0" w:after="0" w:line="240" w:lineRule="auto"/>
              <w:rPr>
                <w:color w:val="000000"/>
              </w:rPr>
            </w:pPr>
            <w:r w:rsidRPr="00E92E7E">
              <w:rPr>
                <w:color w:val="660066"/>
              </w:rPr>
              <w:t>Console</w:t>
            </w:r>
            <w:r w:rsidRPr="00E92E7E">
              <w:rPr>
                <w:color w:val="666600"/>
              </w:rPr>
              <w:t>.</w:t>
            </w:r>
            <w:r w:rsidRPr="00E92E7E">
              <w:rPr>
                <w:color w:val="660066"/>
              </w:rPr>
              <w:t>WriteLine</w:t>
            </w:r>
            <w:r w:rsidRPr="00E92E7E">
              <w:rPr>
                <w:color w:val="666600"/>
              </w:rPr>
              <w:t>(</w:t>
            </w:r>
            <w:r w:rsidRPr="00E92E7E">
              <w:rPr>
                <w:color w:val="000000"/>
              </w:rPr>
              <w:t>count</w:t>
            </w:r>
            <w:r w:rsidRPr="00E92E7E">
              <w:rPr>
                <w:color w:val="666600"/>
              </w:rPr>
              <w:t>);</w:t>
            </w:r>
          </w:p>
        </w:tc>
      </w:tr>
    </w:tbl>
    <w:p w:rsidR="00D46683" w:rsidRDefault="00D46683">
      <w:pPr>
        <w:pStyle w:val="normal0"/>
      </w:pPr>
    </w:p>
    <w:p w:rsidR="00D46683" w:rsidRDefault="00D46683">
      <w:pPr>
        <w:pStyle w:val="normal0"/>
      </w:pPr>
      <w:r>
        <w:t>Формат оператора while: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Default="00D46683">
            <w:pPr>
              <w:pStyle w:val="normal0"/>
            </w:pPr>
            <w:r w:rsidRPr="00E92E7E">
              <w:rPr>
                <w:color w:val="000088"/>
              </w:rPr>
              <w:t>while</w:t>
            </w:r>
            <w:r w:rsidRPr="00E92E7E">
              <w:rPr>
                <w:color w:val="000000"/>
              </w:rPr>
              <w:t xml:space="preserve"> </w:t>
            </w:r>
            <w:r w:rsidRPr="00E92E7E">
              <w:rPr>
                <w:color w:val="666600"/>
              </w:rPr>
              <w:t>(условие)</w:t>
            </w:r>
            <w:r w:rsidRPr="00E92E7E">
              <w:rPr>
                <w:color w:val="000000"/>
              </w:rPr>
              <w:t xml:space="preserve"> </w:t>
            </w:r>
            <w:r w:rsidRPr="00E92E7E">
              <w:rPr>
                <w:color w:val="000000"/>
              </w:rPr>
              <w:br/>
            </w:r>
            <w:r w:rsidRPr="00E92E7E">
              <w:rPr>
                <w:color w:val="666600"/>
              </w:rPr>
              <w:t>{</w:t>
            </w:r>
            <w:r w:rsidRPr="00E92E7E">
              <w:rPr>
                <w:color w:val="000000"/>
              </w:rPr>
              <w:br/>
              <w:t xml:space="preserve">  </w:t>
            </w:r>
            <w:r w:rsidRPr="00E92E7E">
              <w:rPr>
                <w:color w:val="666600"/>
              </w:rPr>
              <w:t>оператор;</w:t>
            </w:r>
            <w:r w:rsidRPr="00E92E7E">
              <w:rPr>
                <w:color w:val="000000"/>
              </w:rPr>
              <w:br/>
              <w:t>}</w:t>
            </w:r>
          </w:p>
        </w:tc>
      </w:tr>
    </w:tbl>
    <w:p w:rsidR="00D46683" w:rsidRDefault="00D46683">
      <w:pPr>
        <w:pStyle w:val="normal0"/>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D46683" w:rsidRPr="00E92E7E" w:rsidRDefault="00D46683">
            <w:pPr>
              <w:pStyle w:val="normal0"/>
              <w:rPr>
                <w:b/>
                <w:color w:val="000000"/>
              </w:rPr>
            </w:pPr>
          </w:p>
        </w:tc>
      </w:tr>
    </w:tbl>
    <w:p w:rsidR="00D46683" w:rsidRDefault="00D46683">
      <w:pPr>
        <w:pStyle w:val="normal0"/>
      </w:pPr>
    </w:p>
    <w:p w:rsidR="00D46683" w:rsidRDefault="00D46683">
      <w:pPr>
        <w:pStyle w:val="normal0"/>
        <w:numPr>
          <w:ilvl w:val="0"/>
          <w:numId w:val="1"/>
        </w:numPr>
        <w:ind w:hanging="360"/>
        <w:contextualSpacing/>
      </w:pPr>
      <w:r>
        <w:t>можно использовать сложные условия;</w:t>
      </w:r>
    </w:p>
    <w:p w:rsidR="00D46683" w:rsidRPr="0026416D" w:rsidRDefault="00D46683">
      <w:pPr>
        <w:pStyle w:val="normal0"/>
        <w:numPr>
          <w:ilvl w:val="0"/>
          <w:numId w:val="1"/>
        </w:numPr>
        <w:ind w:hanging="360"/>
        <w:contextualSpacing/>
      </w:pPr>
      <w:r>
        <w:t>если в теле цикла только один оператор,  скобки { и } можно не писать.</w:t>
      </w:r>
    </w:p>
    <w:p w:rsidR="00D46683" w:rsidRPr="0026416D" w:rsidRDefault="00D46683">
      <w:pPr>
        <w:pStyle w:val="Heading2"/>
        <w:contextualSpacing w:val="0"/>
      </w:pPr>
      <w:bookmarkStart w:id="1516" w:name="_uyfmuoe4etgo" w:colFirst="0" w:colLast="0"/>
      <w:bookmarkEnd w:id="1516"/>
      <w:r w:rsidRPr="00D46683">
        <w:rPr>
          <w:rPrChange w:id="1517" w:author="Валера " w:date="2017-08-06T20:38:00Z">
            <w:rPr>
              <w:color w:val="2C2D30"/>
              <w:sz w:val="20"/>
            </w:rPr>
          </w:rPrChange>
        </w:rPr>
        <w:t xml:space="preserve">Цикл </w:t>
      </w:r>
      <w:r>
        <w:t>do</w:t>
      </w:r>
      <w:r w:rsidRPr="00D46683">
        <w:rPr>
          <w:rPrChange w:id="1518" w:author="Валера " w:date="2017-08-06T20:38:00Z">
            <w:rPr>
              <w:color w:val="2C2D30"/>
              <w:sz w:val="20"/>
            </w:rPr>
          </w:rPrChange>
        </w:rPr>
        <w:t xml:space="preserve"> </w:t>
      </w:r>
      <w:r>
        <w:t>while</w:t>
      </w:r>
    </w:p>
    <w:p w:rsidR="00D46683" w:rsidRPr="0026416D" w:rsidRDefault="00D46683">
      <w:pPr>
        <w:pStyle w:val="normal0"/>
      </w:pPr>
      <w:r>
        <w:t>Задача. Организовать ввод данных, ограничив значения числами от 1 до 99.</w:t>
      </w:r>
    </w:p>
    <w:p w:rsidR="00D46683" w:rsidRDefault="00D46683">
      <w:pPr>
        <w:pStyle w:val="normal0"/>
        <w:jc w:val="center"/>
      </w:pPr>
      <w:r>
        <w:rPr>
          <w:noProof/>
        </w:rPr>
        <w:pict>
          <v:shape id="image10.png" o:spid="_x0000_i1028" type="#_x0000_t75" style="width:249pt;height:187.5pt;visibility:visible">
            <v:imagedata r:id="rId11" o:title=""/>
          </v:shape>
        </w:pic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RPr="0026416D"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keepNext/>
              <w:keepLines/>
              <w:widowControl w:val="0"/>
              <w:spacing w:before="0" w:after="0" w:line="240" w:lineRule="auto"/>
              <w:contextualSpacing/>
              <w:outlineLvl w:val="0"/>
              <w:rPr>
                <w:color w:val="000000"/>
                <w:lang w:val="en-US"/>
                <w:rPrChange w:id="1519" w:author="Unknown">
                  <w:rPr>
                    <w:b/>
                    <w:color w:val="000000"/>
                  </w:rPr>
                </w:rPrChange>
              </w:rPr>
            </w:pPr>
            <w:r w:rsidRPr="00D46683">
              <w:rPr>
                <w:color w:val="000088"/>
                <w:lang w:val="en-US"/>
                <w:rPrChange w:id="1520" w:author="Валера " w:date="2017-08-07T22:44:00Z">
                  <w:rPr>
                    <w:color w:val="000088"/>
                  </w:rPr>
                </w:rPrChange>
              </w:rPr>
              <w:t>int</w:t>
            </w:r>
            <w:r w:rsidRPr="00D46683">
              <w:rPr>
                <w:color w:val="000000"/>
                <w:lang w:val="en-US"/>
                <w:rPrChange w:id="1521" w:author="Валера " w:date="2017-08-07T22:44:00Z">
                  <w:rPr>
                    <w:color w:val="000000"/>
                  </w:rPr>
                </w:rPrChange>
              </w:rPr>
              <w:t xml:space="preserve"> a</w:t>
            </w:r>
            <w:r w:rsidRPr="00D46683">
              <w:rPr>
                <w:color w:val="666600"/>
                <w:lang w:val="en-US"/>
                <w:rPrChange w:id="1522" w:author="Валера " w:date="2017-08-07T22:44:00Z">
                  <w:rPr>
                    <w:color w:val="666600"/>
                  </w:rPr>
                </w:rPrChange>
              </w:rPr>
              <w:t>,</w:t>
            </w:r>
            <w:r w:rsidRPr="00D46683">
              <w:rPr>
                <w:color w:val="000000"/>
                <w:lang w:val="en-US"/>
                <w:rPrChange w:id="1523" w:author="Валера " w:date="2017-08-07T22:44:00Z">
                  <w:rPr>
                    <w:color w:val="000000"/>
                  </w:rPr>
                </w:rPrChange>
              </w:rPr>
              <w:t>count</w:t>
            </w:r>
            <w:r w:rsidRPr="00D46683">
              <w:rPr>
                <w:color w:val="666600"/>
                <w:lang w:val="en-US"/>
                <w:rPrChange w:id="1524" w:author="Валера " w:date="2017-08-07T22:44:00Z">
                  <w:rPr>
                    <w:color w:val="666600"/>
                  </w:rPr>
                </w:rPrChange>
              </w:rPr>
              <w:t>=</w:t>
            </w:r>
            <w:r w:rsidRPr="00D46683">
              <w:rPr>
                <w:color w:val="006666"/>
                <w:lang w:val="en-US"/>
                <w:rPrChange w:id="1525" w:author="Валера " w:date="2017-08-07T22:44:00Z">
                  <w:rPr>
                    <w:color w:val="006666"/>
                  </w:rPr>
                </w:rPrChange>
              </w:rPr>
              <w:t>0;</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526" w:author="Unknown">
                  <w:rPr>
                    <w:b/>
                    <w:color w:val="000000"/>
                  </w:rPr>
                </w:rPrChange>
              </w:rPr>
            </w:pPr>
            <w:r w:rsidRPr="00D46683">
              <w:rPr>
                <w:color w:val="000088"/>
                <w:lang w:val="en-US"/>
                <w:rPrChange w:id="1527" w:author="Валера " w:date="2017-08-07T22:44:00Z">
                  <w:rPr>
                    <w:color w:val="000088"/>
                  </w:rPr>
                </w:rPrChange>
              </w:rPr>
              <w:t>do</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528" w:author="Unknown">
                  <w:rPr>
                    <w:b/>
                    <w:color w:val="000000"/>
                  </w:rPr>
                </w:rPrChange>
              </w:rPr>
            </w:pPr>
            <w:r>
              <w:rPr>
                <w:color w:val="000000"/>
                <w:lang w:val="en-US"/>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529" w:author="Unknown">
                  <w:rPr>
                    <w:b/>
                    <w:color w:val="000000"/>
                  </w:rPr>
                </w:rPrChange>
              </w:rPr>
            </w:pPr>
            <w:r>
              <w:rPr>
                <w:color w:val="000000"/>
                <w:lang w:val="en-US"/>
              </w:rPr>
              <w:tab/>
            </w:r>
            <w:r w:rsidRPr="00D46683">
              <w:rPr>
                <w:color w:val="660066"/>
                <w:lang w:val="en-US"/>
                <w:rPrChange w:id="1530" w:author="Валера " w:date="2017-08-07T22:44:00Z">
                  <w:rPr>
                    <w:color w:val="660066"/>
                  </w:rPr>
                </w:rPrChange>
              </w:rPr>
              <w:t>Console</w:t>
            </w:r>
            <w:r w:rsidRPr="00D46683">
              <w:rPr>
                <w:color w:val="666600"/>
                <w:lang w:val="en-US"/>
                <w:rPrChange w:id="1531" w:author="Валера " w:date="2017-08-07T22:44:00Z">
                  <w:rPr>
                    <w:color w:val="666600"/>
                  </w:rPr>
                </w:rPrChange>
              </w:rPr>
              <w:t>.</w:t>
            </w:r>
            <w:r w:rsidRPr="00D46683">
              <w:rPr>
                <w:color w:val="660066"/>
                <w:lang w:val="en-US"/>
                <w:rPrChange w:id="1532" w:author="Валера " w:date="2017-08-07T22:44:00Z">
                  <w:rPr>
                    <w:color w:val="660066"/>
                  </w:rPr>
                </w:rPrChange>
              </w:rPr>
              <w:t>Write</w:t>
            </w:r>
            <w:r w:rsidRPr="00D46683">
              <w:rPr>
                <w:color w:val="666600"/>
                <w:lang w:val="en-US"/>
                <w:rPrChange w:id="1533" w:author="Валера " w:date="2017-08-07T22:44:00Z">
                  <w:rPr>
                    <w:color w:val="666600"/>
                  </w:rPr>
                </w:rPrChange>
              </w:rPr>
              <w:t>(</w:t>
            </w:r>
            <w:r w:rsidRPr="00D46683">
              <w:rPr>
                <w:color w:val="008800"/>
                <w:lang w:val="en-US"/>
                <w:rPrChange w:id="1534" w:author="Валера " w:date="2017-08-07T22:44:00Z">
                  <w:rPr>
                    <w:color w:val="008800"/>
                  </w:rPr>
                </w:rPrChange>
              </w:rPr>
              <w:t>"</w:t>
            </w:r>
            <w:r w:rsidRPr="00E92E7E">
              <w:rPr>
                <w:color w:val="008800"/>
              </w:rPr>
              <w:t>Введите</w:t>
            </w:r>
            <w:r w:rsidRPr="00D46683">
              <w:rPr>
                <w:color w:val="008800"/>
                <w:lang w:val="en-US"/>
                <w:rPrChange w:id="1535" w:author="Валера " w:date="2017-08-07T22:44:00Z">
                  <w:rPr>
                    <w:color w:val="008800"/>
                  </w:rPr>
                </w:rPrChange>
              </w:rPr>
              <w:t xml:space="preserve"> </w:t>
            </w:r>
            <w:r w:rsidRPr="00E92E7E">
              <w:rPr>
                <w:color w:val="008800"/>
              </w:rPr>
              <w:t>возраст</w:t>
            </w:r>
            <w:r w:rsidRPr="00D46683">
              <w:rPr>
                <w:color w:val="008800"/>
                <w:lang w:val="en-US"/>
                <w:rPrChange w:id="1536" w:author="Валера " w:date="2017-08-07T22:44:00Z">
                  <w:rPr>
                    <w:color w:val="008800"/>
                  </w:rPr>
                </w:rPrChange>
              </w:rPr>
              <w:t>:"</w:t>
            </w:r>
            <w:r w:rsidRPr="00D46683">
              <w:rPr>
                <w:color w:val="666600"/>
                <w:lang w:val="en-US"/>
                <w:rPrChange w:id="1537" w:author="Валера " w:date="2017-08-07T22:44:00Z">
                  <w:rPr>
                    <w:color w:val="666600"/>
                  </w:rPr>
                </w:rPrChange>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538" w:author="Unknown">
                  <w:rPr>
                    <w:b/>
                    <w:color w:val="000000"/>
                  </w:rPr>
                </w:rPrChange>
              </w:rPr>
            </w:pPr>
            <w:r>
              <w:rPr>
                <w:color w:val="000000"/>
                <w:lang w:val="en-US"/>
              </w:rPr>
              <w:tab/>
            </w:r>
            <w:r w:rsidRPr="00D46683">
              <w:rPr>
                <w:color w:val="000000"/>
                <w:lang w:val="en-US"/>
                <w:rPrChange w:id="1539" w:author="Валера " w:date="2017-08-07T22:44:00Z">
                  <w:rPr>
                    <w:color w:val="000000"/>
                  </w:rPr>
                </w:rPrChange>
              </w:rPr>
              <w:t>a</w:t>
            </w:r>
            <w:r w:rsidRPr="00D46683">
              <w:rPr>
                <w:color w:val="666600"/>
                <w:lang w:val="en-US"/>
                <w:rPrChange w:id="1540" w:author="Валера " w:date="2017-08-07T22:44:00Z">
                  <w:rPr>
                    <w:color w:val="666600"/>
                  </w:rPr>
                </w:rPrChange>
              </w:rPr>
              <w:t>=</w:t>
            </w:r>
            <w:r w:rsidRPr="00D46683">
              <w:rPr>
                <w:color w:val="000088"/>
                <w:lang w:val="en-US"/>
                <w:rPrChange w:id="1541" w:author="Валера " w:date="2017-08-07T22:44:00Z">
                  <w:rPr>
                    <w:color w:val="000088"/>
                  </w:rPr>
                </w:rPrChange>
              </w:rPr>
              <w:t>int</w:t>
            </w:r>
            <w:r w:rsidRPr="00D46683">
              <w:rPr>
                <w:color w:val="666600"/>
                <w:lang w:val="en-US"/>
                <w:rPrChange w:id="1542" w:author="Валера " w:date="2017-08-07T22:44:00Z">
                  <w:rPr>
                    <w:color w:val="666600"/>
                  </w:rPr>
                </w:rPrChange>
              </w:rPr>
              <w:t>.</w:t>
            </w:r>
            <w:r w:rsidRPr="00D46683">
              <w:rPr>
                <w:color w:val="660066"/>
                <w:lang w:val="en-US"/>
                <w:rPrChange w:id="1543" w:author="Валера " w:date="2017-08-07T22:44:00Z">
                  <w:rPr>
                    <w:color w:val="660066"/>
                  </w:rPr>
                </w:rPrChange>
              </w:rPr>
              <w:t>Parse</w:t>
            </w:r>
            <w:r w:rsidRPr="00D46683">
              <w:rPr>
                <w:color w:val="666600"/>
                <w:lang w:val="en-US"/>
                <w:rPrChange w:id="1544" w:author="Валера " w:date="2017-08-07T22:44:00Z">
                  <w:rPr>
                    <w:color w:val="666600"/>
                  </w:rPr>
                </w:rPrChange>
              </w:rPr>
              <w:t>(</w:t>
            </w:r>
            <w:r w:rsidRPr="00D46683">
              <w:rPr>
                <w:color w:val="660066"/>
                <w:lang w:val="en-US"/>
                <w:rPrChange w:id="1545" w:author="Валера " w:date="2017-08-07T22:44:00Z">
                  <w:rPr>
                    <w:color w:val="660066"/>
                  </w:rPr>
                </w:rPrChange>
              </w:rPr>
              <w:t>Console</w:t>
            </w:r>
            <w:r w:rsidRPr="00D46683">
              <w:rPr>
                <w:color w:val="666600"/>
                <w:lang w:val="en-US"/>
                <w:rPrChange w:id="1546" w:author="Валера " w:date="2017-08-07T22:44:00Z">
                  <w:rPr>
                    <w:color w:val="666600"/>
                  </w:rPr>
                </w:rPrChange>
              </w:rPr>
              <w:t>.</w:t>
            </w:r>
            <w:r w:rsidRPr="00D46683">
              <w:rPr>
                <w:color w:val="660066"/>
                <w:lang w:val="en-US"/>
                <w:rPrChange w:id="1547" w:author="Валера " w:date="2017-08-07T22:44:00Z">
                  <w:rPr>
                    <w:color w:val="660066"/>
                  </w:rPr>
                </w:rPrChange>
              </w:rPr>
              <w:t>ReadLine</w:t>
            </w:r>
            <w:r w:rsidRPr="00D46683">
              <w:rPr>
                <w:color w:val="666600"/>
                <w:lang w:val="en-US"/>
                <w:rPrChange w:id="1548" w:author="Валера " w:date="2017-08-07T22:44:00Z">
                  <w:rPr>
                    <w:color w:val="666600"/>
                  </w:rPr>
                </w:rPrChange>
              </w:rPr>
              <w:t>());</w:t>
            </w:r>
          </w:p>
          <w:p w:rsidR="00D46683" w:rsidRPr="00D46683" w:rsidRDefault="00D46683" w:rsidP="00E92E7E">
            <w:pPr>
              <w:pStyle w:val="normal0"/>
              <w:keepNext/>
              <w:keepLines/>
              <w:widowControl w:val="0"/>
              <w:spacing w:before="0" w:after="0" w:line="240" w:lineRule="auto"/>
              <w:contextualSpacing/>
              <w:outlineLvl w:val="0"/>
              <w:rPr>
                <w:color w:val="000000"/>
                <w:rPrChange w:id="1549" w:author="Unknown">
                  <w:rPr>
                    <w:b/>
                    <w:color w:val="000000"/>
                  </w:rPr>
                </w:rPrChange>
              </w:rPr>
            </w:pPr>
            <w:r>
              <w:rPr>
                <w:color w:val="000000"/>
                <w:lang w:val="en-US"/>
              </w:rPr>
              <w:tab/>
            </w:r>
            <w:r w:rsidRPr="00E92E7E">
              <w:rPr>
                <w:color w:val="000000"/>
              </w:rPr>
              <w:t>count</w:t>
            </w:r>
            <w:r>
              <w:rPr>
                <w:color w:val="666600"/>
              </w:rPr>
              <w:t>++;</w:t>
            </w:r>
          </w:p>
          <w:p w:rsidR="00D46683" w:rsidRPr="00D46683" w:rsidRDefault="00D46683" w:rsidP="00E92E7E">
            <w:pPr>
              <w:pStyle w:val="normal0"/>
              <w:keepNext/>
              <w:keepLines/>
              <w:widowControl w:val="0"/>
              <w:spacing w:before="0" w:after="0" w:line="240" w:lineRule="auto"/>
              <w:contextualSpacing/>
              <w:outlineLvl w:val="0"/>
              <w:rPr>
                <w:color w:val="000000"/>
                <w:rPrChange w:id="1550" w:author="Unknown">
                  <w:rPr>
                    <w:b/>
                    <w:color w:val="000000"/>
                  </w:rPr>
                </w:rPrChange>
              </w:rPr>
            </w:pPr>
            <w:r>
              <w:rPr>
                <w:color w:val="000000"/>
              </w:rPr>
              <w:t>}</w:t>
            </w:r>
          </w:p>
          <w:p w:rsidR="00D46683" w:rsidRPr="00D46683" w:rsidRDefault="00D46683" w:rsidP="00E92E7E">
            <w:pPr>
              <w:pStyle w:val="normal0"/>
              <w:keepNext/>
              <w:keepLines/>
              <w:widowControl w:val="0"/>
              <w:spacing w:before="0" w:after="0" w:line="240" w:lineRule="auto"/>
              <w:contextualSpacing/>
              <w:outlineLvl w:val="0"/>
              <w:rPr>
                <w:color w:val="000000"/>
                <w:rPrChange w:id="1551" w:author="Unknown">
                  <w:rPr>
                    <w:b/>
                    <w:color w:val="000000"/>
                  </w:rPr>
                </w:rPrChange>
              </w:rPr>
            </w:pPr>
            <w:r w:rsidRPr="00E92E7E">
              <w:rPr>
                <w:color w:val="000088"/>
              </w:rPr>
              <w:t>while</w:t>
            </w:r>
            <w:r>
              <w:rPr>
                <w:color w:val="666600"/>
              </w:rPr>
              <w:t>(</w:t>
            </w:r>
            <w:r w:rsidRPr="00E92E7E">
              <w:rPr>
                <w:color w:val="000000"/>
              </w:rPr>
              <w:t>a</w:t>
            </w:r>
            <w:r>
              <w:rPr>
                <w:color w:val="666600"/>
              </w:rPr>
              <w:t>&lt;</w:t>
            </w:r>
            <w:r>
              <w:rPr>
                <w:color w:val="006666"/>
              </w:rPr>
              <w:t>1</w:t>
            </w:r>
            <w:r>
              <w:rPr>
                <w:color w:val="000000"/>
              </w:rPr>
              <w:t xml:space="preserve"> </w:t>
            </w:r>
            <w:r>
              <w:rPr>
                <w:color w:val="666600"/>
              </w:rPr>
              <w:t>||</w:t>
            </w:r>
            <w:r>
              <w:rPr>
                <w:color w:val="000000"/>
              </w:rPr>
              <w:t xml:space="preserve"> </w:t>
            </w:r>
            <w:r w:rsidRPr="00E92E7E">
              <w:rPr>
                <w:color w:val="000000"/>
              </w:rPr>
              <w:t>a</w:t>
            </w:r>
            <w:r>
              <w:rPr>
                <w:color w:val="666600"/>
              </w:rPr>
              <w:t>&gt;</w:t>
            </w:r>
            <w:r>
              <w:rPr>
                <w:color w:val="006666"/>
              </w:rPr>
              <w:t>99</w:t>
            </w:r>
            <w:r>
              <w:rPr>
                <w:color w:val="666600"/>
              </w:rPr>
              <w:t>);</w:t>
            </w:r>
            <w:r>
              <w:rPr>
                <w:color w:val="880000"/>
              </w:rPr>
              <w:t>// Повторять пока условие истинно(</w:t>
            </w:r>
            <w:r w:rsidRPr="00E92E7E">
              <w:rPr>
                <w:color w:val="880000"/>
              </w:rPr>
              <w:t>true</w:t>
            </w:r>
            <w:r>
              <w:rPr>
                <w:color w:val="880000"/>
              </w:rPr>
              <w:t>)</w:t>
            </w:r>
          </w:p>
          <w:p w:rsidR="00D46683" w:rsidRPr="00D46683" w:rsidRDefault="00D46683" w:rsidP="00E92E7E">
            <w:pPr>
              <w:pStyle w:val="normal0"/>
              <w:keepNext/>
              <w:keepLines/>
              <w:widowControl w:val="0"/>
              <w:spacing w:before="0" w:after="0" w:line="240" w:lineRule="auto"/>
              <w:contextualSpacing/>
              <w:outlineLvl w:val="0"/>
              <w:rPr>
                <w:color w:val="000000"/>
                <w:rPrChange w:id="1552" w:author="Unknown">
                  <w:rPr>
                    <w:b/>
                    <w:color w:val="000000"/>
                  </w:rPr>
                </w:rPrChange>
              </w:rPr>
            </w:pPr>
            <w:r w:rsidRPr="00E92E7E">
              <w:rPr>
                <w:color w:val="660066"/>
              </w:rPr>
              <w:t>Console</w:t>
            </w:r>
            <w:r>
              <w:rPr>
                <w:color w:val="666600"/>
              </w:rPr>
              <w:t>.</w:t>
            </w:r>
            <w:r w:rsidRPr="00E92E7E">
              <w:rPr>
                <w:color w:val="660066"/>
              </w:rPr>
              <w:t>WriteLine</w:t>
            </w:r>
            <w:r>
              <w:rPr>
                <w:color w:val="666600"/>
              </w:rPr>
              <w:t>(</w:t>
            </w:r>
            <w:r>
              <w:rPr>
                <w:color w:val="008800"/>
              </w:rPr>
              <w:t>"Вы сделали "</w:t>
            </w:r>
            <w:r>
              <w:rPr>
                <w:color w:val="666600"/>
              </w:rPr>
              <w:t>+</w:t>
            </w:r>
            <w:r w:rsidRPr="00E92E7E">
              <w:rPr>
                <w:color w:val="000000"/>
              </w:rPr>
              <w:t>count</w:t>
            </w:r>
            <w:r>
              <w:rPr>
                <w:color w:val="666600"/>
              </w:rPr>
              <w:t>+</w:t>
            </w:r>
            <w:r>
              <w:rPr>
                <w:color w:val="008800"/>
              </w:rPr>
              <w:t>" попыток ввода"</w:t>
            </w:r>
            <w:r>
              <w:rPr>
                <w:color w:val="666600"/>
              </w:rPr>
              <w:t>);</w:t>
            </w:r>
          </w:p>
        </w:tc>
      </w:tr>
    </w:tbl>
    <w:p w:rsidR="00D46683" w:rsidRPr="0026416D" w:rsidRDefault="00D46683">
      <w:pPr>
        <w:pStyle w:val="normal0"/>
        <w:rPr>
          <w:b/>
        </w:rPr>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E92E7E" w:rsidRDefault="00D46683">
            <w:pPr>
              <w:pStyle w:val="normal0"/>
              <w:rPr>
                <w:color w:val="000000"/>
              </w:rPr>
            </w:pPr>
            <w:r w:rsidRPr="00E92E7E">
              <w:rPr>
                <w:color w:val="000088"/>
              </w:rPr>
              <w:t>do</w:t>
            </w:r>
            <w:r w:rsidRPr="00E92E7E">
              <w:rPr>
                <w:color w:val="000000"/>
              </w:rPr>
              <w:t xml:space="preserve"> </w:t>
            </w:r>
            <w:r w:rsidRPr="00E92E7E">
              <w:rPr>
                <w:color w:val="000000"/>
              </w:rPr>
              <w:br/>
            </w:r>
            <w:r w:rsidRPr="00E92E7E">
              <w:rPr>
                <w:color w:val="666600"/>
              </w:rPr>
              <w:t>{</w:t>
            </w:r>
            <w:r w:rsidRPr="00E92E7E">
              <w:rPr>
                <w:color w:val="000000"/>
              </w:rPr>
              <w:t xml:space="preserve"> </w:t>
            </w:r>
            <w:r w:rsidRPr="00E92E7E">
              <w:rPr>
                <w:color w:val="000000"/>
              </w:rPr>
              <w:br/>
              <w:t xml:space="preserve">  </w:t>
            </w:r>
            <w:r w:rsidRPr="00E92E7E">
              <w:rPr>
                <w:color w:val="666600"/>
              </w:rPr>
              <w:t>операторы;</w:t>
            </w:r>
            <w:r w:rsidRPr="00E92E7E">
              <w:rPr>
                <w:color w:val="000000"/>
              </w:rPr>
              <w:t xml:space="preserve"> </w:t>
            </w:r>
            <w:r w:rsidRPr="00E92E7E">
              <w:rPr>
                <w:color w:val="000000"/>
              </w:rPr>
              <w:br/>
            </w:r>
            <w:r w:rsidRPr="00E92E7E">
              <w:rPr>
                <w:color w:val="666600"/>
              </w:rPr>
              <w:t>}</w:t>
            </w:r>
            <w:r w:rsidRPr="00E92E7E">
              <w:rPr>
                <w:color w:val="000000"/>
              </w:rPr>
              <w:t xml:space="preserve"> </w:t>
            </w:r>
            <w:r w:rsidRPr="00E92E7E">
              <w:rPr>
                <w:color w:val="000000"/>
              </w:rPr>
              <w:br/>
            </w:r>
            <w:r w:rsidRPr="00E92E7E">
              <w:rPr>
                <w:color w:val="000088"/>
              </w:rPr>
              <w:t>while</w:t>
            </w:r>
            <w:r w:rsidRPr="00E92E7E">
              <w:rPr>
                <w:color w:val="000000"/>
              </w:rPr>
              <w:t xml:space="preserve"> </w:t>
            </w:r>
            <w:r w:rsidRPr="00E92E7E">
              <w:rPr>
                <w:color w:val="666600"/>
              </w:rPr>
              <w:t xml:space="preserve">(условие); </w:t>
            </w:r>
          </w:p>
        </w:tc>
      </w:tr>
    </w:tbl>
    <w:p w:rsidR="00D46683" w:rsidRDefault="00D46683">
      <w:pPr>
        <w:pStyle w:val="normal0"/>
        <w:rPr>
          <w:b/>
        </w:rPr>
      </w:pPr>
    </w:p>
    <w:p w:rsidR="00D46683" w:rsidRPr="0026416D" w:rsidRDefault="00D46683">
      <w:pPr>
        <w:pStyle w:val="normal0"/>
      </w:pPr>
      <w:r>
        <w:t>Тело цикла всегда выполняется хотя бы один раз.</w:t>
      </w:r>
    </w:p>
    <w:p w:rsidR="00D46683" w:rsidRPr="0026416D" w:rsidRDefault="00D46683">
      <w:pPr>
        <w:pStyle w:val="Heading2"/>
        <w:contextualSpacing w:val="0"/>
      </w:pPr>
      <w:bookmarkStart w:id="1553" w:name="_uszenkcwv6ej" w:colFirst="0" w:colLast="0"/>
      <w:bookmarkEnd w:id="1553"/>
    </w:p>
    <w:p w:rsidR="00D46683" w:rsidRPr="0026416D" w:rsidRDefault="00D46683">
      <w:pPr>
        <w:pStyle w:val="Heading2"/>
        <w:contextualSpacing w:val="0"/>
      </w:pPr>
      <w:bookmarkStart w:id="1554" w:name="_z726ynfiwzyu" w:colFirst="0" w:colLast="0"/>
      <w:bookmarkEnd w:id="1554"/>
      <w:r w:rsidRPr="00794792">
        <w:br w:type="page"/>
      </w:r>
    </w:p>
    <w:p w:rsidR="00D46683" w:rsidRPr="0026416D" w:rsidRDefault="00D46683">
      <w:pPr>
        <w:pStyle w:val="Heading2"/>
        <w:contextualSpacing w:val="0"/>
      </w:pPr>
      <w:bookmarkStart w:id="1555" w:name="_260yf04bt2j4" w:colFirst="0" w:colLast="0"/>
      <w:bookmarkEnd w:id="1555"/>
      <w:r w:rsidRPr="00D46683">
        <w:rPr>
          <w:rPrChange w:id="1556" w:author="Валера " w:date="2017-08-06T20:38:00Z">
            <w:rPr>
              <w:color w:val="2C2D30"/>
              <w:sz w:val="20"/>
            </w:rPr>
          </w:rPrChange>
        </w:rPr>
        <w:t xml:space="preserve">Оператор цикла </w:t>
      </w:r>
      <w:r>
        <w:t>for</w:t>
      </w:r>
    </w:p>
    <w:p w:rsidR="00D46683" w:rsidRPr="0026416D" w:rsidRDefault="00D46683">
      <w:pPr>
        <w:pStyle w:val="normal0"/>
      </w:pPr>
      <w:r>
        <w:t>Задача. Вывести на экран 5 раз слово «Привет».</w:t>
      </w:r>
    </w:p>
    <w:p w:rsidR="00D46683" w:rsidRPr="0026416D" w:rsidRDefault="00D46683">
      <w:pPr>
        <w:pStyle w:val="normal0"/>
      </w:pPr>
    </w:p>
    <w:p w:rsidR="00D46683" w:rsidRDefault="00D46683">
      <w:pPr>
        <w:pStyle w:val="normal0"/>
        <w:jc w:val="center"/>
      </w:pPr>
      <w:r>
        <w:rPr>
          <w:noProof/>
        </w:rPr>
        <w:pict>
          <v:shape id="image2.png" o:spid="_x0000_i1029" type="#_x0000_t75" style="width:213.75pt;height:132pt;visibility:visible">
            <v:imagedata r:id="rId12" o:title=""/>
          </v:shape>
        </w:pict>
      </w:r>
    </w:p>
    <w:p w:rsidR="00D46683" w:rsidRDefault="00D46683">
      <w:pPr>
        <w:pStyle w:val="normal0"/>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keepNext/>
              <w:keepLines/>
              <w:widowControl w:val="0"/>
              <w:spacing w:before="0" w:after="0" w:line="240" w:lineRule="auto"/>
              <w:contextualSpacing/>
              <w:outlineLvl w:val="0"/>
              <w:rPr>
                <w:color w:val="000000"/>
                <w:lang w:val="en-US"/>
                <w:rPrChange w:id="1557" w:author="Unknown">
                  <w:rPr>
                    <w:b/>
                    <w:color w:val="000000"/>
                  </w:rPr>
                </w:rPrChange>
              </w:rPr>
            </w:pPr>
            <w:r w:rsidRPr="00D46683">
              <w:rPr>
                <w:color w:val="000088"/>
                <w:lang w:val="en-US"/>
                <w:rPrChange w:id="1558" w:author="Валера " w:date="2017-08-07T22:44:00Z">
                  <w:rPr>
                    <w:color w:val="000088"/>
                  </w:rPr>
                </w:rPrChange>
              </w:rPr>
              <w:t>for</w:t>
            </w:r>
            <w:r w:rsidRPr="00D46683">
              <w:rPr>
                <w:color w:val="666600"/>
                <w:lang w:val="en-US"/>
                <w:rPrChange w:id="1559" w:author="Валера " w:date="2017-08-07T22:44:00Z">
                  <w:rPr>
                    <w:color w:val="666600"/>
                  </w:rPr>
                </w:rPrChange>
              </w:rPr>
              <w:t>(</w:t>
            </w:r>
            <w:r w:rsidRPr="00D46683">
              <w:rPr>
                <w:color w:val="000088"/>
                <w:lang w:val="en-US"/>
                <w:rPrChange w:id="1560" w:author="Валера " w:date="2017-08-07T22:44:00Z">
                  <w:rPr>
                    <w:color w:val="000088"/>
                  </w:rPr>
                </w:rPrChange>
              </w:rPr>
              <w:t>int</w:t>
            </w:r>
            <w:r w:rsidRPr="00D46683">
              <w:rPr>
                <w:color w:val="000000"/>
                <w:lang w:val="en-US"/>
                <w:rPrChange w:id="1561" w:author="Валера " w:date="2017-08-07T22:44:00Z">
                  <w:rPr>
                    <w:color w:val="000000"/>
                  </w:rPr>
                </w:rPrChange>
              </w:rPr>
              <w:t xml:space="preserve"> i</w:t>
            </w:r>
            <w:r w:rsidRPr="00D46683">
              <w:rPr>
                <w:color w:val="666600"/>
                <w:lang w:val="en-US"/>
                <w:rPrChange w:id="1562" w:author="Валера " w:date="2017-08-07T22:44:00Z">
                  <w:rPr>
                    <w:color w:val="666600"/>
                  </w:rPr>
                </w:rPrChange>
              </w:rPr>
              <w:t>=</w:t>
            </w:r>
            <w:r w:rsidRPr="00D46683">
              <w:rPr>
                <w:color w:val="006666"/>
                <w:lang w:val="en-US"/>
                <w:rPrChange w:id="1563" w:author="Валера " w:date="2017-08-07T22:44:00Z">
                  <w:rPr>
                    <w:color w:val="006666"/>
                  </w:rPr>
                </w:rPrChange>
              </w:rPr>
              <w:t>0</w:t>
            </w:r>
            <w:r w:rsidRPr="00D46683">
              <w:rPr>
                <w:color w:val="666600"/>
                <w:lang w:val="en-US"/>
                <w:rPrChange w:id="1564" w:author="Валера " w:date="2017-08-07T22:44:00Z">
                  <w:rPr>
                    <w:color w:val="666600"/>
                  </w:rPr>
                </w:rPrChange>
              </w:rPr>
              <w:t>;</w:t>
            </w:r>
            <w:r w:rsidRPr="00D46683">
              <w:rPr>
                <w:color w:val="000000"/>
                <w:lang w:val="en-US"/>
                <w:rPrChange w:id="1565" w:author="Валера " w:date="2017-08-07T22:44:00Z">
                  <w:rPr>
                    <w:color w:val="000000"/>
                  </w:rPr>
                </w:rPrChange>
              </w:rPr>
              <w:t>i</w:t>
            </w:r>
            <w:r w:rsidRPr="00D46683">
              <w:rPr>
                <w:color w:val="666600"/>
                <w:lang w:val="en-US"/>
                <w:rPrChange w:id="1566" w:author="Валера " w:date="2017-08-07T22:44:00Z">
                  <w:rPr>
                    <w:color w:val="666600"/>
                  </w:rPr>
                </w:rPrChange>
              </w:rPr>
              <w:t>&lt;</w:t>
            </w:r>
            <w:r w:rsidRPr="00D46683">
              <w:rPr>
                <w:color w:val="006666"/>
                <w:lang w:val="en-US"/>
                <w:rPrChange w:id="1567" w:author="Валера " w:date="2017-08-07T22:44:00Z">
                  <w:rPr>
                    <w:color w:val="006666"/>
                  </w:rPr>
                </w:rPrChange>
              </w:rPr>
              <w:t>5</w:t>
            </w:r>
            <w:r w:rsidRPr="00D46683">
              <w:rPr>
                <w:color w:val="666600"/>
                <w:lang w:val="en-US"/>
                <w:rPrChange w:id="1568" w:author="Валера " w:date="2017-08-07T22:44:00Z">
                  <w:rPr>
                    <w:color w:val="666600"/>
                  </w:rPr>
                </w:rPrChange>
              </w:rPr>
              <w:t>;</w:t>
            </w:r>
            <w:r w:rsidRPr="00D46683">
              <w:rPr>
                <w:color w:val="000000"/>
                <w:lang w:val="en-US"/>
                <w:rPrChange w:id="1569" w:author="Валера " w:date="2017-08-07T22:44:00Z">
                  <w:rPr>
                    <w:color w:val="000000"/>
                  </w:rPr>
                </w:rPrChange>
              </w:rPr>
              <w:t>i++</w:t>
            </w:r>
            <w:r w:rsidRPr="00D46683">
              <w:rPr>
                <w:color w:val="666600"/>
                <w:lang w:val="en-US"/>
                <w:rPrChange w:id="1570" w:author="Валера " w:date="2017-08-07T22:44:00Z">
                  <w:rPr>
                    <w:color w:val="666600"/>
                  </w:rPr>
                </w:rPrChange>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571" w:author="Unknown">
                  <w:rPr>
                    <w:b/>
                    <w:color w:val="000000"/>
                  </w:rPr>
                </w:rPrChange>
              </w:rPr>
            </w:pPr>
            <w:r w:rsidRPr="00D46683">
              <w:rPr>
                <w:color w:val="000000"/>
                <w:lang w:val="en-US"/>
                <w:rPrChange w:id="1572" w:author="Валера " w:date="2017-08-07T22:44:00Z">
                  <w:rPr>
                    <w:color w:val="000000"/>
                  </w:rPr>
                </w:rPrChange>
              </w:rPr>
              <w:t xml:space="preserve"> </w:t>
            </w:r>
            <w:r>
              <w:rPr>
                <w:color w:val="000000"/>
                <w:lang w:val="en-US"/>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573" w:author="Unknown">
                  <w:rPr>
                    <w:b/>
                    <w:color w:val="000000"/>
                  </w:rPr>
                </w:rPrChange>
              </w:rPr>
            </w:pPr>
            <w:r w:rsidRPr="00D46683">
              <w:rPr>
                <w:color w:val="000000"/>
                <w:lang w:val="en-US"/>
                <w:rPrChange w:id="1574" w:author="Валера " w:date="2017-08-07T22:44:00Z">
                  <w:rPr>
                    <w:color w:val="000000"/>
                  </w:rPr>
                </w:rPrChange>
              </w:rPr>
              <w:t xml:space="preserve">   </w:t>
            </w:r>
            <w:r w:rsidRPr="00D46683">
              <w:rPr>
                <w:color w:val="660066"/>
                <w:lang w:val="en-US"/>
                <w:rPrChange w:id="1575" w:author="Валера " w:date="2017-08-07T22:44:00Z">
                  <w:rPr>
                    <w:color w:val="660066"/>
                  </w:rPr>
                </w:rPrChange>
              </w:rPr>
              <w:t>Console</w:t>
            </w:r>
            <w:r w:rsidRPr="00D46683">
              <w:rPr>
                <w:color w:val="666600"/>
                <w:lang w:val="en-US"/>
                <w:rPrChange w:id="1576" w:author="Валера " w:date="2017-08-07T22:44:00Z">
                  <w:rPr>
                    <w:color w:val="666600"/>
                  </w:rPr>
                </w:rPrChange>
              </w:rPr>
              <w:t>.</w:t>
            </w:r>
            <w:r w:rsidRPr="00D46683">
              <w:rPr>
                <w:color w:val="660066"/>
                <w:lang w:val="en-US"/>
                <w:rPrChange w:id="1577" w:author="Валера " w:date="2017-08-07T22:44:00Z">
                  <w:rPr>
                    <w:color w:val="660066"/>
                  </w:rPr>
                </w:rPrChange>
              </w:rPr>
              <w:t>Write</w:t>
            </w:r>
            <w:r w:rsidRPr="00D46683">
              <w:rPr>
                <w:color w:val="666600"/>
                <w:lang w:val="en-US"/>
                <w:rPrChange w:id="1578" w:author="Валера " w:date="2017-08-07T22:44:00Z">
                  <w:rPr>
                    <w:color w:val="666600"/>
                  </w:rPr>
                </w:rPrChange>
              </w:rPr>
              <w:t>(</w:t>
            </w:r>
            <w:r w:rsidRPr="00D46683">
              <w:rPr>
                <w:color w:val="000000"/>
                <w:lang w:val="en-US"/>
                <w:rPrChange w:id="1579" w:author="Валера " w:date="2017-08-07T22:44:00Z">
                  <w:rPr>
                    <w:color w:val="000000"/>
                  </w:rPr>
                </w:rPrChange>
              </w:rPr>
              <w:t>i</w:t>
            </w:r>
            <w:r w:rsidRPr="00D46683">
              <w:rPr>
                <w:color w:val="666600"/>
                <w:lang w:val="en-US"/>
                <w:rPrChange w:id="1580" w:author="Валера " w:date="2017-08-07T22:44:00Z">
                  <w:rPr>
                    <w:color w:val="666600"/>
                  </w:rPr>
                </w:rPrChange>
              </w:rPr>
              <w:t>+</w:t>
            </w:r>
            <w:r w:rsidRPr="00D46683">
              <w:rPr>
                <w:color w:val="008800"/>
                <w:lang w:val="en-US"/>
                <w:rPrChange w:id="1581" w:author="Валера " w:date="2017-08-07T22:44:00Z">
                  <w:rPr>
                    <w:color w:val="008800"/>
                  </w:rPr>
                </w:rPrChange>
              </w:rPr>
              <w:t>" "</w:t>
            </w:r>
            <w:r w:rsidRPr="00D46683">
              <w:rPr>
                <w:color w:val="666600"/>
                <w:lang w:val="en-US"/>
                <w:rPrChange w:id="1582" w:author="Валера " w:date="2017-08-07T22:44:00Z">
                  <w:rPr>
                    <w:color w:val="666600"/>
                  </w:rPr>
                </w:rPrChange>
              </w:rPr>
              <w:t>);</w:t>
            </w:r>
          </w:p>
          <w:p w:rsidR="00D46683" w:rsidRPr="00E92E7E" w:rsidRDefault="00D46683" w:rsidP="00E92E7E">
            <w:pPr>
              <w:pStyle w:val="normal0"/>
              <w:widowControl w:val="0"/>
              <w:spacing w:before="0" w:after="0" w:line="240" w:lineRule="auto"/>
              <w:rPr>
                <w:color w:val="000000"/>
              </w:rPr>
            </w:pPr>
            <w:r w:rsidRPr="00D46683">
              <w:rPr>
                <w:color w:val="000000"/>
                <w:lang w:val="en-US"/>
                <w:rPrChange w:id="1583" w:author="Валера " w:date="2017-08-07T22:44:00Z">
                  <w:rPr>
                    <w:color w:val="000000"/>
                  </w:rPr>
                </w:rPrChange>
              </w:rPr>
              <w:t xml:space="preserve">   </w:t>
            </w:r>
            <w:r w:rsidRPr="00E92E7E">
              <w:rPr>
                <w:color w:val="660066"/>
              </w:rPr>
              <w:t>Console</w:t>
            </w:r>
            <w:r w:rsidRPr="00E92E7E">
              <w:rPr>
                <w:color w:val="666600"/>
              </w:rPr>
              <w:t>.</w:t>
            </w:r>
            <w:r w:rsidRPr="00E92E7E">
              <w:rPr>
                <w:color w:val="660066"/>
              </w:rPr>
              <w:t>WriteLine</w:t>
            </w:r>
            <w:r w:rsidRPr="00E92E7E">
              <w:rPr>
                <w:color w:val="666600"/>
              </w:rPr>
              <w:t>(</w:t>
            </w:r>
            <w:r w:rsidRPr="00E92E7E">
              <w:rPr>
                <w:color w:val="008800"/>
              </w:rPr>
              <w:t>"Привет"</w:t>
            </w:r>
            <w:r w:rsidRPr="00E92E7E">
              <w:rPr>
                <w:color w:val="666600"/>
              </w:rPr>
              <w:t>);</w:t>
            </w:r>
            <w:r w:rsidRPr="00E92E7E">
              <w:rPr>
                <w:color w:val="000000"/>
              </w:rPr>
              <w:t xml:space="preserve">  </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Default="00D46683">
      <w:pPr>
        <w:pStyle w:val="normal0"/>
      </w:pPr>
    </w:p>
    <w:p w:rsidR="00D46683" w:rsidRDefault="00D46683">
      <w:pPr>
        <w:pStyle w:val="normal0"/>
        <w:rPr>
          <w:b/>
        </w:rPr>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RPr="0026416D" w:rsidTr="00E92E7E">
        <w:tc>
          <w:tcPr>
            <w:tcW w:w="9640" w:type="dxa"/>
            <w:shd w:val="clear" w:color="auto" w:fill="EFEFEF"/>
            <w:tcMar>
              <w:top w:w="100" w:type="dxa"/>
              <w:left w:w="100" w:type="dxa"/>
              <w:bottom w:w="100" w:type="dxa"/>
              <w:right w:w="100" w:type="dxa"/>
            </w:tcMar>
          </w:tcPr>
          <w:p w:rsidR="00D46683" w:rsidRPr="00D46683" w:rsidRDefault="00D46683">
            <w:pPr>
              <w:pStyle w:val="normal0"/>
              <w:keepNext/>
              <w:keepLines/>
              <w:contextualSpacing/>
              <w:outlineLvl w:val="0"/>
              <w:rPr>
                <w:color w:val="000000"/>
                <w:rPrChange w:id="1584" w:author="Unknown">
                  <w:rPr>
                    <w:b/>
                    <w:color w:val="000000"/>
                  </w:rPr>
                </w:rPrChange>
              </w:rPr>
            </w:pPr>
            <w:r w:rsidRPr="00E92E7E">
              <w:rPr>
                <w:color w:val="000088"/>
              </w:rPr>
              <w:t>for</w:t>
            </w:r>
            <w:r>
              <w:rPr>
                <w:color w:val="000000"/>
              </w:rPr>
              <w:t xml:space="preserve"> </w:t>
            </w:r>
            <w:r>
              <w:rPr>
                <w:color w:val="666600"/>
              </w:rPr>
              <w:t>(инициализация;</w:t>
            </w:r>
            <w:r>
              <w:rPr>
                <w:color w:val="000000"/>
              </w:rPr>
              <w:t xml:space="preserve"> </w:t>
            </w:r>
            <w:r>
              <w:rPr>
                <w:color w:val="666600"/>
              </w:rPr>
              <w:t>условие;</w:t>
            </w:r>
            <w:r>
              <w:rPr>
                <w:color w:val="000000"/>
              </w:rPr>
              <w:t xml:space="preserve"> </w:t>
            </w:r>
            <w:r>
              <w:rPr>
                <w:color w:val="666600"/>
              </w:rPr>
              <w:t>итерация)</w:t>
            </w:r>
            <w:r>
              <w:rPr>
                <w:color w:val="000000"/>
              </w:rPr>
              <w:br/>
            </w:r>
            <w:r>
              <w:rPr>
                <w:color w:val="666600"/>
              </w:rPr>
              <w:t>{</w:t>
            </w:r>
            <w:r>
              <w:rPr>
                <w:color w:val="000000"/>
              </w:rPr>
              <w:br/>
              <w:t xml:space="preserve">  </w:t>
            </w:r>
            <w:r>
              <w:rPr>
                <w:color w:val="666600"/>
              </w:rPr>
              <w:t>оператор;</w:t>
            </w:r>
            <w:r>
              <w:rPr>
                <w:color w:val="000000"/>
              </w:rPr>
              <w:br/>
              <w:t>}</w:t>
            </w:r>
          </w:p>
        </w:tc>
      </w:tr>
    </w:tbl>
    <w:p w:rsidR="00D46683" w:rsidRPr="0026416D" w:rsidRDefault="00D46683">
      <w:pPr>
        <w:pStyle w:val="normal0"/>
        <w:rPr>
          <w:b/>
        </w:rPr>
      </w:pPr>
    </w:p>
    <w:p w:rsidR="00D46683" w:rsidRPr="0026416D" w:rsidRDefault="00D46683">
      <w:pPr>
        <w:pStyle w:val="normal0"/>
        <w:numPr>
          <w:ilvl w:val="0"/>
          <w:numId w:val="7"/>
        </w:numPr>
        <w:ind w:hanging="360"/>
        <w:contextualSpacing/>
      </w:pPr>
      <w:r>
        <w:t>Если тело цикла состоит из одного оператора, то операторные скобки { и } можно не писать:</w:t>
      </w:r>
    </w:p>
    <w:p w:rsidR="00D46683" w:rsidRDefault="00D46683">
      <w:pPr>
        <w:pStyle w:val="normal0"/>
        <w:numPr>
          <w:ilvl w:val="0"/>
          <w:numId w:val="7"/>
        </w:numPr>
        <w:ind w:hanging="360"/>
        <w:contextualSpacing/>
      </w:pPr>
      <w:r>
        <w:t>Условие каждый раз пересчитывается.</w:t>
      </w:r>
    </w:p>
    <w:p w:rsidR="00D46683" w:rsidRDefault="00D46683">
      <w:pPr>
        <w:pStyle w:val="Heading3"/>
        <w:contextualSpacing w:val="0"/>
      </w:pPr>
      <w:bookmarkStart w:id="1585" w:name="_meozmo46jqpw" w:colFirst="0" w:colLast="0"/>
      <w:bookmarkEnd w:id="1585"/>
    </w:p>
    <w:p w:rsidR="00D46683" w:rsidRDefault="00D46683">
      <w:pPr>
        <w:pStyle w:val="Heading3"/>
        <w:contextualSpacing w:val="0"/>
      </w:pPr>
      <w:bookmarkStart w:id="1586" w:name="_o2g0c47eb7cf" w:colFirst="0" w:colLast="0"/>
      <w:bookmarkEnd w:id="1586"/>
      <w:r>
        <w:br w:type="page"/>
      </w:r>
    </w:p>
    <w:p w:rsidR="00D46683" w:rsidRDefault="00D46683">
      <w:pPr>
        <w:pStyle w:val="Heading3"/>
        <w:contextualSpacing w:val="0"/>
      </w:pPr>
      <w:bookmarkStart w:id="1587" w:name="_fxqt0xwodq1v" w:colFirst="0" w:colLast="0"/>
      <w:bookmarkEnd w:id="1587"/>
      <w:r>
        <w:t>Пример задачи:</w:t>
      </w:r>
    </w:p>
    <w:p w:rsidR="00D46683" w:rsidRPr="0026416D" w:rsidRDefault="00D46683">
      <w:pPr>
        <w:pStyle w:val="normal0"/>
      </w:pPr>
      <w:r>
        <w:t>Даны два целых числа A и B (A меньше B). Вывести в порядке убывания все целые числа от B до A , а также количество N и сумму S этих чисел.</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keepNext/>
              <w:keepLines/>
              <w:widowControl w:val="0"/>
              <w:spacing w:before="0" w:after="0" w:line="240" w:lineRule="auto"/>
              <w:contextualSpacing/>
              <w:outlineLvl w:val="0"/>
              <w:rPr>
                <w:color w:val="000000"/>
                <w:lang w:val="en-US"/>
                <w:rPrChange w:id="1588" w:author="Unknown">
                  <w:rPr>
                    <w:b/>
                    <w:color w:val="000000"/>
                  </w:rPr>
                </w:rPrChange>
              </w:rPr>
            </w:pPr>
            <w:r w:rsidRPr="00D46683">
              <w:rPr>
                <w:color w:val="000088"/>
                <w:lang w:val="en-US"/>
                <w:rPrChange w:id="1589" w:author="Валера " w:date="2017-08-07T22:44:00Z">
                  <w:rPr>
                    <w:color w:val="000088"/>
                  </w:rPr>
                </w:rPrChange>
              </w:rPr>
              <w:t>static</w:t>
            </w:r>
            <w:r w:rsidRPr="00D46683">
              <w:rPr>
                <w:color w:val="000000"/>
                <w:lang w:val="en-US"/>
                <w:rPrChange w:id="1590" w:author="Валера " w:date="2017-08-07T22:44:00Z">
                  <w:rPr>
                    <w:color w:val="000000"/>
                  </w:rPr>
                </w:rPrChange>
              </w:rPr>
              <w:t xml:space="preserve"> </w:t>
            </w:r>
            <w:r w:rsidRPr="00D46683">
              <w:rPr>
                <w:color w:val="000088"/>
                <w:lang w:val="en-US"/>
                <w:rPrChange w:id="1591" w:author="Валера " w:date="2017-08-07T22:44:00Z">
                  <w:rPr>
                    <w:color w:val="000088"/>
                  </w:rPr>
                </w:rPrChange>
              </w:rPr>
              <w:t>void</w:t>
            </w:r>
            <w:r w:rsidRPr="00D46683">
              <w:rPr>
                <w:color w:val="000000"/>
                <w:lang w:val="en-US"/>
                <w:rPrChange w:id="1592" w:author="Валера " w:date="2017-08-07T22:44:00Z">
                  <w:rPr>
                    <w:color w:val="000000"/>
                  </w:rPr>
                </w:rPrChange>
              </w:rPr>
              <w:t xml:space="preserve"> </w:t>
            </w:r>
            <w:r w:rsidRPr="00D46683">
              <w:rPr>
                <w:color w:val="660066"/>
                <w:lang w:val="en-US"/>
                <w:rPrChange w:id="1593" w:author="Валера " w:date="2017-08-07T22:44:00Z">
                  <w:rPr>
                    <w:color w:val="660066"/>
                  </w:rPr>
                </w:rPrChange>
              </w:rPr>
              <w:t>Main</w:t>
            </w:r>
            <w:r w:rsidRPr="00D46683">
              <w:rPr>
                <w:color w:val="666600"/>
                <w:lang w:val="en-US"/>
                <w:rPrChange w:id="1594" w:author="Валера " w:date="2017-08-07T22:44:00Z">
                  <w:rPr>
                    <w:color w:val="666600"/>
                  </w:rPr>
                </w:rPrChange>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595" w:author="Unknown">
                  <w:rPr>
                    <w:b/>
                    <w:color w:val="000000"/>
                  </w:rPr>
                </w:rPrChange>
              </w:rPr>
            </w:pPr>
            <w:r>
              <w:rPr>
                <w:color w:val="000000"/>
                <w:lang w:val="en-US"/>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596" w:author="Unknown">
                  <w:rPr>
                    <w:b/>
                    <w:color w:val="000000"/>
                  </w:rPr>
                </w:rPrChange>
              </w:rPr>
            </w:pPr>
            <w:r w:rsidRPr="00D46683">
              <w:rPr>
                <w:color w:val="000000"/>
                <w:lang w:val="en-US"/>
                <w:rPrChange w:id="1597" w:author="Валера " w:date="2017-08-07T22:44:00Z">
                  <w:rPr>
                    <w:color w:val="000000"/>
                  </w:rPr>
                </w:rPrChange>
              </w:rPr>
              <w:t xml:space="preserve">    </w:t>
            </w:r>
            <w:r w:rsidRPr="00D46683">
              <w:rPr>
                <w:color w:val="000088"/>
                <w:lang w:val="en-US"/>
                <w:rPrChange w:id="1598" w:author="Валера " w:date="2017-08-07T22:44:00Z">
                  <w:rPr>
                    <w:color w:val="000088"/>
                  </w:rPr>
                </w:rPrChange>
              </w:rPr>
              <w:t>int</w:t>
            </w:r>
            <w:r w:rsidRPr="00D46683">
              <w:rPr>
                <w:color w:val="000000"/>
                <w:lang w:val="en-US"/>
                <w:rPrChange w:id="1599" w:author="Валера " w:date="2017-08-07T22:44:00Z">
                  <w:rPr>
                    <w:color w:val="000000"/>
                  </w:rPr>
                </w:rPrChange>
              </w:rPr>
              <w:t xml:space="preserve"> a </w:t>
            </w:r>
            <w:r w:rsidRPr="00D46683">
              <w:rPr>
                <w:color w:val="666600"/>
                <w:lang w:val="en-US"/>
                <w:rPrChange w:id="1600" w:author="Валера " w:date="2017-08-07T22:44:00Z">
                  <w:rPr>
                    <w:color w:val="666600"/>
                  </w:rPr>
                </w:rPrChange>
              </w:rPr>
              <w:t>=</w:t>
            </w:r>
            <w:r w:rsidRPr="00D46683">
              <w:rPr>
                <w:color w:val="000000"/>
                <w:lang w:val="en-US"/>
                <w:rPrChange w:id="1601" w:author="Валера " w:date="2017-08-07T22:44:00Z">
                  <w:rPr>
                    <w:color w:val="000000"/>
                  </w:rPr>
                </w:rPrChange>
              </w:rPr>
              <w:t xml:space="preserve"> </w:t>
            </w:r>
            <w:r w:rsidRPr="00D46683">
              <w:rPr>
                <w:color w:val="000088"/>
                <w:lang w:val="en-US"/>
                <w:rPrChange w:id="1602" w:author="Валера " w:date="2017-08-07T22:44:00Z">
                  <w:rPr>
                    <w:color w:val="000088"/>
                  </w:rPr>
                </w:rPrChange>
              </w:rPr>
              <w:t>int</w:t>
            </w:r>
            <w:r w:rsidRPr="00D46683">
              <w:rPr>
                <w:color w:val="666600"/>
                <w:lang w:val="en-US"/>
                <w:rPrChange w:id="1603" w:author="Валера " w:date="2017-08-07T22:44:00Z">
                  <w:rPr>
                    <w:color w:val="666600"/>
                  </w:rPr>
                </w:rPrChange>
              </w:rPr>
              <w:t>.</w:t>
            </w:r>
            <w:r w:rsidRPr="00D46683">
              <w:rPr>
                <w:color w:val="660066"/>
                <w:lang w:val="en-US"/>
                <w:rPrChange w:id="1604" w:author="Валера " w:date="2017-08-07T22:44:00Z">
                  <w:rPr>
                    <w:color w:val="660066"/>
                  </w:rPr>
                </w:rPrChange>
              </w:rPr>
              <w:t>Parse</w:t>
            </w:r>
            <w:r w:rsidRPr="00D46683">
              <w:rPr>
                <w:color w:val="666600"/>
                <w:lang w:val="en-US"/>
                <w:rPrChange w:id="1605" w:author="Валера " w:date="2017-08-07T22:44:00Z">
                  <w:rPr>
                    <w:color w:val="666600"/>
                  </w:rPr>
                </w:rPrChange>
              </w:rPr>
              <w:t>(</w:t>
            </w:r>
            <w:r w:rsidRPr="00D46683">
              <w:rPr>
                <w:color w:val="660066"/>
                <w:lang w:val="en-US"/>
                <w:rPrChange w:id="1606" w:author="Валера " w:date="2017-08-07T22:44:00Z">
                  <w:rPr>
                    <w:color w:val="660066"/>
                  </w:rPr>
                </w:rPrChange>
              </w:rPr>
              <w:t>Console</w:t>
            </w:r>
            <w:r w:rsidRPr="00D46683">
              <w:rPr>
                <w:color w:val="666600"/>
                <w:lang w:val="en-US"/>
                <w:rPrChange w:id="1607" w:author="Валера " w:date="2017-08-07T22:44:00Z">
                  <w:rPr>
                    <w:color w:val="666600"/>
                  </w:rPr>
                </w:rPrChange>
              </w:rPr>
              <w:t>.</w:t>
            </w:r>
            <w:r w:rsidRPr="00D46683">
              <w:rPr>
                <w:color w:val="660066"/>
                <w:lang w:val="en-US"/>
                <w:rPrChange w:id="1608" w:author="Валера " w:date="2017-08-07T22:44:00Z">
                  <w:rPr>
                    <w:color w:val="660066"/>
                  </w:rPr>
                </w:rPrChange>
              </w:rPr>
              <w:t>ReadLine</w:t>
            </w:r>
            <w:r w:rsidRPr="00D46683">
              <w:rPr>
                <w:color w:val="666600"/>
                <w:lang w:val="en-US"/>
                <w:rPrChange w:id="1609" w:author="Валера " w:date="2017-08-07T22:44:00Z">
                  <w:rPr>
                    <w:color w:val="666600"/>
                  </w:rPr>
                </w:rPrChange>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610" w:author="Unknown">
                  <w:rPr>
                    <w:b/>
                    <w:color w:val="000000"/>
                  </w:rPr>
                </w:rPrChange>
              </w:rPr>
            </w:pPr>
            <w:r w:rsidRPr="00D46683">
              <w:rPr>
                <w:color w:val="000000"/>
                <w:lang w:val="en-US"/>
                <w:rPrChange w:id="1611" w:author="Валера " w:date="2017-08-07T22:44:00Z">
                  <w:rPr>
                    <w:color w:val="000000"/>
                  </w:rPr>
                </w:rPrChange>
              </w:rPr>
              <w:t xml:space="preserve">    </w:t>
            </w:r>
            <w:r w:rsidRPr="00D46683">
              <w:rPr>
                <w:color w:val="000088"/>
                <w:lang w:val="en-US"/>
                <w:rPrChange w:id="1612" w:author="Валера " w:date="2017-08-07T22:44:00Z">
                  <w:rPr>
                    <w:color w:val="000088"/>
                  </w:rPr>
                </w:rPrChange>
              </w:rPr>
              <w:t>int</w:t>
            </w:r>
            <w:r w:rsidRPr="00D46683">
              <w:rPr>
                <w:color w:val="000000"/>
                <w:lang w:val="en-US"/>
                <w:rPrChange w:id="1613" w:author="Валера " w:date="2017-08-07T22:44:00Z">
                  <w:rPr>
                    <w:color w:val="000000"/>
                  </w:rPr>
                </w:rPrChange>
              </w:rPr>
              <w:t xml:space="preserve"> b </w:t>
            </w:r>
            <w:r w:rsidRPr="00D46683">
              <w:rPr>
                <w:color w:val="666600"/>
                <w:lang w:val="en-US"/>
                <w:rPrChange w:id="1614" w:author="Валера " w:date="2017-08-07T22:44:00Z">
                  <w:rPr>
                    <w:color w:val="666600"/>
                  </w:rPr>
                </w:rPrChange>
              </w:rPr>
              <w:t>=</w:t>
            </w:r>
            <w:r w:rsidRPr="00D46683">
              <w:rPr>
                <w:color w:val="000000"/>
                <w:lang w:val="en-US"/>
                <w:rPrChange w:id="1615" w:author="Валера " w:date="2017-08-07T22:44:00Z">
                  <w:rPr>
                    <w:color w:val="000000"/>
                  </w:rPr>
                </w:rPrChange>
              </w:rPr>
              <w:t xml:space="preserve"> </w:t>
            </w:r>
            <w:r w:rsidRPr="00D46683">
              <w:rPr>
                <w:color w:val="000088"/>
                <w:lang w:val="en-US"/>
                <w:rPrChange w:id="1616" w:author="Валера " w:date="2017-08-07T22:44:00Z">
                  <w:rPr>
                    <w:color w:val="000088"/>
                  </w:rPr>
                </w:rPrChange>
              </w:rPr>
              <w:t>int</w:t>
            </w:r>
            <w:r w:rsidRPr="00D46683">
              <w:rPr>
                <w:color w:val="666600"/>
                <w:lang w:val="en-US"/>
                <w:rPrChange w:id="1617" w:author="Валера " w:date="2017-08-07T22:44:00Z">
                  <w:rPr>
                    <w:color w:val="666600"/>
                  </w:rPr>
                </w:rPrChange>
              </w:rPr>
              <w:t>.</w:t>
            </w:r>
            <w:r w:rsidRPr="00D46683">
              <w:rPr>
                <w:color w:val="660066"/>
                <w:lang w:val="en-US"/>
                <w:rPrChange w:id="1618" w:author="Валера " w:date="2017-08-07T22:44:00Z">
                  <w:rPr>
                    <w:color w:val="660066"/>
                  </w:rPr>
                </w:rPrChange>
              </w:rPr>
              <w:t>Parse</w:t>
            </w:r>
            <w:r w:rsidRPr="00D46683">
              <w:rPr>
                <w:color w:val="666600"/>
                <w:lang w:val="en-US"/>
                <w:rPrChange w:id="1619" w:author="Валера " w:date="2017-08-07T22:44:00Z">
                  <w:rPr>
                    <w:color w:val="666600"/>
                  </w:rPr>
                </w:rPrChange>
              </w:rPr>
              <w:t>(</w:t>
            </w:r>
            <w:r w:rsidRPr="00D46683">
              <w:rPr>
                <w:color w:val="660066"/>
                <w:lang w:val="en-US"/>
                <w:rPrChange w:id="1620" w:author="Валера " w:date="2017-08-07T22:44:00Z">
                  <w:rPr>
                    <w:color w:val="660066"/>
                  </w:rPr>
                </w:rPrChange>
              </w:rPr>
              <w:t>Console</w:t>
            </w:r>
            <w:r w:rsidRPr="00D46683">
              <w:rPr>
                <w:color w:val="666600"/>
                <w:lang w:val="en-US"/>
                <w:rPrChange w:id="1621" w:author="Валера " w:date="2017-08-07T22:44:00Z">
                  <w:rPr>
                    <w:color w:val="666600"/>
                  </w:rPr>
                </w:rPrChange>
              </w:rPr>
              <w:t>.</w:t>
            </w:r>
            <w:r w:rsidRPr="00D46683">
              <w:rPr>
                <w:color w:val="660066"/>
                <w:lang w:val="en-US"/>
                <w:rPrChange w:id="1622" w:author="Валера " w:date="2017-08-07T22:44:00Z">
                  <w:rPr>
                    <w:color w:val="660066"/>
                  </w:rPr>
                </w:rPrChange>
              </w:rPr>
              <w:t>ReadLine</w:t>
            </w:r>
            <w:r w:rsidRPr="00D46683">
              <w:rPr>
                <w:color w:val="666600"/>
                <w:lang w:val="en-US"/>
                <w:rPrChange w:id="1623" w:author="Валера " w:date="2017-08-07T22:44:00Z">
                  <w:rPr>
                    <w:color w:val="666600"/>
                  </w:rPr>
                </w:rPrChange>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624" w:author="Unknown">
                  <w:rPr>
                    <w:b/>
                    <w:color w:val="000000"/>
                  </w:rPr>
                </w:rPrChange>
              </w:rPr>
            </w:pPr>
            <w:r w:rsidRPr="00D46683">
              <w:rPr>
                <w:color w:val="000000"/>
                <w:lang w:val="en-US"/>
                <w:rPrChange w:id="1625" w:author="Валера " w:date="2017-08-07T22:44:00Z">
                  <w:rPr>
                    <w:color w:val="000000"/>
                  </w:rPr>
                </w:rPrChange>
              </w:rPr>
              <w:t xml:space="preserve">    </w:t>
            </w:r>
            <w:r w:rsidRPr="00D46683">
              <w:rPr>
                <w:color w:val="000088"/>
                <w:lang w:val="en-US"/>
                <w:rPrChange w:id="1626" w:author="Валера " w:date="2017-08-07T22:44:00Z">
                  <w:rPr>
                    <w:color w:val="000088"/>
                  </w:rPr>
                </w:rPrChange>
              </w:rPr>
              <w:t>int</w:t>
            </w:r>
            <w:r w:rsidRPr="00D46683">
              <w:rPr>
                <w:color w:val="000000"/>
                <w:lang w:val="en-US"/>
                <w:rPrChange w:id="1627" w:author="Валера " w:date="2017-08-07T22:44:00Z">
                  <w:rPr>
                    <w:color w:val="000000"/>
                  </w:rPr>
                </w:rPrChange>
              </w:rPr>
              <w:t xml:space="preserve"> k </w:t>
            </w:r>
            <w:r w:rsidRPr="00D46683">
              <w:rPr>
                <w:color w:val="666600"/>
                <w:lang w:val="en-US"/>
                <w:rPrChange w:id="1628" w:author="Валера " w:date="2017-08-07T22:44:00Z">
                  <w:rPr>
                    <w:color w:val="666600"/>
                  </w:rPr>
                </w:rPrChange>
              </w:rPr>
              <w:t>=</w:t>
            </w:r>
            <w:r w:rsidRPr="00D46683">
              <w:rPr>
                <w:color w:val="000000"/>
                <w:lang w:val="en-US"/>
                <w:rPrChange w:id="1629" w:author="Валера " w:date="2017-08-07T22:44:00Z">
                  <w:rPr>
                    <w:color w:val="000000"/>
                  </w:rPr>
                </w:rPrChange>
              </w:rPr>
              <w:t xml:space="preserve"> </w:t>
            </w:r>
            <w:r w:rsidRPr="00D46683">
              <w:rPr>
                <w:color w:val="006666"/>
                <w:lang w:val="en-US"/>
                <w:rPrChange w:id="1630" w:author="Валера " w:date="2017-08-07T22:44:00Z">
                  <w:rPr>
                    <w:color w:val="006666"/>
                  </w:rPr>
                </w:rPrChange>
              </w:rPr>
              <w:t>0</w:t>
            </w:r>
            <w:r w:rsidRPr="00D46683">
              <w:rPr>
                <w:color w:val="666600"/>
                <w:lang w:val="en-US"/>
                <w:rPrChange w:id="1631" w:author="Валера " w:date="2017-08-07T22:44:00Z">
                  <w:rPr>
                    <w:color w:val="666600"/>
                  </w:rPr>
                </w:rPrChange>
              </w:rPr>
              <w:t>,</w:t>
            </w:r>
            <w:r w:rsidRPr="00D46683">
              <w:rPr>
                <w:color w:val="000000"/>
                <w:lang w:val="en-US"/>
                <w:rPrChange w:id="1632" w:author="Валера " w:date="2017-08-07T22:44:00Z">
                  <w:rPr>
                    <w:color w:val="000000"/>
                  </w:rPr>
                </w:rPrChange>
              </w:rPr>
              <w:t>s</w:t>
            </w:r>
            <w:r w:rsidRPr="00D46683">
              <w:rPr>
                <w:color w:val="666600"/>
                <w:lang w:val="en-US"/>
                <w:rPrChange w:id="1633" w:author="Валера " w:date="2017-08-07T22:44:00Z">
                  <w:rPr>
                    <w:color w:val="666600"/>
                  </w:rPr>
                </w:rPrChange>
              </w:rPr>
              <w:t>=</w:t>
            </w:r>
            <w:r w:rsidRPr="00D46683">
              <w:rPr>
                <w:color w:val="006666"/>
                <w:lang w:val="en-US"/>
                <w:rPrChange w:id="1634" w:author="Валера " w:date="2017-08-07T22:44:00Z">
                  <w:rPr>
                    <w:color w:val="006666"/>
                  </w:rPr>
                </w:rPrChange>
              </w:rPr>
              <w:t>0;</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635" w:author="Unknown">
                  <w:rPr>
                    <w:b/>
                    <w:color w:val="000000"/>
                  </w:rPr>
                </w:rPrChange>
              </w:rPr>
            </w:pPr>
            <w:r w:rsidRPr="00D46683">
              <w:rPr>
                <w:color w:val="000000"/>
                <w:lang w:val="en-US"/>
                <w:rPrChange w:id="1636" w:author="Валера " w:date="2017-08-07T22:44:00Z">
                  <w:rPr>
                    <w:color w:val="000000"/>
                  </w:rPr>
                </w:rPrChange>
              </w:rPr>
              <w:t xml:space="preserve">    </w:t>
            </w:r>
            <w:r w:rsidRPr="00D46683">
              <w:rPr>
                <w:color w:val="000088"/>
                <w:lang w:val="en-US"/>
                <w:rPrChange w:id="1637" w:author="Валера " w:date="2017-08-07T22:44:00Z">
                  <w:rPr>
                    <w:color w:val="000088"/>
                  </w:rPr>
                </w:rPrChange>
              </w:rPr>
              <w:t>for</w:t>
            </w:r>
            <w:r w:rsidRPr="00D46683">
              <w:rPr>
                <w:color w:val="000000"/>
                <w:lang w:val="en-US"/>
                <w:rPrChange w:id="1638" w:author="Валера " w:date="2017-08-07T22:44:00Z">
                  <w:rPr>
                    <w:color w:val="000000"/>
                  </w:rPr>
                </w:rPrChange>
              </w:rPr>
              <w:t xml:space="preserve"> </w:t>
            </w:r>
            <w:r w:rsidRPr="00D46683">
              <w:rPr>
                <w:color w:val="666600"/>
                <w:lang w:val="en-US"/>
                <w:rPrChange w:id="1639" w:author="Валера " w:date="2017-08-07T22:44:00Z">
                  <w:rPr>
                    <w:color w:val="666600"/>
                  </w:rPr>
                </w:rPrChange>
              </w:rPr>
              <w:t>(</w:t>
            </w:r>
            <w:r w:rsidRPr="00D46683">
              <w:rPr>
                <w:color w:val="000088"/>
                <w:lang w:val="en-US"/>
                <w:rPrChange w:id="1640" w:author="Валера " w:date="2017-08-07T22:44:00Z">
                  <w:rPr>
                    <w:color w:val="000088"/>
                  </w:rPr>
                </w:rPrChange>
              </w:rPr>
              <w:t>int</w:t>
            </w:r>
            <w:r w:rsidRPr="00D46683">
              <w:rPr>
                <w:color w:val="000000"/>
                <w:lang w:val="en-US"/>
                <w:rPrChange w:id="1641" w:author="Валера " w:date="2017-08-07T22:44:00Z">
                  <w:rPr>
                    <w:color w:val="000000"/>
                  </w:rPr>
                </w:rPrChange>
              </w:rPr>
              <w:t xml:space="preserve"> i </w:t>
            </w:r>
            <w:r w:rsidRPr="00D46683">
              <w:rPr>
                <w:color w:val="666600"/>
                <w:lang w:val="en-US"/>
                <w:rPrChange w:id="1642" w:author="Валера " w:date="2017-08-07T22:44:00Z">
                  <w:rPr>
                    <w:color w:val="666600"/>
                  </w:rPr>
                </w:rPrChange>
              </w:rPr>
              <w:t>=</w:t>
            </w:r>
            <w:r w:rsidRPr="00D46683">
              <w:rPr>
                <w:color w:val="000000"/>
                <w:lang w:val="en-US"/>
                <w:rPrChange w:id="1643" w:author="Валера " w:date="2017-08-07T22:44:00Z">
                  <w:rPr>
                    <w:color w:val="000000"/>
                  </w:rPr>
                </w:rPrChange>
              </w:rPr>
              <w:t xml:space="preserve"> b</w:t>
            </w:r>
            <w:r w:rsidRPr="00D46683">
              <w:rPr>
                <w:color w:val="666600"/>
                <w:lang w:val="en-US"/>
                <w:rPrChange w:id="1644" w:author="Валера " w:date="2017-08-07T22:44:00Z">
                  <w:rPr>
                    <w:color w:val="666600"/>
                  </w:rPr>
                </w:rPrChange>
              </w:rPr>
              <w:t>;</w:t>
            </w:r>
            <w:r w:rsidRPr="00D46683">
              <w:rPr>
                <w:color w:val="000000"/>
                <w:lang w:val="en-US"/>
                <w:rPrChange w:id="1645" w:author="Валера " w:date="2017-08-07T22:44:00Z">
                  <w:rPr>
                    <w:color w:val="000000"/>
                  </w:rPr>
                </w:rPrChange>
              </w:rPr>
              <w:t xml:space="preserve"> i </w:t>
            </w:r>
            <w:r w:rsidRPr="00D46683">
              <w:rPr>
                <w:color w:val="666600"/>
                <w:lang w:val="en-US"/>
                <w:rPrChange w:id="1646" w:author="Валера " w:date="2017-08-07T22:44:00Z">
                  <w:rPr>
                    <w:color w:val="666600"/>
                  </w:rPr>
                </w:rPrChange>
              </w:rPr>
              <w:t>&gt;=</w:t>
            </w:r>
            <w:r w:rsidRPr="00D46683">
              <w:rPr>
                <w:color w:val="000000"/>
                <w:lang w:val="en-US"/>
                <w:rPrChange w:id="1647" w:author="Валера " w:date="2017-08-07T22:44:00Z">
                  <w:rPr>
                    <w:color w:val="000000"/>
                  </w:rPr>
                </w:rPrChange>
              </w:rPr>
              <w:t xml:space="preserve"> a</w:t>
            </w:r>
            <w:r w:rsidRPr="00D46683">
              <w:rPr>
                <w:color w:val="666600"/>
                <w:lang w:val="en-US"/>
                <w:rPrChange w:id="1648" w:author="Валера " w:date="2017-08-07T22:44:00Z">
                  <w:rPr>
                    <w:color w:val="666600"/>
                  </w:rPr>
                </w:rPrChange>
              </w:rPr>
              <w:t>;</w:t>
            </w:r>
            <w:r w:rsidRPr="00D46683">
              <w:rPr>
                <w:color w:val="000000"/>
                <w:lang w:val="en-US"/>
                <w:rPrChange w:id="1649" w:author="Валера " w:date="2017-08-07T22:44:00Z">
                  <w:rPr>
                    <w:color w:val="000000"/>
                  </w:rPr>
                </w:rPrChange>
              </w:rPr>
              <w:t xml:space="preserve"> i</w:t>
            </w:r>
            <w:r w:rsidRPr="00D46683">
              <w:rPr>
                <w:color w:val="666600"/>
                <w:lang w:val="en-US"/>
                <w:rPrChange w:id="1650" w:author="Валера " w:date="2017-08-07T22:44:00Z">
                  <w:rPr>
                    <w:color w:val="666600"/>
                  </w:rPr>
                </w:rPrChange>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651" w:author="Unknown">
                  <w:rPr>
                    <w:b/>
                    <w:color w:val="000000"/>
                  </w:rPr>
                </w:rPrChange>
              </w:rPr>
            </w:pPr>
            <w:r w:rsidRPr="00D46683">
              <w:rPr>
                <w:color w:val="000000"/>
                <w:lang w:val="en-US"/>
                <w:rPrChange w:id="1652" w:author="Валера " w:date="2017-08-07T22:44:00Z">
                  <w:rPr>
                    <w:color w:val="000000"/>
                  </w:rPr>
                </w:rPrChange>
              </w:rPr>
              <w:t xml:space="preserve">    </w:t>
            </w:r>
            <w:r>
              <w:rPr>
                <w:color w:val="000000"/>
                <w:lang w:val="en-US"/>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653" w:author="Unknown">
                  <w:rPr>
                    <w:b/>
                    <w:color w:val="000000"/>
                  </w:rPr>
                </w:rPrChange>
              </w:rPr>
            </w:pPr>
            <w:r w:rsidRPr="00D46683">
              <w:rPr>
                <w:color w:val="000000"/>
                <w:lang w:val="en-US"/>
                <w:rPrChange w:id="1654" w:author="Валера " w:date="2017-08-07T22:44:00Z">
                  <w:rPr>
                    <w:color w:val="000000"/>
                  </w:rPr>
                </w:rPrChange>
              </w:rPr>
              <w:t xml:space="preserve">        </w:t>
            </w:r>
            <w:r w:rsidRPr="00D46683">
              <w:rPr>
                <w:color w:val="660066"/>
                <w:lang w:val="en-US"/>
                <w:rPrChange w:id="1655" w:author="Валера " w:date="2017-08-07T22:44:00Z">
                  <w:rPr>
                    <w:color w:val="660066"/>
                  </w:rPr>
                </w:rPrChange>
              </w:rPr>
              <w:t>Console</w:t>
            </w:r>
            <w:r w:rsidRPr="00D46683">
              <w:rPr>
                <w:color w:val="666600"/>
                <w:lang w:val="en-US"/>
                <w:rPrChange w:id="1656" w:author="Валера " w:date="2017-08-07T22:44:00Z">
                  <w:rPr>
                    <w:color w:val="666600"/>
                  </w:rPr>
                </w:rPrChange>
              </w:rPr>
              <w:t>.</w:t>
            </w:r>
            <w:r w:rsidRPr="00D46683">
              <w:rPr>
                <w:color w:val="660066"/>
                <w:lang w:val="en-US"/>
                <w:rPrChange w:id="1657" w:author="Валера " w:date="2017-08-07T22:44:00Z">
                  <w:rPr>
                    <w:color w:val="660066"/>
                  </w:rPr>
                </w:rPrChange>
              </w:rPr>
              <w:t>Write</w:t>
            </w:r>
            <w:r w:rsidRPr="00D46683">
              <w:rPr>
                <w:color w:val="666600"/>
                <w:lang w:val="en-US"/>
                <w:rPrChange w:id="1658" w:author="Валера " w:date="2017-08-07T22:44:00Z">
                  <w:rPr>
                    <w:color w:val="666600"/>
                  </w:rPr>
                </w:rPrChange>
              </w:rPr>
              <w:t>(</w:t>
            </w:r>
            <w:r w:rsidRPr="00D46683">
              <w:rPr>
                <w:color w:val="000000"/>
                <w:lang w:val="en-US"/>
                <w:rPrChange w:id="1659" w:author="Валера " w:date="2017-08-07T22:44:00Z">
                  <w:rPr>
                    <w:color w:val="000000"/>
                  </w:rPr>
                </w:rPrChange>
              </w:rPr>
              <w:t xml:space="preserve">i </w:t>
            </w:r>
            <w:r w:rsidRPr="00D46683">
              <w:rPr>
                <w:color w:val="666600"/>
                <w:lang w:val="en-US"/>
                <w:rPrChange w:id="1660" w:author="Валера " w:date="2017-08-07T22:44:00Z">
                  <w:rPr>
                    <w:color w:val="666600"/>
                  </w:rPr>
                </w:rPrChange>
              </w:rPr>
              <w:t>+</w:t>
            </w:r>
            <w:r w:rsidRPr="00D46683">
              <w:rPr>
                <w:color w:val="000000"/>
                <w:lang w:val="en-US"/>
                <w:rPrChange w:id="1661" w:author="Валера " w:date="2017-08-07T22:44:00Z">
                  <w:rPr>
                    <w:color w:val="000000"/>
                  </w:rPr>
                </w:rPrChange>
              </w:rPr>
              <w:t xml:space="preserve"> </w:t>
            </w:r>
            <w:r w:rsidRPr="00D46683">
              <w:rPr>
                <w:color w:val="008800"/>
                <w:lang w:val="en-US"/>
                <w:rPrChange w:id="1662" w:author="Валера " w:date="2017-08-07T22:44:00Z">
                  <w:rPr>
                    <w:color w:val="008800"/>
                  </w:rPr>
                </w:rPrChange>
              </w:rPr>
              <w:t>" "</w:t>
            </w:r>
            <w:r w:rsidRPr="00D46683">
              <w:rPr>
                <w:color w:val="666600"/>
                <w:lang w:val="en-US"/>
                <w:rPrChange w:id="1663" w:author="Валера " w:date="2017-08-07T22:44:00Z">
                  <w:rPr>
                    <w:color w:val="666600"/>
                  </w:rPr>
                </w:rPrChange>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664" w:author="Unknown">
                  <w:rPr>
                    <w:b/>
                    <w:color w:val="000000"/>
                  </w:rPr>
                </w:rPrChange>
              </w:rPr>
            </w:pPr>
            <w:r w:rsidRPr="00D46683">
              <w:rPr>
                <w:color w:val="000000"/>
                <w:lang w:val="en-US"/>
                <w:rPrChange w:id="1665" w:author="Валера " w:date="2017-08-07T22:44:00Z">
                  <w:rPr>
                    <w:color w:val="000000"/>
                  </w:rPr>
                </w:rPrChange>
              </w:rPr>
              <w:t xml:space="preserve">               k</w:t>
            </w:r>
            <w:r w:rsidRPr="00D46683">
              <w:rPr>
                <w:color w:val="666600"/>
                <w:lang w:val="en-US"/>
                <w:rPrChange w:id="1666" w:author="Валера " w:date="2017-08-07T22:44:00Z">
                  <w:rPr>
                    <w:color w:val="666600"/>
                  </w:rPr>
                </w:rPrChange>
              </w:rPr>
              <w:t>++;</w:t>
            </w:r>
            <w:r>
              <w:rPr>
                <w:color w:val="000000"/>
                <w:lang w:val="en-US"/>
              </w:rPr>
              <w:br/>
            </w:r>
            <w:r w:rsidRPr="00D46683">
              <w:rPr>
                <w:color w:val="000000"/>
                <w:lang w:val="en-US"/>
                <w:rPrChange w:id="1667" w:author="Валера " w:date="2017-08-07T22:44:00Z">
                  <w:rPr>
                    <w:color w:val="000000"/>
                  </w:rPr>
                </w:rPrChange>
              </w:rPr>
              <w:t xml:space="preserve">               s</w:t>
            </w:r>
            <w:r w:rsidRPr="00D46683">
              <w:rPr>
                <w:color w:val="666600"/>
                <w:lang w:val="en-US"/>
                <w:rPrChange w:id="1668" w:author="Валера " w:date="2017-08-07T22:44:00Z">
                  <w:rPr>
                    <w:color w:val="666600"/>
                  </w:rPr>
                </w:rPrChange>
              </w:rPr>
              <w:t>=</w:t>
            </w:r>
            <w:r w:rsidRPr="00D46683">
              <w:rPr>
                <w:color w:val="000000"/>
                <w:lang w:val="en-US"/>
                <w:rPrChange w:id="1669" w:author="Валера " w:date="2017-08-07T22:44:00Z">
                  <w:rPr>
                    <w:color w:val="000000"/>
                  </w:rPr>
                </w:rPrChange>
              </w:rPr>
              <w:t>s</w:t>
            </w:r>
            <w:r w:rsidRPr="00D46683">
              <w:rPr>
                <w:color w:val="666600"/>
                <w:lang w:val="en-US"/>
                <w:rPrChange w:id="1670" w:author="Валера " w:date="2017-08-07T22:44:00Z">
                  <w:rPr>
                    <w:color w:val="666600"/>
                  </w:rPr>
                </w:rPrChange>
              </w:rPr>
              <w:t>+</w:t>
            </w:r>
            <w:r w:rsidRPr="00D46683">
              <w:rPr>
                <w:color w:val="000000"/>
                <w:lang w:val="en-US"/>
                <w:rPrChange w:id="1671" w:author="Валера " w:date="2017-08-07T22:44:00Z">
                  <w:rPr>
                    <w:color w:val="000000"/>
                  </w:rPr>
                </w:rPrChange>
              </w:rPr>
              <w:t>i;</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672" w:author="Unknown">
                  <w:rPr>
                    <w:b/>
                    <w:color w:val="000000"/>
                  </w:rPr>
                </w:rPrChange>
              </w:rPr>
            </w:pPr>
            <w:r w:rsidRPr="00D46683">
              <w:rPr>
                <w:color w:val="000000"/>
                <w:lang w:val="en-US"/>
                <w:rPrChange w:id="1673" w:author="Валера " w:date="2017-08-07T22:44:00Z">
                  <w:rPr>
                    <w:color w:val="000000"/>
                  </w:rPr>
                </w:rPrChange>
              </w:rPr>
              <w:t xml:space="preserve">    </w:t>
            </w:r>
            <w:r>
              <w:rPr>
                <w:color w:val="000000"/>
                <w:lang w:val="en-US"/>
              </w:rPr>
              <w:t>}</w:t>
            </w:r>
          </w:p>
          <w:p w:rsidR="00D46683" w:rsidRPr="00D46683" w:rsidRDefault="00D46683" w:rsidP="00E92E7E">
            <w:pPr>
              <w:pStyle w:val="normal0"/>
              <w:keepNext/>
              <w:keepLines/>
              <w:widowControl w:val="0"/>
              <w:spacing w:before="0" w:after="0" w:line="240" w:lineRule="auto"/>
              <w:contextualSpacing/>
              <w:outlineLvl w:val="0"/>
              <w:rPr>
                <w:color w:val="000000"/>
                <w:lang w:val="en-US"/>
                <w:rPrChange w:id="1674" w:author="Unknown">
                  <w:rPr>
                    <w:b/>
                    <w:color w:val="000000"/>
                  </w:rPr>
                </w:rPrChange>
              </w:rPr>
            </w:pPr>
            <w:r w:rsidRPr="00D46683">
              <w:rPr>
                <w:color w:val="000000"/>
                <w:lang w:val="en-US"/>
                <w:rPrChange w:id="1675" w:author="Валера " w:date="2017-08-07T22:44:00Z">
                  <w:rPr>
                    <w:color w:val="000000"/>
                  </w:rPr>
                </w:rPrChange>
              </w:rPr>
              <w:t xml:space="preserve">    </w:t>
            </w:r>
            <w:r w:rsidRPr="00D46683">
              <w:rPr>
                <w:color w:val="660066"/>
                <w:lang w:val="en-US"/>
                <w:rPrChange w:id="1676" w:author="Валера " w:date="2017-08-07T22:44:00Z">
                  <w:rPr>
                    <w:color w:val="660066"/>
                  </w:rPr>
                </w:rPrChange>
              </w:rPr>
              <w:t>Console</w:t>
            </w:r>
            <w:r w:rsidRPr="00D46683">
              <w:rPr>
                <w:color w:val="666600"/>
                <w:lang w:val="en-US"/>
                <w:rPrChange w:id="1677" w:author="Валера " w:date="2017-08-07T22:44:00Z">
                  <w:rPr>
                    <w:color w:val="666600"/>
                  </w:rPr>
                </w:rPrChange>
              </w:rPr>
              <w:t>.</w:t>
            </w:r>
            <w:r w:rsidRPr="00D46683">
              <w:rPr>
                <w:color w:val="660066"/>
                <w:lang w:val="en-US"/>
                <w:rPrChange w:id="1678" w:author="Валера " w:date="2017-08-07T22:44:00Z">
                  <w:rPr>
                    <w:color w:val="660066"/>
                  </w:rPr>
                </w:rPrChange>
              </w:rPr>
              <w:t>WriteLine</w:t>
            </w:r>
            <w:r w:rsidRPr="00D46683">
              <w:rPr>
                <w:color w:val="666600"/>
                <w:lang w:val="en-US"/>
                <w:rPrChange w:id="1679" w:author="Валера " w:date="2017-08-07T22:44:00Z">
                  <w:rPr>
                    <w:color w:val="666600"/>
                  </w:rPr>
                </w:rPrChange>
              </w:rPr>
              <w:t>("</w:t>
            </w:r>
            <w:r>
              <w:rPr>
                <w:color w:val="000000"/>
                <w:lang w:val="en-US"/>
              </w:rPr>
              <w:t>\</w:t>
            </w:r>
            <w:r w:rsidRPr="00D46683">
              <w:rPr>
                <w:color w:val="000000"/>
                <w:lang w:val="en-US"/>
                <w:rPrChange w:id="1680" w:author="Валера " w:date="2017-08-07T22:44:00Z">
                  <w:rPr>
                    <w:color w:val="000000"/>
                  </w:rPr>
                </w:rPrChange>
              </w:rPr>
              <w:t>nk</w:t>
            </w:r>
            <w:r w:rsidRPr="00D46683">
              <w:rPr>
                <w:color w:val="666600"/>
                <w:lang w:val="en-US"/>
                <w:rPrChange w:id="1681" w:author="Валера " w:date="2017-08-07T22:44:00Z">
                  <w:rPr>
                    <w:color w:val="666600"/>
                  </w:rPr>
                </w:rPrChange>
              </w:rPr>
              <w:t>=</w:t>
            </w:r>
            <w:r>
              <w:rPr>
                <w:color w:val="666600"/>
                <w:lang w:val="en-US"/>
              </w:rPr>
              <w:t>{</w:t>
            </w:r>
            <w:r w:rsidRPr="00D46683">
              <w:rPr>
                <w:color w:val="006666"/>
                <w:lang w:val="en-US"/>
                <w:rPrChange w:id="1682" w:author="Валера " w:date="2017-08-07T22:44:00Z">
                  <w:rPr>
                    <w:color w:val="006666"/>
                  </w:rPr>
                </w:rPrChange>
              </w:rPr>
              <w:t>0</w:t>
            </w:r>
            <w:r>
              <w:rPr>
                <w:color w:val="666600"/>
                <w:lang w:val="en-US"/>
              </w:rPr>
              <w:t>}</w:t>
            </w:r>
            <w:r w:rsidRPr="00D46683">
              <w:rPr>
                <w:color w:val="000000"/>
                <w:lang w:val="en-US"/>
                <w:rPrChange w:id="1683" w:author="Валера " w:date="2017-08-07T22:44:00Z">
                  <w:rPr>
                    <w:color w:val="000000"/>
                  </w:rPr>
                </w:rPrChange>
              </w:rPr>
              <w:t xml:space="preserve"> s</w:t>
            </w:r>
            <w:r w:rsidRPr="00D46683">
              <w:rPr>
                <w:color w:val="666600"/>
                <w:lang w:val="en-US"/>
                <w:rPrChange w:id="1684" w:author="Валера " w:date="2017-08-07T22:44:00Z">
                  <w:rPr>
                    <w:color w:val="666600"/>
                  </w:rPr>
                </w:rPrChange>
              </w:rPr>
              <w:t>=</w:t>
            </w:r>
            <w:r>
              <w:rPr>
                <w:color w:val="666600"/>
                <w:lang w:val="en-US"/>
              </w:rPr>
              <w:t>{</w:t>
            </w:r>
            <w:r w:rsidRPr="00D46683">
              <w:rPr>
                <w:color w:val="006666"/>
                <w:lang w:val="en-US"/>
                <w:rPrChange w:id="1685" w:author="Валера " w:date="2017-08-07T22:44:00Z">
                  <w:rPr>
                    <w:color w:val="006666"/>
                  </w:rPr>
                </w:rPrChange>
              </w:rPr>
              <w:t>1</w:t>
            </w:r>
            <w:r>
              <w:rPr>
                <w:color w:val="666600"/>
                <w:lang w:val="en-US"/>
              </w:rPr>
              <w:t>}</w:t>
            </w:r>
            <w:r w:rsidRPr="00D46683">
              <w:rPr>
                <w:color w:val="666600"/>
                <w:lang w:val="en-US"/>
                <w:rPrChange w:id="1686" w:author="Валера " w:date="2017-08-07T22:44:00Z">
                  <w:rPr>
                    <w:color w:val="666600"/>
                  </w:rPr>
                </w:rPrChange>
              </w:rPr>
              <w:t>",</w:t>
            </w:r>
            <w:r w:rsidRPr="00D46683">
              <w:rPr>
                <w:color w:val="000000"/>
                <w:lang w:val="en-US"/>
                <w:rPrChange w:id="1687" w:author="Валера " w:date="2017-08-07T22:44:00Z">
                  <w:rPr>
                    <w:color w:val="000000"/>
                  </w:rPr>
                </w:rPrChange>
              </w:rPr>
              <w:t>k</w:t>
            </w:r>
            <w:r w:rsidRPr="00D46683">
              <w:rPr>
                <w:color w:val="666600"/>
                <w:lang w:val="en-US"/>
                <w:rPrChange w:id="1688" w:author="Валера " w:date="2017-08-07T22:44:00Z">
                  <w:rPr>
                    <w:color w:val="666600"/>
                  </w:rPr>
                </w:rPrChange>
              </w:rPr>
              <w:t>,</w:t>
            </w:r>
            <w:r w:rsidRPr="00D46683">
              <w:rPr>
                <w:color w:val="000000"/>
                <w:lang w:val="en-US"/>
                <w:rPrChange w:id="1689" w:author="Валера " w:date="2017-08-07T22:44:00Z">
                  <w:rPr>
                    <w:color w:val="000000"/>
                  </w:rPr>
                </w:rPrChange>
              </w:rPr>
              <w:t>s</w:t>
            </w:r>
            <w:r w:rsidRPr="00D46683">
              <w:rPr>
                <w:color w:val="666600"/>
                <w:lang w:val="en-US"/>
                <w:rPrChange w:id="1690" w:author="Валера " w:date="2017-08-07T22:44:00Z">
                  <w:rPr>
                    <w:color w:val="666600"/>
                  </w:rPr>
                </w:rPrChange>
              </w:rPr>
              <w:t>);</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Default="00D46683">
      <w:pPr>
        <w:pStyle w:val="Heading2"/>
        <w:contextualSpacing w:val="0"/>
      </w:pPr>
      <w:bookmarkStart w:id="1691" w:name="_21c47m9i2ahg" w:colFirst="0" w:colLast="0"/>
      <w:bookmarkEnd w:id="1691"/>
    </w:p>
    <w:p w:rsidR="00D46683" w:rsidRDefault="00D46683">
      <w:pPr>
        <w:pStyle w:val="Heading2"/>
        <w:contextualSpacing w:val="0"/>
      </w:pPr>
      <w:bookmarkStart w:id="1692" w:name="_3vz5h8a0umja" w:colFirst="0" w:colLast="0"/>
      <w:bookmarkEnd w:id="1692"/>
      <w:r>
        <w:t>Оператор цикла foreach</w:t>
      </w:r>
    </w:p>
    <w:p w:rsidR="00D46683" w:rsidRPr="0026416D" w:rsidRDefault="00D46683">
      <w:pPr>
        <w:pStyle w:val="normal0"/>
      </w:pPr>
      <w:r>
        <w:t>Оператор цикла foreach служит для циклического обращения к элементам  коллекции, которая представляет собой группу объектов.</w:t>
      </w:r>
    </w:p>
    <w:p w:rsidR="00D46683" w:rsidRPr="0026416D" w:rsidRDefault="00D46683">
      <w:pPr>
        <w:pStyle w:val="normal0"/>
      </w:pPr>
      <w:r>
        <w:rPr>
          <w:b/>
        </w:rPr>
        <w:t>foreach (тип имя_переменной_цикла in коллекция) оператор;</w:t>
      </w:r>
    </w:p>
    <w:p w:rsidR="00D46683" w:rsidRPr="0026416D" w:rsidRDefault="00D46683">
      <w:pPr>
        <w:pStyle w:val="normal0"/>
        <w:ind w:firstLine="720"/>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keepNext/>
              <w:keepLines/>
              <w:widowControl w:val="0"/>
              <w:spacing w:before="0" w:after="0" w:line="240" w:lineRule="auto"/>
              <w:contextualSpacing/>
              <w:outlineLvl w:val="0"/>
              <w:rPr>
                <w:color w:val="000000"/>
                <w:lang w:val="en-US"/>
                <w:rPrChange w:id="1693" w:author="Unknown">
                  <w:rPr>
                    <w:b/>
                    <w:color w:val="000000"/>
                  </w:rPr>
                </w:rPrChange>
              </w:rPr>
            </w:pPr>
            <w:r w:rsidRPr="00D46683">
              <w:rPr>
                <w:color w:val="000088"/>
                <w:lang w:val="en-US"/>
                <w:rPrChange w:id="1694" w:author="Валера " w:date="2017-08-07T22:44:00Z">
                  <w:rPr>
                    <w:color w:val="000088"/>
                  </w:rPr>
                </w:rPrChange>
              </w:rPr>
              <w:t>using</w:t>
            </w:r>
            <w:r w:rsidRPr="00D46683">
              <w:rPr>
                <w:color w:val="000000"/>
                <w:lang w:val="en-US"/>
                <w:rPrChange w:id="1695" w:author="Валера " w:date="2017-08-07T22:44:00Z">
                  <w:rPr>
                    <w:color w:val="000000"/>
                  </w:rPr>
                </w:rPrChange>
              </w:rPr>
              <w:t xml:space="preserve"> </w:t>
            </w:r>
            <w:r w:rsidRPr="00D46683">
              <w:rPr>
                <w:color w:val="660066"/>
                <w:lang w:val="en-US"/>
                <w:rPrChange w:id="1696" w:author="Валера " w:date="2017-08-07T22:44:00Z">
                  <w:rPr>
                    <w:color w:val="660066"/>
                  </w:rPr>
                </w:rPrChange>
              </w:rPr>
              <w:t>System;</w:t>
            </w:r>
          </w:p>
          <w:p w:rsidR="00D46683" w:rsidRPr="00D46683" w:rsidRDefault="00D46683" w:rsidP="00E92E7E">
            <w:pPr>
              <w:pStyle w:val="normal0"/>
              <w:widowControl w:val="0"/>
              <w:spacing w:before="0" w:after="0" w:line="240" w:lineRule="auto"/>
              <w:rPr>
                <w:color w:val="000000"/>
                <w:lang w:val="en-US"/>
                <w:rPrChange w:id="1697"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1698" w:author="Unknown">
                  <w:rPr>
                    <w:color w:val="000000"/>
                  </w:rPr>
                </w:rPrChange>
              </w:rPr>
            </w:pPr>
            <w:r w:rsidRPr="00D46683">
              <w:rPr>
                <w:color w:val="000088"/>
                <w:lang w:val="en-US"/>
                <w:rPrChange w:id="1699" w:author="Валера " w:date="2017-08-07T22:44:00Z">
                  <w:rPr>
                    <w:color w:val="000088"/>
                  </w:rPr>
                </w:rPrChange>
              </w:rPr>
              <w:t>namespace</w:t>
            </w:r>
            <w:r w:rsidRPr="00D46683">
              <w:rPr>
                <w:color w:val="000000"/>
                <w:lang w:val="en-US"/>
                <w:rPrChange w:id="1700" w:author="Валера " w:date="2017-08-07T22:44:00Z">
                  <w:rPr>
                    <w:color w:val="000000"/>
                  </w:rPr>
                </w:rPrChange>
              </w:rPr>
              <w:t xml:space="preserve"> </w:t>
            </w:r>
            <w:r w:rsidRPr="00D46683">
              <w:rPr>
                <w:color w:val="006666"/>
                <w:lang w:val="en-US"/>
                <w:rPrChange w:id="1701" w:author="Валера " w:date="2017-08-07T22:44:00Z">
                  <w:rPr>
                    <w:color w:val="006666"/>
                  </w:rPr>
                </w:rPrChange>
              </w:rPr>
              <w:t>@foreach</w:t>
            </w:r>
          </w:p>
          <w:p w:rsidR="00D46683" w:rsidRPr="00D46683" w:rsidRDefault="00D46683" w:rsidP="00E92E7E">
            <w:pPr>
              <w:pStyle w:val="normal0"/>
              <w:widowControl w:val="0"/>
              <w:spacing w:before="0" w:after="0" w:line="240" w:lineRule="auto"/>
              <w:rPr>
                <w:color w:val="000000"/>
                <w:lang w:val="en-US"/>
                <w:rPrChange w:id="1702"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1703" w:author="Unknown">
                  <w:rPr>
                    <w:color w:val="000000"/>
                  </w:rPr>
                </w:rPrChange>
              </w:rPr>
            </w:pPr>
            <w:r w:rsidRPr="00D46683">
              <w:rPr>
                <w:color w:val="000000"/>
                <w:lang w:val="en-US"/>
                <w:rPrChange w:id="1704" w:author="Валера " w:date="2017-08-07T22:44:00Z">
                  <w:rPr>
                    <w:color w:val="000000"/>
                  </w:rPr>
                </w:rPrChange>
              </w:rPr>
              <w:t xml:space="preserve">    </w:t>
            </w:r>
            <w:r w:rsidRPr="00D46683">
              <w:rPr>
                <w:color w:val="000088"/>
                <w:lang w:val="en-US"/>
                <w:rPrChange w:id="1705" w:author="Валера " w:date="2017-08-07T22:44:00Z">
                  <w:rPr>
                    <w:color w:val="000088"/>
                  </w:rPr>
                </w:rPrChange>
              </w:rPr>
              <w:t>class</w:t>
            </w:r>
            <w:r w:rsidRPr="00D46683">
              <w:rPr>
                <w:color w:val="000000"/>
                <w:lang w:val="en-US"/>
                <w:rPrChange w:id="1706" w:author="Валера " w:date="2017-08-07T22:44:00Z">
                  <w:rPr>
                    <w:color w:val="000000"/>
                  </w:rPr>
                </w:rPrChange>
              </w:rPr>
              <w:t xml:space="preserve"> </w:t>
            </w:r>
            <w:r w:rsidRPr="00D46683">
              <w:rPr>
                <w:color w:val="660066"/>
                <w:lang w:val="en-US"/>
                <w:rPrChange w:id="1707" w:author="Валера " w:date="2017-08-07T22:44:00Z">
                  <w:rPr>
                    <w:color w:val="660066"/>
                  </w:rPr>
                </w:rPrChange>
              </w:rPr>
              <w:t>Program</w:t>
            </w:r>
          </w:p>
          <w:p w:rsidR="00D46683" w:rsidRPr="00D46683" w:rsidRDefault="00D46683" w:rsidP="00E92E7E">
            <w:pPr>
              <w:pStyle w:val="normal0"/>
              <w:widowControl w:val="0"/>
              <w:spacing w:before="0" w:after="0" w:line="240" w:lineRule="auto"/>
              <w:rPr>
                <w:color w:val="000000"/>
                <w:lang w:val="en-US"/>
                <w:rPrChange w:id="1708" w:author="Unknown">
                  <w:rPr>
                    <w:color w:val="000000"/>
                  </w:rPr>
                </w:rPrChange>
              </w:rPr>
            </w:pPr>
            <w:r w:rsidRPr="00D46683">
              <w:rPr>
                <w:color w:val="000000"/>
                <w:lang w:val="en-US"/>
                <w:rPrChange w:id="1709" w:author="Валера " w:date="2017-08-07T22:44: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1710" w:author="Unknown">
                  <w:rPr>
                    <w:color w:val="000000"/>
                  </w:rPr>
                </w:rPrChange>
              </w:rPr>
            </w:pPr>
            <w:r w:rsidRPr="00D46683">
              <w:rPr>
                <w:color w:val="000000"/>
                <w:lang w:val="en-US"/>
                <w:rPrChange w:id="1711" w:author="Валера " w:date="2017-08-07T22:44:00Z">
                  <w:rPr>
                    <w:color w:val="000000"/>
                  </w:rPr>
                </w:rPrChange>
              </w:rPr>
              <w:t xml:space="preserve">        </w:t>
            </w:r>
            <w:r w:rsidRPr="00D46683">
              <w:rPr>
                <w:color w:val="000088"/>
                <w:lang w:val="en-US"/>
                <w:rPrChange w:id="1712" w:author="Валера " w:date="2017-08-07T22:44:00Z">
                  <w:rPr>
                    <w:color w:val="000088"/>
                  </w:rPr>
                </w:rPrChange>
              </w:rPr>
              <w:t>static</w:t>
            </w:r>
            <w:r w:rsidRPr="00D46683">
              <w:rPr>
                <w:color w:val="000000"/>
                <w:lang w:val="en-US"/>
                <w:rPrChange w:id="1713" w:author="Валера " w:date="2017-08-07T22:44:00Z">
                  <w:rPr>
                    <w:color w:val="000000"/>
                  </w:rPr>
                </w:rPrChange>
              </w:rPr>
              <w:t xml:space="preserve"> </w:t>
            </w:r>
            <w:r w:rsidRPr="00D46683">
              <w:rPr>
                <w:color w:val="000088"/>
                <w:lang w:val="en-US"/>
                <w:rPrChange w:id="1714" w:author="Валера " w:date="2017-08-07T22:44:00Z">
                  <w:rPr>
                    <w:color w:val="000088"/>
                  </w:rPr>
                </w:rPrChange>
              </w:rPr>
              <w:t>void</w:t>
            </w:r>
            <w:r w:rsidRPr="00D46683">
              <w:rPr>
                <w:color w:val="000000"/>
                <w:lang w:val="en-US"/>
                <w:rPrChange w:id="1715" w:author="Валера " w:date="2017-08-07T22:44:00Z">
                  <w:rPr>
                    <w:color w:val="000000"/>
                  </w:rPr>
                </w:rPrChange>
              </w:rPr>
              <w:t xml:space="preserve"> </w:t>
            </w:r>
            <w:r w:rsidRPr="00D46683">
              <w:rPr>
                <w:color w:val="660066"/>
                <w:lang w:val="en-US"/>
                <w:rPrChange w:id="1716" w:author="Валера " w:date="2017-08-07T22:44:00Z">
                  <w:rPr>
                    <w:color w:val="660066"/>
                  </w:rPr>
                </w:rPrChange>
              </w:rPr>
              <w:t>Main</w:t>
            </w:r>
            <w:r w:rsidRPr="00D46683">
              <w:rPr>
                <w:color w:val="666600"/>
                <w:lang w:val="en-US"/>
                <w:rPrChange w:id="1717" w:author="Валера " w:date="2017-08-07T22:44:00Z">
                  <w:rPr>
                    <w:color w:val="666600"/>
                  </w:rPr>
                </w:rPrChange>
              </w:rPr>
              <w:t>(</w:t>
            </w:r>
            <w:r w:rsidRPr="00D46683">
              <w:rPr>
                <w:color w:val="000088"/>
                <w:lang w:val="en-US"/>
                <w:rPrChange w:id="1718" w:author="Валера " w:date="2017-08-07T22:44:00Z">
                  <w:rPr>
                    <w:color w:val="000088"/>
                  </w:rPr>
                </w:rPrChange>
              </w:rPr>
              <w:t>string</w:t>
            </w:r>
            <w:r w:rsidRPr="00D46683">
              <w:rPr>
                <w:color w:val="666600"/>
                <w:lang w:val="en-US"/>
                <w:rPrChange w:id="1719" w:author="Валера " w:date="2017-08-07T22:44:00Z">
                  <w:rPr>
                    <w:color w:val="666600"/>
                  </w:rPr>
                </w:rPrChange>
              </w:rPr>
              <w:t>[]</w:t>
            </w:r>
            <w:r w:rsidRPr="00D46683">
              <w:rPr>
                <w:color w:val="000000"/>
                <w:lang w:val="en-US"/>
                <w:rPrChange w:id="1720" w:author="Валера " w:date="2017-08-07T22:44:00Z">
                  <w:rPr>
                    <w:color w:val="000000"/>
                  </w:rPr>
                </w:rPrChange>
              </w:rPr>
              <w:t xml:space="preserve"> args)</w:t>
            </w:r>
          </w:p>
          <w:p w:rsidR="00D46683" w:rsidRPr="00D46683" w:rsidRDefault="00D46683" w:rsidP="00E92E7E">
            <w:pPr>
              <w:pStyle w:val="normal0"/>
              <w:widowControl w:val="0"/>
              <w:spacing w:before="0" w:after="0" w:line="240" w:lineRule="auto"/>
              <w:rPr>
                <w:color w:val="000000"/>
                <w:lang w:val="en-US"/>
                <w:rPrChange w:id="1721" w:author="Unknown">
                  <w:rPr>
                    <w:color w:val="000000"/>
                  </w:rPr>
                </w:rPrChange>
              </w:rPr>
            </w:pPr>
            <w:r w:rsidRPr="00D46683">
              <w:rPr>
                <w:color w:val="000000"/>
                <w:lang w:val="en-US"/>
                <w:rPrChange w:id="1722" w:author="Валера " w:date="2017-08-07T22:44: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1723" w:author="Unknown">
                  <w:rPr>
                    <w:color w:val="000000"/>
                  </w:rPr>
                </w:rPrChange>
              </w:rPr>
            </w:pPr>
            <w:r w:rsidRPr="00D46683">
              <w:rPr>
                <w:color w:val="000000"/>
                <w:lang w:val="en-US"/>
                <w:rPrChange w:id="1724" w:author="Валера " w:date="2017-08-07T22:44:00Z">
                  <w:rPr>
                    <w:color w:val="000000"/>
                  </w:rPr>
                </w:rPrChange>
              </w:rPr>
              <w:t xml:space="preserve">            </w:t>
            </w:r>
            <w:r w:rsidRPr="00D46683">
              <w:rPr>
                <w:color w:val="000088"/>
                <w:lang w:val="en-US"/>
                <w:rPrChange w:id="1725" w:author="Валера " w:date="2017-08-07T22:44:00Z">
                  <w:rPr>
                    <w:color w:val="000088"/>
                  </w:rPr>
                </w:rPrChange>
              </w:rPr>
              <w:t>string</w:t>
            </w:r>
            <w:r w:rsidRPr="00D46683">
              <w:rPr>
                <w:color w:val="000000"/>
                <w:lang w:val="en-US"/>
                <w:rPrChange w:id="1726" w:author="Валера " w:date="2017-08-07T22:44:00Z">
                  <w:rPr>
                    <w:color w:val="000000"/>
                  </w:rPr>
                </w:rPrChange>
              </w:rPr>
              <w:t xml:space="preserve"> s </w:t>
            </w:r>
            <w:r w:rsidRPr="00D46683">
              <w:rPr>
                <w:color w:val="666600"/>
                <w:lang w:val="en-US"/>
                <w:rPrChange w:id="1727" w:author="Валера " w:date="2017-08-07T22:44:00Z">
                  <w:rPr>
                    <w:color w:val="666600"/>
                  </w:rPr>
                </w:rPrChange>
              </w:rPr>
              <w:t>=</w:t>
            </w:r>
            <w:r w:rsidRPr="00D46683">
              <w:rPr>
                <w:color w:val="000000"/>
                <w:lang w:val="en-US"/>
                <w:rPrChange w:id="1728" w:author="Валера " w:date="2017-08-07T22:44:00Z">
                  <w:rPr>
                    <w:color w:val="000000"/>
                  </w:rPr>
                </w:rPrChange>
              </w:rPr>
              <w:t xml:space="preserve"> </w:t>
            </w:r>
            <w:r w:rsidRPr="00D46683">
              <w:rPr>
                <w:color w:val="008800"/>
                <w:lang w:val="en-US"/>
                <w:rPrChange w:id="1729" w:author="Валера " w:date="2017-08-07T22:44:00Z">
                  <w:rPr>
                    <w:color w:val="008800"/>
                  </w:rPr>
                </w:rPrChange>
              </w:rPr>
              <w:t>"Hello, Foreach";</w:t>
            </w:r>
          </w:p>
          <w:p w:rsidR="00D46683" w:rsidRPr="00D46683" w:rsidRDefault="00D46683" w:rsidP="00E92E7E">
            <w:pPr>
              <w:pStyle w:val="normal0"/>
              <w:widowControl w:val="0"/>
              <w:spacing w:before="0" w:after="0" w:line="240" w:lineRule="auto"/>
              <w:rPr>
                <w:color w:val="000000"/>
                <w:lang w:val="en-US"/>
                <w:rPrChange w:id="1730" w:author="Unknown">
                  <w:rPr>
                    <w:color w:val="000000"/>
                  </w:rPr>
                </w:rPrChange>
              </w:rPr>
            </w:pPr>
            <w:r w:rsidRPr="00D46683">
              <w:rPr>
                <w:color w:val="000000"/>
                <w:lang w:val="en-US"/>
                <w:rPrChange w:id="1731" w:author="Валера " w:date="2017-08-07T22:44:00Z">
                  <w:rPr>
                    <w:color w:val="000000"/>
                  </w:rPr>
                </w:rPrChange>
              </w:rPr>
              <w:t xml:space="preserve">            </w:t>
            </w:r>
            <w:r w:rsidRPr="00D46683">
              <w:rPr>
                <w:color w:val="000088"/>
                <w:lang w:val="en-US"/>
                <w:rPrChange w:id="1732" w:author="Валера " w:date="2017-08-07T22:44:00Z">
                  <w:rPr>
                    <w:color w:val="000088"/>
                  </w:rPr>
                </w:rPrChange>
              </w:rPr>
              <w:t>foreach</w:t>
            </w:r>
            <w:r w:rsidRPr="00D46683">
              <w:rPr>
                <w:color w:val="000000"/>
                <w:lang w:val="en-US"/>
                <w:rPrChange w:id="1733" w:author="Валера " w:date="2017-08-07T22:44:00Z">
                  <w:rPr>
                    <w:color w:val="000000"/>
                  </w:rPr>
                </w:rPrChange>
              </w:rPr>
              <w:t xml:space="preserve"> </w:t>
            </w:r>
            <w:r w:rsidRPr="00D46683">
              <w:rPr>
                <w:color w:val="666600"/>
                <w:lang w:val="en-US"/>
                <w:rPrChange w:id="1734" w:author="Валера " w:date="2017-08-07T22:44:00Z">
                  <w:rPr>
                    <w:color w:val="666600"/>
                  </w:rPr>
                </w:rPrChange>
              </w:rPr>
              <w:t>(</w:t>
            </w:r>
            <w:r w:rsidRPr="00D46683">
              <w:rPr>
                <w:color w:val="000088"/>
                <w:lang w:val="en-US"/>
                <w:rPrChange w:id="1735" w:author="Валера " w:date="2017-08-07T22:44:00Z">
                  <w:rPr>
                    <w:color w:val="000088"/>
                  </w:rPr>
                </w:rPrChange>
              </w:rPr>
              <w:t>char</w:t>
            </w:r>
            <w:r w:rsidRPr="00D46683">
              <w:rPr>
                <w:color w:val="000000"/>
                <w:lang w:val="en-US"/>
                <w:rPrChange w:id="1736" w:author="Валера " w:date="2017-08-07T22:44:00Z">
                  <w:rPr>
                    <w:color w:val="000000"/>
                  </w:rPr>
                </w:rPrChange>
              </w:rPr>
              <w:t xml:space="preserve"> c </w:t>
            </w:r>
            <w:r w:rsidRPr="00D46683">
              <w:rPr>
                <w:color w:val="000088"/>
                <w:lang w:val="en-US"/>
                <w:rPrChange w:id="1737" w:author="Валера " w:date="2017-08-07T22:44:00Z">
                  <w:rPr>
                    <w:color w:val="000088"/>
                  </w:rPr>
                </w:rPrChange>
              </w:rPr>
              <w:t>in</w:t>
            </w:r>
            <w:r w:rsidRPr="00D46683">
              <w:rPr>
                <w:color w:val="000000"/>
                <w:lang w:val="en-US"/>
                <w:rPrChange w:id="1738" w:author="Валера " w:date="2017-08-07T22:44:00Z">
                  <w:rPr>
                    <w:color w:val="000000"/>
                  </w:rPr>
                </w:rPrChange>
              </w:rPr>
              <w:t xml:space="preserve"> s)</w:t>
            </w:r>
          </w:p>
          <w:p w:rsidR="00D46683" w:rsidRPr="00E92E7E" w:rsidRDefault="00D46683" w:rsidP="00E92E7E">
            <w:pPr>
              <w:pStyle w:val="normal0"/>
              <w:widowControl w:val="0"/>
              <w:spacing w:before="0" w:after="0" w:line="240" w:lineRule="auto"/>
              <w:rPr>
                <w:color w:val="000000"/>
              </w:rPr>
            </w:pPr>
            <w:r w:rsidRPr="00D46683">
              <w:rPr>
                <w:color w:val="000000"/>
                <w:lang w:val="en-US"/>
                <w:rPrChange w:id="1739" w:author="Валера " w:date="2017-08-07T22:44:00Z">
                  <w:rPr>
                    <w:color w:val="000000"/>
                  </w:rPr>
                </w:rPrChange>
              </w:rPr>
              <w:t xml:space="preserve">                </w:t>
            </w:r>
            <w:r w:rsidRPr="00E92E7E">
              <w:rPr>
                <w:color w:val="660066"/>
              </w:rPr>
              <w:t>Console</w:t>
            </w:r>
            <w:r w:rsidRPr="00E92E7E">
              <w:rPr>
                <w:color w:val="666600"/>
              </w:rPr>
              <w:t>.</w:t>
            </w:r>
            <w:r w:rsidRPr="00E92E7E">
              <w:rPr>
                <w:color w:val="660066"/>
              </w:rPr>
              <w:t>Write</w:t>
            </w:r>
            <w:r w:rsidRPr="00E92E7E">
              <w:rPr>
                <w:color w:val="666600"/>
              </w:rPr>
              <w:t>(</w:t>
            </w:r>
            <w:r w:rsidRPr="00E92E7E">
              <w:rPr>
                <w:color w:val="008800"/>
              </w:rPr>
              <w:t>"{0} "</w:t>
            </w:r>
            <w:r w:rsidRPr="00E92E7E">
              <w:rPr>
                <w:color w:val="666600"/>
              </w:rPr>
              <w:t>,</w:t>
            </w:r>
            <w:r w:rsidRPr="00E92E7E">
              <w:rPr>
                <w:color w:val="000000"/>
              </w:rPr>
              <w:t xml:space="preserve"> c</w:t>
            </w:r>
            <w:r w:rsidRPr="00E92E7E">
              <w:rPr>
                <w:color w:val="666600"/>
              </w:rPr>
              <w:t>);</w:t>
            </w:r>
          </w:p>
          <w:p w:rsidR="00D46683" w:rsidRPr="00E92E7E" w:rsidRDefault="00D46683" w:rsidP="00E92E7E">
            <w:pPr>
              <w:pStyle w:val="normal0"/>
              <w:widowControl w:val="0"/>
              <w:spacing w:before="0" w:after="0" w:line="240" w:lineRule="auto"/>
              <w:rPr>
                <w:color w:val="000000"/>
              </w:rPr>
            </w:pPr>
            <w:r w:rsidRPr="00E92E7E">
              <w:rPr>
                <w:color w:val="000000"/>
              </w:rPr>
              <w:t xml:space="preserve">        }</w:t>
            </w:r>
          </w:p>
          <w:p w:rsidR="00D46683" w:rsidRPr="00E92E7E" w:rsidRDefault="00D46683" w:rsidP="00E92E7E">
            <w:pPr>
              <w:pStyle w:val="normal0"/>
              <w:widowControl w:val="0"/>
              <w:spacing w:before="0" w:after="0" w:line="240" w:lineRule="auto"/>
              <w:rPr>
                <w:color w:val="000000"/>
              </w:rPr>
            </w:pPr>
            <w:r w:rsidRPr="00E92E7E">
              <w:rPr>
                <w:color w:val="000000"/>
              </w:rPr>
              <w:t xml:space="preserve">    }</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Default="00D46683">
      <w:pPr>
        <w:pStyle w:val="normal0"/>
        <w:ind w:firstLine="720"/>
      </w:pPr>
    </w:p>
    <w:p w:rsidR="00D46683" w:rsidRPr="0026416D" w:rsidRDefault="00D46683">
      <w:pPr>
        <w:pStyle w:val="normal0"/>
      </w:pPr>
      <w:r>
        <w:t>Подробнее мы с ним познакомимся, когда будет изучать массивы.</w:t>
      </w:r>
    </w:p>
    <w:p w:rsidR="00D46683" w:rsidRDefault="00D46683">
      <w:pPr>
        <w:pStyle w:val="Heading2"/>
        <w:contextualSpacing w:val="0"/>
      </w:pPr>
      <w:bookmarkStart w:id="1740" w:name="_22f29e4vr7b6" w:colFirst="0" w:colLast="0"/>
      <w:bookmarkEnd w:id="1740"/>
      <w:r>
        <w:t>continue, break</w:t>
      </w:r>
    </w:p>
    <w:p w:rsidR="00D46683" w:rsidRPr="0026416D" w:rsidRDefault="00D46683">
      <w:pPr>
        <w:pStyle w:val="normal0"/>
        <w:numPr>
          <w:ilvl w:val="0"/>
          <w:numId w:val="5"/>
        </w:numPr>
        <w:ind w:hanging="360"/>
        <w:contextualSpacing/>
      </w:pPr>
      <w:r>
        <w:t>continue и break - операторы для управления циклами;</w:t>
      </w:r>
    </w:p>
    <w:p w:rsidR="00D46683" w:rsidRPr="0026416D" w:rsidRDefault="00D46683">
      <w:pPr>
        <w:pStyle w:val="normal0"/>
        <w:numPr>
          <w:ilvl w:val="0"/>
          <w:numId w:val="5"/>
        </w:numPr>
        <w:ind w:hanging="360"/>
        <w:contextualSpacing/>
      </w:pPr>
      <w:r>
        <w:t>continue - выполнение следующей итерации цикла;</w:t>
      </w:r>
    </w:p>
    <w:p w:rsidR="00D46683" w:rsidRPr="0026416D" w:rsidRDefault="00D46683">
      <w:pPr>
        <w:pStyle w:val="normal0"/>
        <w:numPr>
          <w:ilvl w:val="0"/>
          <w:numId w:val="5"/>
        </w:numPr>
        <w:ind w:hanging="360"/>
        <w:contextualSpacing/>
      </w:pPr>
      <w:r>
        <w:t>break - прерывание текущей итерации цикла.</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1741" w:author="Unknown">
                  <w:rPr>
                    <w:color w:val="000000"/>
                  </w:rPr>
                </w:rPrChange>
              </w:rPr>
            </w:pPr>
            <w:r w:rsidRPr="00D46683">
              <w:rPr>
                <w:color w:val="000088"/>
                <w:lang w:val="en-US"/>
                <w:rPrChange w:id="1742" w:author="Валера " w:date="2017-08-07T22:44:00Z">
                  <w:rPr>
                    <w:color w:val="000088"/>
                  </w:rPr>
                </w:rPrChange>
              </w:rPr>
              <w:t>using</w:t>
            </w:r>
            <w:r w:rsidRPr="00D46683">
              <w:rPr>
                <w:color w:val="000000"/>
                <w:lang w:val="en-US"/>
                <w:rPrChange w:id="1743" w:author="Валера " w:date="2017-08-07T22:44:00Z">
                  <w:rPr>
                    <w:color w:val="000000"/>
                  </w:rPr>
                </w:rPrChange>
              </w:rPr>
              <w:t xml:space="preserve"> </w:t>
            </w:r>
            <w:r w:rsidRPr="00D46683">
              <w:rPr>
                <w:color w:val="660066"/>
                <w:lang w:val="en-US"/>
                <w:rPrChange w:id="1744" w:author="Валера " w:date="2017-08-07T22:44:00Z">
                  <w:rPr>
                    <w:color w:val="660066"/>
                  </w:rPr>
                </w:rPrChange>
              </w:rPr>
              <w:t>System;</w:t>
            </w:r>
          </w:p>
          <w:p w:rsidR="00D46683" w:rsidRPr="00D46683" w:rsidRDefault="00D46683" w:rsidP="00E92E7E">
            <w:pPr>
              <w:pStyle w:val="normal0"/>
              <w:widowControl w:val="0"/>
              <w:spacing w:before="0" w:after="0" w:line="240" w:lineRule="auto"/>
              <w:rPr>
                <w:color w:val="000000"/>
                <w:lang w:val="en-US"/>
                <w:rPrChange w:id="1745"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1746" w:author="Unknown">
                  <w:rPr>
                    <w:color w:val="000000"/>
                  </w:rPr>
                </w:rPrChange>
              </w:rPr>
            </w:pPr>
            <w:r w:rsidRPr="00D46683">
              <w:rPr>
                <w:color w:val="000088"/>
                <w:lang w:val="en-US"/>
                <w:rPrChange w:id="1747" w:author="Валера " w:date="2017-08-07T22:44:00Z">
                  <w:rPr>
                    <w:color w:val="000088"/>
                  </w:rPr>
                </w:rPrChange>
              </w:rPr>
              <w:t>namespace</w:t>
            </w:r>
            <w:r w:rsidRPr="00D46683">
              <w:rPr>
                <w:color w:val="000000"/>
                <w:lang w:val="en-US"/>
                <w:rPrChange w:id="1748" w:author="Валера " w:date="2017-08-07T22:44:00Z">
                  <w:rPr>
                    <w:color w:val="000000"/>
                  </w:rPr>
                </w:rPrChange>
              </w:rPr>
              <w:t xml:space="preserve"> </w:t>
            </w:r>
            <w:r w:rsidRPr="00D46683">
              <w:rPr>
                <w:color w:val="006666"/>
                <w:lang w:val="en-US"/>
                <w:rPrChange w:id="1749" w:author="Валера " w:date="2017-08-07T22:44:00Z">
                  <w:rPr>
                    <w:color w:val="006666"/>
                  </w:rPr>
                </w:rPrChange>
              </w:rPr>
              <w:t>@foreach</w:t>
            </w:r>
          </w:p>
          <w:p w:rsidR="00D46683" w:rsidRPr="00D46683" w:rsidRDefault="00D46683" w:rsidP="00E92E7E">
            <w:pPr>
              <w:pStyle w:val="normal0"/>
              <w:widowControl w:val="0"/>
              <w:spacing w:before="0" w:after="0" w:line="240" w:lineRule="auto"/>
              <w:rPr>
                <w:color w:val="000000"/>
                <w:lang w:val="en-US"/>
                <w:rPrChange w:id="1750"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1751" w:author="Unknown">
                  <w:rPr>
                    <w:color w:val="000000"/>
                  </w:rPr>
                </w:rPrChange>
              </w:rPr>
            </w:pPr>
            <w:r w:rsidRPr="00D46683">
              <w:rPr>
                <w:color w:val="000000"/>
                <w:lang w:val="en-US"/>
                <w:rPrChange w:id="1752" w:author="Валера " w:date="2017-08-07T22:44:00Z">
                  <w:rPr>
                    <w:color w:val="000000"/>
                  </w:rPr>
                </w:rPrChange>
              </w:rPr>
              <w:t xml:space="preserve">    </w:t>
            </w:r>
            <w:r w:rsidRPr="00D46683">
              <w:rPr>
                <w:color w:val="000088"/>
                <w:lang w:val="en-US"/>
                <w:rPrChange w:id="1753" w:author="Валера " w:date="2017-08-07T22:44:00Z">
                  <w:rPr>
                    <w:color w:val="000088"/>
                  </w:rPr>
                </w:rPrChange>
              </w:rPr>
              <w:t>class</w:t>
            </w:r>
            <w:r w:rsidRPr="00D46683">
              <w:rPr>
                <w:color w:val="000000"/>
                <w:lang w:val="en-US"/>
                <w:rPrChange w:id="1754" w:author="Валера " w:date="2017-08-07T22:44:00Z">
                  <w:rPr>
                    <w:color w:val="000000"/>
                  </w:rPr>
                </w:rPrChange>
              </w:rPr>
              <w:t xml:space="preserve"> </w:t>
            </w:r>
            <w:r w:rsidRPr="00D46683">
              <w:rPr>
                <w:color w:val="660066"/>
                <w:lang w:val="en-US"/>
                <w:rPrChange w:id="1755" w:author="Валера " w:date="2017-08-07T22:44:00Z">
                  <w:rPr>
                    <w:color w:val="660066"/>
                  </w:rPr>
                </w:rPrChange>
              </w:rPr>
              <w:t>Program</w:t>
            </w:r>
          </w:p>
          <w:p w:rsidR="00D46683" w:rsidRPr="00D46683" w:rsidRDefault="00D46683" w:rsidP="00E92E7E">
            <w:pPr>
              <w:pStyle w:val="normal0"/>
              <w:widowControl w:val="0"/>
              <w:spacing w:before="0" w:after="0" w:line="240" w:lineRule="auto"/>
              <w:rPr>
                <w:color w:val="000000"/>
                <w:lang w:val="en-US"/>
                <w:rPrChange w:id="1756" w:author="Unknown">
                  <w:rPr>
                    <w:color w:val="000000"/>
                  </w:rPr>
                </w:rPrChange>
              </w:rPr>
            </w:pPr>
            <w:r w:rsidRPr="00D46683">
              <w:rPr>
                <w:color w:val="000000"/>
                <w:lang w:val="en-US"/>
                <w:rPrChange w:id="1757" w:author="Валера " w:date="2017-08-07T22:44: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1758" w:author="Unknown">
                  <w:rPr>
                    <w:color w:val="000000"/>
                  </w:rPr>
                </w:rPrChange>
              </w:rPr>
            </w:pPr>
            <w:r w:rsidRPr="00D46683">
              <w:rPr>
                <w:color w:val="000000"/>
                <w:lang w:val="en-US"/>
                <w:rPrChange w:id="1759" w:author="Валера " w:date="2017-08-07T22:44:00Z">
                  <w:rPr>
                    <w:color w:val="000000"/>
                  </w:rPr>
                </w:rPrChange>
              </w:rPr>
              <w:t xml:space="preserve">        </w:t>
            </w:r>
            <w:r w:rsidRPr="00D46683">
              <w:rPr>
                <w:color w:val="000088"/>
                <w:lang w:val="en-US"/>
                <w:rPrChange w:id="1760" w:author="Валера " w:date="2017-08-07T22:44:00Z">
                  <w:rPr>
                    <w:color w:val="000088"/>
                  </w:rPr>
                </w:rPrChange>
              </w:rPr>
              <w:t>static</w:t>
            </w:r>
            <w:r w:rsidRPr="00D46683">
              <w:rPr>
                <w:color w:val="000000"/>
                <w:lang w:val="en-US"/>
                <w:rPrChange w:id="1761" w:author="Валера " w:date="2017-08-07T22:44:00Z">
                  <w:rPr>
                    <w:color w:val="000000"/>
                  </w:rPr>
                </w:rPrChange>
              </w:rPr>
              <w:t xml:space="preserve"> </w:t>
            </w:r>
            <w:r w:rsidRPr="00D46683">
              <w:rPr>
                <w:color w:val="000088"/>
                <w:lang w:val="en-US"/>
                <w:rPrChange w:id="1762" w:author="Валера " w:date="2017-08-07T22:44:00Z">
                  <w:rPr>
                    <w:color w:val="000088"/>
                  </w:rPr>
                </w:rPrChange>
              </w:rPr>
              <w:t>void</w:t>
            </w:r>
            <w:r w:rsidRPr="00D46683">
              <w:rPr>
                <w:color w:val="000000"/>
                <w:lang w:val="en-US"/>
                <w:rPrChange w:id="1763" w:author="Валера " w:date="2017-08-07T22:44:00Z">
                  <w:rPr>
                    <w:color w:val="000000"/>
                  </w:rPr>
                </w:rPrChange>
              </w:rPr>
              <w:t xml:space="preserve"> </w:t>
            </w:r>
            <w:r w:rsidRPr="00D46683">
              <w:rPr>
                <w:color w:val="660066"/>
                <w:lang w:val="en-US"/>
                <w:rPrChange w:id="1764" w:author="Валера " w:date="2017-08-07T22:44:00Z">
                  <w:rPr>
                    <w:color w:val="660066"/>
                  </w:rPr>
                </w:rPrChange>
              </w:rPr>
              <w:t>Main</w:t>
            </w:r>
            <w:r w:rsidRPr="00D46683">
              <w:rPr>
                <w:color w:val="666600"/>
                <w:lang w:val="en-US"/>
                <w:rPrChange w:id="1765" w:author="Валера " w:date="2017-08-07T22:44:00Z">
                  <w:rPr>
                    <w:color w:val="666600"/>
                  </w:rPr>
                </w:rPrChange>
              </w:rPr>
              <w:t>(</w:t>
            </w:r>
            <w:r w:rsidRPr="00D46683">
              <w:rPr>
                <w:color w:val="000088"/>
                <w:lang w:val="en-US"/>
                <w:rPrChange w:id="1766" w:author="Валера " w:date="2017-08-07T22:44:00Z">
                  <w:rPr>
                    <w:color w:val="000088"/>
                  </w:rPr>
                </w:rPrChange>
              </w:rPr>
              <w:t>string</w:t>
            </w:r>
            <w:r w:rsidRPr="00D46683">
              <w:rPr>
                <w:color w:val="666600"/>
                <w:lang w:val="en-US"/>
                <w:rPrChange w:id="1767" w:author="Валера " w:date="2017-08-07T22:44:00Z">
                  <w:rPr>
                    <w:color w:val="666600"/>
                  </w:rPr>
                </w:rPrChange>
              </w:rPr>
              <w:t>[]</w:t>
            </w:r>
            <w:r w:rsidRPr="00D46683">
              <w:rPr>
                <w:color w:val="000000"/>
                <w:lang w:val="en-US"/>
                <w:rPrChange w:id="1768" w:author="Валера " w:date="2017-08-07T22:44:00Z">
                  <w:rPr>
                    <w:color w:val="000000"/>
                  </w:rPr>
                </w:rPrChange>
              </w:rPr>
              <w:t xml:space="preserve"> args)</w:t>
            </w:r>
          </w:p>
          <w:p w:rsidR="00D46683" w:rsidRPr="00D46683" w:rsidRDefault="00D46683" w:rsidP="00E92E7E">
            <w:pPr>
              <w:pStyle w:val="normal0"/>
              <w:widowControl w:val="0"/>
              <w:spacing w:before="0" w:after="0" w:line="240" w:lineRule="auto"/>
              <w:rPr>
                <w:color w:val="000000"/>
                <w:lang w:val="en-US"/>
                <w:rPrChange w:id="1769" w:author="Unknown">
                  <w:rPr>
                    <w:color w:val="000000"/>
                  </w:rPr>
                </w:rPrChange>
              </w:rPr>
            </w:pPr>
            <w:r w:rsidRPr="00D46683">
              <w:rPr>
                <w:color w:val="000000"/>
                <w:lang w:val="en-US"/>
                <w:rPrChange w:id="1770" w:author="Валера " w:date="2017-08-07T22:44:00Z">
                  <w:rPr>
                    <w:color w:val="000000"/>
                  </w:rPr>
                </w:rPrChange>
              </w:rPr>
              <w:t xml:space="preserve">        </w:t>
            </w:r>
            <w:r>
              <w:rPr>
                <w:color w:val="000000"/>
                <w:lang w:val="en-US"/>
              </w:rPr>
              <w:t>{</w:t>
            </w:r>
          </w:p>
          <w:p w:rsidR="00D46683" w:rsidRPr="0026416D" w:rsidRDefault="00D46683" w:rsidP="00E92E7E">
            <w:pPr>
              <w:pStyle w:val="normal0"/>
              <w:widowControl w:val="0"/>
              <w:spacing w:before="0" w:after="0" w:line="240" w:lineRule="auto"/>
              <w:rPr>
                <w:color w:val="000000"/>
              </w:rPr>
            </w:pPr>
            <w:r w:rsidRPr="00D46683">
              <w:rPr>
                <w:color w:val="000000"/>
                <w:lang w:val="en-US"/>
                <w:rPrChange w:id="1771" w:author="Валера " w:date="2017-08-07T22:44:00Z">
                  <w:rPr>
                    <w:color w:val="000000"/>
                  </w:rPr>
                </w:rPrChange>
              </w:rPr>
              <w:t xml:space="preserve">            </w:t>
            </w:r>
            <w:r w:rsidRPr="00D46683">
              <w:rPr>
                <w:color w:val="000088"/>
                <w:lang w:val="en-US"/>
                <w:rPrChange w:id="1772" w:author="Валера " w:date="2017-08-07T22:44:00Z">
                  <w:rPr>
                    <w:color w:val="000088"/>
                  </w:rPr>
                </w:rPrChange>
              </w:rPr>
              <w:t>string</w:t>
            </w:r>
            <w:r w:rsidRPr="00D46683">
              <w:rPr>
                <w:color w:val="000000"/>
                <w:lang w:val="en-US"/>
                <w:rPrChange w:id="1773" w:author="Валера " w:date="2017-08-07T22:44:00Z">
                  <w:rPr>
                    <w:color w:val="000000"/>
                  </w:rPr>
                </w:rPrChange>
              </w:rPr>
              <w:t xml:space="preserve"> s </w:t>
            </w:r>
            <w:r w:rsidRPr="00D46683">
              <w:rPr>
                <w:color w:val="666600"/>
                <w:lang w:val="en-US"/>
                <w:rPrChange w:id="1774" w:author="Валера " w:date="2017-08-07T22:44:00Z">
                  <w:rPr>
                    <w:color w:val="666600"/>
                  </w:rPr>
                </w:rPrChange>
              </w:rPr>
              <w:t>=</w:t>
            </w:r>
            <w:r w:rsidRPr="00D46683">
              <w:rPr>
                <w:color w:val="000000"/>
                <w:lang w:val="en-US"/>
                <w:rPrChange w:id="1775" w:author="Валера " w:date="2017-08-07T22:44:00Z">
                  <w:rPr>
                    <w:color w:val="000000"/>
                  </w:rPr>
                </w:rPrChange>
              </w:rPr>
              <w:t xml:space="preserve"> </w:t>
            </w:r>
            <w:r w:rsidRPr="00D46683">
              <w:rPr>
                <w:color w:val="008800"/>
                <w:lang w:val="en-US"/>
                <w:rPrChange w:id="1776" w:author="Валера " w:date="2017-08-07T22:44:00Z">
                  <w:rPr>
                    <w:color w:val="008800"/>
                  </w:rPr>
                </w:rPrChange>
              </w:rPr>
              <w:t xml:space="preserve">"1. </w:t>
            </w:r>
            <w:r w:rsidRPr="00E92E7E">
              <w:rPr>
                <w:color w:val="008800"/>
              </w:rPr>
              <w:t>Привет</w:t>
            </w:r>
            <w:r w:rsidRPr="00D46683">
              <w:rPr>
                <w:color w:val="008800"/>
                <w:lang w:val="en-US"/>
                <w:rPrChange w:id="1777" w:author="Валера " w:date="2017-08-07T22:44:00Z">
                  <w:rPr>
                    <w:color w:val="008800"/>
                  </w:rPr>
                </w:rPrChange>
              </w:rPr>
              <w:t xml:space="preserve">, Foreach. </w:t>
            </w:r>
            <w:r>
              <w:rPr>
                <w:color w:val="008800"/>
                <w:lang w:val="en-US"/>
              </w:rPr>
              <w:t>\</w:t>
            </w:r>
            <w:r w:rsidRPr="00D46683">
              <w:rPr>
                <w:color w:val="008800"/>
                <w:lang w:val="en-US"/>
                <w:rPrChange w:id="1778" w:author="Валера " w:date="2017-08-07T22:44:00Z">
                  <w:rPr>
                    <w:color w:val="008800"/>
                  </w:rPr>
                </w:rPrChange>
              </w:rPr>
              <w:t xml:space="preserve">n2. </w:t>
            </w:r>
            <w:r w:rsidRPr="00E92E7E">
              <w:rPr>
                <w:color w:val="008800"/>
              </w:rPr>
              <w:t>А</w:t>
            </w:r>
            <w:r w:rsidRPr="00D46683">
              <w:rPr>
                <w:color w:val="008800"/>
                <w:lang w:val="en-US"/>
                <w:rPrChange w:id="1779" w:author="Валера " w:date="2017-08-07T22:44:00Z">
                  <w:rPr>
                    <w:color w:val="008800"/>
                  </w:rPr>
                </w:rPrChange>
              </w:rPr>
              <w:t xml:space="preserve"> </w:t>
            </w:r>
            <w:r w:rsidRPr="00E92E7E">
              <w:rPr>
                <w:color w:val="008800"/>
              </w:rPr>
              <w:t>так</w:t>
            </w:r>
            <w:r w:rsidRPr="00D46683">
              <w:rPr>
                <w:color w:val="008800"/>
                <w:lang w:val="en-US"/>
                <w:rPrChange w:id="1780" w:author="Валера " w:date="2017-08-07T22:44:00Z">
                  <w:rPr>
                    <w:color w:val="008800"/>
                  </w:rPr>
                </w:rPrChange>
              </w:rPr>
              <w:t xml:space="preserve"> </w:t>
            </w:r>
            <w:r w:rsidRPr="00E92E7E">
              <w:rPr>
                <w:color w:val="008800"/>
              </w:rPr>
              <w:t>же</w:t>
            </w:r>
            <w:r w:rsidRPr="00D46683">
              <w:rPr>
                <w:color w:val="008800"/>
                <w:lang w:val="en-US"/>
                <w:rPrChange w:id="1781" w:author="Валера " w:date="2017-08-07T22:44:00Z">
                  <w:rPr>
                    <w:color w:val="008800"/>
                  </w:rPr>
                </w:rPrChange>
              </w:rPr>
              <w:t xml:space="preserve"> break </w:t>
            </w:r>
            <w:r w:rsidRPr="00E92E7E">
              <w:rPr>
                <w:color w:val="008800"/>
              </w:rPr>
              <w:t>и</w:t>
            </w:r>
            <w:r w:rsidRPr="00D46683">
              <w:rPr>
                <w:color w:val="008800"/>
                <w:lang w:val="en-US"/>
                <w:rPrChange w:id="1782" w:author="Валера " w:date="2017-08-07T22:44:00Z">
                  <w:rPr>
                    <w:color w:val="008800"/>
                  </w:rPr>
                </w:rPrChange>
              </w:rPr>
              <w:t xml:space="preserve"> continue! </w:t>
            </w:r>
            <w:r>
              <w:rPr>
                <w:color w:val="008800"/>
              </w:rPr>
              <w:t>А это не выведется";</w:t>
            </w:r>
          </w:p>
          <w:p w:rsidR="00D46683" w:rsidRPr="0026416D" w:rsidRDefault="00D46683" w:rsidP="00E92E7E">
            <w:pPr>
              <w:pStyle w:val="normal0"/>
              <w:widowControl w:val="0"/>
              <w:spacing w:before="0" w:after="0" w:line="240" w:lineRule="auto"/>
              <w:rPr>
                <w:color w:val="000000"/>
              </w:rPr>
            </w:pPr>
            <w:r>
              <w:rPr>
                <w:color w:val="000000"/>
              </w:rPr>
              <w:t xml:space="preserve">            </w:t>
            </w:r>
            <w:r w:rsidRPr="00E92E7E">
              <w:rPr>
                <w:color w:val="000088"/>
              </w:rPr>
              <w:t>foreach</w:t>
            </w:r>
            <w:r>
              <w:rPr>
                <w:color w:val="000000"/>
              </w:rPr>
              <w:t xml:space="preserve"> </w:t>
            </w:r>
            <w:r>
              <w:rPr>
                <w:color w:val="666600"/>
              </w:rPr>
              <w:t>(</w:t>
            </w:r>
            <w:r w:rsidRPr="00E92E7E">
              <w:rPr>
                <w:color w:val="000088"/>
              </w:rPr>
              <w:t>char</w:t>
            </w:r>
            <w:r>
              <w:rPr>
                <w:color w:val="000000"/>
              </w:rPr>
              <w:t xml:space="preserve"> </w:t>
            </w:r>
            <w:r w:rsidRPr="00E92E7E">
              <w:rPr>
                <w:color w:val="000000"/>
              </w:rPr>
              <w:t>c</w:t>
            </w:r>
            <w:r>
              <w:rPr>
                <w:color w:val="000000"/>
              </w:rPr>
              <w:t xml:space="preserve"> </w:t>
            </w:r>
            <w:r w:rsidRPr="00E92E7E">
              <w:rPr>
                <w:color w:val="000088"/>
              </w:rPr>
              <w:t>in</w:t>
            </w:r>
            <w:r>
              <w:rPr>
                <w:color w:val="000000"/>
              </w:rPr>
              <w:t xml:space="preserve"> </w:t>
            </w:r>
            <w:r w:rsidRPr="00E92E7E">
              <w:rPr>
                <w:color w:val="000000"/>
              </w:rPr>
              <w:t>s</w:t>
            </w:r>
            <w:r>
              <w:rPr>
                <w:color w:val="666600"/>
              </w:rPr>
              <w:t>)</w:t>
            </w:r>
            <w:r>
              <w:rPr>
                <w:color w:val="000000"/>
              </w:rPr>
              <w:t xml:space="preserve"> {</w:t>
            </w:r>
          </w:p>
          <w:p w:rsidR="00D46683" w:rsidRPr="0026416D" w:rsidRDefault="00D46683" w:rsidP="00E92E7E">
            <w:pPr>
              <w:pStyle w:val="normal0"/>
              <w:widowControl w:val="0"/>
              <w:spacing w:before="0" w:after="0" w:line="240" w:lineRule="auto"/>
              <w:rPr>
                <w:color w:val="000000"/>
              </w:rPr>
            </w:pPr>
            <w:r>
              <w:rPr>
                <w:color w:val="000000"/>
              </w:rPr>
              <w:t xml:space="preserve">                </w:t>
            </w:r>
            <w:r>
              <w:rPr>
                <w:color w:val="880000"/>
              </w:rPr>
              <w:t>// Пропускаем цифры</w:t>
            </w:r>
          </w:p>
          <w:p w:rsidR="00D46683" w:rsidRPr="00D46683" w:rsidRDefault="00D46683" w:rsidP="00E92E7E">
            <w:pPr>
              <w:pStyle w:val="normal0"/>
              <w:widowControl w:val="0"/>
              <w:spacing w:before="0" w:after="0" w:line="240" w:lineRule="auto"/>
              <w:rPr>
                <w:color w:val="000000"/>
                <w:lang w:val="en-US"/>
                <w:rPrChange w:id="1783" w:author="Unknown">
                  <w:rPr>
                    <w:color w:val="000000"/>
                  </w:rPr>
                </w:rPrChange>
              </w:rPr>
            </w:pPr>
            <w:r>
              <w:rPr>
                <w:color w:val="000000"/>
              </w:rPr>
              <w:t xml:space="preserve">                </w:t>
            </w:r>
            <w:r w:rsidRPr="00D46683">
              <w:rPr>
                <w:color w:val="000088"/>
                <w:lang w:val="en-US"/>
                <w:rPrChange w:id="1784" w:author="Валера " w:date="2017-08-07T22:44:00Z">
                  <w:rPr>
                    <w:color w:val="000088"/>
                  </w:rPr>
                </w:rPrChange>
              </w:rPr>
              <w:t>if</w:t>
            </w:r>
            <w:r w:rsidRPr="00D46683">
              <w:rPr>
                <w:color w:val="000000"/>
                <w:lang w:val="en-US"/>
                <w:rPrChange w:id="1785" w:author="Валера " w:date="2017-08-07T22:44:00Z">
                  <w:rPr>
                    <w:color w:val="000000"/>
                  </w:rPr>
                </w:rPrChange>
              </w:rPr>
              <w:t xml:space="preserve"> </w:t>
            </w:r>
            <w:r w:rsidRPr="00D46683">
              <w:rPr>
                <w:color w:val="666600"/>
                <w:lang w:val="en-US"/>
                <w:rPrChange w:id="1786" w:author="Валера " w:date="2017-08-07T22:44:00Z">
                  <w:rPr>
                    <w:color w:val="666600"/>
                  </w:rPr>
                </w:rPrChange>
              </w:rPr>
              <w:t>(</w:t>
            </w:r>
            <w:r w:rsidRPr="00D46683">
              <w:rPr>
                <w:color w:val="000000"/>
                <w:lang w:val="en-US"/>
                <w:rPrChange w:id="1787" w:author="Валера " w:date="2017-08-07T22:44:00Z">
                  <w:rPr>
                    <w:color w:val="000000"/>
                  </w:rPr>
                </w:rPrChange>
              </w:rPr>
              <w:t xml:space="preserve">c </w:t>
            </w:r>
            <w:r w:rsidRPr="00D46683">
              <w:rPr>
                <w:color w:val="666600"/>
                <w:lang w:val="en-US"/>
                <w:rPrChange w:id="1788" w:author="Валера " w:date="2017-08-07T22:44:00Z">
                  <w:rPr>
                    <w:color w:val="666600"/>
                  </w:rPr>
                </w:rPrChange>
              </w:rPr>
              <w:t>&gt;=</w:t>
            </w:r>
            <w:r w:rsidRPr="00D46683">
              <w:rPr>
                <w:color w:val="000000"/>
                <w:lang w:val="en-US"/>
                <w:rPrChange w:id="1789" w:author="Валера " w:date="2017-08-07T22:44:00Z">
                  <w:rPr>
                    <w:color w:val="000000"/>
                  </w:rPr>
                </w:rPrChange>
              </w:rPr>
              <w:t xml:space="preserve"> </w:t>
            </w:r>
            <w:r w:rsidRPr="00D46683">
              <w:rPr>
                <w:color w:val="008800"/>
                <w:lang w:val="en-US"/>
                <w:rPrChange w:id="1790" w:author="Валера " w:date="2017-08-07T22:44:00Z">
                  <w:rPr>
                    <w:color w:val="008800"/>
                  </w:rPr>
                </w:rPrChange>
              </w:rPr>
              <w:t>'0'</w:t>
            </w:r>
            <w:r w:rsidRPr="00D46683">
              <w:rPr>
                <w:color w:val="000000"/>
                <w:lang w:val="en-US"/>
                <w:rPrChange w:id="1791" w:author="Валера " w:date="2017-08-07T22:44:00Z">
                  <w:rPr>
                    <w:color w:val="000000"/>
                  </w:rPr>
                </w:rPrChange>
              </w:rPr>
              <w:t xml:space="preserve"> </w:t>
            </w:r>
            <w:r w:rsidRPr="00D46683">
              <w:rPr>
                <w:color w:val="666600"/>
                <w:lang w:val="en-US"/>
                <w:rPrChange w:id="1792" w:author="Валера " w:date="2017-08-07T22:44:00Z">
                  <w:rPr>
                    <w:color w:val="666600"/>
                  </w:rPr>
                </w:rPrChange>
              </w:rPr>
              <w:t>&amp;&amp;</w:t>
            </w:r>
            <w:r w:rsidRPr="00D46683">
              <w:rPr>
                <w:color w:val="000000"/>
                <w:lang w:val="en-US"/>
                <w:rPrChange w:id="1793" w:author="Валера " w:date="2017-08-07T22:44:00Z">
                  <w:rPr>
                    <w:color w:val="000000"/>
                  </w:rPr>
                </w:rPrChange>
              </w:rPr>
              <w:t xml:space="preserve"> c</w:t>
            </w:r>
            <w:r w:rsidRPr="00D46683">
              <w:rPr>
                <w:color w:val="666600"/>
                <w:lang w:val="en-US"/>
                <w:rPrChange w:id="1794" w:author="Валера " w:date="2017-08-07T22:44:00Z">
                  <w:rPr>
                    <w:color w:val="666600"/>
                  </w:rPr>
                </w:rPrChange>
              </w:rPr>
              <w:t>&lt;=</w:t>
            </w:r>
            <w:r w:rsidRPr="00D46683">
              <w:rPr>
                <w:color w:val="008800"/>
                <w:lang w:val="en-US"/>
                <w:rPrChange w:id="1795" w:author="Валера " w:date="2017-08-07T22:44:00Z">
                  <w:rPr>
                    <w:color w:val="008800"/>
                  </w:rPr>
                </w:rPrChange>
              </w:rPr>
              <w:t>'9'</w:t>
            </w:r>
            <w:r w:rsidRPr="00D46683">
              <w:rPr>
                <w:color w:val="666600"/>
                <w:lang w:val="en-US"/>
                <w:rPrChange w:id="1796" w:author="Валера " w:date="2017-08-07T22:44:00Z">
                  <w:rPr>
                    <w:color w:val="666600"/>
                  </w:rPr>
                </w:rPrChange>
              </w:rPr>
              <w:t>)</w:t>
            </w:r>
            <w:r w:rsidRPr="00D46683">
              <w:rPr>
                <w:color w:val="000000"/>
                <w:lang w:val="en-US"/>
                <w:rPrChange w:id="1797" w:author="Валера " w:date="2017-08-07T22:44:00Z">
                  <w:rPr>
                    <w:color w:val="000000"/>
                  </w:rPr>
                </w:rPrChange>
              </w:rPr>
              <w:t xml:space="preserve">  </w:t>
            </w:r>
            <w:r w:rsidRPr="00D46683">
              <w:rPr>
                <w:color w:val="000088"/>
                <w:lang w:val="en-US"/>
                <w:rPrChange w:id="1798" w:author="Валера " w:date="2017-08-07T22:44:00Z">
                  <w:rPr>
                    <w:color w:val="000088"/>
                  </w:rPr>
                </w:rPrChange>
              </w:rPr>
              <w:t>continue;</w:t>
            </w:r>
          </w:p>
          <w:p w:rsidR="00D46683" w:rsidRPr="0026416D" w:rsidRDefault="00D46683" w:rsidP="00E92E7E">
            <w:pPr>
              <w:pStyle w:val="normal0"/>
              <w:widowControl w:val="0"/>
              <w:spacing w:before="0" w:after="0" w:line="240" w:lineRule="auto"/>
              <w:rPr>
                <w:color w:val="000000"/>
              </w:rPr>
            </w:pPr>
            <w:r w:rsidRPr="00D46683">
              <w:rPr>
                <w:color w:val="000000"/>
                <w:lang w:val="en-US"/>
                <w:rPrChange w:id="1799" w:author="Валера " w:date="2017-08-07T22:44:00Z">
                  <w:rPr>
                    <w:color w:val="000000"/>
                  </w:rPr>
                </w:rPrChange>
              </w:rPr>
              <w:t xml:space="preserve">                </w:t>
            </w:r>
            <w:r>
              <w:rPr>
                <w:color w:val="880000"/>
              </w:rPr>
              <w:t>// Если встречаем ! прерываем цикл</w:t>
            </w:r>
          </w:p>
          <w:p w:rsidR="00D46683" w:rsidRPr="0026416D" w:rsidRDefault="00D46683" w:rsidP="00E92E7E">
            <w:pPr>
              <w:pStyle w:val="normal0"/>
              <w:widowControl w:val="0"/>
              <w:spacing w:before="0" w:after="0" w:line="240" w:lineRule="auto"/>
              <w:rPr>
                <w:color w:val="000000"/>
              </w:rPr>
            </w:pPr>
            <w:r>
              <w:rPr>
                <w:color w:val="000000"/>
              </w:rPr>
              <w:t xml:space="preserve">                </w:t>
            </w:r>
            <w:r w:rsidRPr="00E92E7E">
              <w:rPr>
                <w:color w:val="000088"/>
              </w:rPr>
              <w:t>if</w:t>
            </w:r>
            <w:r>
              <w:rPr>
                <w:color w:val="000000"/>
              </w:rPr>
              <w:t xml:space="preserve"> </w:t>
            </w:r>
            <w:r>
              <w:rPr>
                <w:color w:val="666600"/>
              </w:rPr>
              <w:t>(</w:t>
            </w:r>
            <w:r w:rsidRPr="00E92E7E">
              <w:rPr>
                <w:color w:val="000000"/>
              </w:rPr>
              <w:t>c</w:t>
            </w:r>
            <w:r>
              <w:rPr>
                <w:color w:val="000000"/>
              </w:rPr>
              <w:t xml:space="preserve"> </w:t>
            </w:r>
            <w:r>
              <w:rPr>
                <w:color w:val="666600"/>
              </w:rPr>
              <w:t>==</w:t>
            </w:r>
            <w:r>
              <w:rPr>
                <w:color w:val="000000"/>
              </w:rPr>
              <w:t xml:space="preserve"> </w:t>
            </w:r>
            <w:r>
              <w:rPr>
                <w:color w:val="008800"/>
              </w:rPr>
              <w:t>'!'</w:t>
            </w:r>
            <w:r>
              <w:rPr>
                <w:color w:val="666600"/>
              </w:rPr>
              <w:t>)</w:t>
            </w:r>
            <w:r>
              <w:rPr>
                <w:color w:val="000000"/>
              </w:rPr>
              <w:t xml:space="preserve"> </w:t>
            </w:r>
            <w:r w:rsidRPr="00E92E7E">
              <w:rPr>
                <w:color w:val="000088"/>
              </w:rPr>
              <w:t>break</w:t>
            </w:r>
            <w:r>
              <w:rPr>
                <w:color w:val="000088"/>
              </w:rPr>
              <w:t>;</w:t>
            </w:r>
          </w:p>
          <w:p w:rsidR="00D46683" w:rsidRPr="00E92E7E" w:rsidRDefault="00D46683" w:rsidP="00E92E7E">
            <w:pPr>
              <w:pStyle w:val="normal0"/>
              <w:widowControl w:val="0"/>
              <w:spacing w:before="0" w:after="0" w:line="240" w:lineRule="auto"/>
              <w:rPr>
                <w:color w:val="000000"/>
              </w:rPr>
            </w:pPr>
            <w:r>
              <w:rPr>
                <w:color w:val="000000"/>
              </w:rPr>
              <w:t xml:space="preserve">                </w:t>
            </w:r>
            <w:r w:rsidRPr="00E92E7E">
              <w:rPr>
                <w:color w:val="660066"/>
              </w:rPr>
              <w:t>Console</w:t>
            </w:r>
            <w:r w:rsidRPr="00E92E7E">
              <w:rPr>
                <w:color w:val="666600"/>
              </w:rPr>
              <w:t>.</w:t>
            </w:r>
            <w:r w:rsidRPr="00E92E7E">
              <w:rPr>
                <w:color w:val="660066"/>
              </w:rPr>
              <w:t>Write</w:t>
            </w:r>
            <w:r w:rsidRPr="00E92E7E">
              <w:rPr>
                <w:color w:val="666600"/>
              </w:rPr>
              <w:t>(</w:t>
            </w:r>
            <w:r w:rsidRPr="00E92E7E">
              <w:rPr>
                <w:color w:val="008800"/>
              </w:rPr>
              <w:t>"{0} "</w:t>
            </w:r>
            <w:r w:rsidRPr="00E92E7E">
              <w:rPr>
                <w:color w:val="666600"/>
              </w:rPr>
              <w:t>,</w:t>
            </w:r>
            <w:r w:rsidRPr="00E92E7E">
              <w:rPr>
                <w:color w:val="000000"/>
              </w:rPr>
              <w:t xml:space="preserve"> c</w:t>
            </w:r>
            <w:r w:rsidRPr="00E92E7E">
              <w:rPr>
                <w:color w:val="666600"/>
              </w:rPr>
              <w:t>);</w:t>
            </w:r>
          </w:p>
          <w:p w:rsidR="00D46683" w:rsidRPr="00E92E7E" w:rsidRDefault="00D46683" w:rsidP="00E92E7E">
            <w:pPr>
              <w:pStyle w:val="normal0"/>
              <w:widowControl w:val="0"/>
              <w:spacing w:before="0" w:after="0" w:line="240" w:lineRule="auto"/>
              <w:rPr>
                <w:color w:val="000000"/>
              </w:rPr>
            </w:pPr>
            <w:r w:rsidRPr="00E92E7E">
              <w:rPr>
                <w:color w:val="000000"/>
              </w:rPr>
              <w:t xml:space="preserve">            }</w:t>
            </w:r>
          </w:p>
          <w:p w:rsidR="00D46683" w:rsidRPr="00E92E7E" w:rsidRDefault="00D46683" w:rsidP="00E92E7E">
            <w:pPr>
              <w:pStyle w:val="normal0"/>
              <w:widowControl w:val="0"/>
              <w:spacing w:before="0" w:after="0" w:line="240" w:lineRule="auto"/>
              <w:rPr>
                <w:color w:val="000000"/>
              </w:rPr>
            </w:pPr>
            <w:r w:rsidRPr="00E92E7E">
              <w:rPr>
                <w:color w:val="000000"/>
              </w:rPr>
              <w:t xml:space="preserve">        }</w:t>
            </w:r>
          </w:p>
          <w:p w:rsidR="00D46683" w:rsidRPr="00E92E7E" w:rsidRDefault="00D46683" w:rsidP="00E92E7E">
            <w:pPr>
              <w:pStyle w:val="normal0"/>
              <w:widowControl w:val="0"/>
              <w:spacing w:before="0" w:after="0" w:line="240" w:lineRule="auto"/>
              <w:rPr>
                <w:color w:val="000000"/>
              </w:rPr>
            </w:pPr>
            <w:r w:rsidRPr="00E92E7E">
              <w:rPr>
                <w:color w:val="000000"/>
              </w:rPr>
              <w:t xml:space="preserve">    }</w:t>
            </w:r>
          </w:p>
          <w:p w:rsidR="00D46683" w:rsidRDefault="00D46683" w:rsidP="00E92E7E">
            <w:pPr>
              <w:pStyle w:val="normal0"/>
              <w:widowControl w:val="0"/>
              <w:spacing w:before="0" w:after="0" w:line="240" w:lineRule="auto"/>
            </w:pPr>
            <w:r w:rsidRPr="00E92E7E">
              <w:rPr>
                <w:color w:val="000000"/>
              </w:rPr>
              <w:t>}</w:t>
            </w:r>
          </w:p>
        </w:tc>
      </w:tr>
    </w:tbl>
    <w:p w:rsidR="00D46683" w:rsidRDefault="00D46683">
      <w:pPr>
        <w:pStyle w:val="normal0"/>
      </w:pPr>
    </w:p>
    <w:p w:rsidR="00D46683" w:rsidRDefault="00D46683">
      <w:pPr>
        <w:pStyle w:val="Heading1"/>
        <w:contextualSpacing w:val="0"/>
      </w:pPr>
      <w:bookmarkStart w:id="1800" w:name="_afzitwoh0doe" w:colFirst="0" w:colLast="0"/>
      <w:bookmarkEnd w:id="1800"/>
    </w:p>
    <w:p w:rsidR="00D46683" w:rsidRDefault="00D46683">
      <w:pPr>
        <w:pStyle w:val="Heading1"/>
        <w:contextualSpacing w:val="0"/>
      </w:pPr>
      <w:bookmarkStart w:id="1801" w:name="_m1xxyfg2djyn" w:colFirst="0" w:colLast="0"/>
      <w:bookmarkEnd w:id="1801"/>
      <w:r>
        <w:br w:type="page"/>
      </w:r>
    </w:p>
    <w:p w:rsidR="00D46683" w:rsidRDefault="00D46683">
      <w:pPr>
        <w:pStyle w:val="Heading1"/>
        <w:contextualSpacing w:val="0"/>
      </w:pPr>
      <w:bookmarkStart w:id="1802" w:name="_uvhe1bcrurum" w:colFirst="0" w:colLast="0"/>
      <w:bookmarkEnd w:id="1802"/>
      <w:r>
        <w:t>Вложенные циклы</w:t>
      </w:r>
    </w:p>
    <w:p w:rsidR="00D46683" w:rsidRPr="0026416D" w:rsidRDefault="00D46683">
      <w:pPr>
        <w:pStyle w:val="normal0"/>
      </w:pPr>
      <w:r>
        <w:t>Довольно часто один цикл приходится вкладывать в другой цикл. Давайте рассмотрим вложенные циклы на примере заполнения экрана звездочками.</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1803" w:author="Unknown">
                  <w:rPr>
                    <w:color w:val="000000"/>
                  </w:rPr>
                </w:rPrChange>
              </w:rPr>
            </w:pPr>
            <w:r w:rsidRPr="00D46683">
              <w:rPr>
                <w:color w:val="000088"/>
                <w:lang w:val="en-US"/>
                <w:rPrChange w:id="1804" w:author="Валера " w:date="2017-08-07T22:44:00Z">
                  <w:rPr>
                    <w:color w:val="000088"/>
                  </w:rPr>
                </w:rPrChange>
              </w:rPr>
              <w:t>using</w:t>
            </w:r>
            <w:r w:rsidRPr="00D46683">
              <w:rPr>
                <w:color w:val="000000"/>
                <w:lang w:val="en-US"/>
                <w:rPrChange w:id="1805" w:author="Валера " w:date="2017-08-07T22:44:00Z">
                  <w:rPr>
                    <w:color w:val="000000"/>
                  </w:rPr>
                </w:rPrChange>
              </w:rPr>
              <w:t xml:space="preserve"> </w:t>
            </w:r>
            <w:r w:rsidRPr="00D46683">
              <w:rPr>
                <w:color w:val="660066"/>
                <w:lang w:val="en-US"/>
                <w:rPrChange w:id="1806" w:author="Валера " w:date="2017-08-07T22:44:00Z">
                  <w:rPr>
                    <w:color w:val="660066"/>
                  </w:rPr>
                </w:rPrChange>
              </w:rPr>
              <w:t>System;</w:t>
            </w:r>
          </w:p>
          <w:p w:rsidR="00D46683" w:rsidRPr="00D46683" w:rsidRDefault="00D46683" w:rsidP="00E92E7E">
            <w:pPr>
              <w:pStyle w:val="normal0"/>
              <w:widowControl w:val="0"/>
              <w:spacing w:before="0" w:after="0" w:line="240" w:lineRule="auto"/>
              <w:rPr>
                <w:color w:val="000000"/>
                <w:lang w:val="en-US"/>
                <w:rPrChange w:id="1807"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1808" w:author="Unknown">
                  <w:rPr>
                    <w:color w:val="000000"/>
                  </w:rPr>
                </w:rPrChange>
              </w:rPr>
            </w:pPr>
            <w:r w:rsidRPr="00D46683">
              <w:rPr>
                <w:color w:val="000088"/>
                <w:lang w:val="en-US"/>
                <w:rPrChange w:id="1809" w:author="Валера " w:date="2017-08-07T22:44:00Z">
                  <w:rPr>
                    <w:color w:val="000088"/>
                  </w:rPr>
                </w:rPrChange>
              </w:rPr>
              <w:t>namespace</w:t>
            </w:r>
            <w:r w:rsidRPr="00D46683">
              <w:rPr>
                <w:color w:val="000000"/>
                <w:lang w:val="en-US"/>
                <w:rPrChange w:id="1810" w:author="Валера " w:date="2017-08-07T22:44:00Z">
                  <w:rPr>
                    <w:color w:val="000000"/>
                  </w:rPr>
                </w:rPrChange>
              </w:rPr>
              <w:t xml:space="preserve"> for_for2</w:t>
            </w:r>
          </w:p>
          <w:p w:rsidR="00D46683" w:rsidRPr="00D46683" w:rsidRDefault="00D46683" w:rsidP="00E92E7E">
            <w:pPr>
              <w:pStyle w:val="normal0"/>
              <w:widowControl w:val="0"/>
              <w:spacing w:before="0" w:after="0" w:line="240" w:lineRule="auto"/>
              <w:rPr>
                <w:color w:val="000000"/>
                <w:lang w:val="en-US"/>
                <w:rPrChange w:id="1811"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1812" w:author="Unknown">
                  <w:rPr>
                    <w:color w:val="000000"/>
                  </w:rPr>
                </w:rPrChange>
              </w:rPr>
            </w:pPr>
            <w:r w:rsidRPr="00D46683">
              <w:rPr>
                <w:color w:val="000000"/>
                <w:lang w:val="en-US"/>
                <w:rPrChange w:id="1813" w:author="Валера " w:date="2017-08-07T22:44:00Z">
                  <w:rPr>
                    <w:color w:val="000000"/>
                  </w:rPr>
                </w:rPrChange>
              </w:rPr>
              <w:t xml:space="preserve">    </w:t>
            </w:r>
            <w:r w:rsidRPr="00D46683">
              <w:rPr>
                <w:color w:val="000088"/>
                <w:lang w:val="en-US"/>
                <w:rPrChange w:id="1814" w:author="Валера " w:date="2017-08-07T22:44:00Z">
                  <w:rPr>
                    <w:color w:val="000088"/>
                  </w:rPr>
                </w:rPrChange>
              </w:rPr>
              <w:t>class</w:t>
            </w:r>
            <w:r w:rsidRPr="00D46683">
              <w:rPr>
                <w:color w:val="000000"/>
                <w:lang w:val="en-US"/>
                <w:rPrChange w:id="1815" w:author="Валера " w:date="2017-08-07T22:44:00Z">
                  <w:rPr>
                    <w:color w:val="000000"/>
                  </w:rPr>
                </w:rPrChange>
              </w:rPr>
              <w:t xml:space="preserve"> </w:t>
            </w:r>
            <w:r w:rsidRPr="00D46683">
              <w:rPr>
                <w:color w:val="660066"/>
                <w:lang w:val="en-US"/>
                <w:rPrChange w:id="1816" w:author="Валера " w:date="2017-08-07T22:44:00Z">
                  <w:rPr>
                    <w:color w:val="660066"/>
                  </w:rPr>
                </w:rPrChange>
              </w:rPr>
              <w:t>Program</w:t>
            </w:r>
          </w:p>
          <w:p w:rsidR="00D46683" w:rsidRPr="00D46683" w:rsidRDefault="00D46683" w:rsidP="00E92E7E">
            <w:pPr>
              <w:pStyle w:val="normal0"/>
              <w:widowControl w:val="0"/>
              <w:spacing w:before="0" w:after="0" w:line="240" w:lineRule="auto"/>
              <w:rPr>
                <w:color w:val="000000"/>
                <w:lang w:val="en-US"/>
                <w:rPrChange w:id="1817" w:author="Unknown">
                  <w:rPr>
                    <w:color w:val="000000"/>
                  </w:rPr>
                </w:rPrChange>
              </w:rPr>
            </w:pPr>
            <w:r w:rsidRPr="00D46683">
              <w:rPr>
                <w:color w:val="000000"/>
                <w:lang w:val="en-US"/>
                <w:rPrChange w:id="1818" w:author="Валера " w:date="2017-08-07T22:44: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1819" w:author="Unknown">
                  <w:rPr>
                    <w:color w:val="000000"/>
                  </w:rPr>
                </w:rPrChange>
              </w:rPr>
            </w:pPr>
            <w:r w:rsidRPr="00D46683">
              <w:rPr>
                <w:color w:val="000000"/>
                <w:lang w:val="en-US"/>
                <w:rPrChange w:id="1820" w:author="Валера " w:date="2017-08-07T22:44:00Z">
                  <w:rPr>
                    <w:color w:val="000000"/>
                  </w:rPr>
                </w:rPrChange>
              </w:rPr>
              <w:t xml:space="preserve">        </w:t>
            </w:r>
            <w:r w:rsidRPr="00D46683">
              <w:rPr>
                <w:color w:val="000088"/>
                <w:lang w:val="en-US"/>
                <w:rPrChange w:id="1821" w:author="Валера " w:date="2017-08-07T22:44:00Z">
                  <w:rPr>
                    <w:color w:val="000088"/>
                  </w:rPr>
                </w:rPrChange>
              </w:rPr>
              <w:t>static</w:t>
            </w:r>
            <w:r w:rsidRPr="00D46683">
              <w:rPr>
                <w:color w:val="000000"/>
                <w:lang w:val="en-US"/>
                <w:rPrChange w:id="1822" w:author="Валера " w:date="2017-08-07T22:44:00Z">
                  <w:rPr>
                    <w:color w:val="000000"/>
                  </w:rPr>
                </w:rPrChange>
              </w:rPr>
              <w:t xml:space="preserve"> </w:t>
            </w:r>
            <w:r w:rsidRPr="00D46683">
              <w:rPr>
                <w:color w:val="000088"/>
                <w:lang w:val="en-US"/>
                <w:rPrChange w:id="1823" w:author="Валера " w:date="2017-08-07T22:44:00Z">
                  <w:rPr>
                    <w:color w:val="000088"/>
                  </w:rPr>
                </w:rPrChange>
              </w:rPr>
              <w:t>void</w:t>
            </w:r>
            <w:r w:rsidRPr="00D46683">
              <w:rPr>
                <w:color w:val="000000"/>
                <w:lang w:val="en-US"/>
                <w:rPrChange w:id="1824" w:author="Валера " w:date="2017-08-07T22:44:00Z">
                  <w:rPr>
                    <w:color w:val="000000"/>
                  </w:rPr>
                </w:rPrChange>
              </w:rPr>
              <w:t xml:space="preserve"> </w:t>
            </w:r>
            <w:r w:rsidRPr="00D46683">
              <w:rPr>
                <w:color w:val="660066"/>
                <w:lang w:val="en-US"/>
                <w:rPrChange w:id="1825" w:author="Валера " w:date="2017-08-07T22:44:00Z">
                  <w:rPr>
                    <w:color w:val="660066"/>
                  </w:rPr>
                </w:rPrChange>
              </w:rPr>
              <w:t>Main</w:t>
            </w:r>
            <w:r w:rsidRPr="00D46683">
              <w:rPr>
                <w:color w:val="666600"/>
                <w:lang w:val="en-US"/>
                <w:rPrChange w:id="1826" w:author="Валера " w:date="2017-08-07T22:44:00Z">
                  <w:rPr>
                    <w:color w:val="666600"/>
                  </w:rPr>
                </w:rPrChange>
              </w:rPr>
              <w:t>(</w:t>
            </w:r>
            <w:r w:rsidRPr="00D46683">
              <w:rPr>
                <w:color w:val="000088"/>
                <w:lang w:val="en-US"/>
                <w:rPrChange w:id="1827" w:author="Валера " w:date="2017-08-07T22:44:00Z">
                  <w:rPr>
                    <w:color w:val="000088"/>
                  </w:rPr>
                </w:rPrChange>
              </w:rPr>
              <w:t>string</w:t>
            </w:r>
            <w:r w:rsidRPr="00D46683">
              <w:rPr>
                <w:color w:val="666600"/>
                <w:lang w:val="en-US"/>
                <w:rPrChange w:id="1828" w:author="Валера " w:date="2017-08-07T22:44:00Z">
                  <w:rPr>
                    <w:color w:val="666600"/>
                  </w:rPr>
                </w:rPrChange>
              </w:rPr>
              <w:t>[]</w:t>
            </w:r>
            <w:r w:rsidRPr="00D46683">
              <w:rPr>
                <w:color w:val="000000"/>
                <w:lang w:val="en-US"/>
                <w:rPrChange w:id="1829" w:author="Валера " w:date="2017-08-07T22:44:00Z">
                  <w:rPr>
                    <w:color w:val="000000"/>
                  </w:rPr>
                </w:rPrChange>
              </w:rPr>
              <w:t xml:space="preserve"> args)</w:t>
            </w:r>
          </w:p>
          <w:p w:rsidR="00D46683" w:rsidRPr="00D46683" w:rsidRDefault="00D46683" w:rsidP="00E92E7E">
            <w:pPr>
              <w:pStyle w:val="normal0"/>
              <w:widowControl w:val="0"/>
              <w:spacing w:before="0" w:after="0" w:line="240" w:lineRule="auto"/>
              <w:rPr>
                <w:color w:val="000000"/>
                <w:lang w:val="en-US"/>
                <w:rPrChange w:id="1830" w:author="Unknown">
                  <w:rPr>
                    <w:color w:val="000000"/>
                  </w:rPr>
                </w:rPrChange>
              </w:rPr>
            </w:pPr>
            <w:r w:rsidRPr="00D46683">
              <w:rPr>
                <w:color w:val="000000"/>
                <w:lang w:val="en-US"/>
                <w:rPrChange w:id="1831" w:author="Валера " w:date="2017-08-07T22:44: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1832" w:author="Unknown">
                  <w:rPr>
                    <w:color w:val="000000"/>
                  </w:rPr>
                </w:rPrChange>
              </w:rPr>
            </w:pPr>
            <w:r w:rsidRPr="00D46683">
              <w:rPr>
                <w:color w:val="000000"/>
                <w:lang w:val="en-US"/>
                <w:rPrChange w:id="1833" w:author="Валера " w:date="2017-08-07T22:44:00Z">
                  <w:rPr>
                    <w:color w:val="000000"/>
                  </w:rPr>
                </w:rPrChange>
              </w:rPr>
              <w:t xml:space="preserve">            </w:t>
            </w:r>
            <w:r w:rsidRPr="00D46683">
              <w:rPr>
                <w:color w:val="880000"/>
                <w:lang w:val="en-US"/>
                <w:rPrChange w:id="1834" w:author="Валера " w:date="2017-08-07T22:44:00Z">
                  <w:rPr>
                    <w:color w:val="880000"/>
                  </w:rPr>
                </w:rPrChange>
              </w:rPr>
              <w:t>//</w:t>
            </w:r>
            <w:r w:rsidRPr="00E92E7E">
              <w:rPr>
                <w:color w:val="880000"/>
              </w:rPr>
              <w:t>Внешний</w:t>
            </w:r>
            <w:r w:rsidRPr="00D46683">
              <w:rPr>
                <w:color w:val="880000"/>
                <w:lang w:val="en-US"/>
                <w:rPrChange w:id="1835" w:author="Валера " w:date="2017-08-07T22:44:00Z">
                  <w:rPr>
                    <w:color w:val="880000"/>
                  </w:rPr>
                </w:rPrChange>
              </w:rPr>
              <w:t xml:space="preserve"> </w:t>
            </w:r>
            <w:r w:rsidRPr="00E92E7E">
              <w:rPr>
                <w:color w:val="880000"/>
              </w:rPr>
              <w:t>цикл</w:t>
            </w:r>
          </w:p>
          <w:p w:rsidR="00D46683" w:rsidRPr="00D46683" w:rsidRDefault="00D46683" w:rsidP="00E92E7E">
            <w:pPr>
              <w:pStyle w:val="normal0"/>
              <w:widowControl w:val="0"/>
              <w:spacing w:before="0" w:after="0" w:line="240" w:lineRule="auto"/>
              <w:rPr>
                <w:color w:val="000000"/>
                <w:lang w:val="en-US"/>
                <w:rPrChange w:id="1836" w:author="Unknown">
                  <w:rPr>
                    <w:color w:val="000000"/>
                  </w:rPr>
                </w:rPrChange>
              </w:rPr>
            </w:pPr>
            <w:r w:rsidRPr="00D46683">
              <w:rPr>
                <w:color w:val="000000"/>
                <w:lang w:val="en-US"/>
                <w:rPrChange w:id="1837" w:author="Валера " w:date="2017-08-07T22:44:00Z">
                  <w:rPr>
                    <w:color w:val="000000"/>
                  </w:rPr>
                </w:rPrChange>
              </w:rPr>
              <w:t xml:space="preserve">            </w:t>
            </w:r>
            <w:r w:rsidRPr="00D46683">
              <w:rPr>
                <w:color w:val="000088"/>
                <w:lang w:val="en-US"/>
                <w:rPrChange w:id="1838" w:author="Валера " w:date="2017-08-07T22:44:00Z">
                  <w:rPr>
                    <w:color w:val="000088"/>
                  </w:rPr>
                </w:rPrChange>
              </w:rPr>
              <w:t>for</w:t>
            </w:r>
            <w:r w:rsidRPr="00D46683">
              <w:rPr>
                <w:color w:val="000000"/>
                <w:lang w:val="en-US"/>
                <w:rPrChange w:id="1839" w:author="Валера " w:date="2017-08-07T22:44:00Z">
                  <w:rPr>
                    <w:color w:val="000000"/>
                  </w:rPr>
                </w:rPrChange>
              </w:rPr>
              <w:t xml:space="preserve"> </w:t>
            </w:r>
            <w:r w:rsidRPr="00D46683">
              <w:rPr>
                <w:color w:val="666600"/>
                <w:lang w:val="en-US"/>
                <w:rPrChange w:id="1840" w:author="Валера " w:date="2017-08-07T22:44:00Z">
                  <w:rPr>
                    <w:color w:val="666600"/>
                  </w:rPr>
                </w:rPrChange>
              </w:rPr>
              <w:t>(</w:t>
            </w:r>
            <w:r w:rsidRPr="00D46683">
              <w:rPr>
                <w:color w:val="000088"/>
                <w:lang w:val="en-US"/>
                <w:rPrChange w:id="1841" w:author="Валера " w:date="2017-08-07T22:44:00Z">
                  <w:rPr>
                    <w:color w:val="000088"/>
                  </w:rPr>
                </w:rPrChange>
              </w:rPr>
              <w:t>int</w:t>
            </w:r>
            <w:r w:rsidRPr="00D46683">
              <w:rPr>
                <w:color w:val="000000"/>
                <w:lang w:val="en-US"/>
                <w:rPrChange w:id="1842" w:author="Валера " w:date="2017-08-07T22:44:00Z">
                  <w:rPr>
                    <w:color w:val="000000"/>
                  </w:rPr>
                </w:rPrChange>
              </w:rPr>
              <w:t xml:space="preserve"> i </w:t>
            </w:r>
            <w:r w:rsidRPr="00D46683">
              <w:rPr>
                <w:color w:val="666600"/>
                <w:lang w:val="en-US"/>
                <w:rPrChange w:id="1843" w:author="Валера " w:date="2017-08-07T22:44:00Z">
                  <w:rPr>
                    <w:color w:val="666600"/>
                  </w:rPr>
                </w:rPrChange>
              </w:rPr>
              <w:t>=</w:t>
            </w:r>
            <w:r w:rsidRPr="00D46683">
              <w:rPr>
                <w:color w:val="000000"/>
                <w:lang w:val="en-US"/>
                <w:rPrChange w:id="1844" w:author="Валера " w:date="2017-08-07T22:44:00Z">
                  <w:rPr>
                    <w:color w:val="000000"/>
                  </w:rPr>
                </w:rPrChange>
              </w:rPr>
              <w:t xml:space="preserve"> </w:t>
            </w:r>
            <w:r w:rsidRPr="00D46683">
              <w:rPr>
                <w:color w:val="006666"/>
                <w:lang w:val="en-US"/>
                <w:rPrChange w:id="1845" w:author="Валера " w:date="2017-08-07T22:44:00Z">
                  <w:rPr>
                    <w:color w:val="006666"/>
                  </w:rPr>
                </w:rPrChange>
              </w:rPr>
              <w:t>0</w:t>
            </w:r>
            <w:r w:rsidRPr="00D46683">
              <w:rPr>
                <w:color w:val="666600"/>
                <w:lang w:val="en-US"/>
                <w:rPrChange w:id="1846" w:author="Валера " w:date="2017-08-07T22:44:00Z">
                  <w:rPr>
                    <w:color w:val="666600"/>
                  </w:rPr>
                </w:rPrChange>
              </w:rPr>
              <w:t>;</w:t>
            </w:r>
            <w:r w:rsidRPr="00D46683">
              <w:rPr>
                <w:color w:val="000000"/>
                <w:lang w:val="en-US"/>
                <w:rPrChange w:id="1847" w:author="Валера " w:date="2017-08-07T22:44:00Z">
                  <w:rPr>
                    <w:color w:val="000000"/>
                  </w:rPr>
                </w:rPrChange>
              </w:rPr>
              <w:t xml:space="preserve"> i </w:t>
            </w:r>
            <w:r w:rsidRPr="00D46683">
              <w:rPr>
                <w:color w:val="666600"/>
                <w:lang w:val="en-US"/>
                <w:rPrChange w:id="1848" w:author="Валера " w:date="2017-08-07T22:44:00Z">
                  <w:rPr>
                    <w:color w:val="666600"/>
                  </w:rPr>
                </w:rPrChange>
              </w:rPr>
              <w:t>&lt;</w:t>
            </w:r>
            <w:r w:rsidRPr="00D46683">
              <w:rPr>
                <w:color w:val="000000"/>
                <w:lang w:val="en-US"/>
                <w:rPrChange w:id="1849" w:author="Валера " w:date="2017-08-07T22:44:00Z">
                  <w:rPr>
                    <w:color w:val="000000"/>
                  </w:rPr>
                </w:rPrChange>
              </w:rPr>
              <w:t xml:space="preserve"> </w:t>
            </w:r>
            <w:r w:rsidRPr="00D46683">
              <w:rPr>
                <w:color w:val="006666"/>
                <w:lang w:val="en-US"/>
                <w:rPrChange w:id="1850" w:author="Валера " w:date="2017-08-07T22:44:00Z">
                  <w:rPr>
                    <w:color w:val="006666"/>
                  </w:rPr>
                </w:rPrChange>
              </w:rPr>
              <w:t>80</w:t>
            </w:r>
            <w:r w:rsidRPr="00D46683">
              <w:rPr>
                <w:color w:val="666600"/>
                <w:lang w:val="en-US"/>
                <w:rPrChange w:id="1851" w:author="Валера " w:date="2017-08-07T22:44:00Z">
                  <w:rPr>
                    <w:color w:val="666600"/>
                  </w:rPr>
                </w:rPrChange>
              </w:rPr>
              <w:t>;</w:t>
            </w:r>
            <w:r w:rsidRPr="00D46683">
              <w:rPr>
                <w:color w:val="000000"/>
                <w:lang w:val="en-US"/>
                <w:rPrChange w:id="1852" w:author="Валера " w:date="2017-08-07T22:44:00Z">
                  <w:rPr>
                    <w:color w:val="000000"/>
                  </w:rPr>
                </w:rPrChange>
              </w:rPr>
              <w:t xml:space="preserve"> i</w:t>
            </w:r>
            <w:r w:rsidRPr="00D46683">
              <w:rPr>
                <w:color w:val="666600"/>
                <w:lang w:val="en-US"/>
                <w:rPrChange w:id="1853" w:author="Валера " w:date="2017-08-07T22:44:00Z">
                  <w:rPr>
                    <w:color w:val="666600"/>
                  </w:rPr>
                </w:rPrChange>
              </w:rPr>
              <w:t>++)</w:t>
            </w:r>
          </w:p>
          <w:p w:rsidR="00D46683" w:rsidRPr="0026416D" w:rsidRDefault="00D46683" w:rsidP="00E92E7E">
            <w:pPr>
              <w:pStyle w:val="normal0"/>
              <w:widowControl w:val="0"/>
              <w:spacing w:before="0" w:after="0" w:line="240" w:lineRule="auto"/>
              <w:rPr>
                <w:color w:val="000000"/>
              </w:rPr>
            </w:pPr>
            <w:r w:rsidRPr="00D46683">
              <w:rPr>
                <w:color w:val="000000"/>
                <w:lang w:val="en-US"/>
                <w:rPrChange w:id="1854" w:author="Валера " w:date="2017-08-07T22:44:00Z">
                  <w:rPr>
                    <w:color w:val="000000"/>
                  </w:rPr>
                </w:rPrChange>
              </w:rPr>
              <w:t xml:space="preserve">                </w:t>
            </w:r>
            <w:r>
              <w:rPr>
                <w:color w:val="880000"/>
              </w:rPr>
              <w:t>//Внутренний цикл</w:t>
            </w:r>
          </w:p>
          <w:p w:rsidR="00D46683" w:rsidRPr="0026416D" w:rsidRDefault="00D46683" w:rsidP="00E92E7E">
            <w:pPr>
              <w:pStyle w:val="normal0"/>
              <w:widowControl w:val="0"/>
              <w:spacing w:before="0" w:after="0" w:line="240" w:lineRule="auto"/>
              <w:rPr>
                <w:color w:val="000000"/>
              </w:rPr>
            </w:pPr>
            <w:r>
              <w:rPr>
                <w:color w:val="000000"/>
              </w:rPr>
              <w:t xml:space="preserve">                </w:t>
            </w:r>
            <w:r w:rsidRPr="00E92E7E">
              <w:rPr>
                <w:color w:val="000088"/>
              </w:rPr>
              <w:t>for</w:t>
            </w:r>
            <w:r>
              <w:rPr>
                <w:color w:val="000000"/>
              </w:rPr>
              <w:t xml:space="preserve"> </w:t>
            </w:r>
            <w:r>
              <w:rPr>
                <w:color w:val="666600"/>
              </w:rPr>
              <w:t>(</w:t>
            </w:r>
            <w:r w:rsidRPr="00E92E7E">
              <w:rPr>
                <w:color w:val="000088"/>
              </w:rPr>
              <w:t>int</w:t>
            </w:r>
            <w:r>
              <w:rPr>
                <w:color w:val="000000"/>
              </w:rPr>
              <w:t xml:space="preserve"> </w:t>
            </w:r>
            <w:r w:rsidRPr="00E92E7E">
              <w:rPr>
                <w:color w:val="000000"/>
              </w:rPr>
              <w:t>j</w:t>
            </w:r>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r w:rsidRPr="00E92E7E">
              <w:rPr>
                <w:color w:val="000000"/>
              </w:rPr>
              <w:t>j</w:t>
            </w:r>
            <w:r>
              <w:rPr>
                <w:color w:val="000000"/>
              </w:rPr>
              <w:t xml:space="preserve"> </w:t>
            </w:r>
            <w:r>
              <w:rPr>
                <w:color w:val="666600"/>
              </w:rPr>
              <w:t>&lt;</w:t>
            </w:r>
            <w:r>
              <w:rPr>
                <w:color w:val="000000"/>
              </w:rPr>
              <w:t xml:space="preserve"> </w:t>
            </w:r>
            <w:r>
              <w:rPr>
                <w:color w:val="006666"/>
              </w:rPr>
              <w:t>24</w:t>
            </w:r>
            <w:r>
              <w:rPr>
                <w:color w:val="666600"/>
              </w:rPr>
              <w:t>;</w:t>
            </w:r>
            <w:r>
              <w:rPr>
                <w:color w:val="000000"/>
              </w:rPr>
              <w:t xml:space="preserve"> </w:t>
            </w:r>
            <w:r w:rsidRPr="00E92E7E">
              <w:rPr>
                <w:color w:val="000000"/>
              </w:rPr>
              <w:t>j</w:t>
            </w:r>
            <w:r>
              <w:rPr>
                <w:color w:val="666600"/>
              </w:rPr>
              <w:t>++)</w:t>
            </w:r>
          </w:p>
          <w:p w:rsidR="00D46683" w:rsidRPr="0026416D" w:rsidRDefault="00D46683" w:rsidP="00E92E7E">
            <w:pPr>
              <w:pStyle w:val="normal0"/>
              <w:widowControl w:val="0"/>
              <w:spacing w:before="0" w:after="0" w:line="240" w:lineRule="auto"/>
              <w:rPr>
                <w:color w:val="000000"/>
              </w:rPr>
            </w:pPr>
            <w:r>
              <w:rPr>
                <w:color w:val="000000"/>
              </w:rPr>
              <w:t xml:space="preserve">                {</w:t>
            </w:r>
          </w:p>
          <w:p w:rsidR="00D46683" w:rsidRPr="0026416D" w:rsidRDefault="00D46683" w:rsidP="00E92E7E">
            <w:pPr>
              <w:pStyle w:val="normal0"/>
              <w:widowControl w:val="0"/>
              <w:spacing w:before="0" w:after="0" w:line="240" w:lineRule="auto"/>
              <w:rPr>
                <w:color w:val="000000"/>
              </w:rPr>
            </w:pPr>
            <w:r>
              <w:rPr>
                <w:color w:val="000000"/>
              </w:rPr>
              <w:t xml:space="preserve">                    </w:t>
            </w:r>
            <w:r w:rsidRPr="00E92E7E">
              <w:rPr>
                <w:color w:val="660066"/>
              </w:rPr>
              <w:t>Console</w:t>
            </w:r>
            <w:r>
              <w:rPr>
                <w:color w:val="666600"/>
              </w:rPr>
              <w:t>.</w:t>
            </w:r>
            <w:r w:rsidRPr="00E92E7E">
              <w:rPr>
                <w:color w:val="660066"/>
              </w:rPr>
              <w:t>SetCursorPosition</w:t>
            </w:r>
            <w:r>
              <w:rPr>
                <w:color w:val="666600"/>
              </w:rPr>
              <w:t>(</w:t>
            </w:r>
            <w:r w:rsidRPr="00E92E7E">
              <w:rPr>
                <w:color w:val="000000"/>
              </w:rPr>
              <w:t>i</w:t>
            </w:r>
            <w:r>
              <w:rPr>
                <w:color w:val="666600"/>
              </w:rPr>
              <w:t>,</w:t>
            </w:r>
            <w:r>
              <w:rPr>
                <w:color w:val="000000"/>
              </w:rPr>
              <w:t xml:space="preserve"> </w:t>
            </w:r>
            <w:r w:rsidRPr="00E92E7E">
              <w:rPr>
                <w:color w:val="000000"/>
              </w:rPr>
              <w:t>j</w:t>
            </w:r>
            <w:r>
              <w:rPr>
                <w:color w:val="666600"/>
              </w:rPr>
              <w:t xml:space="preserve">);         </w:t>
            </w:r>
            <w:r>
              <w:rPr>
                <w:color w:val="880000"/>
              </w:rPr>
              <w:t>// устанавливаем позицию курсора</w:t>
            </w:r>
          </w:p>
          <w:p w:rsidR="00D46683" w:rsidRPr="00D46683" w:rsidRDefault="00D46683" w:rsidP="00E92E7E">
            <w:pPr>
              <w:pStyle w:val="normal0"/>
              <w:widowControl w:val="0"/>
              <w:spacing w:before="0" w:after="0" w:line="240" w:lineRule="auto"/>
              <w:rPr>
                <w:color w:val="000000"/>
                <w:lang w:val="en-US"/>
                <w:rPrChange w:id="1855" w:author="Unknown">
                  <w:rPr>
                    <w:color w:val="000000"/>
                  </w:rPr>
                </w:rPrChange>
              </w:rPr>
            </w:pPr>
            <w:r>
              <w:rPr>
                <w:color w:val="000000"/>
              </w:rPr>
              <w:t xml:space="preserve">                    </w:t>
            </w:r>
            <w:r w:rsidRPr="00D46683">
              <w:rPr>
                <w:color w:val="660066"/>
                <w:lang w:val="en-US"/>
                <w:rPrChange w:id="1856" w:author="Валера " w:date="2017-08-07T22:44:00Z">
                  <w:rPr>
                    <w:color w:val="660066"/>
                  </w:rPr>
                </w:rPrChange>
              </w:rPr>
              <w:t>Console</w:t>
            </w:r>
            <w:r w:rsidRPr="00D46683">
              <w:rPr>
                <w:color w:val="666600"/>
                <w:lang w:val="en-US"/>
                <w:rPrChange w:id="1857" w:author="Валера " w:date="2017-08-07T22:44:00Z">
                  <w:rPr>
                    <w:color w:val="666600"/>
                  </w:rPr>
                </w:rPrChange>
              </w:rPr>
              <w:t>.</w:t>
            </w:r>
            <w:r w:rsidRPr="00D46683">
              <w:rPr>
                <w:color w:val="660066"/>
                <w:lang w:val="en-US"/>
                <w:rPrChange w:id="1858" w:author="Валера " w:date="2017-08-07T22:44:00Z">
                  <w:rPr>
                    <w:color w:val="660066"/>
                  </w:rPr>
                </w:rPrChange>
              </w:rPr>
              <w:t>Write</w:t>
            </w:r>
            <w:r w:rsidRPr="00D46683">
              <w:rPr>
                <w:color w:val="666600"/>
                <w:lang w:val="en-US"/>
                <w:rPrChange w:id="1859" w:author="Валера " w:date="2017-08-07T22:44:00Z">
                  <w:rPr>
                    <w:color w:val="666600"/>
                  </w:rPr>
                </w:rPrChange>
              </w:rPr>
              <w:t>(</w:t>
            </w:r>
            <w:r w:rsidRPr="00D46683">
              <w:rPr>
                <w:color w:val="008800"/>
                <w:lang w:val="en-US"/>
                <w:rPrChange w:id="1860" w:author="Валера " w:date="2017-08-07T22:44:00Z">
                  <w:rPr>
                    <w:color w:val="008800"/>
                  </w:rPr>
                </w:rPrChange>
              </w:rPr>
              <w:t>'*'</w:t>
            </w:r>
            <w:r w:rsidRPr="00D46683">
              <w:rPr>
                <w:color w:val="666600"/>
                <w:lang w:val="en-US"/>
                <w:rPrChange w:id="1861" w:author="Валера " w:date="2017-08-07T22:44:00Z">
                  <w:rPr>
                    <w:color w:val="666600"/>
                  </w:rPr>
                </w:rPrChange>
              </w:rPr>
              <w:t>);</w:t>
            </w:r>
          </w:p>
          <w:p w:rsidR="00D46683" w:rsidRPr="00D46683" w:rsidRDefault="00D46683" w:rsidP="00E92E7E">
            <w:pPr>
              <w:pStyle w:val="normal0"/>
              <w:widowControl w:val="0"/>
              <w:spacing w:before="0" w:after="0" w:line="240" w:lineRule="auto"/>
              <w:rPr>
                <w:color w:val="000000"/>
                <w:lang w:val="en-US"/>
                <w:rPrChange w:id="1862" w:author="Unknown">
                  <w:rPr>
                    <w:color w:val="000000"/>
                  </w:rPr>
                </w:rPrChange>
              </w:rPr>
            </w:pPr>
            <w:r w:rsidRPr="00D46683">
              <w:rPr>
                <w:color w:val="000000"/>
                <w:lang w:val="en-US"/>
                <w:rPrChange w:id="1863" w:author="Валера " w:date="2017-08-07T22:44:00Z">
                  <w:rPr>
                    <w:color w:val="000000"/>
                  </w:rPr>
                </w:rPrChange>
              </w:rPr>
              <w:t xml:space="preserve">                    </w:t>
            </w:r>
            <w:r w:rsidRPr="00D46683">
              <w:rPr>
                <w:color w:val="660066"/>
                <w:lang w:val="en-US"/>
                <w:rPrChange w:id="1864" w:author="Валера " w:date="2017-08-07T22:44:00Z">
                  <w:rPr>
                    <w:color w:val="660066"/>
                  </w:rPr>
                </w:rPrChange>
              </w:rPr>
              <w:t>System</w:t>
            </w:r>
            <w:r w:rsidRPr="00D46683">
              <w:rPr>
                <w:color w:val="666600"/>
                <w:lang w:val="en-US"/>
                <w:rPrChange w:id="1865" w:author="Валера " w:date="2017-08-07T22:44:00Z">
                  <w:rPr>
                    <w:color w:val="666600"/>
                  </w:rPr>
                </w:rPrChange>
              </w:rPr>
              <w:t>.</w:t>
            </w:r>
            <w:r w:rsidRPr="00D46683">
              <w:rPr>
                <w:color w:val="660066"/>
                <w:lang w:val="en-US"/>
                <w:rPrChange w:id="1866" w:author="Валера " w:date="2017-08-07T22:44:00Z">
                  <w:rPr>
                    <w:color w:val="660066"/>
                  </w:rPr>
                </w:rPrChange>
              </w:rPr>
              <w:t>Threading</w:t>
            </w:r>
            <w:r w:rsidRPr="00D46683">
              <w:rPr>
                <w:color w:val="666600"/>
                <w:lang w:val="en-US"/>
                <w:rPrChange w:id="1867" w:author="Валера " w:date="2017-08-07T22:44:00Z">
                  <w:rPr>
                    <w:color w:val="666600"/>
                  </w:rPr>
                </w:rPrChange>
              </w:rPr>
              <w:t>.</w:t>
            </w:r>
            <w:r w:rsidRPr="00D46683">
              <w:rPr>
                <w:color w:val="660066"/>
                <w:lang w:val="en-US"/>
                <w:rPrChange w:id="1868" w:author="Валера " w:date="2017-08-07T22:44:00Z">
                  <w:rPr>
                    <w:color w:val="660066"/>
                  </w:rPr>
                </w:rPrChange>
              </w:rPr>
              <w:t>Thread</w:t>
            </w:r>
            <w:r w:rsidRPr="00D46683">
              <w:rPr>
                <w:color w:val="666600"/>
                <w:lang w:val="en-US"/>
                <w:rPrChange w:id="1869" w:author="Валера " w:date="2017-08-07T22:44:00Z">
                  <w:rPr>
                    <w:color w:val="666600"/>
                  </w:rPr>
                </w:rPrChange>
              </w:rPr>
              <w:t>.</w:t>
            </w:r>
            <w:r w:rsidRPr="00D46683">
              <w:rPr>
                <w:color w:val="660066"/>
                <w:lang w:val="en-US"/>
                <w:rPrChange w:id="1870" w:author="Валера " w:date="2017-08-07T22:44:00Z">
                  <w:rPr>
                    <w:color w:val="660066"/>
                  </w:rPr>
                </w:rPrChange>
              </w:rPr>
              <w:t>Sleep</w:t>
            </w:r>
            <w:r w:rsidRPr="00D46683">
              <w:rPr>
                <w:color w:val="666600"/>
                <w:lang w:val="en-US"/>
                <w:rPrChange w:id="1871" w:author="Валера " w:date="2017-08-07T22:44:00Z">
                  <w:rPr>
                    <w:color w:val="666600"/>
                  </w:rPr>
                </w:rPrChange>
              </w:rPr>
              <w:t>(</w:t>
            </w:r>
            <w:r w:rsidRPr="00D46683">
              <w:rPr>
                <w:color w:val="006666"/>
                <w:lang w:val="en-US"/>
                <w:rPrChange w:id="1872" w:author="Валера " w:date="2017-08-07T22:44:00Z">
                  <w:rPr>
                    <w:color w:val="006666"/>
                  </w:rPr>
                </w:rPrChange>
              </w:rPr>
              <w:t>20</w:t>
            </w:r>
            <w:r w:rsidRPr="00D46683">
              <w:rPr>
                <w:color w:val="666600"/>
                <w:lang w:val="en-US"/>
                <w:rPrChange w:id="1873" w:author="Валера " w:date="2017-08-07T22:44:00Z">
                  <w:rPr>
                    <w:color w:val="666600"/>
                  </w:rPr>
                </w:rPrChange>
              </w:rPr>
              <w:t>);</w:t>
            </w:r>
            <w:r w:rsidRPr="00D46683">
              <w:rPr>
                <w:color w:val="880000"/>
                <w:lang w:val="en-US"/>
                <w:rPrChange w:id="1874" w:author="Валера " w:date="2017-08-07T22:44:00Z">
                  <w:rPr>
                    <w:color w:val="880000"/>
                  </w:rPr>
                </w:rPrChange>
              </w:rPr>
              <w:t xml:space="preserve">// </w:t>
            </w:r>
            <w:r w:rsidRPr="00E92E7E">
              <w:rPr>
                <w:color w:val="880000"/>
              </w:rPr>
              <w:t>делаем</w:t>
            </w:r>
            <w:r w:rsidRPr="00D46683">
              <w:rPr>
                <w:color w:val="880000"/>
                <w:lang w:val="en-US"/>
                <w:rPrChange w:id="1875" w:author="Валера " w:date="2017-08-07T22:44:00Z">
                  <w:rPr>
                    <w:color w:val="880000"/>
                  </w:rPr>
                </w:rPrChange>
              </w:rPr>
              <w:t xml:space="preserve"> </w:t>
            </w:r>
            <w:r w:rsidRPr="00E92E7E">
              <w:rPr>
                <w:color w:val="880000"/>
              </w:rPr>
              <w:t>паузу</w:t>
            </w:r>
          </w:p>
          <w:p w:rsidR="00D46683" w:rsidRPr="00D46683" w:rsidRDefault="00D46683" w:rsidP="00E92E7E">
            <w:pPr>
              <w:pStyle w:val="normal0"/>
              <w:widowControl w:val="0"/>
              <w:spacing w:before="0" w:after="0" w:line="240" w:lineRule="auto"/>
              <w:rPr>
                <w:color w:val="000000"/>
                <w:lang w:val="en-US"/>
                <w:rPrChange w:id="1876" w:author="Unknown">
                  <w:rPr>
                    <w:color w:val="000000"/>
                  </w:rPr>
                </w:rPrChange>
              </w:rPr>
            </w:pPr>
            <w:r w:rsidRPr="00D46683">
              <w:rPr>
                <w:color w:val="000000"/>
                <w:lang w:val="en-US"/>
                <w:rPrChange w:id="1877" w:author="Валера " w:date="2017-08-07T22:44:00Z">
                  <w:rPr>
                    <w:color w:val="000000"/>
                  </w:rPr>
                </w:rPrChange>
              </w:rPr>
              <w:t xml:space="preserve">                    </w:t>
            </w:r>
            <w:r w:rsidRPr="00D46683">
              <w:rPr>
                <w:color w:val="660066"/>
                <w:lang w:val="en-US"/>
                <w:rPrChange w:id="1878" w:author="Валера " w:date="2017-08-07T22:44:00Z">
                  <w:rPr>
                    <w:color w:val="660066"/>
                  </w:rPr>
                </w:rPrChange>
              </w:rPr>
              <w:t>Console</w:t>
            </w:r>
            <w:r w:rsidRPr="00D46683">
              <w:rPr>
                <w:color w:val="666600"/>
                <w:lang w:val="en-US"/>
                <w:rPrChange w:id="1879" w:author="Валера " w:date="2017-08-07T22:44:00Z">
                  <w:rPr>
                    <w:color w:val="666600"/>
                  </w:rPr>
                </w:rPrChange>
              </w:rPr>
              <w:t>.</w:t>
            </w:r>
            <w:r w:rsidRPr="00D46683">
              <w:rPr>
                <w:color w:val="660066"/>
                <w:lang w:val="en-US"/>
                <w:rPrChange w:id="1880" w:author="Валера " w:date="2017-08-07T22:44:00Z">
                  <w:rPr>
                    <w:color w:val="660066"/>
                  </w:rPr>
                </w:rPrChange>
              </w:rPr>
              <w:t>Title</w:t>
            </w:r>
            <w:r w:rsidRPr="00D46683">
              <w:rPr>
                <w:color w:val="000000"/>
                <w:lang w:val="en-US"/>
                <w:rPrChange w:id="1881" w:author="Валера " w:date="2017-08-07T22:44:00Z">
                  <w:rPr>
                    <w:color w:val="000000"/>
                  </w:rPr>
                </w:rPrChange>
              </w:rPr>
              <w:t xml:space="preserve"> </w:t>
            </w:r>
            <w:r w:rsidRPr="00D46683">
              <w:rPr>
                <w:color w:val="666600"/>
                <w:lang w:val="en-US"/>
                <w:rPrChange w:id="1882" w:author="Валера " w:date="2017-08-07T22:44:00Z">
                  <w:rPr>
                    <w:color w:val="666600"/>
                  </w:rPr>
                </w:rPrChange>
              </w:rPr>
              <w:t>=</w:t>
            </w:r>
            <w:r w:rsidRPr="00D46683">
              <w:rPr>
                <w:color w:val="000000"/>
                <w:lang w:val="en-US"/>
                <w:rPrChange w:id="1883" w:author="Валера " w:date="2017-08-07T22:44:00Z">
                  <w:rPr>
                    <w:color w:val="000000"/>
                  </w:rPr>
                </w:rPrChange>
              </w:rPr>
              <w:t xml:space="preserve"> </w:t>
            </w:r>
            <w:r w:rsidRPr="00D46683">
              <w:rPr>
                <w:color w:val="008800"/>
                <w:lang w:val="en-US"/>
                <w:rPrChange w:id="1884" w:author="Валера " w:date="2017-08-07T22:44:00Z">
                  <w:rPr>
                    <w:color w:val="008800"/>
                  </w:rPr>
                </w:rPrChange>
              </w:rPr>
              <w:t>"i="</w:t>
            </w:r>
            <w:r w:rsidRPr="00D46683">
              <w:rPr>
                <w:color w:val="000000"/>
                <w:lang w:val="en-US"/>
                <w:rPrChange w:id="1885" w:author="Валера " w:date="2017-08-07T22:44:00Z">
                  <w:rPr>
                    <w:color w:val="000000"/>
                  </w:rPr>
                </w:rPrChange>
              </w:rPr>
              <w:t xml:space="preserve"> </w:t>
            </w:r>
            <w:r w:rsidRPr="00D46683">
              <w:rPr>
                <w:color w:val="666600"/>
                <w:lang w:val="en-US"/>
                <w:rPrChange w:id="1886" w:author="Валера " w:date="2017-08-07T22:44:00Z">
                  <w:rPr>
                    <w:color w:val="666600"/>
                  </w:rPr>
                </w:rPrChange>
              </w:rPr>
              <w:t>+</w:t>
            </w:r>
            <w:r w:rsidRPr="00D46683">
              <w:rPr>
                <w:color w:val="000000"/>
                <w:lang w:val="en-US"/>
                <w:rPrChange w:id="1887" w:author="Валера " w:date="2017-08-07T22:44:00Z">
                  <w:rPr>
                    <w:color w:val="000000"/>
                  </w:rPr>
                </w:rPrChange>
              </w:rPr>
              <w:t xml:space="preserve"> i </w:t>
            </w:r>
            <w:r w:rsidRPr="00D46683">
              <w:rPr>
                <w:color w:val="666600"/>
                <w:lang w:val="en-US"/>
                <w:rPrChange w:id="1888" w:author="Валера " w:date="2017-08-07T22:44:00Z">
                  <w:rPr>
                    <w:color w:val="666600"/>
                  </w:rPr>
                </w:rPrChange>
              </w:rPr>
              <w:t>+</w:t>
            </w:r>
            <w:r w:rsidRPr="00D46683">
              <w:rPr>
                <w:color w:val="000000"/>
                <w:lang w:val="en-US"/>
                <w:rPrChange w:id="1889" w:author="Валера " w:date="2017-08-07T22:44:00Z">
                  <w:rPr>
                    <w:color w:val="000000"/>
                  </w:rPr>
                </w:rPrChange>
              </w:rPr>
              <w:t xml:space="preserve"> </w:t>
            </w:r>
            <w:r w:rsidRPr="00D46683">
              <w:rPr>
                <w:color w:val="008800"/>
                <w:lang w:val="en-US"/>
                <w:rPrChange w:id="1890" w:author="Валера " w:date="2017-08-07T22:44:00Z">
                  <w:rPr>
                    <w:color w:val="008800"/>
                  </w:rPr>
                </w:rPrChange>
              </w:rPr>
              <w:t>" j="</w:t>
            </w:r>
            <w:r w:rsidRPr="00D46683">
              <w:rPr>
                <w:color w:val="000000"/>
                <w:lang w:val="en-US"/>
                <w:rPrChange w:id="1891" w:author="Валера " w:date="2017-08-07T22:44:00Z">
                  <w:rPr>
                    <w:color w:val="000000"/>
                  </w:rPr>
                </w:rPrChange>
              </w:rPr>
              <w:t xml:space="preserve"> </w:t>
            </w:r>
            <w:r w:rsidRPr="00D46683">
              <w:rPr>
                <w:color w:val="666600"/>
                <w:lang w:val="en-US"/>
                <w:rPrChange w:id="1892" w:author="Валера " w:date="2017-08-07T22:44:00Z">
                  <w:rPr>
                    <w:color w:val="666600"/>
                  </w:rPr>
                </w:rPrChange>
              </w:rPr>
              <w:t>+</w:t>
            </w:r>
            <w:r w:rsidRPr="00D46683">
              <w:rPr>
                <w:color w:val="000000"/>
                <w:lang w:val="en-US"/>
                <w:rPrChange w:id="1893" w:author="Валера " w:date="2017-08-07T22:44:00Z">
                  <w:rPr>
                    <w:color w:val="000000"/>
                  </w:rPr>
                </w:rPrChange>
              </w:rPr>
              <w:t xml:space="preserve"> j;</w:t>
            </w:r>
          </w:p>
          <w:p w:rsidR="00D46683" w:rsidRPr="00E92E7E" w:rsidRDefault="00D46683" w:rsidP="00E92E7E">
            <w:pPr>
              <w:pStyle w:val="normal0"/>
              <w:widowControl w:val="0"/>
              <w:spacing w:before="0" w:after="0" w:line="240" w:lineRule="auto"/>
              <w:rPr>
                <w:color w:val="000000"/>
              </w:rPr>
            </w:pPr>
            <w:r w:rsidRPr="00D46683">
              <w:rPr>
                <w:color w:val="000000"/>
                <w:lang w:val="en-US"/>
                <w:rPrChange w:id="1894" w:author="Валера " w:date="2017-08-07T22:44:00Z">
                  <w:rPr>
                    <w:color w:val="000000"/>
                  </w:rPr>
                </w:rPrChange>
              </w:rPr>
              <w:t xml:space="preserve">                </w:t>
            </w:r>
            <w:r w:rsidRPr="00E92E7E">
              <w:rPr>
                <w:color w:val="000000"/>
              </w:rPr>
              <w:t>}</w:t>
            </w:r>
          </w:p>
          <w:p w:rsidR="00D46683" w:rsidRPr="00E92E7E" w:rsidRDefault="00D46683" w:rsidP="00E92E7E">
            <w:pPr>
              <w:pStyle w:val="normal0"/>
              <w:widowControl w:val="0"/>
              <w:spacing w:before="0" w:after="0" w:line="240" w:lineRule="auto"/>
              <w:rPr>
                <w:color w:val="000000"/>
              </w:rPr>
            </w:pPr>
            <w:r w:rsidRPr="00E92E7E">
              <w:rPr>
                <w:color w:val="000000"/>
              </w:rPr>
              <w:t xml:space="preserve">            </w:t>
            </w:r>
            <w:r w:rsidRPr="00E92E7E">
              <w:rPr>
                <w:color w:val="660066"/>
              </w:rPr>
              <w:t>Console</w:t>
            </w:r>
            <w:r w:rsidRPr="00E92E7E">
              <w:rPr>
                <w:color w:val="666600"/>
              </w:rPr>
              <w:t>.</w:t>
            </w:r>
            <w:r w:rsidRPr="00E92E7E">
              <w:rPr>
                <w:color w:val="660066"/>
              </w:rPr>
              <w:t>ReadKey</w:t>
            </w:r>
            <w:r w:rsidRPr="00E92E7E">
              <w:rPr>
                <w:color w:val="666600"/>
              </w:rPr>
              <w:t>();</w:t>
            </w:r>
          </w:p>
          <w:p w:rsidR="00D46683" w:rsidRPr="00E92E7E" w:rsidRDefault="00D46683" w:rsidP="00E92E7E">
            <w:pPr>
              <w:pStyle w:val="normal0"/>
              <w:widowControl w:val="0"/>
              <w:spacing w:before="0" w:after="0" w:line="240" w:lineRule="auto"/>
              <w:rPr>
                <w:color w:val="000000"/>
              </w:rPr>
            </w:pPr>
            <w:r w:rsidRPr="00E92E7E">
              <w:rPr>
                <w:color w:val="000000"/>
              </w:rPr>
              <w:t xml:space="preserve">        }</w:t>
            </w:r>
          </w:p>
          <w:p w:rsidR="00D46683" w:rsidRPr="00E92E7E" w:rsidRDefault="00D46683" w:rsidP="00E92E7E">
            <w:pPr>
              <w:pStyle w:val="normal0"/>
              <w:widowControl w:val="0"/>
              <w:spacing w:before="0" w:after="0" w:line="240" w:lineRule="auto"/>
              <w:rPr>
                <w:color w:val="000000"/>
              </w:rPr>
            </w:pPr>
            <w:r w:rsidRPr="00E92E7E">
              <w:rPr>
                <w:color w:val="000000"/>
              </w:rPr>
              <w:t xml:space="preserve">    }</w:t>
            </w:r>
          </w:p>
          <w:p w:rsidR="00D46683" w:rsidRPr="00E92E7E" w:rsidRDefault="00D46683" w:rsidP="00E92E7E">
            <w:pPr>
              <w:pStyle w:val="normal0"/>
              <w:widowControl w:val="0"/>
              <w:spacing w:before="0" w:after="0" w:line="240" w:lineRule="auto"/>
              <w:rPr>
                <w:color w:val="000088"/>
              </w:rPr>
            </w:pPr>
            <w:r w:rsidRPr="00E92E7E">
              <w:rPr>
                <w:color w:val="000000"/>
              </w:rPr>
              <w:t>}</w:t>
            </w:r>
          </w:p>
        </w:tc>
      </w:tr>
    </w:tbl>
    <w:p w:rsidR="00D46683" w:rsidRDefault="00D46683">
      <w:pPr>
        <w:pStyle w:val="normal0"/>
      </w:pPr>
    </w:p>
    <w:p w:rsidR="00D46683" w:rsidRPr="0026416D" w:rsidRDefault="00D46683">
      <w:pPr>
        <w:pStyle w:val="normal0"/>
      </w:pPr>
      <w:r>
        <w:t>Вложенные циклы будут продемонстрированы при работе с двумерными массивами.</w:t>
      </w:r>
    </w:p>
    <w:p w:rsidR="00D46683" w:rsidRPr="0026416D" w:rsidRDefault="00D46683">
      <w:pPr>
        <w:pStyle w:val="Heading1"/>
        <w:contextualSpacing w:val="0"/>
      </w:pPr>
      <w:bookmarkStart w:id="1895" w:name="_zwim5z73qv0" w:colFirst="0" w:colLast="0"/>
      <w:bookmarkEnd w:id="1895"/>
      <w:r w:rsidRPr="00D46683">
        <w:rPr>
          <w:rPrChange w:id="1896" w:author="Валера " w:date="2017-08-06T20:38:00Z">
            <w:rPr>
              <w:b w:val="0"/>
              <w:color w:val="2C2D30"/>
              <w:sz w:val="20"/>
            </w:rPr>
          </w:rPrChange>
        </w:rPr>
        <w:t>*Рекурсия</w:t>
      </w:r>
    </w:p>
    <w:p w:rsidR="00D46683" w:rsidRPr="0026416D" w:rsidRDefault="00D46683">
      <w:pPr>
        <w:pStyle w:val="normal0"/>
      </w:pPr>
      <w:r>
        <w:t>Рекурсией называется механизм работы программы, в котором для решения задачи из подпрограммы вызывается та же самая подпрограмма. Этот способ является альтернативой циклам и в некоторых случаях позволяет написать весьма красивые алгоритмы решения задачи.</w:t>
      </w:r>
      <w:r>
        <w:br/>
        <w:t>Следует понимать, что любой рекурсивный метод можно преобразовать в обычный метод. И практически любой метод можно преобразовать в рекурсивный, если выявить рекуррентное соотношение между вычисляемыми в методе значениями.</w:t>
      </w:r>
    </w:p>
    <w:p w:rsidR="00D46683" w:rsidRDefault="00D46683">
      <w:pPr>
        <w:pStyle w:val="Heading3"/>
        <w:contextualSpacing w:val="0"/>
      </w:pPr>
      <w:bookmarkStart w:id="1897" w:name="_v87eb7wyi1oz" w:colFirst="0" w:colLast="0"/>
      <w:bookmarkEnd w:id="1897"/>
      <w:r>
        <w:t>Пример 1. Цикл с помощью рекурсии</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26416D" w:rsidRDefault="00D46683" w:rsidP="00E92E7E">
            <w:pPr>
              <w:pStyle w:val="normal0"/>
              <w:widowControl w:val="0"/>
              <w:spacing w:before="0" w:after="0" w:line="240" w:lineRule="auto"/>
              <w:rPr>
                <w:color w:val="000000"/>
              </w:rPr>
            </w:pPr>
            <w:r>
              <w:rPr>
                <w:color w:val="880000"/>
              </w:rPr>
              <w:t xml:space="preserve">// Пример вывода чисел от </w:t>
            </w:r>
            <w:r w:rsidRPr="00E92E7E">
              <w:rPr>
                <w:color w:val="880000"/>
              </w:rPr>
              <w:t>a</w:t>
            </w:r>
            <w:r>
              <w:rPr>
                <w:color w:val="880000"/>
              </w:rPr>
              <w:t xml:space="preserve"> до </w:t>
            </w:r>
            <w:r w:rsidRPr="00E92E7E">
              <w:rPr>
                <w:color w:val="880000"/>
              </w:rPr>
              <w:t>b</w:t>
            </w:r>
            <w:r>
              <w:rPr>
                <w:color w:val="880000"/>
              </w:rPr>
              <w:t xml:space="preserve"> с использованием рекурсивного алгоритма</w:t>
            </w:r>
          </w:p>
          <w:p w:rsidR="00D46683" w:rsidRPr="00D46683" w:rsidRDefault="00D46683" w:rsidP="00E92E7E">
            <w:pPr>
              <w:pStyle w:val="normal0"/>
              <w:widowControl w:val="0"/>
              <w:spacing w:before="0" w:after="0" w:line="240" w:lineRule="auto"/>
              <w:rPr>
                <w:color w:val="000000"/>
                <w:lang w:val="en-US"/>
                <w:rPrChange w:id="1898" w:author="Unknown">
                  <w:rPr>
                    <w:color w:val="000000"/>
                  </w:rPr>
                </w:rPrChange>
              </w:rPr>
            </w:pPr>
            <w:r w:rsidRPr="00D46683">
              <w:rPr>
                <w:color w:val="000088"/>
                <w:lang w:val="en-US"/>
                <w:rPrChange w:id="1899" w:author="Валера " w:date="2017-08-07T22:44:00Z">
                  <w:rPr>
                    <w:color w:val="000088"/>
                  </w:rPr>
                </w:rPrChange>
              </w:rPr>
              <w:t>static</w:t>
            </w:r>
            <w:r w:rsidRPr="00D46683">
              <w:rPr>
                <w:color w:val="000000"/>
                <w:lang w:val="en-US"/>
                <w:rPrChange w:id="1900" w:author="Валера " w:date="2017-08-07T22:44:00Z">
                  <w:rPr>
                    <w:color w:val="000000"/>
                  </w:rPr>
                </w:rPrChange>
              </w:rPr>
              <w:t xml:space="preserve"> </w:t>
            </w:r>
            <w:r w:rsidRPr="00D46683">
              <w:rPr>
                <w:color w:val="000088"/>
                <w:lang w:val="en-US"/>
                <w:rPrChange w:id="1901" w:author="Валера " w:date="2017-08-07T22:44:00Z">
                  <w:rPr>
                    <w:color w:val="000088"/>
                  </w:rPr>
                </w:rPrChange>
              </w:rPr>
              <w:t>void</w:t>
            </w:r>
            <w:r w:rsidRPr="00D46683">
              <w:rPr>
                <w:color w:val="000000"/>
                <w:lang w:val="en-US"/>
                <w:rPrChange w:id="1902" w:author="Валера " w:date="2017-08-07T22:44:00Z">
                  <w:rPr>
                    <w:color w:val="000000"/>
                  </w:rPr>
                </w:rPrChange>
              </w:rPr>
              <w:t xml:space="preserve"> </w:t>
            </w:r>
            <w:r w:rsidRPr="00D46683">
              <w:rPr>
                <w:color w:val="660066"/>
                <w:lang w:val="en-US"/>
                <w:rPrChange w:id="1903" w:author="Валера " w:date="2017-08-07T22:44:00Z">
                  <w:rPr>
                    <w:color w:val="660066"/>
                  </w:rPr>
                </w:rPrChange>
              </w:rPr>
              <w:t>Loop</w:t>
            </w:r>
            <w:r w:rsidRPr="00D46683">
              <w:rPr>
                <w:color w:val="666600"/>
                <w:lang w:val="en-US"/>
                <w:rPrChange w:id="1904" w:author="Валера " w:date="2017-08-07T22:44:00Z">
                  <w:rPr>
                    <w:color w:val="666600"/>
                  </w:rPr>
                </w:rPrChange>
              </w:rPr>
              <w:t>(</w:t>
            </w:r>
            <w:r w:rsidRPr="00D46683">
              <w:rPr>
                <w:color w:val="000088"/>
                <w:lang w:val="en-US"/>
                <w:rPrChange w:id="1905" w:author="Валера " w:date="2017-08-07T22:44:00Z">
                  <w:rPr>
                    <w:color w:val="000088"/>
                  </w:rPr>
                </w:rPrChange>
              </w:rPr>
              <w:t>int</w:t>
            </w:r>
            <w:r w:rsidRPr="00D46683">
              <w:rPr>
                <w:color w:val="000000"/>
                <w:lang w:val="en-US"/>
                <w:rPrChange w:id="1906" w:author="Валера " w:date="2017-08-07T22:44:00Z">
                  <w:rPr>
                    <w:color w:val="000000"/>
                  </w:rPr>
                </w:rPrChange>
              </w:rPr>
              <w:t xml:space="preserve"> a</w:t>
            </w:r>
            <w:r w:rsidRPr="00D46683">
              <w:rPr>
                <w:color w:val="666600"/>
                <w:lang w:val="en-US"/>
                <w:rPrChange w:id="1907" w:author="Валера " w:date="2017-08-07T22:44:00Z">
                  <w:rPr>
                    <w:color w:val="666600"/>
                  </w:rPr>
                </w:rPrChange>
              </w:rPr>
              <w:t>,</w:t>
            </w:r>
            <w:r w:rsidRPr="00D46683">
              <w:rPr>
                <w:color w:val="000000"/>
                <w:lang w:val="en-US"/>
                <w:rPrChange w:id="1908" w:author="Валера " w:date="2017-08-07T22:44:00Z">
                  <w:rPr>
                    <w:color w:val="000000"/>
                  </w:rPr>
                </w:rPrChange>
              </w:rPr>
              <w:t xml:space="preserve"> </w:t>
            </w:r>
            <w:r w:rsidRPr="00D46683">
              <w:rPr>
                <w:color w:val="000088"/>
                <w:lang w:val="en-US"/>
                <w:rPrChange w:id="1909" w:author="Валера " w:date="2017-08-07T22:44:00Z">
                  <w:rPr>
                    <w:color w:val="000088"/>
                  </w:rPr>
                </w:rPrChange>
              </w:rPr>
              <w:t>int</w:t>
            </w:r>
            <w:r w:rsidRPr="00D46683">
              <w:rPr>
                <w:color w:val="000000"/>
                <w:lang w:val="en-US"/>
                <w:rPrChange w:id="1910" w:author="Валера " w:date="2017-08-07T22:44:00Z">
                  <w:rPr>
                    <w:color w:val="000000"/>
                  </w:rPr>
                </w:rPrChange>
              </w:rPr>
              <w:t xml:space="preserve"> b)</w:t>
            </w:r>
          </w:p>
          <w:p w:rsidR="00D46683" w:rsidRPr="00D46683" w:rsidRDefault="00D46683" w:rsidP="00E92E7E">
            <w:pPr>
              <w:pStyle w:val="normal0"/>
              <w:widowControl w:val="0"/>
              <w:spacing w:before="0" w:after="0" w:line="240" w:lineRule="auto"/>
              <w:rPr>
                <w:color w:val="000000"/>
                <w:lang w:val="en-US"/>
                <w:rPrChange w:id="1911"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1912" w:author="Unknown">
                  <w:rPr>
                    <w:color w:val="000000"/>
                  </w:rPr>
                </w:rPrChange>
              </w:rPr>
            </w:pPr>
            <w:r w:rsidRPr="00D46683">
              <w:rPr>
                <w:color w:val="000000"/>
                <w:lang w:val="en-US"/>
                <w:rPrChange w:id="1913" w:author="Валера " w:date="2017-08-07T22:44:00Z">
                  <w:rPr>
                    <w:color w:val="000000"/>
                  </w:rPr>
                </w:rPrChange>
              </w:rPr>
              <w:t xml:space="preserve">  </w:t>
            </w:r>
            <w:r w:rsidRPr="00D46683">
              <w:rPr>
                <w:color w:val="660066"/>
                <w:lang w:val="en-US"/>
                <w:rPrChange w:id="1914" w:author="Валера " w:date="2017-08-07T22:44:00Z">
                  <w:rPr>
                    <w:color w:val="660066"/>
                  </w:rPr>
                </w:rPrChange>
              </w:rPr>
              <w:t>Console</w:t>
            </w:r>
            <w:r w:rsidRPr="00D46683">
              <w:rPr>
                <w:color w:val="666600"/>
                <w:lang w:val="en-US"/>
                <w:rPrChange w:id="1915" w:author="Валера " w:date="2017-08-07T22:44:00Z">
                  <w:rPr>
                    <w:color w:val="666600"/>
                  </w:rPr>
                </w:rPrChange>
              </w:rPr>
              <w:t>.</w:t>
            </w:r>
            <w:r w:rsidRPr="00D46683">
              <w:rPr>
                <w:color w:val="660066"/>
                <w:lang w:val="en-US"/>
                <w:rPrChange w:id="1916" w:author="Валера " w:date="2017-08-07T22:44:00Z">
                  <w:rPr>
                    <w:color w:val="660066"/>
                  </w:rPr>
                </w:rPrChange>
              </w:rPr>
              <w:t>Write</w:t>
            </w:r>
            <w:r w:rsidRPr="00D46683">
              <w:rPr>
                <w:color w:val="666600"/>
                <w:lang w:val="en-US"/>
                <w:rPrChange w:id="1917" w:author="Валера " w:date="2017-08-07T22:44:00Z">
                  <w:rPr>
                    <w:color w:val="666600"/>
                  </w:rPr>
                </w:rPrChange>
              </w:rPr>
              <w:t>(</w:t>
            </w:r>
            <w:r w:rsidRPr="00D46683">
              <w:rPr>
                <w:color w:val="008800"/>
                <w:lang w:val="en-US"/>
                <w:rPrChange w:id="1918" w:author="Валера " w:date="2017-08-07T22:44:00Z">
                  <w:rPr>
                    <w:color w:val="008800"/>
                  </w:rPr>
                </w:rPrChange>
              </w:rPr>
              <w:t>"</w:t>
            </w:r>
            <w:r>
              <w:rPr>
                <w:color w:val="008800"/>
                <w:lang w:val="en-US"/>
              </w:rPr>
              <w:t>{</w:t>
            </w:r>
            <w:r w:rsidRPr="00D46683">
              <w:rPr>
                <w:color w:val="008800"/>
                <w:lang w:val="en-US"/>
                <w:rPrChange w:id="1919" w:author="Валера " w:date="2017-08-07T22:44:00Z">
                  <w:rPr>
                    <w:color w:val="008800"/>
                  </w:rPr>
                </w:rPrChange>
              </w:rPr>
              <w:t>0,4</w:t>
            </w:r>
            <w:r>
              <w:rPr>
                <w:color w:val="008800"/>
                <w:lang w:val="en-US"/>
              </w:rPr>
              <w:t>}</w:t>
            </w:r>
            <w:r w:rsidRPr="00D46683">
              <w:rPr>
                <w:color w:val="008800"/>
                <w:lang w:val="en-US"/>
                <w:rPrChange w:id="1920" w:author="Валера " w:date="2017-08-07T22:44:00Z">
                  <w:rPr>
                    <w:color w:val="008800"/>
                  </w:rPr>
                </w:rPrChange>
              </w:rPr>
              <w:t xml:space="preserve"> "</w:t>
            </w:r>
            <w:r w:rsidRPr="00D46683">
              <w:rPr>
                <w:color w:val="666600"/>
                <w:lang w:val="en-US"/>
                <w:rPrChange w:id="1921" w:author="Валера " w:date="2017-08-07T22:44:00Z">
                  <w:rPr>
                    <w:color w:val="666600"/>
                  </w:rPr>
                </w:rPrChange>
              </w:rPr>
              <w:t>,</w:t>
            </w:r>
            <w:r w:rsidRPr="00D46683">
              <w:rPr>
                <w:color w:val="000000"/>
                <w:lang w:val="en-US"/>
                <w:rPrChange w:id="1922" w:author="Валера " w:date="2017-08-07T22:44:00Z">
                  <w:rPr>
                    <w:color w:val="000000"/>
                  </w:rPr>
                </w:rPrChange>
              </w:rPr>
              <w:t>a</w:t>
            </w:r>
            <w:r w:rsidRPr="00D46683">
              <w:rPr>
                <w:color w:val="666600"/>
                <w:lang w:val="en-US"/>
                <w:rPrChange w:id="1923" w:author="Валера " w:date="2017-08-07T22:44:00Z">
                  <w:rPr>
                    <w:color w:val="666600"/>
                  </w:rPr>
                </w:rPrChange>
              </w:rPr>
              <w:t>);</w:t>
            </w:r>
          </w:p>
          <w:p w:rsidR="00D46683" w:rsidRPr="00D46683" w:rsidRDefault="00D46683" w:rsidP="00E92E7E">
            <w:pPr>
              <w:pStyle w:val="normal0"/>
              <w:widowControl w:val="0"/>
              <w:spacing w:before="0" w:after="0" w:line="240" w:lineRule="auto"/>
              <w:rPr>
                <w:color w:val="000000"/>
                <w:lang w:val="en-US"/>
                <w:rPrChange w:id="1924" w:author="Unknown">
                  <w:rPr>
                    <w:color w:val="000000"/>
                  </w:rPr>
                </w:rPrChange>
              </w:rPr>
            </w:pPr>
            <w:r w:rsidRPr="00D46683">
              <w:rPr>
                <w:color w:val="000000"/>
                <w:lang w:val="en-US"/>
                <w:rPrChange w:id="1925" w:author="Валера " w:date="2017-08-07T22:44:00Z">
                  <w:rPr>
                    <w:color w:val="000000"/>
                  </w:rPr>
                </w:rPrChange>
              </w:rPr>
              <w:t xml:space="preserve">  </w:t>
            </w:r>
            <w:r w:rsidRPr="00D46683">
              <w:rPr>
                <w:color w:val="000088"/>
                <w:lang w:val="en-US"/>
                <w:rPrChange w:id="1926" w:author="Валера " w:date="2017-08-07T22:44:00Z">
                  <w:rPr>
                    <w:color w:val="000088"/>
                  </w:rPr>
                </w:rPrChange>
              </w:rPr>
              <w:t>if</w:t>
            </w:r>
            <w:r w:rsidRPr="00D46683">
              <w:rPr>
                <w:color w:val="000000"/>
                <w:lang w:val="en-US"/>
                <w:rPrChange w:id="1927" w:author="Валера " w:date="2017-08-07T22:44:00Z">
                  <w:rPr>
                    <w:color w:val="000000"/>
                  </w:rPr>
                </w:rPrChange>
              </w:rPr>
              <w:t xml:space="preserve"> </w:t>
            </w:r>
            <w:r w:rsidRPr="00D46683">
              <w:rPr>
                <w:color w:val="666600"/>
                <w:lang w:val="en-US"/>
                <w:rPrChange w:id="1928" w:author="Валера " w:date="2017-08-07T22:44:00Z">
                  <w:rPr>
                    <w:color w:val="666600"/>
                  </w:rPr>
                </w:rPrChange>
              </w:rPr>
              <w:t>(</w:t>
            </w:r>
            <w:r w:rsidRPr="00D46683">
              <w:rPr>
                <w:color w:val="000000"/>
                <w:lang w:val="en-US"/>
                <w:rPrChange w:id="1929" w:author="Валера " w:date="2017-08-07T22:44:00Z">
                  <w:rPr>
                    <w:color w:val="000000"/>
                  </w:rPr>
                </w:rPrChange>
              </w:rPr>
              <w:t>a</w:t>
            </w:r>
            <w:r w:rsidRPr="00D46683">
              <w:rPr>
                <w:color w:val="666600"/>
                <w:lang w:val="en-US"/>
                <w:rPrChange w:id="1930" w:author="Валера " w:date="2017-08-07T22:44:00Z">
                  <w:rPr>
                    <w:color w:val="666600"/>
                  </w:rPr>
                </w:rPrChange>
              </w:rPr>
              <w:t>&lt;</w:t>
            </w:r>
            <w:r w:rsidRPr="00D46683">
              <w:rPr>
                <w:color w:val="000000"/>
                <w:lang w:val="en-US"/>
                <w:rPrChange w:id="1931" w:author="Валера " w:date="2017-08-07T22:44:00Z">
                  <w:rPr>
                    <w:color w:val="000000"/>
                  </w:rPr>
                </w:rPrChange>
              </w:rPr>
              <w:t>b</w:t>
            </w:r>
            <w:r w:rsidRPr="00D46683">
              <w:rPr>
                <w:color w:val="666600"/>
                <w:lang w:val="en-US"/>
                <w:rPrChange w:id="1932" w:author="Валера " w:date="2017-08-07T22:44:00Z">
                  <w:rPr>
                    <w:color w:val="666600"/>
                  </w:rPr>
                </w:rPrChange>
              </w:rPr>
              <w:t>)</w:t>
            </w:r>
            <w:r w:rsidRPr="00D46683">
              <w:rPr>
                <w:color w:val="000000"/>
                <w:lang w:val="en-US"/>
                <w:rPrChange w:id="1933" w:author="Валера " w:date="2017-08-07T22:44:00Z">
                  <w:rPr>
                    <w:color w:val="000000"/>
                  </w:rPr>
                </w:rPrChange>
              </w:rPr>
              <w:t xml:space="preserve"> </w:t>
            </w:r>
            <w:r w:rsidRPr="00D46683">
              <w:rPr>
                <w:color w:val="660066"/>
                <w:lang w:val="en-US"/>
                <w:rPrChange w:id="1934" w:author="Валера " w:date="2017-08-07T22:44:00Z">
                  <w:rPr>
                    <w:color w:val="660066"/>
                  </w:rPr>
                </w:rPrChange>
              </w:rPr>
              <w:t>Loop</w:t>
            </w:r>
            <w:r w:rsidRPr="00D46683">
              <w:rPr>
                <w:color w:val="666600"/>
                <w:lang w:val="en-US"/>
                <w:rPrChange w:id="1935" w:author="Валера " w:date="2017-08-07T22:44:00Z">
                  <w:rPr>
                    <w:color w:val="666600"/>
                  </w:rPr>
                </w:rPrChange>
              </w:rPr>
              <w:t>(</w:t>
            </w:r>
            <w:r w:rsidRPr="00D46683">
              <w:rPr>
                <w:color w:val="000000"/>
                <w:lang w:val="en-US"/>
                <w:rPrChange w:id="1936" w:author="Валера " w:date="2017-08-07T22:44:00Z">
                  <w:rPr>
                    <w:color w:val="000000"/>
                  </w:rPr>
                </w:rPrChange>
              </w:rPr>
              <w:t>a</w:t>
            </w:r>
            <w:r w:rsidRPr="00D46683">
              <w:rPr>
                <w:color w:val="666600"/>
                <w:lang w:val="en-US"/>
                <w:rPrChange w:id="1937" w:author="Валера " w:date="2017-08-07T22:44:00Z">
                  <w:rPr>
                    <w:color w:val="666600"/>
                  </w:rPr>
                </w:rPrChange>
              </w:rPr>
              <w:t>+</w:t>
            </w:r>
            <w:r w:rsidRPr="00D46683">
              <w:rPr>
                <w:color w:val="006666"/>
                <w:lang w:val="en-US"/>
                <w:rPrChange w:id="1938" w:author="Валера " w:date="2017-08-07T22:44:00Z">
                  <w:rPr>
                    <w:color w:val="006666"/>
                  </w:rPr>
                </w:rPrChange>
              </w:rPr>
              <w:t>1</w:t>
            </w:r>
            <w:r w:rsidRPr="00D46683">
              <w:rPr>
                <w:color w:val="666600"/>
                <w:lang w:val="en-US"/>
                <w:rPrChange w:id="1939" w:author="Валера " w:date="2017-08-07T22:44:00Z">
                  <w:rPr>
                    <w:color w:val="666600"/>
                  </w:rPr>
                </w:rPrChange>
              </w:rPr>
              <w:t>,</w:t>
            </w:r>
            <w:r w:rsidRPr="00D46683">
              <w:rPr>
                <w:color w:val="000000"/>
                <w:lang w:val="en-US"/>
                <w:rPrChange w:id="1940" w:author="Валера " w:date="2017-08-07T22:44:00Z">
                  <w:rPr>
                    <w:color w:val="000000"/>
                  </w:rPr>
                </w:rPrChange>
              </w:rPr>
              <w:t>b</w:t>
            </w:r>
            <w:r w:rsidRPr="00D46683">
              <w:rPr>
                <w:color w:val="666600"/>
                <w:lang w:val="en-US"/>
                <w:rPrChange w:id="1941" w:author="Валера " w:date="2017-08-07T22:44:00Z">
                  <w:rPr>
                    <w:color w:val="666600"/>
                  </w:rPr>
                </w:rPrChange>
              </w:rPr>
              <w:t>);</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Default="00D46683">
      <w:pPr>
        <w:pStyle w:val="Heading2"/>
        <w:contextualSpacing w:val="0"/>
      </w:pPr>
      <w:bookmarkStart w:id="1942" w:name="_kxwb164lgqdr" w:colFirst="0" w:colLast="0"/>
      <w:bookmarkEnd w:id="1942"/>
    </w:p>
    <w:p w:rsidR="00D46683" w:rsidRPr="0026416D" w:rsidRDefault="00D46683">
      <w:pPr>
        <w:pStyle w:val="Heading2"/>
        <w:contextualSpacing w:val="0"/>
      </w:pPr>
      <w:bookmarkStart w:id="1943" w:name="_ejw6m18ftd" w:colFirst="0" w:colLast="0"/>
      <w:bookmarkEnd w:id="1943"/>
      <w:r w:rsidRPr="00D46683">
        <w:rPr>
          <w:rPrChange w:id="1944" w:author="Валера " w:date="2017-08-06T20:38:00Z">
            <w:rPr>
              <w:color w:val="2C2D30"/>
              <w:sz w:val="20"/>
            </w:rPr>
          </w:rPrChange>
        </w:rPr>
        <w:t xml:space="preserve">Пример 2. Найти сумму цифр числа </w:t>
      </w:r>
      <w:r>
        <w:t>A</w:t>
      </w:r>
      <w:r w:rsidRPr="00D46683">
        <w:rPr>
          <w:rPrChange w:id="1945" w:author="Валера " w:date="2017-08-06T20:38:00Z">
            <w:rPr>
              <w:color w:val="2C2D30"/>
              <w:sz w:val="20"/>
            </w:rPr>
          </w:rPrChange>
        </w:rPr>
        <w:t>.</w:t>
      </w:r>
    </w:p>
    <w:p w:rsidR="00D46683" w:rsidRPr="0026416D" w:rsidRDefault="00D46683">
      <w:pPr>
        <w:pStyle w:val="normal0"/>
      </w:pPr>
      <w:r>
        <w:t>Получить последнюю цифру  можно, если найти остаток от деления числа на 10.  В связи с этим для разложения числа на составляющие его цифры можно использовать следующий алгоритм:</w:t>
      </w:r>
    </w:p>
    <w:p w:rsidR="00D46683" w:rsidRDefault="00D46683">
      <w:pPr>
        <w:pStyle w:val="normal0"/>
        <w:numPr>
          <w:ilvl w:val="0"/>
          <w:numId w:val="8"/>
        </w:numPr>
        <w:ind w:hanging="360"/>
        <w:contextualSpacing/>
      </w:pPr>
      <w:r>
        <w:t>Находим остаток при делении числа А на 10, т.е. получаем крайнюю правую цифру числа;</w:t>
      </w:r>
    </w:p>
    <w:p w:rsidR="00D46683" w:rsidRDefault="00D46683">
      <w:pPr>
        <w:pStyle w:val="normal0"/>
        <w:numPr>
          <w:ilvl w:val="0"/>
          <w:numId w:val="8"/>
        </w:numPr>
        <w:ind w:hanging="360"/>
        <w:contextualSpacing/>
      </w:pPr>
      <w:r>
        <w:t>Находим целую часть числа при делении  A на 10, т.е. отбрасываем от числа A крайнюю правую цифру;</w:t>
      </w:r>
    </w:p>
    <w:p w:rsidR="00D46683" w:rsidRPr="0026416D" w:rsidRDefault="00D46683">
      <w:pPr>
        <w:pStyle w:val="normal0"/>
        <w:numPr>
          <w:ilvl w:val="0"/>
          <w:numId w:val="8"/>
        </w:numPr>
        <w:ind w:hanging="360"/>
        <w:contextualSpacing/>
      </w:pPr>
      <w:r>
        <w:t>Если преобразованное A &gt; 0, то переходим на пункт 1. Иначе  число равно нулю и отделять от него больше нечего.</w:t>
      </w:r>
    </w:p>
    <w:p w:rsidR="00D46683" w:rsidRDefault="00D46683">
      <w:pPr>
        <w:pStyle w:val="Heading3"/>
        <w:contextualSpacing w:val="0"/>
      </w:pPr>
      <w:bookmarkStart w:id="1946" w:name="_41vzgkgemm46" w:colFirst="0" w:colLast="0"/>
      <w:bookmarkEnd w:id="1946"/>
      <w:r>
        <w:t>Способ 1. Нерекурсивный</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1947" w:author="Unknown">
                  <w:rPr>
                    <w:color w:val="000000"/>
                  </w:rPr>
                </w:rPrChange>
              </w:rPr>
            </w:pPr>
            <w:r w:rsidRPr="00D46683">
              <w:rPr>
                <w:color w:val="000000"/>
                <w:lang w:val="en-US"/>
                <w:rPrChange w:id="1948" w:author="Валера " w:date="2017-08-07T22:44:00Z">
                  <w:rPr>
                    <w:color w:val="000000"/>
                  </w:rPr>
                </w:rPrChange>
              </w:rPr>
              <w:t xml:space="preserve">  </w:t>
            </w:r>
            <w:r w:rsidRPr="00D46683">
              <w:rPr>
                <w:color w:val="000088"/>
                <w:lang w:val="en-US"/>
                <w:rPrChange w:id="1949" w:author="Валера " w:date="2017-08-07T22:44:00Z">
                  <w:rPr>
                    <w:color w:val="000088"/>
                  </w:rPr>
                </w:rPrChange>
              </w:rPr>
              <w:t>static</w:t>
            </w:r>
            <w:r w:rsidRPr="00D46683">
              <w:rPr>
                <w:color w:val="000000"/>
                <w:lang w:val="en-US"/>
                <w:rPrChange w:id="1950" w:author="Валера " w:date="2017-08-07T22:44:00Z">
                  <w:rPr>
                    <w:color w:val="000000"/>
                  </w:rPr>
                </w:rPrChange>
              </w:rPr>
              <w:t xml:space="preserve"> </w:t>
            </w:r>
            <w:r w:rsidRPr="00D46683">
              <w:rPr>
                <w:color w:val="000088"/>
                <w:lang w:val="en-US"/>
                <w:rPrChange w:id="1951" w:author="Валера " w:date="2017-08-07T22:44:00Z">
                  <w:rPr>
                    <w:color w:val="000088"/>
                  </w:rPr>
                </w:rPrChange>
              </w:rPr>
              <w:t>long</w:t>
            </w:r>
            <w:r w:rsidRPr="00D46683">
              <w:rPr>
                <w:color w:val="000000"/>
                <w:lang w:val="en-US"/>
                <w:rPrChange w:id="1952" w:author="Валера " w:date="2017-08-07T22:44:00Z">
                  <w:rPr>
                    <w:color w:val="000000"/>
                  </w:rPr>
                </w:rPrChange>
              </w:rPr>
              <w:t xml:space="preserve"> </w:t>
            </w:r>
            <w:r w:rsidRPr="00D46683">
              <w:rPr>
                <w:color w:val="660066"/>
                <w:lang w:val="en-US"/>
                <w:rPrChange w:id="1953" w:author="Валера " w:date="2017-08-07T22:44:00Z">
                  <w:rPr>
                    <w:color w:val="660066"/>
                  </w:rPr>
                </w:rPrChange>
              </w:rPr>
              <w:t>Sum</w:t>
            </w:r>
            <w:r w:rsidRPr="00D46683">
              <w:rPr>
                <w:color w:val="666600"/>
                <w:lang w:val="en-US"/>
                <w:rPrChange w:id="1954" w:author="Валера " w:date="2017-08-07T22:44:00Z">
                  <w:rPr>
                    <w:color w:val="666600"/>
                  </w:rPr>
                </w:rPrChange>
              </w:rPr>
              <w:t>(</w:t>
            </w:r>
            <w:r w:rsidRPr="00D46683">
              <w:rPr>
                <w:color w:val="000088"/>
                <w:lang w:val="en-US"/>
                <w:rPrChange w:id="1955" w:author="Валера " w:date="2017-08-07T22:44:00Z">
                  <w:rPr>
                    <w:color w:val="000088"/>
                  </w:rPr>
                </w:rPrChange>
              </w:rPr>
              <w:t>long</w:t>
            </w:r>
            <w:r w:rsidRPr="00D46683">
              <w:rPr>
                <w:color w:val="000000"/>
                <w:lang w:val="en-US"/>
                <w:rPrChange w:id="1956" w:author="Валера " w:date="2017-08-07T22:44:00Z">
                  <w:rPr>
                    <w:color w:val="000000"/>
                  </w:rPr>
                </w:rPrChange>
              </w:rPr>
              <w:t xml:space="preserve"> a </w:t>
            </w:r>
            <w:r w:rsidRPr="00D46683">
              <w:rPr>
                <w:color w:val="666600"/>
                <w:lang w:val="en-US"/>
                <w:rPrChange w:id="1957" w:author="Валера " w:date="2017-08-07T22:44:00Z">
                  <w:rPr>
                    <w:color w:val="666600"/>
                  </w:rPr>
                </w:rPrChange>
              </w:rPr>
              <w:t>)</w:t>
            </w:r>
            <w:r w:rsidRPr="00D46683">
              <w:rPr>
                <w:color w:val="880000"/>
                <w:lang w:val="en-US"/>
                <w:rPrChange w:id="1958" w:author="Валера " w:date="2017-08-07T22:44:00Z">
                  <w:rPr>
                    <w:color w:val="880000"/>
                  </w:rPr>
                </w:rPrChange>
              </w:rPr>
              <w:t xml:space="preserve">// </w:t>
            </w:r>
            <w:r w:rsidRPr="00E92E7E">
              <w:rPr>
                <w:color w:val="880000"/>
              </w:rPr>
              <w:t>нерекурсивный</w:t>
            </w:r>
            <w:r w:rsidRPr="00D46683">
              <w:rPr>
                <w:color w:val="880000"/>
                <w:lang w:val="en-US"/>
                <w:rPrChange w:id="1959" w:author="Валера " w:date="2017-08-07T22:44:00Z">
                  <w:rPr>
                    <w:color w:val="880000"/>
                  </w:rPr>
                </w:rPrChange>
              </w:rPr>
              <w:t xml:space="preserve"> </w:t>
            </w:r>
            <w:r w:rsidRPr="00E92E7E">
              <w:rPr>
                <w:color w:val="880000"/>
              </w:rPr>
              <w:t>метод</w:t>
            </w:r>
          </w:p>
          <w:p w:rsidR="00D46683" w:rsidRPr="00D46683" w:rsidRDefault="00D46683" w:rsidP="00E92E7E">
            <w:pPr>
              <w:pStyle w:val="normal0"/>
              <w:widowControl w:val="0"/>
              <w:spacing w:before="0" w:after="0" w:line="240" w:lineRule="auto"/>
              <w:rPr>
                <w:color w:val="000000"/>
                <w:lang w:val="en-US"/>
                <w:rPrChange w:id="1960" w:author="Unknown">
                  <w:rPr>
                    <w:color w:val="000000"/>
                  </w:rPr>
                </w:rPrChange>
              </w:rPr>
            </w:pPr>
            <w:r w:rsidRPr="00D46683">
              <w:rPr>
                <w:color w:val="000000"/>
                <w:lang w:val="en-US"/>
                <w:rPrChange w:id="1961" w:author="Валера " w:date="2017-08-07T22:44: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1962" w:author="Unknown">
                  <w:rPr>
                    <w:color w:val="000000"/>
                  </w:rPr>
                </w:rPrChange>
              </w:rPr>
            </w:pPr>
            <w:r w:rsidRPr="00D46683">
              <w:rPr>
                <w:color w:val="000000"/>
                <w:lang w:val="en-US"/>
                <w:rPrChange w:id="1963" w:author="Валера " w:date="2017-08-07T22:44:00Z">
                  <w:rPr>
                    <w:color w:val="000000"/>
                  </w:rPr>
                </w:rPrChange>
              </w:rPr>
              <w:t xml:space="preserve">     </w:t>
            </w:r>
            <w:r w:rsidRPr="00D46683">
              <w:rPr>
                <w:color w:val="000088"/>
                <w:lang w:val="en-US"/>
                <w:rPrChange w:id="1964" w:author="Валера " w:date="2017-08-07T22:44:00Z">
                  <w:rPr>
                    <w:color w:val="000088"/>
                  </w:rPr>
                </w:rPrChange>
              </w:rPr>
              <w:t>long</w:t>
            </w:r>
            <w:r w:rsidRPr="00D46683">
              <w:rPr>
                <w:color w:val="000000"/>
                <w:lang w:val="en-US"/>
                <w:rPrChange w:id="1965" w:author="Валера " w:date="2017-08-07T22:44:00Z">
                  <w:rPr>
                    <w:color w:val="000000"/>
                  </w:rPr>
                </w:rPrChange>
              </w:rPr>
              <w:t xml:space="preserve"> s</w:t>
            </w:r>
            <w:r w:rsidRPr="00D46683">
              <w:rPr>
                <w:color w:val="666600"/>
                <w:lang w:val="en-US"/>
                <w:rPrChange w:id="1966" w:author="Валера " w:date="2017-08-07T22:44:00Z">
                  <w:rPr>
                    <w:color w:val="666600"/>
                  </w:rPr>
                </w:rPrChange>
              </w:rPr>
              <w:t>=</w:t>
            </w:r>
            <w:r w:rsidRPr="00D46683">
              <w:rPr>
                <w:color w:val="006666"/>
                <w:lang w:val="en-US"/>
                <w:rPrChange w:id="1967" w:author="Валера " w:date="2017-08-07T22:44:00Z">
                  <w:rPr>
                    <w:color w:val="006666"/>
                  </w:rPr>
                </w:rPrChange>
              </w:rPr>
              <w:t>0;</w:t>
            </w:r>
          </w:p>
          <w:p w:rsidR="00D46683" w:rsidRPr="00D46683" w:rsidRDefault="00D46683" w:rsidP="00E92E7E">
            <w:pPr>
              <w:pStyle w:val="normal0"/>
              <w:widowControl w:val="0"/>
              <w:spacing w:before="0" w:after="0" w:line="240" w:lineRule="auto"/>
              <w:rPr>
                <w:color w:val="000000"/>
                <w:lang w:val="en-US"/>
                <w:rPrChange w:id="1968" w:author="Unknown">
                  <w:rPr>
                    <w:color w:val="000000"/>
                  </w:rPr>
                </w:rPrChange>
              </w:rPr>
            </w:pPr>
            <w:r w:rsidRPr="00D46683">
              <w:rPr>
                <w:color w:val="000000"/>
                <w:lang w:val="en-US"/>
                <w:rPrChange w:id="1969" w:author="Валера " w:date="2017-08-07T22:44:00Z">
                  <w:rPr>
                    <w:color w:val="000000"/>
                  </w:rPr>
                </w:rPrChange>
              </w:rPr>
              <w:t xml:space="preserve">     </w:t>
            </w:r>
            <w:r w:rsidRPr="00D46683">
              <w:rPr>
                <w:color w:val="000088"/>
                <w:lang w:val="en-US"/>
                <w:rPrChange w:id="1970" w:author="Валера " w:date="2017-08-07T22:44:00Z">
                  <w:rPr>
                    <w:color w:val="000088"/>
                  </w:rPr>
                </w:rPrChange>
              </w:rPr>
              <w:t>while</w:t>
            </w:r>
            <w:r w:rsidRPr="00D46683">
              <w:rPr>
                <w:color w:val="000000"/>
                <w:lang w:val="en-US"/>
                <w:rPrChange w:id="1971" w:author="Валера " w:date="2017-08-07T22:44:00Z">
                  <w:rPr>
                    <w:color w:val="000000"/>
                  </w:rPr>
                </w:rPrChange>
              </w:rPr>
              <w:t xml:space="preserve"> </w:t>
            </w:r>
            <w:r w:rsidRPr="00D46683">
              <w:rPr>
                <w:color w:val="666600"/>
                <w:lang w:val="en-US"/>
                <w:rPrChange w:id="1972" w:author="Валера " w:date="2017-08-07T22:44:00Z">
                  <w:rPr>
                    <w:color w:val="666600"/>
                  </w:rPr>
                </w:rPrChange>
              </w:rPr>
              <w:t>(</w:t>
            </w:r>
            <w:r w:rsidRPr="00D46683">
              <w:rPr>
                <w:color w:val="000000"/>
                <w:lang w:val="en-US"/>
                <w:rPrChange w:id="1973" w:author="Валера " w:date="2017-08-07T22:44:00Z">
                  <w:rPr>
                    <w:color w:val="000000"/>
                  </w:rPr>
                </w:rPrChange>
              </w:rPr>
              <w:t>a</w:t>
            </w:r>
            <w:r w:rsidRPr="00D46683">
              <w:rPr>
                <w:color w:val="666600"/>
                <w:lang w:val="en-US"/>
                <w:rPrChange w:id="1974" w:author="Валера " w:date="2017-08-07T22:44:00Z">
                  <w:rPr>
                    <w:color w:val="666600"/>
                  </w:rPr>
                </w:rPrChange>
              </w:rPr>
              <w:t>&gt;</w:t>
            </w:r>
            <w:r w:rsidRPr="00D46683">
              <w:rPr>
                <w:color w:val="006666"/>
                <w:lang w:val="en-US"/>
                <w:rPrChange w:id="1975" w:author="Валера " w:date="2017-08-07T22:44:00Z">
                  <w:rPr>
                    <w:color w:val="006666"/>
                  </w:rPr>
                </w:rPrChange>
              </w:rPr>
              <w:t>0</w:t>
            </w:r>
            <w:r w:rsidRPr="00D46683">
              <w:rPr>
                <w:color w:val="666600"/>
                <w:lang w:val="en-US"/>
                <w:rPrChange w:id="1976" w:author="Валера " w:date="2017-08-07T22:44:00Z">
                  <w:rPr>
                    <w:color w:val="666600"/>
                  </w:rPr>
                </w:rPrChange>
              </w:rPr>
              <w:t>)</w:t>
            </w:r>
            <w:r w:rsidRPr="00D46683">
              <w:rPr>
                <w:color w:val="000000"/>
                <w:lang w:val="en-US"/>
                <w:rPrChange w:id="1977" w:author="Валера " w:date="2017-08-07T22:44:00Z">
                  <w:rPr>
                    <w:color w:val="000000"/>
                  </w:rPr>
                </w:rPrChange>
              </w:rPr>
              <w:t xml:space="preserve">                </w:t>
            </w:r>
            <w:r w:rsidRPr="00D46683">
              <w:rPr>
                <w:color w:val="880000"/>
                <w:lang w:val="en-US"/>
                <w:rPrChange w:id="1978" w:author="Валера " w:date="2017-08-07T22:44:00Z">
                  <w:rPr>
                    <w:color w:val="880000"/>
                  </w:rPr>
                </w:rPrChange>
              </w:rPr>
              <w:t xml:space="preserve">// </w:t>
            </w:r>
            <w:r w:rsidRPr="00E92E7E">
              <w:rPr>
                <w:color w:val="880000"/>
              </w:rPr>
              <w:t>пока</w:t>
            </w:r>
            <w:r w:rsidRPr="00D46683">
              <w:rPr>
                <w:color w:val="880000"/>
                <w:lang w:val="en-US"/>
                <w:rPrChange w:id="1979" w:author="Валера " w:date="2017-08-07T22:44:00Z">
                  <w:rPr>
                    <w:color w:val="880000"/>
                  </w:rPr>
                </w:rPrChange>
              </w:rPr>
              <w:t xml:space="preserve"> a </w:t>
            </w:r>
            <w:r w:rsidRPr="00E92E7E">
              <w:rPr>
                <w:color w:val="880000"/>
              </w:rPr>
              <w:t>больше</w:t>
            </w:r>
            <w:r w:rsidRPr="00D46683">
              <w:rPr>
                <w:color w:val="880000"/>
                <w:lang w:val="en-US"/>
                <w:rPrChange w:id="1980" w:author="Валера " w:date="2017-08-07T22:44:00Z">
                  <w:rPr>
                    <w:color w:val="880000"/>
                  </w:rPr>
                </w:rPrChange>
              </w:rPr>
              <w:t xml:space="preserve"> </w:t>
            </w:r>
            <w:r w:rsidRPr="00E92E7E">
              <w:rPr>
                <w:color w:val="880000"/>
              </w:rPr>
              <w:t>нуля</w:t>
            </w:r>
          </w:p>
          <w:p w:rsidR="00D46683" w:rsidRPr="0026416D" w:rsidRDefault="00D46683" w:rsidP="00E92E7E">
            <w:pPr>
              <w:pStyle w:val="normal0"/>
              <w:widowControl w:val="0"/>
              <w:spacing w:before="0" w:after="0" w:line="240" w:lineRule="auto"/>
              <w:rPr>
                <w:color w:val="000000"/>
              </w:rPr>
            </w:pPr>
            <w:r w:rsidRPr="00D46683">
              <w:rPr>
                <w:color w:val="000000"/>
                <w:lang w:val="en-US"/>
                <w:rPrChange w:id="1981" w:author="Валера " w:date="2017-08-07T22:44:00Z">
                  <w:rPr>
                    <w:color w:val="000000"/>
                  </w:rPr>
                </w:rPrChange>
              </w:rPr>
              <w:t xml:space="preserve">     </w:t>
            </w:r>
            <w:r>
              <w:rPr>
                <w:color w:val="000000"/>
              </w:rPr>
              <w:t>{</w:t>
            </w:r>
          </w:p>
          <w:p w:rsidR="00D46683" w:rsidRPr="0026416D" w:rsidRDefault="00D46683" w:rsidP="00E92E7E">
            <w:pPr>
              <w:pStyle w:val="normal0"/>
              <w:widowControl w:val="0"/>
              <w:spacing w:before="0" w:after="0" w:line="240" w:lineRule="auto"/>
              <w:rPr>
                <w:color w:val="000000"/>
              </w:rPr>
            </w:pPr>
            <w:r>
              <w:rPr>
                <w:color w:val="000000"/>
              </w:rPr>
              <w:t xml:space="preserve">       </w:t>
            </w:r>
            <w:r w:rsidRPr="00E92E7E">
              <w:rPr>
                <w:color w:val="000000"/>
              </w:rPr>
              <w:t>s</w:t>
            </w:r>
            <w:r>
              <w:rPr>
                <w:color w:val="666600"/>
              </w:rPr>
              <w:t>=</w:t>
            </w:r>
            <w:r w:rsidRPr="00E92E7E">
              <w:rPr>
                <w:color w:val="000000"/>
              </w:rPr>
              <w:t>s</w:t>
            </w:r>
            <w:r>
              <w:rPr>
                <w:color w:val="666600"/>
              </w:rPr>
              <w:t>+</w:t>
            </w:r>
            <w:r w:rsidRPr="00E92E7E">
              <w:rPr>
                <w:color w:val="000000"/>
              </w:rPr>
              <w:t>a</w:t>
            </w:r>
            <w:r>
              <w:rPr>
                <w:color w:val="666600"/>
              </w:rPr>
              <w:t>%</w:t>
            </w:r>
            <w:r>
              <w:rPr>
                <w:color w:val="006666"/>
              </w:rPr>
              <w:t>10</w:t>
            </w:r>
            <w:r>
              <w:rPr>
                <w:color w:val="666600"/>
              </w:rPr>
              <w:t>;</w:t>
            </w:r>
            <w:r>
              <w:rPr>
                <w:color w:val="000000"/>
              </w:rPr>
              <w:t xml:space="preserve">             </w:t>
            </w:r>
            <w:r>
              <w:rPr>
                <w:color w:val="880000"/>
              </w:rPr>
              <w:t>// добавляем к сумме последнюю цифру числа а</w:t>
            </w:r>
          </w:p>
          <w:p w:rsidR="00D46683" w:rsidRPr="0026416D" w:rsidRDefault="00D46683" w:rsidP="00E92E7E">
            <w:pPr>
              <w:pStyle w:val="normal0"/>
              <w:widowControl w:val="0"/>
              <w:spacing w:before="0" w:after="0" w:line="240" w:lineRule="auto"/>
              <w:rPr>
                <w:color w:val="000000"/>
              </w:rPr>
            </w:pPr>
            <w:r>
              <w:rPr>
                <w:color w:val="000000"/>
              </w:rPr>
              <w:t xml:space="preserve">      </w:t>
            </w:r>
            <w:r>
              <w:rPr>
                <w:color w:val="000000"/>
              </w:rPr>
              <w:tab/>
            </w:r>
            <w:r w:rsidRPr="00E92E7E">
              <w:rPr>
                <w:color w:val="000000"/>
              </w:rPr>
              <w:t>a</w:t>
            </w:r>
            <w:r>
              <w:rPr>
                <w:color w:val="666600"/>
              </w:rPr>
              <w:t>=</w:t>
            </w:r>
            <w:r w:rsidRPr="00E92E7E">
              <w:rPr>
                <w:color w:val="000000"/>
              </w:rPr>
              <w:t>a</w:t>
            </w:r>
            <w:r>
              <w:rPr>
                <w:color w:val="666600"/>
              </w:rPr>
              <w:t>/</w:t>
            </w:r>
            <w:r>
              <w:rPr>
                <w:color w:val="006666"/>
              </w:rPr>
              <w:t>10</w:t>
            </w:r>
            <w:r>
              <w:rPr>
                <w:color w:val="666600"/>
              </w:rPr>
              <w:t>;</w:t>
            </w:r>
            <w:r>
              <w:rPr>
                <w:color w:val="000000"/>
              </w:rPr>
              <w:t xml:space="preserve">             </w:t>
            </w:r>
            <w:r>
              <w:rPr>
                <w:color w:val="880000"/>
              </w:rPr>
              <w:t>// отбрасываем от числа а последнюю цифру</w:t>
            </w:r>
          </w:p>
          <w:p w:rsidR="00D46683" w:rsidRPr="0026416D" w:rsidRDefault="00D46683" w:rsidP="00E92E7E">
            <w:pPr>
              <w:pStyle w:val="normal0"/>
              <w:widowControl w:val="0"/>
              <w:spacing w:before="0" w:after="0" w:line="240" w:lineRule="auto"/>
              <w:rPr>
                <w:color w:val="000000"/>
              </w:rPr>
            </w:pPr>
            <w:r>
              <w:rPr>
                <w:color w:val="000000"/>
              </w:rPr>
              <w:t xml:space="preserve">      }</w:t>
            </w:r>
          </w:p>
          <w:p w:rsidR="00D46683" w:rsidRPr="0026416D" w:rsidRDefault="00D46683" w:rsidP="00E92E7E">
            <w:pPr>
              <w:pStyle w:val="normal0"/>
              <w:widowControl w:val="0"/>
              <w:spacing w:before="0" w:after="0" w:line="240" w:lineRule="auto"/>
              <w:rPr>
                <w:color w:val="000000"/>
              </w:rPr>
            </w:pPr>
            <w:r>
              <w:rPr>
                <w:color w:val="000000"/>
              </w:rPr>
              <w:t xml:space="preserve">      </w:t>
            </w:r>
            <w:r w:rsidRPr="00E92E7E">
              <w:rPr>
                <w:color w:val="000088"/>
              </w:rPr>
              <w:t>return</w:t>
            </w:r>
            <w:r>
              <w:rPr>
                <w:color w:val="000000"/>
              </w:rPr>
              <w:t xml:space="preserve"> </w:t>
            </w:r>
            <w:r w:rsidRPr="00E92E7E">
              <w:rPr>
                <w:color w:val="000000"/>
              </w:rPr>
              <w:t>s</w:t>
            </w:r>
            <w:r>
              <w:rPr>
                <w:color w:val="666600"/>
              </w:rPr>
              <w:t>;</w:t>
            </w:r>
            <w:r>
              <w:rPr>
                <w:color w:val="000000"/>
              </w:rPr>
              <w:t xml:space="preserve">                   </w:t>
            </w:r>
            <w:r>
              <w:rPr>
                <w:color w:val="880000"/>
              </w:rPr>
              <w:t xml:space="preserve">// возвращаем в качестве результата сумму цифр числа </w:t>
            </w:r>
            <w:r w:rsidRPr="00E92E7E">
              <w:rPr>
                <w:color w:val="880000"/>
              </w:rPr>
              <w:t>a</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Default="00D46683">
      <w:pPr>
        <w:pStyle w:val="normal0"/>
      </w:pPr>
    </w:p>
    <w:p w:rsidR="00D46683" w:rsidRDefault="00D46683">
      <w:pPr>
        <w:pStyle w:val="Heading3"/>
        <w:contextualSpacing w:val="0"/>
      </w:pPr>
      <w:bookmarkStart w:id="1982" w:name="_e09f2huj6dxk" w:colFirst="0" w:colLast="0"/>
      <w:bookmarkEnd w:id="1982"/>
      <w:r>
        <w:t>Способ 2. Рекурсивный</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433EB7">
            <w:pPr>
              <w:numPr>
                <w:ins w:id="1983" w:author="Валера " w:date="2017-08-07T22:45:00Z"/>
              </w:numPr>
              <w:autoSpaceDE w:val="0"/>
              <w:autoSpaceDN w:val="0"/>
              <w:adjustRightInd w:val="0"/>
              <w:spacing w:before="0" w:after="0" w:line="240" w:lineRule="auto"/>
              <w:rPr>
                <w:ins w:id="1984" w:author="Валера " w:date="2017-08-07T22:45:00Z"/>
                <w:rFonts w:ascii="Consolas" w:hAnsi="Consolas" w:cs="Consolas"/>
                <w:color w:val="008000"/>
                <w:sz w:val="19"/>
                <w:szCs w:val="19"/>
                <w:lang w:val="en-US"/>
                <w:rPrChange w:id="1985" w:author="Unknown">
                  <w:rPr>
                    <w:ins w:id="1986" w:author="Валера " w:date="2017-08-07T22:45:00Z"/>
                    <w:rFonts w:ascii="Consolas" w:hAnsi="Consolas" w:cs="Consolas"/>
                    <w:color w:val="008000"/>
                    <w:sz w:val="19"/>
                    <w:szCs w:val="19"/>
                  </w:rPr>
                </w:rPrChange>
              </w:rPr>
            </w:pPr>
            <w:r w:rsidRPr="00D46683">
              <w:rPr>
                <w:color w:val="000088"/>
                <w:lang w:val="en-US"/>
                <w:rPrChange w:id="1987" w:author="Валера " w:date="2017-08-07T22:44:00Z">
                  <w:rPr>
                    <w:color w:val="000088"/>
                  </w:rPr>
                </w:rPrChange>
              </w:rPr>
              <w:t>static</w:t>
            </w:r>
            <w:r w:rsidRPr="00D46683">
              <w:rPr>
                <w:color w:val="000000"/>
                <w:lang w:val="en-US"/>
                <w:rPrChange w:id="1988" w:author="Валера " w:date="2017-08-07T22:44:00Z">
                  <w:rPr>
                    <w:color w:val="000000"/>
                  </w:rPr>
                </w:rPrChange>
              </w:rPr>
              <w:t xml:space="preserve"> </w:t>
            </w:r>
            <w:r w:rsidRPr="00D46683">
              <w:rPr>
                <w:color w:val="000088"/>
                <w:lang w:val="en-US"/>
                <w:rPrChange w:id="1989" w:author="Валера " w:date="2017-08-07T22:44:00Z">
                  <w:rPr>
                    <w:color w:val="000088"/>
                  </w:rPr>
                </w:rPrChange>
              </w:rPr>
              <w:t>long</w:t>
            </w:r>
            <w:r w:rsidRPr="00D46683">
              <w:rPr>
                <w:color w:val="000000"/>
                <w:lang w:val="en-US"/>
                <w:rPrChange w:id="1990" w:author="Валера " w:date="2017-08-07T22:44:00Z">
                  <w:rPr>
                    <w:color w:val="000000"/>
                  </w:rPr>
                </w:rPrChange>
              </w:rPr>
              <w:t xml:space="preserve"> </w:t>
            </w:r>
            <w:ins w:id="1991" w:author="Валера " w:date="2017-08-07T22:45:00Z">
              <w:r w:rsidRPr="00D46683">
                <w:rPr>
                  <w:rFonts w:ascii="Consolas" w:hAnsi="Consolas" w:cs="Consolas"/>
                  <w:color w:val="008000"/>
                  <w:sz w:val="19"/>
                  <w:szCs w:val="19"/>
                  <w:lang w:val="en-US"/>
                  <w:rPrChange w:id="1992" w:author="Валера " w:date="2017-08-07T22:45:00Z">
                    <w:rPr>
                      <w:rFonts w:ascii="Consolas" w:hAnsi="Consolas" w:cs="Consolas"/>
                      <w:color w:val="008000"/>
                      <w:sz w:val="19"/>
                      <w:szCs w:val="19"/>
                    </w:rPr>
                  </w:rPrChange>
                </w:rPr>
                <w:t>RecursiveSum</w:t>
              </w:r>
            </w:ins>
          </w:p>
          <w:p w:rsidR="00D46683" w:rsidRPr="00D46683" w:rsidRDefault="00D46683" w:rsidP="00433EB7">
            <w:pPr>
              <w:pStyle w:val="normal0"/>
              <w:widowControl w:val="0"/>
              <w:spacing w:before="0" w:after="0" w:line="240" w:lineRule="auto"/>
              <w:rPr>
                <w:color w:val="000000"/>
                <w:lang w:val="en-US"/>
                <w:rPrChange w:id="1993" w:author="Unknown">
                  <w:rPr>
                    <w:color w:val="000000"/>
                  </w:rPr>
                </w:rPrChange>
              </w:rPr>
            </w:pPr>
            <w:ins w:id="1994" w:author="Валера " w:date="2017-08-07T22:45:00Z">
              <w:r w:rsidRPr="00433EB7" w:rsidDel="00433EB7">
                <w:rPr>
                  <w:color w:val="660066"/>
                  <w:lang w:val="en-US"/>
                </w:rPr>
                <w:t xml:space="preserve"> </w:t>
              </w:r>
            </w:ins>
            <w:del w:id="1995" w:author="Валера " w:date="2017-08-07T22:45:00Z">
              <w:r w:rsidRPr="00D46683">
                <w:rPr>
                  <w:color w:val="660066"/>
                  <w:lang w:val="en-US"/>
                  <w:rPrChange w:id="1996" w:author="Валера " w:date="2017-08-07T22:44:00Z">
                    <w:rPr>
                      <w:color w:val="660066"/>
                    </w:rPr>
                  </w:rPrChange>
                </w:rPr>
                <w:delText>SumCyfr</w:delText>
              </w:r>
            </w:del>
            <w:r w:rsidRPr="00D46683">
              <w:rPr>
                <w:color w:val="666600"/>
                <w:lang w:val="en-US"/>
                <w:rPrChange w:id="1997" w:author="Валера " w:date="2017-08-07T22:44:00Z">
                  <w:rPr>
                    <w:color w:val="666600"/>
                  </w:rPr>
                </w:rPrChange>
              </w:rPr>
              <w:t>(</w:t>
            </w:r>
            <w:r w:rsidRPr="00D46683">
              <w:rPr>
                <w:color w:val="000088"/>
                <w:lang w:val="en-US"/>
                <w:rPrChange w:id="1998" w:author="Валера " w:date="2017-08-07T22:44:00Z">
                  <w:rPr>
                    <w:color w:val="000088"/>
                  </w:rPr>
                </w:rPrChange>
              </w:rPr>
              <w:t>long</w:t>
            </w:r>
            <w:r w:rsidRPr="00D46683">
              <w:rPr>
                <w:color w:val="000000"/>
                <w:lang w:val="en-US"/>
                <w:rPrChange w:id="1999" w:author="Валера " w:date="2017-08-07T22:44:00Z">
                  <w:rPr>
                    <w:color w:val="000000"/>
                  </w:rPr>
                </w:rPrChange>
              </w:rPr>
              <w:t xml:space="preserve"> a</w:t>
            </w:r>
            <w:r w:rsidRPr="00D46683">
              <w:rPr>
                <w:color w:val="666600"/>
                <w:lang w:val="en-US"/>
                <w:rPrChange w:id="2000" w:author="Валера " w:date="2017-08-07T22:44:00Z">
                  <w:rPr>
                    <w:color w:val="666600"/>
                  </w:rPr>
                </w:rPrChange>
              </w:rPr>
              <w:t>)</w:t>
            </w:r>
            <w:r w:rsidRPr="00D46683">
              <w:rPr>
                <w:color w:val="000000"/>
                <w:lang w:val="en-US"/>
                <w:rPrChange w:id="2001" w:author="Валера " w:date="2017-08-07T22:44:00Z">
                  <w:rPr>
                    <w:color w:val="000000"/>
                  </w:rPr>
                </w:rPrChange>
              </w:rPr>
              <w:t xml:space="preserve">              </w:t>
            </w:r>
            <w:r w:rsidRPr="00D46683">
              <w:rPr>
                <w:color w:val="880000"/>
                <w:lang w:val="en-US"/>
                <w:rPrChange w:id="2002" w:author="Валера " w:date="2017-08-07T22:44:00Z">
                  <w:rPr>
                    <w:color w:val="880000"/>
                  </w:rPr>
                </w:rPrChange>
              </w:rPr>
              <w:t xml:space="preserve">// </w:t>
            </w:r>
            <w:r w:rsidRPr="00E92E7E">
              <w:rPr>
                <w:color w:val="880000"/>
              </w:rPr>
              <w:t>рекурсивный</w:t>
            </w:r>
            <w:r w:rsidRPr="00D46683">
              <w:rPr>
                <w:color w:val="880000"/>
                <w:lang w:val="en-US"/>
                <w:rPrChange w:id="2003" w:author="Валера " w:date="2017-08-07T22:44:00Z">
                  <w:rPr>
                    <w:color w:val="880000"/>
                  </w:rPr>
                </w:rPrChange>
              </w:rPr>
              <w:t xml:space="preserve"> </w:t>
            </w:r>
            <w:r w:rsidRPr="00E92E7E">
              <w:rPr>
                <w:color w:val="880000"/>
              </w:rPr>
              <w:t>метод</w:t>
            </w:r>
          </w:p>
          <w:p w:rsidR="00D46683" w:rsidRPr="00D46683" w:rsidRDefault="00D46683" w:rsidP="00E92E7E">
            <w:pPr>
              <w:pStyle w:val="normal0"/>
              <w:widowControl w:val="0"/>
              <w:spacing w:before="0" w:after="0" w:line="240" w:lineRule="auto"/>
              <w:rPr>
                <w:color w:val="000000"/>
                <w:lang w:val="en-US"/>
                <w:rPrChange w:id="2004"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2005" w:author="Unknown">
                  <w:rPr>
                    <w:color w:val="000000"/>
                  </w:rPr>
                </w:rPrChange>
              </w:rPr>
            </w:pPr>
            <w:r w:rsidRPr="00D46683">
              <w:rPr>
                <w:color w:val="000000"/>
                <w:lang w:val="en-US"/>
                <w:rPrChange w:id="2006" w:author="Валера " w:date="2017-08-07T22:44:00Z">
                  <w:rPr>
                    <w:color w:val="000000"/>
                  </w:rPr>
                </w:rPrChange>
              </w:rPr>
              <w:t xml:space="preserve">  </w:t>
            </w:r>
            <w:r w:rsidRPr="00D46683">
              <w:rPr>
                <w:color w:val="000088"/>
                <w:lang w:val="en-US"/>
                <w:rPrChange w:id="2007" w:author="Валера " w:date="2017-08-07T22:44:00Z">
                  <w:rPr>
                    <w:color w:val="000088"/>
                  </w:rPr>
                </w:rPrChange>
              </w:rPr>
              <w:t>if</w:t>
            </w:r>
            <w:r w:rsidRPr="00D46683">
              <w:rPr>
                <w:color w:val="000000"/>
                <w:lang w:val="en-US"/>
                <w:rPrChange w:id="2008" w:author="Валера " w:date="2017-08-07T22:44:00Z">
                  <w:rPr>
                    <w:color w:val="000000"/>
                  </w:rPr>
                </w:rPrChange>
              </w:rPr>
              <w:t xml:space="preserve"> </w:t>
            </w:r>
            <w:r w:rsidRPr="00D46683">
              <w:rPr>
                <w:color w:val="666600"/>
                <w:lang w:val="en-US"/>
                <w:rPrChange w:id="2009" w:author="Валера " w:date="2017-08-07T22:44:00Z">
                  <w:rPr>
                    <w:color w:val="666600"/>
                  </w:rPr>
                </w:rPrChange>
              </w:rPr>
              <w:t>(</w:t>
            </w:r>
            <w:r w:rsidRPr="00D46683">
              <w:rPr>
                <w:color w:val="000000"/>
                <w:lang w:val="en-US"/>
                <w:rPrChange w:id="2010" w:author="Валера " w:date="2017-08-07T22:44:00Z">
                  <w:rPr>
                    <w:color w:val="000000"/>
                  </w:rPr>
                </w:rPrChange>
              </w:rPr>
              <w:t>a</w:t>
            </w:r>
            <w:r w:rsidRPr="00D46683">
              <w:rPr>
                <w:color w:val="666600"/>
                <w:lang w:val="en-US"/>
                <w:rPrChange w:id="2011" w:author="Валера " w:date="2017-08-07T22:44:00Z">
                  <w:rPr>
                    <w:color w:val="666600"/>
                  </w:rPr>
                </w:rPrChange>
              </w:rPr>
              <w:t>==</w:t>
            </w:r>
            <w:r w:rsidRPr="00D46683">
              <w:rPr>
                <w:color w:val="006666"/>
                <w:lang w:val="en-US"/>
                <w:rPrChange w:id="2012" w:author="Валера " w:date="2017-08-07T22:44:00Z">
                  <w:rPr>
                    <w:color w:val="006666"/>
                  </w:rPr>
                </w:rPrChange>
              </w:rPr>
              <w:t>0</w:t>
            </w:r>
            <w:r w:rsidRPr="00D46683">
              <w:rPr>
                <w:color w:val="666600"/>
                <w:lang w:val="en-US"/>
                <w:rPrChange w:id="2013" w:author="Валера " w:date="2017-08-07T22:44:00Z">
                  <w:rPr>
                    <w:color w:val="666600"/>
                  </w:rPr>
                </w:rPrChange>
              </w:rPr>
              <w:t>)</w:t>
            </w:r>
            <w:r w:rsidRPr="00D46683">
              <w:rPr>
                <w:color w:val="000000"/>
                <w:lang w:val="en-US"/>
                <w:rPrChange w:id="2014" w:author="Валера " w:date="2017-08-07T22:44:00Z">
                  <w:rPr>
                    <w:color w:val="000000"/>
                  </w:rPr>
                </w:rPrChange>
              </w:rPr>
              <w:t xml:space="preserve">                                          </w:t>
            </w:r>
            <w:r w:rsidRPr="00D46683">
              <w:rPr>
                <w:color w:val="880000"/>
                <w:lang w:val="en-US"/>
                <w:rPrChange w:id="2015" w:author="Валера " w:date="2017-08-07T22:44:00Z">
                  <w:rPr>
                    <w:color w:val="880000"/>
                  </w:rPr>
                </w:rPrChange>
              </w:rPr>
              <w:t xml:space="preserve">// </w:t>
            </w:r>
            <w:r w:rsidRPr="00E92E7E">
              <w:rPr>
                <w:color w:val="880000"/>
              </w:rPr>
              <w:t>если</w:t>
            </w:r>
            <w:r w:rsidRPr="00D46683">
              <w:rPr>
                <w:color w:val="880000"/>
                <w:lang w:val="en-US"/>
                <w:rPrChange w:id="2016" w:author="Валера " w:date="2017-08-07T22:44:00Z">
                  <w:rPr>
                    <w:color w:val="880000"/>
                  </w:rPr>
                </w:rPrChange>
              </w:rPr>
              <w:t xml:space="preserve"> a =0, </w:t>
            </w:r>
            <w:r w:rsidRPr="00E92E7E">
              <w:rPr>
                <w:color w:val="880000"/>
              </w:rPr>
              <w:t>то</w:t>
            </w:r>
          </w:p>
          <w:p w:rsidR="00D46683" w:rsidRPr="00D46683" w:rsidRDefault="00D46683" w:rsidP="00E92E7E">
            <w:pPr>
              <w:pStyle w:val="normal0"/>
              <w:widowControl w:val="0"/>
              <w:spacing w:before="0" w:after="0" w:line="240" w:lineRule="auto"/>
              <w:rPr>
                <w:color w:val="000000"/>
                <w:lang w:val="en-US"/>
                <w:rPrChange w:id="2017" w:author="Unknown">
                  <w:rPr>
                    <w:color w:val="000000"/>
                  </w:rPr>
                </w:rPrChange>
              </w:rPr>
            </w:pPr>
            <w:r w:rsidRPr="00D46683">
              <w:rPr>
                <w:color w:val="000000"/>
                <w:lang w:val="en-US"/>
                <w:rPrChange w:id="2018" w:author="Валера " w:date="2017-08-07T22:44:00Z">
                  <w:rPr>
                    <w:color w:val="000000"/>
                  </w:rPr>
                </w:rPrChange>
              </w:rPr>
              <w:t xml:space="preserve">  </w:t>
            </w:r>
            <w:r w:rsidRPr="00D46683">
              <w:rPr>
                <w:color w:val="000088"/>
                <w:lang w:val="en-US"/>
                <w:rPrChange w:id="2019" w:author="Валера " w:date="2017-08-07T22:44:00Z">
                  <w:rPr>
                    <w:color w:val="000088"/>
                  </w:rPr>
                </w:rPrChange>
              </w:rPr>
              <w:t>return</w:t>
            </w:r>
            <w:r w:rsidRPr="00D46683">
              <w:rPr>
                <w:color w:val="000000"/>
                <w:lang w:val="en-US"/>
                <w:rPrChange w:id="2020" w:author="Валера " w:date="2017-08-07T22:44:00Z">
                  <w:rPr>
                    <w:color w:val="000000"/>
                  </w:rPr>
                </w:rPrChange>
              </w:rPr>
              <w:t xml:space="preserve"> </w:t>
            </w:r>
            <w:r w:rsidRPr="00D46683">
              <w:rPr>
                <w:color w:val="006666"/>
                <w:lang w:val="en-US"/>
                <w:rPrChange w:id="2021" w:author="Валера " w:date="2017-08-07T22:44:00Z">
                  <w:rPr>
                    <w:color w:val="006666"/>
                  </w:rPr>
                </w:rPrChange>
              </w:rPr>
              <w:t>0</w:t>
            </w:r>
            <w:r w:rsidRPr="00D46683">
              <w:rPr>
                <w:color w:val="666600"/>
                <w:lang w:val="en-US"/>
                <w:rPrChange w:id="2022" w:author="Валера " w:date="2017-08-07T22:44:00Z">
                  <w:rPr>
                    <w:color w:val="666600"/>
                  </w:rPr>
                </w:rPrChange>
              </w:rPr>
              <w:t>;</w:t>
            </w:r>
            <w:r w:rsidRPr="00D46683">
              <w:rPr>
                <w:color w:val="000000"/>
                <w:lang w:val="en-US"/>
                <w:rPrChange w:id="2023" w:author="Валера " w:date="2017-08-07T22:44:00Z">
                  <w:rPr>
                    <w:color w:val="000000"/>
                  </w:rPr>
                </w:rPrChange>
              </w:rPr>
              <w:t xml:space="preserve">                                          </w:t>
            </w:r>
            <w:r w:rsidRPr="00D46683">
              <w:rPr>
                <w:color w:val="880000"/>
                <w:lang w:val="en-US"/>
                <w:rPrChange w:id="2024" w:author="Валера " w:date="2017-08-07T22:44:00Z">
                  <w:rPr>
                    <w:color w:val="880000"/>
                  </w:rPr>
                </w:rPrChange>
              </w:rPr>
              <w:t xml:space="preserve">// </w:t>
            </w:r>
            <w:r w:rsidRPr="00E92E7E">
              <w:rPr>
                <w:color w:val="880000"/>
              </w:rPr>
              <w:t>возвращаем</w:t>
            </w:r>
            <w:r w:rsidRPr="00D46683">
              <w:rPr>
                <w:color w:val="880000"/>
                <w:lang w:val="en-US"/>
                <w:rPrChange w:id="2025" w:author="Валера " w:date="2017-08-07T22:44:00Z">
                  <w:rPr>
                    <w:color w:val="880000"/>
                  </w:rPr>
                </w:rPrChange>
              </w:rPr>
              <w:t xml:space="preserve"> 0</w:t>
            </w:r>
          </w:p>
          <w:p w:rsidR="00D46683" w:rsidRPr="00D46683" w:rsidRDefault="00D46683" w:rsidP="00433EB7">
            <w:pPr>
              <w:autoSpaceDE w:val="0"/>
              <w:autoSpaceDN w:val="0"/>
              <w:adjustRightInd w:val="0"/>
              <w:spacing w:before="0" w:after="0" w:line="240" w:lineRule="auto"/>
              <w:rPr>
                <w:color w:val="000000"/>
                <w:lang w:val="en-US"/>
                <w:rPrChange w:id="2026" w:author="Валера " w:date="2017-08-10T22:10:00Z">
                  <w:rPr>
                    <w:color w:val="000000"/>
                  </w:rPr>
                </w:rPrChange>
              </w:rPr>
            </w:pPr>
            <w:r w:rsidRPr="00D46683">
              <w:rPr>
                <w:color w:val="000000"/>
                <w:lang w:val="en-US"/>
                <w:rPrChange w:id="2027" w:author="Валера " w:date="2017-08-10T22:10:00Z">
                  <w:rPr>
                    <w:color w:val="000000"/>
                  </w:rPr>
                </w:rPrChange>
              </w:rPr>
              <w:t xml:space="preserve">  </w:t>
            </w:r>
            <w:r w:rsidRPr="00D46683">
              <w:rPr>
                <w:lang w:val="en-US"/>
                <w:rPrChange w:id="2028" w:author="Валера " w:date="2017-08-07T22:44:00Z">
                  <w:rPr>
                    <w:color w:val="000088"/>
                  </w:rPr>
                </w:rPrChange>
              </w:rPr>
              <w:t>else</w:t>
            </w:r>
            <w:r w:rsidRPr="00D46683">
              <w:rPr>
                <w:color w:val="000000"/>
                <w:lang w:val="en-US"/>
                <w:rPrChange w:id="2029" w:author="Валера " w:date="2017-08-10T22:10:00Z">
                  <w:rPr>
                    <w:color w:val="000000"/>
                  </w:rPr>
                </w:rPrChange>
              </w:rPr>
              <w:t xml:space="preserve"> </w:t>
            </w:r>
            <w:r w:rsidRPr="00D46683">
              <w:rPr>
                <w:lang w:val="en-US"/>
                <w:rPrChange w:id="2030" w:author="Валера " w:date="2017-08-07T22:44:00Z">
                  <w:rPr>
                    <w:color w:val="000088"/>
                  </w:rPr>
                </w:rPrChange>
              </w:rPr>
              <w:t>return</w:t>
            </w:r>
            <w:r w:rsidRPr="00D46683">
              <w:rPr>
                <w:color w:val="000000"/>
                <w:lang w:val="en-US"/>
                <w:rPrChange w:id="2031" w:author="Валера " w:date="2017-08-10T22:10:00Z">
                  <w:rPr>
                    <w:color w:val="000000"/>
                  </w:rPr>
                </w:rPrChange>
              </w:rPr>
              <w:t xml:space="preserve"> </w:t>
            </w:r>
            <w:ins w:id="2032" w:author="Валера " w:date="2017-08-07T22:45:00Z">
              <w:r w:rsidRPr="00D46683">
                <w:rPr>
                  <w:rFonts w:ascii="Consolas" w:hAnsi="Consolas" w:cs="Consolas"/>
                  <w:color w:val="008000"/>
                  <w:sz w:val="19"/>
                  <w:szCs w:val="19"/>
                  <w:lang w:val="en-US"/>
                  <w:rPrChange w:id="2033" w:author="Валера " w:date="2017-08-10T22:10:00Z">
                    <w:rPr>
                      <w:rFonts w:ascii="Consolas" w:hAnsi="Consolas" w:cs="Consolas"/>
                      <w:color w:val="008000"/>
                      <w:sz w:val="19"/>
                      <w:szCs w:val="19"/>
                    </w:rPr>
                  </w:rPrChange>
                </w:rPr>
                <w:t>RecursiveSum</w:t>
              </w:r>
              <w:r w:rsidRPr="00420FA4">
                <w:rPr>
                  <w:color w:val="660066"/>
                  <w:lang w:val="en-US"/>
                </w:rPr>
                <w:t xml:space="preserve"> </w:t>
              </w:r>
            </w:ins>
            <w:del w:id="2034" w:author="Валера " w:date="2017-08-07T22:45:00Z">
              <w:r w:rsidRPr="00D46683">
                <w:rPr>
                  <w:color w:val="660066"/>
                  <w:lang w:val="en-US"/>
                  <w:rPrChange w:id="2035" w:author="Валера " w:date="2017-08-07T22:44:00Z">
                    <w:rPr>
                      <w:color w:val="660066"/>
                    </w:rPr>
                  </w:rPrChange>
                </w:rPr>
                <w:delText>SumCyfr</w:delText>
              </w:r>
            </w:del>
            <w:r w:rsidRPr="00D46683">
              <w:rPr>
                <w:color w:val="666600"/>
                <w:lang w:val="en-US"/>
                <w:rPrChange w:id="2036" w:author="Валера " w:date="2017-08-10T22:10:00Z">
                  <w:rPr>
                    <w:color w:val="666600"/>
                  </w:rPr>
                </w:rPrChange>
              </w:rPr>
              <w:t>(</w:t>
            </w:r>
            <w:r w:rsidRPr="00D46683">
              <w:rPr>
                <w:color w:val="000000"/>
                <w:lang w:val="en-US"/>
                <w:rPrChange w:id="2037" w:author="Валера " w:date="2017-08-07T22:44:00Z">
                  <w:rPr>
                    <w:color w:val="000000"/>
                  </w:rPr>
                </w:rPrChange>
              </w:rPr>
              <w:t>a</w:t>
            </w:r>
            <w:r w:rsidRPr="00D46683">
              <w:rPr>
                <w:color w:val="666600"/>
                <w:lang w:val="en-US"/>
                <w:rPrChange w:id="2038" w:author="Валера " w:date="2017-08-10T22:10:00Z">
                  <w:rPr>
                    <w:color w:val="666600"/>
                  </w:rPr>
                </w:rPrChange>
              </w:rPr>
              <w:t>/</w:t>
            </w:r>
            <w:r w:rsidRPr="00D46683">
              <w:rPr>
                <w:color w:val="006666"/>
                <w:lang w:val="en-US"/>
                <w:rPrChange w:id="2039" w:author="Валера " w:date="2017-08-10T22:10:00Z">
                  <w:rPr>
                    <w:color w:val="006666"/>
                  </w:rPr>
                </w:rPrChange>
              </w:rPr>
              <w:t>10</w:t>
            </w:r>
            <w:r w:rsidRPr="00D46683">
              <w:rPr>
                <w:color w:val="666600"/>
                <w:lang w:val="en-US"/>
                <w:rPrChange w:id="2040" w:author="Валера " w:date="2017-08-10T22:10:00Z">
                  <w:rPr>
                    <w:color w:val="666600"/>
                  </w:rPr>
                </w:rPrChange>
              </w:rPr>
              <w:t>)+</w:t>
            </w:r>
            <w:r w:rsidRPr="00D46683">
              <w:rPr>
                <w:color w:val="000000"/>
                <w:lang w:val="en-US"/>
                <w:rPrChange w:id="2041" w:author="Валера " w:date="2017-08-10T22:10:00Z">
                  <w:rPr>
                    <w:color w:val="000000"/>
                  </w:rPr>
                </w:rPrChange>
              </w:rPr>
              <w:t xml:space="preserve"> </w:t>
            </w:r>
            <w:r w:rsidRPr="00D46683">
              <w:rPr>
                <w:color w:val="000000"/>
                <w:lang w:val="en-US"/>
                <w:rPrChange w:id="2042" w:author="Валера " w:date="2017-08-07T22:44:00Z">
                  <w:rPr>
                    <w:color w:val="000000"/>
                  </w:rPr>
                </w:rPrChange>
              </w:rPr>
              <w:t>a</w:t>
            </w:r>
            <w:r w:rsidRPr="00D46683">
              <w:rPr>
                <w:color w:val="666600"/>
                <w:lang w:val="en-US"/>
                <w:rPrChange w:id="2043" w:author="Валера " w:date="2017-08-10T22:10:00Z">
                  <w:rPr>
                    <w:color w:val="666600"/>
                  </w:rPr>
                </w:rPrChange>
              </w:rPr>
              <w:t>%</w:t>
            </w:r>
            <w:r w:rsidRPr="00D46683">
              <w:rPr>
                <w:color w:val="006666"/>
                <w:lang w:val="en-US"/>
                <w:rPrChange w:id="2044" w:author="Валера " w:date="2017-08-10T22:10:00Z">
                  <w:rPr>
                    <w:color w:val="006666"/>
                  </w:rPr>
                </w:rPrChange>
              </w:rPr>
              <w:t>10</w:t>
            </w:r>
            <w:r w:rsidRPr="00D46683">
              <w:rPr>
                <w:color w:val="666600"/>
                <w:lang w:val="en-US"/>
                <w:rPrChange w:id="2045" w:author="Валера " w:date="2017-08-10T22:10:00Z">
                  <w:rPr>
                    <w:color w:val="666600"/>
                  </w:rPr>
                </w:rPrChange>
              </w:rPr>
              <w:t>;</w:t>
            </w:r>
            <w:r w:rsidRPr="00D46683">
              <w:rPr>
                <w:color w:val="000000"/>
                <w:lang w:val="en-US"/>
                <w:rPrChange w:id="2046" w:author="Валера " w:date="2017-08-10T22:10:00Z">
                  <w:rPr>
                    <w:color w:val="000000"/>
                  </w:rPr>
                </w:rPrChange>
              </w:rPr>
              <w:t xml:space="preserve"> </w:t>
            </w:r>
            <w:r w:rsidRPr="00D46683">
              <w:rPr>
                <w:color w:val="880000"/>
                <w:lang w:val="en-US"/>
                <w:rPrChange w:id="2047" w:author="Валера " w:date="2017-08-10T22:10:00Z">
                  <w:rPr>
                    <w:color w:val="880000"/>
                  </w:rPr>
                </w:rPrChange>
              </w:rPr>
              <w:t xml:space="preserve">// </w:t>
            </w:r>
            <w:r w:rsidRPr="00E92E7E">
              <w:rPr>
                <w:color w:val="880000"/>
              </w:rPr>
              <w:t>иначе</w:t>
            </w:r>
            <w:r w:rsidRPr="00D46683">
              <w:rPr>
                <w:color w:val="880000"/>
                <w:lang w:val="en-US"/>
                <w:rPrChange w:id="2048" w:author="Валера " w:date="2017-08-10T22:10:00Z">
                  <w:rPr>
                    <w:color w:val="880000"/>
                  </w:rPr>
                </w:rPrChange>
              </w:rPr>
              <w:t xml:space="preserve">, </w:t>
            </w:r>
            <w:r w:rsidRPr="00E92E7E">
              <w:rPr>
                <w:color w:val="880000"/>
              </w:rPr>
              <w:t>вызываем</w:t>
            </w:r>
            <w:r w:rsidRPr="00D46683">
              <w:rPr>
                <w:color w:val="880000"/>
                <w:lang w:val="en-US"/>
                <w:rPrChange w:id="2049" w:author="Валера " w:date="2017-08-10T22:10:00Z">
                  <w:rPr>
                    <w:color w:val="880000"/>
                  </w:rPr>
                </w:rPrChange>
              </w:rPr>
              <w:t xml:space="preserve"> </w:t>
            </w:r>
            <w:r w:rsidRPr="00E92E7E">
              <w:rPr>
                <w:color w:val="880000"/>
              </w:rPr>
              <w:t>рекурсивно</w:t>
            </w:r>
            <w:r w:rsidRPr="00D46683">
              <w:rPr>
                <w:color w:val="880000"/>
                <w:lang w:val="en-US"/>
                <w:rPrChange w:id="2050" w:author="Валера " w:date="2017-08-10T22:10:00Z">
                  <w:rPr>
                    <w:color w:val="880000"/>
                  </w:rPr>
                </w:rPrChange>
              </w:rPr>
              <w:t xml:space="preserve"> </w:t>
            </w:r>
            <w:r w:rsidRPr="00E92E7E">
              <w:rPr>
                <w:color w:val="880000"/>
              </w:rPr>
              <w:t>сами</w:t>
            </w:r>
            <w:r w:rsidRPr="00D46683">
              <w:rPr>
                <w:color w:val="880000"/>
                <w:lang w:val="en-US"/>
                <w:rPrChange w:id="2051" w:author="Валера " w:date="2017-08-10T22:10:00Z">
                  <w:rPr>
                    <w:color w:val="880000"/>
                  </w:rPr>
                </w:rPrChange>
              </w:rPr>
              <w:t xml:space="preserve"> </w:t>
            </w:r>
            <w:r w:rsidRPr="00E92E7E">
              <w:rPr>
                <w:color w:val="880000"/>
              </w:rPr>
              <w:t>себя</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Default="00D46683">
      <w:pPr>
        <w:pStyle w:val="normal0"/>
      </w:pPr>
    </w:p>
    <w:p w:rsidR="00D46683" w:rsidRDefault="00D46683">
      <w:pPr>
        <w:pStyle w:val="Heading1"/>
        <w:contextualSpacing w:val="0"/>
      </w:pPr>
      <w:bookmarkStart w:id="2052" w:name="_vmgom9716pap" w:colFirst="0" w:colLast="0"/>
      <w:bookmarkEnd w:id="2052"/>
      <w:r>
        <w:t>Структуры для работы со временем</w:t>
      </w:r>
    </w:p>
    <w:p w:rsidR="00D46683" w:rsidRPr="0026416D" w:rsidRDefault="00D46683">
      <w:pPr>
        <w:pStyle w:val="normal0"/>
      </w:pPr>
      <w:r>
        <w:t>В .NET Framework огромное количество уже готовых структур. Как создавать собственные структуры познакомимся на следующем уроке, а сейчас познакомимся с одной из них:</w:t>
      </w:r>
    </w:p>
    <w:p w:rsidR="00D46683" w:rsidRPr="0026416D" w:rsidRDefault="00D46683">
      <w:pPr>
        <w:pStyle w:val="normal0"/>
      </w:pPr>
      <w:r>
        <w:rPr>
          <w:b/>
        </w:rPr>
        <w:t>DateTime</w:t>
      </w:r>
      <w:r>
        <w:t xml:space="preserve"> - хранит дату и время.</w:t>
      </w:r>
    </w:p>
    <w:p w:rsidR="00D46683" w:rsidRPr="0026416D" w:rsidRDefault="00D46683">
      <w:pPr>
        <w:pStyle w:val="normal0"/>
      </w:pPr>
      <w:r>
        <w:t>Особенно полезно знать, что при вычитании двух структур DateTime мы получаем промежуток времени. Это позволяет измерять время выполнения программы засекая время в начале и в конце программы.</w:t>
      </w:r>
    </w:p>
    <w:p w:rsidR="00D46683" w:rsidRPr="0026416D" w:rsidRDefault="00D46683">
      <w:pPr>
        <w:pStyle w:val="normal0"/>
      </w:pPr>
    </w:p>
    <w:p w:rsidR="00D46683" w:rsidRPr="0026416D" w:rsidRDefault="00D46683">
      <w:pPr>
        <w:pStyle w:val="normal0"/>
      </w:pPr>
      <w:r>
        <w:br w:type="page"/>
      </w:r>
    </w:p>
    <w:p w:rsidR="00D46683" w:rsidRPr="0026416D" w:rsidRDefault="00D46683">
      <w:pPr>
        <w:pStyle w:val="normal0"/>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RPr="00D46683" w:rsidTr="00E92E7E">
        <w:tc>
          <w:tcPr>
            <w:tcW w:w="9640" w:type="dxa"/>
            <w:shd w:val="clear" w:color="auto" w:fill="EFEFEF"/>
            <w:tcMar>
              <w:top w:w="100" w:type="dxa"/>
              <w:left w:w="100" w:type="dxa"/>
              <w:bottom w:w="100" w:type="dxa"/>
              <w:right w:w="100" w:type="dxa"/>
            </w:tcMar>
          </w:tcPr>
          <w:p w:rsidR="00D46683" w:rsidRDefault="00D46683">
            <w:pPr>
              <w:pStyle w:val="normal0"/>
              <w:rPr>
                <w:ins w:id="2053" w:author="Валера " w:date="2017-08-07T22:43:00Z"/>
                <w:color w:val="666600"/>
                <w:lang w:val="en-US"/>
              </w:rPr>
            </w:pPr>
            <w:r w:rsidRPr="00D46683">
              <w:rPr>
                <w:color w:val="660066"/>
                <w:lang w:val="en-US"/>
                <w:rPrChange w:id="2054" w:author="Валера " w:date="2017-08-07T22:44:00Z">
                  <w:rPr>
                    <w:color w:val="660066"/>
                  </w:rPr>
                </w:rPrChange>
              </w:rPr>
              <w:t>DateTime</w:t>
            </w:r>
            <w:r w:rsidRPr="00D46683">
              <w:rPr>
                <w:color w:val="000000"/>
                <w:lang w:val="en-US"/>
                <w:rPrChange w:id="2055" w:author="Валера " w:date="2017-08-07T22:44:00Z">
                  <w:rPr>
                    <w:color w:val="000000"/>
                  </w:rPr>
                </w:rPrChange>
              </w:rPr>
              <w:t xml:space="preserve"> start</w:t>
            </w:r>
            <w:r w:rsidRPr="00D46683">
              <w:rPr>
                <w:color w:val="666600"/>
                <w:lang w:val="en-US"/>
                <w:rPrChange w:id="2056" w:author="Валера " w:date="2017-08-07T22:44:00Z">
                  <w:rPr>
                    <w:color w:val="666600"/>
                  </w:rPr>
                </w:rPrChange>
              </w:rPr>
              <w:t>=</w:t>
            </w:r>
            <w:r w:rsidRPr="00D46683">
              <w:rPr>
                <w:color w:val="660066"/>
                <w:lang w:val="en-US"/>
                <w:rPrChange w:id="2057" w:author="Валера " w:date="2017-08-07T22:44:00Z">
                  <w:rPr>
                    <w:color w:val="660066"/>
                  </w:rPr>
                </w:rPrChange>
              </w:rPr>
              <w:t>DateTime</w:t>
            </w:r>
            <w:r w:rsidRPr="00D46683">
              <w:rPr>
                <w:color w:val="666600"/>
                <w:lang w:val="en-US"/>
                <w:rPrChange w:id="2058" w:author="Валера " w:date="2017-08-07T22:44:00Z">
                  <w:rPr>
                    <w:color w:val="666600"/>
                  </w:rPr>
                </w:rPrChange>
              </w:rPr>
              <w:t>.</w:t>
            </w:r>
            <w:r w:rsidRPr="00D46683">
              <w:rPr>
                <w:color w:val="660066"/>
                <w:lang w:val="en-US"/>
                <w:rPrChange w:id="2059" w:author="Валера " w:date="2017-08-07T22:44:00Z">
                  <w:rPr>
                    <w:color w:val="660066"/>
                  </w:rPr>
                </w:rPrChange>
              </w:rPr>
              <w:t>Now</w:t>
            </w:r>
            <w:r w:rsidRPr="00D46683">
              <w:rPr>
                <w:color w:val="666600"/>
                <w:lang w:val="en-US"/>
                <w:rPrChange w:id="2060" w:author="Валера " w:date="2017-08-07T22:44:00Z">
                  <w:rPr>
                    <w:color w:val="666600"/>
                  </w:rPr>
                </w:rPrChange>
              </w:rPr>
              <w:t>;</w:t>
            </w:r>
          </w:p>
          <w:p w:rsidR="00D46683" w:rsidRPr="00D46683" w:rsidRDefault="00D46683" w:rsidP="00433EB7">
            <w:pPr>
              <w:numPr>
                <w:ins w:id="2061" w:author="Валера " w:date="2017-08-07T22:43:00Z"/>
              </w:numPr>
              <w:autoSpaceDE w:val="0"/>
              <w:autoSpaceDN w:val="0"/>
              <w:adjustRightInd w:val="0"/>
              <w:spacing w:before="0" w:after="0" w:line="240" w:lineRule="auto"/>
              <w:rPr>
                <w:ins w:id="2062" w:author="Валера " w:date="2017-08-07T22:43:00Z"/>
                <w:rFonts w:ascii="Consolas" w:hAnsi="Consolas" w:cs="Consolas"/>
                <w:color w:val="008000"/>
                <w:sz w:val="19"/>
                <w:szCs w:val="19"/>
                <w:lang w:val="en-US"/>
                <w:rPrChange w:id="2063" w:author="Unknown">
                  <w:rPr>
                    <w:ins w:id="2064" w:author="Валера " w:date="2017-08-07T22:43:00Z"/>
                    <w:rFonts w:ascii="Consolas" w:hAnsi="Consolas" w:cs="Consolas"/>
                    <w:color w:val="008000"/>
                    <w:sz w:val="19"/>
                    <w:szCs w:val="19"/>
                  </w:rPr>
                </w:rPrChange>
              </w:rPr>
            </w:pPr>
            <w:ins w:id="2065" w:author="Валера " w:date="2017-08-07T22:43:00Z">
              <w:r w:rsidRPr="00D46683">
                <w:rPr>
                  <w:rFonts w:ascii="Consolas" w:hAnsi="Consolas" w:cs="Consolas"/>
                  <w:color w:val="auto"/>
                  <w:sz w:val="19"/>
                  <w:szCs w:val="19"/>
                  <w:lang w:val="en-US"/>
                  <w:rPrChange w:id="2066" w:author="Валера " w:date="2017-08-07T22:44:00Z">
                    <w:rPr>
                      <w:rFonts w:ascii="Consolas" w:hAnsi="Consolas" w:cs="Consolas"/>
                      <w:color w:val="auto"/>
                      <w:sz w:val="19"/>
                      <w:szCs w:val="19"/>
                    </w:rPr>
                  </w:rPrChange>
                </w:rPr>
                <w:t>System.Threading.</w:t>
              </w:r>
              <w:r w:rsidRPr="00D46683">
                <w:rPr>
                  <w:rFonts w:ascii="Consolas" w:hAnsi="Consolas" w:cs="Consolas"/>
                  <w:color w:val="2B91AF"/>
                  <w:sz w:val="19"/>
                  <w:szCs w:val="19"/>
                  <w:lang w:val="en-US"/>
                  <w:rPrChange w:id="2067" w:author="Валера " w:date="2017-08-07T22:44:00Z">
                    <w:rPr>
                      <w:rFonts w:ascii="Consolas" w:hAnsi="Consolas" w:cs="Consolas"/>
                      <w:color w:val="2B91AF"/>
                      <w:sz w:val="19"/>
                      <w:szCs w:val="19"/>
                    </w:rPr>
                  </w:rPrChange>
                </w:rPr>
                <w:t>Thread</w:t>
              </w:r>
              <w:r w:rsidRPr="00D46683">
                <w:rPr>
                  <w:rFonts w:ascii="Consolas" w:hAnsi="Consolas" w:cs="Consolas"/>
                  <w:color w:val="auto"/>
                  <w:sz w:val="19"/>
                  <w:szCs w:val="19"/>
                  <w:lang w:val="en-US"/>
                  <w:rPrChange w:id="2068" w:author="Валера " w:date="2017-08-07T22:44:00Z">
                    <w:rPr>
                      <w:rFonts w:ascii="Consolas" w:hAnsi="Consolas" w:cs="Consolas"/>
                      <w:color w:val="auto"/>
                      <w:sz w:val="19"/>
                      <w:szCs w:val="19"/>
                    </w:rPr>
                  </w:rPrChange>
                </w:rPr>
                <w:t>.Sleep(20);</w:t>
              </w:r>
              <w:r w:rsidRPr="00D46683">
                <w:rPr>
                  <w:rFonts w:ascii="Consolas" w:hAnsi="Consolas" w:cs="Consolas"/>
                  <w:color w:val="008000"/>
                  <w:sz w:val="19"/>
                  <w:szCs w:val="19"/>
                  <w:lang w:val="en-US"/>
                  <w:rPrChange w:id="2069" w:author="Валера " w:date="2017-08-07T22:44:00Z">
                    <w:rPr>
                      <w:rFonts w:ascii="Consolas" w:hAnsi="Consolas" w:cs="Consolas"/>
                      <w:color w:val="008000"/>
                      <w:sz w:val="19"/>
                      <w:szCs w:val="19"/>
                    </w:rPr>
                  </w:rPrChange>
                </w:rPr>
                <w:t xml:space="preserve">// </w:t>
              </w:r>
              <w:r>
                <w:rPr>
                  <w:rFonts w:ascii="Consolas" w:hAnsi="Consolas" w:cs="Consolas"/>
                  <w:color w:val="008000"/>
                  <w:sz w:val="19"/>
                  <w:szCs w:val="19"/>
                </w:rPr>
                <w:t>делаем</w:t>
              </w:r>
              <w:r w:rsidRPr="00D46683">
                <w:rPr>
                  <w:rFonts w:ascii="Consolas" w:hAnsi="Consolas" w:cs="Consolas"/>
                  <w:color w:val="008000"/>
                  <w:sz w:val="19"/>
                  <w:szCs w:val="19"/>
                  <w:lang w:val="en-US"/>
                  <w:rPrChange w:id="2070" w:author="Валера " w:date="2017-08-07T22:44:00Z">
                    <w:rPr>
                      <w:rFonts w:ascii="Consolas" w:hAnsi="Consolas" w:cs="Consolas"/>
                      <w:color w:val="008000"/>
                      <w:sz w:val="19"/>
                      <w:szCs w:val="19"/>
                    </w:rPr>
                  </w:rPrChange>
                </w:rPr>
                <w:t xml:space="preserve"> </w:t>
              </w:r>
              <w:r>
                <w:rPr>
                  <w:rFonts w:ascii="Consolas" w:hAnsi="Consolas" w:cs="Consolas"/>
                  <w:color w:val="008000"/>
                  <w:sz w:val="19"/>
                  <w:szCs w:val="19"/>
                </w:rPr>
                <w:t>паузу</w:t>
              </w:r>
            </w:ins>
          </w:p>
          <w:p w:rsidR="00D46683" w:rsidRPr="00D46683" w:rsidRDefault="00D46683">
            <w:pPr>
              <w:pStyle w:val="normal0"/>
              <w:numPr>
                <w:ins w:id="2071" w:author="Валера " w:date="2017-08-07T22:43:00Z"/>
              </w:numPr>
              <w:rPr>
                <w:color w:val="660066"/>
                <w:lang w:val="en-US"/>
                <w:rPrChange w:id="2072" w:author="Unknown">
                  <w:rPr>
                    <w:color w:val="660066"/>
                  </w:rPr>
                </w:rPrChange>
              </w:rPr>
            </w:pPr>
            <w:del w:id="2073" w:author="Валера " w:date="2017-08-07T22:43:00Z">
              <w:r>
                <w:rPr>
                  <w:color w:val="000000"/>
                  <w:lang w:val="en-US"/>
                </w:rPr>
                <w:br/>
              </w:r>
              <w:r w:rsidRPr="00D46683">
                <w:rPr>
                  <w:color w:val="666600"/>
                  <w:lang w:val="en-US"/>
                  <w:rPrChange w:id="2074" w:author="Валера " w:date="2017-08-07T22:43:00Z">
                    <w:rPr>
                      <w:color w:val="666600"/>
                    </w:rPr>
                  </w:rPrChange>
                </w:rPr>
                <w:delText>…</w:delText>
              </w:r>
            </w:del>
            <w:r>
              <w:rPr>
                <w:color w:val="000000"/>
                <w:lang w:val="en-US"/>
              </w:rPr>
              <w:br/>
            </w:r>
            <w:r w:rsidRPr="00D46683">
              <w:rPr>
                <w:color w:val="660066"/>
                <w:lang w:val="en-US"/>
                <w:rPrChange w:id="2075" w:author="Валера " w:date="2017-08-07T22:43:00Z">
                  <w:rPr>
                    <w:color w:val="660066"/>
                  </w:rPr>
                </w:rPrChange>
              </w:rPr>
              <w:t>DateTime</w:t>
            </w:r>
            <w:r w:rsidRPr="00D46683">
              <w:rPr>
                <w:color w:val="000000"/>
                <w:lang w:val="en-US"/>
                <w:rPrChange w:id="2076" w:author="Валера " w:date="2017-08-07T22:43:00Z">
                  <w:rPr>
                    <w:color w:val="000000"/>
                  </w:rPr>
                </w:rPrChange>
              </w:rPr>
              <w:t xml:space="preserve"> finish</w:t>
            </w:r>
            <w:r w:rsidRPr="00D46683">
              <w:rPr>
                <w:color w:val="666600"/>
                <w:lang w:val="en-US"/>
                <w:rPrChange w:id="2077" w:author="Валера " w:date="2017-08-07T22:43:00Z">
                  <w:rPr>
                    <w:color w:val="666600"/>
                  </w:rPr>
                </w:rPrChange>
              </w:rPr>
              <w:t>=</w:t>
            </w:r>
            <w:r w:rsidRPr="00D46683">
              <w:rPr>
                <w:color w:val="660066"/>
                <w:lang w:val="en-US"/>
                <w:rPrChange w:id="2078" w:author="Валера " w:date="2017-08-07T22:43:00Z">
                  <w:rPr>
                    <w:color w:val="660066"/>
                  </w:rPr>
                </w:rPrChange>
              </w:rPr>
              <w:t>DateTime</w:t>
            </w:r>
            <w:r w:rsidRPr="00D46683">
              <w:rPr>
                <w:color w:val="666600"/>
                <w:lang w:val="en-US"/>
                <w:rPrChange w:id="2079" w:author="Валера " w:date="2017-08-07T22:43:00Z">
                  <w:rPr>
                    <w:color w:val="666600"/>
                  </w:rPr>
                </w:rPrChange>
              </w:rPr>
              <w:t>.</w:t>
            </w:r>
            <w:r w:rsidRPr="00D46683">
              <w:rPr>
                <w:color w:val="660066"/>
                <w:lang w:val="en-US"/>
                <w:rPrChange w:id="2080" w:author="Валера " w:date="2017-08-07T22:43:00Z">
                  <w:rPr>
                    <w:color w:val="660066"/>
                  </w:rPr>
                </w:rPrChange>
              </w:rPr>
              <w:t>Now;</w:t>
            </w:r>
            <w:r>
              <w:rPr>
                <w:color w:val="000000"/>
                <w:lang w:val="en-US"/>
              </w:rPr>
              <w:br/>
            </w:r>
            <w:r w:rsidRPr="00D46683">
              <w:rPr>
                <w:color w:val="660066"/>
                <w:lang w:val="en-US"/>
                <w:rPrChange w:id="2081" w:author="Валера " w:date="2017-08-07T22:43:00Z">
                  <w:rPr>
                    <w:color w:val="660066"/>
                  </w:rPr>
                </w:rPrChange>
              </w:rPr>
              <w:t>Console</w:t>
            </w:r>
            <w:r w:rsidRPr="00D46683">
              <w:rPr>
                <w:color w:val="666600"/>
                <w:lang w:val="en-US"/>
                <w:rPrChange w:id="2082" w:author="Валера " w:date="2017-08-07T22:43:00Z">
                  <w:rPr>
                    <w:color w:val="666600"/>
                  </w:rPr>
                </w:rPrChange>
              </w:rPr>
              <w:t>.</w:t>
            </w:r>
            <w:r w:rsidRPr="00D46683">
              <w:rPr>
                <w:color w:val="660066"/>
                <w:lang w:val="en-US"/>
                <w:rPrChange w:id="2083" w:author="Валера " w:date="2017-08-07T22:43:00Z">
                  <w:rPr>
                    <w:color w:val="660066"/>
                  </w:rPr>
                </w:rPrChange>
              </w:rPr>
              <w:t>WriteLine</w:t>
            </w:r>
            <w:r w:rsidRPr="00D46683">
              <w:rPr>
                <w:color w:val="666600"/>
                <w:lang w:val="en-US"/>
                <w:rPrChange w:id="2084" w:author="Валера " w:date="2017-08-07T22:43:00Z">
                  <w:rPr>
                    <w:color w:val="666600"/>
                  </w:rPr>
                </w:rPrChange>
              </w:rPr>
              <w:t>(</w:t>
            </w:r>
            <w:r w:rsidRPr="00D46683">
              <w:rPr>
                <w:color w:val="000000"/>
                <w:lang w:val="en-US"/>
                <w:rPrChange w:id="2085" w:author="Валера " w:date="2017-08-07T22:43:00Z">
                  <w:rPr>
                    <w:color w:val="000000"/>
                  </w:rPr>
                </w:rPrChange>
              </w:rPr>
              <w:t>finish</w:t>
            </w:r>
            <w:r w:rsidRPr="00D46683">
              <w:rPr>
                <w:color w:val="666600"/>
                <w:lang w:val="en-US"/>
                <w:rPrChange w:id="2086" w:author="Валера " w:date="2017-08-07T22:43:00Z">
                  <w:rPr>
                    <w:color w:val="666600"/>
                  </w:rPr>
                </w:rPrChange>
              </w:rPr>
              <w:t>-</w:t>
            </w:r>
            <w:r w:rsidRPr="00D46683">
              <w:rPr>
                <w:color w:val="000000"/>
                <w:lang w:val="en-US"/>
                <w:rPrChange w:id="2087" w:author="Валера " w:date="2017-08-07T22:43:00Z">
                  <w:rPr>
                    <w:color w:val="000000"/>
                  </w:rPr>
                </w:rPrChange>
              </w:rPr>
              <w:t>start</w:t>
            </w:r>
            <w:r w:rsidRPr="00D46683">
              <w:rPr>
                <w:color w:val="666600"/>
                <w:lang w:val="en-US"/>
                <w:rPrChange w:id="2088" w:author="Валера " w:date="2017-08-07T22:43:00Z">
                  <w:rPr>
                    <w:color w:val="666600"/>
                  </w:rPr>
                </w:rPrChange>
              </w:rPr>
              <w:t>);</w:t>
            </w:r>
          </w:p>
        </w:tc>
      </w:tr>
    </w:tbl>
    <w:p w:rsidR="00D46683" w:rsidRPr="00D46683" w:rsidRDefault="00D46683">
      <w:pPr>
        <w:pStyle w:val="normal0"/>
        <w:rPr>
          <w:color w:val="660066"/>
          <w:lang w:val="en-US"/>
          <w:rPrChange w:id="2089" w:author="Unknown">
            <w:rPr>
              <w:color w:val="660066"/>
            </w:rPr>
          </w:rPrChange>
        </w:rPr>
      </w:pPr>
    </w:p>
    <w:p w:rsidR="00D46683" w:rsidRPr="0026416D" w:rsidRDefault="00D46683">
      <w:pPr>
        <w:pStyle w:val="Heading1"/>
        <w:contextualSpacing w:val="0"/>
      </w:pPr>
      <w:bookmarkStart w:id="2090" w:name="_kq37q623g7m7" w:colFirst="0" w:colLast="0"/>
      <w:bookmarkEnd w:id="2090"/>
      <w:r w:rsidRPr="00D46683">
        <w:rPr>
          <w:rPrChange w:id="2091" w:author="Валера " w:date="2017-08-06T20:38:00Z">
            <w:rPr>
              <w:b w:val="0"/>
              <w:color w:val="2C2D30"/>
              <w:sz w:val="20"/>
            </w:rPr>
          </w:rPrChange>
        </w:rPr>
        <w:t>Процедурное программирование</w:t>
      </w:r>
    </w:p>
    <w:p w:rsidR="00D46683" w:rsidRPr="0026416D" w:rsidRDefault="00D46683">
      <w:pPr>
        <w:pStyle w:val="normal0"/>
      </w:pPr>
      <w:r>
        <w:t>Процедурное программирование - это программирование, при котором последовательно выполняемые операторы собираются в подпрограммы, то есть в более крупные единицы кода. ООП это дальнейшее развитие идеи процедурного программирования, поэтому нужно понять, что такое процедурное программирование. Давайте рассмотрим, как применяется процедурное программирование на простом примере.</w:t>
      </w:r>
    </w:p>
    <w:p w:rsidR="00D46683" w:rsidRPr="0026416D" w:rsidRDefault="00D46683">
      <w:pPr>
        <w:pStyle w:val="normal0"/>
      </w:pPr>
      <w:r>
        <w:rPr>
          <w:b/>
        </w:rPr>
        <w:t>Задача</w:t>
      </w:r>
      <w:r>
        <w:t>. Вывести все числа от 1 до 100 сумма цифр которых чётна.</w:t>
      </w:r>
    </w:p>
    <w:p w:rsidR="00D46683" w:rsidRPr="0026416D" w:rsidRDefault="00D46683">
      <w:pPr>
        <w:pStyle w:val="normal0"/>
      </w:pPr>
      <w:r>
        <w:t>Здесь можно выделить следующие подпрограммы: подсчет суммы цифр числа (</w:t>
      </w:r>
      <w:ins w:id="2092" w:author="Валера " w:date="2017-08-07T22:47:00Z">
        <w:r>
          <w:rPr>
            <w:lang w:val="en-US"/>
          </w:rPr>
          <w:t>Number</w:t>
        </w:r>
      </w:ins>
      <w:r>
        <w:rPr>
          <w:color w:val="660066"/>
        </w:rPr>
        <w:t>Summ</w:t>
      </w:r>
      <w:del w:id="2093" w:author="Валера " w:date="2017-08-07T22:47:00Z">
        <w:r w:rsidDel="00433EB7">
          <w:rPr>
            <w:color w:val="660066"/>
          </w:rPr>
          <w:delText>Cyfr</w:delText>
        </w:r>
      </w:del>
      <w:r>
        <w:t>), определение четности числа (is</w:t>
      </w:r>
      <w:r>
        <w:rPr>
          <w:color w:val="660066"/>
        </w:rPr>
        <w:t>Odd</w:t>
      </w:r>
      <w:r>
        <w:t>), организация цикла для перебора от 1 до 100 (</w:t>
      </w:r>
      <w:r>
        <w:rPr>
          <w:color w:val="660066"/>
        </w:rPr>
        <w:t>Main</w:t>
      </w:r>
      <w:r>
        <w:t>).</w:t>
      </w:r>
    </w:p>
    <w:tbl>
      <w:tblPr>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30"/>
      </w:tblGrid>
      <w:tr w:rsidR="00D46683" w:rsidTr="00E92E7E">
        <w:tc>
          <w:tcPr>
            <w:tcW w:w="963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2094" w:author="Unknown">
                  <w:rPr>
                    <w:color w:val="000000"/>
                  </w:rPr>
                </w:rPrChange>
              </w:rPr>
            </w:pPr>
            <w:r w:rsidRPr="00D46683">
              <w:rPr>
                <w:color w:val="000088"/>
                <w:lang w:val="en-US"/>
                <w:rPrChange w:id="2095" w:author="Валера " w:date="2017-08-07T22:43:00Z">
                  <w:rPr>
                    <w:color w:val="000088"/>
                  </w:rPr>
                </w:rPrChange>
              </w:rPr>
              <w:t>static</w:t>
            </w:r>
            <w:r w:rsidRPr="00D46683">
              <w:rPr>
                <w:color w:val="000000"/>
                <w:lang w:val="en-US"/>
                <w:rPrChange w:id="2096" w:author="Валера " w:date="2017-08-07T22:43:00Z">
                  <w:rPr>
                    <w:color w:val="000000"/>
                  </w:rPr>
                </w:rPrChange>
              </w:rPr>
              <w:t xml:space="preserve"> </w:t>
            </w:r>
            <w:r w:rsidRPr="00D46683">
              <w:rPr>
                <w:color w:val="000088"/>
                <w:lang w:val="en-US"/>
                <w:rPrChange w:id="2097" w:author="Валера " w:date="2017-08-07T22:43:00Z">
                  <w:rPr>
                    <w:color w:val="000088"/>
                  </w:rPr>
                </w:rPrChange>
              </w:rPr>
              <w:t>int</w:t>
            </w:r>
            <w:r w:rsidRPr="00D46683">
              <w:rPr>
                <w:color w:val="000000"/>
                <w:lang w:val="en-US"/>
                <w:rPrChange w:id="2098" w:author="Валера " w:date="2017-08-07T22:43:00Z">
                  <w:rPr>
                    <w:color w:val="000000"/>
                  </w:rPr>
                </w:rPrChange>
              </w:rPr>
              <w:t xml:space="preserve"> </w:t>
            </w:r>
            <w:ins w:id="2099" w:author="Валера " w:date="2017-08-07T22:48:00Z">
              <w:r>
                <w:rPr>
                  <w:color w:val="000000"/>
                  <w:lang w:val="en-US"/>
                </w:rPr>
                <w:t>Number</w:t>
              </w:r>
            </w:ins>
            <w:r w:rsidRPr="00D46683">
              <w:rPr>
                <w:color w:val="660066"/>
                <w:lang w:val="en-US"/>
                <w:rPrChange w:id="2100" w:author="Валера " w:date="2017-08-07T22:43:00Z">
                  <w:rPr>
                    <w:color w:val="660066"/>
                  </w:rPr>
                </w:rPrChange>
              </w:rPr>
              <w:t>Summ</w:t>
            </w:r>
            <w:del w:id="2101" w:author="Валера " w:date="2017-08-07T22:48:00Z">
              <w:r w:rsidRPr="00D46683">
                <w:rPr>
                  <w:color w:val="660066"/>
                  <w:lang w:val="en-US"/>
                  <w:rPrChange w:id="2102" w:author="Валера " w:date="2017-08-07T22:43:00Z">
                    <w:rPr>
                      <w:color w:val="660066"/>
                    </w:rPr>
                  </w:rPrChange>
                </w:rPr>
                <w:delText>Cyfr</w:delText>
              </w:r>
            </w:del>
            <w:r w:rsidRPr="00D46683">
              <w:rPr>
                <w:color w:val="666600"/>
                <w:lang w:val="en-US"/>
                <w:rPrChange w:id="2103" w:author="Валера " w:date="2017-08-07T22:43:00Z">
                  <w:rPr>
                    <w:color w:val="666600"/>
                  </w:rPr>
                </w:rPrChange>
              </w:rPr>
              <w:t>(</w:t>
            </w:r>
            <w:r w:rsidRPr="00D46683">
              <w:rPr>
                <w:color w:val="000088"/>
                <w:lang w:val="en-US"/>
                <w:rPrChange w:id="2104" w:author="Валера " w:date="2017-08-07T22:43:00Z">
                  <w:rPr>
                    <w:color w:val="000088"/>
                  </w:rPr>
                </w:rPrChange>
              </w:rPr>
              <w:t>int</w:t>
            </w:r>
            <w:r w:rsidRPr="00D46683">
              <w:rPr>
                <w:color w:val="000000"/>
                <w:lang w:val="en-US"/>
                <w:rPrChange w:id="2105" w:author="Валера " w:date="2017-08-07T22:43:00Z">
                  <w:rPr>
                    <w:color w:val="000000"/>
                  </w:rPr>
                </w:rPrChange>
              </w:rPr>
              <w:t xml:space="preserve"> n)</w:t>
            </w:r>
          </w:p>
          <w:p w:rsidR="00D46683" w:rsidRPr="00D46683" w:rsidRDefault="00D46683" w:rsidP="00E92E7E">
            <w:pPr>
              <w:pStyle w:val="normal0"/>
              <w:widowControl w:val="0"/>
              <w:spacing w:before="0" w:after="0" w:line="240" w:lineRule="auto"/>
              <w:rPr>
                <w:color w:val="000000"/>
                <w:lang w:val="en-US"/>
                <w:rPrChange w:id="2106"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2107" w:author="Unknown">
                  <w:rPr>
                    <w:color w:val="000000"/>
                  </w:rPr>
                </w:rPrChange>
              </w:rPr>
            </w:pPr>
            <w:r w:rsidRPr="00D46683">
              <w:rPr>
                <w:color w:val="000000"/>
                <w:lang w:val="en-US"/>
                <w:rPrChange w:id="2108" w:author="Валера " w:date="2017-08-07T22:43:00Z">
                  <w:rPr>
                    <w:color w:val="000000"/>
                  </w:rPr>
                </w:rPrChange>
              </w:rPr>
              <w:t xml:space="preserve">    </w:t>
            </w:r>
            <w:r w:rsidRPr="00D46683">
              <w:rPr>
                <w:color w:val="000088"/>
                <w:lang w:val="en-US"/>
                <w:rPrChange w:id="2109" w:author="Валера " w:date="2017-08-07T22:43:00Z">
                  <w:rPr>
                    <w:color w:val="000088"/>
                  </w:rPr>
                </w:rPrChange>
              </w:rPr>
              <w:t>int</w:t>
            </w:r>
            <w:r w:rsidRPr="00D46683">
              <w:rPr>
                <w:color w:val="000000"/>
                <w:lang w:val="en-US"/>
                <w:rPrChange w:id="2110" w:author="Валера " w:date="2017-08-07T22:43:00Z">
                  <w:rPr>
                    <w:color w:val="000000"/>
                  </w:rPr>
                </w:rPrChange>
              </w:rPr>
              <w:t xml:space="preserve"> s </w:t>
            </w:r>
            <w:r w:rsidRPr="00D46683">
              <w:rPr>
                <w:color w:val="666600"/>
                <w:lang w:val="en-US"/>
                <w:rPrChange w:id="2111" w:author="Валера " w:date="2017-08-07T22:43:00Z">
                  <w:rPr>
                    <w:color w:val="666600"/>
                  </w:rPr>
                </w:rPrChange>
              </w:rPr>
              <w:t>=</w:t>
            </w:r>
            <w:r w:rsidRPr="00D46683">
              <w:rPr>
                <w:color w:val="000000"/>
                <w:lang w:val="en-US"/>
                <w:rPrChange w:id="2112" w:author="Валера " w:date="2017-08-07T22:43:00Z">
                  <w:rPr>
                    <w:color w:val="000000"/>
                  </w:rPr>
                </w:rPrChange>
              </w:rPr>
              <w:t xml:space="preserve"> </w:t>
            </w:r>
            <w:r w:rsidRPr="00D46683">
              <w:rPr>
                <w:color w:val="006666"/>
                <w:lang w:val="en-US"/>
                <w:rPrChange w:id="2113" w:author="Валера " w:date="2017-08-07T22:43:00Z">
                  <w:rPr>
                    <w:color w:val="006666"/>
                  </w:rPr>
                </w:rPrChange>
              </w:rPr>
              <w:t>0;</w:t>
            </w:r>
          </w:p>
          <w:p w:rsidR="00D46683" w:rsidRPr="00D46683" w:rsidRDefault="00D46683" w:rsidP="00E92E7E">
            <w:pPr>
              <w:pStyle w:val="normal0"/>
              <w:widowControl w:val="0"/>
              <w:spacing w:before="0" w:after="0" w:line="240" w:lineRule="auto"/>
              <w:rPr>
                <w:color w:val="000000"/>
                <w:lang w:val="en-US"/>
                <w:rPrChange w:id="2114" w:author="Unknown">
                  <w:rPr>
                    <w:color w:val="000000"/>
                  </w:rPr>
                </w:rPrChange>
              </w:rPr>
            </w:pPr>
            <w:r w:rsidRPr="00D46683">
              <w:rPr>
                <w:color w:val="000000"/>
                <w:lang w:val="en-US"/>
                <w:rPrChange w:id="2115" w:author="Валера " w:date="2017-08-07T22:43:00Z">
                  <w:rPr>
                    <w:color w:val="000000"/>
                  </w:rPr>
                </w:rPrChange>
              </w:rPr>
              <w:t xml:space="preserve">    </w:t>
            </w:r>
            <w:r w:rsidRPr="00D46683">
              <w:rPr>
                <w:color w:val="000088"/>
                <w:lang w:val="en-US"/>
                <w:rPrChange w:id="2116" w:author="Валера " w:date="2017-08-07T22:43:00Z">
                  <w:rPr>
                    <w:color w:val="000088"/>
                  </w:rPr>
                </w:rPrChange>
              </w:rPr>
              <w:t>while</w:t>
            </w:r>
            <w:r w:rsidRPr="00D46683">
              <w:rPr>
                <w:color w:val="000000"/>
                <w:lang w:val="en-US"/>
                <w:rPrChange w:id="2117" w:author="Валера " w:date="2017-08-07T22:43:00Z">
                  <w:rPr>
                    <w:color w:val="000000"/>
                  </w:rPr>
                </w:rPrChange>
              </w:rPr>
              <w:t xml:space="preserve"> </w:t>
            </w:r>
            <w:r w:rsidRPr="00D46683">
              <w:rPr>
                <w:color w:val="666600"/>
                <w:lang w:val="en-US"/>
                <w:rPrChange w:id="2118" w:author="Валера " w:date="2017-08-07T22:43:00Z">
                  <w:rPr>
                    <w:color w:val="666600"/>
                  </w:rPr>
                </w:rPrChange>
              </w:rPr>
              <w:t>(</w:t>
            </w:r>
            <w:r w:rsidRPr="00D46683">
              <w:rPr>
                <w:color w:val="000000"/>
                <w:lang w:val="en-US"/>
                <w:rPrChange w:id="2119" w:author="Валера " w:date="2017-08-07T22:43:00Z">
                  <w:rPr>
                    <w:color w:val="000000"/>
                  </w:rPr>
                </w:rPrChange>
              </w:rPr>
              <w:t xml:space="preserve">n </w:t>
            </w:r>
            <w:r w:rsidRPr="00D46683">
              <w:rPr>
                <w:color w:val="666600"/>
                <w:lang w:val="en-US"/>
                <w:rPrChange w:id="2120" w:author="Валера " w:date="2017-08-07T22:43:00Z">
                  <w:rPr>
                    <w:color w:val="666600"/>
                  </w:rPr>
                </w:rPrChange>
              </w:rPr>
              <w:t>!=</w:t>
            </w:r>
            <w:r w:rsidRPr="00D46683">
              <w:rPr>
                <w:color w:val="000000"/>
                <w:lang w:val="en-US"/>
                <w:rPrChange w:id="2121" w:author="Валера " w:date="2017-08-07T22:43:00Z">
                  <w:rPr>
                    <w:color w:val="000000"/>
                  </w:rPr>
                </w:rPrChange>
              </w:rPr>
              <w:t xml:space="preserve"> </w:t>
            </w:r>
            <w:r w:rsidRPr="00D46683">
              <w:rPr>
                <w:color w:val="006666"/>
                <w:lang w:val="en-US"/>
                <w:rPrChange w:id="2122" w:author="Валера " w:date="2017-08-07T22:43:00Z">
                  <w:rPr>
                    <w:color w:val="006666"/>
                  </w:rPr>
                </w:rPrChange>
              </w:rPr>
              <w:t>0)</w:t>
            </w:r>
          </w:p>
          <w:p w:rsidR="00D46683" w:rsidRPr="00D46683" w:rsidRDefault="00D46683" w:rsidP="00E92E7E">
            <w:pPr>
              <w:pStyle w:val="normal0"/>
              <w:widowControl w:val="0"/>
              <w:spacing w:before="0" w:after="0" w:line="240" w:lineRule="auto"/>
              <w:rPr>
                <w:color w:val="000000"/>
                <w:lang w:val="en-US"/>
                <w:rPrChange w:id="2123" w:author="Unknown">
                  <w:rPr>
                    <w:color w:val="000000"/>
                  </w:rPr>
                </w:rPrChange>
              </w:rPr>
            </w:pPr>
            <w:r w:rsidRPr="00D46683">
              <w:rPr>
                <w:color w:val="000000"/>
                <w:lang w:val="en-US"/>
                <w:rPrChange w:id="2124"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2125" w:author="Unknown">
                  <w:rPr>
                    <w:color w:val="000000"/>
                  </w:rPr>
                </w:rPrChange>
              </w:rPr>
            </w:pPr>
            <w:r w:rsidRPr="00D46683">
              <w:rPr>
                <w:color w:val="000000"/>
                <w:lang w:val="en-US"/>
                <w:rPrChange w:id="2126" w:author="Валера " w:date="2017-08-07T22:43:00Z">
                  <w:rPr>
                    <w:color w:val="000000"/>
                  </w:rPr>
                </w:rPrChange>
              </w:rPr>
              <w:t xml:space="preserve">        s </w:t>
            </w:r>
            <w:r w:rsidRPr="00D46683">
              <w:rPr>
                <w:color w:val="666600"/>
                <w:lang w:val="en-US"/>
                <w:rPrChange w:id="2127" w:author="Валера " w:date="2017-08-07T22:43:00Z">
                  <w:rPr>
                    <w:color w:val="666600"/>
                  </w:rPr>
                </w:rPrChange>
              </w:rPr>
              <w:t>=</w:t>
            </w:r>
            <w:r w:rsidRPr="00D46683">
              <w:rPr>
                <w:color w:val="000000"/>
                <w:lang w:val="en-US"/>
                <w:rPrChange w:id="2128" w:author="Валера " w:date="2017-08-07T22:43:00Z">
                  <w:rPr>
                    <w:color w:val="000000"/>
                  </w:rPr>
                </w:rPrChange>
              </w:rPr>
              <w:t xml:space="preserve"> s </w:t>
            </w:r>
            <w:r w:rsidRPr="00D46683">
              <w:rPr>
                <w:color w:val="666600"/>
                <w:lang w:val="en-US"/>
                <w:rPrChange w:id="2129" w:author="Валера " w:date="2017-08-07T22:43:00Z">
                  <w:rPr>
                    <w:color w:val="666600"/>
                  </w:rPr>
                </w:rPrChange>
              </w:rPr>
              <w:t>+</w:t>
            </w:r>
            <w:r w:rsidRPr="00D46683">
              <w:rPr>
                <w:color w:val="000000"/>
                <w:lang w:val="en-US"/>
                <w:rPrChange w:id="2130" w:author="Валера " w:date="2017-08-07T22:43:00Z">
                  <w:rPr>
                    <w:color w:val="000000"/>
                  </w:rPr>
                </w:rPrChange>
              </w:rPr>
              <w:t xml:space="preserve"> n </w:t>
            </w:r>
            <w:r w:rsidRPr="00D46683">
              <w:rPr>
                <w:color w:val="666600"/>
                <w:lang w:val="en-US"/>
                <w:rPrChange w:id="2131" w:author="Валера " w:date="2017-08-07T22:43:00Z">
                  <w:rPr>
                    <w:color w:val="666600"/>
                  </w:rPr>
                </w:rPrChange>
              </w:rPr>
              <w:t>%</w:t>
            </w:r>
            <w:r w:rsidRPr="00D46683">
              <w:rPr>
                <w:color w:val="000000"/>
                <w:lang w:val="en-US"/>
                <w:rPrChange w:id="2132" w:author="Валера " w:date="2017-08-07T22:43:00Z">
                  <w:rPr>
                    <w:color w:val="000000"/>
                  </w:rPr>
                </w:rPrChange>
              </w:rPr>
              <w:t xml:space="preserve"> </w:t>
            </w:r>
            <w:r w:rsidRPr="00D46683">
              <w:rPr>
                <w:color w:val="006666"/>
                <w:lang w:val="en-US"/>
                <w:rPrChange w:id="2133" w:author="Валера " w:date="2017-08-07T22:43:00Z">
                  <w:rPr>
                    <w:color w:val="006666"/>
                  </w:rPr>
                </w:rPrChange>
              </w:rPr>
              <w:t>10;</w:t>
            </w:r>
          </w:p>
          <w:p w:rsidR="00D46683" w:rsidRPr="00D46683" w:rsidRDefault="00D46683" w:rsidP="00E92E7E">
            <w:pPr>
              <w:pStyle w:val="normal0"/>
              <w:widowControl w:val="0"/>
              <w:spacing w:before="0" w:after="0" w:line="240" w:lineRule="auto"/>
              <w:rPr>
                <w:color w:val="000000"/>
                <w:lang w:val="en-US"/>
                <w:rPrChange w:id="2134" w:author="Unknown">
                  <w:rPr>
                    <w:color w:val="000000"/>
                  </w:rPr>
                </w:rPrChange>
              </w:rPr>
            </w:pPr>
            <w:r w:rsidRPr="00D46683">
              <w:rPr>
                <w:color w:val="000000"/>
                <w:lang w:val="en-US"/>
                <w:rPrChange w:id="2135" w:author="Валера " w:date="2017-08-07T22:43:00Z">
                  <w:rPr>
                    <w:color w:val="000000"/>
                  </w:rPr>
                </w:rPrChange>
              </w:rPr>
              <w:t xml:space="preserve">        n </w:t>
            </w:r>
            <w:r w:rsidRPr="00D46683">
              <w:rPr>
                <w:color w:val="666600"/>
                <w:lang w:val="en-US"/>
                <w:rPrChange w:id="2136" w:author="Валера " w:date="2017-08-07T22:43:00Z">
                  <w:rPr>
                    <w:color w:val="666600"/>
                  </w:rPr>
                </w:rPrChange>
              </w:rPr>
              <w:t>=</w:t>
            </w:r>
            <w:r w:rsidRPr="00D46683">
              <w:rPr>
                <w:color w:val="000000"/>
                <w:lang w:val="en-US"/>
                <w:rPrChange w:id="2137" w:author="Валера " w:date="2017-08-07T22:43:00Z">
                  <w:rPr>
                    <w:color w:val="000000"/>
                  </w:rPr>
                </w:rPrChange>
              </w:rPr>
              <w:t xml:space="preserve"> n </w:t>
            </w:r>
            <w:r w:rsidRPr="00D46683">
              <w:rPr>
                <w:color w:val="666600"/>
                <w:lang w:val="en-US"/>
                <w:rPrChange w:id="2138" w:author="Валера " w:date="2017-08-07T22:43:00Z">
                  <w:rPr>
                    <w:color w:val="666600"/>
                  </w:rPr>
                </w:rPrChange>
              </w:rPr>
              <w:t>/</w:t>
            </w:r>
            <w:r w:rsidRPr="00D46683">
              <w:rPr>
                <w:color w:val="000000"/>
                <w:lang w:val="en-US"/>
                <w:rPrChange w:id="2139" w:author="Валера " w:date="2017-08-07T22:43:00Z">
                  <w:rPr>
                    <w:color w:val="000000"/>
                  </w:rPr>
                </w:rPrChange>
              </w:rPr>
              <w:t xml:space="preserve"> </w:t>
            </w:r>
            <w:r w:rsidRPr="00D46683">
              <w:rPr>
                <w:color w:val="006666"/>
                <w:lang w:val="en-US"/>
                <w:rPrChange w:id="2140" w:author="Валера " w:date="2017-08-07T22:43:00Z">
                  <w:rPr>
                    <w:color w:val="006666"/>
                  </w:rPr>
                </w:rPrChange>
              </w:rPr>
              <w:t>10;</w:t>
            </w:r>
          </w:p>
          <w:p w:rsidR="00D46683" w:rsidRPr="00D46683" w:rsidRDefault="00D46683" w:rsidP="00E92E7E">
            <w:pPr>
              <w:pStyle w:val="normal0"/>
              <w:widowControl w:val="0"/>
              <w:spacing w:before="0" w:after="0" w:line="240" w:lineRule="auto"/>
              <w:rPr>
                <w:color w:val="000000"/>
                <w:lang w:val="en-US"/>
                <w:rPrChange w:id="2141" w:author="Unknown">
                  <w:rPr>
                    <w:color w:val="000000"/>
                  </w:rPr>
                </w:rPrChange>
              </w:rPr>
            </w:pPr>
            <w:r w:rsidRPr="00D46683">
              <w:rPr>
                <w:color w:val="000000"/>
                <w:lang w:val="en-US"/>
                <w:rPrChange w:id="2142"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2143" w:author="Unknown">
                  <w:rPr>
                    <w:color w:val="000000"/>
                  </w:rPr>
                </w:rPrChange>
              </w:rPr>
            </w:pPr>
            <w:r w:rsidRPr="00D46683">
              <w:rPr>
                <w:color w:val="000000"/>
                <w:lang w:val="en-US"/>
                <w:rPrChange w:id="2144" w:author="Валера " w:date="2017-08-07T22:43:00Z">
                  <w:rPr>
                    <w:color w:val="000000"/>
                  </w:rPr>
                </w:rPrChange>
              </w:rPr>
              <w:t xml:space="preserve">    </w:t>
            </w:r>
            <w:r w:rsidRPr="00D46683">
              <w:rPr>
                <w:color w:val="000088"/>
                <w:lang w:val="en-US"/>
                <w:rPrChange w:id="2145" w:author="Валера " w:date="2017-08-07T22:43:00Z">
                  <w:rPr>
                    <w:color w:val="000088"/>
                  </w:rPr>
                </w:rPrChange>
              </w:rPr>
              <w:t>return</w:t>
            </w:r>
            <w:r w:rsidRPr="00D46683">
              <w:rPr>
                <w:color w:val="000000"/>
                <w:lang w:val="en-US"/>
                <w:rPrChange w:id="2146" w:author="Валера " w:date="2017-08-07T22:43:00Z">
                  <w:rPr>
                    <w:color w:val="000000"/>
                  </w:rPr>
                </w:rPrChange>
              </w:rPr>
              <w:t xml:space="preserve"> s;</w:t>
            </w:r>
          </w:p>
          <w:p w:rsidR="00D46683" w:rsidRPr="00D46683" w:rsidRDefault="00D46683" w:rsidP="00E92E7E">
            <w:pPr>
              <w:pStyle w:val="normal0"/>
              <w:widowControl w:val="0"/>
              <w:spacing w:before="0" w:after="0" w:line="240" w:lineRule="auto"/>
              <w:rPr>
                <w:color w:val="000000"/>
                <w:lang w:val="en-US"/>
                <w:rPrChange w:id="2147"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2148"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2149" w:author="Unknown">
                  <w:rPr>
                    <w:color w:val="000000"/>
                  </w:rPr>
                </w:rPrChange>
              </w:rPr>
            </w:pPr>
            <w:r w:rsidRPr="00D46683">
              <w:rPr>
                <w:color w:val="000088"/>
                <w:lang w:val="en-US"/>
                <w:rPrChange w:id="2150" w:author="Валера " w:date="2017-08-07T22:43:00Z">
                  <w:rPr>
                    <w:color w:val="000088"/>
                  </w:rPr>
                </w:rPrChange>
              </w:rPr>
              <w:t>static</w:t>
            </w:r>
            <w:r w:rsidRPr="00D46683">
              <w:rPr>
                <w:color w:val="000000"/>
                <w:lang w:val="en-US"/>
                <w:rPrChange w:id="2151" w:author="Валера " w:date="2017-08-07T22:43:00Z">
                  <w:rPr>
                    <w:color w:val="000000"/>
                  </w:rPr>
                </w:rPrChange>
              </w:rPr>
              <w:t xml:space="preserve"> </w:t>
            </w:r>
            <w:r w:rsidRPr="00D46683">
              <w:rPr>
                <w:color w:val="000088"/>
                <w:lang w:val="en-US"/>
                <w:rPrChange w:id="2152" w:author="Валера " w:date="2017-08-07T22:43:00Z">
                  <w:rPr>
                    <w:color w:val="000088"/>
                  </w:rPr>
                </w:rPrChange>
              </w:rPr>
              <w:t>bool</w:t>
            </w:r>
            <w:r w:rsidRPr="00D46683">
              <w:rPr>
                <w:color w:val="000000"/>
                <w:lang w:val="en-US"/>
                <w:rPrChange w:id="2153" w:author="Валера " w:date="2017-08-07T22:43:00Z">
                  <w:rPr>
                    <w:color w:val="000000"/>
                  </w:rPr>
                </w:rPrChange>
              </w:rPr>
              <w:t xml:space="preserve"> isOdd</w:t>
            </w:r>
            <w:r w:rsidRPr="00D46683">
              <w:rPr>
                <w:color w:val="666600"/>
                <w:lang w:val="en-US"/>
                <w:rPrChange w:id="2154" w:author="Валера " w:date="2017-08-07T22:43:00Z">
                  <w:rPr>
                    <w:color w:val="666600"/>
                  </w:rPr>
                </w:rPrChange>
              </w:rPr>
              <w:t>(</w:t>
            </w:r>
            <w:r w:rsidRPr="00D46683">
              <w:rPr>
                <w:color w:val="000088"/>
                <w:lang w:val="en-US"/>
                <w:rPrChange w:id="2155" w:author="Валера " w:date="2017-08-07T22:43:00Z">
                  <w:rPr>
                    <w:color w:val="000088"/>
                  </w:rPr>
                </w:rPrChange>
              </w:rPr>
              <w:t>int</w:t>
            </w:r>
            <w:r w:rsidRPr="00D46683">
              <w:rPr>
                <w:color w:val="000000"/>
                <w:lang w:val="en-US"/>
                <w:rPrChange w:id="2156" w:author="Валера " w:date="2017-08-07T22:43:00Z">
                  <w:rPr>
                    <w:color w:val="000000"/>
                  </w:rPr>
                </w:rPrChange>
              </w:rPr>
              <w:t xml:space="preserve"> n)</w:t>
            </w:r>
          </w:p>
          <w:p w:rsidR="00D46683" w:rsidRPr="00D46683" w:rsidRDefault="00D46683" w:rsidP="00E92E7E">
            <w:pPr>
              <w:pStyle w:val="normal0"/>
              <w:widowControl w:val="0"/>
              <w:spacing w:before="0" w:after="0" w:line="240" w:lineRule="auto"/>
              <w:rPr>
                <w:color w:val="000000"/>
                <w:lang w:val="en-US"/>
                <w:rPrChange w:id="2157"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2158" w:author="Unknown">
                  <w:rPr>
                    <w:color w:val="000000"/>
                  </w:rPr>
                </w:rPrChange>
              </w:rPr>
            </w:pPr>
            <w:r w:rsidRPr="00D46683">
              <w:rPr>
                <w:color w:val="000000"/>
                <w:lang w:val="en-US"/>
                <w:rPrChange w:id="2159" w:author="Валера " w:date="2017-08-07T22:43:00Z">
                  <w:rPr>
                    <w:color w:val="000000"/>
                  </w:rPr>
                </w:rPrChange>
              </w:rPr>
              <w:t xml:space="preserve">    </w:t>
            </w:r>
            <w:r w:rsidRPr="00D46683">
              <w:rPr>
                <w:color w:val="000088"/>
                <w:lang w:val="en-US"/>
                <w:rPrChange w:id="2160" w:author="Валера " w:date="2017-08-07T22:43:00Z">
                  <w:rPr>
                    <w:color w:val="000088"/>
                  </w:rPr>
                </w:rPrChange>
              </w:rPr>
              <w:t>return</w:t>
            </w:r>
            <w:r w:rsidRPr="00D46683">
              <w:rPr>
                <w:color w:val="000000"/>
                <w:lang w:val="en-US"/>
                <w:rPrChange w:id="2161" w:author="Валера " w:date="2017-08-07T22:43:00Z">
                  <w:rPr>
                    <w:color w:val="000000"/>
                  </w:rPr>
                </w:rPrChange>
              </w:rPr>
              <w:t xml:space="preserve"> n </w:t>
            </w:r>
            <w:r w:rsidRPr="00D46683">
              <w:rPr>
                <w:color w:val="666600"/>
                <w:lang w:val="en-US"/>
                <w:rPrChange w:id="2162" w:author="Валера " w:date="2017-08-07T22:43:00Z">
                  <w:rPr>
                    <w:color w:val="666600"/>
                  </w:rPr>
                </w:rPrChange>
              </w:rPr>
              <w:t>%</w:t>
            </w:r>
            <w:r w:rsidRPr="00D46683">
              <w:rPr>
                <w:color w:val="000000"/>
                <w:lang w:val="en-US"/>
                <w:rPrChange w:id="2163" w:author="Валера " w:date="2017-08-07T22:43:00Z">
                  <w:rPr>
                    <w:color w:val="000000"/>
                  </w:rPr>
                </w:rPrChange>
              </w:rPr>
              <w:t xml:space="preserve"> </w:t>
            </w:r>
            <w:r w:rsidRPr="00D46683">
              <w:rPr>
                <w:color w:val="006666"/>
                <w:lang w:val="en-US"/>
                <w:rPrChange w:id="2164" w:author="Валера " w:date="2017-08-07T22:43:00Z">
                  <w:rPr>
                    <w:color w:val="006666"/>
                  </w:rPr>
                </w:rPrChange>
              </w:rPr>
              <w:t>2</w:t>
            </w:r>
            <w:r w:rsidRPr="00D46683">
              <w:rPr>
                <w:color w:val="000000"/>
                <w:lang w:val="en-US"/>
                <w:rPrChange w:id="2165" w:author="Валера " w:date="2017-08-07T22:43:00Z">
                  <w:rPr>
                    <w:color w:val="000000"/>
                  </w:rPr>
                </w:rPrChange>
              </w:rPr>
              <w:t xml:space="preserve"> </w:t>
            </w:r>
            <w:r w:rsidRPr="00D46683">
              <w:rPr>
                <w:color w:val="666600"/>
                <w:lang w:val="en-US"/>
                <w:rPrChange w:id="2166" w:author="Валера " w:date="2017-08-07T22:43:00Z">
                  <w:rPr>
                    <w:color w:val="666600"/>
                  </w:rPr>
                </w:rPrChange>
              </w:rPr>
              <w:t>==</w:t>
            </w:r>
            <w:r w:rsidRPr="00D46683">
              <w:rPr>
                <w:color w:val="000000"/>
                <w:lang w:val="en-US"/>
                <w:rPrChange w:id="2167" w:author="Валера " w:date="2017-08-07T22:43:00Z">
                  <w:rPr>
                    <w:color w:val="000000"/>
                  </w:rPr>
                </w:rPrChange>
              </w:rPr>
              <w:t xml:space="preserve"> </w:t>
            </w:r>
            <w:r w:rsidRPr="00D46683">
              <w:rPr>
                <w:color w:val="006666"/>
                <w:lang w:val="en-US"/>
                <w:rPrChange w:id="2168" w:author="Валера " w:date="2017-08-07T22:43:00Z">
                  <w:rPr>
                    <w:color w:val="006666"/>
                  </w:rPr>
                </w:rPrChange>
              </w:rPr>
              <w:t>0;</w:t>
            </w:r>
          </w:p>
          <w:p w:rsidR="00D46683" w:rsidRPr="00D46683" w:rsidRDefault="00D46683" w:rsidP="00E92E7E">
            <w:pPr>
              <w:pStyle w:val="normal0"/>
              <w:widowControl w:val="0"/>
              <w:spacing w:before="0" w:after="0" w:line="240" w:lineRule="auto"/>
              <w:rPr>
                <w:color w:val="000000"/>
                <w:lang w:val="en-US"/>
                <w:rPrChange w:id="2169"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2170"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2171" w:author="Unknown">
                  <w:rPr>
                    <w:color w:val="000000"/>
                  </w:rPr>
                </w:rPrChange>
              </w:rPr>
            </w:pPr>
            <w:r w:rsidRPr="00D46683">
              <w:rPr>
                <w:color w:val="000088"/>
                <w:lang w:val="en-US"/>
                <w:rPrChange w:id="2172" w:author="Валера " w:date="2017-08-07T22:43:00Z">
                  <w:rPr>
                    <w:color w:val="000088"/>
                  </w:rPr>
                </w:rPrChange>
              </w:rPr>
              <w:t>static</w:t>
            </w:r>
            <w:r w:rsidRPr="00D46683">
              <w:rPr>
                <w:color w:val="000000"/>
                <w:lang w:val="en-US"/>
                <w:rPrChange w:id="2173" w:author="Валера " w:date="2017-08-07T22:43:00Z">
                  <w:rPr>
                    <w:color w:val="000000"/>
                  </w:rPr>
                </w:rPrChange>
              </w:rPr>
              <w:t xml:space="preserve"> </w:t>
            </w:r>
            <w:r w:rsidRPr="00D46683">
              <w:rPr>
                <w:color w:val="000088"/>
                <w:lang w:val="en-US"/>
                <w:rPrChange w:id="2174" w:author="Валера " w:date="2017-08-07T22:43:00Z">
                  <w:rPr>
                    <w:color w:val="000088"/>
                  </w:rPr>
                </w:rPrChange>
              </w:rPr>
              <w:t>void</w:t>
            </w:r>
            <w:r w:rsidRPr="00D46683">
              <w:rPr>
                <w:color w:val="000000"/>
                <w:lang w:val="en-US"/>
                <w:rPrChange w:id="2175" w:author="Валера " w:date="2017-08-07T22:43:00Z">
                  <w:rPr>
                    <w:color w:val="000000"/>
                  </w:rPr>
                </w:rPrChange>
              </w:rPr>
              <w:t xml:space="preserve"> </w:t>
            </w:r>
            <w:r w:rsidRPr="00D46683">
              <w:rPr>
                <w:color w:val="660066"/>
                <w:lang w:val="en-US"/>
                <w:rPrChange w:id="2176" w:author="Валера " w:date="2017-08-07T22:43:00Z">
                  <w:rPr>
                    <w:color w:val="660066"/>
                  </w:rPr>
                </w:rPrChange>
              </w:rPr>
              <w:t>Main</w:t>
            </w:r>
            <w:r w:rsidRPr="00D46683">
              <w:rPr>
                <w:color w:val="666600"/>
                <w:lang w:val="en-US"/>
                <w:rPrChange w:id="2177"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2178"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2179" w:author="Unknown">
                  <w:rPr>
                    <w:color w:val="000000"/>
                  </w:rPr>
                </w:rPrChange>
              </w:rPr>
            </w:pPr>
            <w:r w:rsidRPr="00D46683">
              <w:rPr>
                <w:color w:val="000000"/>
                <w:lang w:val="en-US"/>
                <w:rPrChange w:id="2180" w:author="Валера " w:date="2017-08-07T22:43:00Z">
                  <w:rPr>
                    <w:color w:val="000000"/>
                  </w:rPr>
                </w:rPrChange>
              </w:rPr>
              <w:t xml:space="preserve">    </w:t>
            </w:r>
            <w:r w:rsidRPr="00D46683">
              <w:rPr>
                <w:color w:val="000088"/>
                <w:lang w:val="en-US"/>
                <w:rPrChange w:id="2181" w:author="Валера " w:date="2017-08-07T22:43:00Z">
                  <w:rPr>
                    <w:color w:val="000088"/>
                  </w:rPr>
                </w:rPrChange>
              </w:rPr>
              <w:t>for</w:t>
            </w:r>
            <w:r w:rsidRPr="00D46683">
              <w:rPr>
                <w:color w:val="000000"/>
                <w:lang w:val="en-US"/>
                <w:rPrChange w:id="2182" w:author="Валера " w:date="2017-08-07T22:43:00Z">
                  <w:rPr>
                    <w:color w:val="000000"/>
                  </w:rPr>
                </w:rPrChange>
              </w:rPr>
              <w:t xml:space="preserve"> </w:t>
            </w:r>
            <w:r w:rsidRPr="00D46683">
              <w:rPr>
                <w:color w:val="666600"/>
                <w:lang w:val="en-US"/>
                <w:rPrChange w:id="2183" w:author="Валера " w:date="2017-08-07T22:43:00Z">
                  <w:rPr>
                    <w:color w:val="666600"/>
                  </w:rPr>
                </w:rPrChange>
              </w:rPr>
              <w:t>(</w:t>
            </w:r>
            <w:r w:rsidRPr="00D46683">
              <w:rPr>
                <w:color w:val="000088"/>
                <w:lang w:val="en-US"/>
                <w:rPrChange w:id="2184" w:author="Валера " w:date="2017-08-07T22:43:00Z">
                  <w:rPr>
                    <w:color w:val="000088"/>
                  </w:rPr>
                </w:rPrChange>
              </w:rPr>
              <w:t>int</w:t>
            </w:r>
            <w:r w:rsidRPr="00D46683">
              <w:rPr>
                <w:color w:val="000000"/>
                <w:lang w:val="en-US"/>
                <w:rPrChange w:id="2185" w:author="Валера " w:date="2017-08-07T22:43:00Z">
                  <w:rPr>
                    <w:color w:val="000000"/>
                  </w:rPr>
                </w:rPrChange>
              </w:rPr>
              <w:t xml:space="preserve"> i </w:t>
            </w:r>
            <w:r w:rsidRPr="00D46683">
              <w:rPr>
                <w:color w:val="666600"/>
                <w:lang w:val="en-US"/>
                <w:rPrChange w:id="2186" w:author="Валера " w:date="2017-08-07T22:43:00Z">
                  <w:rPr>
                    <w:color w:val="666600"/>
                  </w:rPr>
                </w:rPrChange>
              </w:rPr>
              <w:t>=</w:t>
            </w:r>
            <w:r w:rsidRPr="00D46683">
              <w:rPr>
                <w:color w:val="000000"/>
                <w:lang w:val="en-US"/>
                <w:rPrChange w:id="2187" w:author="Валера " w:date="2017-08-07T22:43:00Z">
                  <w:rPr>
                    <w:color w:val="000000"/>
                  </w:rPr>
                </w:rPrChange>
              </w:rPr>
              <w:t xml:space="preserve"> </w:t>
            </w:r>
            <w:r w:rsidRPr="00D46683">
              <w:rPr>
                <w:color w:val="006666"/>
                <w:lang w:val="en-US"/>
                <w:rPrChange w:id="2188" w:author="Валера " w:date="2017-08-07T22:43:00Z">
                  <w:rPr>
                    <w:color w:val="006666"/>
                  </w:rPr>
                </w:rPrChange>
              </w:rPr>
              <w:t>1</w:t>
            </w:r>
            <w:r w:rsidRPr="00D46683">
              <w:rPr>
                <w:color w:val="666600"/>
                <w:lang w:val="en-US"/>
                <w:rPrChange w:id="2189" w:author="Валера " w:date="2017-08-07T22:43:00Z">
                  <w:rPr>
                    <w:color w:val="666600"/>
                  </w:rPr>
                </w:rPrChange>
              </w:rPr>
              <w:t>;</w:t>
            </w:r>
            <w:r w:rsidRPr="00D46683">
              <w:rPr>
                <w:color w:val="000000"/>
                <w:lang w:val="en-US"/>
                <w:rPrChange w:id="2190" w:author="Валера " w:date="2017-08-07T22:43:00Z">
                  <w:rPr>
                    <w:color w:val="000000"/>
                  </w:rPr>
                </w:rPrChange>
              </w:rPr>
              <w:t xml:space="preserve"> i </w:t>
            </w:r>
            <w:r w:rsidRPr="00D46683">
              <w:rPr>
                <w:color w:val="666600"/>
                <w:lang w:val="en-US"/>
                <w:rPrChange w:id="2191" w:author="Валера " w:date="2017-08-07T22:43:00Z">
                  <w:rPr>
                    <w:color w:val="666600"/>
                  </w:rPr>
                </w:rPrChange>
              </w:rPr>
              <w:t>&lt;=</w:t>
            </w:r>
            <w:r w:rsidRPr="00D46683">
              <w:rPr>
                <w:color w:val="000000"/>
                <w:lang w:val="en-US"/>
                <w:rPrChange w:id="2192" w:author="Валера " w:date="2017-08-07T22:43:00Z">
                  <w:rPr>
                    <w:color w:val="000000"/>
                  </w:rPr>
                </w:rPrChange>
              </w:rPr>
              <w:t xml:space="preserve"> </w:t>
            </w:r>
            <w:r w:rsidRPr="00D46683">
              <w:rPr>
                <w:color w:val="006666"/>
                <w:lang w:val="en-US"/>
                <w:rPrChange w:id="2193" w:author="Валера " w:date="2017-08-07T22:43:00Z">
                  <w:rPr>
                    <w:color w:val="006666"/>
                  </w:rPr>
                </w:rPrChange>
              </w:rPr>
              <w:t>100</w:t>
            </w:r>
            <w:r w:rsidRPr="00D46683">
              <w:rPr>
                <w:color w:val="666600"/>
                <w:lang w:val="en-US"/>
                <w:rPrChange w:id="2194" w:author="Валера " w:date="2017-08-07T22:43:00Z">
                  <w:rPr>
                    <w:color w:val="666600"/>
                  </w:rPr>
                </w:rPrChange>
              </w:rPr>
              <w:t>;</w:t>
            </w:r>
            <w:r w:rsidRPr="00D46683">
              <w:rPr>
                <w:color w:val="000000"/>
                <w:lang w:val="en-US"/>
                <w:rPrChange w:id="2195" w:author="Валера " w:date="2017-08-07T22:43:00Z">
                  <w:rPr>
                    <w:color w:val="000000"/>
                  </w:rPr>
                </w:rPrChange>
              </w:rPr>
              <w:t xml:space="preserve"> i</w:t>
            </w:r>
            <w:r w:rsidRPr="00D46683">
              <w:rPr>
                <w:color w:val="666600"/>
                <w:lang w:val="en-US"/>
                <w:rPrChange w:id="2196"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2197" w:author="Unknown">
                  <w:rPr>
                    <w:color w:val="000000"/>
                  </w:rPr>
                </w:rPrChange>
              </w:rPr>
            </w:pPr>
            <w:r w:rsidRPr="00D46683">
              <w:rPr>
                <w:color w:val="000000"/>
                <w:lang w:val="en-US"/>
                <w:rPrChange w:id="2198"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2199" w:author="Unknown">
                  <w:rPr>
                    <w:color w:val="000000"/>
                  </w:rPr>
                </w:rPrChange>
              </w:rPr>
            </w:pPr>
            <w:r w:rsidRPr="00D46683">
              <w:rPr>
                <w:color w:val="000000"/>
                <w:lang w:val="en-US"/>
                <w:rPrChange w:id="2200" w:author="Валера " w:date="2017-08-07T22:43:00Z">
                  <w:rPr>
                    <w:color w:val="000000"/>
                  </w:rPr>
                </w:rPrChange>
              </w:rPr>
              <w:t xml:space="preserve">        </w:t>
            </w:r>
            <w:r w:rsidRPr="00D46683">
              <w:rPr>
                <w:color w:val="000088"/>
                <w:lang w:val="en-US"/>
                <w:rPrChange w:id="2201" w:author="Валера " w:date="2017-08-07T22:43:00Z">
                  <w:rPr>
                    <w:color w:val="000088"/>
                  </w:rPr>
                </w:rPrChange>
              </w:rPr>
              <w:t>int</w:t>
            </w:r>
            <w:r w:rsidRPr="00D46683">
              <w:rPr>
                <w:color w:val="000000"/>
                <w:lang w:val="en-US"/>
                <w:rPrChange w:id="2202" w:author="Валера " w:date="2017-08-07T22:43:00Z">
                  <w:rPr>
                    <w:color w:val="000000"/>
                  </w:rPr>
                </w:rPrChange>
              </w:rPr>
              <w:t xml:space="preserve"> sc </w:t>
            </w:r>
            <w:r w:rsidRPr="00D46683">
              <w:rPr>
                <w:color w:val="666600"/>
                <w:lang w:val="en-US"/>
                <w:rPrChange w:id="2203" w:author="Валера " w:date="2017-08-07T22:43:00Z">
                  <w:rPr>
                    <w:color w:val="666600"/>
                  </w:rPr>
                </w:rPrChange>
              </w:rPr>
              <w:t>=</w:t>
            </w:r>
            <w:r w:rsidRPr="00D46683">
              <w:rPr>
                <w:color w:val="000000"/>
                <w:lang w:val="en-US"/>
                <w:rPrChange w:id="2204" w:author="Валера " w:date="2017-08-07T22:43:00Z">
                  <w:rPr>
                    <w:color w:val="000000"/>
                  </w:rPr>
                </w:rPrChange>
              </w:rPr>
              <w:t xml:space="preserve"> </w:t>
            </w:r>
            <w:ins w:id="2205" w:author="Валера " w:date="2017-08-07T22:48:00Z">
              <w:r>
                <w:rPr>
                  <w:color w:val="000000"/>
                  <w:lang w:val="en-US"/>
                </w:rPr>
                <w:t>Number</w:t>
              </w:r>
            </w:ins>
            <w:r w:rsidRPr="00D46683">
              <w:rPr>
                <w:color w:val="660066"/>
                <w:lang w:val="en-US"/>
                <w:rPrChange w:id="2206" w:author="Валера " w:date="2017-08-07T22:43:00Z">
                  <w:rPr>
                    <w:color w:val="660066"/>
                  </w:rPr>
                </w:rPrChange>
              </w:rPr>
              <w:t>Summ</w:t>
            </w:r>
            <w:del w:id="2207" w:author="Валера " w:date="2017-08-07T22:48:00Z">
              <w:r w:rsidRPr="00D46683">
                <w:rPr>
                  <w:color w:val="660066"/>
                  <w:lang w:val="en-US"/>
                  <w:rPrChange w:id="2208" w:author="Валера " w:date="2017-08-07T22:43:00Z">
                    <w:rPr>
                      <w:color w:val="660066"/>
                    </w:rPr>
                  </w:rPrChange>
                </w:rPr>
                <w:delText>Cyfr</w:delText>
              </w:r>
            </w:del>
            <w:r w:rsidRPr="00D46683">
              <w:rPr>
                <w:color w:val="666600"/>
                <w:lang w:val="en-US"/>
                <w:rPrChange w:id="2209" w:author="Валера " w:date="2017-08-07T22:43:00Z">
                  <w:rPr>
                    <w:color w:val="666600"/>
                  </w:rPr>
                </w:rPrChange>
              </w:rPr>
              <w:t>(</w:t>
            </w:r>
            <w:r w:rsidRPr="00D46683">
              <w:rPr>
                <w:color w:val="000000"/>
                <w:lang w:val="en-US"/>
                <w:rPrChange w:id="2210" w:author="Валера " w:date="2017-08-07T22:43:00Z">
                  <w:rPr>
                    <w:color w:val="000000"/>
                  </w:rPr>
                </w:rPrChange>
              </w:rPr>
              <w:t>i</w:t>
            </w:r>
            <w:r w:rsidRPr="00D46683">
              <w:rPr>
                <w:color w:val="666600"/>
                <w:lang w:val="en-US"/>
                <w:rPrChange w:id="2211"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2212" w:author="Unknown">
                  <w:rPr>
                    <w:color w:val="000000"/>
                  </w:rPr>
                </w:rPrChange>
              </w:rPr>
            </w:pPr>
            <w:r w:rsidRPr="00D46683">
              <w:rPr>
                <w:color w:val="000000"/>
                <w:lang w:val="en-US"/>
                <w:rPrChange w:id="2213" w:author="Валера " w:date="2017-08-07T22:43:00Z">
                  <w:rPr>
                    <w:color w:val="000000"/>
                  </w:rPr>
                </w:rPrChange>
              </w:rPr>
              <w:t xml:space="preserve">        </w:t>
            </w:r>
            <w:r w:rsidRPr="00D46683">
              <w:rPr>
                <w:color w:val="000088"/>
                <w:lang w:val="en-US"/>
                <w:rPrChange w:id="2214" w:author="Валера " w:date="2017-08-07T22:43:00Z">
                  <w:rPr>
                    <w:color w:val="000088"/>
                  </w:rPr>
                </w:rPrChange>
              </w:rPr>
              <w:t>if</w:t>
            </w:r>
            <w:r w:rsidRPr="00D46683">
              <w:rPr>
                <w:color w:val="000000"/>
                <w:lang w:val="en-US"/>
                <w:rPrChange w:id="2215" w:author="Валера " w:date="2017-08-07T22:43:00Z">
                  <w:rPr>
                    <w:color w:val="000000"/>
                  </w:rPr>
                </w:rPrChange>
              </w:rPr>
              <w:t xml:space="preserve"> </w:t>
            </w:r>
            <w:r w:rsidRPr="00D46683">
              <w:rPr>
                <w:color w:val="666600"/>
                <w:lang w:val="en-US"/>
                <w:rPrChange w:id="2216" w:author="Валера " w:date="2017-08-07T22:43:00Z">
                  <w:rPr>
                    <w:color w:val="666600"/>
                  </w:rPr>
                </w:rPrChange>
              </w:rPr>
              <w:t>(</w:t>
            </w:r>
            <w:r w:rsidRPr="00D46683">
              <w:rPr>
                <w:color w:val="000000"/>
                <w:lang w:val="en-US"/>
                <w:rPrChange w:id="2217" w:author="Валера " w:date="2017-08-07T22:43:00Z">
                  <w:rPr>
                    <w:color w:val="000000"/>
                  </w:rPr>
                </w:rPrChange>
              </w:rPr>
              <w:t>isOdd</w:t>
            </w:r>
            <w:r w:rsidRPr="00D46683">
              <w:rPr>
                <w:color w:val="666600"/>
                <w:lang w:val="en-US"/>
                <w:rPrChange w:id="2218" w:author="Валера " w:date="2017-08-07T22:43:00Z">
                  <w:rPr>
                    <w:color w:val="666600"/>
                  </w:rPr>
                </w:rPrChange>
              </w:rPr>
              <w:t>(</w:t>
            </w:r>
            <w:r w:rsidRPr="00D46683">
              <w:rPr>
                <w:color w:val="000000"/>
                <w:lang w:val="en-US"/>
                <w:rPrChange w:id="2219" w:author="Валера " w:date="2017-08-07T22:43:00Z">
                  <w:rPr>
                    <w:color w:val="000000"/>
                  </w:rPr>
                </w:rPrChange>
              </w:rPr>
              <w:t>sc</w:t>
            </w:r>
            <w:r w:rsidRPr="00D46683">
              <w:rPr>
                <w:color w:val="666600"/>
                <w:lang w:val="en-US"/>
                <w:rPrChange w:id="2220" w:author="Валера " w:date="2017-08-07T22:43:00Z">
                  <w:rPr>
                    <w:color w:val="666600"/>
                  </w:rPr>
                </w:rPrChange>
              </w:rPr>
              <w:t>))</w:t>
            </w:r>
            <w:r w:rsidRPr="00D46683">
              <w:rPr>
                <w:color w:val="000000"/>
                <w:lang w:val="en-US"/>
                <w:rPrChange w:id="2221" w:author="Валера " w:date="2017-08-07T22:43:00Z">
                  <w:rPr>
                    <w:color w:val="000000"/>
                  </w:rPr>
                </w:rPrChange>
              </w:rPr>
              <w:t xml:space="preserve"> </w:t>
            </w:r>
            <w:r w:rsidRPr="00D46683">
              <w:rPr>
                <w:color w:val="660066"/>
                <w:lang w:val="en-US"/>
                <w:rPrChange w:id="2222" w:author="Валера " w:date="2017-08-07T22:43:00Z">
                  <w:rPr>
                    <w:color w:val="660066"/>
                  </w:rPr>
                </w:rPrChange>
              </w:rPr>
              <w:t>Console</w:t>
            </w:r>
            <w:r w:rsidRPr="00D46683">
              <w:rPr>
                <w:color w:val="666600"/>
                <w:lang w:val="en-US"/>
                <w:rPrChange w:id="2223" w:author="Валера " w:date="2017-08-07T22:43:00Z">
                  <w:rPr>
                    <w:color w:val="666600"/>
                  </w:rPr>
                </w:rPrChange>
              </w:rPr>
              <w:t>.</w:t>
            </w:r>
            <w:r w:rsidRPr="00D46683">
              <w:rPr>
                <w:color w:val="660066"/>
                <w:lang w:val="en-US"/>
                <w:rPrChange w:id="2224" w:author="Валера " w:date="2017-08-07T22:43:00Z">
                  <w:rPr>
                    <w:color w:val="660066"/>
                  </w:rPr>
                </w:rPrChange>
              </w:rPr>
              <w:t>WriteLine</w:t>
            </w:r>
            <w:r w:rsidRPr="00D46683">
              <w:rPr>
                <w:color w:val="666600"/>
                <w:lang w:val="en-US"/>
                <w:rPrChange w:id="2225" w:author="Валера " w:date="2017-08-07T22:43:00Z">
                  <w:rPr>
                    <w:color w:val="666600"/>
                  </w:rPr>
                </w:rPrChange>
              </w:rPr>
              <w:t>(</w:t>
            </w:r>
            <w:r w:rsidRPr="00D46683">
              <w:rPr>
                <w:color w:val="008800"/>
                <w:lang w:val="en-US"/>
                <w:rPrChange w:id="2226" w:author="Валера " w:date="2017-08-07T22:43:00Z">
                  <w:rPr>
                    <w:color w:val="008800"/>
                  </w:rPr>
                </w:rPrChange>
              </w:rPr>
              <w:t>"</w:t>
            </w:r>
            <w:r>
              <w:rPr>
                <w:color w:val="008800"/>
                <w:lang w:val="en-US"/>
              </w:rPr>
              <w:t>{</w:t>
            </w:r>
            <w:r w:rsidRPr="00D46683">
              <w:rPr>
                <w:color w:val="008800"/>
                <w:lang w:val="en-US"/>
                <w:rPrChange w:id="2227" w:author="Валера " w:date="2017-08-07T22:43:00Z">
                  <w:rPr>
                    <w:color w:val="008800"/>
                  </w:rPr>
                </w:rPrChange>
              </w:rPr>
              <w:t>0</w:t>
            </w:r>
            <w:r>
              <w:rPr>
                <w:color w:val="008800"/>
                <w:lang w:val="en-US"/>
              </w:rPr>
              <w:t>}</w:t>
            </w:r>
            <w:r w:rsidRPr="00D46683">
              <w:rPr>
                <w:color w:val="008800"/>
                <w:lang w:val="en-US"/>
                <w:rPrChange w:id="2228" w:author="Валера " w:date="2017-08-07T22:43:00Z">
                  <w:rPr>
                    <w:color w:val="008800"/>
                  </w:rPr>
                </w:rPrChange>
              </w:rPr>
              <w:t xml:space="preserve"> </w:t>
            </w:r>
            <w:r>
              <w:rPr>
                <w:color w:val="008800"/>
                <w:lang w:val="en-US"/>
              </w:rPr>
              <w:t>{</w:t>
            </w:r>
            <w:r w:rsidRPr="00D46683">
              <w:rPr>
                <w:color w:val="008800"/>
                <w:lang w:val="en-US"/>
                <w:rPrChange w:id="2229" w:author="Валера " w:date="2017-08-07T22:43:00Z">
                  <w:rPr>
                    <w:color w:val="008800"/>
                  </w:rPr>
                </w:rPrChange>
              </w:rPr>
              <w:t>1</w:t>
            </w:r>
            <w:r>
              <w:rPr>
                <w:color w:val="008800"/>
                <w:lang w:val="en-US"/>
              </w:rPr>
              <w:t>}</w:t>
            </w:r>
            <w:r w:rsidRPr="00D46683">
              <w:rPr>
                <w:color w:val="008800"/>
                <w:lang w:val="en-US"/>
                <w:rPrChange w:id="2230" w:author="Валера " w:date="2017-08-07T22:43:00Z">
                  <w:rPr>
                    <w:color w:val="008800"/>
                  </w:rPr>
                </w:rPrChange>
              </w:rPr>
              <w:t>"</w:t>
            </w:r>
            <w:r w:rsidRPr="00D46683">
              <w:rPr>
                <w:color w:val="666600"/>
                <w:lang w:val="en-US"/>
                <w:rPrChange w:id="2231" w:author="Валера " w:date="2017-08-07T22:43:00Z">
                  <w:rPr>
                    <w:color w:val="666600"/>
                  </w:rPr>
                </w:rPrChange>
              </w:rPr>
              <w:t>,</w:t>
            </w:r>
            <w:r w:rsidRPr="00D46683">
              <w:rPr>
                <w:color w:val="000000"/>
                <w:lang w:val="en-US"/>
                <w:rPrChange w:id="2232" w:author="Валера " w:date="2017-08-07T22:43:00Z">
                  <w:rPr>
                    <w:color w:val="000000"/>
                  </w:rPr>
                </w:rPrChange>
              </w:rPr>
              <w:t>i</w:t>
            </w:r>
            <w:r w:rsidRPr="00D46683">
              <w:rPr>
                <w:color w:val="666600"/>
                <w:lang w:val="en-US"/>
                <w:rPrChange w:id="2233" w:author="Валера " w:date="2017-08-07T22:43:00Z">
                  <w:rPr>
                    <w:color w:val="666600"/>
                  </w:rPr>
                </w:rPrChange>
              </w:rPr>
              <w:t>,</w:t>
            </w:r>
            <w:r w:rsidRPr="00D46683">
              <w:rPr>
                <w:color w:val="000000"/>
                <w:lang w:val="en-US"/>
                <w:rPrChange w:id="2234" w:author="Валера " w:date="2017-08-07T22:43:00Z">
                  <w:rPr>
                    <w:color w:val="000000"/>
                  </w:rPr>
                </w:rPrChange>
              </w:rPr>
              <w:t>sc</w:t>
            </w:r>
            <w:r w:rsidRPr="00D46683">
              <w:rPr>
                <w:color w:val="666600"/>
                <w:lang w:val="en-US"/>
                <w:rPrChange w:id="2235" w:author="Валера " w:date="2017-08-07T22:43:00Z">
                  <w:rPr>
                    <w:color w:val="666600"/>
                  </w:rPr>
                </w:rPrChange>
              </w:rPr>
              <w:t>);</w:t>
            </w:r>
          </w:p>
          <w:p w:rsidR="00D46683" w:rsidRPr="00E92E7E" w:rsidRDefault="00D46683" w:rsidP="00E92E7E">
            <w:pPr>
              <w:pStyle w:val="normal0"/>
              <w:widowControl w:val="0"/>
              <w:spacing w:before="0" w:after="0" w:line="240" w:lineRule="auto"/>
              <w:rPr>
                <w:color w:val="000000"/>
              </w:rPr>
            </w:pPr>
            <w:r w:rsidRPr="00D46683">
              <w:rPr>
                <w:color w:val="000000"/>
                <w:lang w:val="en-US"/>
                <w:rPrChange w:id="2236" w:author="Валера " w:date="2017-08-07T22:43:00Z">
                  <w:rPr>
                    <w:color w:val="000000"/>
                  </w:rPr>
                </w:rPrChange>
              </w:rPr>
              <w:t xml:space="preserve">    </w:t>
            </w:r>
            <w:r w:rsidRPr="00E92E7E">
              <w:rPr>
                <w:color w:val="000000"/>
              </w:rPr>
              <w:t>}</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Default="00D46683">
      <w:pPr>
        <w:pStyle w:val="normal0"/>
        <w:ind w:firstLine="720"/>
      </w:pPr>
    </w:p>
    <w:p w:rsidR="00D46683" w:rsidRPr="0026416D" w:rsidRDefault="00D46683">
      <w:pPr>
        <w:pStyle w:val="normal0"/>
      </w:pPr>
      <w:r>
        <w:t xml:space="preserve"> Умение представить программу в виде подпрограмм является очень важным умением программиста.</w:t>
      </w:r>
    </w:p>
    <w:p w:rsidR="00D46683" w:rsidRPr="0026416D" w:rsidRDefault="00D46683">
      <w:pPr>
        <w:pStyle w:val="Heading1"/>
        <w:contextualSpacing w:val="0"/>
      </w:pPr>
      <w:bookmarkStart w:id="2237" w:name="_hfdgeiggnr87" w:colFirst="0" w:colLast="0"/>
      <w:bookmarkEnd w:id="2237"/>
    </w:p>
    <w:p w:rsidR="00D46683" w:rsidRPr="0026416D" w:rsidRDefault="00D46683">
      <w:pPr>
        <w:pStyle w:val="Heading1"/>
        <w:contextualSpacing w:val="0"/>
      </w:pPr>
      <w:bookmarkStart w:id="2238" w:name="_m4enau52tx13" w:colFirst="0" w:colLast="0"/>
      <w:bookmarkEnd w:id="2238"/>
      <w:r w:rsidRPr="00794792">
        <w:br w:type="page"/>
      </w:r>
    </w:p>
    <w:p w:rsidR="00D46683" w:rsidRPr="0026416D" w:rsidRDefault="00D46683">
      <w:pPr>
        <w:pStyle w:val="Heading1"/>
        <w:contextualSpacing w:val="0"/>
      </w:pPr>
      <w:bookmarkStart w:id="2239" w:name="_r0go6aajvopk" w:colFirst="0" w:colLast="0"/>
      <w:bookmarkEnd w:id="2239"/>
      <w:r w:rsidRPr="00D46683">
        <w:rPr>
          <w:rPrChange w:id="2240" w:author="Валера " w:date="2017-08-06T20:38:00Z">
            <w:rPr>
              <w:b w:val="0"/>
              <w:color w:val="2C2D30"/>
              <w:sz w:val="20"/>
            </w:rPr>
          </w:rPrChange>
        </w:rPr>
        <w:t>Практическая часть урока</w:t>
      </w:r>
    </w:p>
    <w:p w:rsidR="00D46683" w:rsidRPr="0026416D" w:rsidRDefault="00D46683">
      <w:pPr>
        <w:pStyle w:val="Heading3"/>
        <w:contextualSpacing w:val="0"/>
      </w:pPr>
      <w:bookmarkStart w:id="2241" w:name="_h5kkgbbqtffb" w:colFirst="0" w:colLast="0"/>
      <w:bookmarkEnd w:id="2241"/>
      <w:r w:rsidRPr="00D46683">
        <w:rPr>
          <w:rPrChange w:id="2242" w:author="Валера " w:date="2017-08-06T20:38:00Z">
            <w:rPr>
              <w:b w:val="0"/>
              <w:sz w:val="20"/>
            </w:rPr>
          </w:rPrChange>
        </w:rPr>
        <w:t>Задача 1. Алгоритм нахождения НОД и организация метода</w:t>
      </w:r>
    </w:p>
    <w:p w:rsidR="00D46683" w:rsidRPr="0026416D" w:rsidRDefault="00D46683">
      <w:pPr>
        <w:pStyle w:val="normal0"/>
      </w:pPr>
      <w:r>
        <w:t>Реализовать метод нахождения NOD, используя алгоритм Евклида:</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2243" w:author="Unknown">
                  <w:rPr>
                    <w:color w:val="000000"/>
                  </w:rPr>
                </w:rPrChange>
              </w:rPr>
            </w:pPr>
            <w:r w:rsidRPr="00D46683">
              <w:rPr>
                <w:color w:val="000088"/>
                <w:lang w:val="en-US"/>
                <w:rPrChange w:id="2244" w:author="Валера " w:date="2017-08-07T22:43:00Z">
                  <w:rPr>
                    <w:color w:val="000088"/>
                  </w:rPr>
                </w:rPrChange>
              </w:rPr>
              <w:t>using</w:t>
            </w:r>
            <w:r w:rsidRPr="00D46683">
              <w:rPr>
                <w:color w:val="000000"/>
                <w:lang w:val="en-US"/>
                <w:rPrChange w:id="2245" w:author="Валера " w:date="2017-08-07T22:43:00Z">
                  <w:rPr>
                    <w:color w:val="000000"/>
                  </w:rPr>
                </w:rPrChange>
              </w:rPr>
              <w:t xml:space="preserve"> </w:t>
            </w:r>
            <w:r w:rsidRPr="00D46683">
              <w:rPr>
                <w:color w:val="660066"/>
                <w:lang w:val="en-US"/>
                <w:rPrChange w:id="2246" w:author="Валера " w:date="2017-08-07T22:43:00Z">
                  <w:rPr>
                    <w:color w:val="660066"/>
                  </w:rPr>
                </w:rPrChange>
              </w:rPr>
              <w:t>System;</w:t>
            </w:r>
          </w:p>
          <w:p w:rsidR="00D46683" w:rsidRPr="00D46683" w:rsidRDefault="00D46683" w:rsidP="00E92E7E">
            <w:pPr>
              <w:pStyle w:val="normal0"/>
              <w:widowControl w:val="0"/>
              <w:spacing w:before="0" w:after="0" w:line="240" w:lineRule="auto"/>
              <w:rPr>
                <w:color w:val="000000"/>
                <w:lang w:val="en-US"/>
                <w:rPrChange w:id="2247"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2248" w:author="Unknown">
                  <w:rPr>
                    <w:color w:val="000000"/>
                  </w:rPr>
                </w:rPrChange>
              </w:rPr>
            </w:pPr>
            <w:r w:rsidRPr="00D46683">
              <w:rPr>
                <w:color w:val="000088"/>
                <w:lang w:val="en-US"/>
                <w:rPrChange w:id="2249" w:author="Валера " w:date="2017-08-07T22:43:00Z">
                  <w:rPr>
                    <w:color w:val="000088"/>
                  </w:rPr>
                </w:rPrChange>
              </w:rPr>
              <w:t>namespace</w:t>
            </w:r>
            <w:r w:rsidRPr="00D46683">
              <w:rPr>
                <w:color w:val="000000"/>
                <w:lang w:val="en-US"/>
                <w:rPrChange w:id="2250" w:author="Валера " w:date="2017-08-07T22:43:00Z">
                  <w:rPr>
                    <w:color w:val="000000"/>
                  </w:rPr>
                </w:rPrChange>
              </w:rPr>
              <w:t xml:space="preserve"> </w:t>
            </w:r>
            <w:r w:rsidRPr="00D46683">
              <w:rPr>
                <w:color w:val="660066"/>
                <w:lang w:val="en-US"/>
                <w:rPrChange w:id="2251" w:author="Валера " w:date="2017-08-07T22:43:00Z">
                  <w:rPr>
                    <w:color w:val="660066"/>
                  </w:rPr>
                </w:rPrChange>
              </w:rPr>
              <w:t>Euclid</w:t>
            </w:r>
          </w:p>
          <w:p w:rsidR="00D46683" w:rsidRPr="00D46683" w:rsidRDefault="00D46683" w:rsidP="00E92E7E">
            <w:pPr>
              <w:pStyle w:val="normal0"/>
              <w:widowControl w:val="0"/>
              <w:spacing w:before="0" w:after="0" w:line="240" w:lineRule="auto"/>
              <w:rPr>
                <w:color w:val="000000"/>
                <w:lang w:val="en-US"/>
                <w:rPrChange w:id="2252"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2253" w:author="Unknown">
                  <w:rPr>
                    <w:color w:val="000000"/>
                  </w:rPr>
                </w:rPrChange>
              </w:rPr>
            </w:pPr>
            <w:r w:rsidRPr="00D46683">
              <w:rPr>
                <w:color w:val="000088"/>
                <w:lang w:val="en-US"/>
                <w:rPrChange w:id="2254" w:author="Валера " w:date="2017-08-07T22:43:00Z">
                  <w:rPr>
                    <w:color w:val="000088"/>
                  </w:rPr>
                </w:rPrChange>
              </w:rPr>
              <w:t>class</w:t>
            </w:r>
            <w:r w:rsidRPr="00D46683">
              <w:rPr>
                <w:color w:val="000000"/>
                <w:lang w:val="en-US"/>
                <w:rPrChange w:id="2255" w:author="Валера " w:date="2017-08-07T22:43:00Z">
                  <w:rPr>
                    <w:color w:val="000000"/>
                  </w:rPr>
                </w:rPrChange>
              </w:rPr>
              <w:t xml:space="preserve"> </w:t>
            </w:r>
            <w:r w:rsidRPr="00D46683">
              <w:rPr>
                <w:color w:val="660066"/>
                <w:lang w:val="en-US"/>
                <w:rPrChange w:id="2256" w:author="Валера " w:date="2017-08-07T22:43:00Z">
                  <w:rPr>
                    <w:color w:val="660066"/>
                  </w:rPr>
                </w:rPrChange>
              </w:rPr>
              <w:t>Program</w:t>
            </w:r>
          </w:p>
          <w:p w:rsidR="00D46683" w:rsidRPr="00D46683" w:rsidRDefault="00D46683" w:rsidP="00E92E7E">
            <w:pPr>
              <w:pStyle w:val="normal0"/>
              <w:widowControl w:val="0"/>
              <w:spacing w:before="0" w:after="0" w:line="240" w:lineRule="auto"/>
              <w:rPr>
                <w:color w:val="000000"/>
                <w:lang w:val="en-US"/>
                <w:rPrChange w:id="2257"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2258" w:author="Unknown">
                  <w:rPr>
                    <w:color w:val="000000"/>
                  </w:rPr>
                </w:rPrChange>
              </w:rPr>
            </w:pPr>
            <w:r w:rsidRPr="00D46683">
              <w:rPr>
                <w:color w:val="000000"/>
                <w:lang w:val="en-US"/>
                <w:rPrChange w:id="2259" w:author="Валера " w:date="2017-08-07T22:43:00Z">
                  <w:rPr>
                    <w:color w:val="000000"/>
                  </w:rPr>
                </w:rPrChange>
              </w:rPr>
              <w:t xml:space="preserve">    </w:t>
            </w:r>
            <w:r w:rsidRPr="00D46683">
              <w:rPr>
                <w:color w:val="000088"/>
                <w:lang w:val="en-US"/>
                <w:rPrChange w:id="2260" w:author="Валера " w:date="2017-08-07T22:43:00Z">
                  <w:rPr>
                    <w:color w:val="000088"/>
                  </w:rPr>
                </w:rPrChange>
              </w:rPr>
              <w:t>static</w:t>
            </w:r>
            <w:r w:rsidRPr="00D46683">
              <w:rPr>
                <w:color w:val="000000"/>
                <w:lang w:val="en-US"/>
                <w:rPrChange w:id="2261" w:author="Валера " w:date="2017-08-07T22:43:00Z">
                  <w:rPr>
                    <w:color w:val="000000"/>
                  </w:rPr>
                </w:rPrChange>
              </w:rPr>
              <w:t xml:space="preserve"> </w:t>
            </w:r>
            <w:r w:rsidRPr="00D46683">
              <w:rPr>
                <w:color w:val="000088"/>
                <w:lang w:val="en-US"/>
                <w:rPrChange w:id="2262" w:author="Валера " w:date="2017-08-07T22:43:00Z">
                  <w:rPr>
                    <w:color w:val="000088"/>
                  </w:rPr>
                </w:rPrChange>
              </w:rPr>
              <w:t>int</w:t>
            </w:r>
            <w:r w:rsidRPr="00D46683">
              <w:rPr>
                <w:color w:val="000000"/>
                <w:lang w:val="en-US"/>
                <w:rPrChange w:id="2263" w:author="Валера " w:date="2017-08-07T22:43:00Z">
                  <w:rPr>
                    <w:color w:val="000000"/>
                  </w:rPr>
                </w:rPrChange>
              </w:rPr>
              <w:t xml:space="preserve"> NOD</w:t>
            </w:r>
            <w:r w:rsidRPr="00D46683">
              <w:rPr>
                <w:color w:val="666600"/>
                <w:lang w:val="en-US"/>
                <w:rPrChange w:id="2264" w:author="Валера " w:date="2017-08-07T22:43:00Z">
                  <w:rPr>
                    <w:color w:val="666600"/>
                  </w:rPr>
                </w:rPrChange>
              </w:rPr>
              <w:t>(</w:t>
            </w:r>
            <w:r w:rsidRPr="00D46683">
              <w:rPr>
                <w:color w:val="000088"/>
                <w:lang w:val="en-US"/>
                <w:rPrChange w:id="2265" w:author="Валера " w:date="2017-08-07T22:43:00Z">
                  <w:rPr>
                    <w:color w:val="000088"/>
                  </w:rPr>
                </w:rPrChange>
              </w:rPr>
              <w:t>int</w:t>
            </w:r>
            <w:r w:rsidRPr="00D46683">
              <w:rPr>
                <w:color w:val="000000"/>
                <w:lang w:val="en-US"/>
                <w:rPrChange w:id="2266" w:author="Валера " w:date="2017-08-07T22:43:00Z">
                  <w:rPr>
                    <w:color w:val="000000"/>
                  </w:rPr>
                </w:rPrChange>
              </w:rPr>
              <w:t xml:space="preserve"> a</w:t>
            </w:r>
            <w:r w:rsidRPr="00D46683">
              <w:rPr>
                <w:color w:val="666600"/>
                <w:lang w:val="en-US"/>
                <w:rPrChange w:id="2267" w:author="Валера " w:date="2017-08-07T22:43:00Z">
                  <w:rPr>
                    <w:color w:val="666600"/>
                  </w:rPr>
                </w:rPrChange>
              </w:rPr>
              <w:t>,</w:t>
            </w:r>
            <w:r w:rsidRPr="00D46683">
              <w:rPr>
                <w:color w:val="000088"/>
                <w:lang w:val="en-US"/>
                <w:rPrChange w:id="2268" w:author="Валера " w:date="2017-08-07T22:43:00Z">
                  <w:rPr>
                    <w:color w:val="000088"/>
                  </w:rPr>
                </w:rPrChange>
              </w:rPr>
              <w:t>int</w:t>
            </w:r>
            <w:r w:rsidRPr="00D46683">
              <w:rPr>
                <w:color w:val="000000"/>
                <w:lang w:val="en-US"/>
                <w:rPrChange w:id="2269" w:author="Валера " w:date="2017-08-07T22:43:00Z">
                  <w:rPr>
                    <w:color w:val="000000"/>
                  </w:rPr>
                </w:rPrChange>
              </w:rPr>
              <w:t xml:space="preserve"> b)</w:t>
            </w:r>
          </w:p>
          <w:p w:rsidR="00D46683" w:rsidRPr="00D46683" w:rsidRDefault="00D46683" w:rsidP="00E92E7E">
            <w:pPr>
              <w:pStyle w:val="normal0"/>
              <w:widowControl w:val="0"/>
              <w:spacing w:before="0" w:after="0" w:line="240" w:lineRule="auto"/>
              <w:rPr>
                <w:color w:val="000000"/>
                <w:lang w:val="en-US"/>
                <w:rPrChange w:id="2270" w:author="Unknown">
                  <w:rPr>
                    <w:color w:val="000000"/>
                  </w:rPr>
                </w:rPrChange>
              </w:rPr>
            </w:pPr>
            <w:r w:rsidRPr="00D46683">
              <w:rPr>
                <w:color w:val="000000"/>
                <w:lang w:val="en-US"/>
                <w:rPrChange w:id="2271"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2272" w:author="Unknown">
                  <w:rPr>
                    <w:color w:val="000000"/>
                  </w:rPr>
                </w:rPrChange>
              </w:rPr>
            </w:pPr>
            <w:r w:rsidRPr="00D46683">
              <w:rPr>
                <w:color w:val="000000"/>
                <w:lang w:val="en-US"/>
                <w:rPrChange w:id="2273" w:author="Валера " w:date="2017-08-07T22:43:00Z">
                  <w:rPr>
                    <w:color w:val="000000"/>
                  </w:rPr>
                </w:rPrChange>
              </w:rPr>
              <w:t xml:space="preserve">        </w:t>
            </w:r>
            <w:r w:rsidRPr="00D46683">
              <w:rPr>
                <w:color w:val="000088"/>
                <w:lang w:val="en-US"/>
                <w:rPrChange w:id="2274" w:author="Валера " w:date="2017-08-07T22:43:00Z">
                  <w:rPr>
                    <w:color w:val="000088"/>
                  </w:rPr>
                </w:rPrChange>
              </w:rPr>
              <w:t>while</w:t>
            </w:r>
            <w:r w:rsidRPr="00D46683">
              <w:rPr>
                <w:color w:val="000000"/>
                <w:lang w:val="en-US"/>
                <w:rPrChange w:id="2275" w:author="Валера " w:date="2017-08-07T22:43:00Z">
                  <w:rPr>
                    <w:color w:val="000000"/>
                  </w:rPr>
                </w:rPrChange>
              </w:rPr>
              <w:t xml:space="preserve"> </w:t>
            </w:r>
            <w:r w:rsidRPr="00D46683">
              <w:rPr>
                <w:color w:val="666600"/>
                <w:lang w:val="en-US"/>
                <w:rPrChange w:id="2276" w:author="Валера " w:date="2017-08-07T22:43:00Z">
                  <w:rPr>
                    <w:color w:val="666600"/>
                  </w:rPr>
                </w:rPrChange>
              </w:rPr>
              <w:t>(</w:t>
            </w:r>
            <w:r w:rsidRPr="00D46683">
              <w:rPr>
                <w:color w:val="000000"/>
                <w:lang w:val="en-US"/>
                <w:rPrChange w:id="2277" w:author="Валера " w:date="2017-08-07T22:43:00Z">
                  <w:rPr>
                    <w:color w:val="000000"/>
                  </w:rPr>
                </w:rPrChange>
              </w:rPr>
              <w:t xml:space="preserve">a </w:t>
            </w:r>
            <w:r w:rsidRPr="00D46683">
              <w:rPr>
                <w:color w:val="666600"/>
                <w:lang w:val="en-US"/>
                <w:rPrChange w:id="2278" w:author="Валера " w:date="2017-08-07T22:43:00Z">
                  <w:rPr>
                    <w:color w:val="666600"/>
                  </w:rPr>
                </w:rPrChange>
              </w:rPr>
              <w:t>!=</w:t>
            </w:r>
            <w:r w:rsidRPr="00D46683">
              <w:rPr>
                <w:color w:val="000000"/>
                <w:lang w:val="en-US"/>
                <w:rPrChange w:id="2279" w:author="Валера " w:date="2017-08-07T22:43:00Z">
                  <w:rPr>
                    <w:color w:val="000000"/>
                  </w:rPr>
                </w:rPrChange>
              </w:rPr>
              <w:t xml:space="preserve"> b)</w:t>
            </w:r>
          </w:p>
          <w:p w:rsidR="00D46683" w:rsidRPr="00D46683" w:rsidRDefault="00D46683" w:rsidP="00E92E7E">
            <w:pPr>
              <w:pStyle w:val="normal0"/>
              <w:widowControl w:val="0"/>
              <w:spacing w:before="0" w:after="0" w:line="240" w:lineRule="auto"/>
              <w:rPr>
                <w:color w:val="000000"/>
                <w:lang w:val="en-US"/>
                <w:rPrChange w:id="2280" w:author="Unknown">
                  <w:rPr>
                    <w:color w:val="000000"/>
                  </w:rPr>
                </w:rPrChange>
              </w:rPr>
            </w:pPr>
            <w:r w:rsidRPr="00D46683">
              <w:rPr>
                <w:color w:val="000000"/>
                <w:lang w:val="en-US"/>
                <w:rPrChange w:id="2281" w:author="Валера " w:date="2017-08-07T22:43:00Z">
                  <w:rPr>
                    <w:color w:val="000000"/>
                  </w:rPr>
                </w:rPrChange>
              </w:rPr>
              <w:t xml:space="preserve">            </w:t>
            </w:r>
            <w:r w:rsidRPr="00D46683">
              <w:rPr>
                <w:color w:val="000088"/>
                <w:lang w:val="en-US"/>
                <w:rPrChange w:id="2282" w:author="Валера " w:date="2017-08-07T22:43:00Z">
                  <w:rPr>
                    <w:color w:val="000088"/>
                  </w:rPr>
                </w:rPrChange>
              </w:rPr>
              <w:t>if</w:t>
            </w:r>
            <w:r w:rsidRPr="00D46683">
              <w:rPr>
                <w:color w:val="000000"/>
                <w:lang w:val="en-US"/>
                <w:rPrChange w:id="2283" w:author="Валера " w:date="2017-08-07T22:43:00Z">
                  <w:rPr>
                    <w:color w:val="000000"/>
                  </w:rPr>
                </w:rPrChange>
              </w:rPr>
              <w:t xml:space="preserve"> </w:t>
            </w:r>
            <w:r w:rsidRPr="00D46683">
              <w:rPr>
                <w:color w:val="666600"/>
                <w:lang w:val="en-US"/>
                <w:rPrChange w:id="2284" w:author="Валера " w:date="2017-08-07T22:43:00Z">
                  <w:rPr>
                    <w:color w:val="666600"/>
                  </w:rPr>
                </w:rPrChange>
              </w:rPr>
              <w:t>(</w:t>
            </w:r>
            <w:r w:rsidRPr="00D46683">
              <w:rPr>
                <w:color w:val="000000"/>
                <w:lang w:val="en-US"/>
                <w:rPrChange w:id="2285" w:author="Валера " w:date="2017-08-07T22:43:00Z">
                  <w:rPr>
                    <w:color w:val="000000"/>
                  </w:rPr>
                </w:rPrChange>
              </w:rPr>
              <w:t xml:space="preserve">a </w:t>
            </w:r>
            <w:r w:rsidRPr="00D46683">
              <w:rPr>
                <w:color w:val="666600"/>
                <w:lang w:val="en-US"/>
                <w:rPrChange w:id="2286" w:author="Валера " w:date="2017-08-07T22:43:00Z">
                  <w:rPr>
                    <w:color w:val="666600"/>
                  </w:rPr>
                </w:rPrChange>
              </w:rPr>
              <w:t>&gt;</w:t>
            </w:r>
            <w:r w:rsidRPr="00D46683">
              <w:rPr>
                <w:color w:val="000000"/>
                <w:lang w:val="en-US"/>
                <w:rPrChange w:id="2287" w:author="Валера " w:date="2017-08-07T22:43:00Z">
                  <w:rPr>
                    <w:color w:val="000000"/>
                  </w:rPr>
                </w:rPrChange>
              </w:rPr>
              <w:t xml:space="preserve"> b</w:t>
            </w:r>
            <w:r w:rsidRPr="00D46683">
              <w:rPr>
                <w:color w:val="666600"/>
                <w:lang w:val="en-US"/>
                <w:rPrChange w:id="2288" w:author="Валера " w:date="2017-08-07T22:43:00Z">
                  <w:rPr>
                    <w:color w:val="666600"/>
                  </w:rPr>
                </w:rPrChange>
              </w:rPr>
              <w:t>)</w:t>
            </w:r>
            <w:r w:rsidRPr="00D46683">
              <w:rPr>
                <w:color w:val="000000"/>
                <w:lang w:val="en-US"/>
                <w:rPrChange w:id="2289" w:author="Валера " w:date="2017-08-07T22:43:00Z">
                  <w:rPr>
                    <w:color w:val="000000"/>
                  </w:rPr>
                </w:rPrChange>
              </w:rPr>
              <w:t xml:space="preserve"> a </w:t>
            </w:r>
            <w:r w:rsidRPr="00D46683">
              <w:rPr>
                <w:color w:val="666600"/>
                <w:lang w:val="en-US"/>
                <w:rPrChange w:id="2290" w:author="Валера " w:date="2017-08-07T22:43:00Z">
                  <w:rPr>
                    <w:color w:val="666600"/>
                  </w:rPr>
                </w:rPrChange>
              </w:rPr>
              <w:t>=</w:t>
            </w:r>
            <w:r w:rsidRPr="00D46683">
              <w:rPr>
                <w:color w:val="000000"/>
                <w:lang w:val="en-US"/>
                <w:rPrChange w:id="2291" w:author="Валера " w:date="2017-08-07T22:43:00Z">
                  <w:rPr>
                    <w:color w:val="000000"/>
                  </w:rPr>
                </w:rPrChange>
              </w:rPr>
              <w:t xml:space="preserve"> a </w:t>
            </w:r>
            <w:r w:rsidRPr="00D46683">
              <w:rPr>
                <w:color w:val="666600"/>
                <w:lang w:val="en-US"/>
                <w:rPrChange w:id="2292" w:author="Валера " w:date="2017-08-07T22:43:00Z">
                  <w:rPr>
                    <w:color w:val="666600"/>
                  </w:rPr>
                </w:rPrChange>
              </w:rPr>
              <w:t>-</w:t>
            </w:r>
            <w:r w:rsidRPr="00D46683">
              <w:rPr>
                <w:color w:val="000000"/>
                <w:lang w:val="en-US"/>
                <w:rPrChange w:id="2293" w:author="Валера " w:date="2017-08-07T22:43:00Z">
                  <w:rPr>
                    <w:color w:val="000000"/>
                  </w:rPr>
                </w:rPrChange>
              </w:rPr>
              <w:t xml:space="preserve"> b</w:t>
            </w:r>
            <w:r w:rsidRPr="00D46683">
              <w:rPr>
                <w:color w:val="666600"/>
                <w:lang w:val="en-US"/>
                <w:rPrChange w:id="2294" w:author="Валера " w:date="2017-08-07T22:43:00Z">
                  <w:rPr>
                    <w:color w:val="666600"/>
                  </w:rPr>
                </w:rPrChange>
              </w:rPr>
              <w:t>;</w:t>
            </w:r>
            <w:r w:rsidRPr="00D46683">
              <w:rPr>
                <w:color w:val="000000"/>
                <w:lang w:val="en-US"/>
                <w:rPrChange w:id="2295" w:author="Валера " w:date="2017-08-07T22:43:00Z">
                  <w:rPr>
                    <w:color w:val="000000"/>
                  </w:rPr>
                </w:rPrChange>
              </w:rPr>
              <w:t xml:space="preserve"> </w:t>
            </w:r>
            <w:r w:rsidRPr="00D46683">
              <w:rPr>
                <w:color w:val="000088"/>
                <w:lang w:val="en-US"/>
                <w:rPrChange w:id="2296" w:author="Валера " w:date="2017-08-07T22:43:00Z">
                  <w:rPr>
                    <w:color w:val="000088"/>
                  </w:rPr>
                </w:rPrChange>
              </w:rPr>
              <w:t>else</w:t>
            </w:r>
            <w:r w:rsidRPr="00D46683">
              <w:rPr>
                <w:color w:val="000000"/>
                <w:lang w:val="en-US"/>
                <w:rPrChange w:id="2297" w:author="Валера " w:date="2017-08-07T22:43:00Z">
                  <w:rPr>
                    <w:color w:val="000000"/>
                  </w:rPr>
                </w:rPrChange>
              </w:rPr>
              <w:t xml:space="preserve"> b </w:t>
            </w:r>
            <w:r w:rsidRPr="00D46683">
              <w:rPr>
                <w:color w:val="666600"/>
                <w:lang w:val="en-US"/>
                <w:rPrChange w:id="2298" w:author="Валера " w:date="2017-08-07T22:43:00Z">
                  <w:rPr>
                    <w:color w:val="666600"/>
                  </w:rPr>
                </w:rPrChange>
              </w:rPr>
              <w:t>=</w:t>
            </w:r>
            <w:r w:rsidRPr="00D46683">
              <w:rPr>
                <w:color w:val="000000"/>
                <w:lang w:val="en-US"/>
                <w:rPrChange w:id="2299" w:author="Валера " w:date="2017-08-07T22:43:00Z">
                  <w:rPr>
                    <w:color w:val="000000"/>
                  </w:rPr>
                </w:rPrChange>
              </w:rPr>
              <w:t xml:space="preserve"> b </w:t>
            </w:r>
            <w:r w:rsidRPr="00D46683">
              <w:rPr>
                <w:color w:val="666600"/>
                <w:lang w:val="en-US"/>
                <w:rPrChange w:id="2300" w:author="Валера " w:date="2017-08-07T22:43:00Z">
                  <w:rPr>
                    <w:color w:val="666600"/>
                  </w:rPr>
                </w:rPrChange>
              </w:rPr>
              <w:t>-</w:t>
            </w:r>
            <w:r w:rsidRPr="00D46683">
              <w:rPr>
                <w:color w:val="000000"/>
                <w:lang w:val="en-US"/>
                <w:rPrChange w:id="2301" w:author="Валера " w:date="2017-08-07T22:43:00Z">
                  <w:rPr>
                    <w:color w:val="000000"/>
                  </w:rPr>
                </w:rPrChange>
              </w:rPr>
              <w:t xml:space="preserve"> a;</w:t>
            </w:r>
          </w:p>
          <w:p w:rsidR="00D46683" w:rsidRPr="00D46683" w:rsidRDefault="00D46683" w:rsidP="00E92E7E">
            <w:pPr>
              <w:pStyle w:val="normal0"/>
              <w:widowControl w:val="0"/>
              <w:spacing w:before="0" w:after="0" w:line="240" w:lineRule="auto"/>
              <w:rPr>
                <w:color w:val="000000"/>
                <w:lang w:val="en-US"/>
                <w:rPrChange w:id="2302" w:author="Unknown">
                  <w:rPr>
                    <w:color w:val="000000"/>
                  </w:rPr>
                </w:rPrChange>
              </w:rPr>
            </w:pPr>
            <w:r w:rsidRPr="00D46683">
              <w:rPr>
                <w:color w:val="000000"/>
                <w:lang w:val="en-US"/>
                <w:rPrChange w:id="2303" w:author="Валера " w:date="2017-08-07T22:43:00Z">
                  <w:rPr>
                    <w:color w:val="000000"/>
                  </w:rPr>
                </w:rPrChange>
              </w:rPr>
              <w:t xml:space="preserve">        </w:t>
            </w:r>
            <w:r w:rsidRPr="00D46683">
              <w:rPr>
                <w:color w:val="000088"/>
                <w:lang w:val="en-US"/>
                <w:rPrChange w:id="2304" w:author="Валера " w:date="2017-08-07T22:43:00Z">
                  <w:rPr>
                    <w:color w:val="000088"/>
                  </w:rPr>
                </w:rPrChange>
              </w:rPr>
              <w:t>return</w:t>
            </w:r>
            <w:r w:rsidRPr="00D46683">
              <w:rPr>
                <w:color w:val="000000"/>
                <w:lang w:val="en-US"/>
                <w:rPrChange w:id="2305" w:author="Валера " w:date="2017-08-07T22:43:00Z">
                  <w:rPr>
                    <w:color w:val="000000"/>
                  </w:rPr>
                </w:rPrChange>
              </w:rPr>
              <w:t xml:space="preserve"> a;</w:t>
            </w:r>
          </w:p>
          <w:p w:rsidR="00D46683" w:rsidRPr="00D46683" w:rsidRDefault="00D46683" w:rsidP="00E92E7E">
            <w:pPr>
              <w:pStyle w:val="normal0"/>
              <w:widowControl w:val="0"/>
              <w:spacing w:before="0" w:after="0" w:line="240" w:lineRule="auto"/>
              <w:rPr>
                <w:color w:val="000000"/>
                <w:lang w:val="en-US"/>
                <w:rPrChange w:id="2306" w:author="Unknown">
                  <w:rPr>
                    <w:color w:val="000000"/>
                  </w:rPr>
                </w:rPrChange>
              </w:rPr>
            </w:pPr>
            <w:r w:rsidRPr="00D46683">
              <w:rPr>
                <w:color w:val="000000"/>
                <w:lang w:val="en-US"/>
                <w:rPrChange w:id="2307"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2308"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2309" w:author="Unknown">
                  <w:rPr>
                    <w:color w:val="000000"/>
                  </w:rPr>
                </w:rPrChange>
              </w:rPr>
            </w:pPr>
            <w:r w:rsidRPr="00D46683">
              <w:rPr>
                <w:color w:val="000000"/>
                <w:lang w:val="en-US"/>
                <w:rPrChange w:id="2310" w:author="Валера " w:date="2017-08-07T22:43:00Z">
                  <w:rPr>
                    <w:color w:val="000000"/>
                  </w:rPr>
                </w:rPrChange>
              </w:rPr>
              <w:t xml:space="preserve">    </w:t>
            </w:r>
            <w:r w:rsidRPr="00D46683">
              <w:rPr>
                <w:color w:val="000088"/>
                <w:lang w:val="en-US"/>
                <w:rPrChange w:id="2311" w:author="Валера " w:date="2017-08-07T22:43:00Z">
                  <w:rPr>
                    <w:color w:val="000088"/>
                  </w:rPr>
                </w:rPrChange>
              </w:rPr>
              <w:t>static</w:t>
            </w:r>
            <w:r w:rsidRPr="00D46683">
              <w:rPr>
                <w:color w:val="000000"/>
                <w:lang w:val="en-US"/>
                <w:rPrChange w:id="2312" w:author="Валера " w:date="2017-08-07T22:43:00Z">
                  <w:rPr>
                    <w:color w:val="000000"/>
                  </w:rPr>
                </w:rPrChange>
              </w:rPr>
              <w:t xml:space="preserve"> </w:t>
            </w:r>
            <w:r w:rsidRPr="00D46683">
              <w:rPr>
                <w:color w:val="000088"/>
                <w:lang w:val="en-US"/>
                <w:rPrChange w:id="2313" w:author="Валера " w:date="2017-08-07T22:43:00Z">
                  <w:rPr>
                    <w:color w:val="000088"/>
                  </w:rPr>
                </w:rPrChange>
              </w:rPr>
              <w:t>void</w:t>
            </w:r>
            <w:r w:rsidRPr="00D46683">
              <w:rPr>
                <w:color w:val="000000"/>
                <w:lang w:val="en-US"/>
                <w:rPrChange w:id="2314" w:author="Валера " w:date="2017-08-07T22:43:00Z">
                  <w:rPr>
                    <w:color w:val="000000"/>
                  </w:rPr>
                </w:rPrChange>
              </w:rPr>
              <w:t xml:space="preserve"> </w:t>
            </w:r>
            <w:r w:rsidRPr="00D46683">
              <w:rPr>
                <w:color w:val="660066"/>
                <w:lang w:val="en-US"/>
                <w:rPrChange w:id="2315" w:author="Валера " w:date="2017-08-07T22:43:00Z">
                  <w:rPr>
                    <w:color w:val="660066"/>
                  </w:rPr>
                </w:rPrChange>
              </w:rPr>
              <w:t>Main</w:t>
            </w:r>
            <w:r w:rsidRPr="00D46683">
              <w:rPr>
                <w:color w:val="666600"/>
                <w:lang w:val="en-US"/>
                <w:rPrChange w:id="2316" w:author="Валера " w:date="2017-08-07T22:43:00Z">
                  <w:rPr>
                    <w:color w:val="666600"/>
                  </w:rPr>
                </w:rPrChange>
              </w:rPr>
              <w:t>(</w:t>
            </w:r>
            <w:r w:rsidRPr="00D46683">
              <w:rPr>
                <w:color w:val="000000"/>
                <w:lang w:val="en-US"/>
                <w:rPrChange w:id="2317" w:author="Валера " w:date="2017-08-07T22:43:00Z">
                  <w:rPr>
                    <w:color w:val="000000"/>
                  </w:rPr>
                </w:rPrChange>
              </w:rPr>
              <w:t>)</w:t>
            </w:r>
          </w:p>
          <w:p w:rsidR="00D46683" w:rsidRPr="00D46683" w:rsidRDefault="00D46683" w:rsidP="00E92E7E">
            <w:pPr>
              <w:pStyle w:val="normal0"/>
              <w:widowControl w:val="0"/>
              <w:spacing w:before="0" w:after="0" w:line="240" w:lineRule="auto"/>
              <w:rPr>
                <w:color w:val="000000"/>
                <w:lang w:val="en-US"/>
                <w:rPrChange w:id="2318" w:author="Unknown">
                  <w:rPr>
                    <w:color w:val="000000"/>
                  </w:rPr>
                </w:rPrChange>
              </w:rPr>
            </w:pPr>
            <w:r w:rsidRPr="00D46683">
              <w:rPr>
                <w:color w:val="000000"/>
                <w:lang w:val="en-US"/>
                <w:rPrChange w:id="2319"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2320" w:author="Unknown">
                  <w:rPr>
                    <w:color w:val="000000"/>
                  </w:rPr>
                </w:rPrChange>
              </w:rPr>
            </w:pPr>
            <w:r w:rsidRPr="00D46683">
              <w:rPr>
                <w:color w:val="000000"/>
                <w:lang w:val="en-US"/>
                <w:rPrChange w:id="2321" w:author="Валера " w:date="2017-08-07T22:43:00Z">
                  <w:rPr>
                    <w:color w:val="000000"/>
                  </w:rPr>
                </w:rPrChange>
              </w:rPr>
              <w:t xml:space="preserve">        </w:t>
            </w:r>
            <w:r w:rsidRPr="00D46683">
              <w:rPr>
                <w:color w:val="000088"/>
                <w:lang w:val="en-US"/>
                <w:rPrChange w:id="2322" w:author="Валера " w:date="2017-08-07T22:43:00Z">
                  <w:rPr>
                    <w:color w:val="000088"/>
                  </w:rPr>
                </w:rPrChange>
              </w:rPr>
              <w:t>int</w:t>
            </w:r>
            <w:r w:rsidRPr="00D46683">
              <w:rPr>
                <w:color w:val="000000"/>
                <w:lang w:val="en-US"/>
                <w:rPrChange w:id="2323" w:author="Валера " w:date="2017-08-07T22:43:00Z">
                  <w:rPr>
                    <w:color w:val="000000"/>
                  </w:rPr>
                </w:rPrChange>
              </w:rPr>
              <w:t xml:space="preserve"> a </w:t>
            </w:r>
            <w:r w:rsidRPr="00D46683">
              <w:rPr>
                <w:color w:val="666600"/>
                <w:lang w:val="en-US"/>
                <w:rPrChange w:id="2324" w:author="Валера " w:date="2017-08-07T22:43:00Z">
                  <w:rPr>
                    <w:color w:val="666600"/>
                  </w:rPr>
                </w:rPrChange>
              </w:rPr>
              <w:t>=</w:t>
            </w:r>
            <w:r w:rsidRPr="00D46683">
              <w:rPr>
                <w:color w:val="000000"/>
                <w:lang w:val="en-US"/>
                <w:rPrChange w:id="2325" w:author="Валера " w:date="2017-08-07T22:43:00Z">
                  <w:rPr>
                    <w:color w:val="000000"/>
                  </w:rPr>
                </w:rPrChange>
              </w:rPr>
              <w:t xml:space="preserve"> </w:t>
            </w:r>
            <w:r w:rsidRPr="00D46683">
              <w:rPr>
                <w:color w:val="006666"/>
                <w:lang w:val="en-US"/>
                <w:rPrChange w:id="2326" w:author="Валера " w:date="2017-08-07T22:43:00Z">
                  <w:rPr>
                    <w:color w:val="006666"/>
                  </w:rPr>
                </w:rPrChange>
              </w:rPr>
              <w:t>125;</w:t>
            </w:r>
          </w:p>
          <w:p w:rsidR="00D46683" w:rsidRPr="00D46683" w:rsidRDefault="00D46683" w:rsidP="00E92E7E">
            <w:pPr>
              <w:pStyle w:val="normal0"/>
              <w:widowControl w:val="0"/>
              <w:spacing w:before="0" w:after="0" w:line="240" w:lineRule="auto"/>
              <w:rPr>
                <w:color w:val="000000"/>
                <w:lang w:val="en-US"/>
                <w:rPrChange w:id="2327" w:author="Unknown">
                  <w:rPr>
                    <w:color w:val="000000"/>
                  </w:rPr>
                </w:rPrChange>
              </w:rPr>
            </w:pPr>
            <w:r w:rsidRPr="00D46683">
              <w:rPr>
                <w:color w:val="000000"/>
                <w:lang w:val="en-US"/>
                <w:rPrChange w:id="2328" w:author="Валера " w:date="2017-08-07T22:43:00Z">
                  <w:rPr>
                    <w:color w:val="000000"/>
                  </w:rPr>
                </w:rPrChange>
              </w:rPr>
              <w:t xml:space="preserve">        </w:t>
            </w:r>
            <w:r w:rsidRPr="00D46683">
              <w:rPr>
                <w:color w:val="000088"/>
                <w:lang w:val="en-US"/>
                <w:rPrChange w:id="2329" w:author="Валера " w:date="2017-08-07T22:43:00Z">
                  <w:rPr>
                    <w:color w:val="000088"/>
                  </w:rPr>
                </w:rPrChange>
              </w:rPr>
              <w:t>int</w:t>
            </w:r>
            <w:r w:rsidRPr="00D46683">
              <w:rPr>
                <w:color w:val="000000"/>
                <w:lang w:val="en-US"/>
                <w:rPrChange w:id="2330" w:author="Валера " w:date="2017-08-07T22:43:00Z">
                  <w:rPr>
                    <w:color w:val="000000"/>
                  </w:rPr>
                </w:rPrChange>
              </w:rPr>
              <w:t xml:space="preserve"> b </w:t>
            </w:r>
            <w:r w:rsidRPr="00D46683">
              <w:rPr>
                <w:color w:val="666600"/>
                <w:lang w:val="en-US"/>
                <w:rPrChange w:id="2331" w:author="Валера " w:date="2017-08-07T22:43:00Z">
                  <w:rPr>
                    <w:color w:val="666600"/>
                  </w:rPr>
                </w:rPrChange>
              </w:rPr>
              <w:t>=</w:t>
            </w:r>
            <w:r w:rsidRPr="00D46683">
              <w:rPr>
                <w:color w:val="000000"/>
                <w:lang w:val="en-US"/>
                <w:rPrChange w:id="2332" w:author="Валера " w:date="2017-08-07T22:43:00Z">
                  <w:rPr>
                    <w:color w:val="000000"/>
                  </w:rPr>
                </w:rPrChange>
              </w:rPr>
              <w:t xml:space="preserve"> </w:t>
            </w:r>
            <w:r w:rsidRPr="00D46683">
              <w:rPr>
                <w:color w:val="006666"/>
                <w:lang w:val="en-US"/>
                <w:rPrChange w:id="2333" w:author="Валера " w:date="2017-08-07T22:43:00Z">
                  <w:rPr>
                    <w:color w:val="006666"/>
                  </w:rPr>
                </w:rPrChange>
              </w:rPr>
              <w:t>200;</w:t>
            </w:r>
          </w:p>
          <w:p w:rsidR="00D46683" w:rsidRPr="00D46683" w:rsidRDefault="00D46683" w:rsidP="00E92E7E">
            <w:pPr>
              <w:pStyle w:val="normal0"/>
              <w:widowControl w:val="0"/>
              <w:spacing w:before="0" w:after="0" w:line="240" w:lineRule="auto"/>
              <w:rPr>
                <w:color w:val="000000"/>
                <w:lang w:val="en-US"/>
                <w:rPrChange w:id="2334" w:author="Unknown">
                  <w:rPr>
                    <w:color w:val="000000"/>
                  </w:rPr>
                </w:rPrChange>
              </w:rPr>
            </w:pPr>
            <w:r w:rsidRPr="00D46683">
              <w:rPr>
                <w:color w:val="000000"/>
                <w:lang w:val="en-US"/>
                <w:rPrChange w:id="2335" w:author="Валера " w:date="2017-08-07T22:43:00Z">
                  <w:rPr>
                    <w:color w:val="000000"/>
                  </w:rPr>
                </w:rPrChange>
              </w:rPr>
              <w:t xml:space="preserve">        </w:t>
            </w:r>
            <w:r w:rsidRPr="00D46683">
              <w:rPr>
                <w:color w:val="660066"/>
                <w:lang w:val="en-US"/>
                <w:rPrChange w:id="2336" w:author="Валера " w:date="2017-08-07T22:43:00Z">
                  <w:rPr>
                    <w:color w:val="660066"/>
                  </w:rPr>
                </w:rPrChange>
              </w:rPr>
              <w:t>Console</w:t>
            </w:r>
            <w:r w:rsidRPr="00D46683">
              <w:rPr>
                <w:color w:val="666600"/>
                <w:lang w:val="en-US"/>
                <w:rPrChange w:id="2337" w:author="Валера " w:date="2017-08-07T22:43:00Z">
                  <w:rPr>
                    <w:color w:val="666600"/>
                  </w:rPr>
                </w:rPrChange>
              </w:rPr>
              <w:t>.</w:t>
            </w:r>
            <w:r w:rsidRPr="00D46683">
              <w:rPr>
                <w:color w:val="660066"/>
                <w:lang w:val="en-US"/>
                <w:rPrChange w:id="2338" w:author="Валера " w:date="2017-08-07T22:43:00Z">
                  <w:rPr>
                    <w:color w:val="660066"/>
                  </w:rPr>
                </w:rPrChange>
              </w:rPr>
              <w:t>WriteLine</w:t>
            </w:r>
            <w:r w:rsidRPr="00D46683">
              <w:rPr>
                <w:color w:val="666600"/>
                <w:lang w:val="en-US"/>
                <w:rPrChange w:id="2339" w:author="Валера " w:date="2017-08-07T22:43:00Z">
                  <w:rPr>
                    <w:color w:val="666600"/>
                  </w:rPr>
                </w:rPrChange>
              </w:rPr>
              <w:t>(</w:t>
            </w:r>
            <w:r w:rsidRPr="00D46683">
              <w:rPr>
                <w:color w:val="000000"/>
                <w:lang w:val="en-US"/>
                <w:rPrChange w:id="2340" w:author="Валера " w:date="2017-08-07T22:43:00Z">
                  <w:rPr>
                    <w:color w:val="000000"/>
                  </w:rPr>
                </w:rPrChange>
              </w:rPr>
              <w:t>NOD</w:t>
            </w:r>
            <w:r w:rsidRPr="00D46683">
              <w:rPr>
                <w:color w:val="666600"/>
                <w:lang w:val="en-US"/>
                <w:rPrChange w:id="2341" w:author="Валера " w:date="2017-08-07T22:43:00Z">
                  <w:rPr>
                    <w:color w:val="666600"/>
                  </w:rPr>
                </w:rPrChange>
              </w:rPr>
              <w:t>(</w:t>
            </w:r>
            <w:r w:rsidRPr="00D46683">
              <w:rPr>
                <w:color w:val="000000"/>
                <w:lang w:val="en-US"/>
                <w:rPrChange w:id="2342" w:author="Валера " w:date="2017-08-07T22:43:00Z">
                  <w:rPr>
                    <w:color w:val="000000"/>
                  </w:rPr>
                </w:rPrChange>
              </w:rPr>
              <w:t>a</w:t>
            </w:r>
            <w:r w:rsidRPr="00D46683">
              <w:rPr>
                <w:color w:val="666600"/>
                <w:lang w:val="en-US"/>
                <w:rPrChange w:id="2343" w:author="Валера " w:date="2017-08-07T22:43:00Z">
                  <w:rPr>
                    <w:color w:val="666600"/>
                  </w:rPr>
                </w:rPrChange>
              </w:rPr>
              <w:t>,</w:t>
            </w:r>
            <w:r w:rsidRPr="00D46683">
              <w:rPr>
                <w:color w:val="000000"/>
                <w:lang w:val="en-US"/>
                <w:rPrChange w:id="2344" w:author="Валера " w:date="2017-08-07T22:43:00Z">
                  <w:rPr>
                    <w:color w:val="000000"/>
                  </w:rPr>
                </w:rPrChange>
              </w:rPr>
              <w:t xml:space="preserve"> b</w:t>
            </w:r>
            <w:r w:rsidRPr="00D46683">
              <w:rPr>
                <w:color w:val="666600"/>
                <w:lang w:val="en-US"/>
                <w:rPrChange w:id="2345" w:author="Валера " w:date="2017-08-07T22:43:00Z">
                  <w:rPr>
                    <w:color w:val="666600"/>
                  </w:rPr>
                </w:rPrChange>
              </w:rPr>
              <w:t>));</w:t>
            </w:r>
          </w:p>
          <w:p w:rsidR="00D46683" w:rsidRPr="00E92E7E" w:rsidRDefault="00D46683" w:rsidP="00E92E7E">
            <w:pPr>
              <w:pStyle w:val="normal0"/>
              <w:widowControl w:val="0"/>
              <w:spacing w:before="0" w:after="0" w:line="240" w:lineRule="auto"/>
              <w:rPr>
                <w:color w:val="000000"/>
              </w:rPr>
            </w:pPr>
            <w:r w:rsidRPr="00D46683">
              <w:rPr>
                <w:color w:val="000000"/>
                <w:lang w:val="en-US"/>
                <w:rPrChange w:id="2346" w:author="Валера " w:date="2017-08-07T22:43:00Z">
                  <w:rPr>
                    <w:color w:val="000000"/>
                  </w:rPr>
                </w:rPrChange>
              </w:rPr>
              <w:t xml:space="preserve">    </w:t>
            </w:r>
            <w:r w:rsidRPr="00E92E7E">
              <w:rPr>
                <w:color w:val="000000"/>
              </w:rPr>
              <w:t>}</w:t>
            </w:r>
          </w:p>
          <w:p w:rsidR="00D46683" w:rsidRPr="00E92E7E" w:rsidRDefault="00D46683" w:rsidP="00E92E7E">
            <w:pPr>
              <w:pStyle w:val="normal0"/>
              <w:widowControl w:val="0"/>
              <w:spacing w:before="0" w:after="0" w:line="240" w:lineRule="auto"/>
              <w:rPr>
                <w:color w:val="000000"/>
              </w:rPr>
            </w:pPr>
            <w:r w:rsidRPr="00E92E7E">
              <w:rPr>
                <w:color w:val="000000"/>
              </w:rPr>
              <w:t>}</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Default="00D46683">
      <w:pPr>
        <w:pStyle w:val="Heading3"/>
        <w:contextualSpacing w:val="0"/>
      </w:pPr>
      <w:bookmarkStart w:id="2347" w:name="_k5wf6ok3tcr4" w:colFirst="0" w:colLast="0"/>
      <w:bookmarkEnd w:id="2347"/>
      <w:r>
        <w:t>Задача 2. Сумма двух последних цифр</w:t>
      </w:r>
    </w:p>
    <w:p w:rsidR="00D46683" w:rsidRPr="0026416D" w:rsidRDefault="00D46683">
      <w:pPr>
        <w:pStyle w:val="normal0"/>
      </w:pPr>
      <w:r>
        <w:t>Вывести в диапазоне от 10 до 100 все числа, сумма двух последних цифр которых равна 10:</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2348" w:author="Unknown">
                  <w:rPr>
                    <w:color w:val="000000"/>
                  </w:rPr>
                </w:rPrChange>
              </w:rPr>
            </w:pPr>
            <w:r w:rsidRPr="00D46683">
              <w:rPr>
                <w:color w:val="000088"/>
                <w:lang w:val="en-US"/>
                <w:rPrChange w:id="2349" w:author="Валера " w:date="2017-08-07T22:43:00Z">
                  <w:rPr>
                    <w:color w:val="000088"/>
                  </w:rPr>
                </w:rPrChange>
              </w:rPr>
              <w:t>static</w:t>
            </w:r>
            <w:r w:rsidRPr="00D46683">
              <w:rPr>
                <w:color w:val="000000"/>
                <w:lang w:val="en-US"/>
                <w:rPrChange w:id="2350" w:author="Валера " w:date="2017-08-07T22:43:00Z">
                  <w:rPr>
                    <w:color w:val="000000"/>
                  </w:rPr>
                </w:rPrChange>
              </w:rPr>
              <w:t xml:space="preserve"> </w:t>
            </w:r>
            <w:r w:rsidRPr="00D46683">
              <w:rPr>
                <w:color w:val="000088"/>
                <w:lang w:val="en-US"/>
                <w:rPrChange w:id="2351" w:author="Валера " w:date="2017-08-07T22:43:00Z">
                  <w:rPr>
                    <w:color w:val="000088"/>
                  </w:rPr>
                </w:rPrChange>
              </w:rPr>
              <w:t>bool</w:t>
            </w:r>
            <w:r w:rsidRPr="00D46683">
              <w:rPr>
                <w:color w:val="000000"/>
                <w:lang w:val="en-US"/>
                <w:rPrChange w:id="2352" w:author="Валера " w:date="2017-08-07T22:43:00Z">
                  <w:rPr>
                    <w:color w:val="000000"/>
                  </w:rPr>
                </w:rPrChange>
              </w:rPr>
              <w:t xml:space="preserve"> </w:t>
            </w:r>
            <w:r w:rsidRPr="00D46683">
              <w:rPr>
                <w:color w:val="660066"/>
                <w:lang w:val="en-US"/>
                <w:rPrChange w:id="2353" w:author="Валера " w:date="2017-08-07T22:43:00Z">
                  <w:rPr>
                    <w:color w:val="660066"/>
                  </w:rPr>
                </w:rPrChange>
              </w:rPr>
              <w:t>Check</w:t>
            </w:r>
            <w:r w:rsidRPr="00D46683">
              <w:rPr>
                <w:color w:val="666600"/>
                <w:lang w:val="en-US"/>
                <w:rPrChange w:id="2354" w:author="Валера " w:date="2017-08-07T22:43:00Z">
                  <w:rPr>
                    <w:color w:val="666600"/>
                  </w:rPr>
                </w:rPrChange>
              </w:rPr>
              <w:t>(</w:t>
            </w:r>
            <w:r w:rsidRPr="00D46683">
              <w:rPr>
                <w:color w:val="000088"/>
                <w:lang w:val="en-US"/>
                <w:rPrChange w:id="2355" w:author="Валера " w:date="2017-08-07T22:43:00Z">
                  <w:rPr>
                    <w:color w:val="000088"/>
                  </w:rPr>
                </w:rPrChange>
              </w:rPr>
              <w:t>int</w:t>
            </w:r>
            <w:r w:rsidRPr="00D46683">
              <w:rPr>
                <w:color w:val="000000"/>
                <w:lang w:val="en-US"/>
                <w:rPrChange w:id="2356" w:author="Валера " w:date="2017-08-07T22:43:00Z">
                  <w:rPr>
                    <w:color w:val="000000"/>
                  </w:rPr>
                </w:rPrChange>
              </w:rPr>
              <w:t xml:space="preserve"> a)</w:t>
            </w:r>
          </w:p>
          <w:p w:rsidR="00D46683" w:rsidRPr="00D46683" w:rsidRDefault="00D46683" w:rsidP="00E92E7E">
            <w:pPr>
              <w:pStyle w:val="normal0"/>
              <w:widowControl w:val="0"/>
              <w:spacing w:before="0" w:after="0" w:line="240" w:lineRule="auto"/>
              <w:rPr>
                <w:color w:val="000000"/>
                <w:lang w:val="en-US"/>
                <w:rPrChange w:id="2357"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2358" w:author="Unknown">
                  <w:rPr>
                    <w:color w:val="000000"/>
                  </w:rPr>
                </w:rPrChange>
              </w:rPr>
            </w:pPr>
            <w:r w:rsidRPr="00D46683">
              <w:rPr>
                <w:color w:val="000000"/>
                <w:lang w:val="en-US"/>
                <w:rPrChange w:id="2359" w:author="Валера " w:date="2017-08-07T22:43:00Z">
                  <w:rPr>
                    <w:color w:val="000000"/>
                  </w:rPr>
                </w:rPrChange>
              </w:rPr>
              <w:t xml:space="preserve">    </w:t>
            </w:r>
            <w:r w:rsidRPr="00D46683">
              <w:rPr>
                <w:color w:val="000088"/>
                <w:lang w:val="en-US"/>
                <w:rPrChange w:id="2360" w:author="Валера " w:date="2017-08-07T22:43:00Z">
                  <w:rPr>
                    <w:color w:val="000088"/>
                  </w:rPr>
                </w:rPrChange>
              </w:rPr>
              <w:t>if</w:t>
            </w:r>
            <w:r w:rsidRPr="00D46683">
              <w:rPr>
                <w:color w:val="000000"/>
                <w:lang w:val="en-US"/>
                <w:rPrChange w:id="2361" w:author="Валера " w:date="2017-08-07T22:43:00Z">
                  <w:rPr>
                    <w:color w:val="000000"/>
                  </w:rPr>
                </w:rPrChange>
              </w:rPr>
              <w:t xml:space="preserve"> </w:t>
            </w:r>
            <w:r w:rsidRPr="00D46683">
              <w:rPr>
                <w:color w:val="666600"/>
                <w:lang w:val="en-US"/>
                <w:rPrChange w:id="2362" w:author="Валера " w:date="2017-08-07T22:43:00Z">
                  <w:rPr>
                    <w:color w:val="666600"/>
                  </w:rPr>
                </w:rPrChange>
              </w:rPr>
              <w:t>((</w:t>
            </w:r>
            <w:r w:rsidRPr="00D46683">
              <w:rPr>
                <w:color w:val="000000"/>
                <w:lang w:val="en-US"/>
                <w:rPrChange w:id="2363" w:author="Валера " w:date="2017-08-07T22:43:00Z">
                  <w:rPr>
                    <w:color w:val="000000"/>
                  </w:rPr>
                </w:rPrChange>
              </w:rPr>
              <w:t xml:space="preserve">a </w:t>
            </w:r>
            <w:r w:rsidRPr="00D46683">
              <w:rPr>
                <w:color w:val="666600"/>
                <w:lang w:val="en-US"/>
                <w:rPrChange w:id="2364" w:author="Валера " w:date="2017-08-07T22:43:00Z">
                  <w:rPr>
                    <w:color w:val="666600"/>
                  </w:rPr>
                </w:rPrChange>
              </w:rPr>
              <w:t>%</w:t>
            </w:r>
            <w:r w:rsidRPr="00D46683">
              <w:rPr>
                <w:color w:val="000000"/>
                <w:lang w:val="en-US"/>
                <w:rPrChange w:id="2365" w:author="Валера " w:date="2017-08-07T22:43:00Z">
                  <w:rPr>
                    <w:color w:val="000000"/>
                  </w:rPr>
                </w:rPrChange>
              </w:rPr>
              <w:t xml:space="preserve"> </w:t>
            </w:r>
            <w:r w:rsidRPr="00D46683">
              <w:rPr>
                <w:color w:val="006666"/>
                <w:lang w:val="en-US"/>
                <w:rPrChange w:id="2366" w:author="Валера " w:date="2017-08-07T22:43:00Z">
                  <w:rPr>
                    <w:color w:val="006666"/>
                  </w:rPr>
                </w:rPrChange>
              </w:rPr>
              <w:t>10</w:t>
            </w:r>
            <w:r w:rsidRPr="00D46683">
              <w:rPr>
                <w:color w:val="000000"/>
                <w:lang w:val="en-US"/>
                <w:rPrChange w:id="2367" w:author="Валера " w:date="2017-08-07T22:43:00Z">
                  <w:rPr>
                    <w:color w:val="000000"/>
                  </w:rPr>
                </w:rPrChange>
              </w:rPr>
              <w:t xml:space="preserve"> </w:t>
            </w:r>
            <w:r w:rsidRPr="00D46683">
              <w:rPr>
                <w:color w:val="666600"/>
                <w:lang w:val="en-US"/>
                <w:rPrChange w:id="2368" w:author="Валера " w:date="2017-08-07T22:43:00Z">
                  <w:rPr>
                    <w:color w:val="666600"/>
                  </w:rPr>
                </w:rPrChange>
              </w:rPr>
              <w:t>+</w:t>
            </w:r>
            <w:r w:rsidRPr="00D46683">
              <w:rPr>
                <w:color w:val="000000"/>
                <w:lang w:val="en-US"/>
                <w:rPrChange w:id="2369" w:author="Валера " w:date="2017-08-07T22:43:00Z">
                  <w:rPr>
                    <w:color w:val="000000"/>
                  </w:rPr>
                </w:rPrChange>
              </w:rPr>
              <w:t xml:space="preserve"> a </w:t>
            </w:r>
            <w:r w:rsidRPr="00D46683">
              <w:rPr>
                <w:color w:val="666600"/>
                <w:lang w:val="en-US"/>
                <w:rPrChange w:id="2370" w:author="Валера " w:date="2017-08-07T22:43:00Z">
                  <w:rPr>
                    <w:color w:val="666600"/>
                  </w:rPr>
                </w:rPrChange>
              </w:rPr>
              <w:t>/</w:t>
            </w:r>
            <w:r w:rsidRPr="00D46683">
              <w:rPr>
                <w:color w:val="000000"/>
                <w:lang w:val="en-US"/>
                <w:rPrChange w:id="2371" w:author="Валера " w:date="2017-08-07T22:43:00Z">
                  <w:rPr>
                    <w:color w:val="000000"/>
                  </w:rPr>
                </w:rPrChange>
              </w:rPr>
              <w:t xml:space="preserve"> </w:t>
            </w:r>
            <w:r w:rsidRPr="00D46683">
              <w:rPr>
                <w:color w:val="006666"/>
                <w:lang w:val="en-US"/>
                <w:rPrChange w:id="2372" w:author="Валера " w:date="2017-08-07T22:43:00Z">
                  <w:rPr>
                    <w:color w:val="006666"/>
                  </w:rPr>
                </w:rPrChange>
              </w:rPr>
              <w:t>10</w:t>
            </w:r>
            <w:r w:rsidRPr="00D46683">
              <w:rPr>
                <w:color w:val="000000"/>
                <w:lang w:val="en-US"/>
                <w:rPrChange w:id="2373" w:author="Валера " w:date="2017-08-07T22:43:00Z">
                  <w:rPr>
                    <w:color w:val="000000"/>
                  </w:rPr>
                </w:rPrChange>
              </w:rPr>
              <w:t xml:space="preserve"> </w:t>
            </w:r>
            <w:r w:rsidRPr="00D46683">
              <w:rPr>
                <w:color w:val="666600"/>
                <w:lang w:val="en-US"/>
                <w:rPrChange w:id="2374" w:author="Валера " w:date="2017-08-07T22:43:00Z">
                  <w:rPr>
                    <w:color w:val="666600"/>
                  </w:rPr>
                </w:rPrChange>
              </w:rPr>
              <w:t>%</w:t>
            </w:r>
            <w:r w:rsidRPr="00D46683">
              <w:rPr>
                <w:color w:val="000000"/>
                <w:lang w:val="en-US"/>
                <w:rPrChange w:id="2375" w:author="Валера " w:date="2017-08-07T22:43:00Z">
                  <w:rPr>
                    <w:color w:val="000000"/>
                  </w:rPr>
                </w:rPrChange>
              </w:rPr>
              <w:t xml:space="preserve"> </w:t>
            </w:r>
            <w:r w:rsidRPr="00D46683">
              <w:rPr>
                <w:color w:val="006666"/>
                <w:lang w:val="en-US"/>
                <w:rPrChange w:id="2376" w:author="Валера " w:date="2017-08-07T22:43:00Z">
                  <w:rPr>
                    <w:color w:val="006666"/>
                  </w:rPr>
                </w:rPrChange>
              </w:rPr>
              <w:t>10</w:t>
            </w:r>
            <w:r w:rsidRPr="00D46683">
              <w:rPr>
                <w:color w:val="000000"/>
                <w:lang w:val="en-US"/>
                <w:rPrChange w:id="2377" w:author="Валера " w:date="2017-08-07T22:43:00Z">
                  <w:rPr>
                    <w:color w:val="000000"/>
                  </w:rPr>
                </w:rPrChange>
              </w:rPr>
              <w:t xml:space="preserve"> </w:t>
            </w:r>
            <w:r w:rsidRPr="00D46683">
              <w:rPr>
                <w:color w:val="666600"/>
                <w:lang w:val="en-US"/>
                <w:rPrChange w:id="2378" w:author="Валера " w:date="2017-08-07T22:43:00Z">
                  <w:rPr>
                    <w:color w:val="666600"/>
                  </w:rPr>
                </w:rPrChange>
              </w:rPr>
              <w:t>==</w:t>
            </w:r>
            <w:r w:rsidRPr="00D46683">
              <w:rPr>
                <w:color w:val="000000"/>
                <w:lang w:val="en-US"/>
                <w:rPrChange w:id="2379" w:author="Валера " w:date="2017-08-07T22:43:00Z">
                  <w:rPr>
                    <w:color w:val="000000"/>
                  </w:rPr>
                </w:rPrChange>
              </w:rPr>
              <w:t xml:space="preserve"> </w:t>
            </w:r>
            <w:r w:rsidRPr="00D46683">
              <w:rPr>
                <w:color w:val="006666"/>
                <w:lang w:val="en-US"/>
                <w:rPrChange w:id="2380" w:author="Валера " w:date="2017-08-07T22:43:00Z">
                  <w:rPr>
                    <w:color w:val="006666"/>
                  </w:rPr>
                </w:rPrChange>
              </w:rPr>
              <w:t>10</w:t>
            </w:r>
            <w:r w:rsidRPr="00D46683">
              <w:rPr>
                <w:color w:val="666600"/>
                <w:lang w:val="en-US"/>
                <w:rPrChange w:id="2381" w:author="Валера " w:date="2017-08-07T22:43:00Z">
                  <w:rPr>
                    <w:color w:val="666600"/>
                  </w:rPr>
                </w:rPrChange>
              </w:rPr>
              <w:t>))</w:t>
            </w:r>
            <w:r w:rsidRPr="00D46683">
              <w:rPr>
                <w:color w:val="000000"/>
                <w:lang w:val="en-US"/>
                <w:rPrChange w:id="2382" w:author="Валера " w:date="2017-08-07T22:43:00Z">
                  <w:rPr>
                    <w:color w:val="000000"/>
                  </w:rPr>
                </w:rPrChange>
              </w:rPr>
              <w:t xml:space="preserve"> </w:t>
            </w:r>
            <w:r w:rsidRPr="00D46683">
              <w:rPr>
                <w:color w:val="000088"/>
                <w:lang w:val="en-US"/>
                <w:rPrChange w:id="2383" w:author="Валера " w:date="2017-08-07T22:43:00Z">
                  <w:rPr>
                    <w:color w:val="000088"/>
                  </w:rPr>
                </w:rPrChange>
              </w:rPr>
              <w:t>return</w:t>
            </w:r>
            <w:r w:rsidRPr="00D46683">
              <w:rPr>
                <w:color w:val="000000"/>
                <w:lang w:val="en-US"/>
                <w:rPrChange w:id="2384" w:author="Валера " w:date="2017-08-07T22:43:00Z">
                  <w:rPr>
                    <w:color w:val="000000"/>
                  </w:rPr>
                </w:rPrChange>
              </w:rPr>
              <w:t xml:space="preserve"> </w:t>
            </w:r>
            <w:r w:rsidRPr="00D46683">
              <w:rPr>
                <w:color w:val="000088"/>
                <w:lang w:val="en-US"/>
                <w:rPrChange w:id="2385" w:author="Валера " w:date="2017-08-07T22:43:00Z">
                  <w:rPr>
                    <w:color w:val="000088"/>
                  </w:rPr>
                </w:rPrChange>
              </w:rPr>
              <w:t>true</w:t>
            </w:r>
            <w:r w:rsidRPr="00D46683">
              <w:rPr>
                <w:color w:val="666600"/>
                <w:lang w:val="en-US"/>
                <w:rPrChange w:id="2386" w:author="Валера " w:date="2017-08-07T22:43:00Z">
                  <w:rPr>
                    <w:color w:val="666600"/>
                  </w:rPr>
                </w:rPrChange>
              </w:rPr>
              <w:t>;</w:t>
            </w:r>
            <w:r w:rsidRPr="00D46683">
              <w:rPr>
                <w:color w:val="000000"/>
                <w:lang w:val="en-US"/>
                <w:rPrChange w:id="2387" w:author="Валера " w:date="2017-08-07T22:43:00Z">
                  <w:rPr>
                    <w:color w:val="000000"/>
                  </w:rPr>
                </w:rPrChange>
              </w:rPr>
              <w:t xml:space="preserve"> </w:t>
            </w:r>
            <w:r w:rsidRPr="00D46683">
              <w:rPr>
                <w:color w:val="000088"/>
                <w:lang w:val="en-US"/>
                <w:rPrChange w:id="2388" w:author="Валера " w:date="2017-08-07T22:43:00Z">
                  <w:rPr>
                    <w:color w:val="000088"/>
                  </w:rPr>
                </w:rPrChange>
              </w:rPr>
              <w:t>else</w:t>
            </w:r>
            <w:r w:rsidRPr="00D46683">
              <w:rPr>
                <w:color w:val="000000"/>
                <w:lang w:val="en-US"/>
                <w:rPrChange w:id="2389" w:author="Валера " w:date="2017-08-07T22:43:00Z">
                  <w:rPr>
                    <w:color w:val="000000"/>
                  </w:rPr>
                </w:rPrChange>
              </w:rPr>
              <w:t xml:space="preserve"> </w:t>
            </w:r>
            <w:r w:rsidRPr="00D46683">
              <w:rPr>
                <w:color w:val="000088"/>
                <w:lang w:val="en-US"/>
                <w:rPrChange w:id="2390" w:author="Валера " w:date="2017-08-07T22:43:00Z">
                  <w:rPr>
                    <w:color w:val="000088"/>
                  </w:rPr>
                </w:rPrChange>
              </w:rPr>
              <w:t>return</w:t>
            </w:r>
            <w:r w:rsidRPr="00D46683">
              <w:rPr>
                <w:color w:val="000000"/>
                <w:lang w:val="en-US"/>
                <w:rPrChange w:id="2391" w:author="Валера " w:date="2017-08-07T22:43:00Z">
                  <w:rPr>
                    <w:color w:val="000000"/>
                  </w:rPr>
                </w:rPrChange>
              </w:rPr>
              <w:t xml:space="preserve"> </w:t>
            </w:r>
            <w:r w:rsidRPr="00D46683">
              <w:rPr>
                <w:color w:val="000088"/>
                <w:lang w:val="en-US"/>
                <w:rPrChange w:id="2392" w:author="Валера " w:date="2017-08-07T22:43:00Z">
                  <w:rPr>
                    <w:color w:val="000088"/>
                  </w:rPr>
                </w:rPrChange>
              </w:rPr>
              <w:t>false;</w:t>
            </w:r>
          </w:p>
          <w:p w:rsidR="00D46683" w:rsidRPr="00D46683" w:rsidRDefault="00D46683" w:rsidP="00E92E7E">
            <w:pPr>
              <w:pStyle w:val="normal0"/>
              <w:widowControl w:val="0"/>
              <w:spacing w:before="0" w:after="0" w:line="240" w:lineRule="auto"/>
              <w:rPr>
                <w:color w:val="000000"/>
                <w:lang w:val="en-US"/>
                <w:rPrChange w:id="2393"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2394"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2395" w:author="Unknown">
                  <w:rPr>
                    <w:color w:val="000000"/>
                  </w:rPr>
                </w:rPrChange>
              </w:rPr>
            </w:pPr>
            <w:r w:rsidRPr="00D46683">
              <w:rPr>
                <w:color w:val="000088"/>
                <w:lang w:val="en-US"/>
                <w:rPrChange w:id="2396" w:author="Валера " w:date="2017-08-07T22:43:00Z">
                  <w:rPr>
                    <w:color w:val="000088"/>
                  </w:rPr>
                </w:rPrChange>
              </w:rPr>
              <w:t>static</w:t>
            </w:r>
            <w:r w:rsidRPr="00D46683">
              <w:rPr>
                <w:color w:val="000000"/>
                <w:lang w:val="en-US"/>
                <w:rPrChange w:id="2397" w:author="Валера " w:date="2017-08-07T22:43:00Z">
                  <w:rPr>
                    <w:color w:val="000000"/>
                  </w:rPr>
                </w:rPrChange>
              </w:rPr>
              <w:t xml:space="preserve"> </w:t>
            </w:r>
            <w:r w:rsidRPr="00D46683">
              <w:rPr>
                <w:color w:val="000088"/>
                <w:lang w:val="en-US"/>
                <w:rPrChange w:id="2398" w:author="Валера " w:date="2017-08-07T22:43:00Z">
                  <w:rPr>
                    <w:color w:val="000088"/>
                  </w:rPr>
                </w:rPrChange>
              </w:rPr>
              <w:t>void</w:t>
            </w:r>
            <w:r w:rsidRPr="00D46683">
              <w:rPr>
                <w:color w:val="000000"/>
                <w:lang w:val="en-US"/>
                <w:rPrChange w:id="2399" w:author="Валера " w:date="2017-08-07T22:43:00Z">
                  <w:rPr>
                    <w:color w:val="000000"/>
                  </w:rPr>
                </w:rPrChange>
              </w:rPr>
              <w:t xml:space="preserve"> </w:t>
            </w:r>
            <w:r w:rsidRPr="00D46683">
              <w:rPr>
                <w:color w:val="660066"/>
                <w:lang w:val="en-US"/>
                <w:rPrChange w:id="2400" w:author="Валера " w:date="2017-08-07T22:43:00Z">
                  <w:rPr>
                    <w:color w:val="660066"/>
                  </w:rPr>
                </w:rPrChange>
              </w:rPr>
              <w:t>Main</w:t>
            </w:r>
            <w:r w:rsidRPr="00D46683">
              <w:rPr>
                <w:color w:val="666600"/>
                <w:lang w:val="en-US"/>
                <w:rPrChange w:id="2401" w:author="Валера " w:date="2017-08-07T22:43:00Z">
                  <w:rPr>
                    <w:color w:val="666600"/>
                  </w:rPr>
                </w:rPrChange>
              </w:rPr>
              <w:t>(</w:t>
            </w:r>
            <w:r w:rsidRPr="00D46683">
              <w:rPr>
                <w:color w:val="000088"/>
                <w:lang w:val="en-US"/>
                <w:rPrChange w:id="2402" w:author="Валера " w:date="2017-08-07T22:43:00Z">
                  <w:rPr>
                    <w:color w:val="000088"/>
                  </w:rPr>
                </w:rPrChange>
              </w:rPr>
              <w:t>string</w:t>
            </w:r>
            <w:r w:rsidRPr="00D46683">
              <w:rPr>
                <w:color w:val="666600"/>
                <w:lang w:val="en-US"/>
                <w:rPrChange w:id="2403" w:author="Валера " w:date="2017-08-07T22:43:00Z">
                  <w:rPr>
                    <w:color w:val="666600"/>
                  </w:rPr>
                </w:rPrChange>
              </w:rPr>
              <w:t>[]</w:t>
            </w:r>
            <w:r w:rsidRPr="00D46683">
              <w:rPr>
                <w:color w:val="000000"/>
                <w:lang w:val="en-US"/>
                <w:rPrChange w:id="2404" w:author="Валера " w:date="2017-08-07T22:43:00Z">
                  <w:rPr>
                    <w:color w:val="000000"/>
                  </w:rPr>
                </w:rPrChange>
              </w:rPr>
              <w:t xml:space="preserve"> args)</w:t>
            </w:r>
          </w:p>
          <w:p w:rsidR="00D46683" w:rsidRPr="00D46683" w:rsidRDefault="00D46683" w:rsidP="00E92E7E">
            <w:pPr>
              <w:pStyle w:val="normal0"/>
              <w:widowControl w:val="0"/>
              <w:spacing w:before="0" w:after="0" w:line="240" w:lineRule="auto"/>
              <w:rPr>
                <w:color w:val="000000"/>
                <w:lang w:val="en-US"/>
                <w:rPrChange w:id="2405"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2406" w:author="Unknown">
                  <w:rPr>
                    <w:color w:val="000000"/>
                  </w:rPr>
                </w:rPrChange>
              </w:rPr>
            </w:pPr>
            <w:r w:rsidRPr="00D46683">
              <w:rPr>
                <w:color w:val="000000"/>
                <w:lang w:val="en-US"/>
                <w:rPrChange w:id="2407" w:author="Валера " w:date="2017-08-07T22:43:00Z">
                  <w:rPr>
                    <w:color w:val="000000"/>
                  </w:rPr>
                </w:rPrChange>
              </w:rPr>
              <w:t xml:space="preserve">    </w:t>
            </w:r>
            <w:r w:rsidRPr="00D46683">
              <w:rPr>
                <w:color w:val="000088"/>
                <w:lang w:val="en-US"/>
                <w:rPrChange w:id="2408" w:author="Валера " w:date="2017-08-07T22:43:00Z">
                  <w:rPr>
                    <w:color w:val="000088"/>
                  </w:rPr>
                </w:rPrChange>
              </w:rPr>
              <w:t>for</w:t>
            </w:r>
            <w:r w:rsidRPr="00D46683">
              <w:rPr>
                <w:color w:val="000000"/>
                <w:lang w:val="en-US"/>
                <w:rPrChange w:id="2409" w:author="Валера " w:date="2017-08-07T22:43:00Z">
                  <w:rPr>
                    <w:color w:val="000000"/>
                  </w:rPr>
                </w:rPrChange>
              </w:rPr>
              <w:t xml:space="preserve"> </w:t>
            </w:r>
            <w:r w:rsidRPr="00D46683">
              <w:rPr>
                <w:color w:val="666600"/>
                <w:lang w:val="en-US"/>
                <w:rPrChange w:id="2410" w:author="Валера " w:date="2017-08-07T22:43:00Z">
                  <w:rPr>
                    <w:color w:val="666600"/>
                  </w:rPr>
                </w:rPrChange>
              </w:rPr>
              <w:t>(</w:t>
            </w:r>
            <w:r w:rsidRPr="00D46683">
              <w:rPr>
                <w:color w:val="000088"/>
                <w:lang w:val="en-US"/>
                <w:rPrChange w:id="2411" w:author="Валера " w:date="2017-08-07T22:43:00Z">
                  <w:rPr>
                    <w:color w:val="000088"/>
                  </w:rPr>
                </w:rPrChange>
              </w:rPr>
              <w:t>int</w:t>
            </w:r>
            <w:r w:rsidRPr="00D46683">
              <w:rPr>
                <w:color w:val="000000"/>
                <w:lang w:val="en-US"/>
                <w:rPrChange w:id="2412" w:author="Валера " w:date="2017-08-07T22:43:00Z">
                  <w:rPr>
                    <w:color w:val="000000"/>
                  </w:rPr>
                </w:rPrChange>
              </w:rPr>
              <w:t xml:space="preserve"> i </w:t>
            </w:r>
            <w:r w:rsidRPr="00D46683">
              <w:rPr>
                <w:color w:val="666600"/>
                <w:lang w:val="en-US"/>
                <w:rPrChange w:id="2413" w:author="Валера " w:date="2017-08-07T22:43:00Z">
                  <w:rPr>
                    <w:color w:val="666600"/>
                  </w:rPr>
                </w:rPrChange>
              </w:rPr>
              <w:t>=</w:t>
            </w:r>
            <w:r w:rsidRPr="00D46683">
              <w:rPr>
                <w:color w:val="000000"/>
                <w:lang w:val="en-US"/>
                <w:rPrChange w:id="2414" w:author="Валера " w:date="2017-08-07T22:43:00Z">
                  <w:rPr>
                    <w:color w:val="000000"/>
                  </w:rPr>
                </w:rPrChange>
              </w:rPr>
              <w:t xml:space="preserve"> </w:t>
            </w:r>
            <w:r w:rsidRPr="00D46683">
              <w:rPr>
                <w:color w:val="006666"/>
                <w:lang w:val="en-US"/>
                <w:rPrChange w:id="2415" w:author="Валера " w:date="2017-08-07T22:43:00Z">
                  <w:rPr>
                    <w:color w:val="006666"/>
                  </w:rPr>
                </w:rPrChange>
              </w:rPr>
              <w:t>10</w:t>
            </w:r>
            <w:r w:rsidRPr="00D46683">
              <w:rPr>
                <w:color w:val="666600"/>
                <w:lang w:val="en-US"/>
                <w:rPrChange w:id="2416" w:author="Валера " w:date="2017-08-07T22:43:00Z">
                  <w:rPr>
                    <w:color w:val="666600"/>
                  </w:rPr>
                </w:rPrChange>
              </w:rPr>
              <w:t>;</w:t>
            </w:r>
            <w:r w:rsidRPr="00D46683">
              <w:rPr>
                <w:color w:val="000000"/>
                <w:lang w:val="en-US"/>
                <w:rPrChange w:id="2417" w:author="Валера " w:date="2017-08-07T22:43:00Z">
                  <w:rPr>
                    <w:color w:val="000000"/>
                  </w:rPr>
                </w:rPrChange>
              </w:rPr>
              <w:t xml:space="preserve"> i </w:t>
            </w:r>
            <w:r w:rsidRPr="00D46683">
              <w:rPr>
                <w:color w:val="666600"/>
                <w:lang w:val="en-US"/>
                <w:rPrChange w:id="2418" w:author="Валера " w:date="2017-08-07T22:43:00Z">
                  <w:rPr>
                    <w:color w:val="666600"/>
                  </w:rPr>
                </w:rPrChange>
              </w:rPr>
              <w:t>&lt;=</w:t>
            </w:r>
            <w:r w:rsidRPr="00D46683">
              <w:rPr>
                <w:color w:val="000000"/>
                <w:lang w:val="en-US"/>
                <w:rPrChange w:id="2419" w:author="Валера " w:date="2017-08-07T22:43:00Z">
                  <w:rPr>
                    <w:color w:val="000000"/>
                  </w:rPr>
                </w:rPrChange>
              </w:rPr>
              <w:t xml:space="preserve"> </w:t>
            </w:r>
            <w:r w:rsidRPr="00D46683">
              <w:rPr>
                <w:color w:val="006666"/>
                <w:lang w:val="en-US"/>
                <w:rPrChange w:id="2420" w:author="Валера " w:date="2017-08-07T22:43:00Z">
                  <w:rPr>
                    <w:color w:val="006666"/>
                  </w:rPr>
                </w:rPrChange>
              </w:rPr>
              <w:t>100</w:t>
            </w:r>
            <w:r w:rsidRPr="00D46683">
              <w:rPr>
                <w:color w:val="666600"/>
                <w:lang w:val="en-US"/>
                <w:rPrChange w:id="2421" w:author="Валера " w:date="2017-08-07T22:43:00Z">
                  <w:rPr>
                    <w:color w:val="666600"/>
                  </w:rPr>
                </w:rPrChange>
              </w:rPr>
              <w:t>;</w:t>
            </w:r>
            <w:r w:rsidRPr="00D46683">
              <w:rPr>
                <w:color w:val="000000"/>
                <w:lang w:val="en-US"/>
                <w:rPrChange w:id="2422" w:author="Валера " w:date="2017-08-07T22:43:00Z">
                  <w:rPr>
                    <w:color w:val="000000"/>
                  </w:rPr>
                </w:rPrChange>
              </w:rPr>
              <w:t xml:space="preserve"> i</w:t>
            </w:r>
            <w:r w:rsidRPr="00D46683">
              <w:rPr>
                <w:color w:val="666600"/>
                <w:lang w:val="en-US"/>
                <w:rPrChange w:id="2423"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2424" w:author="Unknown">
                  <w:rPr>
                    <w:color w:val="000000"/>
                  </w:rPr>
                </w:rPrChange>
              </w:rPr>
            </w:pPr>
            <w:r w:rsidRPr="00D46683">
              <w:rPr>
                <w:color w:val="000000"/>
                <w:lang w:val="en-US"/>
                <w:rPrChange w:id="2425" w:author="Валера " w:date="2017-08-07T22:43:00Z">
                  <w:rPr>
                    <w:color w:val="000000"/>
                  </w:rPr>
                </w:rPrChange>
              </w:rPr>
              <w:t xml:space="preserve">        </w:t>
            </w:r>
            <w:r w:rsidRPr="00D46683">
              <w:rPr>
                <w:color w:val="000088"/>
                <w:lang w:val="en-US"/>
                <w:rPrChange w:id="2426" w:author="Валера " w:date="2017-08-07T22:43:00Z">
                  <w:rPr>
                    <w:color w:val="000088"/>
                  </w:rPr>
                </w:rPrChange>
              </w:rPr>
              <w:t>if</w:t>
            </w:r>
            <w:r w:rsidRPr="00D46683">
              <w:rPr>
                <w:color w:val="000000"/>
                <w:lang w:val="en-US"/>
                <w:rPrChange w:id="2427" w:author="Валера " w:date="2017-08-07T22:43:00Z">
                  <w:rPr>
                    <w:color w:val="000000"/>
                  </w:rPr>
                </w:rPrChange>
              </w:rPr>
              <w:t xml:space="preserve"> </w:t>
            </w:r>
            <w:r w:rsidRPr="00D46683">
              <w:rPr>
                <w:color w:val="666600"/>
                <w:lang w:val="en-US"/>
                <w:rPrChange w:id="2428" w:author="Валера " w:date="2017-08-07T22:43:00Z">
                  <w:rPr>
                    <w:color w:val="666600"/>
                  </w:rPr>
                </w:rPrChange>
              </w:rPr>
              <w:t>(</w:t>
            </w:r>
            <w:r w:rsidRPr="00D46683">
              <w:rPr>
                <w:color w:val="660066"/>
                <w:lang w:val="en-US"/>
                <w:rPrChange w:id="2429" w:author="Валера " w:date="2017-08-07T22:43:00Z">
                  <w:rPr>
                    <w:color w:val="660066"/>
                  </w:rPr>
                </w:rPrChange>
              </w:rPr>
              <w:t>Check</w:t>
            </w:r>
            <w:r w:rsidRPr="00D46683">
              <w:rPr>
                <w:color w:val="666600"/>
                <w:lang w:val="en-US"/>
                <w:rPrChange w:id="2430" w:author="Валера " w:date="2017-08-07T22:43:00Z">
                  <w:rPr>
                    <w:color w:val="666600"/>
                  </w:rPr>
                </w:rPrChange>
              </w:rPr>
              <w:t>(</w:t>
            </w:r>
            <w:r w:rsidRPr="00D46683">
              <w:rPr>
                <w:color w:val="000000"/>
                <w:lang w:val="en-US"/>
                <w:rPrChange w:id="2431" w:author="Валера " w:date="2017-08-07T22:43:00Z">
                  <w:rPr>
                    <w:color w:val="000000"/>
                  </w:rPr>
                </w:rPrChange>
              </w:rPr>
              <w:t>i</w:t>
            </w:r>
            <w:r w:rsidRPr="00D46683">
              <w:rPr>
                <w:color w:val="666600"/>
                <w:lang w:val="en-US"/>
                <w:rPrChange w:id="2432" w:author="Валера " w:date="2017-08-07T22:43:00Z">
                  <w:rPr>
                    <w:color w:val="666600"/>
                  </w:rPr>
                </w:rPrChange>
              </w:rPr>
              <w:t>))</w:t>
            </w:r>
            <w:r w:rsidRPr="00D46683">
              <w:rPr>
                <w:color w:val="000000"/>
                <w:lang w:val="en-US"/>
                <w:rPrChange w:id="2433" w:author="Валера " w:date="2017-08-07T22:43:00Z">
                  <w:rPr>
                    <w:color w:val="000000"/>
                  </w:rPr>
                </w:rPrChange>
              </w:rPr>
              <w:t xml:space="preserve"> </w:t>
            </w:r>
            <w:r w:rsidRPr="00D46683">
              <w:rPr>
                <w:color w:val="660066"/>
                <w:lang w:val="en-US"/>
                <w:rPrChange w:id="2434" w:author="Валера " w:date="2017-08-07T22:43:00Z">
                  <w:rPr>
                    <w:color w:val="660066"/>
                  </w:rPr>
                </w:rPrChange>
              </w:rPr>
              <w:t>Console</w:t>
            </w:r>
            <w:r w:rsidRPr="00D46683">
              <w:rPr>
                <w:color w:val="666600"/>
                <w:lang w:val="en-US"/>
                <w:rPrChange w:id="2435" w:author="Валера " w:date="2017-08-07T22:43:00Z">
                  <w:rPr>
                    <w:color w:val="666600"/>
                  </w:rPr>
                </w:rPrChange>
              </w:rPr>
              <w:t>.</w:t>
            </w:r>
            <w:r w:rsidRPr="00D46683">
              <w:rPr>
                <w:color w:val="660066"/>
                <w:lang w:val="en-US"/>
                <w:rPrChange w:id="2436" w:author="Валера " w:date="2017-08-07T22:43:00Z">
                  <w:rPr>
                    <w:color w:val="660066"/>
                  </w:rPr>
                </w:rPrChange>
              </w:rPr>
              <w:t>WriteLine</w:t>
            </w:r>
            <w:r w:rsidRPr="00D46683">
              <w:rPr>
                <w:color w:val="666600"/>
                <w:lang w:val="en-US"/>
                <w:rPrChange w:id="2437" w:author="Валера " w:date="2017-08-07T22:43:00Z">
                  <w:rPr>
                    <w:color w:val="666600"/>
                  </w:rPr>
                </w:rPrChange>
              </w:rPr>
              <w:t>(</w:t>
            </w:r>
            <w:r w:rsidRPr="00D46683">
              <w:rPr>
                <w:color w:val="000000"/>
                <w:lang w:val="en-US"/>
                <w:rPrChange w:id="2438" w:author="Валера " w:date="2017-08-07T22:43:00Z">
                  <w:rPr>
                    <w:color w:val="000000"/>
                  </w:rPr>
                </w:rPrChange>
              </w:rPr>
              <w:t>i</w:t>
            </w:r>
            <w:r w:rsidRPr="00D46683">
              <w:rPr>
                <w:color w:val="666600"/>
                <w:lang w:val="en-US"/>
                <w:rPrChange w:id="2439" w:author="Валера " w:date="2017-08-07T22:43:00Z">
                  <w:rPr>
                    <w:color w:val="666600"/>
                  </w:rPr>
                </w:rPrChange>
              </w:rPr>
              <w:t>);</w:t>
            </w:r>
          </w:p>
          <w:p w:rsidR="00D46683" w:rsidRDefault="00D46683" w:rsidP="00E92E7E">
            <w:pPr>
              <w:pStyle w:val="normal0"/>
              <w:widowControl w:val="0"/>
              <w:spacing w:before="0" w:after="0" w:line="240" w:lineRule="auto"/>
              <w:rPr>
                <w:ins w:id="2440" w:author="Валера " w:date="2017-08-10T21:45:00Z"/>
                <w:color w:val="000000"/>
                <w:lang w:val="en-US"/>
              </w:rPr>
            </w:pPr>
            <w:r w:rsidRPr="002453C5">
              <w:rPr>
                <w:color w:val="000000"/>
                <w:lang w:val="en-US"/>
                <w:rPrChange w:id="2441" w:author="Валера " w:date="2017-08-10T22:25:00Z">
                  <w:rPr>
                    <w:color w:val="000000"/>
                    <w:lang w:val="en-US"/>
                  </w:rPr>
                </w:rPrChange>
              </w:rPr>
              <w:t>}</w:t>
            </w:r>
          </w:p>
          <w:p w:rsidR="00D46683" w:rsidRDefault="00D46683" w:rsidP="00E92E7E">
            <w:pPr>
              <w:pStyle w:val="normal0"/>
              <w:widowControl w:val="0"/>
              <w:numPr>
                <w:ins w:id="2442" w:author="Валера " w:date="2017-08-10T21:45:00Z"/>
              </w:numPr>
              <w:spacing w:before="0" w:after="0" w:line="240" w:lineRule="auto"/>
              <w:rPr>
                <w:ins w:id="2443" w:author="Валера " w:date="2017-08-10T21:45:00Z"/>
                <w:color w:val="000000"/>
                <w:lang w:val="en-US"/>
              </w:rPr>
            </w:pPr>
          </w:p>
          <w:p w:rsidR="00D46683" w:rsidRPr="00D46683" w:rsidRDefault="00D46683" w:rsidP="00D92DE9">
            <w:pPr>
              <w:numPr>
                <w:ins w:id="2444" w:author="Валера " w:date="2017-08-10T21:45:00Z"/>
              </w:numPr>
              <w:autoSpaceDE w:val="0"/>
              <w:autoSpaceDN w:val="0"/>
              <w:adjustRightInd w:val="0"/>
              <w:spacing w:before="0" w:after="0" w:line="240" w:lineRule="auto"/>
              <w:rPr>
                <w:ins w:id="2445" w:author="Валера " w:date="2017-08-10T21:45:00Z"/>
                <w:rFonts w:ascii="Consolas" w:hAnsi="Consolas" w:cs="Consolas"/>
                <w:color w:val="auto"/>
                <w:sz w:val="19"/>
                <w:szCs w:val="19"/>
                <w:lang w:val="en-US"/>
                <w:rPrChange w:id="2446" w:author="Валера " w:date="2017-08-10T22:25:00Z">
                  <w:rPr>
                    <w:ins w:id="2447" w:author="Валера " w:date="2017-08-10T21:45:00Z"/>
                    <w:rFonts w:ascii="Consolas" w:hAnsi="Consolas" w:cs="Consolas"/>
                    <w:color w:val="auto"/>
                    <w:sz w:val="19"/>
                    <w:szCs w:val="19"/>
                  </w:rPr>
                </w:rPrChange>
              </w:rPr>
            </w:pPr>
            <w:ins w:id="2448" w:author="Валера " w:date="2017-08-10T21:45:00Z">
              <w:r w:rsidRPr="00D46683">
                <w:rPr>
                  <w:rFonts w:ascii="Consolas" w:hAnsi="Consolas" w:cs="Consolas"/>
                  <w:color w:val="0000FF"/>
                  <w:sz w:val="19"/>
                  <w:szCs w:val="19"/>
                  <w:lang w:val="en-US"/>
                  <w:rPrChange w:id="2449" w:author="Валера " w:date="2017-08-10T22:25:00Z">
                    <w:rPr>
                      <w:rFonts w:ascii="Consolas" w:hAnsi="Consolas" w:cs="Consolas"/>
                      <w:color w:val="0000FF"/>
                      <w:sz w:val="19"/>
                      <w:szCs w:val="19"/>
                    </w:rPr>
                  </w:rPrChange>
                </w:rPr>
                <w:t>using</w:t>
              </w:r>
              <w:r w:rsidRPr="00D46683">
                <w:rPr>
                  <w:rFonts w:ascii="Consolas" w:hAnsi="Consolas" w:cs="Consolas"/>
                  <w:color w:val="auto"/>
                  <w:sz w:val="19"/>
                  <w:szCs w:val="19"/>
                  <w:lang w:val="en-US"/>
                  <w:rPrChange w:id="2450" w:author="Валера " w:date="2017-08-10T22:25:00Z">
                    <w:rPr>
                      <w:rFonts w:ascii="Consolas" w:hAnsi="Consolas" w:cs="Consolas"/>
                      <w:color w:val="auto"/>
                      <w:sz w:val="19"/>
                      <w:szCs w:val="19"/>
                    </w:rPr>
                  </w:rPrChange>
                </w:rPr>
                <w:t xml:space="preserve"> System;</w:t>
              </w:r>
            </w:ins>
          </w:p>
          <w:p w:rsidR="00D46683" w:rsidRPr="00D46683" w:rsidRDefault="00D46683" w:rsidP="00D92DE9">
            <w:pPr>
              <w:numPr>
                <w:ins w:id="2451" w:author="Валера " w:date="2017-08-10T21:45:00Z"/>
              </w:numPr>
              <w:autoSpaceDE w:val="0"/>
              <w:autoSpaceDN w:val="0"/>
              <w:adjustRightInd w:val="0"/>
              <w:spacing w:before="0" w:after="0" w:line="240" w:lineRule="auto"/>
              <w:rPr>
                <w:ins w:id="2452" w:author="Валера " w:date="2017-08-10T21:45:00Z"/>
                <w:rFonts w:ascii="Consolas" w:hAnsi="Consolas" w:cs="Consolas"/>
                <w:color w:val="auto"/>
                <w:sz w:val="19"/>
                <w:szCs w:val="19"/>
                <w:lang w:val="en-US"/>
                <w:rPrChange w:id="2453" w:author="Валера " w:date="2017-08-10T22:25:00Z">
                  <w:rPr>
                    <w:ins w:id="2454" w:author="Валера " w:date="2017-08-10T21:45:00Z"/>
                    <w:rFonts w:ascii="Consolas" w:hAnsi="Consolas" w:cs="Consolas"/>
                    <w:color w:val="auto"/>
                    <w:sz w:val="19"/>
                    <w:szCs w:val="19"/>
                  </w:rPr>
                </w:rPrChange>
              </w:rPr>
            </w:pPr>
          </w:p>
          <w:p w:rsidR="00D46683" w:rsidRPr="00D46683" w:rsidRDefault="00D46683" w:rsidP="00D92DE9">
            <w:pPr>
              <w:numPr>
                <w:ins w:id="2455" w:author="Валера " w:date="2017-08-10T21:45:00Z"/>
              </w:numPr>
              <w:autoSpaceDE w:val="0"/>
              <w:autoSpaceDN w:val="0"/>
              <w:adjustRightInd w:val="0"/>
              <w:spacing w:before="0" w:after="0" w:line="240" w:lineRule="auto"/>
              <w:rPr>
                <w:ins w:id="2456" w:author="Валера " w:date="2017-08-10T21:45:00Z"/>
                <w:rFonts w:ascii="Consolas" w:hAnsi="Consolas" w:cs="Consolas"/>
                <w:color w:val="auto"/>
                <w:sz w:val="19"/>
                <w:szCs w:val="19"/>
                <w:lang w:val="en-US"/>
                <w:rPrChange w:id="2457" w:author="Валера " w:date="2017-08-10T22:25:00Z">
                  <w:rPr>
                    <w:ins w:id="2458" w:author="Валера " w:date="2017-08-10T21:45:00Z"/>
                    <w:rFonts w:ascii="Consolas" w:hAnsi="Consolas" w:cs="Consolas"/>
                    <w:color w:val="auto"/>
                    <w:sz w:val="19"/>
                    <w:szCs w:val="19"/>
                  </w:rPr>
                </w:rPrChange>
              </w:rPr>
            </w:pPr>
            <w:ins w:id="2459" w:author="Валера " w:date="2017-08-10T21:45:00Z">
              <w:r w:rsidRPr="00D46683">
                <w:rPr>
                  <w:rFonts w:ascii="Consolas" w:hAnsi="Consolas" w:cs="Consolas"/>
                  <w:color w:val="0000FF"/>
                  <w:sz w:val="19"/>
                  <w:szCs w:val="19"/>
                  <w:lang w:val="en-US"/>
                  <w:rPrChange w:id="2460" w:author="Валера " w:date="2017-08-10T22:25:00Z">
                    <w:rPr>
                      <w:rFonts w:ascii="Consolas" w:hAnsi="Consolas" w:cs="Consolas"/>
                      <w:color w:val="0000FF"/>
                      <w:sz w:val="19"/>
                      <w:szCs w:val="19"/>
                    </w:rPr>
                  </w:rPrChange>
                </w:rPr>
                <w:t>namespace</w:t>
              </w:r>
              <w:r w:rsidRPr="00D46683">
                <w:rPr>
                  <w:rFonts w:ascii="Consolas" w:hAnsi="Consolas" w:cs="Consolas"/>
                  <w:color w:val="auto"/>
                  <w:sz w:val="19"/>
                  <w:szCs w:val="19"/>
                  <w:lang w:val="en-US"/>
                  <w:rPrChange w:id="2461" w:author="Валера " w:date="2017-08-10T22:25:00Z">
                    <w:rPr>
                      <w:rFonts w:ascii="Consolas" w:hAnsi="Consolas" w:cs="Consolas"/>
                      <w:color w:val="auto"/>
                      <w:sz w:val="19"/>
                      <w:szCs w:val="19"/>
                    </w:rPr>
                  </w:rPrChange>
                </w:rPr>
                <w:t xml:space="preserve"> Summ10</w:t>
              </w:r>
            </w:ins>
          </w:p>
          <w:p w:rsidR="00D46683" w:rsidRPr="00D46683" w:rsidRDefault="00D46683" w:rsidP="00D92DE9">
            <w:pPr>
              <w:numPr>
                <w:ins w:id="2462" w:author="Валера " w:date="2017-08-10T21:45:00Z"/>
              </w:numPr>
              <w:autoSpaceDE w:val="0"/>
              <w:autoSpaceDN w:val="0"/>
              <w:adjustRightInd w:val="0"/>
              <w:spacing w:before="0" w:after="0" w:line="240" w:lineRule="auto"/>
              <w:rPr>
                <w:ins w:id="2463" w:author="Валера " w:date="2017-08-10T21:45:00Z"/>
                <w:rFonts w:ascii="Consolas" w:hAnsi="Consolas" w:cs="Consolas"/>
                <w:color w:val="auto"/>
                <w:sz w:val="19"/>
                <w:szCs w:val="19"/>
                <w:lang w:val="en-US"/>
                <w:rPrChange w:id="2464" w:author="Валера " w:date="2017-08-10T22:25:00Z">
                  <w:rPr>
                    <w:ins w:id="2465" w:author="Валера " w:date="2017-08-10T21:45:00Z"/>
                    <w:rFonts w:ascii="Consolas" w:hAnsi="Consolas" w:cs="Consolas"/>
                    <w:color w:val="auto"/>
                    <w:sz w:val="19"/>
                    <w:szCs w:val="19"/>
                  </w:rPr>
                </w:rPrChange>
              </w:rPr>
            </w:pPr>
            <w:ins w:id="2466" w:author="Валера " w:date="2017-08-10T21:45:00Z">
              <w:r w:rsidRPr="002453C5">
                <w:rPr>
                  <w:rFonts w:ascii="Consolas" w:hAnsi="Consolas" w:cs="Consolas"/>
                  <w:color w:val="auto"/>
                  <w:sz w:val="19"/>
                  <w:szCs w:val="19"/>
                  <w:lang w:val="en-US"/>
                  <w:rPrChange w:id="2467" w:author="Валера " w:date="2017-08-10T22:25:00Z">
                    <w:rPr>
                      <w:rFonts w:ascii="Consolas" w:hAnsi="Consolas" w:cs="Consolas"/>
                      <w:color w:val="auto"/>
                      <w:sz w:val="19"/>
                      <w:szCs w:val="19"/>
                      <w:lang w:val="en-US"/>
                    </w:rPr>
                  </w:rPrChange>
                </w:rPr>
                <w:t>{</w:t>
              </w:r>
            </w:ins>
          </w:p>
          <w:p w:rsidR="00D46683" w:rsidRPr="00D46683" w:rsidRDefault="00D46683" w:rsidP="00D92DE9">
            <w:pPr>
              <w:numPr>
                <w:ins w:id="2468" w:author="Валера " w:date="2017-08-10T21:45:00Z"/>
              </w:numPr>
              <w:autoSpaceDE w:val="0"/>
              <w:autoSpaceDN w:val="0"/>
              <w:adjustRightInd w:val="0"/>
              <w:spacing w:before="0" w:after="0" w:line="240" w:lineRule="auto"/>
              <w:rPr>
                <w:ins w:id="2469" w:author="Валера " w:date="2017-08-10T21:45:00Z"/>
                <w:rFonts w:ascii="Consolas" w:hAnsi="Consolas" w:cs="Consolas"/>
                <w:color w:val="auto"/>
                <w:sz w:val="19"/>
                <w:szCs w:val="19"/>
                <w:lang w:val="en-US"/>
                <w:rPrChange w:id="2470" w:author="Валера " w:date="2017-08-10T22:25:00Z">
                  <w:rPr>
                    <w:ins w:id="2471" w:author="Валера " w:date="2017-08-10T21:45:00Z"/>
                    <w:rFonts w:ascii="Consolas" w:hAnsi="Consolas" w:cs="Consolas"/>
                    <w:color w:val="auto"/>
                    <w:sz w:val="19"/>
                    <w:szCs w:val="19"/>
                  </w:rPr>
                </w:rPrChange>
              </w:rPr>
            </w:pPr>
            <w:ins w:id="2472" w:author="Валера " w:date="2017-08-10T21:45:00Z">
              <w:r w:rsidRPr="00D46683">
                <w:rPr>
                  <w:rFonts w:ascii="Consolas" w:hAnsi="Consolas" w:cs="Consolas"/>
                  <w:color w:val="auto"/>
                  <w:sz w:val="19"/>
                  <w:szCs w:val="19"/>
                  <w:lang w:val="en-US"/>
                  <w:rPrChange w:id="2473"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474" w:author="Валера " w:date="2017-08-10T22:25:00Z">
                    <w:rPr>
                      <w:rFonts w:ascii="Consolas" w:hAnsi="Consolas" w:cs="Consolas"/>
                      <w:color w:val="0000FF"/>
                      <w:sz w:val="19"/>
                      <w:szCs w:val="19"/>
                    </w:rPr>
                  </w:rPrChange>
                </w:rPr>
                <w:t>class</w:t>
              </w:r>
              <w:r w:rsidRPr="00D46683">
                <w:rPr>
                  <w:rFonts w:ascii="Consolas" w:hAnsi="Consolas" w:cs="Consolas"/>
                  <w:color w:val="auto"/>
                  <w:sz w:val="19"/>
                  <w:szCs w:val="19"/>
                  <w:lang w:val="en-US"/>
                  <w:rPrChange w:id="2475" w:author="Валера " w:date="2017-08-10T22:2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2476" w:author="Валера " w:date="2017-08-10T22:25:00Z">
                    <w:rPr>
                      <w:rFonts w:ascii="Consolas" w:hAnsi="Consolas" w:cs="Consolas"/>
                      <w:color w:val="2B91AF"/>
                      <w:sz w:val="19"/>
                      <w:szCs w:val="19"/>
                    </w:rPr>
                  </w:rPrChange>
                </w:rPr>
                <w:t>Program</w:t>
              </w:r>
            </w:ins>
          </w:p>
          <w:p w:rsidR="00D46683" w:rsidRPr="00D46683" w:rsidRDefault="00D46683" w:rsidP="00D92DE9">
            <w:pPr>
              <w:numPr>
                <w:ins w:id="2477" w:author="Валера " w:date="2017-08-10T21:45:00Z"/>
              </w:numPr>
              <w:autoSpaceDE w:val="0"/>
              <w:autoSpaceDN w:val="0"/>
              <w:adjustRightInd w:val="0"/>
              <w:spacing w:before="0" w:after="0" w:line="240" w:lineRule="auto"/>
              <w:rPr>
                <w:ins w:id="2478" w:author="Валера " w:date="2017-08-10T21:45:00Z"/>
                <w:rFonts w:ascii="Consolas" w:hAnsi="Consolas" w:cs="Consolas"/>
                <w:color w:val="auto"/>
                <w:sz w:val="19"/>
                <w:szCs w:val="19"/>
                <w:lang w:val="en-US"/>
                <w:rPrChange w:id="2479" w:author="Валера " w:date="2017-08-10T22:25:00Z">
                  <w:rPr>
                    <w:ins w:id="2480" w:author="Валера " w:date="2017-08-10T21:45:00Z"/>
                    <w:rFonts w:ascii="Consolas" w:hAnsi="Consolas" w:cs="Consolas"/>
                    <w:color w:val="auto"/>
                    <w:sz w:val="19"/>
                    <w:szCs w:val="19"/>
                  </w:rPr>
                </w:rPrChange>
              </w:rPr>
            </w:pPr>
            <w:ins w:id="2481" w:author="Валера " w:date="2017-08-10T21:45:00Z">
              <w:r w:rsidRPr="00D46683">
                <w:rPr>
                  <w:rFonts w:ascii="Consolas" w:hAnsi="Consolas" w:cs="Consolas"/>
                  <w:color w:val="auto"/>
                  <w:sz w:val="19"/>
                  <w:szCs w:val="19"/>
                  <w:lang w:val="en-US"/>
                  <w:rPrChange w:id="2482" w:author="Валера " w:date="2017-08-10T22:25:00Z">
                    <w:rPr>
                      <w:rFonts w:ascii="Consolas" w:hAnsi="Consolas" w:cs="Consolas"/>
                      <w:color w:val="auto"/>
                      <w:sz w:val="19"/>
                      <w:szCs w:val="19"/>
                    </w:rPr>
                  </w:rPrChange>
                </w:rPr>
                <w:t xml:space="preserve">    </w:t>
              </w:r>
              <w:r w:rsidRPr="002453C5">
                <w:rPr>
                  <w:rFonts w:ascii="Consolas" w:hAnsi="Consolas" w:cs="Consolas"/>
                  <w:color w:val="auto"/>
                  <w:sz w:val="19"/>
                  <w:szCs w:val="19"/>
                  <w:lang w:val="en-US"/>
                  <w:rPrChange w:id="2483" w:author="Валера " w:date="2017-08-10T22:25:00Z">
                    <w:rPr>
                      <w:rFonts w:ascii="Consolas" w:hAnsi="Consolas" w:cs="Consolas"/>
                      <w:color w:val="auto"/>
                      <w:sz w:val="19"/>
                      <w:szCs w:val="19"/>
                      <w:lang w:val="en-US"/>
                    </w:rPr>
                  </w:rPrChange>
                </w:rPr>
                <w:t>{</w:t>
              </w:r>
            </w:ins>
          </w:p>
          <w:p w:rsidR="00D46683" w:rsidRPr="00D46683" w:rsidRDefault="00D46683" w:rsidP="00D92DE9">
            <w:pPr>
              <w:numPr>
                <w:ins w:id="2484" w:author="Валера " w:date="2017-08-10T21:45:00Z"/>
              </w:numPr>
              <w:autoSpaceDE w:val="0"/>
              <w:autoSpaceDN w:val="0"/>
              <w:adjustRightInd w:val="0"/>
              <w:spacing w:before="0" w:after="0" w:line="240" w:lineRule="auto"/>
              <w:rPr>
                <w:ins w:id="2485" w:author="Валера " w:date="2017-08-10T21:45:00Z"/>
                <w:rFonts w:ascii="Consolas" w:hAnsi="Consolas" w:cs="Consolas"/>
                <w:color w:val="auto"/>
                <w:sz w:val="19"/>
                <w:szCs w:val="19"/>
                <w:lang w:val="en-US"/>
                <w:rPrChange w:id="2486" w:author="Валера " w:date="2017-08-10T22:25:00Z">
                  <w:rPr>
                    <w:ins w:id="2487" w:author="Валера " w:date="2017-08-10T21:45:00Z"/>
                    <w:rFonts w:ascii="Consolas" w:hAnsi="Consolas" w:cs="Consolas"/>
                    <w:color w:val="auto"/>
                    <w:sz w:val="19"/>
                    <w:szCs w:val="19"/>
                  </w:rPr>
                </w:rPrChange>
              </w:rPr>
            </w:pPr>
            <w:ins w:id="2488" w:author="Валера " w:date="2017-08-10T21:45:00Z">
              <w:r w:rsidRPr="00D46683">
                <w:rPr>
                  <w:rFonts w:ascii="Consolas" w:hAnsi="Consolas" w:cs="Consolas"/>
                  <w:color w:val="auto"/>
                  <w:sz w:val="19"/>
                  <w:szCs w:val="19"/>
                  <w:lang w:val="en-US"/>
                  <w:rPrChange w:id="2489"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490" w:author="Валера " w:date="2017-08-10T22:25:00Z">
                    <w:rPr>
                      <w:rFonts w:ascii="Consolas" w:hAnsi="Consolas" w:cs="Consolas"/>
                      <w:color w:val="0000FF"/>
                      <w:sz w:val="19"/>
                      <w:szCs w:val="19"/>
                    </w:rPr>
                  </w:rPrChange>
                </w:rPr>
                <w:t>static</w:t>
              </w:r>
              <w:r w:rsidRPr="00D46683">
                <w:rPr>
                  <w:rFonts w:ascii="Consolas" w:hAnsi="Consolas" w:cs="Consolas"/>
                  <w:color w:val="auto"/>
                  <w:sz w:val="19"/>
                  <w:szCs w:val="19"/>
                  <w:lang w:val="en-US"/>
                  <w:rPrChange w:id="2491"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492" w:author="Валера " w:date="2017-08-10T22:25:00Z">
                    <w:rPr>
                      <w:rFonts w:ascii="Consolas" w:hAnsi="Consolas" w:cs="Consolas"/>
                      <w:color w:val="0000FF"/>
                      <w:sz w:val="19"/>
                      <w:szCs w:val="19"/>
                    </w:rPr>
                  </w:rPrChange>
                </w:rPr>
                <w:t>bool</w:t>
              </w:r>
              <w:r w:rsidRPr="00D46683">
                <w:rPr>
                  <w:rFonts w:ascii="Consolas" w:hAnsi="Consolas" w:cs="Consolas"/>
                  <w:color w:val="auto"/>
                  <w:sz w:val="19"/>
                  <w:szCs w:val="19"/>
                  <w:lang w:val="en-US"/>
                  <w:rPrChange w:id="2493" w:author="Валера " w:date="2017-08-10T22:25:00Z">
                    <w:rPr>
                      <w:rFonts w:ascii="Consolas" w:hAnsi="Consolas" w:cs="Consolas"/>
                      <w:color w:val="auto"/>
                      <w:sz w:val="19"/>
                      <w:szCs w:val="19"/>
                    </w:rPr>
                  </w:rPrChange>
                </w:rPr>
                <w:t xml:space="preserve"> Check(</w:t>
              </w:r>
              <w:r w:rsidRPr="00D46683">
                <w:rPr>
                  <w:rFonts w:ascii="Consolas" w:hAnsi="Consolas" w:cs="Consolas"/>
                  <w:color w:val="0000FF"/>
                  <w:sz w:val="19"/>
                  <w:szCs w:val="19"/>
                  <w:lang w:val="en-US"/>
                  <w:rPrChange w:id="2494" w:author="Валера " w:date="2017-08-10T22:25:00Z">
                    <w:rPr>
                      <w:rFonts w:ascii="Consolas" w:hAnsi="Consolas" w:cs="Consolas"/>
                      <w:color w:val="0000FF"/>
                      <w:sz w:val="19"/>
                      <w:szCs w:val="19"/>
                    </w:rPr>
                  </w:rPrChange>
                </w:rPr>
                <w:t>int</w:t>
              </w:r>
              <w:r w:rsidRPr="00D46683">
                <w:rPr>
                  <w:rFonts w:ascii="Consolas" w:hAnsi="Consolas" w:cs="Consolas"/>
                  <w:color w:val="auto"/>
                  <w:sz w:val="19"/>
                  <w:szCs w:val="19"/>
                  <w:lang w:val="en-US"/>
                  <w:rPrChange w:id="2495" w:author="Валера " w:date="2017-08-10T22:25:00Z">
                    <w:rPr>
                      <w:rFonts w:ascii="Consolas" w:hAnsi="Consolas" w:cs="Consolas"/>
                      <w:color w:val="auto"/>
                      <w:sz w:val="19"/>
                      <w:szCs w:val="19"/>
                    </w:rPr>
                  </w:rPrChange>
                </w:rPr>
                <w:t xml:space="preserve"> a)</w:t>
              </w:r>
            </w:ins>
          </w:p>
          <w:p w:rsidR="00D46683" w:rsidRPr="00D46683" w:rsidRDefault="00D46683" w:rsidP="00D92DE9">
            <w:pPr>
              <w:numPr>
                <w:ins w:id="2496" w:author="Валера " w:date="2017-08-10T21:45:00Z"/>
              </w:numPr>
              <w:autoSpaceDE w:val="0"/>
              <w:autoSpaceDN w:val="0"/>
              <w:adjustRightInd w:val="0"/>
              <w:spacing w:before="0" w:after="0" w:line="240" w:lineRule="auto"/>
              <w:rPr>
                <w:ins w:id="2497" w:author="Валера " w:date="2017-08-10T21:45:00Z"/>
                <w:rFonts w:ascii="Consolas" w:hAnsi="Consolas" w:cs="Consolas"/>
                <w:color w:val="auto"/>
                <w:sz w:val="19"/>
                <w:szCs w:val="19"/>
                <w:lang w:val="en-US"/>
                <w:rPrChange w:id="2498" w:author="Валера " w:date="2017-08-10T22:25:00Z">
                  <w:rPr>
                    <w:ins w:id="2499" w:author="Валера " w:date="2017-08-10T21:45:00Z"/>
                    <w:rFonts w:ascii="Consolas" w:hAnsi="Consolas" w:cs="Consolas"/>
                    <w:color w:val="auto"/>
                    <w:sz w:val="19"/>
                    <w:szCs w:val="19"/>
                  </w:rPr>
                </w:rPrChange>
              </w:rPr>
            </w:pPr>
            <w:ins w:id="2500" w:author="Валера " w:date="2017-08-10T21:45:00Z">
              <w:r w:rsidRPr="00D46683">
                <w:rPr>
                  <w:rFonts w:ascii="Consolas" w:hAnsi="Consolas" w:cs="Consolas"/>
                  <w:color w:val="auto"/>
                  <w:sz w:val="19"/>
                  <w:szCs w:val="19"/>
                  <w:lang w:val="en-US"/>
                  <w:rPrChange w:id="2501" w:author="Валера " w:date="2017-08-10T22:25:00Z">
                    <w:rPr>
                      <w:rFonts w:ascii="Consolas" w:hAnsi="Consolas" w:cs="Consolas"/>
                      <w:color w:val="auto"/>
                      <w:sz w:val="19"/>
                      <w:szCs w:val="19"/>
                    </w:rPr>
                  </w:rPrChange>
                </w:rPr>
                <w:t xml:space="preserve">        </w:t>
              </w:r>
              <w:r w:rsidRPr="002453C5">
                <w:rPr>
                  <w:rFonts w:ascii="Consolas" w:hAnsi="Consolas" w:cs="Consolas"/>
                  <w:color w:val="auto"/>
                  <w:sz w:val="19"/>
                  <w:szCs w:val="19"/>
                  <w:lang w:val="en-US"/>
                  <w:rPrChange w:id="2502" w:author="Валера " w:date="2017-08-10T22:25:00Z">
                    <w:rPr>
                      <w:rFonts w:ascii="Consolas" w:hAnsi="Consolas" w:cs="Consolas"/>
                      <w:color w:val="auto"/>
                      <w:sz w:val="19"/>
                      <w:szCs w:val="19"/>
                      <w:lang w:val="en-US"/>
                    </w:rPr>
                  </w:rPrChange>
                </w:rPr>
                <w:t>{</w:t>
              </w:r>
            </w:ins>
          </w:p>
          <w:p w:rsidR="00D46683" w:rsidRPr="00D46683" w:rsidRDefault="00D46683" w:rsidP="00D92DE9">
            <w:pPr>
              <w:numPr>
                <w:ins w:id="2503" w:author="Валера " w:date="2017-08-10T21:45:00Z"/>
              </w:numPr>
              <w:autoSpaceDE w:val="0"/>
              <w:autoSpaceDN w:val="0"/>
              <w:adjustRightInd w:val="0"/>
              <w:spacing w:before="0" w:after="0" w:line="240" w:lineRule="auto"/>
              <w:rPr>
                <w:ins w:id="2504" w:author="Валера " w:date="2017-08-10T21:45:00Z"/>
                <w:rFonts w:ascii="Consolas" w:hAnsi="Consolas" w:cs="Consolas"/>
                <w:color w:val="auto"/>
                <w:sz w:val="19"/>
                <w:szCs w:val="19"/>
                <w:lang w:val="en-US"/>
                <w:rPrChange w:id="2505" w:author="Валера " w:date="2017-08-10T22:25:00Z">
                  <w:rPr>
                    <w:ins w:id="2506" w:author="Валера " w:date="2017-08-10T21:45:00Z"/>
                    <w:rFonts w:ascii="Consolas" w:hAnsi="Consolas" w:cs="Consolas"/>
                    <w:color w:val="auto"/>
                    <w:sz w:val="19"/>
                    <w:szCs w:val="19"/>
                  </w:rPr>
                </w:rPrChange>
              </w:rPr>
            </w:pPr>
            <w:ins w:id="2507" w:author="Валера " w:date="2017-08-10T21:45:00Z">
              <w:r w:rsidRPr="00D46683">
                <w:rPr>
                  <w:rFonts w:ascii="Consolas" w:hAnsi="Consolas" w:cs="Consolas"/>
                  <w:color w:val="auto"/>
                  <w:sz w:val="19"/>
                  <w:szCs w:val="19"/>
                  <w:lang w:val="en-US"/>
                  <w:rPrChange w:id="2508"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509" w:author="Валера " w:date="2017-08-10T22:25:00Z">
                    <w:rPr>
                      <w:rFonts w:ascii="Consolas" w:hAnsi="Consolas" w:cs="Consolas"/>
                      <w:color w:val="0000FF"/>
                      <w:sz w:val="19"/>
                      <w:szCs w:val="19"/>
                    </w:rPr>
                  </w:rPrChange>
                </w:rPr>
                <w:t>if</w:t>
              </w:r>
              <w:r w:rsidRPr="00D46683">
                <w:rPr>
                  <w:rFonts w:ascii="Consolas" w:hAnsi="Consolas" w:cs="Consolas"/>
                  <w:color w:val="auto"/>
                  <w:sz w:val="19"/>
                  <w:szCs w:val="19"/>
                  <w:lang w:val="en-US"/>
                  <w:rPrChange w:id="2510" w:author="Валера " w:date="2017-08-10T22:25:00Z">
                    <w:rPr>
                      <w:rFonts w:ascii="Consolas" w:hAnsi="Consolas" w:cs="Consolas"/>
                      <w:color w:val="auto"/>
                      <w:sz w:val="19"/>
                      <w:szCs w:val="19"/>
                    </w:rPr>
                  </w:rPrChange>
                </w:rPr>
                <w:t xml:space="preserve"> ((a % 10 + a / 10 % 10 == 10)) </w:t>
              </w:r>
              <w:r w:rsidRPr="00D46683">
                <w:rPr>
                  <w:rFonts w:ascii="Consolas" w:hAnsi="Consolas" w:cs="Consolas"/>
                  <w:color w:val="0000FF"/>
                  <w:sz w:val="19"/>
                  <w:szCs w:val="19"/>
                  <w:lang w:val="en-US"/>
                  <w:rPrChange w:id="2511" w:author="Валера " w:date="2017-08-10T22:25:00Z">
                    <w:rPr>
                      <w:rFonts w:ascii="Consolas" w:hAnsi="Consolas" w:cs="Consolas"/>
                      <w:color w:val="0000FF"/>
                      <w:sz w:val="19"/>
                      <w:szCs w:val="19"/>
                    </w:rPr>
                  </w:rPrChange>
                </w:rPr>
                <w:t>return</w:t>
              </w:r>
              <w:r w:rsidRPr="00D46683">
                <w:rPr>
                  <w:rFonts w:ascii="Consolas" w:hAnsi="Consolas" w:cs="Consolas"/>
                  <w:color w:val="auto"/>
                  <w:sz w:val="19"/>
                  <w:szCs w:val="19"/>
                  <w:lang w:val="en-US"/>
                  <w:rPrChange w:id="2512"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513" w:author="Валера " w:date="2017-08-10T22:25:00Z">
                    <w:rPr>
                      <w:rFonts w:ascii="Consolas" w:hAnsi="Consolas" w:cs="Consolas"/>
                      <w:color w:val="0000FF"/>
                      <w:sz w:val="19"/>
                      <w:szCs w:val="19"/>
                    </w:rPr>
                  </w:rPrChange>
                </w:rPr>
                <w:t>true</w:t>
              </w:r>
              <w:r w:rsidRPr="00D46683">
                <w:rPr>
                  <w:rFonts w:ascii="Consolas" w:hAnsi="Consolas" w:cs="Consolas"/>
                  <w:color w:val="auto"/>
                  <w:sz w:val="19"/>
                  <w:szCs w:val="19"/>
                  <w:lang w:val="en-US"/>
                  <w:rPrChange w:id="2514"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515" w:author="Валера " w:date="2017-08-10T22:25:00Z">
                    <w:rPr>
                      <w:rFonts w:ascii="Consolas" w:hAnsi="Consolas" w:cs="Consolas"/>
                      <w:color w:val="0000FF"/>
                      <w:sz w:val="19"/>
                      <w:szCs w:val="19"/>
                    </w:rPr>
                  </w:rPrChange>
                </w:rPr>
                <w:t>else</w:t>
              </w:r>
              <w:r w:rsidRPr="00D46683">
                <w:rPr>
                  <w:rFonts w:ascii="Consolas" w:hAnsi="Consolas" w:cs="Consolas"/>
                  <w:color w:val="auto"/>
                  <w:sz w:val="19"/>
                  <w:szCs w:val="19"/>
                  <w:lang w:val="en-US"/>
                  <w:rPrChange w:id="2516"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517" w:author="Валера " w:date="2017-08-10T22:25:00Z">
                    <w:rPr>
                      <w:rFonts w:ascii="Consolas" w:hAnsi="Consolas" w:cs="Consolas"/>
                      <w:color w:val="0000FF"/>
                      <w:sz w:val="19"/>
                      <w:szCs w:val="19"/>
                    </w:rPr>
                  </w:rPrChange>
                </w:rPr>
                <w:t>return</w:t>
              </w:r>
              <w:r w:rsidRPr="00D46683">
                <w:rPr>
                  <w:rFonts w:ascii="Consolas" w:hAnsi="Consolas" w:cs="Consolas"/>
                  <w:color w:val="auto"/>
                  <w:sz w:val="19"/>
                  <w:szCs w:val="19"/>
                  <w:lang w:val="en-US"/>
                  <w:rPrChange w:id="2518"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519" w:author="Валера " w:date="2017-08-10T22:25:00Z">
                    <w:rPr>
                      <w:rFonts w:ascii="Consolas" w:hAnsi="Consolas" w:cs="Consolas"/>
                      <w:color w:val="0000FF"/>
                      <w:sz w:val="19"/>
                      <w:szCs w:val="19"/>
                    </w:rPr>
                  </w:rPrChange>
                </w:rPr>
                <w:t>false</w:t>
              </w:r>
              <w:r w:rsidRPr="00D46683">
                <w:rPr>
                  <w:rFonts w:ascii="Consolas" w:hAnsi="Consolas" w:cs="Consolas"/>
                  <w:color w:val="auto"/>
                  <w:sz w:val="19"/>
                  <w:szCs w:val="19"/>
                  <w:lang w:val="en-US"/>
                  <w:rPrChange w:id="2520" w:author="Валера " w:date="2017-08-10T22:25:00Z">
                    <w:rPr>
                      <w:rFonts w:ascii="Consolas" w:hAnsi="Consolas" w:cs="Consolas"/>
                      <w:color w:val="auto"/>
                      <w:sz w:val="19"/>
                      <w:szCs w:val="19"/>
                    </w:rPr>
                  </w:rPrChange>
                </w:rPr>
                <w:t>;</w:t>
              </w:r>
            </w:ins>
          </w:p>
          <w:p w:rsidR="00D46683" w:rsidRPr="00D46683" w:rsidRDefault="00D46683" w:rsidP="00D92DE9">
            <w:pPr>
              <w:numPr>
                <w:ins w:id="2521" w:author="Валера " w:date="2017-08-10T21:45:00Z"/>
              </w:numPr>
              <w:autoSpaceDE w:val="0"/>
              <w:autoSpaceDN w:val="0"/>
              <w:adjustRightInd w:val="0"/>
              <w:spacing w:before="0" w:after="0" w:line="240" w:lineRule="auto"/>
              <w:rPr>
                <w:ins w:id="2522" w:author="Валера " w:date="2017-08-10T21:45:00Z"/>
                <w:rFonts w:ascii="Consolas" w:hAnsi="Consolas" w:cs="Consolas"/>
                <w:color w:val="auto"/>
                <w:sz w:val="19"/>
                <w:szCs w:val="19"/>
                <w:lang w:val="en-US"/>
                <w:rPrChange w:id="2523" w:author="Валера " w:date="2017-08-10T22:25:00Z">
                  <w:rPr>
                    <w:ins w:id="2524" w:author="Валера " w:date="2017-08-10T21:45:00Z"/>
                    <w:rFonts w:ascii="Consolas" w:hAnsi="Consolas" w:cs="Consolas"/>
                    <w:color w:val="auto"/>
                    <w:sz w:val="19"/>
                    <w:szCs w:val="19"/>
                  </w:rPr>
                </w:rPrChange>
              </w:rPr>
            </w:pPr>
            <w:ins w:id="2525" w:author="Валера " w:date="2017-08-10T21:45:00Z">
              <w:r w:rsidRPr="00D46683">
                <w:rPr>
                  <w:rFonts w:ascii="Consolas" w:hAnsi="Consolas" w:cs="Consolas"/>
                  <w:color w:val="auto"/>
                  <w:sz w:val="19"/>
                  <w:szCs w:val="19"/>
                  <w:lang w:val="en-US"/>
                  <w:rPrChange w:id="2526" w:author="Валера " w:date="2017-08-10T22:25:00Z">
                    <w:rPr>
                      <w:rFonts w:ascii="Consolas" w:hAnsi="Consolas" w:cs="Consolas"/>
                      <w:color w:val="auto"/>
                      <w:sz w:val="19"/>
                      <w:szCs w:val="19"/>
                    </w:rPr>
                  </w:rPrChange>
                </w:rPr>
                <w:t xml:space="preserve">        </w:t>
              </w:r>
              <w:r w:rsidRPr="002453C5">
                <w:rPr>
                  <w:rFonts w:ascii="Consolas" w:hAnsi="Consolas" w:cs="Consolas"/>
                  <w:color w:val="auto"/>
                  <w:sz w:val="19"/>
                  <w:szCs w:val="19"/>
                  <w:lang w:val="en-US"/>
                  <w:rPrChange w:id="2527" w:author="Валера " w:date="2017-08-10T22:25:00Z">
                    <w:rPr>
                      <w:rFonts w:ascii="Consolas" w:hAnsi="Consolas" w:cs="Consolas"/>
                      <w:color w:val="auto"/>
                      <w:sz w:val="19"/>
                      <w:szCs w:val="19"/>
                      <w:lang w:val="en-US"/>
                    </w:rPr>
                  </w:rPrChange>
                </w:rPr>
                <w:t>}</w:t>
              </w:r>
            </w:ins>
          </w:p>
          <w:p w:rsidR="00D46683" w:rsidRPr="00D46683" w:rsidRDefault="00D46683" w:rsidP="00D92DE9">
            <w:pPr>
              <w:numPr>
                <w:ins w:id="2528" w:author="Валера " w:date="2017-08-10T21:45:00Z"/>
              </w:numPr>
              <w:autoSpaceDE w:val="0"/>
              <w:autoSpaceDN w:val="0"/>
              <w:adjustRightInd w:val="0"/>
              <w:spacing w:before="0" w:after="0" w:line="240" w:lineRule="auto"/>
              <w:rPr>
                <w:ins w:id="2529" w:author="Валера " w:date="2017-08-10T21:45:00Z"/>
                <w:rFonts w:ascii="Consolas" w:hAnsi="Consolas" w:cs="Consolas"/>
                <w:color w:val="auto"/>
                <w:sz w:val="19"/>
                <w:szCs w:val="19"/>
                <w:lang w:val="en-US"/>
                <w:rPrChange w:id="2530" w:author="Валера " w:date="2017-08-10T22:25:00Z">
                  <w:rPr>
                    <w:ins w:id="2531" w:author="Валера " w:date="2017-08-10T21:45:00Z"/>
                    <w:rFonts w:ascii="Consolas" w:hAnsi="Consolas" w:cs="Consolas"/>
                    <w:color w:val="auto"/>
                    <w:sz w:val="19"/>
                    <w:szCs w:val="19"/>
                  </w:rPr>
                </w:rPrChange>
              </w:rPr>
            </w:pPr>
          </w:p>
          <w:p w:rsidR="00D46683" w:rsidRPr="00D46683" w:rsidRDefault="00D46683" w:rsidP="00D92DE9">
            <w:pPr>
              <w:numPr>
                <w:ins w:id="2532" w:author="Валера " w:date="2017-08-10T21:45:00Z"/>
              </w:numPr>
              <w:autoSpaceDE w:val="0"/>
              <w:autoSpaceDN w:val="0"/>
              <w:adjustRightInd w:val="0"/>
              <w:spacing w:before="0" w:after="0" w:line="240" w:lineRule="auto"/>
              <w:rPr>
                <w:ins w:id="2533" w:author="Валера " w:date="2017-08-10T21:45:00Z"/>
                <w:rFonts w:ascii="Consolas" w:hAnsi="Consolas" w:cs="Consolas"/>
                <w:color w:val="auto"/>
                <w:sz w:val="19"/>
                <w:szCs w:val="19"/>
                <w:lang w:val="en-US"/>
                <w:rPrChange w:id="2534" w:author="Валера " w:date="2017-08-10T22:25:00Z">
                  <w:rPr>
                    <w:ins w:id="2535" w:author="Валера " w:date="2017-08-10T21:45:00Z"/>
                    <w:rFonts w:ascii="Consolas" w:hAnsi="Consolas" w:cs="Consolas"/>
                    <w:color w:val="auto"/>
                    <w:sz w:val="19"/>
                    <w:szCs w:val="19"/>
                  </w:rPr>
                </w:rPrChange>
              </w:rPr>
            </w:pPr>
            <w:ins w:id="2536" w:author="Валера " w:date="2017-08-10T21:45:00Z">
              <w:r w:rsidRPr="00D46683">
                <w:rPr>
                  <w:rFonts w:ascii="Consolas" w:hAnsi="Consolas" w:cs="Consolas"/>
                  <w:color w:val="auto"/>
                  <w:sz w:val="19"/>
                  <w:szCs w:val="19"/>
                  <w:lang w:val="en-US"/>
                  <w:rPrChange w:id="2537"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538" w:author="Валера " w:date="2017-08-10T22:25:00Z">
                    <w:rPr>
                      <w:rFonts w:ascii="Consolas" w:hAnsi="Consolas" w:cs="Consolas"/>
                      <w:color w:val="0000FF"/>
                      <w:sz w:val="19"/>
                      <w:szCs w:val="19"/>
                    </w:rPr>
                  </w:rPrChange>
                </w:rPr>
                <w:t>static</w:t>
              </w:r>
              <w:r w:rsidRPr="00D46683">
                <w:rPr>
                  <w:rFonts w:ascii="Consolas" w:hAnsi="Consolas" w:cs="Consolas"/>
                  <w:color w:val="auto"/>
                  <w:sz w:val="19"/>
                  <w:szCs w:val="19"/>
                  <w:lang w:val="en-US"/>
                  <w:rPrChange w:id="2539"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540" w:author="Валера " w:date="2017-08-10T22:25:00Z">
                    <w:rPr>
                      <w:rFonts w:ascii="Consolas" w:hAnsi="Consolas" w:cs="Consolas"/>
                      <w:color w:val="0000FF"/>
                      <w:sz w:val="19"/>
                      <w:szCs w:val="19"/>
                    </w:rPr>
                  </w:rPrChange>
                </w:rPr>
                <w:t>void</w:t>
              </w:r>
              <w:r w:rsidRPr="00D46683">
                <w:rPr>
                  <w:rFonts w:ascii="Consolas" w:hAnsi="Consolas" w:cs="Consolas"/>
                  <w:color w:val="auto"/>
                  <w:sz w:val="19"/>
                  <w:szCs w:val="19"/>
                  <w:lang w:val="en-US"/>
                  <w:rPrChange w:id="2541" w:author="Валера " w:date="2017-08-10T22:25:00Z">
                    <w:rPr>
                      <w:rFonts w:ascii="Consolas" w:hAnsi="Consolas" w:cs="Consolas"/>
                      <w:color w:val="auto"/>
                      <w:sz w:val="19"/>
                      <w:szCs w:val="19"/>
                    </w:rPr>
                  </w:rPrChange>
                </w:rPr>
                <w:t xml:space="preserve"> Main(</w:t>
              </w:r>
              <w:r w:rsidRPr="00D46683">
                <w:rPr>
                  <w:rFonts w:ascii="Consolas" w:hAnsi="Consolas" w:cs="Consolas"/>
                  <w:color w:val="0000FF"/>
                  <w:sz w:val="19"/>
                  <w:szCs w:val="19"/>
                  <w:lang w:val="en-US"/>
                  <w:rPrChange w:id="2542" w:author="Валера " w:date="2017-08-10T22:25:00Z">
                    <w:rPr>
                      <w:rFonts w:ascii="Consolas" w:hAnsi="Consolas" w:cs="Consolas"/>
                      <w:color w:val="0000FF"/>
                      <w:sz w:val="19"/>
                      <w:szCs w:val="19"/>
                    </w:rPr>
                  </w:rPrChange>
                </w:rPr>
                <w:t>string</w:t>
              </w:r>
              <w:r w:rsidRPr="00D46683">
                <w:rPr>
                  <w:rFonts w:ascii="Consolas" w:hAnsi="Consolas" w:cs="Consolas"/>
                  <w:color w:val="auto"/>
                  <w:sz w:val="19"/>
                  <w:szCs w:val="19"/>
                  <w:lang w:val="en-US"/>
                  <w:rPrChange w:id="2543" w:author="Валера " w:date="2017-08-10T22:25:00Z">
                    <w:rPr>
                      <w:rFonts w:ascii="Consolas" w:hAnsi="Consolas" w:cs="Consolas"/>
                      <w:color w:val="auto"/>
                      <w:sz w:val="19"/>
                      <w:szCs w:val="19"/>
                    </w:rPr>
                  </w:rPrChange>
                </w:rPr>
                <w:t>[] args)</w:t>
              </w:r>
            </w:ins>
          </w:p>
          <w:p w:rsidR="00D46683" w:rsidRPr="00D46683" w:rsidRDefault="00D46683" w:rsidP="00D92DE9">
            <w:pPr>
              <w:numPr>
                <w:ins w:id="2544" w:author="Валера " w:date="2017-08-10T21:45:00Z"/>
              </w:numPr>
              <w:autoSpaceDE w:val="0"/>
              <w:autoSpaceDN w:val="0"/>
              <w:adjustRightInd w:val="0"/>
              <w:spacing w:before="0" w:after="0" w:line="240" w:lineRule="auto"/>
              <w:rPr>
                <w:ins w:id="2545" w:author="Валера " w:date="2017-08-10T21:45:00Z"/>
                <w:rFonts w:ascii="Consolas" w:hAnsi="Consolas" w:cs="Consolas"/>
                <w:color w:val="auto"/>
                <w:sz w:val="19"/>
                <w:szCs w:val="19"/>
                <w:lang w:val="en-US"/>
                <w:rPrChange w:id="2546" w:author="Валера " w:date="2017-08-10T22:25:00Z">
                  <w:rPr>
                    <w:ins w:id="2547" w:author="Валера " w:date="2017-08-10T21:45:00Z"/>
                    <w:rFonts w:ascii="Consolas" w:hAnsi="Consolas" w:cs="Consolas"/>
                    <w:color w:val="auto"/>
                    <w:sz w:val="19"/>
                    <w:szCs w:val="19"/>
                  </w:rPr>
                </w:rPrChange>
              </w:rPr>
            </w:pPr>
            <w:ins w:id="2548" w:author="Валера " w:date="2017-08-10T21:45:00Z">
              <w:r w:rsidRPr="00D46683">
                <w:rPr>
                  <w:rFonts w:ascii="Consolas" w:hAnsi="Consolas" w:cs="Consolas"/>
                  <w:color w:val="auto"/>
                  <w:sz w:val="19"/>
                  <w:szCs w:val="19"/>
                  <w:lang w:val="en-US"/>
                  <w:rPrChange w:id="2549" w:author="Валера " w:date="2017-08-10T22:25:00Z">
                    <w:rPr>
                      <w:rFonts w:ascii="Consolas" w:hAnsi="Consolas" w:cs="Consolas"/>
                      <w:color w:val="auto"/>
                      <w:sz w:val="19"/>
                      <w:szCs w:val="19"/>
                    </w:rPr>
                  </w:rPrChange>
                </w:rPr>
                <w:t xml:space="preserve">        </w:t>
              </w:r>
              <w:r w:rsidRPr="002453C5">
                <w:rPr>
                  <w:rFonts w:ascii="Consolas" w:hAnsi="Consolas" w:cs="Consolas"/>
                  <w:color w:val="auto"/>
                  <w:sz w:val="19"/>
                  <w:szCs w:val="19"/>
                  <w:lang w:val="en-US"/>
                  <w:rPrChange w:id="2550" w:author="Валера " w:date="2017-08-10T22:25:00Z">
                    <w:rPr>
                      <w:rFonts w:ascii="Consolas" w:hAnsi="Consolas" w:cs="Consolas"/>
                      <w:color w:val="auto"/>
                      <w:sz w:val="19"/>
                      <w:szCs w:val="19"/>
                      <w:lang w:val="en-US"/>
                    </w:rPr>
                  </w:rPrChange>
                </w:rPr>
                <w:t>{</w:t>
              </w:r>
            </w:ins>
          </w:p>
          <w:p w:rsidR="00D46683" w:rsidRPr="00D46683" w:rsidRDefault="00D46683" w:rsidP="00D92DE9">
            <w:pPr>
              <w:numPr>
                <w:ins w:id="2551" w:author="Валера " w:date="2017-08-10T21:45:00Z"/>
              </w:numPr>
              <w:autoSpaceDE w:val="0"/>
              <w:autoSpaceDN w:val="0"/>
              <w:adjustRightInd w:val="0"/>
              <w:spacing w:before="0" w:after="0" w:line="240" w:lineRule="auto"/>
              <w:rPr>
                <w:ins w:id="2552" w:author="Валера " w:date="2017-08-10T21:45:00Z"/>
                <w:rFonts w:ascii="Consolas" w:hAnsi="Consolas" w:cs="Consolas"/>
                <w:color w:val="auto"/>
                <w:sz w:val="19"/>
                <w:szCs w:val="19"/>
                <w:lang w:val="en-US"/>
                <w:rPrChange w:id="2553" w:author="Валера " w:date="2017-08-10T22:25:00Z">
                  <w:rPr>
                    <w:ins w:id="2554" w:author="Валера " w:date="2017-08-10T21:45:00Z"/>
                    <w:rFonts w:ascii="Consolas" w:hAnsi="Consolas" w:cs="Consolas"/>
                    <w:color w:val="auto"/>
                    <w:sz w:val="19"/>
                    <w:szCs w:val="19"/>
                  </w:rPr>
                </w:rPrChange>
              </w:rPr>
            </w:pPr>
            <w:ins w:id="2555" w:author="Валера " w:date="2017-08-10T21:45:00Z">
              <w:r w:rsidRPr="00D46683">
                <w:rPr>
                  <w:rFonts w:ascii="Consolas" w:hAnsi="Consolas" w:cs="Consolas"/>
                  <w:color w:val="auto"/>
                  <w:sz w:val="19"/>
                  <w:szCs w:val="19"/>
                  <w:lang w:val="en-US"/>
                  <w:rPrChange w:id="2556"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557" w:author="Валера " w:date="2017-08-10T22:25:00Z">
                    <w:rPr>
                      <w:rFonts w:ascii="Consolas" w:hAnsi="Consolas" w:cs="Consolas"/>
                      <w:color w:val="0000FF"/>
                      <w:sz w:val="19"/>
                      <w:szCs w:val="19"/>
                    </w:rPr>
                  </w:rPrChange>
                </w:rPr>
                <w:t>for</w:t>
              </w:r>
              <w:r w:rsidRPr="00D46683">
                <w:rPr>
                  <w:rFonts w:ascii="Consolas" w:hAnsi="Consolas" w:cs="Consolas"/>
                  <w:color w:val="auto"/>
                  <w:sz w:val="19"/>
                  <w:szCs w:val="19"/>
                  <w:lang w:val="en-US"/>
                  <w:rPrChange w:id="2558"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559" w:author="Валера " w:date="2017-08-10T22:25:00Z">
                    <w:rPr>
                      <w:rFonts w:ascii="Consolas" w:hAnsi="Consolas" w:cs="Consolas"/>
                      <w:color w:val="0000FF"/>
                      <w:sz w:val="19"/>
                      <w:szCs w:val="19"/>
                    </w:rPr>
                  </w:rPrChange>
                </w:rPr>
                <w:t>int</w:t>
              </w:r>
              <w:r w:rsidRPr="00D46683">
                <w:rPr>
                  <w:rFonts w:ascii="Consolas" w:hAnsi="Consolas" w:cs="Consolas"/>
                  <w:color w:val="auto"/>
                  <w:sz w:val="19"/>
                  <w:szCs w:val="19"/>
                  <w:lang w:val="en-US"/>
                  <w:rPrChange w:id="2560" w:author="Валера " w:date="2017-08-10T22:25:00Z">
                    <w:rPr>
                      <w:rFonts w:ascii="Consolas" w:hAnsi="Consolas" w:cs="Consolas"/>
                      <w:color w:val="auto"/>
                      <w:sz w:val="19"/>
                      <w:szCs w:val="19"/>
                    </w:rPr>
                  </w:rPrChange>
                </w:rPr>
                <w:t xml:space="preserve"> i = 10; i &lt;= 100; i++)</w:t>
              </w:r>
            </w:ins>
          </w:p>
          <w:p w:rsidR="00D46683" w:rsidRPr="00D46683" w:rsidRDefault="00D46683" w:rsidP="00D92DE9">
            <w:pPr>
              <w:numPr>
                <w:ins w:id="2561" w:author="Валера " w:date="2017-08-10T21:45:00Z"/>
              </w:numPr>
              <w:autoSpaceDE w:val="0"/>
              <w:autoSpaceDN w:val="0"/>
              <w:adjustRightInd w:val="0"/>
              <w:spacing w:before="0" w:after="0" w:line="240" w:lineRule="auto"/>
              <w:rPr>
                <w:ins w:id="2562" w:author="Валера " w:date="2017-08-10T21:45:00Z"/>
                <w:rFonts w:ascii="Consolas" w:hAnsi="Consolas" w:cs="Consolas"/>
                <w:color w:val="auto"/>
                <w:sz w:val="19"/>
                <w:szCs w:val="19"/>
                <w:lang w:val="en-US"/>
                <w:rPrChange w:id="2563" w:author="Валера " w:date="2017-08-10T22:25:00Z">
                  <w:rPr>
                    <w:ins w:id="2564" w:author="Валера " w:date="2017-08-10T21:45:00Z"/>
                    <w:rFonts w:ascii="Consolas" w:hAnsi="Consolas" w:cs="Consolas"/>
                    <w:color w:val="auto"/>
                    <w:sz w:val="19"/>
                    <w:szCs w:val="19"/>
                  </w:rPr>
                </w:rPrChange>
              </w:rPr>
            </w:pPr>
            <w:ins w:id="2565" w:author="Валера " w:date="2017-08-10T21:45:00Z">
              <w:r w:rsidRPr="00D46683">
                <w:rPr>
                  <w:rFonts w:ascii="Consolas" w:hAnsi="Consolas" w:cs="Consolas"/>
                  <w:color w:val="auto"/>
                  <w:sz w:val="19"/>
                  <w:szCs w:val="19"/>
                  <w:lang w:val="en-US"/>
                  <w:rPrChange w:id="2566"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567" w:author="Валера " w:date="2017-08-10T22:25:00Z">
                    <w:rPr>
                      <w:rFonts w:ascii="Consolas" w:hAnsi="Consolas" w:cs="Consolas"/>
                      <w:color w:val="0000FF"/>
                      <w:sz w:val="19"/>
                      <w:szCs w:val="19"/>
                    </w:rPr>
                  </w:rPrChange>
                </w:rPr>
                <w:t>if</w:t>
              </w:r>
              <w:r w:rsidRPr="00D46683">
                <w:rPr>
                  <w:rFonts w:ascii="Consolas" w:hAnsi="Consolas" w:cs="Consolas"/>
                  <w:color w:val="auto"/>
                  <w:sz w:val="19"/>
                  <w:szCs w:val="19"/>
                  <w:lang w:val="en-US"/>
                  <w:rPrChange w:id="2568" w:author="Валера " w:date="2017-08-10T22:25:00Z">
                    <w:rPr>
                      <w:rFonts w:ascii="Consolas" w:hAnsi="Consolas" w:cs="Consolas"/>
                      <w:color w:val="auto"/>
                      <w:sz w:val="19"/>
                      <w:szCs w:val="19"/>
                    </w:rPr>
                  </w:rPrChange>
                </w:rPr>
                <w:t xml:space="preserve"> (Check(i)) </w:t>
              </w:r>
              <w:r w:rsidRPr="00D46683">
                <w:rPr>
                  <w:rFonts w:ascii="Consolas" w:hAnsi="Consolas" w:cs="Consolas"/>
                  <w:color w:val="2B91AF"/>
                  <w:sz w:val="19"/>
                  <w:szCs w:val="19"/>
                  <w:lang w:val="en-US"/>
                  <w:rPrChange w:id="2569" w:author="Валера " w:date="2017-08-10T22:25: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2570" w:author="Валера " w:date="2017-08-10T22:25:00Z">
                    <w:rPr>
                      <w:rFonts w:ascii="Consolas" w:hAnsi="Consolas" w:cs="Consolas"/>
                      <w:color w:val="auto"/>
                      <w:sz w:val="19"/>
                      <w:szCs w:val="19"/>
                    </w:rPr>
                  </w:rPrChange>
                </w:rPr>
                <w:t>.WriteLine(i);</w:t>
              </w:r>
            </w:ins>
          </w:p>
          <w:p w:rsidR="00D46683" w:rsidRDefault="00D46683" w:rsidP="00D92DE9">
            <w:pPr>
              <w:numPr>
                <w:ins w:id="2571" w:author="Валера " w:date="2017-08-10T21:45:00Z"/>
              </w:numPr>
              <w:autoSpaceDE w:val="0"/>
              <w:autoSpaceDN w:val="0"/>
              <w:adjustRightInd w:val="0"/>
              <w:spacing w:before="0" w:after="0" w:line="240" w:lineRule="auto"/>
              <w:rPr>
                <w:ins w:id="2572" w:author="Валера " w:date="2017-08-10T21:45:00Z"/>
                <w:rFonts w:ascii="Consolas" w:hAnsi="Consolas" w:cs="Consolas"/>
                <w:color w:val="auto"/>
                <w:sz w:val="19"/>
                <w:szCs w:val="19"/>
              </w:rPr>
            </w:pPr>
            <w:ins w:id="2573" w:author="Валера " w:date="2017-08-10T21:45:00Z">
              <w:r w:rsidRPr="00D46683">
                <w:rPr>
                  <w:rFonts w:ascii="Consolas" w:hAnsi="Consolas" w:cs="Consolas"/>
                  <w:color w:val="auto"/>
                  <w:sz w:val="19"/>
                  <w:szCs w:val="19"/>
                  <w:lang w:val="en-US"/>
                  <w:rPrChange w:id="2574" w:author="Валера " w:date="2017-08-10T22:25:00Z">
                    <w:rPr>
                      <w:rFonts w:ascii="Consolas" w:hAnsi="Consolas" w:cs="Consolas"/>
                      <w:color w:val="auto"/>
                      <w:sz w:val="19"/>
                      <w:szCs w:val="19"/>
                    </w:rPr>
                  </w:rPrChange>
                </w:rPr>
                <w:t xml:space="preserve">        </w:t>
              </w:r>
              <w:r>
                <w:rPr>
                  <w:rFonts w:ascii="Consolas" w:hAnsi="Consolas" w:cs="Consolas"/>
                  <w:color w:val="auto"/>
                  <w:sz w:val="19"/>
                  <w:szCs w:val="19"/>
                </w:rPr>
                <w:t>}</w:t>
              </w:r>
            </w:ins>
          </w:p>
          <w:p w:rsidR="00D46683" w:rsidRDefault="00D46683" w:rsidP="00D92DE9">
            <w:pPr>
              <w:numPr>
                <w:ins w:id="2575" w:author="Валера " w:date="2017-08-10T21:45:00Z"/>
              </w:numPr>
              <w:autoSpaceDE w:val="0"/>
              <w:autoSpaceDN w:val="0"/>
              <w:adjustRightInd w:val="0"/>
              <w:spacing w:before="0" w:after="0" w:line="240" w:lineRule="auto"/>
              <w:rPr>
                <w:ins w:id="2576" w:author="Валера " w:date="2017-08-10T21:45:00Z"/>
                <w:rFonts w:ascii="Consolas" w:hAnsi="Consolas" w:cs="Consolas"/>
                <w:color w:val="auto"/>
                <w:sz w:val="19"/>
                <w:szCs w:val="19"/>
              </w:rPr>
            </w:pPr>
            <w:ins w:id="2577" w:author="Валера " w:date="2017-08-10T21:45:00Z">
              <w:r>
                <w:rPr>
                  <w:rFonts w:ascii="Consolas" w:hAnsi="Consolas" w:cs="Consolas"/>
                  <w:color w:val="auto"/>
                  <w:sz w:val="19"/>
                  <w:szCs w:val="19"/>
                </w:rPr>
                <w:t xml:space="preserve">    }</w:t>
              </w:r>
            </w:ins>
          </w:p>
          <w:p w:rsidR="00D46683" w:rsidRDefault="00D46683" w:rsidP="00D92DE9">
            <w:pPr>
              <w:numPr>
                <w:ins w:id="2578" w:author="Валера " w:date="2017-08-10T21:45:00Z"/>
              </w:numPr>
              <w:autoSpaceDE w:val="0"/>
              <w:autoSpaceDN w:val="0"/>
              <w:adjustRightInd w:val="0"/>
              <w:spacing w:before="0" w:after="0" w:line="240" w:lineRule="auto"/>
              <w:rPr>
                <w:ins w:id="2579" w:author="Валера " w:date="2017-08-10T21:45:00Z"/>
                <w:rFonts w:ascii="Consolas" w:hAnsi="Consolas" w:cs="Consolas"/>
                <w:color w:val="auto"/>
                <w:sz w:val="19"/>
                <w:szCs w:val="19"/>
              </w:rPr>
            </w:pPr>
            <w:ins w:id="2580" w:author="Валера " w:date="2017-08-10T21:45:00Z">
              <w:r>
                <w:rPr>
                  <w:rFonts w:ascii="Consolas" w:hAnsi="Consolas" w:cs="Consolas"/>
                  <w:color w:val="auto"/>
                  <w:sz w:val="19"/>
                  <w:szCs w:val="19"/>
                </w:rPr>
                <w:t>}</w:t>
              </w:r>
            </w:ins>
          </w:p>
          <w:p w:rsidR="00D46683" w:rsidRPr="00D46683" w:rsidRDefault="00D46683" w:rsidP="00E92E7E">
            <w:pPr>
              <w:pStyle w:val="normal0"/>
              <w:widowControl w:val="0"/>
              <w:numPr>
                <w:ins w:id="2581" w:author="Валера " w:date="2017-08-10T21:45:00Z"/>
              </w:numPr>
              <w:spacing w:before="0" w:after="0" w:line="240" w:lineRule="auto"/>
              <w:rPr>
                <w:lang w:val="en-US"/>
                <w:rPrChange w:id="2582" w:author="Валера " w:date="2017-08-10T21:45:00Z">
                  <w:rPr/>
                </w:rPrChange>
              </w:rPr>
            </w:pPr>
          </w:p>
        </w:tc>
      </w:tr>
    </w:tbl>
    <w:p w:rsidR="00D46683" w:rsidRDefault="00D46683">
      <w:pPr>
        <w:pStyle w:val="Heading3"/>
        <w:contextualSpacing w:val="0"/>
      </w:pPr>
      <w:bookmarkStart w:id="2583" w:name="_dvdycyuzoimo" w:colFirst="0" w:colLast="0"/>
      <w:bookmarkEnd w:id="2583"/>
    </w:p>
    <w:p w:rsidR="00D46683" w:rsidRDefault="00D46683">
      <w:pPr>
        <w:pStyle w:val="Heading3"/>
        <w:contextualSpacing w:val="0"/>
      </w:pPr>
      <w:bookmarkStart w:id="2584" w:name="_zfik0ookn971" w:colFirst="0" w:colLast="0"/>
      <w:bookmarkEnd w:id="2584"/>
      <w:r>
        <w:br w:type="page"/>
      </w:r>
    </w:p>
    <w:p w:rsidR="00D46683" w:rsidRDefault="00D46683">
      <w:pPr>
        <w:pStyle w:val="Heading3"/>
        <w:contextualSpacing w:val="0"/>
      </w:pPr>
      <w:bookmarkStart w:id="2585" w:name="_se6su3oebhhf" w:colFirst="0" w:colLast="0"/>
      <w:bookmarkEnd w:id="2585"/>
      <w:r>
        <w:t>Задача 3. Сложные условия</w:t>
      </w:r>
    </w:p>
    <w:p w:rsidR="00D46683" w:rsidRPr="0026416D" w:rsidRDefault="00D46683">
      <w:pPr>
        <w:pStyle w:val="normal0"/>
      </w:pPr>
      <w:r>
        <w:t>С клавиатуры вводится возраст от 1 до 50. Требуется написать программу, которая правильно определит, какое слово нужно написать после возраста.</w:t>
      </w:r>
    </w:p>
    <w:p w:rsidR="00D46683" w:rsidRPr="0026416D" w:rsidRDefault="00D46683">
      <w:pPr>
        <w:pStyle w:val="normal0"/>
      </w:pPr>
      <w:r>
        <w:t xml:space="preserve"> Вам 11 лет.</w:t>
      </w:r>
      <w:r>
        <w:br/>
        <w:t xml:space="preserve"> Вам 21 год.</w:t>
      </w:r>
      <w:r>
        <w:br/>
        <w:t xml:space="preserve"> Вам 33 года.</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2586" w:author="Unknown">
                  <w:rPr>
                    <w:color w:val="000000"/>
                  </w:rPr>
                </w:rPrChange>
              </w:rPr>
            </w:pPr>
            <w:r w:rsidRPr="00D46683">
              <w:rPr>
                <w:color w:val="000088"/>
                <w:lang w:val="en-US"/>
                <w:rPrChange w:id="2587" w:author="Валера " w:date="2017-08-07T22:43:00Z">
                  <w:rPr>
                    <w:color w:val="000088"/>
                  </w:rPr>
                </w:rPrChange>
              </w:rPr>
              <w:t>static</w:t>
            </w:r>
            <w:r w:rsidRPr="00D46683">
              <w:rPr>
                <w:color w:val="000000"/>
                <w:lang w:val="en-US"/>
                <w:rPrChange w:id="2588" w:author="Валера " w:date="2017-08-07T22:43:00Z">
                  <w:rPr>
                    <w:color w:val="000000"/>
                  </w:rPr>
                </w:rPrChange>
              </w:rPr>
              <w:t xml:space="preserve"> </w:t>
            </w:r>
            <w:r w:rsidRPr="00D46683">
              <w:rPr>
                <w:color w:val="000088"/>
                <w:lang w:val="en-US"/>
                <w:rPrChange w:id="2589" w:author="Валера " w:date="2017-08-07T22:43:00Z">
                  <w:rPr>
                    <w:color w:val="000088"/>
                  </w:rPr>
                </w:rPrChange>
              </w:rPr>
              <w:t>void</w:t>
            </w:r>
            <w:r w:rsidRPr="00D46683">
              <w:rPr>
                <w:color w:val="000000"/>
                <w:lang w:val="en-US"/>
                <w:rPrChange w:id="2590" w:author="Валера " w:date="2017-08-07T22:43:00Z">
                  <w:rPr>
                    <w:color w:val="000000"/>
                  </w:rPr>
                </w:rPrChange>
              </w:rPr>
              <w:t xml:space="preserve"> </w:t>
            </w:r>
            <w:r w:rsidRPr="00D46683">
              <w:rPr>
                <w:color w:val="660066"/>
                <w:lang w:val="en-US"/>
                <w:rPrChange w:id="2591" w:author="Валера " w:date="2017-08-07T22:43:00Z">
                  <w:rPr>
                    <w:color w:val="660066"/>
                  </w:rPr>
                </w:rPrChange>
              </w:rPr>
              <w:t>Main</w:t>
            </w:r>
            <w:r w:rsidRPr="00D46683">
              <w:rPr>
                <w:color w:val="666600"/>
                <w:lang w:val="en-US"/>
                <w:rPrChange w:id="2592" w:author="Валера " w:date="2017-08-07T22:43:00Z">
                  <w:rPr>
                    <w:color w:val="666600"/>
                  </w:rPr>
                </w:rPrChange>
              </w:rPr>
              <w:t>(</w:t>
            </w:r>
            <w:r w:rsidRPr="00D46683">
              <w:rPr>
                <w:color w:val="000088"/>
                <w:lang w:val="en-US"/>
                <w:rPrChange w:id="2593" w:author="Валера " w:date="2017-08-07T22:43:00Z">
                  <w:rPr>
                    <w:color w:val="000088"/>
                  </w:rPr>
                </w:rPrChange>
              </w:rPr>
              <w:t>string</w:t>
            </w:r>
            <w:r w:rsidRPr="00D46683">
              <w:rPr>
                <w:color w:val="666600"/>
                <w:lang w:val="en-US"/>
                <w:rPrChange w:id="2594" w:author="Валера " w:date="2017-08-07T22:43:00Z">
                  <w:rPr>
                    <w:color w:val="666600"/>
                  </w:rPr>
                </w:rPrChange>
              </w:rPr>
              <w:t>[]</w:t>
            </w:r>
            <w:r w:rsidRPr="00D46683">
              <w:rPr>
                <w:color w:val="000000"/>
                <w:lang w:val="en-US"/>
                <w:rPrChange w:id="2595" w:author="Валера " w:date="2017-08-07T22:43:00Z">
                  <w:rPr>
                    <w:color w:val="000000"/>
                  </w:rPr>
                </w:rPrChange>
              </w:rPr>
              <w:t xml:space="preserve"> args)</w:t>
            </w:r>
          </w:p>
          <w:p w:rsidR="00D46683" w:rsidRPr="00D46683" w:rsidRDefault="00D46683" w:rsidP="00E92E7E">
            <w:pPr>
              <w:pStyle w:val="normal0"/>
              <w:widowControl w:val="0"/>
              <w:spacing w:before="0" w:after="0" w:line="240" w:lineRule="auto"/>
              <w:rPr>
                <w:color w:val="000000"/>
                <w:lang w:val="en-US"/>
                <w:rPrChange w:id="2596"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2597" w:author="Unknown">
                  <w:rPr>
                    <w:color w:val="000000"/>
                  </w:rPr>
                </w:rPrChange>
              </w:rPr>
            </w:pPr>
            <w:r w:rsidRPr="00D46683">
              <w:rPr>
                <w:color w:val="000000"/>
                <w:lang w:val="en-US"/>
                <w:rPrChange w:id="2598" w:author="Валера " w:date="2017-08-07T22:43:00Z">
                  <w:rPr>
                    <w:color w:val="000000"/>
                  </w:rPr>
                </w:rPrChange>
              </w:rPr>
              <w:t xml:space="preserve">    </w:t>
            </w:r>
            <w:r w:rsidRPr="00D46683">
              <w:rPr>
                <w:color w:val="000088"/>
                <w:lang w:val="en-US"/>
                <w:rPrChange w:id="2599" w:author="Валера " w:date="2017-08-07T22:43:00Z">
                  <w:rPr>
                    <w:color w:val="000088"/>
                  </w:rPr>
                </w:rPrChange>
              </w:rPr>
              <w:t>int</w:t>
            </w:r>
            <w:r w:rsidRPr="00D46683">
              <w:rPr>
                <w:color w:val="000000"/>
                <w:lang w:val="en-US"/>
                <w:rPrChange w:id="2600" w:author="Валера " w:date="2017-08-07T22:43:00Z">
                  <w:rPr>
                    <w:color w:val="000000"/>
                  </w:rPr>
                </w:rPrChange>
              </w:rPr>
              <w:t xml:space="preserve"> x</w:t>
            </w:r>
            <w:r w:rsidRPr="00D46683">
              <w:rPr>
                <w:color w:val="666600"/>
                <w:lang w:val="en-US"/>
                <w:rPrChange w:id="2601" w:author="Валера " w:date="2017-08-07T22:43:00Z">
                  <w:rPr>
                    <w:color w:val="666600"/>
                  </w:rPr>
                </w:rPrChange>
              </w:rPr>
              <w:t>;</w:t>
            </w:r>
            <w:r w:rsidRPr="00D46683">
              <w:rPr>
                <w:color w:val="000000"/>
                <w:lang w:val="en-US"/>
                <w:rPrChange w:id="2602" w:author="Валера " w:date="2017-08-07T22:43:00Z">
                  <w:rPr>
                    <w:color w:val="000000"/>
                  </w:rPr>
                </w:rPrChange>
              </w:rPr>
              <w:t xml:space="preserve">            </w:t>
            </w:r>
          </w:p>
          <w:p w:rsidR="00D46683" w:rsidRPr="00D46683" w:rsidRDefault="00D46683" w:rsidP="00E92E7E">
            <w:pPr>
              <w:pStyle w:val="normal0"/>
              <w:widowControl w:val="0"/>
              <w:spacing w:before="0" w:after="0" w:line="240" w:lineRule="auto"/>
              <w:rPr>
                <w:color w:val="000000"/>
                <w:lang w:val="en-US"/>
                <w:rPrChange w:id="2603" w:author="Unknown">
                  <w:rPr>
                    <w:color w:val="000000"/>
                  </w:rPr>
                </w:rPrChange>
              </w:rPr>
            </w:pPr>
            <w:r w:rsidRPr="00D46683">
              <w:rPr>
                <w:color w:val="000000"/>
                <w:lang w:val="en-US"/>
                <w:rPrChange w:id="2604" w:author="Валера " w:date="2017-08-07T22:43:00Z">
                  <w:rPr>
                    <w:color w:val="000000"/>
                  </w:rPr>
                </w:rPrChange>
              </w:rPr>
              <w:t xml:space="preserve">    </w:t>
            </w:r>
            <w:r w:rsidRPr="00D46683">
              <w:rPr>
                <w:color w:val="660066"/>
                <w:lang w:val="en-US"/>
                <w:rPrChange w:id="2605" w:author="Валера " w:date="2017-08-07T22:43:00Z">
                  <w:rPr>
                    <w:color w:val="660066"/>
                  </w:rPr>
                </w:rPrChange>
              </w:rPr>
              <w:t>Console</w:t>
            </w:r>
            <w:r w:rsidRPr="00D46683">
              <w:rPr>
                <w:color w:val="666600"/>
                <w:lang w:val="en-US"/>
                <w:rPrChange w:id="2606" w:author="Валера " w:date="2017-08-07T22:43:00Z">
                  <w:rPr>
                    <w:color w:val="666600"/>
                  </w:rPr>
                </w:rPrChange>
              </w:rPr>
              <w:t>.</w:t>
            </w:r>
            <w:r w:rsidRPr="00D46683">
              <w:rPr>
                <w:color w:val="660066"/>
                <w:lang w:val="en-US"/>
                <w:rPrChange w:id="2607" w:author="Валера " w:date="2017-08-07T22:43:00Z">
                  <w:rPr>
                    <w:color w:val="660066"/>
                  </w:rPr>
                </w:rPrChange>
              </w:rPr>
              <w:t>WriteLine</w:t>
            </w:r>
            <w:r w:rsidRPr="00D46683">
              <w:rPr>
                <w:color w:val="666600"/>
                <w:lang w:val="en-US"/>
                <w:rPrChange w:id="2608" w:author="Валера " w:date="2017-08-07T22:43:00Z">
                  <w:rPr>
                    <w:color w:val="666600"/>
                  </w:rPr>
                </w:rPrChange>
              </w:rPr>
              <w:t>(</w:t>
            </w:r>
            <w:r w:rsidRPr="00D46683">
              <w:rPr>
                <w:color w:val="008800"/>
                <w:lang w:val="en-US"/>
                <w:rPrChange w:id="2609" w:author="Валера " w:date="2017-08-07T22:43:00Z">
                  <w:rPr>
                    <w:color w:val="008800"/>
                  </w:rPr>
                </w:rPrChange>
              </w:rPr>
              <w:t>"</w:t>
            </w:r>
            <w:r w:rsidRPr="00E92E7E">
              <w:rPr>
                <w:color w:val="008800"/>
              </w:rPr>
              <w:t>Введите</w:t>
            </w:r>
            <w:r w:rsidRPr="00D46683">
              <w:rPr>
                <w:color w:val="008800"/>
                <w:lang w:val="en-US"/>
                <w:rPrChange w:id="2610" w:author="Валера " w:date="2017-08-07T22:43:00Z">
                  <w:rPr>
                    <w:color w:val="008800"/>
                  </w:rPr>
                </w:rPrChange>
              </w:rPr>
              <w:t xml:space="preserve"> </w:t>
            </w:r>
            <w:r w:rsidRPr="00E92E7E">
              <w:rPr>
                <w:color w:val="008800"/>
              </w:rPr>
              <w:t>возраст</w:t>
            </w:r>
            <w:r w:rsidRPr="00D46683">
              <w:rPr>
                <w:color w:val="008800"/>
                <w:lang w:val="en-US"/>
                <w:rPrChange w:id="2611" w:author="Валера " w:date="2017-08-07T22:43:00Z">
                  <w:rPr>
                    <w:color w:val="008800"/>
                  </w:rPr>
                </w:rPrChange>
              </w:rPr>
              <w:t>:"</w:t>
            </w:r>
            <w:r w:rsidRPr="00D46683">
              <w:rPr>
                <w:color w:val="666600"/>
                <w:lang w:val="en-US"/>
                <w:rPrChange w:id="2612"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2613" w:author="Unknown">
                  <w:rPr>
                    <w:color w:val="000000"/>
                  </w:rPr>
                </w:rPrChange>
              </w:rPr>
            </w:pPr>
            <w:r w:rsidRPr="00D46683">
              <w:rPr>
                <w:color w:val="000000"/>
                <w:lang w:val="en-US"/>
                <w:rPrChange w:id="2614" w:author="Валера " w:date="2017-08-07T22:43:00Z">
                  <w:rPr>
                    <w:color w:val="000000"/>
                  </w:rPr>
                </w:rPrChange>
              </w:rPr>
              <w:t xml:space="preserve">    x </w:t>
            </w:r>
            <w:r w:rsidRPr="00D46683">
              <w:rPr>
                <w:color w:val="666600"/>
                <w:lang w:val="en-US"/>
                <w:rPrChange w:id="2615" w:author="Валера " w:date="2017-08-07T22:43:00Z">
                  <w:rPr>
                    <w:color w:val="666600"/>
                  </w:rPr>
                </w:rPrChange>
              </w:rPr>
              <w:t>=</w:t>
            </w:r>
            <w:r w:rsidRPr="00D46683">
              <w:rPr>
                <w:color w:val="000000"/>
                <w:lang w:val="en-US"/>
                <w:rPrChange w:id="2616" w:author="Валера " w:date="2017-08-07T22:43:00Z">
                  <w:rPr>
                    <w:color w:val="000000"/>
                  </w:rPr>
                </w:rPrChange>
              </w:rPr>
              <w:t xml:space="preserve"> </w:t>
            </w:r>
            <w:r w:rsidRPr="00D46683">
              <w:rPr>
                <w:color w:val="000088"/>
                <w:lang w:val="en-US"/>
                <w:rPrChange w:id="2617" w:author="Валера " w:date="2017-08-07T22:43:00Z">
                  <w:rPr>
                    <w:color w:val="000088"/>
                  </w:rPr>
                </w:rPrChange>
              </w:rPr>
              <w:t>int</w:t>
            </w:r>
            <w:r w:rsidRPr="00D46683">
              <w:rPr>
                <w:color w:val="666600"/>
                <w:lang w:val="en-US"/>
                <w:rPrChange w:id="2618" w:author="Валера " w:date="2017-08-07T22:43:00Z">
                  <w:rPr>
                    <w:color w:val="666600"/>
                  </w:rPr>
                </w:rPrChange>
              </w:rPr>
              <w:t>.</w:t>
            </w:r>
            <w:r w:rsidRPr="00D46683">
              <w:rPr>
                <w:color w:val="660066"/>
                <w:lang w:val="en-US"/>
                <w:rPrChange w:id="2619" w:author="Валера " w:date="2017-08-07T22:43:00Z">
                  <w:rPr>
                    <w:color w:val="660066"/>
                  </w:rPr>
                </w:rPrChange>
              </w:rPr>
              <w:t>Parse</w:t>
            </w:r>
            <w:r w:rsidRPr="00D46683">
              <w:rPr>
                <w:color w:val="666600"/>
                <w:lang w:val="en-US"/>
                <w:rPrChange w:id="2620" w:author="Валера " w:date="2017-08-07T22:43:00Z">
                  <w:rPr>
                    <w:color w:val="666600"/>
                  </w:rPr>
                </w:rPrChange>
              </w:rPr>
              <w:t>(</w:t>
            </w:r>
            <w:r w:rsidRPr="00D46683">
              <w:rPr>
                <w:color w:val="660066"/>
                <w:lang w:val="en-US"/>
                <w:rPrChange w:id="2621" w:author="Валера " w:date="2017-08-07T22:43:00Z">
                  <w:rPr>
                    <w:color w:val="660066"/>
                  </w:rPr>
                </w:rPrChange>
              </w:rPr>
              <w:t>Console</w:t>
            </w:r>
            <w:r w:rsidRPr="00D46683">
              <w:rPr>
                <w:color w:val="666600"/>
                <w:lang w:val="en-US"/>
                <w:rPrChange w:id="2622" w:author="Валера " w:date="2017-08-07T22:43:00Z">
                  <w:rPr>
                    <w:color w:val="666600"/>
                  </w:rPr>
                </w:rPrChange>
              </w:rPr>
              <w:t>.</w:t>
            </w:r>
            <w:r w:rsidRPr="00D46683">
              <w:rPr>
                <w:color w:val="660066"/>
                <w:lang w:val="en-US"/>
                <w:rPrChange w:id="2623" w:author="Валера " w:date="2017-08-07T22:43:00Z">
                  <w:rPr>
                    <w:color w:val="660066"/>
                  </w:rPr>
                </w:rPrChange>
              </w:rPr>
              <w:t>ReadLine</w:t>
            </w:r>
            <w:r w:rsidRPr="00D46683">
              <w:rPr>
                <w:color w:val="666600"/>
                <w:lang w:val="en-US"/>
                <w:rPrChange w:id="2624" w:author="Валера " w:date="2017-08-07T22:43:00Z">
                  <w:rPr>
                    <w:color w:val="666600"/>
                  </w:rPr>
                </w:rPrChange>
              </w:rPr>
              <w:t>());</w:t>
            </w:r>
          </w:p>
          <w:p w:rsidR="00D46683" w:rsidRPr="0026416D" w:rsidRDefault="00D46683" w:rsidP="00E92E7E">
            <w:pPr>
              <w:pStyle w:val="normal0"/>
              <w:widowControl w:val="0"/>
              <w:spacing w:before="0" w:after="0" w:line="240" w:lineRule="auto"/>
              <w:rPr>
                <w:color w:val="000000"/>
              </w:rPr>
            </w:pPr>
            <w:r w:rsidRPr="00D46683">
              <w:rPr>
                <w:color w:val="000000"/>
                <w:lang w:val="en-US"/>
                <w:rPrChange w:id="2625" w:author="Валера " w:date="2017-08-07T22:43:00Z">
                  <w:rPr>
                    <w:color w:val="000000"/>
                  </w:rPr>
                </w:rPrChange>
              </w:rPr>
              <w:t xml:space="preserve">    </w:t>
            </w:r>
            <w:r w:rsidRPr="00E92E7E">
              <w:rPr>
                <w:color w:val="000088"/>
              </w:rPr>
              <w:t>string</w:t>
            </w:r>
            <w:r>
              <w:rPr>
                <w:color w:val="000000"/>
              </w:rPr>
              <w:t xml:space="preserve"> </w:t>
            </w:r>
            <w:r w:rsidRPr="00E92E7E">
              <w:rPr>
                <w:color w:val="000000"/>
              </w:rPr>
              <w:t>s</w:t>
            </w:r>
            <w:r>
              <w:rPr>
                <w:color w:val="000000"/>
              </w:rPr>
              <w:t xml:space="preserve"> </w:t>
            </w:r>
            <w:r>
              <w:rPr>
                <w:color w:val="666600"/>
              </w:rPr>
              <w:t>=</w:t>
            </w:r>
            <w:r>
              <w:rPr>
                <w:color w:val="000000"/>
              </w:rPr>
              <w:t xml:space="preserve"> </w:t>
            </w:r>
            <w:r>
              <w:rPr>
                <w:color w:val="008800"/>
              </w:rPr>
              <w:t>"Вам "</w:t>
            </w:r>
            <w:r>
              <w:rPr>
                <w:color w:val="666600"/>
              </w:rPr>
              <w:t>+</w:t>
            </w:r>
            <w:r w:rsidRPr="00E92E7E">
              <w:rPr>
                <w:color w:val="000000"/>
              </w:rPr>
              <w:t>x</w:t>
            </w:r>
            <w:r>
              <w:rPr>
                <w:color w:val="000000"/>
              </w:rPr>
              <w:t>;</w:t>
            </w:r>
          </w:p>
          <w:p w:rsidR="00D46683" w:rsidRPr="0026416D" w:rsidRDefault="00D46683" w:rsidP="00E92E7E">
            <w:pPr>
              <w:pStyle w:val="normal0"/>
              <w:widowControl w:val="0"/>
              <w:spacing w:before="0" w:after="0" w:line="240" w:lineRule="auto"/>
              <w:rPr>
                <w:color w:val="000000"/>
              </w:rPr>
            </w:pPr>
            <w:r>
              <w:rPr>
                <w:color w:val="000000"/>
              </w:rPr>
              <w:t xml:space="preserve">    </w:t>
            </w:r>
            <w:r>
              <w:rPr>
                <w:color w:val="880000"/>
              </w:rPr>
              <w:t>// Год - когда заканчивается на один, кроме 11.</w:t>
            </w:r>
          </w:p>
          <w:p w:rsidR="00D46683" w:rsidRPr="00D46683" w:rsidRDefault="00D46683" w:rsidP="00E92E7E">
            <w:pPr>
              <w:pStyle w:val="normal0"/>
              <w:widowControl w:val="0"/>
              <w:spacing w:before="0" w:after="0" w:line="240" w:lineRule="auto"/>
              <w:rPr>
                <w:color w:val="000000"/>
                <w:lang w:val="en-US"/>
                <w:rPrChange w:id="2626" w:author="Unknown">
                  <w:rPr>
                    <w:color w:val="000000"/>
                  </w:rPr>
                </w:rPrChange>
              </w:rPr>
            </w:pPr>
            <w:r>
              <w:rPr>
                <w:color w:val="000000"/>
              </w:rPr>
              <w:t xml:space="preserve">    </w:t>
            </w:r>
            <w:r w:rsidRPr="00D46683">
              <w:rPr>
                <w:color w:val="000088"/>
                <w:lang w:val="en-US"/>
                <w:rPrChange w:id="2627" w:author="Валера " w:date="2017-08-07T22:43:00Z">
                  <w:rPr>
                    <w:color w:val="000088"/>
                  </w:rPr>
                </w:rPrChange>
              </w:rPr>
              <w:t>if</w:t>
            </w:r>
            <w:r w:rsidRPr="00D46683">
              <w:rPr>
                <w:color w:val="000000"/>
                <w:lang w:val="en-US"/>
                <w:rPrChange w:id="2628" w:author="Валера " w:date="2017-08-07T22:43:00Z">
                  <w:rPr>
                    <w:color w:val="000000"/>
                  </w:rPr>
                </w:rPrChange>
              </w:rPr>
              <w:t xml:space="preserve"> </w:t>
            </w:r>
            <w:r w:rsidRPr="00D46683">
              <w:rPr>
                <w:color w:val="666600"/>
                <w:lang w:val="en-US"/>
                <w:rPrChange w:id="2629" w:author="Валера " w:date="2017-08-07T22:43:00Z">
                  <w:rPr>
                    <w:color w:val="666600"/>
                  </w:rPr>
                </w:rPrChange>
              </w:rPr>
              <w:t>(</w:t>
            </w:r>
            <w:r w:rsidRPr="00D46683">
              <w:rPr>
                <w:color w:val="000000"/>
                <w:lang w:val="en-US"/>
                <w:rPrChange w:id="2630" w:author="Валера " w:date="2017-08-07T22:43:00Z">
                  <w:rPr>
                    <w:color w:val="000000"/>
                  </w:rPr>
                </w:rPrChange>
              </w:rPr>
              <w:t xml:space="preserve">x </w:t>
            </w:r>
            <w:r w:rsidRPr="00D46683">
              <w:rPr>
                <w:color w:val="666600"/>
                <w:lang w:val="en-US"/>
                <w:rPrChange w:id="2631" w:author="Валера " w:date="2017-08-07T22:43:00Z">
                  <w:rPr>
                    <w:color w:val="666600"/>
                  </w:rPr>
                </w:rPrChange>
              </w:rPr>
              <w:t>%</w:t>
            </w:r>
            <w:r w:rsidRPr="00D46683">
              <w:rPr>
                <w:color w:val="000000"/>
                <w:lang w:val="en-US"/>
                <w:rPrChange w:id="2632" w:author="Валера " w:date="2017-08-07T22:43:00Z">
                  <w:rPr>
                    <w:color w:val="000000"/>
                  </w:rPr>
                </w:rPrChange>
              </w:rPr>
              <w:t xml:space="preserve"> </w:t>
            </w:r>
            <w:r w:rsidRPr="00D46683">
              <w:rPr>
                <w:color w:val="006666"/>
                <w:lang w:val="en-US"/>
                <w:rPrChange w:id="2633" w:author="Валера " w:date="2017-08-07T22:43:00Z">
                  <w:rPr>
                    <w:color w:val="006666"/>
                  </w:rPr>
                </w:rPrChange>
              </w:rPr>
              <w:t>10</w:t>
            </w:r>
            <w:r w:rsidRPr="00D46683">
              <w:rPr>
                <w:color w:val="000000"/>
                <w:lang w:val="en-US"/>
                <w:rPrChange w:id="2634" w:author="Валера " w:date="2017-08-07T22:43:00Z">
                  <w:rPr>
                    <w:color w:val="000000"/>
                  </w:rPr>
                </w:rPrChange>
              </w:rPr>
              <w:t xml:space="preserve"> </w:t>
            </w:r>
            <w:r w:rsidRPr="00D46683">
              <w:rPr>
                <w:color w:val="666600"/>
                <w:lang w:val="en-US"/>
                <w:rPrChange w:id="2635" w:author="Валера " w:date="2017-08-07T22:43:00Z">
                  <w:rPr>
                    <w:color w:val="666600"/>
                  </w:rPr>
                </w:rPrChange>
              </w:rPr>
              <w:t>==</w:t>
            </w:r>
            <w:r w:rsidRPr="00D46683">
              <w:rPr>
                <w:color w:val="000000"/>
                <w:lang w:val="en-US"/>
                <w:rPrChange w:id="2636" w:author="Валера " w:date="2017-08-07T22:43:00Z">
                  <w:rPr>
                    <w:color w:val="000000"/>
                  </w:rPr>
                </w:rPrChange>
              </w:rPr>
              <w:t xml:space="preserve"> </w:t>
            </w:r>
            <w:r w:rsidRPr="00D46683">
              <w:rPr>
                <w:color w:val="006666"/>
                <w:lang w:val="en-US"/>
                <w:rPrChange w:id="2637" w:author="Валера " w:date="2017-08-07T22:43:00Z">
                  <w:rPr>
                    <w:color w:val="006666"/>
                  </w:rPr>
                </w:rPrChange>
              </w:rPr>
              <w:t>1</w:t>
            </w:r>
            <w:r w:rsidRPr="00D46683">
              <w:rPr>
                <w:color w:val="000000"/>
                <w:lang w:val="en-US"/>
                <w:rPrChange w:id="2638" w:author="Валера " w:date="2017-08-07T22:43:00Z">
                  <w:rPr>
                    <w:color w:val="000000"/>
                  </w:rPr>
                </w:rPrChange>
              </w:rPr>
              <w:t xml:space="preserve"> </w:t>
            </w:r>
            <w:r w:rsidRPr="00D46683">
              <w:rPr>
                <w:color w:val="666600"/>
                <w:lang w:val="en-US"/>
                <w:rPrChange w:id="2639" w:author="Валера " w:date="2017-08-07T22:43:00Z">
                  <w:rPr>
                    <w:color w:val="666600"/>
                  </w:rPr>
                </w:rPrChange>
              </w:rPr>
              <w:t>&amp;&amp;</w:t>
            </w:r>
            <w:r w:rsidRPr="00D46683">
              <w:rPr>
                <w:color w:val="000000"/>
                <w:lang w:val="en-US"/>
                <w:rPrChange w:id="2640" w:author="Валера " w:date="2017-08-07T22:43:00Z">
                  <w:rPr>
                    <w:color w:val="000000"/>
                  </w:rPr>
                </w:rPrChange>
              </w:rPr>
              <w:t xml:space="preserve"> x</w:t>
            </w:r>
            <w:r w:rsidRPr="00D46683">
              <w:rPr>
                <w:color w:val="666600"/>
                <w:lang w:val="en-US"/>
                <w:rPrChange w:id="2641" w:author="Валера " w:date="2017-08-07T22:43:00Z">
                  <w:rPr>
                    <w:color w:val="666600"/>
                  </w:rPr>
                </w:rPrChange>
              </w:rPr>
              <w:t>!=</w:t>
            </w:r>
            <w:r w:rsidRPr="00D46683">
              <w:rPr>
                <w:color w:val="006666"/>
                <w:lang w:val="en-US"/>
                <w:rPrChange w:id="2642" w:author="Валера " w:date="2017-08-07T22:43:00Z">
                  <w:rPr>
                    <w:color w:val="006666"/>
                  </w:rPr>
                </w:rPrChange>
              </w:rPr>
              <w:t>11</w:t>
            </w:r>
            <w:r w:rsidRPr="00D46683">
              <w:rPr>
                <w:color w:val="666600"/>
                <w:lang w:val="en-US"/>
                <w:rPrChange w:id="2643" w:author="Валера " w:date="2017-08-07T22:43:00Z">
                  <w:rPr>
                    <w:color w:val="666600"/>
                  </w:rPr>
                </w:rPrChange>
              </w:rPr>
              <w:t>)</w:t>
            </w:r>
            <w:r w:rsidRPr="00D46683">
              <w:rPr>
                <w:color w:val="000000"/>
                <w:lang w:val="en-US"/>
                <w:rPrChange w:id="2644" w:author="Валера " w:date="2017-08-07T22:43:00Z">
                  <w:rPr>
                    <w:color w:val="000000"/>
                  </w:rPr>
                </w:rPrChange>
              </w:rPr>
              <w:t xml:space="preserve"> s </w:t>
            </w:r>
            <w:r w:rsidRPr="00D46683">
              <w:rPr>
                <w:color w:val="666600"/>
                <w:lang w:val="en-US"/>
                <w:rPrChange w:id="2645" w:author="Валера " w:date="2017-08-07T22:43:00Z">
                  <w:rPr>
                    <w:color w:val="666600"/>
                  </w:rPr>
                </w:rPrChange>
              </w:rPr>
              <w:t>+=</w:t>
            </w:r>
            <w:r w:rsidRPr="00D46683">
              <w:rPr>
                <w:color w:val="000000"/>
                <w:lang w:val="en-US"/>
                <w:rPrChange w:id="2646" w:author="Валера " w:date="2017-08-07T22:43:00Z">
                  <w:rPr>
                    <w:color w:val="000000"/>
                  </w:rPr>
                </w:rPrChange>
              </w:rPr>
              <w:t xml:space="preserve"> </w:t>
            </w:r>
            <w:r w:rsidRPr="00D46683">
              <w:rPr>
                <w:color w:val="008800"/>
                <w:lang w:val="en-US"/>
                <w:rPrChange w:id="2647" w:author="Валера " w:date="2017-08-07T22:43:00Z">
                  <w:rPr>
                    <w:color w:val="008800"/>
                  </w:rPr>
                </w:rPrChange>
              </w:rPr>
              <w:t xml:space="preserve">" </w:t>
            </w:r>
            <w:r w:rsidRPr="00E92E7E">
              <w:rPr>
                <w:color w:val="008800"/>
              </w:rPr>
              <w:t>год</w:t>
            </w:r>
            <w:r w:rsidRPr="00D46683">
              <w:rPr>
                <w:color w:val="008800"/>
                <w:lang w:val="en-US"/>
                <w:rPrChange w:id="2648" w:author="Валера " w:date="2017-08-07T22:43:00Z">
                  <w:rPr>
                    <w:color w:val="008800"/>
                  </w:rPr>
                </w:rPrChange>
              </w:rPr>
              <w:t>"</w:t>
            </w:r>
            <w:r w:rsidRPr="00D46683">
              <w:rPr>
                <w:color w:val="666600"/>
                <w:lang w:val="en-US"/>
                <w:rPrChange w:id="2649"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2650" w:author="Unknown">
                  <w:rPr>
                    <w:color w:val="000000"/>
                  </w:rPr>
                </w:rPrChange>
              </w:rPr>
            </w:pPr>
            <w:r w:rsidRPr="00D46683">
              <w:rPr>
                <w:color w:val="000000"/>
                <w:lang w:val="en-US"/>
                <w:rPrChange w:id="2651" w:author="Валера " w:date="2017-08-07T22:43:00Z">
                  <w:rPr>
                    <w:color w:val="000000"/>
                  </w:rPr>
                </w:rPrChange>
              </w:rPr>
              <w:t xml:space="preserve">    </w:t>
            </w:r>
            <w:r w:rsidRPr="00D46683">
              <w:rPr>
                <w:color w:val="880000"/>
                <w:lang w:val="en-US"/>
                <w:rPrChange w:id="2652" w:author="Валера " w:date="2017-08-07T22:43:00Z">
                  <w:rPr>
                    <w:color w:val="880000"/>
                  </w:rPr>
                </w:rPrChange>
              </w:rPr>
              <w:t xml:space="preserve">// </w:t>
            </w:r>
            <w:r w:rsidRPr="00E92E7E">
              <w:rPr>
                <w:color w:val="880000"/>
              </w:rPr>
              <w:t>Года</w:t>
            </w:r>
          </w:p>
          <w:p w:rsidR="00D46683" w:rsidRPr="00D46683" w:rsidRDefault="00D46683" w:rsidP="00E92E7E">
            <w:pPr>
              <w:pStyle w:val="normal0"/>
              <w:widowControl w:val="0"/>
              <w:spacing w:before="0" w:after="0" w:line="240" w:lineRule="auto"/>
              <w:rPr>
                <w:color w:val="000000"/>
                <w:lang w:val="en-US"/>
                <w:rPrChange w:id="2653" w:author="Unknown">
                  <w:rPr>
                    <w:color w:val="000000"/>
                  </w:rPr>
                </w:rPrChange>
              </w:rPr>
            </w:pPr>
            <w:r w:rsidRPr="00D46683">
              <w:rPr>
                <w:color w:val="000000"/>
                <w:lang w:val="en-US"/>
                <w:rPrChange w:id="2654" w:author="Валера " w:date="2017-08-07T22:43:00Z">
                  <w:rPr>
                    <w:color w:val="000000"/>
                  </w:rPr>
                </w:rPrChange>
              </w:rPr>
              <w:t xml:space="preserve">    </w:t>
            </w:r>
            <w:r w:rsidRPr="00D46683">
              <w:rPr>
                <w:color w:val="000088"/>
                <w:lang w:val="en-US"/>
                <w:rPrChange w:id="2655" w:author="Валера " w:date="2017-08-07T22:43:00Z">
                  <w:rPr>
                    <w:color w:val="000088"/>
                  </w:rPr>
                </w:rPrChange>
              </w:rPr>
              <w:t>if</w:t>
            </w:r>
            <w:r w:rsidRPr="00D46683">
              <w:rPr>
                <w:color w:val="000000"/>
                <w:lang w:val="en-US"/>
                <w:rPrChange w:id="2656" w:author="Валера " w:date="2017-08-07T22:43:00Z">
                  <w:rPr>
                    <w:color w:val="000000"/>
                  </w:rPr>
                </w:rPrChange>
              </w:rPr>
              <w:t xml:space="preserve"> </w:t>
            </w:r>
            <w:r w:rsidRPr="00D46683">
              <w:rPr>
                <w:color w:val="666600"/>
                <w:lang w:val="en-US"/>
                <w:rPrChange w:id="2657" w:author="Валера " w:date="2017-08-07T22:43:00Z">
                  <w:rPr>
                    <w:color w:val="666600"/>
                  </w:rPr>
                </w:rPrChange>
              </w:rPr>
              <w:t xml:space="preserve">(x==11 || </w:t>
            </w:r>
            <w:r w:rsidRPr="00D46683">
              <w:rPr>
                <w:color w:val="000000"/>
                <w:lang w:val="en-US"/>
                <w:rPrChange w:id="2658" w:author="Валера " w:date="2017-08-07T22:43:00Z">
                  <w:rPr>
                    <w:color w:val="000000"/>
                  </w:rPr>
                </w:rPrChange>
              </w:rPr>
              <w:t xml:space="preserve">x </w:t>
            </w:r>
            <w:r w:rsidRPr="00D46683">
              <w:rPr>
                <w:color w:val="666600"/>
                <w:lang w:val="en-US"/>
                <w:rPrChange w:id="2659" w:author="Валера " w:date="2017-08-07T22:43:00Z">
                  <w:rPr>
                    <w:color w:val="666600"/>
                  </w:rPr>
                </w:rPrChange>
              </w:rPr>
              <w:t>&gt;=</w:t>
            </w:r>
            <w:r w:rsidRPr="00D46683">
              <w:rPr>
                <w:color w:val="000000"/>
                <w:lang w:val="en-US"/>
                <w:rPrChange w:id="2660" w:author="Валера " w:date="2017-08-07T22:43:00Z">
                  <w:rPr>
                    <w:color w:val="000000"/>
                  </w:rPr>
                </w:rPrChange>
              </w:rPr>
              <w:t xml:space="preserve"> </w:t>
            </w:r>
            <w:r w:rsidRPr="00D46683">
              <w:rPr>
                <w:color w:val="006666"/>
                <w:lang w:val="en-US"/>
                <w:rPrChange w:id="2661" w:author="Валера " w:date="2017-08-07T22:43:00Z">
                  <w:rPr>
                    <w:color w:val="006666"/>
                  </w:rPr>
                </w:rPrChange>
              </w:rPr>
              <w:t>2</w:t>
            </w:r>
            <w:r w:rsidRPr="00D46683">
              <w:rPr>
                <w:color w:val="000000"/>
                <w:lang w:val="en-US"/>
                <w:rPrChange w:id="2662" w:author="Валера " w:date="2017-08-07T22:43:00Z">
                  <w:rPr>
                    <w:color w:val="000000"/>
                  </w:rPr>
                </w:rPrChange>
              </w:rPr>
              <w:t xml:space="preserve"> </w:t>
            </w:r>
            <w:r w:rsidRPr="00D46683">
              <w:rPr>
                <w:color w:val="666600"/>
                <w:lang w:val="en-US"/>
                <w:rPrChange w:id="2663" w:author="Валера " w:date="2017-08-07T22:43:00Z">
                  <w:rPr>
                    <w:color w:val="666600"/>
                  </w:rPr>
                </w:rPrChange>
              </w:rPr>
              <w:t>&amp;&amp;</w:t>
            </w:r>
            <w:r w:rsidRPr="00D46683">
              <w:rPr>
                <w:color w:val="000000"/>
                <w:lang w:val="en-US"/>
                <w:rPrChange w:id="2664" w:author="Валера " w:date="2017-08-07T22:43:00Z">
                  <w:rPr>
                    <w:color w:val="000000"/>
                  </w:rPr>
                </w:rPrChange>
              </w:rPr>
              <w:t xml:space="preserve"> x</w:t>
            </w:r>
            <w:r w:rsidRPr="00D46683">
              <w:rPr>
                <w:color w:val="666600"/>
                <w:lang w:val="en-US"/>
                <w:rPrChange w:id="2665" w:author="Валера " w:date="2017-08-07T22:43:00Z">
                  <w:rPr>
                    <w:color w:val="666600"/>
                  </w:rPr>
                </w:rPrChange>
              </w:rPr>
              <w:t>&lt;=</w:t>
            </w:r>
            <w:r w:rsidRPr="00D46683">
              <w:rPr>
                <w:color w:val="006666"/>
                <w:lang w:val="en-US"/>
                <w:rPrChange w:id="2666" w:author="Валера " w:date="2017-08-07T22:43:00Z">
                  <w:rPr>
                    <w:color w:val="006666"/>
                  </w:rPr>
                </w:rPrChange>
              </w:rPr>
              <w:t>4</w:t>
            </w:r>
            <w:r w:rsidRPr="00D46683">
              <w:rPr>
                <w:color w:val="000000"/>
                <w:lang w:val="en-US"/>
                <w:rPrChange w:id="2667" w:author="Валера " w:date="2017-08-07T22:43:00Z">
                  <w:rPr>
                    <w:color w:val="000000"/>
                  </w:rPr>
                </w:rPrChange>
              </w:rPr>
              <w:t xml:space="preserve"> </w:t>
            </w:r>
            <w:r w:rsidRPr="00D46683">
              <w:rPr>
                <w:color w:val="666600"/>
                <w:lang w:val="en-US"/>
                <w:rPrChange w:id="2668" w:author="Валера " w:date="2017-08-07T22:43:00Z">
                  <w:rPr>
                    <w:color w:val="666600"/>
                  </w:rPr>
                </w:rPrChange>
              </w:rPr>
              <w:t>||</w:t>
            </w:r>
            <w:r w:rsidRPr="00D46683">
              <w:rPr>
                <w:color w:val="000000"/>
                <w:lang w:val="en-US"/>
                <w:rPrChange w:id="2669" w:author="Валера " w:date="2017-08-07T22:43:00Z">
                  <w:rPr>
                    <w:color w:val="000000"/>
                  </w:rPr>
                </w:rPrChange>
              </w:rPr>
              <w:t xml:space="preserve"> </w:t>
            </w:r>
            <w:r w:rsidRPr="00D46683">
              <w:rPr>
                <w:color w:val="666600"/>
                <w:lang w:val="en-US"/>
                <w:rPrChange w:id="2670" w:author="Валера " w:date="2017-08-07T22:43:00Z">
                  <w:rPr>
                    <w:color w:val="666600"/>
                  </w:rPr>
                </w:rPrChange>
              </w:rPr>
              <w:t>(</w:t>
            </w:r>
            <w:r w:rsidRPr="00D46683">
              <w:rPr>
                <w:color w:val="000000"/>
                <w:lang w:val="en-US"/>
                <w:rPrChange w:id="2671" w:author="Валера " w:date="2017-08-07T22:43:00Z">
                  <w:rPr>
                    <w:color w:val="000000"/>
                  </w:rPr>
                </w:rPrChange>
              </w:rPr>
              <w:t xml:space="preserve">x </w:t>
            </w:r>
            <w:r w:rsidRPr="00D46683">
              <w:rPr>
                <w:color w:val="666600"/>
                <w:lang w:val="en-US"/>
                <w:rPrChange w:id="2672" w:author="Валера " w:date="2017-08-07T22:43:00Z">
                  <w:rPr>
                    <w:color w:val="666600"/>
                  </w:rPr>
                </w:rPrChange>
              </w:rPr>
              <w:t>&gt;=</w:t>
            </w:r>
            <w:r w:rsidRPr="00D46683">
              <w:rPr>
                <w:color w:val="000000"/>
                <w:lang w:val="en-US"/>
                <w:rPrChange w:id="2673" w:author="Валера " w:date="2017-08-07T22:43:00Z">
                  <w:rPr>
                    <w:color w:val="000000"/>
                  </w:rPr>
                </w:rPrChange>
              </w:rPr>
              <w:t xml:space="preserve"> </w:t>
            </w:r>
            <w:r w:rsidRPr="00D46683">
              <w:rPr>
                <w:color w:val="006666"/>
                <w:lang w:val="en-US"/>
                <w:rPrChange w:id="2674" w:author="Валера " w:date="2017-08-07T22:43:00Z">
                  <w:rPr>
                    <w:color w:val="006666"/>
                  </w:rPr>
                </w:rPrChange>
              </w:rPr>
              <w:t>22</w:t>
            </w:r>
            <w:r w:rsidRPr="00D46683">
              <w:rPr>
                <w:color w:val="000000"/>
                <w:lang w:val="en-US"/>
                <w:rPrChange w:id="2675" w:author="Валера " w:date="2017-08-07T22:43:00Z">
                  <w:rPr>
                    <w:color w:val="000000"/>
                  </w:rPr>
                </w:rPrChange>
              </w:rPr>
              <w:t xml:space="preserve"> </w:t>
            </w:r>
            <w:r w:rsidRPr="00D46683">
              <w:rPr>
                <w:color w:val="666600"/>
                <w:lang w:val="en-US"/>
                <w:rPrChange w:id="2676" w:author="Валера " w:date="2017-08-07T22:43:00Z">
                  <w:rPr>
                    <w:color w:val="666600"/>
                  </w:rPr>
                </w:rPrChange>
              </w:rPr>
              <w:t>&amp;&amp;</w:t>
            </w:r>
            <w:r w:rsidRPr="00D46683">
              <w:rPr>
                <w:color w:val="000000"/>
                <w:lang w:val="en-US"/>
                <w:rPrChange w:id="2677" w:author="Валера " w:date="2017-08-07T22:43:00Z">
                  <w:rPr>
                    <w:color w:val="000000"/>
                  </w:rPr>
                </w:rPrChange>
              </w:rPr>
              <w:t xml:space="preserve"> x </w:t>
            </w:r>
            <w:r w:rsidRPr="00D46683">
              <w:rPr>
                <w:color w:val="666600"/>
                <w:lang w:val="en-US"/>
                <w:rPrChange w:id="2678" w:author="Валера " w:date="2017-08-07T22:43:00Z">
                  <w:rPr>
                    <w:color w:val="666600"/>
                  </w:rPr>
                </w:rPrChange>
              </w:rPr>
              <w:t>&lt;=</w:t>
            </w:r>
            <w:r w:rsidRPr="00D46683">
              <w:rPr>
                <w:color w:val="000000"/>
                <w:lang w:val="en-US"/>
                <w:rPrChange w:id="2679" w:author="Валера " w:date="2017-08-07T22:43:00Z">
                  <w:rPr>
                    <w:color w:val="000000"/>
                  </w:rPr>
                </w:rPrChange>
              </w:rPr>
              <w:t xml:space="preserve"> </w:t>
            </w:r>
            <w:r w:rsidRPr="00D46683">
              <w:rPr>
                <w:color w:val="006666"/>
                <w:lang w:val="en-US"/>
                <w:rPrChange w:id="2680" w:author="Валера " w:date="2017-08-07T22:43:00Z">
                  <w:rPr>
                    <w:color w:val="006666"/>
                  </w:rPr>
                </w:rPrChange>
              </w:rPr>
              <w:t>24</w:t>
            </w:r>
            <w:r w:rsidRPr="00D46683">
              <w:rPr>
                <w:color w:val="666600"/>
                <w:lang w:val="en-US"/>
                <w:rPrChange w:id="2681" w:author="Валера " w:date="2017-08-07T22:43:00Z">
                  <w:rPr>
                    <w:color w:val="666600"/>
                  </w:rPr>
                </w:rPrChange>
              </w:rPr>
              <w:t>)</w:t>
            </w:r>
            <w:r w:rsidRPr="00D46683">
              <w:rPr>
                <w:color w:val="000000"/>
                <w:lang w:val="en-US"/>
                <w:rPrChange w:id="2682" w:author="Валера " w:date="2017-08-07T22:43:00Z">
                  <w:rPr>
                    <w:color w:val="000000"/>
                  </w:rPr>
                </w:rPrChange>
              </w:rPr>
              <w:t xml:space="preserve"> </w:t>
            </w:r>
            <w:r w:rsidRPr="00D46683">
              <w:rPr>
                <w:color w:val="666600"/>
                <w:lang w:val="en-US"/>
                <w:rPrChange w:id="2683" w:author="Валера " w:date="2017-08-07T22:43:00Z">
                  <w:rPr>
                    <w:color w:val="666600"/>
                  </w:rPr>
                </w:rPrChange>
              </w:rPr>
              <w:t>||</w:t>
            </w:r>
            <w:r w:rsidRPr="00D46683">
              <w:rPr>
                <w:color w:val="000000"/>
                <w:lang w:val="en-US"/>
                <w:rPrChange w:id="2684" w:author="Валера " w:date="2017-08-07T22:43:00Z">
                  <w:rPr>
                    <w:color w:val="000000"/>
                  </w:rPr>
                </w:rPrChange>
              </w:rPr>
              <w:t xml:space="preserve"> </w:t>
            </w:r>
            <w:r w:rsidRPr="00D46683">
              <w:rPr>
                <w:color w:val="666600"/>
                <w:lang w:val="en-US"/>
                <w:rPrChange w:id="2685" w:author="Валера " w:date="2017-08-07T22:43:00Z">
                  <w:rPr>
                    <w:color w:val="666600"/>
                  </w:rPr>
                </w:rPrChange>
              </w:rPr>
              <w:t>(</w:t>
            </w:r>
            <w:r w:rsidRPr="00D46683">
              <w:rPr>
                <w:color w:val="000000"/>
                <w:lang w:val="en-US"/>
                <w:rPrChange w:id="2686" w:author="Валера " w:date="2017-08-07T22:43:00Z">
                  <w:rPr>
                    <w:color w:val="000000"/>
                  </w:rPr>
                </w:rPrChange>
              </w:rPr>
              <w:t xml:space="preserve">x </w:t>
            </w:r>
            <w:r w:rsidRPr="00D46683">
              <w:rPr>
                <w:color w:val="666600"/>
                <w:lang w:val="en-US"/>
                <w:rPrChange w:id="2687" w:author="Валера " w:date="2017-08-07T22:43:00Z">
                  <w:rPr>
                    <w:color w:val="666600"/>
                  </w:rPr>
                </w:rPrChange>
              </w:rPr>
              <w:t>&gt;=</w:t>
            </w:r>
            <w:r w:rsidRPr="00D46683">
              <w:rPr>
                <w:color w:val="000000"/>
                <w:lang w:val="en-US"/>
                <w:rPrChange w:id="2688" w:author="Валера " w:date="2017-08-07T22:43:00Z">
                  <w:rPr>
                    <w:color w:val="000000"/>
                  </w:rPr>
                </w:rPrChange>
              </w:rPr>
              <w:t xml:space="preserve"> </w:t>
            </w:r>
            <w:r w:rsidRPr="00D46683">
              <w:rPr>
                <w:color w:val="006666"/>
                <w:lang w:val="en-US"/>
                <w:rPrChange w:id="2689" w:author="Валера " w:date="2017-08-07T22:43:00Z">
                  <w:rPr>
                    <w:color w:val="006666"/>
                  </w:rPr>
                </w:rPrChange>
              </w:rPr>
              <w:t>32</w:t>
            </w:r>
            <w:r w:rsidRPr="00D46683">
              <w:rPr>
                <w:color w:val="000000"/>
                <w:lang w:val="en-US"/>
                <w:rPrChange w:id="2690" w:author="Валера " w:date="2017-08-07T22:43:00Z">
                  <w:rPr>
                    <w:color w:val="000000"/>
                  </w:rPr>
                </w:rPrChange>
              </w:rPr>
              <w:t xml:space="preserve"> </w:t>
            </w:r>
            <w:r w:rsidRPr="00D46683">
              <w:rPr>
                <w:color w:val="666600"/>
                <w:lang w:val="en-US"/>
                <w:rPrChange w:id="2691" w:author="Валера " w:date="2017-08-07T22:43:00Z">
                  <w:rPr>
                    <w:color w:val="666600"/>
                  </w:rPr>
                </w:rPrChange>
              </w:rPr>
              <w:t>&amp;&amp;</w:t>
            </w:r>
            <w:r w:rsidRPr="00D46683">
              <w:rPr>
                <w:color w:val="000000"/>
                <w:lang w:val="en-US"/>
                <w:rPrChange w:id="2692" w:author="Валера " w:date="2017-08-07T22:43:00Z">
                  <w:rPr>
                    <w:color w:val="000000"/>
                  </w:rPr>
                </w:rPrChange>
              </w:rPr>
              <w:t xml:space="preserve"> x </w:t>
            </w:r>
            <w:r w:rsidRPr="00D46683">
              <w:rPr>
                <w:color w:val="666600"/>
                <w:lang w:val="en-US"/>
                <w:rPrChange w:id="2693" w:author="Валера " w:date="2017-08-07T22:43:00Z">
                  <w:rPr>
                    <w:color w:val="666600"/>
                  </w:rPr>
                </w:rPrChange>
              </w:rPr>
              <w:t>&lt;=</w:t>
            </w:r>
            <w:r w:rsidRPr="00D46683">
              <w:rPr>
                <w:color w:val="000000"/>
                <w:lang w:val="en-US"/>
                <w:rPrChange w:id="2694" w:author="Валера " w:date="2017-08-07T22:43:00Z">
                  <w:rPr>
                    <w:color w:val="000000"/>
                  </w:rPr>
                </w:rPrChange>
              </w:rPr>
              <w:t xml:space="preserve"> </w:t>
            </w:r>
            <w:r w:rsidRPr="00D46683">
              <w:rPr>
                <w:color w:val="006666"/>
                <w:lang w:val="en-US"/>
                <w:rPrChange w:id="2695" w:author="Валера " w:date="2017-08-07T22:43:00Z">
                  <w:rPr>
                    <w:color w:val="006666"/>
                  </w:rPr>
                </w:rPrChange>
              </w:rPr>
              <w:t>34</w:t>
            </w:r>
            <w:r w:rsidRPr="00D46683">
              <w:rPr>
                <w:color w:val="666600"/>
                <w:lang w:val="en-US"/>
                <w:rPrChange w:id="2696" w:author="Валера " w:date="2017-08-07T22:43:00Z">
                  <w:rPr>
                    <w:color w:val="666600"/>
                  </w:rPr>
                </w:rPrChange>
              </w:rPr>
              <w:t>)</w:t>
            </w:r>
            <w:r w:rsidRPr="00D46683">
              <w:rPr>
                <w:color w:val="000000"/>
                <w:lang w:val="en-US"/>
                <w:rPrChange w:id="2697" w:author="Валера " w:date="2017-08-07T22:43:00Z">
                  <w:rPr>
                    <w:color w:val="000000"/>
                  </w:rPr>
                </w:rPrChange>
              </w:rPr>
              <w:t xml:space="preserve"> </w:t>
            </w:r>
            <w:r w:rsidRPr="00D46683">
              <w:rPr>
                <w:color w:val="666600"/>
                <w:lang w:val="en-US"/>
                <w:rPrChange w:id="2698" w:author="Валера " w:date="2017-08-07T22:43:00Z">
                  <w:rPr>
                    <w:color w:val="666600"/>
                  </w:rPr>
                </w:rPrChange>
              </w:rPr>
              <w:t>||</w:t>
            </w:r>
            <w:r w:rsidRPr="00D46683">
              <w:rPr>
                <w:color w:val="000000"/>
                <w:lang w:val="en-US"/>
                <w:rPrChange w:id="2699" w:author="Валера " w:date="2017-08-07T22:43:00Z">
                  <w:rPr>
                    <w:color w:val="000000"/>
                  </w:rPr>
                </w:rPrChange>
              </w:rPr>
              <w:t xml:space="preserve"> </w:t>
            </w:r>
            <w:r w:rsidRPr="00D46683">
              <w:rPr>
                <w:color w:val="666600"/>
                <w:lang w:val="en-US"/>
                <w:rPrChange w:id="2700" w:author="Валера " w:date="2017-08-07T22:43:00Z">
                  <w:rPr>
                    <w:color w:val="666600"/>
                  </w:rPr>
                </w:rPrChange>
              </w:rPr>
              <w:t>(</w:t>
            </w:r>
            <w:r w:rsidRPr="00D46683">
              <w:rPr>
                <w:color w:val="000000"/>
                <w:lang w:val="en-US"/>
                <w:rPrChange w:id="2701" w:author="Валера " w:date="2017-08-07T22:43:00Z">
                  <w:rPr>
                    <w:color w:val="000000"/>
                  </w:rPr>
                </w:rPrChange>
              </w:rPr>
              <w:t xml:space="preserve">x </w:t>
            </w:r>
            <w:r w:rsidRPr="00D46683">
              <w:rPr>
                <w:color w:val="666600"/>
                <w:lang w:val="en-US"/>
                <w:rPrChange w:id="2702" w:author="Валера " w:date="2017-08-07T22:43:00Z">
                  <w:rPr>
                    <w:color w:val="666600"/>
                  </w:rPr>
                </w:rPrChange>
              </w:rPr>
              <w:t>&gt;</w:t>
            </w:r>
            <w:r w:rsidRPr="00D46683">
              <w:rPr>
                <w:color w:val="000000"/>
                <w:lang w:val="en-US"/>
                <w:rPrChange w:id="2703" w:author="Валера " w:date="2017-08-07T22:43:00Z">
                  <w:rPr>
                    <w:color w:val="000000"/>
                  </w:rPr>
                </w:rPrChange>
              </w:rPr>
              <w:t xml:space="preserve"> </w:t>
            </w:r>
            <w:r w:rsidRPr="00D46683">
              <w:rPr>
                <w:color w:val="006666"/>
                <w:lang w:val="en-US"/>
                <w:rPrChange w:id="2704" w:author="Валера " w:date="2017-08-07T22:43:00Z">
                  <w:rPr>
                    <w:color w:val="006666"/>
                  </w:rPr>
                </w:rPrChange>
              </w:rPr>
              <w:t>41</w:t>
            </w:r>
            <w:r w:rsidRPr="00D46683">
              <w:rPr>
                <w:color w:val="000000"/>
                <w:lang w:val="en-US"/>
                <w:rPrChange w:id="2705" w:author="Валера " w:date="2017-08-07T22:43:00Z">
                  <w:rPr>
                    <w:color w:val="000000"/>
                  </w:rPr>
                </w:rPrChange>
              </w:rPr>
              <w:t xml:space="preserve"> </w:t>
            </w:r>
            <w:r w:rsidRPr="00D46683">
              <w:rPr>
                <w:color w:val="666600"/>
                <w:lang w:val="en-US"/>
                <w:rPrChange w:id="2706" w:author="Валера " w:date="2017-08-07T22:43:00Z">
                  <w:rPr>
                    <w:color w:val="666600"/>
                  </w:rPr>
                </w:rPrChange>
              </w:rPr>
              <w:t>&amp;&amp;</w:t>
            </w:r>
            <w:r w:rsidRPr="00D46683">
              <w:rPr>
                <w:color w:val="000000"/>
                <w:lang w:val="en-US"/>
                <w:rPrChange w:id="2707" w:author="Валера " w:date="2017-08-07T22:43:00Z">
                  <w:rPr>
                    <w:color w:val="000000"/>
                  </w:rPr>
                </w:rPrChange>
              </w:rPr>
              <w:t xml:space="preserve"> x </w:t>
            </w:r>
            <w:r w:rsidRPr="00D46683">
              <w:rPr>
                <w:color w:val="666600"/>
                <w:lang w:val="en-US"/>
                <w:rPrChange w:id="2708" w:author="Валера " w:date="2017-08-07T22:43:00Z">
                  <w:rPr>
                    <w:color w:val="666600"/>
                  </w:rPr>
                </w:rPrChange>
              </w:rPr>
              <w:t>&lt;</w:t>
            </w:r>
            <w:r w:rsidRPr="00D46683">
              <w:rPr>
                <w:color w:val="000000"/>
                <w:lang w:val="en-US"/>
                <w:rPrChange w:id="2709" w:author="Валера " w:date="2017-08-07T22:43:00Z">
                  <w:rPr>
                    <w:color w:val="000000"/>
                  </w:rPr>
                </w:rPrChange>
              </w:rPr>
              <w:t xml:space="preserve"> </w:t>
            </w:r>
            <w:r w:rsidRPr="00D46683">
              <w:rPr>
                <w:color w:val="006666"/>
                <w:lang w:val="en-US"/>
                <w:rPrChange w:id="2710" w:author="Валера " w:date="2017-08-07T22:43:00Z">
                  <w:rPr>
                    <w:color w:val="006666"/>
                  </w:rPr>
                </w:rPrChange>
              </w:rPr>
              <w:t>45</w:t>
            </w:r>
            <w:r w:rsidRPr="00D46683">
              <w:rPr>
                <w:color w:val="666600"/>
                <w:lang w:val="en-US"/>
                <w:rPrChange w:id="2711" w:author="Валера " w:date="2017-08-07T22:43:00Z">
                  <w:rPr>
                    <w:color w:val="666600"/>
                  </w:rPr>
                </w:rPrChange>
              </w:rPr>
              <w:t>))</w:t>
            </w:r>
            <w:r w:rsidRPr="00D46683">
              <w:rPr>
                <w:color w:val="000000"/>
                <w:lang w:val="en-US"/>
                <w:rPrChange w:id="2712" w:author="Валера " w:date="2017-08-07T22:43:00Z">
                  <w:rPr>
                    <w:color w:val="000000"/>
                  </w:rPr>
                </w:rPrChange>
              </w:rPr>
              <w:t xml:space="preserve"> s </w:t>
            </w:r>
            <w:r w:rsidRPr="00D46683">
              <w:rPr>
                <w:color w:val="666600"/>
                <w:lang w:val="en-US"/>
                <w:rPrChange w:id="2713" w:author="Валера " w:date="2017-08-07T22:43:00Z">
                  <w:rPr>
                    <w:color w:val="666600"/>
                  </w:rPr>
                </w:rPrChange>
              </w:rPr>
              <w:t>+=</w:t>
            </w:r>
            <w:r w:rsidRPr="00D46683">
              <w:rPr>
                <w:color w:val="000000"/>
                <w:lang w:val="en-US"/>
                <w:rPrChange w:id="2714" w:author="Валера " w:date="2017-08-07T22:43:00Z">
                  <w:rPr>
                    <w:color w:val="000000"/>
                  </w:rPr>
                </w:rPrChange>
              </w:rPr>
              <w:t xml:space="preserve"> </w:t>
            </w:r>
            <w:r w:rsidRPr="00D46683">
              <w:rPr>
                <w:color w:val="008800"/>
                <w:lang w:val="en-US"/>
                <w:rPrChange w:id="2715" w:author="Валера " w:date="2017-08-07T22:43:00Z">
                  <w:rPr>
                    <w:color w:val="008800"/>
                  </w:rPr>
                </w:rPrChange>
              </w:rPr>
              <w:t xml:space="preserve">" </w:t>
            </w:r>
            <w:r w:rsidRPr="00E92E7E">
              <w:rPr>
                <w:color w:val="008800"/>
              </w:rPr>
              <w:t>года</w:t>
            </w:r>
            <w:r w:rsidRPr="00D46683">
              <w:rPr>
                <w:color w:val="008800"/>
                <w:lang w:val="en-US"/>
                <w:rPrChange w:id="2716" w:author="Валера " w:date="2017-08-07T22:43:00Z">
                  <w:rPr>
                    <w:color w:val="008800"/>
                  </w:rPr>
                </w:rPrChange>
              </w:rPr>
              <w:t>";</w:t>
            </w:r>
          </w:p>
          <w:p w:rsidR="00D46683" w:rsidRPr="00D46683" w:rsidRDefault="00D46683" w:rsidP="00E92E7E">
            <w:pPr>
              <w:pStyle w:val="normal0"/>
              <w:widowControl w:val="0"/>
              <w:spacing w:before="0" w:after="0" w:line="240" w:lineRule="auto"/>
              <w:rPr>
                <w:color w:val="000000"/>
                <w:lang w:val="en-US"/>
                <w:rPrChange w:id="2717" w:author="Unknown">
                  <w:rPr>
                    <w:color w:val="000000"/>
                  </w:rPr>
                </w:rPrChange>
              </w:rPr>
            </w:pPr>
            <w:r w:rsidRPr="00D46683">
              <w:rPr>
                <w:color w:val="000000"/>
                <w:lang w:val="en-US"/>
                <w:rPrChange w:id="2718" w:author="Валера " w:date="2017-08-07T22:43:00Z">
                  <w:rPr>
                    <w:color w:val="000000"/>
                  </w:rPr>
                </w:rPrChange>
              </w:rPr>
              <w:t xml:space="preserve">    </w:t>
            </w:r>
            <w:r w:rsidRPr="00D46683">
              <w:rPr>
                <w:color w:val="880000"/>
                <w:lang w:val="en-US"/>
                <w:rPrChange w:id="2719" w:author="Валера " w:date="2017-08-07T22:43:00Z">
                  <w:rPr>
                    <w:color w:val="880000"/>
                  </w:rPr>
                </w:rPrChange>
              </w:rPr>
              <w:t xml:space="preserve">// </w:t>
            </w:r>
            <w:r w:rsidRPr="00E92E7E">
              <w:rPr>
                <w:color w:val="880000"/>
              </w:rPr>
              <w:t>Лет</w:t>
            </w:r>
          </w:p>
          <w:p w:rsidR="00D46683" w:rsidRPr="00D46683" w:rsidRDefault="00D46683" w:rsidP="00E92E7E">
            <w:pPr>
              <w:pStyle w:val="normal0"/>
              <w:widowControl w:val="0"/>
              <w:spacing w:before="0" w:after="0" w:line="240" w:lineRule="auto"/>
              <w:rPr>
                <w:color w:val="000000"/>
                <w:lang w:val="en-US"/>
                <w:rPrChange w:id="2720" w:author="Unknown">
                  <w:rPr>
                    <w:color w:val="000000"/>
                  </w:rPr>
                </w:rPrChange>
              </w:rPr>
            </w:pPr>
            <w:r w:rsidRPr="00D46683">
              <w:rPr>
                <w:color w:val="000000"/>
                <w:lang w:val="en-US"/>
                <w:rPrChange w:id="2721" w:author="Валера " w:date="2017-08-07T22:43:00Z">
                  <w:rPr>
                    <w:color w:val="000000"/>
                  </w:rPr>
                </w:rPrChange>
              </w:rPr>
              <w:t xml:space="preserve">    </w:t>
            </w:r>
            <w:r w:rsidRPr="00D46683">
              <w:rPr>
                <w:color w:val="000088"/>
                <w:lang w:val="en-US"/>
                <w:rPrChange w:id="2722" w:author="Валера " w:date="2017-08-07T22:43:00Z">
                  <w:rPr>
                    <w:color w:val="000088"/>
                  </w:rPr>
                </w:rPrChange>
              </w:rPr>
              <w:t>if</w:t>
            </w:r>
            <w:r w:rsidRPr="00D46683">
              <w:rPr>
                <w:color w:val="000000"/>
                <w:lang w:val="en-US"/>
                <w:rPrChange w:id="2723" w:author="Валера " w:date="2017-08-07T22:43:00Z">
                  <w:rPr>
                    <w:color w:val="000000"/>
                  </w:rPr>
                </w:rPrChange>
              </w:rPr>
              <w:t xml:space="preserve"> </w:t>
            </w:r>
            <w:r w:rsidRPr="00D46683">
              <w:rPr>
                <w:color w:val="666600"/>
                <w:lang w:val="en-US"/>
                <w:rPrChange w:id="2724" w:author="Валера " w:date="2017-08-07T22:43:00Z">
                  <w:rPr>
                    <w:color w:val="666600"/>
                  </w:rPr>
                </w:rPrChange>
              </w:rPr>
              <w:t>((</w:t>
            </w:r>
            <w:r w:rsidRPr="00D46683">
              <w:rPr>
                <w:color w:val="000000"/>
                <w:lang w:val="en-US"/>
                <w:rPrChange w:id="2725" w:author="Валера " w:date="2017-08-07T22:43:00Z">
                  <w:rPr>
                    <w:color w:val="000000"/>
                  </w:rPr>
                </w:rPrChange>
              </w:rPr>
              <w:t xml:space="preserve">x </w:t>
            </w:r>
            <w:r w:rsidRPr="00D46683">
              <w:rPr>
                <w:color w:val="666600"/>
                <w:lang w:val="en-US"/>
                <w:rPrChange w:id="2726" w:author="Валера " w:date="2017-08-07T22:43:00Z">
                  <w:rPr>
                    <w:color w:val="666600"/>
                  </w:rPr>
                </w:rPrChange>
              </w:rPr>
              <w:t>&gt;=</w:t>
            </w:r>
            <w:r w:rsidRPr="00D46683">
              <w:rPr>
                <w:color w:val="000000"/>
                <w:lang w:val="en-US"/>
                <w:rPrChange w:id="2727" w:author="Валера " w:date="2017-08-07T22:43:00Z">
                  <w:rPr>
                    <w:color w:val="000000"/>
                  </w:rPr>
                </w:rPrChange>
              </w:rPr>
              <w:t xml:space="preserve"> </w:t>
            </w:r>
            <w:r w:rsidRPr="00D46683">
              <w:rPr>
                <w:color w:val="006666"/>
                <w:lang w:val="en-US"/>
                <w:rPrChange w:id="2728" w:author="Валера " w:date="2017-08-07T22:43:00Z">
                  <w:rPr>
                    <w:color w:val="006666"/>
                  </w:rPr>
                </w:rPrChange>
              </w:rPr>
              <w:t>5</w:t>
            </w:r>
            <w:r w:rsidRPr="00D46683">
              <w:rPr>
                <w:color w:val="000000"/>
                <w:lang w:val="en-US"/>
                <w:rPrChange w:id="2729" w:author="Валера " w:date="2017-08-07T22:43:00Z">
                  <w:rPr>
                    <w:color w:val="000000"/>
                  </w:rPr>
                </w:rPrChange>
              </w:rPr>
              <w:t xml:space="preserve"> </w:t>
            </w:r>
            <w:r w:rsidRPr="00D46683">
              <w:rPr>
                <w:color w:val="666600"/>
                <w:lang w:val="en-US"/>
                <w:rPrChange w:id="2730" w:author="Валера " w:date="2017-08-07T22:43:00Z">
                  <w:rPr>
                    <w:color w:val="666600"/>
                  </w:rPr>
                </w:rPrChange>
              </w:rPr>
              <w:t>&amp;&amp;</w:t>
            </w:r>
            <w:r w:rsidRPr="00D46683">
              <w:rPr>
                <w:color w:val="000000"/>
                <w:lang w:val="en-US"/>
                <w:rPrChange w:id="2731" w:author="Валера " w:date="2017-08-07T22:43:00Z">
                  <w:rPr>
                    <w:color w:val="000000"/>
                  </w:rPr>
                </w:rPrChange>
              </w:rPr>
              <w:t xml:space="preserve"> x </w:t>
            </w:r>
            <w:r w:rsidRPr="00D46683">
              <w:rPr>
                <w:color w:val="666600"/>
                <w:lang w:val="en-US"/>
                <w:rPrChange w:id="2732" w:author="Валера " w:date="2017-08-07T22:43:00Z">
                  <w:rPr>
                    <w:color w:val="666600"/>
                  </w:rPr>
                </w:rPrChange>
              </w:rPr>
              <w:t>&lt;=</w:t>
            </w:r>
            <w:r w:rsidRPr="00D46683">
              <w:rPr>
                <w:color w:val="000000"/>
                <w:lang w:val="en-US"/>
                <w:rPrChange w:id="2733" w:author="Валера " w:date="2017-08-07T22:43:00Z">
                  <w:rPr>
                    <w:color w:val="000000"/>
                  </w:rPr>
                </w:rPrChange>
              </w:rPr>
              <w:t xml:space="preserve"> </w:t>
            </w:r>
            <w:r w:rsidRPr="00D46683">
              <w:rPr>
                <w:color w:val="006666"/>
                <w:lang w:val="en-US"/>
                <w:rPrChange w:id="2734" w:author="Валера " w:date="2017-08-07T22:43:00Z">
                  <w:rPr>
                    <w:color w:val="006666"/>
                  </w:rPr>
                </w:rPrChange>
              </w:rPr>
              <w:t>20</w:t>
            </w:r>
            <w:r w:rsidRPr="00D46683">
              <w:rPr>
                <w:color w:val="666600"/>
                <w:lang w:val="en-US"/>
                <w:rPrChange w:id="2735" w:author="Валера " w:date="2017-08-07T22:43:00Z">
                  <w:rPr>
                    <w:color w:val="666600"/>
                  </w:rPr>
                </w:rPrChange>
              </w:rPr>
              <w:t>)</w:t>
            </w:r>
            <w:r w:rsidRPr="00D46683">
              <w:rPr>
                <w:color w:val="000000"/>
                <w:lang w:val="en-US"/>
                <w:rPrChange w:id="2736" w:author="Валера " w:date="2017-08-07T22:43:00Z">
                  <w:rPr>
                    <w:color w:val="000000"/>
                  </w:rPr>
                </w:rPrChange>
              </w:rPr>
              <w:t xml:space="preserve"> </w:t>
            </w:r>
            <w:r w:rsidRPr="00D46683">
              <w:rPr>
                <w:color w:val="666600"/>
                <w:lang w:val="en-US"/>
                <w:rPrChange w:id="2737" w:author="Валера " w:date="2017-08-07T22:43:00Z">
                  <w:rPr>
                    <w:color w:val="666600"/>
                  </w:rPr>
                </w:rPrChange>
              </w:rPr>
              <w:t>||</w:t>
            </w:r>
            <w:r w:rsidRPr="00D46683">
              <w:rPr>
                <w:color w:val="000000"/>
                <w:lang w:val="en-US"/>
                <w:rPrChange w:id="2738" w:author="Валера " w:date="2017-08-07T22:43:00Z">
                  <w:rPr>
                    <w:color w:val="000000"/>
                  </w:rPr>
                </w:rPrChange>
              </w:rPr>
              <w:t xml:space="preserve"> </w:t>
            </w:r>
            <w:r w:rsidRPr="00D46683">
              <w:rPr>
                <w:color w:val="666600"/>
                <w:lang w:val="en-US"/>
                <w:rPrChange w:id="2739" w:author="Валера " w:date="2017-08-07T22:43:00Z">
                  <w:rPr>
                    <w:color w:val="666600"/>
                  </w:rPr>
                </w:rPrChange>
              </w:rPr>
              <w:t>(</w:t>
            </w:r>
            <w:r w:rsidRPr="00D46683">
              <w:rPr>
                <w:color w:val="000000"/>
                <w:lang w:val="en-US"/>
                <w:rPrChange w:id="2740" w:author="Валера " w:date="2017-08-07T22:43:00Z">
                  <w:rPr>
                    <w:color w:val="000000"/>
                  </w:rPr>
                </w:rPrChange>
              </w:rPr>
              <w:t xml:space="preserve">x </w:t>
            </w:r>
            <w:r w:rsidRPr="00D46683">
              <w:rPr>
                <w:color w:val="666600"/>
                <w:lang w:val="en-US"/>
                <w:rPrChange w:id="2741" w:author="Валера " w:date="2017-08-07T22:43:00Z">
                  <w:rPr>
                    <w:color w:val="666600"/>
                  </w:rPr>
                </w:rPrChange>
              </w:rPr>
              <w:t>&gt;=</w:t>
            </w:r>
            <w:r w:rsidRPr="00D46683">
              <w:rPr>
                <w:color w:val="000000"/>
                <w:lang w:val="en-US"/>
                <w:rPrChange w:id="2742" w:author="Валера " w:date="2017-08-07T22:43:00Z">
                  <w:rPr>
                    <w:color w:val="000000"/>
                  </w:rPr>
                </w:rPrChange>
              </w:rPr>
              <w:t xml:space="preserve"> </w:t>
            </w:r>
            <w:r w:rsidRPr="00D46683">
              <w:rPr>
                <w:color w:val="006666"/>
                <w:lang w:val="en-US"/>
                <w:rPrChange w:id="2743" w:author="Валера " w:date="2017-08-07T22:43:00Z">
                  <w:rPr>
                    <w:color w:val="006666"/>
                  </w:rPr>
                </w:rPrChange>
              </w:rPr>
              <w:t>25</w:t>
            </w:r>
            <w:r w:rsidRPr="00D46683">
              <w:rPr>
                <w:color w:val="000000"/>
                <w:lang w:val="en-US"/>
                <w:rPrChange w:id="2744" w:author="Валера " w:date="2017-08-07T22:43:00Z">
                  <w:rPr>
                    <w:color w:val="000000"/>
                  </w:rPr>
                </w:rPrChange>
              </w:rPr>
              <w:t xml:space="preserve"> </w:t>
            </w:r>
            <w:r w:rsidRPr="00D46683">
              <w:rPr>
                <w:color w:val="666600"/>
                <w:lang w:val="en-US"/>
                <w:rPrChange w:id="2745" w:author="Валера " w:date="2017-08-07T22:43:00Z">
                  <w:rPr>
                    <w:color w:val="666600"/>
                  </w:rPr>
                </w:rPrChange>
              </w:rPr>
              <w:t>&amp;&amp;</w:t>
            </w:r>
            <w:r w:rsidRPr="00D46683">
              <w:rPr>
                <w:color w:val="000000"/>
                <w:lang w:val="en-US"/>
                <w:rPrChange w:id="2746" w:author="Валера " w:date="2017-08-07T22:43:00Z">
                  <w:rPr>
                    <w:color w:val="000000"/>
                  </w:rPr>
                </w:rPrChange>
              </w:rPr>
              <w:t xml:space="preserve"> x </w:t>
            </w:r>
            <w:r w:rsidRPr="00D46683">
              <w:rPr>
                <w:color w:val="666600"/>
                <w:lang w:val="en-US"/>
                <w:rPrChange w:id="2747" w:author="Валера " w:date="2017-08-07T22:43:00Z">
                  <w:rPr>
                    <w:color w:val="666600"/>
                  </w:rPr>
                </w:rPrChange>
              </w:rPr>
              <w:t>&lt;=</w:t>
            </w:r>
            <w:r w:rsidRPr="00D46683">
              <w:rPr>
                <w:color w:val="000000"/>
                <w:lang w:val="en-US"/>
                <w:rPrChange w:id="2748" w:author="Валера " w:date="2017-08-07T22:43:00Z">
                  <w:rPr>
                    <w:color w:val="000000"/>
                  </w:rPr>
                </w:rPrChange>
              </w:rPr>
              <w:t xml:space="preserve"> </w:t>
            </w:r>
            <w:r w:rsidRPr="00D46683">
              <w:rPr>
                <w:color w:val="006666"/>
                <w:lang w:val="en-US"/>
                <w:rPrChange w:id="2749" w:author="Валера " w:date="2017-08-07T22:43:00Z">
                  <w:rPr>
                    <w:color w:val="006666"/>
                  </w:rPr>
                </w:rPrChange>
              </w:rPr>
              <w:t>30</w:t>
            </w:r>
            <w:r w:rsidRPr="00D46683">
              <w:rPr>
                <w:color w:val="666600"/>
                <w:lang w:val="en-US"/>
                <w:rPrChange w:id="2750" w:author="Валера " w:date="2017-08-07T22:43:00Z">
                  <w:rPr>
                    <w:color w:val="666600"/>
                  </w:rPr>
                </w:rPrChange>
              </w:rPr>
              <w:t>)</w:t>
            </w:r>
            <w:r w:rsidRPr="00D46683">
              <w:rPr>
                <w:color w:val="000000"/>
                <w:lang w:val="en-US"/>
                <w:rPrChange w:id="2751" w:author="Валера " w:date="2017-08-07T22:43:00Z">
                  <w:rPr>
                    <w:color w:val="000000"/>
                  </w:rPr>
                </w:rPrChange>
              </w:rPr>
              <w:t xml:space="preserve"> </w:t>
            </w:r>
            <w:r w:rsidRPr="00D46683">
              <w:rPr>
                <w:color w:val="666600"/>
                <w:lang w:val="en-US"/>
                <w:rPrChange w:id="2752" w:author="Валера " w:date="2017-08-07T22:43:00Z">
                  <w:rPr>
                    <w:color w:val="666600"/>
                  </w:rPr>
                </w:rPrChange>
              </w:rPr>
              <w:t>||</w:t>
            </w:r>
            <w:r w:rsidRPr="00D46683">
              <w:rPr>
                <w:color w:val="000000"/>
                <w:lang w:val="en-US"/>
                <w:rPrChange w:id="2753" w:author="Валера " w:date="2017-08-07T22:43:00Z">
                  <w:rPr>
                    <w:color w:val="000000"/>
                  </w:rPr>
                </w:rPrChange>
              </w:rPr>
              <w:t xml:space="preserve"> </w:t>
            </w:r>
            <w:r w:rsidRPr="00D46683">
              <w:rPr>
                <w:color w:val="666600"/>
                <w:lang w:val="en-US"/>
                <w:rPrChange w:id="2754" w:author="Валера " w:date="2017-08-07T22:43:00Z">
                  <w:rPr>
                    <w:color w:val="666600"/>
                  </w:rPr>
                </w:rPrChange>
              </w:rPr>
              <w:t>(</w:t>
            </w:r>
            <w:r w:rsidRPr="00D46683">
              <w:rPr>
                <w:color w:val="000000"/>
                <w:lang w:val="en-US"/>
                <w:rPrChange w:id="2755" w:author="Валера " w:date="2017-08-07T22:43:00Z">
                  <w:rPr>
                    <w:color w:val="000000"/>
                  </w:rPr>
                </w:rPrChange>
              </w:rPr>
              <w:t xml:space="preserve">x </w:t>
            </w:r>
            <w:r w:rsidRPr="00D46683">
              <w:rPr>
                <w:color w:val="666600"/>
                <w:lang w:val="en-US"/>
                <w:rPrChange w:id="2756" w:author="Валера " w:date="2017-08-07T22:43:00Z">
                  <w:rPr>
                    <w:color w:val="666600"/>
                  </w:rPr>
                </w:rPrChange>
              </w:rPr>
              <w:t>&gt;=</w:t>
            </w:r>
            <w:r w:rsidRPr="00D46683">
              <w:rPr>
                <w:color w:val="000000"/>
                <w:lang w:val="en-US"/>
                <w:rPrChange w:id="2757" w:author="Валера " w:date="2017-08-07T22:43:00Z">
                  <w:rPr>
                    <w:color w:val="000000"/>
                  </w:rPr>
                </w:rPrChange>
              </w:rPr>
              <w:t xml:space="preserve"> </w:t>
            </w:r>
            <w:r w:rsidRPr="00D46683">
              <w:rPr>
                <w:color w:val="006666"/>
                <w:lang w:val="en-US"/>
                <w:rPrChange w:id="2758" w:author="Валера " w:date="2017-08-07T22:43:00Z">
                  <w:rPr>
                    <w:color w:val="006666"/>
                  </w:rPr>
                </w:rPrChange>
              </w:rPr>
              <w:t>35</w:t>
            </w:r>
            <w:r w:rsidRPr="00D46683">
              <w:rPr>
                <w:color w:val="000000"/>
                <w:lang w:val="en-US"/>
                <w:rPrChange w:id="2759" w:author="Валера " w:date="2017-08-07T22:43:00Z">
                  <w:rPr>
                    <w:color w:val="000000"/>
                  </w:rPr>
                </w:rPrChange>
              </w:rPr>
              <w:t xml:space="preserve"> </w:t>
            </w:r>
            <w:r w:rsidRPr="00D46683">
              <w:rPr>
                <w:color w:val="666600"/>
                <w:lang w:val="en-US"/>
                <w:rPrChange w:id="2760" w:author="Валера " w:date="2017-08-07T22:43:00Z">
                  <w:rPr>
                    <w:color w:val="666600"/>
                  </w:rPr>
                </w:rPrChange>
              </w:rPr>
              <w:t>&amp;&amp;</w:t>
            </w:r>
            <w:r w:rsidRPr="00D46683">
              <w:rPr>
                <w:color w:val="000000"/>
                <w:lang w:val="en-US"/>
                <w:rPrChange w:id="2761" w:author="Валера " w:date="2017-08-07T22:43:00Z">
                  <w:rPr>
                    <w:color w:val="000000"/>
                  </w:rPr>
                </w:rPrChange>
              </w:rPr>
              <w:t xml:space="preserve"> x </w:t>
            </w:r>
            <w:r w:rsidRPr="00D46683">
              <w:rPr>
                <w:color w:val="666600"/>
                <w:lang w:val="en-US"/>
                <w:rPrChange w:id="2762" w:author="Валера " w:date="2017-08-07T22:43:00Z">
                  <w:rPr>
                    <w:color w:val="666600"/>
                  </w:rPr>
                </w:rPrChange>
              </w:rPr>
              <w:t>&lt;</w:t>
            </w:r>
            <w:r w:rsidRPr="00D46683">
              <w:rPr>
                <w:color w:val="000000"/>
                <w:lang w:val="en-US"/>
                <w:rPrChange w:id="2763" w:author="Валера " w:date="2017-08-07T22:43:00Z">
                  <w:rPr>
                    <w:color w:val="000000"/>
                  </w:rPr>
                </w:rPrChange>
              </w:rPr>
              <w:t xml:space="preserve"> </w:t>
            </w:r>
            <w:r w:rsidRPr="00D46683">
              <w:rPr>
                <w:color w:val="006666"/>
                <w:lang w:val="en-US"/>
                <w:rPrChange w:id="2764" w:author="Валера " w:date="2017-08-07T22:43:00Z">
                  <w:rPr>
                    <w:color w:val="006666"/>
                  </w:rPr>
                </w:rPrChange>
              </w:rPr>
              <w:t>41</w:t>
            </w:r>
            <w:r w:rsidRPr="00D46683">
              <w:rPr>
                <w:color w:val="666600"/>
                <w:lang w:val="en-US"/>
                <w:rPrChange w:id="2765" w:author="Валера " w:date="2017-08-07T22:43:00Z">
                  <w:rPr>
                    <w:color w:val="666600"/>
                  </w:rPr>
                </w:rPrChange>
              </w:rPr>
              <w:t>)</w:t>
            </w:r>
            <w:r w:rsidRPr="00D46683">
              <w:rPr>
                <w:color w:val="000000"/>
                <w:lang w:val="en-US"/>
                <w:rPrChange w:id="2766" w:author="Валера " w:date="2017-08-07T22:43:00Z">
                  <w:rPr>
                    <w:color w:val="000000"/>
                  </w:rPr>
                </w:rPrChange>
              </w:rPr>
              <w:t xml:space="preserve"> </w:t>
            </w:r>
            <w:r w:rsidRPr="00D46683">
              <w:rPr>
                <w:color w:val="666600"/>
                <w:lang w:val="en-US"/>
                <w:rPrChange w:id="2767" w:author="Валера " w:date="2017-08-07T22:43:00Z">
                  <w:rPr>
                    <w:color w:val="666600"/>
                  </w:rPr>
                </w:rPrChange>
              </w:rPr>
              <w:t>||</w:t>
            </w:r>
            <w:r w:rsidRPr="00D46683">
              <w:rPr>
                <w:color w:val="000000"/>
                <w:lang w:val="en-US"/>
                <w:rPrChange w:id="2768" w:author="Валера " w:date="2017-08-07T22:43:00Z">
                  <w:rPr>
                    <w:color w:val="000000"/>
                  </w:rPr>
                </w:rPrChange>
              </w:rPr>
              <w:t xml:space="preserve"> </w:t>
            </w:r>
            <w:r w:rsidRPr="00D46683">
              <w:rPr>
                <w:color w:val="666600"/>
                <w:lang w:val="en-US"/>
                <w:rPrChange w:id="2769" w:author="Валера " w:date="2017-08-07T22:43:00Z">
                  <w:rPr>
                    <w:color w:val="666600"/>
                  </w:rPr>
                </w:rPrChange>
              </w:rPr>
              <w:t>(</w:t>
            </w:r>
            <w:r w:rsidRPr="00D46683">
              <w:rPr>
                <w:color w:val="000000"/>
                <w:lang w:val="en-US"/>
                <w:rPrChange w:id="2770" w:author="Валера " w:date="2017-08-07T22:43:00Z">
                  <w:rPr>
                    <w:color w:val="000000"/>
                  </w:rPr>
                </w:rPrChange>
              </w:rPr>
              <w:t xml:space="preserve">x </w:t>
            </w:r>
            <w:r w:rsidRPr="00D46683">
              <w:rPr>
                <w:color w:val="666600"/>
                <w:lang w:val="en-US"/>
                <w:rPrChange w:id="2771" w:author="Валера " w:date="2017-08-07T22:43:00Z">
                  <w:rPr>
                    <w:color w:val="666600"/>
                  </w:rPr>
                </w:rPrChange>
              </w:rPr>
              <w:t>&gt;</w:t>
            </w:r>
            <w:r w:rsidRPr="00D46683">
              <w:rPr>
                <w:color w:val="000000"/>
                <w:lang w:val="en-US"/>
                <w:rPrChange w:id="2772" w:author="Валера " w:date="2017-08-07T22:43:00Z">
                  <w:rPr>
                    <w:color w:val="000000"/>
                  </w:rPr>
                </w:rPrChange>
              </w:rPr>
              <w:t xml:space="preserve"> </w:t>
            </w:r>
            <w:r w:rsidRPr="00D46683">
              <w:rPr>
                <w:color w:val="006666"/>
                <w:lang w:val="en-US"/>
                <w:rPrChange w:id="2773" w:author="Валера " w:date="2017-08-07T22:43:00Z">
                  <w:rPr>
                    <w:color w:val="006666"/>
                  </w:rPr>
                </w:rPrChange>
              </w:rPr>
              <w:t>44</w:t>
            </w:r>
            <w:r w:rsidRPr="00D46683">
              <w:rPr>
                <w:color w:val="000000"/>
                <w:lang w:val="en-US"/>
                <w:rPrChange w:id="2774" w:author="Валера " w:date="2017-08-07T22:43:00Z">
                  <w:rPr>
                    <w:color w:val="000000"/>
                  </w:rPr>
                </w:rPrChange>
              </w:rPr>
              <w:t xml:space="preserve"> </w:t>
            </w:r>
            <w:r w:rsidRPr="00D46683">
              <w:rPr>
                <w:color w:val="666600"/>
                <w:lang w:val="en-US"/>
                <w:rPrChange w:id="2775" w:author="Валера " w:date="2017-08-07T22:43:00Z">
                  <w:rPr>
                    <w:color w:val="666600"/>
                  </w:rPr>
                </w:rPrChange>
              </w:rPr>
              <w:t>&amp;&amp;</w:t>
            </w:r>
            <w:r w:rsidRPr="00D46683">
              <w:rPr>
                <w:color w:val="000000"/>
                <w:lang w:val="en-US"/>
                <w:rPrChange w:id="2776" w:author="Валера " w:date="2017-08-07T22:43:00Z">
                  <w:rPr>
                    <w:color w:val="000000"/>
                  </w:rPr>
                </w:rPrChange>
              </w:rPr>
              <w:t xml:space="preserve"> x </w:t>
            </w:r>
            <w:r w:rsidRPr="00D46683">
              <w:rPr>
                <w:color w:val="666600"/>
                <w:lang w:val="en-US"/>
                <w:rPrChange w:id="2777" w:author="Валера " w:date="2017-08-07T22:43:00Z">
                  <w:rPr>
                    <w:color w:val="666600"/>
                  </w:rPr>
                </w:rPrChange>
              </w:rPr>
              <w:t>&lt;</w:t>
            </w:r>
            <w:r w:rsidRPr="00D46683">
              <w:rPr>
                <w:color w:val="000000"/>
                <w:lang w:val="en-US"/>
                <w:rPrChange w:id="2778" w:author="Валера " w:date="2017-08-07T22:43:00Z">
                  <w:rPr>
                    <w:color w:val="000000"/>
                  </w:rPr>
                </w:rPrChange>
              </w:rPr>
              <w:t xml:space="preserve"> </w:t>
            </w:r>
            <w:r w:rsidRPr="00D46683">
              <w:rPr>
                <w:color w:val="006666"/>
                <w:lang w:val="en-US"/>
                <w:rPrChange w:id="2779" w:author="Валера " w:date="2017-08-07T22:43:00Z">
                  <w:rPr>
                    <w:color w:val="006666"/>
                  </w:rPr>
                </w:rPrChange>
              </w:rPr>
              <w:t>51</w:t>
            </w:r>
            <w:r w:rsidRPr="00D46683">
              <w:rPr>
                <w:color w:val="666600"/>
                <w:lang w:val="en-US"/>
                <w:rPrChange w:id="2780" w:author="Валера " w:date="2017-08-07T22:43:00Z">
                  <w:rPr>
                    <w:color w:val="666600"/>
                  </w:rPr>
                </w:rPrChange>
              </w:rPr>
              <w:t>))</w:t>
            </w:r>
            <w:r w:rsidRPr="00D46683">
              <w:rPr>
                <w:color w:val="000000"/>
                <w:lang w:val="en-US"/>
                <w:rPrChange w:id="2781" w:author="Валера " w:date="2017-08-07T22:43:00Z">
                  <w:rPr>
                    <w:color w:val="000000"/>
                  </w:rPr>
                </w:rPrChange>
              </w:rPr>
              <w:t xml:space="preserve"> s </w:t>
            </w:r>
            <w:r w:rsidRPr="00D46683">
              <w:rPr>
                <w:color w:val="666600"/>
                <w:lang w:val="en-US"/>
                <w:rPrChange w:id="2782" w:author="Валера " w:date="2017-08-07T22:43:00Z">
                  <w:rPr>
                    <w:color w:val="666600"/>
                  </w:rPr>
                </w:rPrChange>
              </w:rPr>
              <w:t>+=</w:t>
            </w:r>
            <w:r w:rsidRPr="00D46683">
              <w:rPr>
                <w:color w:val="000000"/>
                <w:lang w:val="en-US"/>
                <w:rPrChange w:id="2783" w:author="Валера " w:date="2017-08-07T22:43:00Z">
                  <w:rPr>
                    <w:color w:val="000000"/>
                  </w:rPr>
                </w:rPrChange>
              </w:rPr>
              <w:t xml:space="preserve"> </w:t>
            </w:r>
            <w:r w:rsidRPr="00D46683">
              <w:rPr>
                <w:color w:val="008800"/>
                <w:lang w:val="en-US"/>
                <w:rPrChange w:id="2784" w:author="Валера " w:date="2017-08-07T22:43:00Z">
                  <w:rPr>
                    <w:color w:val="008800"/>
                  </w:rPr>
                </w:rPrChange>
              </w:rPr>
              <w:t xml:space="preserve">" </w:t>
            </w:r>
            <w:r w:rsidRPr="00E92E7E">
              <w:rPr>
                <w:color w:val="008800"/>
              </w:rPr>
              <w:t>лет</w:t>
            </w:r>
            <w:r w:rsidRPr="00D46683">
              <w:rPr>
                <w:color w:val="008800"/>
                <w:lang w:val="en-US"/>
                <w:rPrChange w:id="2785" w:author="Валера " w:date="2017-08-07T22:43:00Z">
                  <w:rPr>
                    <w:color w:val="008800"/>
                  </w:rPr>
                </w:rPrChange>
              </w:rPr>
              <w:t>";</w:t>
            </w:r>
          </w:p>
          <w:p w:rsidR="00D46683" w:rsidRPr="00D46683" w:rsidRDefault="00D46683" w:rsidP="00E92E7E">
            <w:pPr>
              <w:pStyle w:val="normal0"/>
              <w:widowControl w:val="0"/>
              <w:spacing w:before="0" w:after="0" w:line="240" w:lineRule="auto"/>
              <w:rPr>
                <w:color w:val="000000"/>
                <w:lang w:val="en-US"/>
                <w:rPrChange w:id="2786" w:author="Unknown">
                  <w:rPr>
                    <w:color w:val="000000"/>
                  </w:rPr>
                </w:rPrChange>
              </w:rPr>
            </w:pPr>
            <w:r w:rsidRPr="00D46683">
              <w:rPr>
                <w:color w:val="000000"/>
                <w:lang w:val="en-US"/>
                <w:rPrChange w:id="2787" w:author="Валера " w:date="2017-08-07T22:43:00Z">
                  <w:rPr>
                    <w:color w:val="000000"/>
                  </w:rPr>
                </w:rPrChange>
              </w:rPr>
              <w:t xml:space="preserve">    </w:t>
            </w:r>
            <w:r w:rsidRPr="00D46683">
              <w:rPr>
                <w:color w:val="660066"/>
                <w:lang w:val="en-US"/>
                <w:rPrChange w:id="2788" w:author="Валера " w:date="2017-08-07T22:43:00Z">
                  <w:rPr>
                    <w:color w:val="660066"/>
                  </w:rPr>
                </w:rPrChange>
              </w:rPr>
              <w:t>Console</w:t>
            </w:r>
            <w:r w:rsidRPr="00D46683">
              <w:rPr>
                <w:color w:val="666600"/>
                <w:lang w:val="en-US"/>
                <w:rPrChange w:id="2789" w:author="Валера " w:date="2017-08-07T22:43:00Z">
                  <w:rPr>
                    <w:color w:val="666600"/>
                  </w:rPr>
                </w:rPrChange>
              </w:rPr>
              <w:t>.</w:t>
            </w:r>
            <w:r w:rsidRPr="00D46683">
              <w:rPr>
                <w:color w:val="660066"/>
                <w:lang w:val="en-US"/>
                <w:rPrChange w:id="2790" w:author="Валера " w:date="2017-08-07T22:43:00Z">
                  <w:rPr>
                    <w:color w:val="660066"/>
                  </w:rPr>
                </w:rPrChange>
              </w:rPr>
              <w:t>WriteLine</w:t>
            </w:r>
            <w:r w:rsidRPr="00D46683">
              <w:rPr>
                <w:color w:val="666600"/>
                <w:lang w:val="en-US"/>
                <w:rPrChange w:id="2791" w:author="Валера " w:date="2017-08-07T22:43:00Z">
                  <w:rPr>
                    <w:color w:val="666600"/>
                  </w:rPr>
                </w:rPrChange>
              </w:rPr>
              <w:t>(</w:t>
            </w:r>
            <w:r w:rsidRPr="00D46683">
              <w:rPr>
                <w:color w:val="000000"/>
                <w:lang w:val="en-US"/>
                <w:rPrChange w:id="2792" w:author="Валера " w:date="2017-08-07T22:43:00Z">
                  <w:rPr>
                    <w:color w:val="000000"/>
                  </w:rPr>
                </w:rPrChange>
              </w:rPr>
              <w:t>s</w:t>
            </w:r>
            <w:r w:rsidRPr="00D46683">
              <w:rPr>
                <w:color w:val="666600"/>
                <w:lang w:val="en-US"/>
                <w:rPrChange w:id="2793" w:author="Валера " w:date="2017-08-07T22:43:00Z">
                  <w:rPr>
                    <w:color w:val="666600"/>
                  </w:rPr>
                </w:rPrChange>
              </w:rPr>
              <w:t>);</w:t>
            </w:r>
          </w:p>
          <w:p w:rsidR="00D46683" w:rsidRDefault="00D46683" w:rsidP="00E92E7E">
            <w:pPr>
              <w:pStyle w:val="normal0"/>
              <w:widowControl w:val="0"/>
              <w:spacing w:before="0" w:after="0" w:line="240" w:lineRule="auto"/>
              <w:rPr>
                <w:ins w:id="2794" w:author="Валера " w:date="2017-08-10T22:09:00Z"/>
                <w:color w:val="000000"/>
                <w:lang w:val="en-US"/>
              </w:rPr>
            </w:pPr>
            <w:r w:rsidRPr="002453C5">
              <w:rPr>
                <w:color w:val="000000"/>
                <w:lang w:val="en-US"/>
                <w:rPrChange w:id="2795" w:author="Валера " w:date="2017-08-10T22:26:00Z">
                  <w:rPr>
                    <w:color w:val="000000"/>
                    <w:lang w:val="en-US"/>
                  </w:rPr>
                </w:rPrChange>
              </w:rPr>
              <w:t>}</w:t>
            </w:r>
          </w:p>
          <w:p w:rsidR="00D46683" w:rsidRDefault="00D46683" w:rsidP="00E92E7E">
            <w:pPr>
              <w:pStyle w:val="normal0"/>
              <w:widowControl w:val="0"/>
              <w:numPr>
                <w:ins w:id="2796" w:author="Валера " w:date="2017-08-10T22:09:00Z"/>
              </w:numPr>
              <w:spacing w:before="0" w:after="0" w:line="240" w:lineRule="auto"/>
              <w:rPr>
                <w:ins w:id="2797" w:author="Валера " w:date="2017-08-10T22:09:00Z"/>
                <w:color w:val="000000"/>
                <w:lang w:val="en-US"/>
              </w:rPr>
            </w:pPr>
          </w:p>
          <w:p w:rsidR="00D46683" w:rsidRPr="00D46683" w:rsidRDefault="00D46683" w:rsidP="00420FA4">
            <w:pPr>
              <w:numPr>
                <w:ins w:id="2798" w:author="Валера " w:date="2017-08-10T22:09:00Z"/>
              </w:numPr>
              <w:autoSpaceDE w:val="0"/>
              <w:autoSpaceDN w:val="0"/>
              <w:adjustRightInd w:val="0"/>
              <w:spacing w:before="0" w:after="0" w:line="240" w:lineRule="auto"/>
              <w:rPr>
                <w:ins w:id="2799" w:author="Валера " w:date="2017-08-10T22:09:00Z"/>
                <w:rFonts w:ascii="Consolas" w:hAnsi="Consolas" w:cs="Consolas"/>
                <w:color w:val="auto"/>
                <w:sz w:val="19"/>
                <w:szCs w:val="19"/>
                <w:lang w:val="en-US"/>
                <w:rPrChange w:id="2800" w:author="Валера " w:date="2017-08-10T22:26:00Z">
                  <w:rPr>
                    <w:ins w:id="2801" w:author="Валера " w:date="2017-08-10T22:09:00Z"/>
                    <w:rFonts w:ascii="Consolas" w:hAnsi="Consolas" w:cs="Consolas"/>
                    <w:color w:val="auto"/>
                    <w:sz w:val="19"/>
                    <w:szCs w:val="19"/>
                  </w:rPr>
                </w:rPrChange>
              </w:rPr>
            </w:pPr>
            <w:ins w:id="2802" w:author="Валера " w:date="2017-08-10T22:09:00Z">
              <w:r w:rsidRPr="00D46683">
                <w:rPr>
                  <w:rFonts w:ascii="Consolas" w:hAnsi="Consolas" w:cs="Consolas"/>
                  <w:color w:val="0000FF"/>
                  <w:sz w:val="19"/>
                  <w:szCs w:val="19"/>
                  <w:lang w:val="en-US"/>
                  <w:rPrChange w:id="2803" w:author="Валера " w:date="2017-08-10T22:26:00Z">
                    <w:rPr>
                      <w:rFonts w:ascii="Consolas" w:hAnsi="Consolas" w:cs="Consolas"/>
                      <w:color w:val="0000FF"/>
                      <w:sz w:val="19"/>
                      <w:szCs w:val="19"/>
                    </w:rPr>
                  </w:rPrChange>
                </w:rPr>
                <w:t>using</w:t>
              </w:r>
              <w:r w:rsidRPr="00D46683">
                <w:rPr>
                  <w:rFonts w:ascii="Consolas" w:hAnsi="Consolas" w:cs="Consolas"/>
                  <w:color w:val="auto"/>
                  <w:sz w:val="19"/>
                  <w:szCs w:val="19"/>
                  <w:lang w:val="en-US"/>
                  <w:rPrChange w:id="2804" w:author="Валера " w:date="2017-08-10T22:26:00Z">
                    <w:rPr>
                      <w:rFonts w:ascii="Consolas" w:hAnsi="Consolas" w:cs="Consolas"/>
                      <w:color w:val="auto"/>
                      <w:sz w:val="19"/>
                      <w:szCs w:val="19"/>
                    </w:rPr>
                  </w:rPrChange>
                </w:rPr>
                <w:t xml:space="preserve"> System;</w:t>
              </w:r>
            </w:ins>
          </w:p>
          <w:p w:rsidR="00D46683" w:rsidRPr="00D46683" w:rsidRDefault="00D46683" w:rsidP="00420FA4">
            <w:pPr>
              <w:numPr>
                <w:ins w:id="2805" w:author="Валера " w:date="2017-08-10T22:09:00Z"/>
              </w:numPr>
              <w:autoSpaceDE w:val="0"/>
              <w:autoSpaceDN w:val="0"/>
              <w:adjustRightInd w:val="0"/>
              <w:spacing w:before="0" w:after="0" w:line="240" w:lineRule="auto"/>
              <w:rPr>
                <w:ins w:id="2806" w:author="Валера " w:date="2017-08-10T22:09:00Z"/>
                <w:rFonts w:ascii="Consolas" w:hAnsi="Consolas" w:cs="Consolas"/>
                <w:color w:val="auto"/>
                <w:sz w:val="19"/>
                <w:szCs w:val="19"/>
                <w:lang w:val="en-US"/>
                <w:rPrChange w:id="2807" w:author="Валера " w:date="2017-08-10T22:26:00Z">
                  <w:rPr>
                    <w:ins w:id="2808" w:author="Валера " w:date="2017-08-10T22:09:00Z"/>
                    <w:rFonts w:ascii="Consolas" w:hAnsi="Consolas" w:cs="Consolas"/>
                    <w:color w:val="auto"/>
                    <w:sz w:val="19"/>
                    <w:szCs w:val="19"/>
                  </w:rPr>
                </w:rPrChange>
              </w:rPr>
            </w:pPr>
          </w:p>
          <w:p w:rsidR="00D46683" w:rsidRPr="00D46683" w:rsidRDefault="00D46683" w:rsidP="00420FA4">
            <w:pPr>
              <w:numPr>
                <w:ins w:id="2809" w:author="Валера " w:date="2017-08-10T22:09:00Z"/>
              </w:numPr>
              <w:autoSpaceDE w:val="0"/>
              <w:autoSpaceDN w:val="0"/>
              <w:adjustRightInd w:val="0"/>
              <w:spacing w:before="0" w:after="0" w:line="240" w:lineRule="auto"/>
              <w:rPr>
                <w:ins w:id="2810" w:author="Валера " w:date="2017-08-10T22:09:00Z"/>
                <w:rFonts w:ascii="Consolas" w:hAnsi="Consolas" w:cs="Consolas"/>
                <w:color w:val="auto"/>
                <w:sz w:val="19"/>
                <w:szCs w:val="19"/>
                <w:lang w:val="en-US"/>
                <w:rPrChange w:id="2811" w:author="Валера " w:date="2017-08-10T22:26:00Z">
                  <w:rPr>
                    <w:ins w:id="2812" w:author="Валера " w:date="2017-08-10T22:09:00Z"/>
                    <w:rFonts w:ascii="Consolas" w:hAnsi="Consolas" w:cs="Consolas"/>
                    <w:color w:val="auto"/>
                    <w:sz w:val="19"/>
                    <w:szCs w:val="19"/>
                  </w:rPr>
                </w:rPrChange>
              </w:rPr>
            </w:pPr>
            <w:ins w:id="2813" w:author="Валера " w:date="2017-08-10T22:09:00Z">
              <w:r w:rsidRPr="00D46683">
                <w:rPr>
                  <w:rFonts w:ascii="Consolas" w:hAnsi="Consolas" w:cs="Consolas"/>
                  <w:color w:val="0000FF"/>
                  <w:sz w:val="19"/>
                  <w:szCs w:val="19"/>
                  <w:lang w:val="en-US"/>
                  <w:rPrChange w:id="2814" w:author="Валера " w:date="2017-08-10T22:26:00Z">
                    <w:rPr>
                      <w:rFonts w:ascii="Consolas" w:hAnsi="Consolas" w:cs="Consolas"/>
                      <w:color w:val="0000FF"/>
                      <w:sz w:val="19"/>
                      <w:szCs w:val="19"/>
                    </w:rPr>
                  </w:rPrChange>
                </w:rPr>
                <w:t>namespace</w:t>
              </w:r>
              <w:r w:rsidRPr="00D46683">
                <w:rPr>
                  <w:rFonts w:ascii="Consolas" w:hAnsi="Consolas" w:cs="Consolas"/>
                  <w:color w:val="auto"/>
                  <w:sz w:val="19"/>
                  <w:szCs w:val="19"/>
                  <w:lang w:val="en-US"/>
                  <w:rPrChange w:id="2815" w:author="Валера " w:date="2017-08-10T22:26:00Z">
                    <w:rPr>
                      <w:rFonts w:ascii="Consolas" w:hAnsi="Consolas" w:cs="Consolas"/>
                      <w:color w:val="auto"/>
                      <w:sz w:val="19"/>
                      <w:szCs w:val="19"/>
                    </w:rPr>
                  </w:rPrChange>
                </w:rPr>
                <w:t xml:space="preserve"> Age</w:t>
              </w:r>
            </w:ins>
          </w:p>
          <w:p w:rsidR="00D46683" w:rsidRPr="00D46683" w:rsidRDefault="00D46683" w:rsidP="00420FA4">
            <w:pPr>
              <w:numPr>
                <w:ins w:id="2816" w:author="Валера " w:date="2017-08-10T22:09:00Z"/>
              </w:numPr>
              <w:autoSpaceDE w:val="0"/>
              <w:autoSpaceDN w:val="0"/>
              <w:adjustRightInd w:val="0"/>
              <w:spacing w:before="0" w:after="0" w:line="240" w:lineRule="auto"/>
              <w:rPr>
                <w:ins w:id="2817" w:author="Валера " w:date="2017-08-10T22:09:00Z"/>
                <w:rFonts w:ascii="Consolas" w:hAnsi="Consolas" w:cs="Consolas"/>
                <w:color w:val="auto"/>
                <w:sz w:val="19"/>
                <w:szCs w:val="19"/>
                <w:lang w:val="en-US"/>
                <w:rPrChange w:id="2818" w:author="Валера " w:date="2017-08-10T22:26:00Z">
                  <w:rPr>
                    <w:ins w:id="2819" w:author="Валера " w:date="2017-08-10T22:09:00Z"/>
                    <w:rFonts w:ascii="Consolas" w:hAnsi="Consolas" w:cs="Consolas"/>
                    <w:color w:val="auto"/>
                    <w:sz w:val="19"/>
                    <w:szCs w:val="19"/>
                  </w:rPr>
                </w:rPrChange>
              </w:rPr>
            </w:pPr>
            <w:ins w:id="2820" w:author="Валера " w:date="2017-08-10T22:09:00Z">
              <w:r w:rsidRPr="002453C5">
                <w:rPr>
                  <w:rFonts w:ascii="Consolas" w:hAnsi="Consolas" w:cs="Consolas"/>
                  <w:color w:val="auto"/>
                  <w:sz w:val="19"/>
                  <w:szCs w:val="19"/>
                  <w:lang w:val="en-US"/>
                  <w:rPrChange w:id="2821" w:author="Валера " w:date="2017-08-10T22:26:00Z">
                    <w:rPr>
                      <w:rFonts w:ascii="Consolas" w:hAnsi="Consolas" w:cs="Consolas"/>
                      <w:color w:val="auto"/>
                      <w:sz w:val="19"/>
                      <w:szCs w:val="19"/>
                      <w:lang w:val="en-US"/>
                    </w:rPr>
                  </w:rPrChange>
                </w:rPr>
                <w:t>{</w:t>
              </w:r>
            </w:ins>
          </w:p>
          <w:p w:rsidR="00D46683" w:rsidRPr="00D46683" w:rsidRDefault="00D46683" w:rsidP="00420FA4">
            <w:pPr>
              <w:numPr>
                <w:ins w:id="2822" w:author="Валера " w:date="2017-08-10T22:09:00Z"/>
              </w:numPr>
              <w:autoSpaceDE w:val="0"/>
              <w:autoSpaceDN w:val="0"/>
              <w:adjustRightInd w:val="0"/>
              <w:spacing w:before="0" w:after="0" w:line="240" w:lineRule="auto"/>
              <w:rPr>
                <w:ins w:id="2823" w:author="Валера " w:date="2017-08-10T22:09:00Z"/>
                <w:rFonts w:ascii="Consolas" w:hAnsi="Consolas" w:cs="Consolas"/>
                <w:color w:val="auto"/>
                <w:sz w:val="19"/>
                <w:szCs w:val="19"/>
                <w:lang w:val="en-US"/>
                <w:rPrChange w:id="2824" w:author="Валера " w:date="2017-08-10T22:26:00Z">
                  <w:rPr>
                    <w:ins w:id="2825" w:author="Валера " w:date="2017-08-10T22:09:00Z"/>
                    <w:rFonts w:ascii="Consolas" w:hAnsi="Consolas" w:cs="Consolas"/>
                    <w:color w:val="auto"/>
                    <w:sz w:val="19"/>
                    <w:szCs w:val="19"/>
                  </w:rPr>
                </w:rPrChange>
              </w:rPr>
            </w:pPr>
            <w:ins w:id="2826" w:author="Валера " w:date="2017-08-10T22:09:00Z">
              <w:r w:rsidRPr="00D46683">
                <w:rPr>
                  <w:rFonts w:ascii="Consolas" w:hAnsi="Consolas" w:cs="Consolas"/>
                  <w:color w:val="auto"/>
                  <w:sz w:val="19"/>
                  <w:szCs w:val="19"/>
                  <w:lang w:val="en-US"/>
                  <w:rPrChange w:id="2827" w:author="Валера " w:date="2017-08-10T22:26: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828" w:author="Валера " w:date="2017-08-10T22:26:00Z">
                    <w:rPr>
                      <w:rFonts w:ascii="Consolas" w:hAnsi="Consolas" w:cs="Consolas"/>
                      <w:color w:val="0000FF"/>
                      <w:sz w:val="19"/>
                      <w:szCs w:val="19"/>
                    </w:rPr>
                  </w:rPrChange>
                </w:rPr>
                <w:t>class</w:t>
              </w:r>
              <w:r w:rsidRPr="00D46683">
                <w:rPr>
                  <w:rFonts w:ascii="Consolas" w:hAnsi="Consolas" w:cs="Consolas"/>
                  <w:color w:val="auto"/>
                  <w:sz w:val="19"/>
                  <w:szCs w:val="19"/>
                  <w:lang w:val="en-US"/>
                  <w:rPrChange w:id="2829" w:author="Валера " w:date="2017-08-10T22:26: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2830" w:author="Валера " w:date="2017-08-10T22:26:00Z">
                    <w:rPr>
                      <w:rFonts w:ascii="Consolas" w:hAnsi="Consolas" w:cs="Consolas"/>
                      <w:color w:val="2B91AF"/>
                      <w:sz w:val="19"/>
                      <w:szCs w:val="19"/>
                    </w:rPr>
                  </w:rPrChange>
                </w:rPr>
                <w:t>Program</w:t>
              </w:r>
            </w:ins>
          </w:p>
          <w:p w:rsidR="00D46683" w:rsidRPr="00D46683" w:rsidRDefault="00D46683" w:rsidP="00420FA4">
            <w:pPr>
              <w:numPr>
                <w:ins w:id="2831" w:author="Валера " w:date="2017-08-10T22:09:00Z"/>
              </w:numPr>
              <w:autoSpaceDE w:val="0"/>
              <w:autoSpaceDN w:val="0"/>
              <w:adjustRightInd w:val="0"/>
              <w:spacing w:before="0" w:after="0" w:line="240" w:lineRule="auto"/>
              <w:rPr>
                <w:ins w:id="2832" w:author="Валера " w:date="2017-08-10T22:09:00Z"/>
                <w:rFonts w:ascii="Consolas" w:hAnsi="Consolas" w:cs="Consolas"/>
                <w:color w:val="auto"/>
                <w:sz w:val="19"/>
                <w:szCs w:val="19"/>
                <w:lang w:val="en-US"/>
                <w:rPrChange w:id="2833" w:author="Валера " w:date="2017-08-10T22:26:00Z">
                  <w:rPr>
                    <w:ins w:id="2834" w:author="Валера " w:date="2017-08-10T22:09:00Z"/>
                    <w:rFonts w:ascii="Consolas" w:hAnsi="Consolas" w:cs="Consolas"/>
                    <w:color w:val="auto"/>
                    <w:sz w:val="19"/>
                    <w:szCs w:val="19"/>
                  </w:rPr>
                </w:rPrChange>
              </w:rPr>
            </w:pPr>
            <w:ins w:id="2835" w:author="Валера " w:date="2017-08-10T22:09:00Z">
              <w:r w:rsidRPr="00D46683">
                <w:rPr>
                  <w:rFonts w:ascii="Consolas" w:hAnsi="Consolas" w:cs="Consolas"/>
                  <w:color w:val="auto"/>
                  <w:sz w:val="19"/>
                  <w:szCs w:val="19"/>
                  <w:lang w:val="en-US"/>
                  <w:rPrChange w:id="2836" w:author="Валера " w:date="2017-08-10T22:26:00Z">
                    <w:rPr>
                      <w:rFonts w:ascii="Consolas" w:hAnsi="Consolas" w:cs="Consolas"/>
                      <w:color w:val="auto"/>
                      <w:sz w:val="19"/>
                      <w:szCs w:val="19"/>
                    </w:rPr>
                  </w:rPrChange>
                </w:rPr>
                <w:t xml:space="preserve">    </w:t>
              </w:r>
              <w:r w:rsidRPr="002453C5">
                <w:rPr>
                  <w:rFonts w:ascii="Consolas" w:hAnsi="Consolas" w:cs="Consolas"/>
                  <w:color w:val="auto"/>
                  <w:sz w:val="19"/>
                  <w:szCs w:val="19"/>
                  <w:lang w:val="en-US"/>
                  <w:rPrChange w:id="2837" w:author="Валера " w:date="2017-08-10T22:26:00Z">
                    <w:rPr>
                      <w:rFonts w:ascii="Consolas" w:hAnsi="Consolas" w:cs="Consolas"/>
                      <w:color w:val="auto"/>
                      <w:sz w:val="19"/>
                      <w:szCs w:val="19"/>
                      <w:lang w:val="en-US"/>
                    </w:rPr>
                  </w:rPrChange>
                </w:rPr>
                <w:t>{</w:t>
              </w:r>
            </w:ins>
          </w:p>
          <w:p w:rsidR="00D46683" w:rsidRPr="00D46683" w:rsidRDefault="00D46683" w:rsidP="00420FA4">
            <w:pPr>
              <w:numPr>
                <w:ins w:id="2838" w:author="Валера " w:date="2017-08-10T22:09:00Z"/>
              </w:numPr>
              <w:autoSpaceDE w:val="0"/>
              <w:autoSpaceDN w:val="0"/>
              <w:adjustRightInd w:val="0"/>
              <w:spacing w:before="0" w:after="0" w:line="240" w:lineRule="auto"/>
              <w:rPr>
                <w:ins w:id="2839" w:author="Валера " w:date="2017-08-10T22:09:00Z"/>
                <w:rFonts w:ascii="Consolas" w:hAnsi="Consolas" w:cs="Consolas"/>
                <w:color w:val="auto"/>
                <w:sz w:val="19"/>
                <w:szCs w:val="19"/>
                <w:lang w:val="en-US"/>
                <w:rPrChange w:id="2840" w:author="Валера " w:date="2017-08-10T22:26:00Z">
                  <w:rPr>
                    <w:ins w:id="2841" w:author="Валера " w:date="2017-08-10T22:09:00Z"/>
                    <w:rFonts w:ascii="Consolas" w:hAnsi="Consolas" w:cs="Consolas"/>
                    <w:color w:val="auto"/>
                    <w:sz w:val="19"/>
                    <w:szCs w:val="19"/>
                  </w:rPr>
                </w:rPrChange>
              </w:rPr>
            </w:pPr>
            <w:ins w:id="2842" w:author="Валера " w:date="2017-08-10T22:09:00Z">
              <w:r w:rsidRPr="00D46683">
                <w:rPr>
                  <w:rFonts w:ascii="Consolas" w:hAnsi="Consolas" w:cs="Consolas"/>
                  <w:color w:val="auto"/>
                  <w:sz w:val="19"/>
                  <w:szCs w:val="19"/>
                  <w:lang w:val="en-US"/>
                  <w:rPrChange w:id="2843" w:author="Валера " w:date="2017-08-10T22:26: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844" w:author="Валера " w:date="2017-08-10T22:26:00Z">
                    <w:rPr>
                      <w:rFonts w:ascii="Consolas" w:hAnsi="Consolas" w:cs="Consolas"/>
                      <w:color w:val="0000FF"/>
                      <w:sz w:val="19"/>
                      <w:szCs w:val="19"/>
                    </w:rPr>
                  </w:rPrChange>
                </w:rPr>
                <w:t>static</w:t>
              </w:r>
              <w:r w:rsidRPr="00D46683">
                <w:rPr>
                  <w:rFonts w:ascii="Consolas" w:hAnsi="Consolas" w:cs="Consolas"/>
                  <w:color w:val="auto"/>
                  <w:sz w:val="19"/>
                  <w:szCs w:val="19"/>
                  <w:lang w:val="en-US"/>
                  <w:rPrChange w:id="2845" w:author="Валера " w:date="2017-08-10T22:26: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846" w:author="Валера " w:date="2017-08-10T22:26:00Z">
                    <w:rPr>
                      <w:rFonts w:ascii="Consolas" w:hAnsi="Consolas" w:cs="Consolas"/>
                      <w:color w:val="0000FF"/>
                      <w:sz w:val="19"/>
                      <w:szCs w:val="19"/>
                    </w:rPr>
                  </w:rPrChange>
                </w:rPr>
                <w:t>void</w:t>
              </w:r>
              <w:r w:rsidRPr="00D46683">
                <w:rPr>
                  <w:rFonts w:ascii="Consolas" w:hAnsi="Consolas" w:cs="Consolas"/>
                  <w:color w:val="auto"/>
                  <w:sz w:val="19"/>
                  <w:szCs w:val="19"/>
                  <w:lang w:val="en-US"/>
                  <w:rPrChange w:id="2847" w:author="Валера " w:date="2017-08-10T22:26:00Z">
                    <w:rPr>
                      <w:rFonts w:ascii="Consolas" w:hAnsi="Consolas" w:cs="Consolas"/>
                      <w:color w:val="auto"/>
                      <w:sz w:val="19"/>
                      <w:szCs w:val="19"/>
                    </w:rPr>
                  </w:rPrChange>
                </w:rPr>
                <w:t xml:space="preserve"> Main(</w:t>
              </w:r>
              <w:r w:rsidRPr="00D46683">
                <w:rPr>
                  <w:rFonts w:ascii="Consolas" w:hAnsi="Consolas" w:cs="Consolas"/>
                  <w:color w:val="0000FF"/>
                  <w:sz w:val="19"/>
                  <w:szCs w:val="19"/>
                  <w:lang w:val="en-US"/>
                  <w:rPrChange w:id="2848" w:author="Валера " w:date="2017-08-10T22:26:00Z">
                    <w:rPr>
                      <w:rFonts w:ascii="Consolas" w:hAnsi="Consolas" w:cs="Consolas"/>
                      <w:color w:val="0000FF"/>
                      <w:sz w:val="19"/>
                      <w:szCs w:val="19"/>
                    </w:rPr>
                  </w:rPrChange>
                </w:rPr>
                <w:t>string</w:t>
              </w:r>
              <w:r w:rsidRPr="00D46683">
                <w:rPr>
                  <w:rFonts w:ascii="Consolas" w:hAnsi="Consolas" w:cs="Consolas"/>
                  <w:color w:val="auto"/>
                  <w:sz w:val="19"/>
                  <w:szCs w:val="19"/>
                  <w:lang w:val="en-US"/>
                  <w:rPrChange w:id="2849" w:author="Валера " w:date="2017-08-10T22:26:00Z">
                    <w:rPr>
                      <w:rFonts w:ascii="Consolas" w:hAnsi="Consolas" w:cs="Consolas"/>
                      <w:color w:val="auto"/>
                      <w:sz w:val="19"/>
                      <w:szCs w:val="19"/>
                    </w:rPr>
                  </w:rPrChange>
                </w:rPr>
                <w:t>[] args)</w:t>
              </w:r>
            </w:ins>
          </w:p>
          <w:p w:rsidR="00D46683" w:rsidRDefault="00D46683" w:rsidP="00420FA4">
            <w:pPr>
              <w:numPr>
                <w:ins w:id="2850" w:author="Валера " w:date="2017-08-10T22:09:00Z"/>
              </w:numPr>
              <w:autoSpaceDE w:val="0"/>
              <w:autoSpaceDN w:val="0"/>
              <w:adjustRightInd w:val="0"/>
              <w:spacing w:before="0" w:after="0" w:line="240" w:lineRule="auto"/>
              <w:rPr>
                <w:ins w:id="2851" w:author="Валера " w:date="2017-08-10T22:09:00Z"/>
                <w:rFonts w:ascii="Consolas" w:hAnsi="Consolas" w:cs="Consolas"/>
                <w:color w:val="auto"/>
                <w:sz w:val="19"/>
                <w:szCs w:val="19"/>
              </w:rPr>
            </w:pPr>
            <w:ins w:id="2852" w:author="Валера " w:date="2017-08-10T22:09:00Z">
              <w:r w:rsidRPr="00D46683">
                <w:rPr>
                  <w:rFonts w:ascii="Consolas" w:hAnsi="Consolas" w:cs="Consolas"/>
                  <w:color w:val="auto"/>
                  <w:sz w:val="19"/>
                  <w:szCs w:val="19"/>
                  <w:lang w:val="en-US"/>
                  <w:rPrChange w:id="2853" w:author="Валера " w:date="2017-08-10T22:26:00Z">
                    <w:rPr>
                      <w:rFonts w:ascii="Consolas" w:hAnsi="Consolas" w:cs="Consolas"/>
                      <w:color w:val="auto"/>
                      <w:sz w:val="19"/>
                      <w:szCs w:val="19"/>
                    </w:rPr>
                  </w:rPrChange>
                </w:rPr>
                <w:t xml:space="preserve">        </w:t>
              </w:r>
              <w:r>
                <w:rPr>
                  <w:rFonts w:ascii="Consolas" w:hAnsi="Consolas" w:cs="Consolas"/>
                  <w:color w:val="auto"/>
                  <w:sz w:val="19"/>
                  <w:szCs w:val="19"/>
                </w:rPr>
                <w:t>{</w:t>
              </w:r>
            </w:ins>
          </w:p>
          <w:p w:rsidR="00D46683" w:rsidRDefault="00D46683" w:rsidP="00420FA4">
            <w:pPr>
              <w:numPr>
                <w:ins w:id="2854" w:author="Валера " w:date="2017-08-10T22:09:00Z"/>
              </w:numPr>
              <w:autoSpaceDE w:val="0"/>
              <w:autoSpaceDN w:val="0"/>
              <w:adjustRightInd w:val="0"/>
              <w:spacing w:before="0" w:after="0" w:line="240" w:lineRule="auto"/>
              <w:rPr>
                <w:ins w:id="2855" w:author="Валера " w:date="2017-08-10T22:09:00Z"/>
                <w:rFonts w:ascii="Consolas" w:hAnsi="Consolas" w:cs="Consolas"/>
                <w:color w:val="auto"/>
                <w:sz w:val="19"/>
                <w:szCs w:val="19"/>
              </w:rPr>
            </w:pPr>
            <w:ins w:id="2856" w:author="Валера " w:date="2017-08-10T22:09:00Z">
              <w:r>
                <w:rPr>
                  <w:rFonts w:ascii="Consolas" w:hAnsi="Consolas" w:cs="Consolas"/>
                  <w:color w:val="auto"/>
                  <w:sz w:val="19"/>
                  <w:szCs w:val="19"/>
                </w:rPr>
                <w:t xml:space="preserve">            </w:t>
              </w:r>
              <w:r>
                <w:rPr>
                  <w:rFonts w:ascii="Consolas" w:hAnsi="Consolas" w:cs="Consolas"/>
                  <w:color w:val="0000FF"/>
                  <w:sz w:val="19"/>
                  <w:szCs w:val="19"/>
                </w:rPr>
                <w:t>int</w:t>
              </w:r>
              <w:r>
                <w:rPr>
                  <w:rFonts w:ascii="Consolas" w:hAnsi="Consolas" w:cs="Consolas"/>
                  <w:color w:val="auto"/>
                  <w:sz w:val="19"/>
                  <w:szCs w:val="19"/>
                </w:rPr>
                <w:t xml:space="preserve"> x;</w:t>
              </w:r>
            </w:ins>
          </w:p>
          <w:p w:rsidR="00D46683" w:rsidRDefault="00D46683" w:rsidP="00420FA4">
            <w:pPr>
              <w:numPr>
                <w:ins w:id="2857" w:author="Валера " w:date="2017-08-10T22:09:00Z"/>
              </w:numPr>
              <w:autoSpaceDE w:val="0"/>
              <w:autoSpaceDN w:val="0"/>
              <w:adjustRightInd w:val="0"/>
              <w:spacing w:before="0" w:after="0" w:line="240" w:lineRule="auto"/>
              <w:rPr>
                <w:ins w:id="2858" w:author="Валера " w:date="2017-08-10T22:09:00Z"/>
                <w:rFonts w:ascii="Consolas" w:hAnsi="Consolas" w:cs="Consolas"/>
                <w:color w:val="auto"/>
                <w:sz w:val="19"/>
                <w:szCs w:val="19"/>
              </w:rPr>
            </w:pPr>
            <w:ins w:id="2859" w:author="Валера " w:date="2017-08-10T22:09:00Z">
              <w:r>
                <w:rPr>
                  <w:rFonts w:ascii="Consolas" w:hAnsi="Consolas" w:cs="Consolas"/>
                  <w:color w:val="auto"/>
                  <w:sz w:val="19"/>
                  <w:szCs w:val="19"/>
                </w:rPr>
                <w:t xml:space="preserve">            </w:t>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"Введите возраст, до 50 лет:"</w:t>
              </w:r>
              <w:r>
                <w:rPr>
                  <w:rFonts w:ascii="Consolas" w:hAnsi="Consolas" w:cs="Consolas"/>
                  <w:color w:val="auto"/>
                  <w:sz w:val="19"/>
                  <w:szCs w:val="19"/>
                </w:rPr>
                <w:t>);</w:t>
              </w:r>
            </w:ins>
          </w:p>
          <w:p w:rsidR="00D46683" w:rsidRPr="00D46683" w:rsidRDefault="00D46683" w:rsidP="00420FA4">
            <w:pPr>
              <w:numPr>
                <w:ins w:id="2860" w:author="Валера " w:date="2017-08-10T22:09:00Z"/>
              </w:numPr>
              <w:autoSpaceDE w:val="0"/>
              <w:autoSpaceDN w:val="0"/>
              <w:adjustRightInd w:val="0"/>
              <w:spacing w:before="0" w:after="0" w:line="240" w:lineRule="auto"/>
              <w:rPr>
                <w:ins w:id="2861" w:author="Валера " w:date="2017-08-10T22:09:00Z"/>
                <w:rFonts w:ascii="Consolas" w:hAnsi="Consolas" w:cs="Consolas"/>
                <w:color w:val="auto"/>
                <w:sz w:val="19"/>
                <w:szCs w:val="19"/>
                <w:lang w:val="en-US"/>
                <w:rPrChange w:id="2862" w:author="Валера " w:date="2017-08-10T22:26:00Z">
                  <w:rPr>
                    <w:ins w:id="2863" w:author="Валера " w:date="2017-08-10T22:09:00Z"/>
                    <w:rFonts w:ascii="Consolas" w:hAnsi="Consolas" w:cs="Consolas"/>
                    <w:color w:val="auto"/>
                    <w:sz w:val="19"/>
                    <w:szCs w:val="19"/>
                  </w:rPr>
                </w:rPrChange>
              </w:rPr>
            </w:pPr>
            <w:ins w:id="2864" w:author="Валера " w:date="2017-08-10T22:09:00Z">
              <w:r>
                <w:rPr>
                  <w:rFonts w:ascii="Consolas" w:hAnsi="Consolas" w:cs="Consolas"/>
                  <w:color w:val="auto"/>
                  <w:sz w:val="19"/>
                  <w:szCs w:val="19"/>
                </w:rPr>
                <w:t xml:space="preserve">            </w:t>
              </w:r>
              <w:r w:rsidRPr="00D46683">
                <w:rPr>
                  <w:rFonts w:ascii="Consolas" w:hAnsi="Consolas" w:cs="Consolas"/>
                  <w:color w:val="auto"/>
                  <w:sz w:val="19"/>
                  <w:szCs w:val="19"/>
                  <w:lang w:val="en-US"/>
                  <w:rPrChange w:id="2865" w:author="Валера " w:date="2017-08-10T22:26:00Z">
                    <w:rPr>
                      <w:rFonts w:ascii="Consolas" w:hAnsi="Consolas" w:cs="Consolas"/>
                      <w:color w:val="auto"/>
                      <w:sz w:val="19"/>
                      <w:szCs w:val="19"/>
                    </w:rPr>
                  </w:rPrChange>
                </w:rPr>
                <w:t xml:space="preserve">x = </w:t>
              </w:r>
              <w:r w:rsidRPr="00D46683">
                <w:rPr>
                  <w:rFonts w:ascii="Consolas" w:hAnsi="Consolas" w:cs="Consolas"/>
                  <w:color w:val="0000FF"/>
                  <w:sz w:val="19"/>
                  <w:szCs w:val="19"/>
                  <w:lang w:val="en-US"/>
                  <w:rPrChange w:id="2866" w:author="Валера " w:date="2017-08-10T22:26:00Z">
                    <w:rPr>
                      <w:rFonts w:ascii="Consolas" w:hAnsi="Consolas" w:cs="Consolas"/>
                      <w:color w:val="0000FF"/>
                      <w:sz w:val="19"/>
                      <w:szCs w:val="19"/>
                    </w:rPr>
                  </w:rPrChange>
                </w:rPr>
                <w:t>int</w:t>
              </w:r>
              <w:r w:rsidRPr="00D46683">
                <w:rPr>
                  <w:rFonts w:ascii="Consolas" w:hAnsi="Consolas" w:cs="Consolas"/>
                  <w:color w:val="auto"/>
                  <w:sz w:val="19"/>
                  <w:szCs w:val="19"/>
                  <w:lang w:val="en-US"/>
                  <w:rPrChange w:id="2867" w:author="Валера " w:date="2017-08-10T22:26:00Z">
                    <w:rPr>
                      <w:rFonts w:ascii="Consolas" w:hAnsi="Consolas" w:cs="Consolas"/>
                      <w:color w:val="auto"/>
                      <w:sz w:val="19"/>
                      <w:szCs w:val="19"/>
                    </w:rPr>
                  </w:rPrChange>
                </w:rPr>
                <w:t>.Parse(</w:t>
              </w:r>
              <w:r w:rsidRPr="00D46683">
                <w:rPr>
                  <w:rFonts w:ascii="Consolas" w:hAnsi="Consolas" w:cs="Consolas"/>
                  <w:color w:val="2B91AF"/>
                  <w:sz w:val="19"/>
                  <w:szCs w:val="19"/>
                  <w:lang w:val="en-US"/>
                  <w:rPrChange w:id="2868" w:author="Валера " w:date="2017-08-10T22:26: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2869" w:author="Валера " w:date="2017-08-10T22:26:00Z">
                    <w:rPr>
                      <w:rFonts w:ascii="Consolas" w:hAnsi="Consolas" w:cs="Consolas"/>
                      <w:color w:val="auto"/>
                      <w:sz w:val="19"/>
                      <w:szCs w:val="19"/>
                    </w:rPr>
                  </w:rPrChange>
                </w:rPr>
                <w:t>.ReadLine());</w:t>
              </w:r>
            </w:ins>
          </w:p>
          <w:p w:rsidR="00D46683" w:rsidRDefault="00D46683" w:rsidP="00420FA4">
            <w:pPr>
              <w:numPr>
                <w:ins w:id="2870" w:author="Валера " w:date="2017-08-10T22:09:00Z"/>
              </w:numPr>
              <w:autoSpaceDE w:val="0"/>
              <w:autoSpaceDN w:val="0"/>
              <w:adjustRightInd w:val="0"/>
              <w:spacing w:before="0" w:after="0" w:line="240" w:lineRule="auto"/>
              <w:rPr>
                <w:ins w:id="2871" w:author="Валера " w:date="2017-08-10T22:09:00Z"/>
                <w:rFonts w:ascii="Consolas" w:hAnsi="Consolas" w:cs="Consolas"/>
                <w:color w:val="auto"/>
                <w:sz w:val="19"/>
                <w:szCs w:val="19"/>
              </w:rPr>
            </w:pPr>
            <w:ins w:id="2872" w:author="Валера " w:date="2017-08-10T22:09:00Z">
              <w:r w:rsidRPr="00D46683">
                <w:rPr>
                  <w:rFonts w:ascii="Consolas" w:hAnsi="Consolas" w:cs="Consolas"/>
                  <w:color w:val="auto"/>
                  <w:sz w:val="19"/>
                  <w:szCs w:val="19"/>
                  <w:lang w:val="en-US"/>
                  <w:rPrChange w:id="2873" w:author="Валера " w:date="2017-08-10T22:26:00Z">
                    <w:rPr>
                      <w:rFonts w:ascii="Consolas" w:hAnsi="Consolas" w:cs="Consolas"/>
                      <w:color w:val="auto"/>
                      <w:sz w:val="19"/>
                      <w:szCs w:val="19"/>
                    </w:rPr>
                  </w:rPrChange>
                </w:rPr>
                <w:t xml:space="preserve">            </w:t>
              </w:r>
              <w:r>
                <w:rPr>
                  <w:rFonts w:ascii="Consolas" w:hAnsi="Consolas" w:cs="Consolas"/>
                  <w:color w:val="0000FF"/>
                  <w:sz w:val="19"/>
                  <w:szCs w:val="19"/>
                </w:rPr>
                <w:t>string</w:t>
              </w:r>
              <w:r>
                <w:rPr>
                  <w:rFonts w:ascii="Consolas" w:hAnsi="Consolas" w:cs="Consolas"/>
                  <w:color w:val="auto"/>
                  <w:sz w:val="19"/>
                  <w:szCs w:val="19"/>
                </w:rPr>
                <w:t xml:space="preserve"> s = </w:t>
              </w:r>
              <w:r>
                <w:rPr>
                  <w:rFonts w:ascii="Consolas" w:hAnsi="Consolas" w:cs="Consolas"/>
                  <w:color w:val="A31515"/>
                  <w:sz w:val="19"/>
                  <w:szCs w:val="19"/>
                </w:rPr>
                <w:t>"Вам "</w:t>
              </w:r>
              <w:r>
                <w:rPr>
                  <w:rFonts w:ascii="Consolas" w:hAnsi="Consolas" w:cs="Consolas"/>
                  <w:color w:val="auto"/>
                  <w:sz w:val="19"/>
                  <w:szCs w:val="19"/>
                </w:rPr>
                <w:t xml:space="preserve"> + x;</w:t>
              </w:r>
            </w:ins>
          </w:p>
          <w:p w:rsidR="00D46683" w:rsidRDefault="00D46683" w:rsidP="00420FA4">
            <w:pPr>
              <w:numPr>
                <w:ins w:id="2874" w:author="Валера " w:date="2017-08-10T22:09:00Z"/>
              </w:numPr>
              <w:autoSpaceDE w:val="0"/>
              <w:autoSpaceDN w:val="0"/>
              <w:adjustRightInd w:val="0"/>
              <w:spacing w:before="0" w:after="0" w:line="240" w:lineRule="auto"/>
              <w:rPr>
                <w:ins w:id="2875" w:author="Валера " w:date="2017-08-10T22:09:00Z"/>
                <w:rFonts w:ascii="Consolas" w:hAnsi="Consolas" w:cs="Consolas"/>
                <w:color w:val="auto"/>
                <w:sz w:val="19"/>
                <w:szCs w:val="19"/>
              </w:rPr>
            </w:pPr>
            <w:ins w:id="2876" w:author="Валера " w:date="2017-08-10T22:09:00Z">
              <w:r>
                <w:rPr>
                  <w:rFonts w:ascii="Consolas" w:hAnsi="Consolas" w:cs="Consolas"/>
                  <w:color w:val="auto"/>
                  <w:sz w:val="19"/>
                  <w:szCs w:val="19"/>
                </w:rPr>
                <w:t xml:space="preserve">            </w:t>
              </w:r>
              <w:r>
                <w:rPr>
                  <w:rFonts w:ascii="Consolas" w:hAnsi="Consolas" w:cs="Consolas"/>
                  <w:color w:val="008000"/>
                  <w:sz w:val="19"/>
                  <w:szCs w:val="19"/>
                </w:rPr>
                <w:t>// Год - когда заканчивается на один, кроме 11.</w:t>
              </w:r>
            </w:ins>
          </w:p>
          <w:p w:rsidR="00D46683" w:rsidRPr="00D46683" w:rsidRDefault="00D46683" w:rsidP="00420FA4">
            <w:pPr>
              <w:numPr>
                <w:ins w:id="2877" w:author="Валера " w:date="2017-08-10T22:09:00Z"/>
              </w:numPr>
              <w:autoSpaceDE w:val="0"/>
              <w:autoSpaceDN w:val="0"/>
              <w:adjustRightInd w:val="0"/>
              <w:spacing w:before="0" w:after="0" w:line="240" w:lineRule="auto"/>
              <w:rPr>
                <w:ins w:id="2878" w:author="Валера " w:date="2017-08-10T22:09:00Z"/>
                <w:rFonts w:ascii="Consolas" w:hAnsi="Consolas" w:cs="Consolas"/>
                <w:color w:val="auto"/>
                <w:sz w:val="19"/>
                <w:szCs w:val="19"/>
                <w:lang w:val="en-US"/>
                <w:rPrChange w:id="2879" w:author="Валера " w:date="2017-08-10T22:26:00Z">
                  <w:rPr>
                    <w:ins w:id="2880" w:author="Валера " w:date="2017-08-10T22:09:00Z"/>
                    <w:rFonts w:ascii="Consolas" w:hAnsi="Consolas" w:cs="Consolas"/>
                    <w:color w:val="auto"/>
                    <w:sz w:val="19"/>
                    <w:szCs w:val="19"/>
                  </w:rPr>
                </w:rPrChange>
              </w:rPr>
            </w:pPr>
            <w:ins w:id="2881" w:author="Валера " w:date="2017-08-10T22:09:00Z">
              <w:r>
                <w:rPr>
                  <w:rFonts w:ascii="Consolas" w:hAnsi="Consolas" w:cs="Consolas"/>
                  <w:color w:val="auto"/>
                  <w:sz w:val="19"/>
                  <w:szCs w:val="19"/>
                </w:rPr>
                <w:t xml:space="preserve">            </w:t>
              </w:r>
              <w:r w:rsidRPr="00D46683">
                <w:rPr>
                  <w:rFonts w:ascii="Consolas" w:hAnsi="Consolas" w:cs="Consolas"/>
                  <w:color w:val="0000FF"/>
                  <w:sz w:val="19"/>
                  <w:szCs w:val="19"/>
                  <w:lang w:val="en-US"/>
                  <w:rPrChange w:id="2882" w:author="Валера " w:date="2017-08-10T22:26:00Z">
                    <w:rPr>
                      <w:rFonts w:ascii="Consolas" w:hAnsi="Consolas" w:cs="Consolas"/>
                      <w:color w:val="0000FF"/>
                      <w:sz w:val="19"/>
                      <w:szCs w:val="19"/>
                    </w:rPr>
                  </w:rPrChange>
                </w:rPr>
                <w:t>if</w:t>
              </w:r>
              <w:r w:rsidRPr="00D46683">
                <w:rPr>
                  <w:rFonts w:ascii="Consolas" w:hAnsi="Consolas" w:cs="Consolas"/>
                  <w:color w:val="auto"/>
                  <w:sz w:val="19"/>
                  <w:szCs w:val="19"/>
                  <w:lang w:val="en-US"/>
                  <w:rPrChange w:id="2883" w:author="Валера " w:date="2017-08-10T22:26:00Z">
                    <w:rPr>
                      <w:rFonts w:ascii="Consolas" w:hAnsi="Consolas" w:cs="Consolas"/>
                      <w:color w:val="auto"/>
                      <w:sz w:val="19"/>
                      <w:szCs w:val="19"/>
                    </w:rPr>
                  </w:rPrChange>
                </w:rPr>
                <w:t xml:space="preserve"> (x % 10 == 1 &amp;&amp; x != 11) s += </w:t>
              </w:r>
              <w:r w:rsidRPr="00D46683">
                <w:rPr>
                  <w:rFonts w:ascii="Consolas" w:hAnsi="Consolas" w:cs="Consolas"/>
                  <w:color w:val="A31515"/>
                  <w:sz w:val="19"/>
                  <w:szCs w:val="19"/>
                  <w:lang w:val="en-US"/>
                  <w:rPrChange w:id="2884" w:author="Валера " w:date="2017-08-10T22:26:00Z">
                    <w:rPr>
                      <w:rFonts w:ascii="Consolas" w:hAnsi="Consolas" w:cs="Consolas"/>
                      <w:color w:val="A31515"/>
                      <w:sz w:val="19"/>
                      <w:szCs w:val="19"/>
                    </w:rPr>
                  </w:rPrChange>
                </w:rPr>
                <w:t xml:space="preserve">" </w:t>
              </w:r>
              <w:r>
                <w:rPr>
                  <w:rFonts w:ascii="Consolas" w:hAnsi="Consolas" w:cs="Consolas"/>
                  <w:color w:val="A31515"/>
                  <w:sz w:val="19"/>
                  <w:szCs w:val="19"/>
                </w:rPr>
                <w:t>год</w:t>
              </w:r>
              <w:r w:rsidRPr="00D46683">
                <w:rPr>
                  <w:rFonts w:ascii="Consolas" w:hAnsi="Consolas" w:cs="Consolas"/>
                  <w:color w:val="A31515"/>
                  <w:sz w:val="19"/>
                  <w:szCs w:val="19"/>
                  <w:lang w:val="en-US"/>
                  <w:rPrChange w:id="2885" w:author="Валера " w:date="2017-08-10T22:26:00Z">
                    <w:rPr>
                      <w:rFonts w:ascii="Consolas" w:hAnsi="Consolas" w:cs="Consolas"/>
                      <w:color w:val="A31515"/>
                      <w:sz w:val="19"/>
                      <w:szCs w:val="19"/>
                    </w:rPr>
                  </w:rPrChange>
                </w:rPr>
                <w:t>"</w:t>
              </w:r>
              <w:r w:rsidRPr="00D46683">
                <w:rPr>
                  <w:rFonts w:ascii="Consolas" w:hAnsi="Consolas" w:cs="Consolas"/>
                  <w:color w:val="auto"/>
                  <w:sz w:val="19"/>
                  <w:szCs w:val="19"/>
                  <w:lang w:val="en-US"/>
                  <w:rPrChange w:id="2886" w:author="Валера " w:date="2017-08-10T22:26:00Z">
                    <w:rPr>
                      <w:rFonts w:ascii="Consolas" w:hAnsi="Consolas" w:cs="Consolas"/>
                      <w:color w:val="auto"/>
                      <w:sz w:val="19"/>
                      <w:szCs w:val="19"/>
                    </w:rPr>
                  </w:rPrChange>
                </w:rPr>
                <w:t>;</w:t>
              </w:r>
            </w:ins>
          </w:p>
          <w:p w:rsidR="00D46683" w:rsidRPr="00D46683" w:rsidRDefault="00D46683" w:rsidP="00420FA4">
            <w:pPr>
              <w:numPr>
                <w:ins w:id="2887" w:author="Валера " w:date="2017-08-10T22:09:00Z"/>
              </w:numPr>
              <w:autoSpaceDE w:val="0"/>
              <w:autoSpaceDN w:val="0"/>
              <w:adjustRightInd w:val="0"/>
              <w:spacing w:before="0" w:after="0" w:line="240" w:lineRule="auto"/>
              <w:rPr>
                <w:ins w:id="2888" w:author="Валера " w:date="2017-08-10T22:09:00Z"/>
                <w:rFonts w:ascii="Consolas" w:hAnsi="Consolas" w:cs="Consolas"/>
                <w:color w:val="auto"/>
                <w:sz w:val="19"/>
                <w:szCs w:val="19"/>
                <w:lang w:val="en-US"/>
                <w:rPrChange w:id="2889" w:author="Валера " w:date="2017-08-10T22:26:00Z">
                  <w:rPr>
                    <w:ins w:id="2890" w:author="Валера " w:date="2017-08-10T22:09:00Z"/>
                    <w:rFonts w:ascii="Consolas" w:hAnsi="Consolas" w:cs="Consolas"/>
                    <w:color w:val="auto"/>
                    <w:sz w:val="19"/>
                    <w:szCs w:val="19"/>
                  </w:rPr>
                </w:rPrChange>
              </w:rPr>
            </w:pPr>
            <w:ins w:id="2891" w:author="Валера " w:date="2017-08-10T22:09:00Z">
              <w:r w:rsidRPr="00D46683">
                <w:rPr>
                  <w:rFonts w:ascii="Consolas" w:hAnsi="Consolas" w:cs="Consolas"/>
                  <w:color w:val="auto"/>
                  <w:sz w:val="19"/>
                  <w:szCs w:val="19"/>
                  <w:lang w:val="en-US"/>
                  <w:rPrChange w:id="2892" w:author="Валера " w:date="2017-08-10T22:26: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893" w:author="Валера " w:date="2017-08-10T22:26:00Z">
                    <w:rPr>
                      <w:rFonts w:ascii="Consolas" w:hAnsi="Consolas" w:cs="Consolas"/>
                      <w:color w:val="0000FF"/>
                      <w:sz w:val="19"/>
                      <w:szCs w:val="19"/>
                    </w:rPr>
                  </w:rPrChange>
                </w:rPr>
                <w:t>else</w:t>
              </w:r>
            </w:ins>
          </w:p>
          <w:p w:rsidR="00D46683" w:rsidRPr="00D46683" w:rsidRDefault="00D46683" w:rsidP="00420FA4">
            <w:pPr>
              <w:numPr>
                <w:ins w:id="2894" w:author="Валера " w:date="2017-08-10T22:09:00Z"/>
              </w:numPr>
              <w:autoSpaceDE w:val="0"/>
              <w:autoSpaceDN w:val="0"/>
              <w:adjustRightInd w:val="0"/>
              <w:spacing w:before="0" w:after="0" w:line="240" w:lineRule="auto"/>
              <w:rPr>
                <w:ins w:id="2895" w:author="Валера " w:date="2017-08-10T22:09:00Z"/>
                <w:rFonts w:ascii="Consolas" w:hAnsi="Consolas" w:cs="Consolas"/>
                <w:color w:val="auto"/>
                <w:sz w:val="19"/>
                <w:szCs w:val="19"/>
                <w:lang w:val="en-US"/>
                <w:rPrChange w:id="2896" w:author="Валера " w:date="2017-08-10T22:26:00Z">
                  <w:rPr>
                    <w:ins w:id="2897" w:author="Валера " w:date="2017-08-10T22:09:00Z"/>
                    <w:rFonts w:ascii="Consolas" w:hAnsi="Consolas" w:cs="Consolas"/>
                    <w:color w:val="auto"/>
                    <w:sz w:val="19"/>
                    <w:szCs w:val="19"/>
                  </w:rPr>
                </w:rPrChange>
              </w:rPr>
            </w:pPr>
            <w:ins w:id="2898" w:author="Валера " w:date="2017-08-10T22:09:00Z">
              <w:r w:rsidRPr="00D46683">
                <w:rPr>
                  <w:rFonts w:ascii="Consolas" w:hAnsi="Consolas" w:cs="Consolas"/>
                  <w:color w:val="auto"/>
                  <w:sz w:val="19"/>
                  <w:szCs w:val="19"/>
                  <w:lang w:val="en-US"/>
                  <w:rPrChange w:id="2899" w:author="Валера " w:date="2017-08-10T22:26:00Z">
                    <w:rPr>
                      <w:rFonts w:ascii="Consolas" w:hAnsi="Consolas" w:cs="Consolas"/>
                      <w:color w:val="auto"/>
                      <w:sz w:val="19"/>
                      <w:szCs w:val="19"/>
                    </w:rPr>
                  </w:rPrChange>
                </w:rPr>
                <w:t xml:space="preserve">            </w:t>
              </w:r>
              <w:r w:rsidRPr="00D46683">
                <w:rPr>
                  <w:rFonts w:ascii="Consolas" w:hAnsi="Consolas" w:cs="Consolas"/>
                  <w:color w:val="008000"/>
                  <w:sz w:val="19"/>
                  <w:szCs w:val="19"/>
                  <w:lang w:val="en-US"/>
                  <w:rPrChange w:id="2900" w:author="Валера " w:date="2017-08-10T22:26:00Z">
                    <w:rPr>
                      <w:rFonts w:ascii="Consolas" w:hAnsi="Consolas" w:cs="Consolas"/>
                      <w:color w:val="008000"/>
                      <w:sz w:val="19"/>
                      <w:szCs w:val="19"/>
                    </w:rPr>
                  </w:rPrChange>
                </w:rPr>
                <w:t xml:space="preserve">// </w:t>
              </w:r>
              <w:r>
                <w:rPr>
                  <w:rFonts w:ascii="Consolas" w:hAnsi="Consolas" w:cs="Consolas"/>
                  <w:color w:val="008000"/>
                  <w:sz w:val="19"/>
                  <w:szCs w:val="19"/>
                </w:rPr>
                <w:t>Года</w:t>
              </w:r>
            </w:ins>
          </w:p>
          <w:p w:rsidR="00D46683" w:rsidRPr="00D46683" w:rsidRDefault="00D46683" w:rsidP="00420FA4">
            <w:pPr>
              <w:numPr>
                <w:ins w:id="2901" w:author="Валера " w:date="2017-08-10T22:09:00Z"/>
              </w:numPr>
              <w:autoSpaceDE w:val="0"/>
              <w:autoSpaceDN w:val="0"/>
              <w:adjustRightInd w:val="0"/>
              <w:spacing w:before="0" w:after="0" w:line="240" w:lineRule="auto"/>
              <w:rPr>
                <w:ins w:id="2902" w:author="Валера " w:date="2017-08-10T22:09:00Z"/>
                <w:rFonts w:ascii="Consolas" w:hAnsi="Consolas" w:cs="Consolas"/>
                <w:color w:val="auto"/>
                <w:sz w:val="19"/>
                <w:szCs w:val="19"/>
                <w:lang w:val="en-US"/>
                <w:rPrChange w:id="2903" w:author="Валера " w:date="2017-08-10T22:26:00Z">
                  <w:rPr>
                    <w:ins w:id="2904" w:author="Валера " w:date="2017-08-10T22:09:00Z"/>
                    <w:rFonts w:ascii="Consolas" w:hAnsi="Consolas" w:cs="Consolas"/>
                    <w:color w:val="auto"/>
                    <w:sz w:val="19"/>
                    <w:szCs w:val="19"/>
                  </w:rPr>
                </w:rPrChange>
              </w:rPr>
            </w:pPr>
            <w:ins w:id="2905" w:author="Валера " w:date="2017-08-10T22:09:00Z">
              <w:r w:rsidRPr="00D46683">
                <w:rPr>
                  <w:rFonts w:ascii="Consolas" w:hAnsi="Consolas" w:cs="Consolas"/>
                  <w:color w:val="auto"/>
                  <w:sz w:val="19"/>
                  <w:szCs w:val="19"/>
                  <w:lang w:val="en-US"/>
                  <w:rPrChange w:id="2906" w:author="Валера " w:date="2017-08-10T22:26: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907" w:author="Валера " w:date="2017-08-10T22:26:00Z">
                    <w:rPr>
                      <w:rFonts w:ascii="Consolas" w:hAnsi="Consolas" w:cs="Consolas"/>
                      <w:color w:val="0000FF"/>
                      <w:sz w:val="19"/>
                      <w:szCs w:val="19"/>
                    </w:rPr>
                  </w:rPrChange>
                </w:rPr>
                <w:t>if</w:t>
              </w:r>
              <w:r w:rsidRPr="00D46683">
                <w:rPr>
                  <w:rFonts w:ascii="Consolas" w:hAnsi="Consolas" w:cs="Consolas"/>
                  <w:color w:val="auto"/>
                  <w:sz w:val="19"/>
                  <w:szCs w:val="19"/>
                  <w:lang w:val="en-US"/>
                  <w:rPrChange w:id="2908" w:author="Валера " w:date="2017-08-10T22:26:00Z">
                    <w:rPr>
                      <w:rFonts w:ascii="Consolas" w:hAnsi="Consolas" w:cs="Consolas"/>
                      <w:color w:val="auto"/>
                      <w:sz w:val="19"/>
                      <w:szCs w:val="19"/>
                    </w:rPr>
                  </w:rPrChange>
                </w:rPr>
                <w:t xml:space="preserve"> ( (x &gt;= 2 &amp;&amp; x &lt;= 4) || (x &gt;= 22 &amp;&amp; x &lt;= 24) || (x &gt;= 32 &amp;&amp; x &lt;= 34) || (x &gt; 41 &amp;&amp; x &lt; 45)) s += </w:t>
              </w:r>
              <w:r w:rsidRPr="00D46683">
                <w:rPr>
                  <w:rFonts w:ascii="Consolas" w:hAnsi="Consolas" w:cs="Consolas"/>
                  <w:color w:val="A31515"/>
                  <w:sz w:val="19"/>
                  <w:szCs w:val="19"/>
                  <w:lang w:val="en-US"/>
                  <w:rPrChange w:id="2909" w:author="Валера " w:date="2017-08-10T22:26:00Z">
                    <w:rPr>
                      <w:rFonts w:ascii="Consolas" w:hAnsi="Consolas" w:cs="Consolas"/>
                      <w:color w:val="A31515"/>
                      <w:sz w:val="19"/>
                      <w:szCs w:val="19"/>
                    </w:rPr>
                  </w:rPrChange>
                </w:rPr>
                <w:t xml:space="preserve">" </w:t>
              </w:r>
              <w:r>
                <w:rPr>
                  <w:rFonts w:ascii="Consolas" w:hAnsi="Consolas" w:cs="Consolas"/>
                  <w:color w:val="A31515"/>
                  <w:sz w:val="19"/>
                  <w:szCs w:val="19"/>
                </w:rPr>
                <w:t>года</w:t>
              </w:r>
              <w:r w:rsidRPr="00D46683">
                <w:rPr>
                  <w:rFonts w:ascii="Consolas" w:hAnsi="Consolas" w:cs="Consolas"/>
                  <w:color w:val="A31515"/>
                  <w:sz w:val="19"/>
                  <w:szCs w:val="19"/>
                  <w:lang w:val="en-US"/>
                  <w:rPrChange w:id="2910" w:author="Валера " w:date="2017-08-10T22:26:00Z">
                    <w:rPr>
                      <w:rFonts w:ascii="Consolas" w:hAnsi="Consolas" w:cs="Consolas"/>
                      <w:color w:val="A31515"/>
                      <w:sz w:val="19"/>
                      <w:szCs w:val="19"/>
                    </w:rPr>
                  </w:rPrChange>
                </w:rPr>
                <w:t>"</w:t>
              </w:r>
              <w:r w:rsidRPr="00D46683">
                <w:rPr>
                  <w:rFonts w:ascii="Consolas" w:hAnsi="Consolas" w:cs="Consolas"/>
                  <w:color w:val="auto"/>
                  <w:sz w:val="19"/>
                  <w:szCs w:val="19"/>
                  <w:lang w:val="en-US"/>
                  <w:rPrChange w:id="2911" w:author="Валера " w:date="2017-08-10T22:26:00Z">
                    <w:rPr>
                      <w:rFonts w:ascii="Consolas" w:hAnsi="Consolas" w:cs="Consolas"/>
                      <w:color w:val="auto"/>
                      <w:sz w:val="19"/>
                      <w:szCs w:val="19"/>
                    </w:rPr>
                  </w:rPrChange>
                </w:rPr>
                <w:t>;</w:t>
              </w:r>
            </w:ins>
          </w:p>
          <w:p w:rsidR="00D46683" w:rsidRPr="00D46683" w:rsidRDefault="00D46683" w:rsidP="00420FA4">
            <w:pPr>
              <w:numPr>
                <w:ins w:id="2912" w:author="Валера " w:date="2017-08-10T22:09:00Z"/>
              </w:numPr>
              <w:autoSpaceDE w:val="0"/>
              <w:autoSpaceDN w:val="0"/>
              <w:adjustRightInd w:val="0"/>
              <w:spacing w:before="0" w:after="0" w:line="240" w:lineRule="auto"/>
              <w:rPr>
                <w:ins w:id="2913" w:author="Валера " w:date="2017-08-10T22:09:00Z"/>
                <w:rFonts w:ascii="Consolas" w:hAnsi="Consolas" w:cs="Consolas"/>
                <w:color w:val="auto"/>
                <w:sz w:val="19"/>
                <w:szCs w:val="19"/>
                <w:lang w:val="en-US"/>
                <w:rPrChange w:id="2914" w:author="Валера " w:date="2017-08-10T22:26:00Z">
                  <w:rPr>
                    <w:ins w:id="2915" w:author="Валера " w:date="2017-08-10T22:09:00Z"/>
                    <w:rFonts w:ascii="Consolas" w:hAnsi="Consolas" w:cs="Consolas"/>
                    <w:color w:val="auto"/>
                    <w:sz w:val="19"/>
                    <w:szCs w:val="19"/>
                  </w:rPr>
                </w:rPrChange>
              </w:rPr>
            </w:pPr>
            <w:ins w:id="2916" w:author="Валера " w:date="2017-08-10T22:09:00Z">
              <w:r w:rsidRPr="00D46683">
                <w:rPr>
                  <w:rFonts w:ascii="Consolas" w:hAnsi="Consolas" w:cs="Consolas"/>
                  <w:color w:val="auto"/>
                  <w:sz w:val="19"/>
                  <w:szCs w:val="19"/>
                  <w:lang w:val="en-US"/>
                  <w:rPrChange w:id="2917" w:author="Валера " w:date="2017-08-10T22:26: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918" w:author="Валера " w:date="2017-08-10T22:26:00Z">
                    <w:rPr>
                      <w:rFonts w:ascii="Consolas" w:hAnsi="Consolas" w:cs="Consolas"/>
                      <w:color w:val="0000FF"/>
                      <w:sz w:val="19"/>
                      <w:szCs w:val="19"/>
                    </w:rPr>
                  </w:rPrChange>
                </w:rPr>
                <w:t>else</w:t>
              </w:r>
            </w:ins>
          </w:p>
          <w:p w:rsidR="00D46683" w:rsidRPr="00D46683" w:rsidRDefault="00D46683" w:rsidP="00420FA4">
            <w:pPr>
              <w:numPr>
                <w:ins w:id="2919" w:author="Валера " w:date="2017-08-10T22:09:00Z"/>
              </w:numPr>
              <w:autoSpaceDE w:val="0"/>
              <w:autoSpaceDN w:val="0"/>
              <w:adjustRightInd w:val="0"/>
              <w:spacing w:before="0" w:after="0" w:line="240" w:lineRule="auto"/>
              <w:rPr>
                <w:ins w:id="2920" w:author="Валера " w:date="2017-08-10T22:09:00Z"/>
                <w:rFonts w:ascii="Consolas" w:hAnsi="Consolas" w:cs="Consolas"/>
                <w:color w:val="auto"/>
                <w:sz w:val="19"/>
                <w:szCs w:val="19"/>
                <w:lang w:val="en-US"/>
                <w:rPrChange w:id="2921" w:author="Валера " w:date="2017-08-10T22:26:00Z">
                  <w:rPr>
                    <w:ins w:id="2922" w:author="Валера " w:date="2017-08-10T22:09:00Z"/>
                    <w:rFonts w:ascii="Consolas" w:hAnsi="Consolas" w:cs="Consolas"/>
                    <w:color w:val="auto"/>
                    <w:sz w:val="19"/>
                    <w:szCs w:val="19"/>
                  </w:rPr>
                </w:rPrChange>
              </w:rPr>
            </w:pPr>
            <w:ins w:id="2923" w:author="Валера " w:date="2017-08-10T22:09:00Z">
              <w:r w:rsidRPr="00D46683">
                <w:rPr>
                  <w:rFonts w:ascii="Consolas" w:hAnsi="Consolas" w:cs="Consolas"/>
                  <w:color w:val="auto"/>
                  <w:sz w:val="19"/>
                  <w:szCs w:val="19"/>
                  <w:lang w:val="en-US"/>
                  <w:rPrChange w:id="2924" w:author="Валера " w:date="2017-08-10T22:26:00Z">
                    <w:rPr>
                      <w:rFonts w:ascii="Consolas" w:hAnsi="Consolas" w:cs="Consolas"/>
                      <w:color w:val="auto"/>
                      <w:sz w:val="19"/>
                      <w:szCs w:val="19"/>
                    </w:rPr>
                  </w:rPrChange>
                </w:rPr>
                <w:t xml:space="preserve">                </w:t>
              </w:r>
              <w:r w:rsidRPr="00D46683">
                <w:rPr>
                  <w:rFonts w:ascii="Consolas" w:hAnsi="Consolas" w:cs="Consolas"/>
                  <w:color w:val="008000"/>
                  <w:sz w:val="19"/>
                  <w:szCs w:val="19"/>
                  <w:lang w:val="en-US"/>
                  <w:rPrChange w:id="2925" w:author="Валера " w:date="2017-08-10T22:26:00Z">
                    <w:rPr>
                      <w:rFonts w:ascii="Consolas" w:hAnsi="Consolas" w:cs="Consolas"/>
                      <w:color w:val="008000"/>
                      <w:sz w:val="19"/>
                      <w:szCs w:val="19"/>
                    </w:rPr>
                  </w:rPrChange>
                </w:rPr>
                <w:t xml:space="preserve">// </w:t>
              </w:r>
              <w:r>
                <w:rPr>
                  <w:rFonts w:ascii="Consolas" w:hAnsi="Consolas" w:cs="Consolas"/>
                  <w:color w:val="008000"/>
                  <w:sz w:val="19"/>
                  <w:szCs w:val="19"/>
                </w:rPr>
                <w:t>Лет</w:t>
              </w:r>
            </w:ins>
          </w:p>
          <w:p w:rsidR="00D46683" w:rsidRPr="00D46683" w:rsidRDefault="00D46683" w:rsidP="00420FA4">
            <w:pPr>
              <w:numPr>
                <w:ins w:id="2926" w:author="Валера " w:date="2017-08-10T22:09:00Z"/>
              </w:numPr>
              <w:autoSpaceDE w:val="0"/>
              <w:autoSpaceDN w:val="0"/>
              <w:adjustRightInd w:val="0"/>
              <w:spacing w:before="0" w:after="0" w:line="240" w:lineRule="auto"/>
              <w:rPr>
                <w:ins w:id="2927" w:author="Валера " w:date="2017-08-10T22:09:00Z"/>
                <w:rFonts w:ascii="Consolas" w:hAnsi="Consolas" w:cs="Consolas"/>
                <w:color w:val="auto"/>
                <w:sz w:val="19"/>
                <w:szCs w:val="19"/>
                <w:lang w:val="en-US"/>
                <w:rPrChange w:id="2928" w:author="Валера " w:date="2017-08-10T22:26:00Z">
                  <w:rPr>
                    <w:ins w:id="2929" w:author="Валера " w:date="2017-08-10T22:09:00Z"/>
                    <w:rFonts w:ascii="Consolas" w:hAnsi="Consolas" w:cs="Consolas"/>
                    <w:color w:val="auto"/>
                    <w:sz w:val="19"/>
                    <w:szCs w:val="19"/>
                  </w:rPr>
                </w:rPrChange>
              </w:rPr>
            </w:pPr>
            <w:ins w:id="2930" w:author="Валера " w:date="2017-08-10T22:09:00Z">
              <w:r w:rsidRPr="00D46683">
                <w:rPr>
                  <w:rFonts w:ascii="Consolas" w:hAnsi="Consolas" w:cs="Consolas"/>
                  <w:color w:val="auto"/>
                  <w:sz w:val="19"/>
                  <w:szCs w:val="19"/>
                  <w:lang w:val="en-US"/>
                  <w:rPrChange w:id="2931" w:author="Валера " w:date="2017-08-10T22:26: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2932" w:author="Валера " w:date="2017-08-10T22:26:00Z">
                    <w:rPr>
                      <w:rFonts w:ascii="Consolas" w:hAnsi="Consolas" w:cs="Consolas"/>
                      <w:color w:val="0000FF"/>
                      <w:sz w:val="19"/>
                      <w:szCs w:val="19"/>
                    </w:rPr>
                  </w:rPrChange>
                </w:rPr>
                <w:t>if</w:t>
              </w:r>
              <w:r w:rsidRPr="00D46683">
                <w:rPr>
                  <w:rFonts w:ascii="Consolas" w:hAnsi="Consolas" w:cs="Consolas"/>
                  <w:color w:val="auto"/>
                  <w:sz w:val="19"/>
                  <w:szCs w:val="19"/>
                  <w:lang w:val="en-US"/>
                  <w:rPrChange w:id="2933" w:author="Валера " w:date="2017-08-10T22:26:00Z">
                    <w:rPr>
                      <w:rFonts w:ascii="Consolas" w:hAnsi="Consolas" w:cs="Consolas"/>
                      <w:color w:val="auto"/>
                      <w:sz w:val="19"/>
                      <w:szCs w:val="19"/>
                    </w:rPr>
                  </w:rPrChange>
                </w:rPr>
                <w:t xml:space="preserve"> ((x == 11) || (x &gt;= 5 &amp;&amp; x &lt;= 20) || (x &gt;= 25 &amp;&amp; x &lt;= 30) || (x &gt;= 35 &amp;&amp; x &lt; 41) || (x &gt; 44 &amp;&amp; x &lt; 51)) s += </w:t>
              </w:r>
              <w:r w:rsidRPr="00D46683">
                <w:rPr>
                  <w:rFonts w:ascii="Consolas" w:hAnsi="Consolas" w:cs="Consolas"/>
                  <w:color w:val="A31515"/>
                  <w:sz w:val="19"/>
                  <w:szCs w:val="19"/>
                  <w:lang w:val="en-US"/>
                  <w:rPrChange w:id="2934" w:author="Валера " w:date="2017-08-10T22:26:00Z">
                    <w:rPr>
                      <w:rFonts w:ascii="Consolas" w:hAnsi="Consolas" w:cs="Consolas"/>
                      <w:color w:val="A31515"/>
                      <w:sz w:val="19"/>
                      <w:szCs w:val="19"/>
                    </w:rPr>
                  </w:rPrChange>
                </w:rPr>
                <w:t xml:space="preserve">" </w:t>
              </w:r>
              <w:r>
                <w:rPr>
                  <w:rFonts w:ascii="Consolas" w:hAnsi="Consolas" w:cs="Consolas"/>
                  <w:color w:val="A31515"/>
                  <w:sz w:val="19"/>
                  <w:szCs w:val="19"/>
                </w:rPr>
                <w:t>лет</w:t>
              </w:r>
              <w:r w:rsidRPr="00D46683">
                <w:rPr>
                  <w:rFonts w:ascii="Consolas" w:hAnsi="Consolas" w:cs="Consolas"/>
                  <w:color w:val="A31515"/>
                  <w:sz w:val="19"/>
                  <w:szCs w:val="19"/>
                  <w:lang w:val="en-US"/>
                  <w:rPrChange w:id="2935" w:author="Валера " w:date="2017-08-10T22:26:00Z">
                    <w:rPr>
                      <w:rFonts w:ascii="Consolas" w:hAnsi="Consolas" w:cs="Consolas"/>
                      <w:color w:val="A31515"/>
                      <w:sz w:val="19"/>
                      <w:szCs w:val="19"/>
                    </w:rPr>
                  </w:rPrChange>
                </w:rPr>
                <w:t>"</w:t>
              </w:r>
              <w:r w:rsidRPr="00D46683">
                <w:rPr>
                  <w:rFonts w:ascii="Consolas" w:hAnsi="Consolas" w:cs="Consolas"/>
                  <w:color w:val="auto"/>
                  <w:sz w:val="19"/>
                  <w:szCs w:val="19"/>
                  <w:lang w:val="en-US"/>
                  <w:rPrChange w:id="2936" w:author="Валера " w:date="2017-08-10T22:26:00Z">
                    <w:rPr>
                      <w:rFonts w:ascii="Consolas" w:hAnsi="Consolas" w:cs="Consolas"/>
                      <w:color w:val="auto"/>
                      <w:sz w:val="19"/>
                      <w:szCs w:val="19"/>
                    </w:rPr>
                  </w:rPrChange>
                </w:rPr>
                <w:t>;</w:t>
              </w:r>
            </w:ins>
          </w:p>
          <w:p w:rsidR="00D46683" w:rsidRPr="00D46683" w:rsidRDefault="00D46683" w:rsidP="00420FA4">
            <w:pPr>
              <w:numPr>
                <w:ins w:id="2937" w:author="Валера " w:date="2017-08-10T22:09:00Z"/>
              </w:numPr>
              <w:autoSpaceDE w:val="0"/>
              <w:autoSpaceDN w:val="0"/>
              <w:adjustRightInd w:val="0"/>
              <w:spacing w:before="0" w:after="0" w:line="240" w:lineRule="auto"/>
              <w:rPr>
                <w:ins w:id="2938" w:author="Валера " w:date="2017-08-10T22:09:00Z"/>
                <w:rFonts w:ascii="Consolas" w:hAnsi="Consolas" w:cs="Consolas"/>
                <w:color w:val="auto"/>
                <w:sz w:val="19"/>
                <w:szCs w:val="19"/>
                <w:lang w:val="en-US"/>
                <w:rPrChange w:id="2939" w:author="Валера " w:date="2017-08-10T22:26:00Z">
                  <w:rPr>
                    <w:ins w:id="2940" w:author="Валера " w:date="2017-08-10T22:09:00Z"/>
                    <w:rFonts w:ascii="Consolas" w:hAnsi="Consolas" w:cs="Consolas"/>
                    <w:color w:val="auto"/>
                    <w:sz w:val="19"/>
                    <w:szCs w:val="19"/>
                  </w:rPr>
                </w:rPrChange>
              </w:rPr>
            </w:pPr>
          </w:p>
          <w:p w:rsidR="00D46683" w:rsidRDefault="00D46683" w:rsidP="00420FA4">
            <w:pPr>
              <w:numPr>
                <w:ins w:id="2941" w:author="Валера " w:date="2017-08-10T22:09:00Z"/>
              </w:numPr>
              <w:autoSpaceDE w:val="0"/>
              <w:autoSpaceDN w:val="0"/>
              <w:adjustRightInd w:val="0"/>
              <w:spacing w:before="0" w:after="0" w:line="240" w:lineRule="auto"/>
              <w:rPr>
                <w:ins w:id="2942" w:author="Валера " w:date="2017-08-10T22:09:00Z"/>
                <w:rFonts w:ascii="Consolas" w:hAnsi="Consolas" w:cs="Consolas"/>
                <w:color w:val="auto"/>
                <w:sz w:val="19"/>
                <w:szCs w:val="19"/>
              </w:rPr>
            </w:pPr>
            <w:ins w:id="2943" w:author="Валера " w:date="2017-08-10T22:09:00Z">
              <w:r w:rsidRPr="00D46683">
                <w:rPr>
                  <w:rFonts w:ascii="Consolas" w:hAnsi="Consolas" w:cs="Consolas"/>
                  <w:color w:val="auto"/>
                  <w:sz w:val="19"/>
                  <w:szCs w:val="19"/>
                  <w:lang w:val="en-US"/>
                  <w:rPrChange w:id="2944" w:author="Валера " w:date="2017-08-10T22:26:00Z">
                    <w:rPr>
                      <w:rFonts w:ascii="Consolas" w:hAnsi="Consolas" w:cs="Consolas"/>
                      <w:color w:val="auto"/>
                      <w:sz w:val="19"/>
                      <w:szCs w:val="19"/>
                    </w:rPr>
                  </w:rPrChange>
                </w:rPr>
                <w:t xml:space="preserve">            </w:t>
              </w:r>
              <w:r>
                <w:rPr>
                  <w:rFonts w:ascii="Consolas" w:hAnsi="Consolas" w:cs="Consolas"/>
                  <w:color w:val="2B91AF"/>
                  <w:sz w:val="19"/>
                  <w:szCs w:val="19"/>
                </w:rPr>
                <w:t>Console</w:t>
              </w:r>
              <w:r>
                <w:rPr>
                  <w:rFonts w:ascii="Consolas" w:hAnsi="Consolas" w:cs="Consolas"/>
                  <w:color w:val="auto"/>
                  <w:sz w:val="19"/>
                  <w:szCs w:val="19"/>
                </w:rPr>
                <w:t>.WriteLine(s);</w:t>
              </w:r>
            </w:ins>
          </w:p>
          <w:p w:rsidR="00D46683" w:rsidRDefault="00D46683" w:rsidP="00420FA4">
            <w:pPr>
              <w:numPr>
                <w:ins w:id="2945" w:author="Валера " w:date="2017-08-10T22:09:00Z"/>
              </w:numPr>
              <w:autoSpaceDE w:val="0"/>
              <w:autoSpaceDN w:val="0"/>
              <w:adjustRightInd w:val="0"/>
              <w:spacing w:before="0" w:after="0" w:line="240" w:lineRule="auto"/>
              <w:rPr>
                <w:ins w:id="2946" w:author="Валера " w:date="2017-08-10T22:09:00Z"/>
                <w:rFonts w:ascii="Consolas" w:hAnsi="Consolas" w:cs="Consolas"/>
                <w:color w:val="auto"/>
                <w:sz w:val="19"/>
                <w:szCs w:val="19"/>
              </w:rPr>
            </w:pPr>
            <w:ins w:id="2947" w:author="Валера " w:date="2017-08-10T22:09:00Z">
              <w:r>
                <w:rPr>
                  <w:rFonts w:ascii="Consolas" w:hAnsi="Consolas" w:cs="Consolas"/>
                  <w:color w:val="auto"/>
                  <w:sz w:val="19"/>
                  <w:szCs w:val="19"/>
                </w:rPr>
                <w:t xml:space="preserve">        }</w:t>
              </w:r>
            </w:ins>
          </w:p>
          <w:p w:rsidR="00D46683" w:rsidRDefault="00D46683" w:rsidP="00420FA4">
            <w:pPr>
              <w:numPr>
                <w:ins w:id="2948" w:author="Валера " w:date="2017-08-10T22:09:00Z"/>
              </w:numPr>
              <w:autoSpaceDE w:val="0"/>
              <w:autoSpaceDN w:val="0"/>
              <w:adjustRightInd w:val="0"/>
              <w:spacing w:before="0" w:after="0" w:line="240" w:lineRule="auto"/>
              <w:rPr>
                <w:ins w:id="2949" w:author="Валера " w:date="2017-08-10T22:09:00Z"/>
                <w:rFonts w:ascii="Consolas" w:hAnsi="Consolas" w:cs="Consolas"/>
                <w:color w:val="auto"/>
                <w:sz w:val="19"/>
                <w:szCs w:val="19"/>
              </w:rPr>
            </w:pPr>
          </w:p>
          <w:p w:rsidR="00D46683" w:rsidRDefault="00D46683" w:rsidP="00420FA4">
            <w:pPr>
              <w:numPr>
                <w:ins w:id="2950" w:author="Валера " w:date="2017-08-10T22:09:00Z"/>
              </w:numPr>
              <w:autoSpaceDE w:val="0"/>
              <w:autoSpaceDN w:val="0"/>
              <w:adjustRightInd w:val="0"/>
              <w:spacing w:before="0" w:after="0" w:line="240" w:lineRule="auto"/>
              <w:rPr>
                <w:ins w:id="2951" w:author="Валера " w:date="2017-08-10T22:09:00Z"/>
                <w:rFonts w:ascii="Consolas" w:hAnsi="Consolas" w:cs="Consolas"/>
                <w:color w:val="auto"/>
                <w:sz w:val="19"/>
                <w:szCs w:val="19"/>
              </w:rPr>
            </w:pPr>
            <w:ins w:id="2952" w:author="Валера " w:date="2017-08-10T22:09:00Z">
              <w:r>
                <w:rPr>
                  <w:rFonts w:ascii="Consolas" w:hAnsi="Consolas" w:cs="Consolas"/>
                  <w:color w:val="auto"/>
                  <w:sz w:val="19"/>
                  <w:szCs w:val="19"/>
                </w:rPr>
                <w:t xml:space="preserve">    }</w:t>
              </w:r>
            </w:ins>
          </w:p>
          <w:p w:rsidR="00D46683" w:rsidRDefault="00D46683" w:rsidP="00420FA4">
            <w:pPr>
              <w:numPr>
                <w:ins w:id="2953" w:author="Валера " w:date="2017-08-10T22:09:00Z"/>
              </w:numPr>
              <w:autoSpaceDE w:val="0"/>
              <w:autoSpaceDN w:val="0"/>
              <w:adjustRightInd w:val="0"/>
              <w:spacing w:before="0" w:after="0" w:line="240" w:lineRule="auto"/>
              <w:rPr>
                <w:ins w:id="2954" w:author="Валера " w:date="2017-08-10T22:09:00Z"/>
                <w:rFonts w:ascii="Consolas" w:hAnsi="Consolas" w:cs="Consolas"/>
                <w:color w:val="auto"/>
                <w:sz w:val="19"/>
                <w:szCs w:val="19"/>
              </w:rPr>
            </w:pPr>
            <w:ins w:id="2955" w:author="Валера " w:date="2017-08-10T22:09:00Z">
              <w:r>
                <w:rPr>
                  <w:rFonts w:ascii="Consolas" w:hAnsi="Consolas" w:cs="Consolas"/>
                  <w:color w:val="auto"/>
                  <w:sz w:val="19"/>
                  <w:szCs w:val="19"/>
                </w:rPr>
                <w:t>}</w:t>
              </w:r>
            </w:ins>
          </w:p>
          <w:p w:rsidR="00D46683" w:rsidRPr="00D46683" w:rsidRDefault="00D46683" w:rsidP="00E92E7E">
            <w:pPr>
              <w:pStyle w:val="normal0"/>
              <w:widowControl w:val="0"/>
              <w:numPr>
                <w:ins w:id="2956" w:author="Валера " w:date="2017-08-10T22:09:00Z"/>
              </w:numPr>
              <w:spacing w:before="0" w:after="0" w:line="240" w:lineRule="auto"/>
              <w:rPr>
                <w:color w:val="000000"/>
                <w:lang w:val="en-US"/>
                <w:rPrChange w:id="2957" w:author="Валера " w:date="2017-08-10T22:09:00Z">
                  <w:rPr>
                    <w:color w:val="000000"/>
                  </w:rPr>
                </w:rPrChange>
              </w:rPr>
            </w:pPr>
          </w:p>
        </w:tc>
      </w:tr>
    </w:tbl>
    <w:p w:rsidR="00D46683" w:rsidRDefault="00D46683">
      <w:pPr>
        <w:pStyle w:val="normal0"/>
      </w:pPr>
    </w:p>
    <w:p w:rsidR="00D46683" w:rsidRPr="0026416D" w:rsidRDefault="00D46683">
      <w:pPr>
        <w:pStyle w:val="normal0"/>
      </w:pPr>
      <w:r>
        <w:t>Переделайте программу в метод. В качестве параметра методу передается возраст, а метод возвращает строку.</w:t>
      </w:r>
    </w:p>
    <w:p w:rsidR="00D46683" w:rsidRPr="0026416D" w:rsidRDefault="00D46683">
      <w:pPr>
        <w:pStyle w:val="Heading3"/>
        <w:contextualSpacing w:val="0"/>
      </w:pPr>
      <w:bookmarkStart w:id="2958" w:name="_vd1i25vr37" w:colFirst="0" w:colLast="0"/>
      <w:bookmarkEnd w:id="2958"/>
      <w:r w:rsidRPr="00D46683">
        <w:rPr>
          <w:rPrChange w:id="2959" w:author="Валера " w:date="2017-08-06T20:38:00Z">
            <w:rPr>
              <w:b w:val="0"/>
              <w:sz w:val="20"/>
            </w:rPr>
          </w:rPrChange>
        </w:rPr>
        <w:t>Задача 4. Задача ОГЭ (9 класс)</w:t>
      </w:r>
    </w:p>
    <w:p w:rsidR="00D46683" w:rsidRPr="0026416D" w:rsidRDefault="00D46683">
      <w:pPr>
        <w:pStyle w:val="normal0"/>
      </w:pPr>
      <w:r>
        <w:t>Напишите программу, которая в последовательности целых чисел определяет среднее арифметическое положительных чисел, кратных 8. Программа получает на вход целые числа, среди них есть хотя бы одно положительное число, кратное 8,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D46683" w:rsidRPr="0026416D" w:rsidRDefault="00D46683">
      <w:pPr>
        <w:pStyle w:val="normal0"/>
      </w:pPr>
      <w:r>
        <w:t>Количество чисел не превышает 1000. Введённые числа по модулю не превышают 30 000.</w:t>
      </w:r>
    </w:p>
    <w:p w:rsidR="00D46683" w:rsidRPr="0026416D" w:rsidRDefault="00D46683">
      <w:pPr>
        <w:pStyle w:val="normal0"/>
      </w:pPr>
      <w:r>
        <w:t>Программа должна вывести одно число: среднее арифметическое положительных чисел, кратных 8.</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2960" w:author="Unknown">
                  <w:rPr>
                    <w:color w:val="000000"/>
                  </w:rPr>
                </w:rPrChange>
              </w:rPr>
            </w:pPr>
            <w:r w:rsidRPr="00D46683">
              <w:rPr>
                <w:color w:val="000088"/>
                <w:lang w:val="en-US"/>
                <w:rPrChange w:id="2961" w:author="Валера " w:date="2017-08-07T22:43:00Z">
                  <w:rPr>
                    <w:color w:val="000088"/>
                  </w:rPr>
                </w:rPrChange>
              </w:rPr>
              <w:t>static</w:t>
            </w:r>
            <w:r w:rsidRPr="00D46683">
              <w:rPr>
                <w:color w:val="000000"/>
                <w:lang w:val="en-US"/>
                <w:rPrChange w:id="2962" w:author="Валера " w:date="2017-08-07T22:43:00Z">
                  <w:rPr>
                    <w:color w:val="000000"/>
                  </w:rPr>
                </w:rPrChange>
              </w:rPr>
              <w:t xml:space="preserve"> </w:t>
            </w:r>
            <w:r w:rsidRPr="00D46683">
              <w:rPr>
                <w:color w:val="000088"/>
                <w:lang w:val="en-US"/>
                <w:rPrChange w:id="2963" w:author="Валера " w:date="2017-08-07T22:43:00Z">
                  <w:rPr>
                    <w:color w:val="000088"/>
                  </w:rPr>
                </w:rPrChange>
              </w:rPr>
              <w:t>void</w:t>
            </w:r>
            <w:r w:rsidRPr="00D46683">
              <w:rPr>
                <w:color w:val="000000"/>
                <w:lang w:val="en-US"/>
                <w:rPrChange w:id="2964" w:author="Валера " w:date="2017-08-07T22:43:00Z">
                  <w:rPr>
                    <w:color w:val="000000"/>
                  </w:rPr>
                </w:rPrChange>
              </w:rPr>
              <w:t xml:space="preserve"> </w:t>
            </w:r>
            <w:r w:rsidRPr="00D46683">
              <w:rPr>
                <w:color w:val="660066"/>
                <w:lang w:val="en-US"/>
                <w:rPrChange w:id="2965" w:author="Валера " w:date="2017-08-07T22:43:00Z">
                  <w:rPr>
                    <w:color w:val="660066"/>
                  </w:rPr>
                </w:rPrChange>
              </w:rPr>
              <w:t>Main</w:t>
            </w:r>
            <w:r w:rsidRPr="00D46683">
              <w:rPr>
                <w:color w:val="666600"/>
                <w:lang w:val="en-US"/>
                <w:rPrChange w:id="2966"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2967"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2968" w:author="Unknown">
                  <w:rPr>
                    <w:color w:val="000000"/>
                  </w:rPr>
                </w:rPrChange>
              </w:rPr>
            </w:pPr>
            <w:r w:rsidRPr="00D46683">
              <w:rPr>
                <w:color w:val="000000"/>
                <w:lang w:val="en-US"/>
                <w:rPrChange w:id="2969" w:author="Валера " w:date="2017-08-07T22:43:00Z">
                  <w:rPr>
                    <w:color w:val="000000"/>
                  </w:rPr>
                </w:rPrChange>
              </w:rPr>
              <w:t xml:space="preserve">    </w:t>
            </w:r>
            <w:r w:rsidRPr="00D46683">
              <w:rPr>
                <w:color w:val="000088"/>
                <w:lang w:val="en-US"/>
                <w:rPrChange w:id="2970" w:author="Валера " w:date="2017-08-07T22:43:00Z">
                  <w:rPr>
                    <w:color w:val="000088"/>
                  </w:rPr>
                </w:rPrChange>
              </w:rPr>
              <w:t>int</w:t>
            </w:r>
            <w:r w:rsidRPr="00D46683">
              <w:rPr>
                <w:color w:val="000000"/>
                <w:lang w:val="en-US"/>
                <w:rPrChange w:id="2971" w:author="Валера " w:date="2017-08-07T22:43:00Z">
                  <w:rPr>
                    <w:color w:val="000000"/>
                  </w:rPr>
                </w:rPrChange>
              </w:rPr>
              <w:t xml:space="preserve"> k</w:t>
            </w:r>
            <w:r w:rsidRPr="00D46683">
              <w:rPr>
                <w:color w:val="666600"/>
                <w:lang w:val="en-US"/>
                <w:rPrChange w:id="2972" w:author="Валера " w:date="2017-08-07T22:43:00Z">
                  <w:rPr>
                    <w:color w:val="666600"/>
                  </w:rPr>
                </w:rPrChange>
              </w:rPr>
              <w:t>=</w:t>
            </w:r>
            <w:r w:rsidRPr="00D46683">
              <w:rPr>
                <w:color w:val="006666"/>
                <w:lang w:val="en-US"/>
                <w:rPrChange w:id="2973" w:author="Валера " w:date="2017-08-07T22:43:00Z">
                  <w:rPr>
                    <w:color w:val="006666"/>
                  </w:rPr>
                </w:rPrChange>
              </w:rPr>
              <w:t>0</w:t>
            </w:r>
            <w:r w:rsidRPr="00D46683">
              <w:rPr>
                <w:color w:val="666600"/>
                <w:lang w:val="en-US"/>
                <w:rPrChange w:id="2974" w:author="Валера " w:date="2017-08-07T22:43:00Z">
                  <w:rPr>
                    <w:color w:val="666600"/>
                  </w:rPr>
                </w:rPrChange>
              </w:rPr>
              <w:t>,</w:t>
            </w:r>
            <w:r w:rsidRPr="00D46683">
              <w:rPr>
                <w:color w:val="000000"/>
                <w:lang w:val="en-US"/>
                <w:rPrChange w:id="2975" w:author="Валера " w:date="2017-08-07T22:43:00Z">
                  <w:rPr>
                    <w:color w:val="000000"/>
                  </w:rPr>
                </w:rPrChange>
              </w:rPr>
              <w:t xml:space="preserve"> s</w:t>
            </w:r>
            <w:r w:rsidRPr="00D46683">
              <w:rPr>
                <w:color w:val="666600"/>
                <w:lang w:val="en-US"/>
                <w:rPrChange w:id="2976" w:author="Валера " w:date="2017-08-07T22:43:00Z">
                  <w:rPr>
                    <w:color w:val="666600"/>
                  </w:rPr>
                </w:rPrChange>
              </w:rPr>
              <w:t>=</w:t>
            </w:r>
            <w:r w:rsidRPr="00D46683">
              <w:rPr>
                <w:color w:val="006666"/>
                <w:lang w:val="en-US"/>
                <w:rPrChange w:id="2977" w:author="Валера " w:date="2017-08-07T22:43:00Z">
                  <w:rPr>
                    <w:color w:val="006666"/>
                  </w:rPr>
                </w:rPrChange>
              </w:rPr>
              <w:t>0;</w:t>
            </w:r>
          </w:p>
          <w:p w:rsidR="00D46683" w:rsidRPr="00D46683" w:rsidRDefault="00D46683" w:rsidP="00E92E7E">
            <w:pPr>
              <w:pStyle w:val="normal0"/>
              <w:widowControl w:val="0"/>
              <w:spacing w:before="0" w:after="0" w:line="240" w:lineRule="auto"/>
              <w:rPr>
                <w:color w:val="000000"/>
                <w:lang w:val="en-US"/>
                <w:rPrChange w:id="2978" w:author="Unknown">
                  <w:rPr>
                    <w:color w:val="000000"/>
                  </w:rPr>
                </w:rPrChange>
              </w:rPr>
            </w:pPr>
            <w:r w:rsidRPr="00D46683">
              <w:rPr>
                <w:color w:val="000000"/>
                <w:lang w:val="en-US"/>
                <w:rPrChange w:id="2979" w:author="Валера " w:date="2017-08-07T22:43:00Z">
                  <w:rPr>
                    <w:color w:val="000000"/>
                  </w:rPr>
                </w:rPrChange>
              </w:rPr>
              <w:t xml:space="preserve">    </w:t>
            </w:r>
            <w:r w:rsidRPr="00D46683">
              <w:rPr>
                <w:color w:val="000088"/>
                <w:lang w:val="en-US"/>
                <w:rPrChange w:id="2980" w:author="Валера " w:date="2017-08-07T22:43:00Z">
                  <w:rPr>
                    <w:color w:val="000088"/>
                  </w:rPr>
                </w:rPrChange>
              </w:rPr>
              <w:t>int</w:t>
            </w:r>
            <w:r w:rsidRPr="00D46683">
              <w:rPr>
                <w:color w:val="000000"/>
                <w:lang w:val="en-US"/>
                <w:rPrChange w:id="2981" w:author="Валера " w:date="2017-08-07T22:43:00Z">
                  <w:rPr>
                    <w:color w:val="000000"/>
                  </w:rPr>
                </w:rPrChange>
              </w:rPr>
              <w:t xml:space="preserve"> a </w:t>
            </w:r>
            <w:r w:rsidRPr="00D46683">
              <w:rPr>
                <w:color w:val="666600"/>
                <w:lang w:val="en-US"/>
                <w:rPrChange w:id="2982" w:author="Валера " w:date="2017-08-07T22:43:00Z">
                  <w:rPr>
                    <w:color w:val="666600"/>
                  </w:rPr>
                </w:rPrChange>
              </w:rPr>
              <w:t>=</w:t>
            </w:r>
            <w:r w:rsidRPr="00D46683">
              <w:rPr>
                <w:color w:val="000000"/>
                <w:lang w:val="en-US"/>
                <w:rPrChange w:id="2983" w:author="Валера " w:date="2017-08-07T22:43:00Z">
                  <w:rPr>
                    <w:color w:val="000000"/>
                  </w:rPr>
                </w:rPrChange>
              </w:rPr>
              <w:t xml:space="preserve"> </w:t>
            </w:r>
            <w:r w:rsidRPr="00D46683">
              <w:rPr>
                <w:color w:val="000088"/>
                <w:lang w:val="en-US"/>
                <w:rPrChange w:id="2984" w:author="Валера " w:date="2017-08-07T22:43:00Z">
                  <w:rPr>
                    <w:color w:val="000088"/>
                  </w:rPr>
                </w:rPrChange>
              </w:rPr>
              <w:t>int</w:t>
            </w:r>
            <w:r w:rsidRPr="00D46683">
              <w:rPr>
                <w:color w:val="666600"/>
                <w:lang w:val="en-US"/>
                <w:rPrChange w:id="2985" w:author="Валера " w:date="2017-08-07T22:43:00Z">
                  <w:rPr>
                    <w:color w:val="666600"/>
                  </w:rPr>
                </w:rPrChange>
              </w:rPr>
              <w:t>.</w:t>
            </w:r>
            <w:r w:rsidRPr="00D46683">
              <w:rPr>
                <w:color w:val="660066"/>
                <w:lang w:val="en-US"/>
                <w:rPrChange w:id="2986" w:author="Валера " w:date="2017-08-07T22:43:00Z">
                  <w:rPr>
                    <w:color w:val="660066"/>
                  </w:rPr>
                </w:rPrChange>
              </w:rPr>
              <w:t>Parse</w:t>
            </w:r>
            <w:r w:rsidRPr="00D46683">
              <w:rPr>
                <w:color w:val="666600"/>
                <w:lang w:val="en-US"/>
                <w:rPrChange w:id="2987" w:author="Валера " w:date="2017-08-07T22:43:00Z">
                  <w:rPr>
                    <w:color w:val="666600"/>
                  </w:rPr>
                </w:rPrChange>
              </w:rPr>
              <w:t>(</w:t>
            </w:r>
            <w:r w:rsidRPr="00D46683">
              <w:rPr>
                <w:color w:val="660066"/>
                <w:lang w:val="en-US"/>
                <w:rPrChange w:id="2988" w:author="Валера " w:date="2017-08-07T22:43:00Z">
                  <w:rPr>
                    <w:color w:val="660066"/>
                  </w:rPr>
                </w:rPrChange>
              </w:rPr>
              <w:t>Console</w:t>
            </w:r>
            <w:r w:rsidRPr="00D46683">
              <w:rPr>
                <w:color w:val="666600"/>
                <w:lang w:val="en-US"/>
                <w:rPrChange w:id="2989" w:author="Валера " w:date="2017-08-07T22:43:00Z">
                  <w:rPr>
                    <w:color w:val="666600"/>
                  </w:rPr>
                </w:rPrChange>
              </w:rPr>
              <w:t>.</w:t>
            </w:r>
            <w:r w:rsidRPr="00D46683">
              <w:rPr>
                <w:color w:val="660066"/>
                <w:lang w:val="en-US"/>
                <w:rPrChange w:id="2990" w:author="Валера " w:date="2017-08-07T22:43:00Z">
                  <w:rPr>
                    <w:color w:val="660066"/>
                  </w:rPr>
                </w:rPrChange>
              </w:rPr>
              <w:t>ReadLine</w:t>
            </w:r>
            <w:r w:rsidRPr="00D46683">
              <w:rPr>
                <w:color w:val="666600"/>
                <w:lang w:val="en-US"/>
                <w:rPrChange w:id="2991"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2992" w:author="Unknown">
                  <w:rPr>
                    <w:color w:val="000000"/>
                  </w:rPr>
                </w:rPrChange>
              </w:rPr>
            </w:pPr>
            <w:r w:rsidRPr="00D46683">
              <w:rPr>
                <w:color w:val="000000"/>
                <w:lang w:val="en-US"/>
                <w:rPrChange w:id="2993" w:author="Валера " w:date="2017-08-07T22:43:00Z">
                  <w:rPr>
                    <w:color w:val="000000"/>
                  </w:rPr>
                </w:rPrChange>
              </w:rPr>
              <w:t xml:space="preserve">    </w:t>
            </w:r>
            <w:r w:rsidRPr="00D46683">
              <w:rPr>
                <w:color w:val="000088"/>
                <w:lang w:val="en-US"/>
                <w:rPrChange w:id="2994" w:author="Валера " w:date="2017-08-07T22:43:00Z">
                  <w:rPr>
                    <w:color w:val="000088"/>
                  </w:rPr>
                </w:rPrChange>
              </w:rPr>
              <w:t>while</w:t>
            </w:r>
            <w:r w:rsidRPr="00D46683">
              <w:rPr>
                <w:color w:val="000000"/>
                <w:lang w:val="en-US"/>
                <w:rPrChange w:id="2995" w:author="Валера " w:date="2017-08-07T22:43:00Z">
                  <w:rPr>
                    <w:color w:val="000000"/>
                  </w:rPr>
                </w:rPrChange>
              </w:rPr>
              <w:t xml:space="preserve"> </w:t>
            </w:r>
            <w:r w:rsidRPr="00D46683">
              <w:rPr>
                <w:color w:val="666600"/>
                <w:lang w:val="en-US"/>
                <w:rPrChange w:id="2996" w:author="Валера " w:date="2017-08-07T22:43:00Z">
                  <w:rPr>
                    <w:color w:val="666600"/>
                  </w:rPr>
                </w:rPrChange>
              </w:rPr>
              <w:t>(</w:t>
            </w:r>
            <w:r w:rsidRPr="00D46683">
              <w:rPr>
                <w:color w:val="000000"/>
                <w:lang w:val="en-US"/>
                <w:rPrChange w:id="2997" w:author="Валера " w:date="2017-08-07T22:43:00Z">
                  <w:rPr>
                    <w:color w:val="000000"/>
                  </w:rPr>
                </w:rPrChange>
              </w:rPr>
              <w:t>a</w:t>
            </w:r>
            <w:r w:rsidRPr="00D46683">
              <w:rPr>
                <w:color w:val="666600"/>
                <w:lang w:val="en-US"/>
                <w:rPrChange w:id="2998" w:author="Валера " w:date="2017-08-07T22:43:00Z">
                  <w:rPr>
                    <w:color w:val="666600"/>
                  </w:rPr>
                </w:rPrChange>
              </w:rPr>
              <w:t>!=</w:t>
            </w:r>
            <w:r w:rsidRPr="00D46683">
              <w:rPr>
                <w:color w:val="006666"/>
                <w:lang w:val="en-US"/>
                <w:rPrChange w:id="2999" w:author="Валера " w:date="2017-08-07T22:43:00Z">
                  <w:rPr>
                    <w:color w:val="006666"/>
                  </w:rPr>
                </w:rPrChange>
              </w:rPr>
              <w:t>0)</w:t>
            </w:r>
          </w:p>
          <w:p w:rsidR="00D46683" w:rsidRPr="00D46683" w:rsidRDefault="00D46683" w:rsidP="00E92E7E">
            <w:pPr>
              <w:pStyle w:val="normal0"/>
              <w:widowControl w:val="0"/>
              <w:spacing w:before="0" w:after="0" w:line="240" w:lineRule="auto"/>
              <w:rPr>
                <w:color w:val="000000"/>
                <w:lang w:val="en-US"/>
                <w:rPrChange w:id="3000" w:author="Unknown">
                  <w:rPr>
                    <w:color w:val="000000"/>
                  </w:rPr>
                </w:rPrChange>
              </w:rPr>
            </w:pPr>
            <w:r w:rsidRPr="00D46683">
              <w:rPr>
                <w:color w:val="000000"/>
                <w:lang w:val="en-US"/>
                <w:rPrChange w:id="3001"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002" w:author="Unknown">
                  <w:rPr>
                    <w:color w:val="000000"/>
                  </w:rPr>
                </w:rPrChange>
              </w:rPr>
            </w:pPr>
            <w:r w:rsidRPr="00D46683">
              <w:rPr>
                <w:color w:val="000000"/>
                <w:lang w:val="en-US"/>
                <w:rPrChange w:id="3003" w:author="Валера " w:date="2017-08-07T22:43:00Z">
                  <w:rPr>
                    <w:color w:val="000000"/>
                  </w:rPr>
                </w:rPrChange>
              </w:rPr>
              <w:t xml:space="preserve">        </w:t>
            </w:r>
            <w:r w:rsidRPr="00D46683">
              <w:rPr>
                <w:color w:val="000088"/>
                <w:lang w:val="en-US"/>
                <w:rPrChange w:id="3004" w:author="Валера " w:date="2017-08-07T22:43:00Z">
                  <w:rPr>
                    <w:color w:val="000088"/>
                  </w:rPr>
                </w:rPrChange>
              </w:rPr>
              <w:t>if</w:t>
            </w:r>
            <w:r w:rsidRPr="00D46683">
              <w:rPr>
                <w:color w:val="000000"/>
                <w:lang w:val="en-US"/>
                <w:rPrChange w:id="3005" w:author="Валера " w:date="2017-08-07T22:43:00Z">
                  <w:rPr>
                    <w:color w:val="000000"/>
                  </w:rPr>
                </w:rPrChange>
              </w:rPr>
              <w:t xml:space="preserve"> </w:t>
            </w:r>
            <w:r w:rsidRPr="00D46683">
              <w:rPr>
                <w:color w:val="666600"/>
                <w:lang w:val="en-US"/>
                <w:rPrChange w:id="3006" w:author="Валера " w:date="2017-08-07T22:43:00Z">
                  <w:rPr>
                    <w:color w:val="666600"/>
                  </w:rPr>
                </w:rPrChange>
              </w:rPr>
              <w:t>(</w:t>
            </w:r>
            <w:r w:rsidRPr="00D46683">
              <w:rPr>
                <w:color w:val="000000"/>
                <w:lang w:val="en-US"/>
                <w:rPrChange w:id="3007" w:author="Валера " w:date="2017-08-07T22:43:00Z">
                  <w:rPr>
                    <w:color w:val="000000"/>
                  </w:rPr>
                </w:rPrChange>
              </w:rPr>
              <w:t>a</w:t>
            </w:r>
            <w:r w:rsidRPr="00D46683">
              <w:rPr>
                <w:color w:val="666600"/>
                <w:lang w:val="en-US"/>
                <w:rPrChange w:id="3008" w:author="Валера " w:date="2017-08-07T22:43:00Z">
                  <w:rPr>
                    <w:color w:val="666600"/>
                  </w:rPr>
                </w:rPrChange>
              </w:rPr>
              <w:t>&gt;</w:t>
            </w:r>
            <w:r w:rsidRPr="00D46683">
              <w:rPr>
                <w:color w:val="006666"/>
                <w:lang w:val="en-US"/>
                <w:rPrChange w:id="3009" w:author="Валера " w:date="2017-08-07T22:43:00Z">
                  <w:rPr>
                    <w:color w:val="006666"/>
                  </w:rPr>
                </w:rPrChange>
              </w:rPr>
              <w:t>0</w:t>
            </w:r>
            <w:r w:rsidRPr="00D46683">
              <w:rPr>
                <w:color w:val="000000"/>
                <w:lang w:val="en-US"/>
                <w:rPrChange w:id="3010" w:author="Валера " w:date="2017-08-07T22:43:00Z">
                  <w:rPr>
                    <w:color w:val="000000"/>
                  </w:rPr>
                </w:rPrChange>
              </w:rPr>
              <w:t xml:space="preserve"> </w:t>
            </w:r>
            <w:r w:rsidRPr="00D46683">
              <w:rPr>
                <w:color w:val="666600"/>
                <w:lang w:val="en-US"/>
                <w:rPrChange w:id="3011" w:author="Валера " w:date="2017-08-07T22:43:00Z">
                  <w:rPr>
                    <w:color w:val="666600"/>
                  </w:rPr>
                </w:rPrChange>
              </w:rPr>
              <w:t>&amp;&amp;</w:t>
            </w:r>
            <w:r w:rsidRPr="00D46683">
              <w:rPr>
                <w:color w:val="000000"/>
                <w:lang w:val="en-US"/>
                <w:rPrChange w:id="3012" w:author="Валера " w:date="2017-08-07T22:43:00Z">
                  <w:rPr>
                    <w:color w:val="000000"/>
                  </w:rPr>
                </w:rPrChange>
              </w:rPr>
              <w:t xml:space="preserve"> a</w:t>
            </w:r>
            <w:r w:rsidRPr="00D46683">
              <w:rPr>
                <w:color w:val="666600"/>
                <w:lang w:val="en-US"/>
                <w:rPrChange w:id="3013" w:author="Валера " w:date="2017-08-07T22:43:00Z">
                  <w:rPr>
                    <w:color w:val="666600"/>
                  </w:rPr>
                </w:rPrChange>
              </w:rPr>
              <w:t>%</w:t>
            </w:r>
            <w:r w:rsidRPr="00D46683">
              <w:rPr>
                <w:color w:val="006666"/>
                <w:lang w:val="en-US"/>
                <w:rPrChange w:id="3014" w:author="Валера " w:date="2017-08-07T22:43:00Z">
                  <w:rPr>
                    <w:color w:val="006666"/>
                  </w:rPr>
                </w:rPrChange>
              </w:rPr>
              <w:t>8</w:t>
            </w:r>
            <w:r w:rsidRPr="00D46683">
              <w:rPr>
                <w:color w:val="666600"/>
                <w:lang w:val="en-US"/>
                <w:rPrChange w:id="3015" w:author="Валера " w:date="2017-08-07T22:43:00Z">
                  <w:rPr>
                    <w:color w:val="666600"/>
                  </w:rPr>
                </w:rPrChange>
              </w:rPr>
              <w:t>==</w:t>
            </w:r>
            <w:r w:rsidRPr="00D46683">
              <w:rPr>
                <w:color w:val="006666"/>
                <w:lang w:val="en-US"/>
                <w:rPrChange w:id="3016" w:author="Валера " w:date="2017-08-07T22:43:00Z">
                  <w:rPr>
                    <w:color w:val="006666"/>
                  </w:rPr>
                </w:rPrChange>
              </w:rPr>
              <w:t>0</w:t>
            </w:r>
            <w:r w:rsidRPr="00D46683">
              <w:rPr>
                <w:color w:val="666600"/>
                <w:lang w:val="en-US"/>
                <w:rPrChange w:id="3017" w:author="Валера " w:date="2017-08-07T22:43:00Z">
                  <w:rPr>
                    <w:color w:val="666600"/>
                  </w:rPr>
                </w:rPrChange>
              </w:rPr>
              <w:t>)</w:t>
            </w:r>
            <w:r w:rsidRPr="00D46683">
              <w:rPr>
                <w:color w:val="000000"/>
                <w:lang w:val="en-US"/>
                <w:rPrChange w:id="3018" w:author="Валера " w:date="2017-08-07T22:43:00Z">
                  <w:rPr>
                    <w:color w:val="000000"/>
                  </w:rPr>
                </w:rPrChange>
              </w:rPr>
              <w:t xml:space="preserve"> </w:t>
            </w:r>
            <w:r>
              <w:rPr>
                <w:color w:val="666600"/>
                <w:lang w:val="en-US"/>
              </w:rPr>
              <w:t>{</w:t>
            </w:r>
            <w:r w:rsidRPr="00D46683">
              <w:rPr>
                <w:color w:val="000000"/>
                <w:lang w:val="en-US"/>
                <w:rPrChange w:id="3019" w:author="Валера " w:date="2017-08-07T22:43:00Z">
                  <w:rPr>
                    <w:color w:val="000000"/>
                  </w:rPr>
                </w:rPrChange>
              </w:rPr>
              <w:t xml:space="preserve"> k</w:t>
            </w:r>
            <w:r w:rsidRPr="00D46683">
              <w:rPr>
                <w:color w:val="666600"/>
                <w:lang w:val="en-US"/>
                <w:rPrChange w:id="3020" w:author="Валера " w:date="2017-08-07T22:43:00Z">
                  <w:rPr>
                    <w:color w:val="666600"/>
                  </w:rPr>
                </w:rPrChange>
              </w:rPr>
              <w:t>++;</w:t>
            </w:r>
            <w:r w:rsidRPr="00D46683">
              <w:rPr>
                <w:color w:val="000000"/>
                <w:lang w:val="en-US"/>
                <w:rPrChange w:id="3021" w:author="Валера " w:date="2017-08-07T22:43:00Z">
                  <w:rPr>
                    <w:color w:val="000000"/>
                  </w:rPr>
                </w:rPrChange>
              </w:rPr>
              <w:t xml:space="preserve">s </w:t>
            </w:r>
            <w:r w:rsidRPr="00D46683">
              <w:rPr>
                <w:color w:val="666600"/>
                <w:lang w:val="en-US"/>
                <w:rPrChange w:id="3022" w:author="Валера " w:date="2017-08-07T22:43:00Z">
                  <w:rPr>
                    <w:color w:val="666600"/>
                  </w:rPr>
                </w:rPrChange>
              </w:rPr>
              <w:t>=</w:t>
            </w:r>
            <w:r w:rsidRPr="00D46683">
              <w:rPr>
                <w:color w:val="000000"/>
                <w:lang w:val="en-US"/>
                <w:rPrChange w:id="3023" w:author="Валера " w:date="2017-08-07T22:43:00Z">
                  <w:rPr>
                    <w:color w:val="000000"/>
                  </w:rPr>
                </w:rPrChange>
              </w:rPr>
              <w:t xml:space="preserve"> s </w:t>
            </w:r>
            <w:r w:rsidRPr="00D46683">
              <w:rPr>
                <w:color w:val="666600"/>
                <w:lang w:val="en-US"/>
                <w:rPrChange w:id="3024" w:author="Валера " w:date="2017-08-07T22:43:00Z">
                  <w:rPr>
                    <w:color w:val="666600"/>
                  </w:rPr>
                </w:rPrChange>
              </w:rPr>
              <w:t>+</w:t>
            </w:r>
            <w:r w:rsidRPr="00D46683">
              <w:rPr>
                <w:color w:val="000000"/>
                <w:lang w:val="en-US"/>
                <w:rPrChange w:id="3025" w:author="Валера " w:date="2017-08-07T22:43:00Z">
                  <w:rPr>
                    <w:color w:val="000000"/>
                  </w:rPr>
                </w:rPrChange>
              </w:rPr>
              <w:t xml:space="preserve"> a</w:t>
            </w:r>
            <w:r w:rsidRPr="00D46683">
              <w:rPr>
                <w:color w:val="666600"/>
                <w:lang w:val="en-US"/>
                <w:rPrChange w:id="3026" w:author="Валера " w:date="2017-08-07T22:43:00Z">
                  <w:rPr>
                    <w:color w:val="666600"/>
                  </w:rPr>
                </w:rPrChange>
              </w:rPr>
              <w:t>;</w:t>
            </w:r>
            <w:r w:rsidRPr="00D46683">
              <w:rPr>
                <w:color w:val="000000"/>
                <w:lang w:val="en-US"/>
                <w:rPrChange w:id="3027"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028" w:author="Unknown">
                  <w:rPr>
                    <w:color w:val="000000"/>
                  </w:rPr>
                </w:rPrChange>
              </w:rPr>
            </w:pPr>
            <w:r w:rsidRPr="00D46683">
              <w:rPr>
                <w:color w:val="000000"/>
                <w:lang w:val="en-US"/>
                <w:rPrChange w:id="3029" w:author="Валера " w:date="2017-08-07T22:43:00Z">
                  <w:rPr>
                    <w:color w:val="000000"/>
                  </w:rPr>
                </w:rPrChange>
              </w:rPr>
              <w:t xml:space="preserve">        a </w:t>
            </w:r>
            <w:r w:rsidRPr="00D46683">
              <w:rPr>
                <w:color w:val="666600"/>
                <w:lang w:val="en-US"/>
                <w:rPrChange w:id="3030" w:author="Валера " w:date="2017-08-07T22:43:00Z">
                  <w:rPr>
                    <w:color w:val="666600"/>
                  </w:rPr>
                </w:rPrChange>
              </w:rPr>
              <w:t>=</w:t>
            </w:r>
            <w:r w:rsidRPr="00D46683">
              <w:rPr>
                <w:color w:val="000000"/>
                <w:lang w:val="en-US"/>
                <w:rPrChange w:id="3031" w:author="Валера " w:date="2017-08-07T22:43:00Z">
                  <w:rPr>
                    <w:color w:val="000000"/>
                  </w:rPr>
                </w:rPrChange>
              </w:rPr>
              <w:t xml:space="preserve"> </w:t>
            </w:r>
            <w:r w:rsidRPr="00D46683">
              <w:rPr>
                <w:color w:val="000088"/>
                <w:lang w:val="en-US"/>
                <w:rPrChange w:id="3032" w:author="Валера " w:date="2017-08-07T22:43:00Z">
                  <w:rPr>
                    <w:color w:val="000088"/>
                  </w:rPr>
                </w:rPrChange>
              </w:rPr>
              <w:t>int</w:t>
            </w:r>
            <w:r w:rsidRPr="00D46683">
              <w:rPr>
                <w:color w:val="666600"/>
                <w:lang w:val="en-US"/>
                <w:rPrChange w:id="3033" w:author="Валера " w:date="2017-08-07T22:43:00Z">
                  <w:rPr>
                    <w:color w:val="666600"/>
                  </w:rPr>
                </w:rPrChange>
              </w:rPr>
              <w:t>.</w:t>
            </w:r>
            <w:r w:rsidRPr="00D46683">
              <w:rPr>
                <w:color w:val="660066"/>
                <w:lang w:val="en-US"/>
                <w:rPrChange w:id="3034" w:author="Валера " w:date="2017-08-07T22:43:00Z">
                  <w:rPr>
                    <w:color w:val="660066"/>
                  </w:rPr>
                </w:rPrChange>
              </w:rPr>
              <w:t>Parse</w:t>
            </w:r>
            <w:r w:rsidRPr="00D46683">
              <w:rPr>
                <w:color w:val="666600"/>
                <w:lang w:val="en-US"/>
                <w:rPrChange w:id="3035" w:author="Валера " w:date="2017-08-07T22:43:00Z">
                  <w:rPr>
                    <w:color w:val="666600"/>
                  </w:rPr>
                </w:rPrChange>
              </w:rPr>
              <w:t>(</w:t>
            </w:r>
            <w:r w:rsidRPr="00D46683">
              <w:rPr>
                <w:color w:val="660066"/>
                <w:lang w:val="en-US"/>
                <w:rPrChange w:id="3036" w:author="Валера " w:date="2017-08-07T22:43:00Z">
                  <w:rPr>
                    <w:color w:val="660066"/>
                  </w:rPr>
                </w:rPrChange>
              </w:rPr>
              <w:t>Console</w:t>
            </w:r>
            <w:r w:rsidRPr="00D46683">
              <w:rPr>
                <w:color w:val="666600"/>
                <w:lang w:val="en-US"/>
                <w:rPrChange w:id="3037" w:author="Валера " w:date="2017-08-07T22:43:00Z">
                  <w:rPr>
                    <w:color w:val="666600"/>
                  </w:rPr>
                </w:rPrChange>
              </w:rPr>
              <w:t>.</w:t>
            </w:r>
            <w:r w:rsidRPr="00D46683">
              <w:rPr>
                <w:color w:val="660066"/>
                <w:lang w:val="en-US"/>
                <w:rPrChange w:id="3038" w:author="Валера " w:date="2017-08-07T22:43:00Z">
                  <w:rPr>
                    <w:color w:val="660066"/>
                  </w:rPr>
                </w:rPrChange>
              </w:rPr>
              <w:t>ReadLine</w:t>
            </w:r>
            <w:r w:rsidRPr="00D46683">
              <w:rPr>
                <w:color w:val="666600"/>
                <w:lang w:val="en-US"/>
                <w:rPrChange w:id="3039"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3040" w:author="Unknown">
                  <w:rPr>
                    <w:color w:val="000000"/>
                  </w:rPr>
                </w:rPrChange>
              </w:rPr>
            </w:pPr>
            <w:r w:rsidRPr="00D46683">
              <w:rPr>
                <w:color w:val="000000"/>
                <w:lang w:val="en-US"/>
                <w:rPrChange w:id="3041"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042" w:author="Unknown">
                  <w:rPr>
                    <w:color w:val="000000"/>
                  </w:rPr>
                </w:rPrChange>
              </w:rPr>
            </w:pPr>
            <w:r w:rsidRPr="00D46683">
              <w:rPr>
                <w:color w:val="000000"/>
                <w:lang w:val="en-US"/>
                <w:rPrChange w:id="3043" w:author="Валера " w:date="2017-08-07T22:43:00Z">
                  <w:rPr>
                    <w:color w:val="000000"/>
                  </w:rPr>
                </w:rPrChange>
              </w:rPr>
              <w:t xml:space="preserve">    </w:t>
            </w:r>
            <w:r w:rsidRPr="00D46683">
              <w:rPr>
                <w:color w:val="660066"/>
                <w:lang w:val="en-US"/>
                <w:rPrChange w:id="3044" w:author="Валера " w:date="2017-08-07T22:43:00Z">
                  <w:rPr>
                    <w:color w:val="660066"/>
                  </w:rPr>
                </w:rPrChange>
              </w:rPr>
              <w:t>Console</w:t>
            </w:r>
            <w:r w:rsidRPr="00D46683">
              <w:rPr>
                <w:color w:val="666600"/>
                <w:lang w:val="en-US"/>
                <w:rPrChange w:id="3045" w:author="Валера " w:date="2017-08-07T22:43:00Z">
                  <w:rPr>
                    <w:color w:val="666600"/>
                  </w:rPr>
                </w:rPrChange>
              </w:rPr>
              <w:t>.</w:t>
            </w:r>
            <w:r w:rsidRPr="00D46683">
              <w:rPr>
                <w:color w:val="660066"/>
                <w:lang w:val="en-US"/>
                <w:rPrChange w:id="3046" w:author="Валера " w:date="2017-08-07T22:43:00Z">
                  <w:rPr>
                    <w:color w:val="660066"/>
                  </w:rPr>
                </w:rPrChange>
              </w:rPr>
              <w:t>WriteLine</w:t>
            </w:r>
            <w:r w:rsidRPr="00D46683">
              <w:rPr>
                <w:color w:val="666600"/>
                <w:lang w:val="en-US"/>
                <w:rPrChange w:id="3047" w:author="Валера " w:date="2017-08-07T22:43:00Z">
                  <w:rPr>
                    <w:color w:val="666600"/>
                  </w:rPr>
                </w:rPrChange>
              </w:rPr>
              <w:t>((</w:t>
            </w:r>
            <w:r w:rsidRPr="00D46683">
              <w:rPr>
                <w:color w:val="000088"/>
                <w:lang w:val="en-US"/>
                <w:rPrChange w:id="3048" w:author="Валера " w:date="2017-08-07T22:43:00Z">
                  <w:rPr>
                    <w:color w:val="000088"/>
                  </w:rPr>
                </w:rPrChange>
              </w:rPr>
              <w:t>double</w:t>
            </w:r>
            <w:r w:rsidRPr="00D46683">
              <w:rPr>
                <w:color w:val="666600"/>
                <w:lang w:val="en-US"/>
                <w:rPrChange w:id="3049" w:author="Валера " w:date="2017-08-07T22:43:00Z">
                  <w:rPr>
                    <w:color w:val="666600"/>
                  </w:rPr>
                </w:rPrChange>
              </w:rPr>
              <w:t>)</w:t>
            </w:r>
            <w:r w:rsidRPr="00D46683">
              <w:rPr>
                <w:color w:val="000000"/>
                <w:lang w:val="en-US"/>
                <w:rPrChange w:id="3050" w:author="Валера " w:date="2017-08-07T22:43:00Z">
                  <w:rPr>
                    <w:color w:val="000000"/>
                  </w:rPr>
                </w:rPrChange>
              </w:rPr>
              <w:t xml:space="preserve">s </w:t>
            </w:r>
            <w:r w:rsidRPr="00D46683">
              <w:rPr>
                <w:color w:val="666600"/>
                <w:lang w:val="en-US"/>
                <w:rPrChange w:id="3051" w:author="Валера " w:date="2017-08-07T22:43:00Z">
                  <w:rPr>
                    <w:color w:val="666600"/>
                  </w:rPr>
                </w:rPrChange>
              </w:rPr>
              <w:t>/</w:t>
            </w:r>
            <w:r w:rsidRPr="00D46683">
              <w:rPr>
                <w:color w:val="000000"/>
                <w:lang w:val="en-US"/>
                <w:rPrChange w:id="3052" w:author="Валера " w:date="2017-08-07T22:43:00Z">
                  <w:rPr>
                    <w:color w:val="000000"/>
                  </w:rPr>
                </w:rPrChange>
              </w:rPr>
              <w:t xml:space="preserve"> k</w:t>
            </w:r>
            <w:r w:rsidRPr="00D46683">
              <w:rPr>
                <w:color w:val="666600"/>
                <w:lang w:val="en-US"/>
                <w:rPrChange w:id="3053" w:author="Валера " w:date="2017-08-07T22:43:00Z">
                  <w:rPr>
                    <w:color w:val="666600"/>
                  </w:rPr>
                </w:rPrChange>
              </w:rPr>
              <w:t>);</w:t>
            </w:r>
          </w:p>
          <w:p w:rsidR="00D46683" w:rsidRDefault="00D46683" w:rsidP="00E92E7E">
            <w:pPr>
              <w:pStyle w:val="normal0"/>
              <w:widowControl w:val="0"/>
              <w:spacing w:before="0" w:after="0" w:line="240" w:lineRule="auto"/>
              <w:rPr>
                <w:ins w:id="3054" w:author="Валера " w:date="2017-08-10T22:25:00Z"/>
                <w:color w:val="000000"/>
                <w:lang w:val="en-US"/>
              </w:rPr>
            </w:pPr>
            <w:r w:rsidRPr="00E92E7E">
              <w:rPr>
                <w:color w:val="000000"/>
              </w:rPr>
              <w:t>}</w:t>
            </w:r>
          </w:p>
          <w:p w:rsidR="00D46683" w:rsidRDefault="00D46683" w:rsidP="00E92E7E">
            <w:pPr>
              <w:pStyle w:val="normal0"/>
              <w:widowControl w:val="0"/>
              <w:numPr>
                <w:ins w:id="3055" w:author="Валера " w:date="2017-08-10T22:25:00Z"/>
              </w:numPr>
              <w:spacing w:before="0" w:after="0" w:line="240" w:lineRule="auto"/>
              <w:rPr>
                <w:ins w:id="3056" w:author="Валера " w:date="2017-08-10T22:25:00Z"/>
                <w:color w:val="000000"/>
                <w:lang w:val="en-US"/>
              </w:rPr>
            </w:pPr>
          </w:p>
          <w:p w:rsidR="00D46683" w:rsidRPr="00D46683" w:rsidRDefault="00D46683" w:rsidP="002453C5">
            <w:pPr>
              <w:numPr>
                <w:ins w:id="3057" w:author="Валера " w:date="2017-08-10T22:25:00Z"/>
              </w:numPr>
              <w:autoSpaceDE w:val="0"/>
              <w:autoSpaceDN w:val="0"/>
              <w:adjustRightInd w:val="0"/>
              <w:spacing w:before="0" w:after="0" w:line="240" w:lineRule="auto"/>
              <w:rPr>
                <w:ins w:id="3058" w:author="Валера " w:date="2017-08-10T22:25:00Z"/>
                <w:rFonts w:ascii="Consolas" w:hAnsi="Consolas" w:cs="Consolas"/>
                <w:color w:val="auto"/>
                <w:sz w:val="19"/>
                <w:szCs w:val="19"/>
                <w:lang w:val="en-US"/>
                <w:rPrChange w:id="3059" w:author="Валера " w:date="2017-08-10T22:25:00Z">
                  <w:rPr>
                    <w:ins w:id="3060" w:author="Валера " w:date="2017-08-10T22:25:00Z"/>
                    <w:rFonts w:ascii="Consolas" w:hAnsi="Consolas" w:cs="Consolas"/>
                    <w:color w:val="auto"/>
                    <w:sz w:val="19"/>
                    <w:szCs w:val="19"/>
                  </w:rPr>
                </w:rPrChange>
              </w:rPr>
            </w:pPr>
            <w:ins w:id="3061" w:author="Валера " w:date="2017-08-10T22:25:00Z">
              <w:r w:rsidRPr="00D46683">
                <w:rPr>
                  <w:rFonts w:ascii="Consolas" w:hAnsi="Consolas" w:cs="Consolas"/>
                  <w:color w:val="0000FF"/>
                  <w:sz w:val="19"/>
                  <w:szCs w:val="19"/>
                  <w:lang w:val="en-US"/>
                  <w:rPrChange w:id="3062" w:author="Валера " w:date="2017-08-10T22:25:00Z">
                    <w:rPr>
                      <w:rFonts w:ascii="Consolas" w:hAnsi="Consolas" w:cs="Consolas"/>
                      <w:color w:val="0000FF"/>
                      <w:sz w:val="19"/>
                      <w:szCs w:val="19"/>
                    </w:rPr>
                  </w:rPrChange>
                </w:rPr>
                <w:t>using</w:t>
              </w:r>
              <w:r w:rsidRPr="00D46683">
                <w:rPr>
                  <w:rFonts w:ascii="Consolas" w:hAnsi="Consolas" w:cs="Consolas"/>
                  <w:color w:val="auto"/>
                  <w:sz w:val="19"/>
                  <w:szCs w:val="19"/>
                  <w:lang w:val="en-US"/>
                  <w:rPrChange w:id="3063" w:author="Валера " w:date="2017-08-10T22:25:00Z">
                    <w:rPr>
                      <w:rFonts w:ascii="Consolas" w:hAnsi="Consolas" w:cs="Consolas"/>
                      <w:color w:val="auto"/>
                      <w:sz w:val="19"/>
                      <w:szCs w:val="19"/>
                    </w:rPr>
                  </w:rPrChange>
                </w:rPr>
                <w:t xml:space="preserve"> System;</w:t>
              </w:r>
            </w:ins>
          </w:p>
          <w:p w:rsidR="00D46683" w:rsidRPr="00D46683" w:rsidRDefault="00D46683" w:rsidP="002453C5">
            <w:pPr>
              <w:numPr>
                <w:ins w:id="3064" w:author="Валера " w:date="2017-08-10T22:25:00Z"/>
              </w:numPr>
              <w:autoSpaceDE w:val="0"/>
              <w:autoSpaceDN w:val="0"/>
              <w:adjustRightInd w:val="0"/>
              <w:spacing w:before="0" w:after="0" w:line="240" w:lineRule="auto"/>
              <w:rPr>
                <w:ins w:id="3065" w:author="Валера " w:date="2017-08-10T22:25:00Z"/>
                <w:rFonts w:ascii="Consolas" w:hAnsi="Consolas" w:cs="Consolas"/>
                <w:color w:val="auto"/>
                <w:sz w:val="19"/>
                <w:szCs w:val="19"/>
                <w:lang w:val="en-US"/>
                <w:rPrChange w:id="3066" w:author="Валера " w:date="2017-08-10T22:25:00Z">
                  <w:rPr>
                    <w:ins w:id="3067" w:author="Валера " w:date="2017-08-10T22:25:00Z"/>
                    <w:rFonts w:ascii="Consolas" w:hAnsi="Consolas" w:cs="Consolas"/>
                    <w:color w:val="auto"/>
                    <w:sz w:val="19"/>
                    <w:szCs w:val="19"/>
                  </w:rPr>
                </w:rPrChange>
              </w:rPr>
            </w:pPr>
          </w:p>
          <w:p w:rsidR="00D46683" w:rsidRPr="00D46683" w:rsidRDefault="00D46683" w:rsidP="002453C5">
            <w:pPr>
              <w:numPr>
                <w:ins w:id="3068" w:author="Валера " w:date="2017-08-10T22:25:00Z"/>
              </w:numPr>
              <w:autoSpaceDE w:val="0"/>
              <w:autoSpaceDN w:val="0"/>
              <w:adjustRightInd w:val="0"/>
              <w:spacing w:before="0" w:after="0" w:line="240" w:lineRule="auto"/>
              <w:rPr>
                <w:ins w:id="3069" w:author="Валера " w:date="2017-08-10T22:25:00Z"/>
                <w:rFonts w:ascii="Consolas" w:hAnsi="Consolas" w:cs="Consolas"/>
                <w:color w:val="auto"/>
                <w:sz w:val="19"/>
                <w:szCs w:val="19"/>
                <w:lang w:val="en-US"/>
                <w:rPrChange w:id="3070" w:author="Валера " w:date="2017-08-10T22:25:00Z">
                  <w:rPr>
                    <w:ins w:id="3071" w:author="Валера " w:date="2017-08-10T22:25:00Z"/>
                    <w:rFonts w:ascii="Consolas" w:hAnsi="Consolas" w:cs="Consolas"/>
                    <w:color w:val="auto"/>
                    <w:sz w:val="19"/>
                    <w:szCs w:val="19"/>
                  </w:rPr>
                </w:rPrChange>
              </w:rPr>
            </w:pPr>
            <w:ins w:id="3072" w:author="Валера " w:date="2017-08-10T22:25:00Z">
              <w:r w:rsidRPr="00D46683">
                <w:rPr>
                  <w:rFonts w:ascii="Consolas" w:hAnsi="Consolas" w:cs="Consolas"/>
                  <w:color w:val="0000FF"/>
                  <w:sz w:val="19"/>
                  <w:szCs w:val="19"/>
                  <w:lang w:val="en-US"/>
                  <w:rPrChange w:id="3073" w:author="Валера " w:date="2017-08-10T22:25:00Z">
                    <w:rPr>
                      <w:rFonts w:ascii="Consolas" w:hAnsi="Consolas" w:cs="Consolas"/>
                      <w:color w:val="0000FF"/>
                      <w:sz w:val="19"/>
                      <w:szCs w:val="19"/>
                    </w:rPr>
                  </w:rPrChange>
                </w:rPr>
                <w:t>namespace</w:t>
              </w:r>
              <w:r w:rsidRPr="00D46683">
                <w:rPr>
                  <w:rFonts w:ascii="Consolas" w:hAnsi="Consolas" w:cs="Consolas"/>
                  <w:color w:val="auto"/>
                  <w:sz w:val="19"/>
                  <w:szCs w:val="19"/>
                  <w:lang w:val="en-US"/>
                  <w:rPrChange w:id="3074" w:author="Валера " w:date="2017-08-10T22:25:00Z">
                    <w:rPr>
                      <w:rFonts w:ascii="Consolas" w:hAnsi="Consolas" w:cs="Consolas"/>
                      <w:color w:val="auto"/>
                      <w:sz w:val="19"/>
                      <w:szCs w:val="19"/>
                    </w:rPr>
                  </w:rPrChange>
                </w:rPr>
                <w:t xml:space="preserve"> EightMultiple</w:t>
              </w:r>
            </w:ins>
          </w:p>
          <w:p w:rsidR="00D46683" w:rsidRPr="00D46683" w:rsidRDefault="00D46683" w:rsidP="002453C5">
            <w:pPr>
              <w:numPr>
                <w:ins w:id="3075" w:author="Валера " w:date="2017-08-10T22:25:00Z"/>
              </w:numPr>
              <w:autoSpaceDE w:val="0"/>
              <w:autoSpaceDN w:val="0"/>
              <w:adjustRightInd w:val="0"/>
              <w:spacing w:before="0" w:after="0" w:line="240" w:lineRule="auto"/>
              <w:rPr>
                <w:ins w:id="3076" w:author="Валера " w:date="2017-08-10T22:25:00Z"/>
                <w:rFonts w:ascii="Consolas" w:hAnsi="Consolas" w:cs="Consolas"/>
                <w:color w:val="auto"/>
                <w:sz w:val="19"/>
                <w:szCs w:val="19"/>
                <w:lang w:val="en-US"/>
                <w:rPrChange w:id="3077" w:author="Валера " w:date="2017-08-10T22:25:00Z">
                  <w:rPr>
                    <w:ins w:id="3078" w:author="Валера " w:date="2017-08-10T22:25:00Z"/>
                    <w:rFonts w:ascii="Consolas" w:hAnsi="Consolas" w:cs="Consolas"/>
                    <w:color w:val="auto"/>
                    <w:sz w:val="19"/>
                    <w:szCs w:val="19"/>
                  </w:rPr>
                </w:rPrChange>
              </w:rPr>
            </w:pPr>
            <w:ins w:id="3079" w:author="Валера " w:date="2017-08-10T22:25:00Z">
              <w:r w:rsidRPr="002453C5">
                <w:rPr>
                  <w:rFonts w:ascii="Consolas" w:hAnsi="Consolas" w:cs="Consolas"/>
                  <w:color w:val="auto"/>
                  <w:sz w:val="19"/>
                  <w:szCs w:val="19"/>
                  <w:lang w:val="en-US"/>
                  <w:rPrChange w:id="3080" w:author="Валера " w:date="2017-08-10T22:25:00Z">
                    <w:rPr>
                      <w:rFonts w:ascii="Consolas" w:hAnsi="Consolas" w:cs="Consolas"/>
                      <w:color w:val="auto"/>
                      <w:sz w:val="19"/>
                      <w:szCs w:val="19"/>
                      <w:lang w:val="en-US"/>
                    </w:rPr>
                  </w:rPrChange>
                </w:rPr>
                <w:t>{</w:t>
              </w:r>
            </w:ins>
          </w:p>
          <w:p w:rsidR="00D46683" w:rsidRPr="00D46683" w:rsidRDefault="00D46683" w:rsidP="002453C5">
            <w:pPr>
              <w:numPr>
                <w:ins w:id="3081" w:author="Валера " w:date="2017-08-10T22:25:00Z"/>
              </w:numPr>
              <w:autoSpaceDE w:val="0"/>
              <w:autoSpaceDN w:val="0"/>
              <w:adjustRightInd w:val="0"/>
              <w:spacing w:before="0" w:after="0" w:line="240" w:lineRule="auto"/>
              <w:rPr>
                <w:ins w:id="3082" w:author="Валера " w:date="2017-08-10T22:25:00Z"/>
                <w:rFonts w:ascii="Consolas" w:hAnsi="Consolas" w:cs="Consolas"/>
                <w:color w:val="auto"/>
                <w:sz w:val="19"/>
                <w:szCs w:val="19"/>
                <w:lang w:val="en-US"/>
                <w:rPrChange w:id="3083" w:author="Валера " w:date="2017-08-10T22:25:00Z">
                  <w:rPr>
                    <w:ins w:id="3084" w:author="Валера " w:date="2017-08-10T22:25:00Z"/>
                    <w:rFonts w:ascii="Consolas" w:hAnsi="Consolas" w:cs="Consolas"/>
                    <w:color w:val="auto"/>
                    <w:sz w:val="19"/>
                    <w:szCs w:val="19"/>
                  </w:rPr>
                </w:rPrChange>
              </w:rPr>
            </w:pPr>
            <w:ins w:id="3085" w:author="Валера " w:date="2017-08-10T22:25:00Z">
              <w:r w:rsidRPr="00D46683">
                <w:rPr>
                  <w:rFonts w:ascii="Consolas" w:hAnsi="Consolas" w:cs="Consolas"/>
                  <w:color w:val="auto"/>
                  <w:sz w:val="19"/>
                  <w:szCs w:val="19"/>
                  <w:lang w:val="en-US"/>
                  <w:rPrChange w:id="3086"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087" w:author="Валера " w:date="2017-08-10T22:25:00Z">
                    <w:rPr>
                      <w:rFonts w:ascii="Consolas" w:hAnsi="Consolas" w:cs="Consolas"/>
                      <w:color w:val="0000FF"/>
                      <w:sz w:val="19"/>
                      <w:szCs w:val="19"/>
                    </w:rPr>
                  </w:rPrChange>
                </w:rPr>
                <w:t>class</w:t>
              </w:r>
              <w:r w:rsidRPr="00D46683">
                <w:rPr>
                  <w:rFonts w:ascii="Consolas" w:hAnsi="Consolas" w:cs="Consolas"/>
                  <w:color w:val="auto"/>
                  <w:sz w:val="19"/>
                  <w:szCs w:val="19"/>
                  <w:lang w:val="en-US"/>
                  <w:rPrChange w:id="3088" w:author="Валера " w:date="2017-08-10T22:25: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3089" w:author="Валера " w:date="2017-08-10T22:25:00Z">
                    <w:rPr>
                      <w:rFonts w:ascii="Consolas" w:hAnsi="Consolas" w:cs="Consolas"/>
                      <w:color w:val="2B91AF"/>
                      <w:sz w:val="19"/>
                      <w:szCs w:val="19"/>
                    </w:rPr>
                  </w:rPrChange>
                </w:rPr>
                <w:t>Program</w:t>
              </w:r>
            </w:ins>
          </w:p>
          <w:p w:rsidR="00D46683" w:rsidRPr="00D46683" w:rsidRDefault="00D46683" w:rsidP="002453C5">
            <w:pPr>
              <w:numPr>
                <w:ins w:id="3090" w:author="Валера " w:date="2017-08-10T22:25:00Z"/>
              </w:numPr>
              <w:autoSpaceDE w:val="0"/>
              <w:autoSpaceDN w:val="0"/>
              <w:adjustRightInd w:val="0"/>
              <w:spacing w:before="0" w:after="0" w:line="240" w:lineRule="auto"/>
              <w:rPr>
                <w:ins w:id="3091" w:author="Валера " w:date="2017-08-10T22:25:00Z"/>
                <w:rFonts w:ascii="Consolas" w:hAnsi="Consolas" w:cs="Consolas"/>
                <w:color w:val="auto"/>
                <w:sz w:val="19"/>
                <w:szCs w:val="19"/>
                <w:lang w:val="en-US"/>
                <w:rPrChange w:id="3092" w:author="Валера " w:date="2017-08-10T22:25:00Z">
                  <w:rPr>
                    <w:ins w:id="3093" w:author="Валера " w:date="2017-08-10T22:25:00Z"/>
                    <w:rFonts w:ascii="Consolas" w:hAnsi="Consolas" w:cs="Consolas"/>
                    <w:color w:val="auto"/>
                    <w:sz w:val="19"/>
                    <w:szCs w:val="19"/>
                  </w:rPr>
                </w:rPrChange>
              </w:rPr>
            </w:pPr>
            <w:ins w:id="3094" w:author="Валера " w:date="2017-08-10T22:25:00Z">
              <w:r w:rsidRPr="00D46683">
                <w:rPr>
                  <w:rFonts w:ascii="Consolas" w:hAnsi="Consolas" w:cs="Consolas"/>
                  <w:color w:val="auto"/>
                  <w:sz w:val="19"/>
                  <w:szCs w:val="19"/>
                  <w:lang w:val="en-US"/>
                  <w:rPrChange w:id="3095" w:author="Валера " w:date="2017-08-10T22:25:00Z">
                    <w:rPr>
                      <w:rFonts w:ascii="Consolas" w:hAnsi="Consolas" w:cs="Consolas"/>
                      <w:color w:val="auto"/>
                      <w:sz w:val="19"/>
                      <w:szCs w:val="19"/>
                    </w:rPr>
                  </w:rPrChange>
                </w:rPr>
                <w:t xml:space="preserve">    </w:t>
              </w:r>
              <w:r w:rsidRPr="002453C5">
                <w:rPr>
                  <w:rFonts w:ascii="Consolas" w:hAnsi="Consolas" w:cs="Consolas"/>
                  <w:color w:val="auto"/>
                  <w:sz w:val="19"/>
                  <w:szCs w:val="19"/>
                  <w:lang w:val="en-US"/>
                  <w:rPrChange w:id="3096" w:author="Валера " w:date="2017-08-10T22:25:00Z">
                    <w:rPr>
                      <w:rFonts w:ascii="Consolas" w:hAnsi="Consolas" w:cs="Consolas"/>
                      <w:color w:val="auto"/>
                      <w:sz w:val="19"/>
                      <w:szCs w:val="19"/>
                      <w:lang w:val="en-US"/>
                    </w:rPr>
                  </w:rPrChange>
                </w:rPr>
                <w:t>{</w:t>
              </w:r>
            </w:ins>
          </w:p>
          <w:p w:rsidR="00D46683" w:rsidRPr="00D46683" w:rsidRDefault="00D46683" w:rsidP="002453C5">
            <w:pPr>
              <w:numPr>
                <w:ins w:id="3097" w:author="Валера " w:date="2017-08-10T22:25:00Z"/>
              </w:numPr>
              <w:autoSpaceDE w:val="0"/>
              <w:autoSpaceDN w:val="0"/>
              <w:adjustRightInd w:val="0"/>
              <w:spacing w:before="0" w:after="0" w:line="240" w:lineRule="auto"/>
              <w:rPr>
                <w:ins w:id="3098" w:author="Валера " w:date="2017-08-10T22:25:00Z"/>
                <w:rFonts w:ascii="Consolas" w:hAnsi="Consolas" w:cs="Consolas"/>
                <w:color w:val="auto"/>
                <w:sz w:val="19"/>
                <w:szCs w:val="19"/>
                <w:lang w:val="en-US"/>
                <w:rPrChange w:id="3099" w:author="Валера " w:date="2017-08-10T22:25:00Z">
                  <w:rPr>
                    <w:ins w:id="3100" w:author="Валера " w:date="2017-08-10T22:25:00Z"/>
                    <w:rFonts w:ascii="Consolas" w:hAnsi="Consolas" w:cs="Consolas"/>
                    <w:color w:val="auto"/>
                    <w:sz w:val="19"/>
                    <w:szCs w:val="19"/>
                  </w:rPr>
                </w:rPrChange>
              </w:rPr>
            </w:pPr>
            <w:ins w:id="3101" w:author="Валера " w:date="2017-08-10T22:25:00Z">
              <w:r w:rsidRPr="00D46683">
                <w:rPr>
                  <w:rFonts w:ascii="Consolas" w:hAnsi="Consolas" w:cs="Consolas"/>
                  <w:color w:val="auto"/>
                  <w:sz w:val="19"/>
                  <w:szCs w:val="19"/>
                  <w:lang w:val="en-US"/>
                  <w:rPrChange w:id="3102"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103" w:author="Валера " w:date="2017-08-10T22:25:00Z">
                    <w:rPr>
                      <w:rFonts w:ascii="Consolas" w:hAnsi="Consolas" w:cs="Consolas"/>
                      <w:color w:val="0000FF"/>
                      <w:sz w:val="19"/>
                      <w:szCs w:val="19"/>
                    </w:rPr>
                  </w:rPrChange>
                </w:rPr>
                <w:t>static</w:t>
              </w:r>
              <w:r w:rsidRPr="00D46683">
                <w:rPr>
                  <w:rFonts w:ascii="Consolas" w:hAnsi="Consolas" w:cs="Consolas"/>
                  <w:color w:val="auto"/>
                  <w:sz w:val="19"/>
                  <w:szCs w:val="19"/>
                  <w:lang w:val="en-US"/>
                  <w:rPrChange w:id="3104"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105" w:author="Валера " w:date="2017-08-10T22:25:00Z">
                    <w:rPr>
                      <w:rFonts w:ascii="Consolas" w:hAnsi="Consolas" w:cs="Consolas"/>
                      <w:color w:val="0000FF"/>
                      <w:sz w:val="19"/>
                      <w:szCs w:val="19"/>
                    </w:rPr>
                  </w:rPrChange>
                </w:rPr>
                <w:t>void</w:t>
              </w:r>
              <w:r w:rsidRPr="00D46683">
                <w:rPr>
                  <w:rFonts w:ascii="Consolas" w:hAnsi="Consolas" w:cs="Consolas"/>
                  <w:color w:val="auto"/>
                  <w:sz w:val="19"/>
                  <w:szCs w:val="19"/>
                  <w:lang w:val="en-US"/>
                  <w:rPrChange w:id="3106" w:author="Валера " w:date="2017-08-10T22:25:00Z">
                    <w:rPr>
                      <w:rFonts w:ascii="Consolas" w:hAnsi="Consolas" w:cs="Consolas"/>
                      <w:color w:val="auto"/>
                      <w:sz w:val="19"/>
                      <w:szCs w:val="19"/>
                    </w:rPr>
                  </w:rPrChange>
                </w:rPr>
                <w:t xml:space="preserve"> Main()</w:t>
              </w:r>
            </w:ins>
          </w:p>
          <w:p w:rsidR="00D46683" w:rsidRPr="00D46683" w:rsidRDefault="00D46683" w:rsidP="002453C5">
            <w:pPr>
              <w:numPr>
                <w:ins w:id="3107" w:author="Валера " w:date="2017-08-10T22:25:00Z"/>
              </w:numPr>
              <w:autoSpaceDE w:val="0"/>
              <w:autoSpaceDN w:val="0"/>
              <w:adjustRightInd w:val="0"/>
              <w:spacing w:before="0" w:after="0" w:line="240" w:lineRule="auto"/>
              <w:rPr>
                <w:ins w:id="3108" w:author="Валера " w:date="2017-08-10T22:25:00Z"/>
                <w:rFonts w:ascii="Consolas" w:hAnsi="Consolas" w:cs="Consolas"/>
                <w:color w:val="auto"/>
                <w:sz w:val="19"/>
                <w:szCs w:val="19"/>
                <w:lang w:val="en-US"/>
                <w:rPrChange w:id="3109" w:author="Валера " w:date="2017-08-10T22:25:00Z">
                  <w:rPr>
                    <w:ins w:id="3110" w:author="Валера " w:date="2017-08-10T22:25:00Z"/>
                    <w:rFonts w:ascii="Consolas" w:hAnsi="Consolas" w:cs="Consolas"/>
                    <w:color w:val="auto"/>
                    <w:sz w:val="19"/>
                    <w:szCs w:val="19"/>
                  </w:rPr>
                </w:rPrChange>
              </w:rPr>
            </w:pPr>
            <w:ins w:id="3111" w:author="Валера " w:date="2017-08-10T22:25:00Z">
              <w:r w:rsidRPr="00D46683">
                <w:rPr>
                  <w:rFonts w:ascii="Consolas" w:hAnsi="Consolas" w:cs="Consolas"/>
                  <w:color w:val="auto"/>
                  <w:sz w:val="19"/>
                  <w:szCs w:val="19"/>
                  <w:lang w:val="en-US"/>
                  <w:rPrChange w:id="3112" w:author="Валера " w:date="2017-08-10T22:25:00Z">
                    <w:rPr>
                      <w:rFonts w:ascii="Consolas" w:hAnsi="Consolas" w:cs="Consolas"/>
                      <w:color w:val="auto"/>
                      <w:sz w:val="19"/>
                      <w:szCs w:val="19"/>
                    </w:rPr>
                  </w:rPrChange>
                </w:rPr>
                <w:t xml:space="preserve">        </w:t>
              </w:r>
              <w:r w:rsidRPr="002453C5">
                <w:rPr>
                  <w:rFonts w:ascii="Consolas" w:hAnsi="Consolas" w:cs="Consolas"/>
                  <w:color w:val="auto"/>
                  <w:sz w:val="19"/>
                  <w:szCs w:val="19"/>
                  <w:lang w:val="en-US"/>
                  <w:rPrChange w:id="3113" w:author="Валера " w:date="2017-08-10T22:25:00Z">
                    <w:rPr>
                      <w:rFonts w:ascii="Consolas" w:hAnsi="Consolas" w:cs="Consolas"/>
                      <w:color w:val="auto"/>
                      <w:sz w:val="19"/>
                      <w:szCs w:val="19"/>
                      <w:lang w:val="en-US"/>
                    </w:rPr>
                  </w:rPrChange>
                </w:rPr>
                <w:t>{</w:t>
              </w:r>
            </w:ins>
          </w:p>
          <w:p w:rsidR="00D46683" w:rsidRPr="00D46683" w:rsidRDefault="00D46683" w:rsidP="002453C5">
            <w:pPr>
              <w:numPr>
                <w:ins w:id="3114" w:author="Валера " w:date="2017-08-10T22:25:00Z"/>
              </w:numPr>
              <w:autoSpaceDE w:val="0"/>
              <w:autoSpaceDN w:val="0"/>
              <w:adjustRightInd w:val="0"/>
              <w:spacing w:before="0" w:after="0" w:line="240" w:lineRule="auto"/>
              <w:rPr>
                <w:ins w:id="3115" w:author="Валера " w:date="2017-08-10T22:25:00Z"/>
                <w:rFonts w:ascii="Consolas" w:hAnsi="Consolas" w:cs="Consolas"/>
                <w:color w:val="auto"/>
                <w:sz w:val="19"/>
                <w:szCs w:val="19"/>
                <w:lang w:val="en-US"/>
                <w:rPrChange w:id="3116" w:author="Валера " w:date="2017-08-10T22:25:00Z">
                  <w:rPr>
                    <w:ins w:id="3117" w:author="Валера " w:date="2017-08-10T22:25:00Z"/>
                    <w:rFonts w:ascii="Consolas" w:hAnsi="Consolas" w:cs="Consolas"/>
                    <w:color w:val="auto"/>
                    <w:sz w:val="19"/>
                    <w:szCs w:val="19"/>
                  </w:rPr>
                </w:rPrChange>
              </w:rPr>
            </w:pPr>
            <w:ins w:id="3118" w:author="Валера " w:date="2017-08-10T22:25:00Z">
              <w:r w:rsidRPr="00D46683">
                <w:rPr>
                  <w:rFonts w:ascii="Consolas" w:hAnsi="Consolas" w:cs="Consolas"/>
                  <w:color w:val="auto"/>
                  <w:sz w:val="19"/>
                  <w:szCs w:val="19"/>
                  <w:lang w:val="en-US"/>
                  <w:rPrChange w:id="3119"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120" w:author="Валера " w:date="2017-08-10T22:25:00Z">
                    <w:rPr>
                      <w:rFonts w:ascii="Consolas" w:hAnsi="Consolas" w:cs="Consolas"/>
                      <w:color w:val="0000FF"/>
                      <w:sz w:val="19"/>
                      <w:szCs w:val="19"/>
                    </w:rPr>
                  </w:rPrChange>
                </w:rPr>
                <w:t>int</w:t>
              </w:r>
              <w:r w:rsidRPr="00D46683">
                <w:rPr>
                  <w:rFonts w:ascii="Consolas" w:hAnsi="Consolas" w:cs="Consolas"/>
                  <w:color w:val="auto"/>
                  <w:sz w:val="19"/>
                  <w:szCs w:val="19"/>
                  <w:lang w:val="en-US"/>
                  <w:rPrChange w:id="3121" w:author="Валера " w:date="2017-08-10T22:25:00Z">
                    <w:rPr>
                      <w:rFonts w:ascii="Consolas" w:hAnsi="Consolas" w:cs="Consolas"/>
                      <w:color w:val="auto"/>
                      <w:sz w:val="19"/>
                      <w:szCs w:val="19"/>
                    </w:rPr>
                  </w:rPrChange>
                </w:rPr>
                <w:t xml:space="preserve"> k = 0, s = 0;</w:t>
              </w:r>
            </w:ins>
          </w:p>
          <w:p w:rsidR="00D46683" w:rsidRPr="00D46683" w:rsidRDefault="00D46683" w:rsidP="002453C5">
            <w:pPr>
              <w:numPr>
                <w:ins w:id="3122" w:author="Валера " w:date="2017-08-10T22:25:00Z"/>
              </w:numPr>
              <w:autoSpaceDE w:val="0"/>
              <w:autoSpaceDN w:val="0"/>
              <w:adjustRightInd w:val="0"/>
              <w:spacing w:before="0" w:after="0" w:line="240" w:lineRule="auto"/>
              <w:rPr>
                <w:ins w:id="3123" w:author="Валера " w:date="2017-08-10T22:25:00Z"/>
                <w:rFonts w:ascii="Consolas" w:hAnsi="Consolas" w:cs="Consolas"/>
                <w:color w:val="auto"/>
                <w:sz w:val="19"/>
                <w:szCs w:val="19"/>
                <w:lang w:val="en-US"/>
                <w:rPrChange w:id="3124" w:author="Валера " w:date="2017-08-10T22:25:00Z">
                  <w:rPr>
                    <w:ins w:id="3125" w:author="Валера " w:date="2017-08-10T22:25:00Z"/>
                    <w:rFonts w:ascii="Consolas" w:hAnsi="Consolas" w:cs="Consolas"/>
                    <w:color w:val="auto"/>
                    <w:sz w:val="19"/>
                    <w:szCs w:val="19"/>
                  </w:rPr>
                </w:rPrChange>
              </w:rPr>
            </w:pPr>
            <w:ins w:id="3126" w:author="Валера " w:date="2017-08-10T22:25:00Z">
              <w:r w:rsidRPr="00D46683">
                <w:rPr>
                  <w:rFonts w:ascii="Consolas" w:hAnsi="Consolas" w:cs="Consolas"/>
                  <w:color w:val="auto"/>
                  <w:sz w:val="19"/>
                  <w:szCs w:val="19"/>
                  <w:lang w:val="en-US"/>
                  <w:rPrChange w:id="3127"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128" w:author="Валера " w:date="2017-08-10T22:25:00Z">
                    <w:rPr>
                      <w:rFonts w:ascii="Consolas" w:hAnsi="Consolas" w:cs="Consolas"/>
                      <w:color w:val="0000FF"/>
                      <w:sz w:val="19"/>
                      <w:szCs w:val="19"/>
                    </w:rPr>
                  </w:rPrChange>
                </w:rPr>
                <w:t>int</w:t>
              </w:r>
              <w:r w:rsidRPr="00D46683">
                <w:rPr>
                  <w:rFonts w:ascii="Consolas" w:hAnsi="Consolas" w:cs="Consolas"/>
                  <w:color w:val="auto"/>
                  <w:sz w:val="19"/>
                  <w:szCs w:val="19"/>
                  <w:lang w:val="en-US"/>
                  <w:rPrChange w:id="3129" w:author="Валера " w:date="2017-08-10T22:25:00Z">
                    <w:rPr>
                      <w:rFonts w:ascii="Consolas" w:hAnsi="Consolas" w:cs="Consolas"/>
                      <w:color w:val="auto"/>
                      <w:sz w:val="19"/>
                      <w:szCs w:val="19"/>
                    </w:rPr>
                  </w:rPrChange>
                </w:rPr>
                <w:t xml:space="preserve"> a = </w:t>
              </w:r>
              <w:r w:rsidRPr="00D46683">
                <w:rPr>
                  <w:rFonts w:ascii="Consolas" w:hAnsi="Consolas" w:cs="Consolas"/>
                  <w:color w:val="0000FF"/>
                  <w:sz w:val="19"/>
                  <w:szCs w:val="19"/>
                  <w:lang w:val="en-US"/>
                  <w:rPrChange w:id="3130" w:author="Валера " w:date="2017-08-10T22:25:00Z">
                    <w:rPr>
                      <w:rFonts w:ascii="Consolas" w:hAnsi="Consolas" w:cs="Consolas"/>
                      <w:color w:val="0000FF"/>
                      <w:sz w:val="19"/>
                      <w:szCs w:val="19"/>
                    </w:rPr>
                  </w:rPrChange>
                </w:rPr>
                <w:t>int</w:t>
              </w:r>
              <w:r w:rsidRPr="00D46683">
                <w:rPr>
                  <w:rFonts w:ascii="Consolas" w:hAnsi="Consolas" w:cs="Consolas"/>
                  <w:color w:val="auto"/>
                  <w:sz w:val="19"/>
                  <w:szCs w:val="19"/>
                  <w:lang w:val="en-US"/>
                  <w:rPrChange w:id="3131" w:author="Валера " w:date="2017-08-10T22:25:00Z">
                    <w:rPr>
                      <w:rFonts w:ascii="Consolas" w:hAnsi="Consolas" w:cs="Consolas"/>
                      <w:color w:val="auto"/>
                      <w:sz w:val="19"/>
                      <w:szCs w:val="19"/>
                    </w:rPr>
                  </w:rPrChange>
                </w:rPr>
                <w:t>.Parse(</w:t>
              </w:r>
              <w:r w:rsidRPr="00D46683">
                <w:rPr>
                  <w:rFonts w:ascii="Consolas" w:hAnsi="Consolas" w:cs="Consolas"/>
                  <w:color w:val="2B91AF"/>
                  <w:sz w:val="19"/>
                  <w:szCs w:val="19"/>
                  <w:lang w:val="en-US"/>
                  <w:rPrChange w:id="3132" w:author="Валера " w:date="2017-08-10T22:25: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3133" w:author="Валера " w:date="2017-08-10T22:25:00Z">
                    <w:rPr>
                      <w:rFonts w:ascii="Consolas" w:hAnsi="Consolas" w:cs="Consolas"/>
                      <w:color w:val="auto"/>
                      <w:sz w:val="19"/>
                      <w:szCs w:val="19"/>
                    </w:rPr>
                  </w:rPrChange>
                </w:rPr>
                <w:t>.ReadLine());</w:t>
              </w:r>
            </w:ins>
          </w:p>
          <w:p w:rsidR="00D46683" w:rsidRPr="00D46683" w:rsidRDefault="00D46683" w:rsidP="002453C5">
            <w:pPr>
              <w:numPr>
                <w:ins w:id="3134" w:author="Валера " w:date="2017-08-10T22:25:00Z"/>
              </w:numPr>
              <w:autoSpaceDE w:val="0"/>
              <w:autoSpaceDN w:val="0"/>
              <w:adjustRightInd w:val="0"/>
              <w:spacing w:before="0" w:after="0" w:line="240" w:lineRule="auto"/>
              <w:rPr>
                <w:ins w:id="3135" w:author="Валера " w:date="2017-08-10T22:25:00Z"/>
                <w:rFonts w:ascii="Consolas" w:hAnsi="Consolas" w:cs="Consolas"/>
                <w:color w:val="auto"/>
                <w:sz w:val="19"/>
                <w:szCs w:val="19"/>
                <w:lang w:val="en-US"/>
                <w:rPrChange w:id="3136" w:author="Валера " w:date="2017-08-10T22:25:00Z">
                  <w:rPr>
                    <w:ins w:id="3137" w:author="Валера " w:date="2017-08-10T22:25:00Z"/>
                    <w:rFonts w:ascii="Consolas" w:hAnsi="Consolas" w:cs="Consolas"/>
                    <w:color w:val="auto"/>
                    <w:sz w:val="19"/>
                    <w:szCs w:val="19"/>
                  </w:rPr>
                </w:rPrChange>
              </w:rPr>
            </w:pPr>
            <w:ins w:id="3138" w:author="Валера " w:date="2017-08-10T22:25:00Z">
              <w:r w:rsidRPr="00D46683">
                <w:rPr>
                  <w:rFonts w:ascii="Consolas" w:hAnsi="Consolas" w:cs="Consolas"/>
                  <w:color w:val="auto"/>
                  <w:sz w:val="19"/>
                  <w:szCs w:val="19"/>
                  <w:lang w:val="en-US"/>
                  <w:rPrChange w:id="3139"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140" w:author="Валера " w:date="2017-08-10T22:25:00Z">
                    <w:rPr>
                      <w:rFonts w:ascii="Consolas" w:hAnsi="Consolas" w:cs="Consolas"/>
                      <w:color w:val="0000FF"/>
                      <w:sz w:val="19"/>
                      <w:szCs w:val="19"/>
                    </w:rPr>
                  </w:rPrChange>
                </w:rPr>
                <w:t>while</w:t>
              </w:r>
              <w:r w:rsidRPr="00D46683">
                <w:rPr>
                  <w:rFonts w:ascii="Consolas" w:hAnsi="Consolas" w:cs="Consolas"/>
                  <w:color w:val="auto"/>
                  <w:sz w:val="19"/>
                  <w:szCs w:val="19"/>
                  <w:lang w:val="en-US"/>
                  <w:rPrChange w:id="3141" w:author="Валера " w:date="2017-08-10T22:25:00Z">
                    <w:rPr>
                      <w:rFonts w:ascii="Consolas" w:hAnsi="Consolas" w:cs="Consolas"/>
                      <w:color w:val="auto"/>
                      <w:sz w:val="19"/>
                      <w:szCs w:val="19"/>
                    </w:rPr>
                  </w:rPrChange>
                </w:rPr>
                <w:t xml:space="preserve"> (a != 0)</w:t>
              </w:r>
            </w:ins>
          </w:p>
          <w:p w:rsidR="00D46683" w:rsidRPr="00D46683" w:rsidRDefault="00D46683" w:rsidP="002453C5">
            <w:pPr>
              <w:numPr>
                <w:ins w:id="3142" w:author="Валера " w:date="2017-08-10T22:25:00Z"/>
              </w:numPr>
              <w:autoSpaceDE w:val="0"/>
              <w:autoSpaceDN w:val="0"/>
              <w:adjustRightInd w:val="0"/>
              <w:spacing w:before="0" w:after="0" w:line="240" w:lineRule="auto"/>
              <w:rPr>
                <w:ins w:id="3143" w:author="Валера " w:date="2017-08-10T22:25:00Z"/>
                <w:rFonts w:ascii="Consolas" w:hAnsi="Consolas" w:cs="Consolas"/>
                <w:color w:val="auto"/>
                <w:sz w:val="19"/>
                <w:szCs w:val="19"/>
                <w:lang w:val="en-US"/>
                <w:rPrChange w:id="3144" w:author="Валера " w:date="2017-08-10T22:25:00Z">
                  <w:rPr>
                    <w:ins w:id="3145" w:author="Валера " w:date="2017-08-10T22:25:00Z"/>
                    <w:rFonts w:ascii="Consolas" w:hAnsi="Consolas" w:cs="Consolas"/>
                    <w:color w:val="auto"/>
                    <w:sz w:val="19"/>
                    <w:szCs w:val="19"/>
                  </w:rPr>
                </w:rPrChange>
              </w:rPr>
            </w:pPr>
            <w:ins w:id="3146" w:author="Валера " w:date="2017-08-10T22:25:00Z">
              <w:r w:rsidRPr="00D46683">
                <w:rPr>
                  <w:rFonts w:ascii="Consolas" w:hAnsi="Consolas" w:cs="Consolas"/>
                  <w:color w:val="auto"/>
                  <w:sz w:val="19"/>
                  <w:szCs w:val="19"/>
                  <w:lang w:val="en-US"/>
                  <w:rPrChange w:id="3147" w:author="Валера " w:date="2017-08-10T22:25:00Z">
                    <w:rPr>
                      <w:rFonts w:ascii="Consolas" w:hAnsi="Consolas" w:cs="Consolas"/>
                      <w:color w:val="auto"/>
                      <w:sz w:val="19"/>
                      <w:szCs w:val="19"/>
                    </w:rPr>
                  </w:rPrChange>
                </w:rPr>
                <w:t xml:space="preserve">            </w:t>
              </w:r>
              <w:r w:rsidRPr="002453C5">
                <w:rPr>
                  <w:rFonts w:ascii="Consolas" w:hAnsi="Consolas" w:cs="Consolas"/>
                  <w:color w:val="auto"/>
                  <w:sz w:val="19"/>
                  <w:szCs w:val="19"/>
                  <w:lang w:val="en-US"/>
                  <w:rPrChange w:id="3148" w:author="Валера " w:date="2017-08-10T22:25:00Z">
                    <w:rPr>
                      <w:rFonts w:ascii="Consolas" w:hAnsi="Consolas" w:cs="Consolas"/>
                      <w:color w:val="auto"/>
                      <w:sz w:val="19"/>
                      <w:szCs w:val="19"/>
                      <w:lang w:val="en-US"/>
                    </w:rPr>
                  </w:rPrChange>
                </w:rPr>
                <w:t>{</w:t>
              </w:r>
            </w:ins>
          </w:p>
          <w:p w:rsidR="00D46683" w:rsidRPr="00D46683" w:rsidRDefault="00D46683" w:rsidP="002453C5">
            <w:pPr>
              <w:numPr>
                <w:ins w:id="3149" w:author="Валера " w:date="2017-08-10T22:25:00Z"/>
              </w:numPr>
              <w:autoSpaceDE w:val="0"/>
              <w:autoSpaceDN w:val="0"/>
              <w:adjustRightInd w:val="0"/>
              <w:spacing w:before="0" w:after="0" w:line="240" w:lineRule="auto"/>
              <w:rPr>
                <w:ins w:id="3150" w:author="Валера " w:date="2017-08-10T22:25:00Z"/>
                <w:rFonts w:ascii="Consolas" w:hAnsi="Consolas" w:cs="Consolas"/>
                <w:color w:val="auto"/>
                <w:sz w:val="19"/>
                <w:szCs w:val="19"/>
                <w:lang w:val="en-US"/>
                <w:rPrChange w:id="3151" w:author="Валера " w:date="2017-08-10T22:25:00Z">
                  <w:rPr>
                    <w:ins w:id="3152" w:author="Валера " w:date="2017-08-10T22:25:00Z"/>
                    <w:rFonts w:ascii="Consolas" w:hAnsi="Consolas" w:cs="Consolas"/>
                    <w:color w:val="auto"/>
                    <w:sz w:val="19"/>
                    <w:szCs w:val="19"/>
                  </w:rPr>
                </w:rPrChange>
              </w:rPr>
            </w:pPr>
            <w:ins w:id="3153" w:author="Валера " w:date="2017-08-10T22:25:00Z">
              <w:r w:rsidRPr="00D46683">
                <w:rPr>
                  <w:rFonts w:ascii="Consolas" w:hAnsi="Consolas" w:cs="Consolas"/>
                  <w:color w:val="auto"/>
                  <w:sz w:val="19"/>
                  <w:szCs w:val="19"/>
                  <w:lang w:val="en-US"/>
                  <w:rPrChange w:id="3154" w:author="Валера " w:date="2017-08-10T22:25: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155" w:author="Валера " w:date="2017-08-10T22:25:00Z">
                    <w:rPr>
                      <w:rFonts w:ascii="Consolas" w:hAnsi="Consolas" w:cs="Consolas"/>
                      <w:color w:val="0000FF"/>
                      <w:sz w:val="19"/>
                      <w:szCs w:val="19"/>
                    </w:rPr>
                  </w:rPrChange>
                </w:rPr>
                <w:t>if</w:t>
              </w:r>
              <w:r w:rsidRPr="00D46683">
                <w:rPr>
                  <w:rFonts w:ascii="Consolas" w:hAnsi="Consolas" w:cs="Consolas"/>
                  <w:color w:val="auto"/>
                  <w:sz w:val="19"/>
                  <w:szCs w:val="19"/>
                  <w:lang w:val="en-US"/>
                  <w:rPrChange w:id="3156" w:author="Валера " w:date="2017-08-10T22:25:00Z">
                    <w:rPr>
                      <w:rFonts w:ascii="Consolas" w:hAnsi="Consolas" w:cs="Consolas"/>
                      <w:color w:val="auto"/>
                      <w:sz w:val="19"/>
                      <w:szCs w:val="19"/>
                    </w:rPr>
                  </w:rPrChange>
                </w:rPr>
                <w:t xml:space="preserve"> (a &gt; 0 &amp;&amp; a % 8 == 0) </w:t>
              </w:r>
              <w:r w:rsidRPr="002453C5">
                <w:rPr>
                  <w:rFonts w:ascii="Consolas" w:hAnsi="Consolas" w:cs="Consolas"/>
                  <w:color w:val="auto"/>
                  <w:sz w:val="19"/>
                  <w:szCs w:val="19"/>
                  <w:lang w:val="en-US"/>
                  <w:rPrChange w:id="3157" w:author="Валера " w:date="2017-08-10T22:25:00Z">
                    <w:rPr>
                      <w:rFonts w:ascii="Consolas" w:hAnsi="Consolas" w:cs="Consolas"/>
                      <w:color w:val="auto"/>
                      <w:sz w:val="19"/>
                      <w:szCs w:val="19"/>
                      <w:lang w:val="en-US"/>
                    </w:rPr>
                  </w:rPrChange>
                </w:rPr>
                <w:t>{</w:t>
              </w:r>
              <w:r w:rsidRPr="00D46683">
                <w:rPr>
                  <w:rFonts w:ascii="Consolas" w:hAnsi="Consolas" w:cs="Consolas"/>
                  <w:color w:val="auto"/>
                  <w:sz w:val="19"/>
                  <w:szCs w:val="19"/>
                  <w:lang w:val="en-US"/>
                  <w:rPrChange w:id="3158" w:author="Валера " w:date="2017-08-10T22:25:00Z">
                    <w:rPr>
                      <w:rFonts w:ascii="Consolas" w:hAnsi="Consolas" w:cs="Consolas"/>
                      <w:color w:val="auto"/>
                      <w:sz w:val="19"/>
                      <w:szCs w:val="19"/>
                    </w:rPr>
                  </w:rPrChange>
                </w:rPr>
                <w:t xml:space="preserve"> k++; s = s + a; </w:t>
              </w:r>
              <w:r w:rsidRPr="002453C5">
                <w:rPr>
                  <w:rFonts w:ascii="Consolas" w:hAnsi="Consolas" w:cs="Consolas"/>
                  <w:color w:val="auto"/>
                  <w:sz w:val="19"/>
                  <w:szCs w:val="19"/>
                  <w:lang w:val="en-US"/>
                  <w:rPrChange w:id="3159" w:author="Валера " w:date="2017-08-10T22:25:00Z">
                    <w:rPr>
                      <w:rFonts w:ascii="Consolas" w:hAnsi="Consolas" w:cs="Consolas"/>
                      <w:color w:val="auto"/>
                      <w:sz w:val="19"/>
                      <w:szCs w:val="19"/>
                      <w:lang w:val="en-US"/>
                    </w:rPr>
                  </w:rPrChange>
                </w:rPr>
                <w:t>}</w:t>
              </w:r>
            </w:ins>
          </w:p>
          <w:p w:rsidR="00D46683" w:rsidRPr="00D46683" w:rsidRDefault="00D46683" w:rsidP="002453C5">
            <w:pPr>
              <w:numPr>
                <w:ins w:id="3160" w:author="Валера " w:date="2017-08-10T22:25:00Z"/>
              </w:numPr>
              <w:autoSpaceDE w:val="0"/>
              <w:autoSpaceDN w:val="0"/>
              <w:adjustRightInd w:val="0"/>
              <w:spacing w:before="0" w:after="0" w:line="240" w:lineRule="auto"/>
              <w:rPr>
                <w:ins w:id="3161" w:author="Валера " w:date="2017-08-10T22:25:00Z"/>
                <w:rFonts w:ascii="Consolas" w:hAnsi="Consolas" w:cs="Consolas"/>
                <w:color w:val="auto"/>
                <w:sz w:val="19"/>
                <w:szCs w:val="19"/>
                <w:lang w:val="en-US"/>
                <w:rPrChange w:id="3162" w:author="Валера " w:date="2017-08-10T22:26:00Z">
                  <w:rPr>
                    <w:ins w:id="3163" w:author="Валера " w:date="2017-08-10T22:25:00Z"/>
                    <w:rFonts w:ascii="Consolas" w:hAnsi="Consolas" w:cs="Consolas"/>
                    <w:color w:val="auto"/>
                    <w:sz w:val="19"/>
                    <w:szCs w:val="19"/>
                  </w:rPr>
                </w:rPrChange>
              </w:rPr>
            </w:pPr>
            <w:ins w:id="3164" w:author="Валера " w:date="2017-08-10T22:25:00Z">
              <w:r w:rsidRPr="00D46683">
                <w:rPr>
                  <w:rFonts w:ascii="Consolas" w:hAnsi="Consolas" w:cs="Consolas"/>
                  <w:color w:val="auto"/>
                  <w:sz w:val="19"/>
                  <w:szCs w:val="19"/>
                  <w:lang w:val="en-US"/>
                  <w:rPrChange w:id="3165" w:author="Валера " w:date="2017-08-10T22:25:00Z">
                    <w:rPr>
                      <w:rFonts w:ascii="Consolas" w:hAnsi="Consolas" w:cs="Consolas"/>
                      <w:color w:val="auto"/>
                      <w:sz w:val="19"/>
                      <w:szCs w:val="19"/>
                    </w:rPr>
                  </w:rPrChange>
                </w:rPr>
                <w:t xml:space="preserve">                </w:t>
              </w:r>
              <w:r w:rsidRPr="00D46683">
                <w:rPr>
                  <w:rFonts w:ascii="Consolas" w:hAnsi="Consolas" w:cs="Consolas"/>
                  <w:color w:val="auto"/>
                  <w:sz w:val="19"/>
                  <w:szCs w:val="19"/>
                  <w:lang w:val="en-US"/>
                  <w:rPrChange w:id="3166" w:author="Валера " w:date="2017-08-10T22:26:00Z">
                    <w:rPr>
                      <w:rFonts w:ascii="Consolas" w:hAnsi="Consolas" w:cs="Consolas"/>
                      <w:color w:val="auto"/>
                      <w:sz w:val="19"/>
                      <w:szCs w:val="19"/>
                    </w:rPr>
                  </w:rPrChange>
                </w:rPr>
                <w:t xml:space="preserve">a = </w:t>
              </w:r>
              <w:r w:rsidRPr="00D46683">
                <w:rPr>
                  <w:rFonts w:ascii="Consolas" w:hAnsi="Consolas" w:cs="Consolas"/>
                  <w:color w:val="0000FF"/>
                  <w:sz w:val="19"/>
                  <w:szCs w:val="19"/>
                  <w:lang w:val="en-US"/>
                  <w:rPrChange w:id="3167" w:author="Валера " w:date="2017-08-10T22:26:00Z">
                    <w:rPr>
                      <w:rFonts w:ascii="Consolas" w:hAnsi="Consolas" w:cs="Consolas"/>
                      <w:color w:val="0000FF"/>
                      <w:sz w:val="19"/>
                      <w:szCs w:val="19"/>
                    </w:rPr>
                  </w:rPrChange>
                </w:rPr>
                <w:t>int</w:t>
              </w:r>
              <w:r w:rsidRPr="00D46683">
                <w:rPr>
                  <w:rFonts w:ascii="Consolas" w:hAnsi="Consolas" w:cs="Consolas"/>
                  <w:color w:val="auto"/>
                  <w:sz w:val="19"/>
                  <w:szCs w:val="19"/>
                  <w:lang w:val="en-US"/>
                  <w:rPrChange w:id="3168" w:author="Валера " w:date="2017-08-10T22:26:00Z">
                    <w:rPr>
                      <w:rFonts w:ascii="Consolas" w:hAnsi="Consolas" w:cs="Consolas"/>
                      <w:color w:val="auto"/>
                      <w:sz w:val="19"/>
                      <w:szCs w:val="19"/>
                    </w:rPr>
                  </w:rPrChange>
                </w:rPr>
                <w:t>.Parse(</w:t>
              </w:r>
              <w:r w:rsidRPr="00D46683">
                <w:rPr>
                  <w:rFonts w:ascii="Consolas" w:hAnsi="Consolas" w:cs="Consolas"/>
                  <w:color w:val="2B91AF"/>
                  <w:sz w:val="19"/>
                  <w:szCs w:val="19"/>
                  <w:lang w:val="en-US"/>
                  <w:rPrChange w:id="3169" w:author="Валера " w:date="2017-08-10T22:26: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3170" w:author="Валера " w:date="2017-08-10T22:26:00Z">
                    <w:rPr>
                      <w:rFonts w:ascii="Consolas" w:hAnsi="Consolas" w:cs="Consolas"/>
                      <w:color w:val="auto"/>
                      <w:sz w:val="19"/>
                      <w:szCs w:val="19"/>
                    </w:rPr>
                  </w:rPrChange>
                </w:rPr>
                <w:t>.ReadLine());</w:t>
              </w:r>
            </w:ins>
          </w:p>
          <w:p w:rsidR="00D46683" w:rsidRPr="00D46683" w:rsidRDefault="00D46683" w:rsidP="002453C5">
            <w:pPr>
              <w:numPr>
                <w:ins w:id="3171" w:author="Валера " w:date="2017-08-10T22:25:00Z"/>
              </w:numPr>
              <w:autoSpaceDE w:val="0"/>
              <w:autoSpaceDN w:val="0"/>
              <w:adjustRightInd w:val="0"/>
              <w:spacing w:before="0" w:after="0" w:line="240" w:lineRule="auto"/>
              <w:rPr>
                <w:ins w:id="3172" w:author="Валера " w:date="2017-08-10T22:25:00Z"/>
                <w:rFonts w:ascii="Consolas" w:hAnsi="Consolas" w:cs="Consolas"/>
                <w:color w:val="auto"/>
                <w:sz w:val="19"/>
                <w:szCs w:val="19"/>
                <w:lang w:val="en-US"/>
                <w:rPrChange w:id="3173" w:author="Валера " w:date="2017-08-10T22:26:00Z">
                  <w:rPr>
                    <w:ins w:id="3174" w:author="Валера " w:date="2017-08-10T22:25:00Z"/>
                    <w:rFonts w:ascii="Consolas" w:hAnsi="Consolas" w:cs="Consolas"/>
                    <w:color w:val="auto"/>
                    <w:sz w:val="19"/>
                    <w:szCs w:val="19"/>
                  </w:rPr>
                </w:rPrChange>
              </w:rPr>
            </w:pPr>
            <w:ins w:id="3175" w:author="Валера " w:date="2017-08-10T22:25:00Z">
              <w:r w:rsidRPr="00D46683">
                <w:rPr>
                  <w:rFonts w:ascii="Consolas" w:hAnsi="Consolas" w:cs="Consolas"/>
                  <w:color w:val="auto"/>
                  <w:sz w:val="19"/>
                  <w:szCs w:val="19"/>
                  <w:lang w:val="en-US"/>
                  <w:rPrChange w:id="3176" w:author="Валера " w:date="2017-08-10T22:26:00Z">
                    <w:rPr>
                      <w:rFonts w:ascii="Consolas" w:hAnsi="Consolas" w:cs="Consolas"/>
                      <w:color w:val="auto"/>
                      <w:sz w:val="19"/>
                      <w:szCs w:val="19"/>
                    </w:rPr>
                  </w:rPrChange>
                </w:rPr>
                <w:t xml:space="preserve">            </w:t>
              </w:r>
              <w:r w:rsidRPr="002453C5">
                <w:rPr>
                  <w:rFonts w:ascii="Consolas" w:hAnsi="Consolas" w:cs="Consolas"/>
                  <w:color w:val="auto"/>
                  <w:sz w:val="19"/>
                  <w:szCs w:val="19"/>
                  <w:lang w:val="en-US"/>
                  <w:rPrChange w:id="3177" w:author="Валера " w:date="2017-08-10T22:26:00Z">
                    <w:rPr>
                      <w:rFonts w:ascii="Consolas" w:hAnsi="Consolas" w:cs="Consolas"/>
                      <w:color w:val="auto"/>
                      <w:sz w:val="19"/>
                      <w:szCs w:val="19"/>
                      <w:lang w:val="en-US"/>
                    </w:rPr>
                  </w:rPrChange>
                </w:rPr>
                <w:t>}</w:t>
              </w:r>
            </w:ins>
          </w:p>
          <w:p w:rsidR="00D46683" w:rsidRPr="00D46683" w:rsidRDefault="00D46683" w:rsidP="002453C5">
            <w:pPr>
              <w:numPr>
                <w:ins w:id="3178" w:author="Валера " w:date="2017-08-10T22:25:00Z"/>
              </w:numPr>
              <w:autoSpaceDE w:val="0"/>
              <w:autoSpaceDN w:val="0"/>
              <w:adjustRightInd w:val="0"/>
              <w:spacing w:before="0" w:after="0" w:line="240" w:lineRule="auto"/>
              <w:rPr>
                <w:ins w:id="3179" w:author="Валера " w:date="2017-08-10T22:25:00Z"/>
                <w:rFonts w:ascii="Consolas" w:hAnsi="Consolas" w:cs="Consolas"/>
                <w:color w:val="auto"/>
                <w:sz w:val="19"/>
                <w:szCs w:val="19"/>
                <w:lang w:val="en-US"/>
                <w:rPrChange w:id="3180" w:author="Валера " w:date="2017-08-10T22:26:00Z">
                  <w:rPr>
                    <w:ins w:id="3181" w:author="Валера " w:date="2017-08-10T22:25:00Z"/>
                    <w:rFonts w:ascii="Consolas" w:hAnsi="Consolas" w:cs="Consolas"/>
                    <w:color w:val="auto"/>
                    <w:sz w:val="19"/>
                    <w:szCs w:val="19"/>
                  </w:rPr>
                </w:rPrChange>
              </w:rPr>
            </w:pPr>
            <w:ins w:id="3182" w:author="Валера " w:date="2017-08-10T22:25:00Z">
              <w:r w:rsidRPr="00D46683">
                <w:rPr>
                  <w:rFonts w:ascii="Consolas" w:hAnsi="Consolas" w:cs="Consolas"/>
                  <w:color w:val="auto"/>
                  <w:sz w:val="19"/>
                  <w:szCs w:val="19"/>
                  <w:lang w:val="en-US"/>
                  <w:rPrChange w:id="3183" w:author="Валера " w:date="2017-08-10T22:26: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3184" w:author="Валера " w:date="2017-08-10T22:26: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3185" w:author="Валера " w:date="2017-08-10T22:26:00Z">
                    <w:rPr>
                      <w:rFonts w:ascii="Consolas" w:hAnsi="Consolas" w:cs="Consolas"/>
                      <w:color w:val="auto"/>
                      <w:sz w:val="19"/>
                      <w:szCs w:val="19"/>
                    </w:rPr>
                  </w:rPrChange>
                </w:rPr>
                <w:t>.WriteLine((</w:t>
              </w:r>
              <w:r w:rsidRPr="00D46683">
                <w:rPr>
                  <w:rFonts w:ascii="Consolas" w:hAnsi="Consolas" w:cs="Consolas"/>
                  <w:color w:val="0000FF"/>
                  <w:sz w:val="19"/>
                  <w:szCs w:val="19"/>
                  <w:lang w:val="en-US"/>
                  <w:rPrChange w:id="3186" w:author="Валера " w:date="2017-08-10T22:26:00Z">
                    <w:rPr>
                      <w:rFonts w:ascii="Consolas" w:hAnsi="Consolas" w:cs="Consolas"/>
                      <w:color w:val="0000FF"/>
                      <w:sz w:val="19"/>
                      <w:szCs w:val="19"/>
                    </w:rPr>
                  </w:rPrChange>
                </w:rPr>
                <w:t>double</w:t>
              </w:r>
              <w:r w:rsidRPr="00D46683">
                <w:rPr>
                  <w:rFonts w:ascii="Consolas" w:hAnsi="Consolas" w:cs="Consolas"/>
                  <w:color w:val="auto"/>
                  <w:sz w:val="19"/>
                  <w:szCs w:val="19"/>
                  <w:lang w:val="en-US"/>
                  <w:rPrChange w:id="3187" w:author="Валера " w:date="2017-08-10T22:26:00Z">
                    <w:rPr>
                      <w:rFonts w:ascii="Consolas" w:hAnsi="Consolas" w:cs="Consolas"/>
                      <w:color w:val="auto"/>
                      <w:sz w:val="19"/>
                      <w:szCs w:val="19"/>
                    </w:rPr>
                  </w:rPrChange>
                </w:rPr>
                <w:t>)s / k);</w:t>
              </w:r>
            </w:ins>
          </w:p>
          <w:p w:rsidR="00D46683" w:rsidRDefault="00D46683" w:rsidP="002453C5">
            <w:pPr>
              <w:numPr>
                <w:ins w:id="3188" w:author="Валера " w:date="2017-08-10T22:25:00Z"/>
              </w:numPr>
              <w:autoSpaceDE w:val="0"/>
              <w:autoSpaceDN w:val="0"/>
              <w:adjustRightInd w:val="0"/>
              <w:spacing w:before="0" w:after="0" w:line="240" w:lineRule="auto"/>
              <w:rPr>
                <w:ins w:id="3189" w:author="Валера " w:date="2017-08-10T22:25:00Z"/>
                <w:rFonts w:ascii="Consolas" w:hAnsi="Consolas" w:cs="Consolas"/>
                <w:color w:val="auto"/>
                <w:sz w:val="19"/>
                <w:szCs w:val="19"/>
              </w:rPr>
            </w:pPr>
            <w:ins w:id="3190" w:author="Валера " w:date="2017-08-10T22:25:00Z">
              <w:r w:rsidRPr="00D46683">
                <w:rPr>
                  <w:rFonts w:ascii="Consolas" w:hAnsi="Consolas" w:cs="Consolas"/>
                  <w:color w:val="auto"/>
                  <w:sz w:val="19"/>
                  <w:szCs w:val="19"/>
                  <w:lang w:val="en-US"/>
                  <w:rPrChange w:id="3191" w:author="Валера " w:date="2017-08-10T22:26:00Z">
                    <w:rPr>
                      <w:rFonts w:ascii="Consolas" w:hAnsi="Consolas" w:cs="Consolas"/>
                      <w:color w:val="auto"/>
                      <w:sz w:val="19"/>
                      <w:szCs w:val="19"/>
                    </w:rPr>
                  </w:rPrChange>
                </w:rPr>
                <w:t xml:space="preserve">        </w:t>
              </w:r>
              <w:r>
                <w:rPr>
                  <w:rFonts w:ascii="Consolas" w:hAnsi="Consolas" w:cs="Consolas"/>
                  <w:color w:val="auto"/>
                  <w:sz w:val="19"/>
                  <w:szCs w:val="19"/>
                </w:rPr>
                <w:t>}</w:t>
              </w:r>
            </w:ins>
          </w:p>
          <w:p w:rsidR="00D46683" w:rsidRDefault="00D46683" w:rsidP="002453C5">
            <w:pPr>
              <w:numPr>
                <w:ins w:id="3192" w:author="Валера " w:date="2017-08-10T22:25:00Z"/>
              </w:numPr>
              <w:autoSpaceDE w:val="0"/>
              <w:autoSpaceDN w:val="0"/>
              <w:adjustRightInd w:val="0"/>
              <w:spacing w:before="0" w:after="0" w:line="240" w:lineRule="auto"/>
              <w:rPr>
                <w:ins w:id="3193" w:author="Валера " w:date="2017-08-10T22:25:00Z"/>
                <w:rFonts w:ascii="Consolas" w:hAnsi="Consolas" w:cs="Consolas"/>
                <w:color w:val="auto"/>
                <w:sz w:val="19"/>
                <w:szCs w:val="19"/>
              </w:rPr>
            </w:pPr>
          </w:p>
          <w:p w:rsidR="00D46683" w:rsidRDefault="00D46683" w:rsidP="002453C5">
            <w:pPr>
              <w:numPr>
                <w:ins w:id="3194" w:author="Валера " w:date="2017-08-10T22:25:00Z"/>
              </w:numPr>
              <w:autoSpaceDE w:val="0"/>
              <w:autoSpaceDN w:val="0"/>
              <w:adjustRightInd w:val="0"/>
              <w:spacing w:before="0" w:after="0" w:line="240" w:lineRule="auto"/>
              <w:rPr>
                <w:ins w:id="3195" w:author="Валера " w:date="2017-08-10T22:25:00Z"/>
                <w:rFonts w:ascii="Consolas" w:hAnsi="Consolas" w:cs="Consolas"/>
                <w:color w:val="auto"/>
                <w:sz w:val="19"/>
                <w:szCs w:val="19"/>
              </w:rPr>
            </w:pPr>
            <w:ins w:id="3196" w:author="Валера " w:date="2017-08-10T22:25:00Z">
              <w:r>
                <w:rPr>
                  <w:rFonts w:ascii="Consolas" w:hAnsi="Consolas" w:cs="Consolas"/>
                  <w:color w:val="auto"/>
                  <w:sz w:val="19"/>
                  <w:szCs w:val="19"/>
                </w:rPr>
                <w:t xml:space="preserve">    }</w:t>
              </w:r>
            </w:ins>
          </w:p>
          <w:p w:rsidR="00D46683" w:rsidRDefault="00D46683" w:rsidP="002453C5">
            <w:pPr>
              <w:numPr>
                <w:ins w:id="3197" w:author="Валера " w:date="2017-08-10T22:25:00Z"/>
              </w:numPr>
              <w:autoSpaceDE w:val="0"/>
              <w:autoSpaceDN w:val="0"/>
              <w:adjustRightInd w:val="0"/>
              <w:spacing w:before="0" w:after="0" w:line="240" w:lineRule="auto"/>
              <w:rPr>
                <w:ins w:id="3198" w:author="Валера " w:date="2017-08-10T22:25:00Z"/>
                <w:rFonts w:ascii="Consolas" w:hAnsi="Consolas" w:cs="Consolas"/>
                <w:color w:val="auto"/>
                <w:sz w:val="19"/>
                <w:szCs w:val="19"/>
              </w:rPr>
            </w:pPr>
            <w:ins w:id="3199" w:author="Валера " w:date="2017-08-10T22:25:00Z">
              <w:r>
                <w:rPr>
                  <w:rFonts w:ascii="Consolas" w:hAnsi="Consolas" w:cs="Consolas"/>
                  <w:color w:val="auto"/>
                  <w:sz w:val="19"/>
                  <w:szCs w:val="19"/>
                </w:rPr>
                <w:t>}</w:t>
              </w:r>
            </w:ins>
          </w:p>
          <w:p w:rsidR="00D46683" w:rsidRPr="00D46683" w:rsidRDefault="00D46683" w:rsidP="00E92E7E">
            <w:pPr>
              <w:pStyle w:val="normal0"/>
              <w:widowControl w:val="0"/>
              <w:numPr>
                <w:ins w:id="3200" w:author="Валера " w:date="2017-08-10T22:25:00Z"/>
              </w:numPr>
              <w:spacing w:before="0" w:after="0" w:line="240" w:lineRule="auto"/>
              <w:rPr>
                <w:color w:val="000000"/>
                <w:lang w:val="en-US"/>
                <w:rPrChange w:id="3201" w:author="Валера " w:date="2017-08-10T22:25:00Z">
                  <w:rPr>
                    <w:color w:val="000000"/>
                  </w:rPr>
                </w:rPrChange>
              </w:rPr>
            </w:pPr>
          </w:p>
        </w:tc>
      </w:tr>
    </w:tbl>
    <w:p w:rsidR="00D46683" w:rsidRDefault="00D46683">
      <w:pPr>
        <w:pStyle w:val="normal0"/>
      </w:pPr>
    </w:p>
    <w:p w:rsidR="00D46683" w:rsidRDefault="00D46683">
      <w:pPr>
        <w:pStyle w:val="Heading3"/>
        <w:contextualSpacing w:val="0"/>
      </w:pPr>
      <w:bookmarkStart w:id="3202" w:name="_mw0wmylegs88" w:colFirst="0" w:colLast="0"/>
      <w:bookmarkEnd w:id="3202"/>
      <w:r>
        <w:t>Задача 5. Учимся подсчитывать эффективность программы</w:t>
      </w:r>
    </w:p>
    <w:p w:rsidR="00D46683" w:rsidRPr="0026416D" w:rsidRDefault="00D46683">
      <w:pPr>
        <w:pStyle w:val="normal0"/>
      </w:pPr>
      <w:r>
        <w:t>Для этого давайте научимся подсчитывать время выполнения программы. Решим задачу нахождения простых чисел в диапазоне от 1 до 1000000. Напишем метод проверки, является ли число простым, и используем его для подсчета количества чисел. В начале цикла сохраним текущее время, по выходу из цикла вычтем текущее время из сохраненного и выведем результат на экран.</w:t>
      </w:r>
      <w:r>
        <w:br/>
      </w:r>
    </w:p>
    <w:p w:rsidR="00D46683" w:rsidRDefault="00D46683">
      <w:pPr>
        <w:pStyle w:val="normal0"/>
      </w:pPr>
      <w:r>
        <w:t>Текст программы:</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3203" w:author="Unknown">
                  <w:rPr>
                    <w:color w:val="000000"/>
                  </w:rPr>
                </w:rPrChange>
              </w:rPr>
            </w:pPr>
            <w:r w:rsidRPr="00D46683">
              <w:rPr>
                <w:color w:val="000088"/>
                <w:lang w:val="en-US"/>
                <w:rPrChange w:id="3204" w:author="Валера " w:date="2017-08-07T22:43:00Z">
                  <w:rPr>
                    <w:color w:val="000088"/>
                  </w:rPr>
                </w:rPrChange>
              </w:rPr>
              <w:t>using</w:t>
            </w:r>
            <w:r w:rsidRPr="00D46683">
              <w:rPr>
                <w:color w:val="000000"/>
                <w:lang w:val="en-US"/>
                <w:rPrChange w:id="3205" w:author="Валера " w:date="2017-08-07T22:43:00Z">
                  <w:rPr>
                    <w:color w:val="000000"/>
                  </w:rPr>
                </w:rPrChange>
              </w:rPr>
              <w:t xml:space="preserve"> </w:t>
            </w:r>
            <w:r w:rsidRPr="00D46683">
              <w:rPr>
                <w:color w:val="660066"/>
                <w:lang w:val="en-US"/>
                <w:rPrChange w:id="3206" w:author="Валера " w:date="2017-08-07T22:43:00Z">
                  <w:rPr>
                    <w:color w:val="660066"/>
                  </w:rPr>
                </w:rPrChange>
              </w:rPr>
              <w:t>System;</w:t>
            </w:r>
          </w:p>
          <w:p w:rsidR="00D46683" w:rsidRPr="00D46683" w:rsidRDefault="00D46683" w:rsidP="00E92E7E">
            <w:pPr>
              <w:pStyle w:val="normal0"/>
              <w:widowControl w:val="0"/>
              <w:spacing w:before="0" w:after="0" w:line="240" w:lineRule="auto"/>
              <w:rPr>
                <w:color w:val="000000"/>
                <w:lang w:val="en-US"/>
                <w:rPrChange w:id="3207" w:author="Unknown">
                  <w:rPr>
                    <w:color w:val="000000"/>
                  </w:rPr>
                </w:rPrChange>
              </w:rPr>
            </w:pPr>
          </w:p>
          <w:p w:rsidR="00D46683" w:rsidRDefault="00D46683" w:rsidP="001D0D35">
            <w:pPr>
              <w:numPr>
                <w:ins w:id="3208" w:author="Валера " w:date="2017-08-10T22:35:00Z"/>
              </w:numPr>
              <w:autoSpaceDE w:val="0"/>
              <w:autoSpaceDN w:val="0"/>
              <w:adjustRightInd w:val="0"/>
              <w:spacing w:before="0" w:after="0" w:line="240" w:lineRule="auto"/>
              <w:rPr>
                <w:ins w:id="3209" w:author="Валера " w:date="2017-08-10T22:35:00Z"/>
                <w:rFonts w:ascii="Consolas" w:hAnsi="Consolas" w:cs="Consolas"/>
                <w:color w:val="auto"/>
                <w:sz w:val="19"/>
                <w:szCs w:val="19"/>
              </w:rPr>
            </w:pPr>
            <w:r w:rsidRPr="00D46683">
              <w:rPr>
                <w:color w:val="000088"/>
                <w:lang w:val="en-US"/>
                <w:rPrChange w:id="3210" w:author="Валера " w:date="2017-08-07T22:43:00Z">
                  <w:rPr>
                    <w:color w:val="000088"/>
                  </w:rPr>
                </w:rPrChange>
              </w:rPr>
              <w:t>namespace</w:t>
            </w:r>
            <w:r w:rsidRPr="00D46683">
              <w:rPr>
                <w:color w:val="000000"/>
                <w:lang w:val="en-US"/>
                <w:rPrChange w:id="3211" w:author="Валера " w:date="2017-08-07T22:43:00Z">
                  <w:rPr>
                    <w:color w:val="000000"/>
                  </w:rPr>
                </w:rPrChange>
              </w:rPr>
              <w:t xml:space="preserve"> </w:t>
            </w:r>
            <w:ins w:id="3212" w:author="Валера " w:date="2017-08-10T22:35:00Z">
              <w:r>
                <w:rPr>
                  <w:rFonts w:ascii="Consolas" w:hAnsi="Consolas" w:cs="Consolas"/>
                  <w:color w:val="auto"/>
                  <w:sz w:val="19"/>
                  <w:szCs w:val="19"/>
                </w:rPr>
                <w:t>Prime</w:t>
              </w:r>
            </w:ins>
          </w:p>
          <w:p w:rsidR="00D46683" w:rsidRPr="00D46683" w:rsidRDefault="00D46683" w:rsidP="00E92E7E">
            <w:pPr>
              <w:pStyle w:val="normal0"/>
              <w:widowControl w:val="0"/>
              <w:spacing w:before="0" w:after="0" w:line="240" w:lineRule="auto"/>
              <w:rPr>
                <w:color w:val="000000"/>
                <w:lang w:val="en-US"/>
                <w:rPrChange w:id="3213" w:author="Unknown">
                  <w:rPr>
                    <w:color w:val="000000"/>
                  </w:rPr>
                </w:rPrChange>
              </w:rPr>
            </w:pPr>
            <w:del w:id="3214" w:author="Валера " w:date="2017-08-10T22:35:00Z">
              <w:r w:rsidRPr="00D46683" w:rsidDel="001D0D35">
                <w:rPr>
                  <w:color w:val="660066"/>
                  <w:lang w:val="en-US"/>
                  <w:rPrChange w:id="3215" w:author="Валера " w:date="2017-08-07T22:43:00Z">
                    <w:rPr>
                      <w:color w:val="660066"/>
                    </w:rPr>
                  </w:rPrChange>
                </w:rPr>
                <w:delText>Prostye</w:delText>
              </w:r>
            </w:del>
          </w:p>
          <w:p w:rsidR="00D46683" w:rsidRPr="00D46683" w:rsidRDefault="00D46683" w:rsidP="00E92E7E">
            <w:pPr>
              <w:pStyle w:val="normal0"/>
              <w:widowControl w:val="0"/>
              <w:spacing w:before="0" w:after="0" w:line="240" w:lineRule="auto"/>
              <w:rPr>
                <w:color w:val="000000"/>
                <w:lang w:val="en-US"/>
                <w:rPrChange w:id="3216"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3217" w:author="Unknown">
                  <w:rPr>
                    <w:color w:val="000000"/>
                  </w:rPr>
                </w:rPrChange>
              </w:rPr>
            </w:pPr>
            <w:r w:rsidRPr="00D46683">
              <w:rPr>
                <w:color w:val="000000"/>
                <w:lang w:val="en-US"/>
                <w:rPrChange w:id="3218" w:author="Валера " w:date="2017-08-07T22:43:00Z">
                  <w:rPr>
                    <w:color w:val="000000"/>
                  </w:rPr>
                </w:rPrChange>
              </w:rPr>
              <w:t xml:space="preserve">    </w:t>
            </w:r>
            <w:r w:rsidRPr="00D46683">
              <w:rPr>
                <w:color w:val="000088"/>
                <w:lang w:val="en-US"/>
                <w:rPrChange w:id="3219" w:author="Валера " w:date="2017-08-07T22:43:00Z">
                  <w:rPr>
                    <w:color w:val="000088"/>
                  </w:rPr>
                </w:rPrChange>
              </w:rPr>
              <w:t>class</w:t>
            </w:r>
            <w:r w:rsidRPr="00D46683">
              <w:rPr>
                <w:color w:val="000000"/>
                <w:lang w:val="en-US"/>
                <w:rPrChange w:id="3220" w:author="Валера " w:date="2017-08-07T22:43:00Z">
                  <w:rPr>
                    <w:color w:val="000000"/>
                  </w:rPr>
                </w:rPrChange>
              </w:rPr>
              <w:t xml:space="preserve"> </w:t>
            </w:r>
            <w:r w:rsidRPr="00D46683">
              <w:rPr>
                <w:color w:val="660066"/>
                <w:lang w:val="en-US"/>
                <w:rPrChange w:id="3221" w:author="Валера " w:date="2017-08-07T22:43:00Z">
                  <w:rPr>
                    <w:color w:val="660066"/>
                  </w:rPr>
                </w:rPrChange>
              </w:rPr>
              <w:t>Program</w:t>
            </w:r>
          </w:p>
          <w:p w:rsidR="00D46683" w:rsidRPr="00D46683" w:rsidRDefault="00D46683" w:rsidP="00E92E7E">
            <w:pPr>
              <w:pStyle w:val="normal0"/>
              <w:widowControl w:val="0"/>
              <w:spacing w:before="0" w:after="0" w:line="240" w:lineRule="auto"/>
              <w:rPr>
                <w:color w:val="000000"/>
                <w:lang w:val="en-US"/>
                <w:rPrChange w:id="3222" w:author="Unknown">
                  <w:rPr>
                    <w:color w:val="000000"/>
                  </w:rPr>
                </w:rPrChange>
              </w:rPr>
            </w:pPr>
            <w:r w:rsidRPr="00D46683">
              <w:rPr>
                <w:color w:val="000000"/>
                <w:lang w:val="en-US"/>
                <w:rPrChange w:id="3223"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224" w:author="Unknown">
                  <w:rPr>
                    <w:color w:val="000000"/>
                  </w:rPr>
                </w:rPrChange>
              </w:rPr>
            </w:pPr>
            <w:r w:rsidRPr="00D46683">
              <w:rPr>
                <w:color w:val="000000"/>
                <w:lang w:val="en-US"/>
                <w:rPrChange w:id="3225" w:author="Валера " w:date="2017-08-07T22:43:00Z">
                  <w:rPr>
                    <w:color w:val="000000"/>
                  </w:rPr>
                </w:rPrChange>
              </w:rPr>
              <w:t xml:space="preserve">        </w:t>
            </w:r>
            <w:r w:rsidRPr="00D46683">
              <w:rPr>
                <w:color w:val="000088"/>
                <w:lang w:val="en-US"/>
                <w:rPrChange w:id="3226" w:author="Валера " w:date="2017-08-07T22:43:00Z">
                  <w:rPr>
                    <w:color w:val="000088"/>
                  </w:rPr>
                </w:rPrChange>
              </w:rPr>
              <w:t>static</w:t>
            </w:r>
            <w:r w:rsidRPr="00D46683">
              <w:rPr>
                <w:color w:val="000000"/>
                <w:lang w:val="en-US"/>
                <w:rPrChange w:id="3227" w:author="Валера " w:date="2017-08-07T22:43:00Z">
                  <w:rPr>
                    <w:color w:val="000000"/>
                  </w:rPr>
                </w:rPrChange>
              </w:rPr>
              <w:t xml:space="preserve"> </w:t>
            </w:r>
            <w:r w:rsidRPr="00D46683">
              <w:rPr>
                <w:color w:val="000088"/>
                <w:lang w:val="en-US"/>
                <w:rPrChange w:id="3228" w:author="Валера " w:date="2017-08-07T22:43:00Z">
                  <w:rPr>
                    <w:color w:val="000088"/>
                  </w:rPr>
                </w:rPrChange>
              </w:rPr>
              <w:t>bool</w:t>
            </w:r>
            <w:r w:rsidRPr="00D46683">
              <w:rPr>
                <w:color w:val="000000"/>
                <w:lang w:val="en-US"/>
                <w:rPrChange w:id="3229" w:author="Валера " w:date="2017-08-07T22:43:00Z">
                  <w:rPr>
                    <w:color w:val="000000"/>
                  </w:rPr>
                </w:rPrChange>
              </w:rPr>
              <w:t xml:space="preserve"> </w:t>
            </w:r>
            <w:r w:rsidRPr="00D46683">
              <w:rPr>
                <w:color w:val="660066"/>
                <w:lang w:val="en-US"/>
                <w:rPrChange w:id="3230" w:author="Валера " w:date="2017-08-07T22:43:00Z">
                  <w:rPr>
                    <w:color w:val="660066"/>
                  </w:rPr>
                </w:rPrChange>
              </w:rPr>
              <w:t>IsSimple</w:t>
            </w:r>
            <w:r w:rsidRPr="00D46683">
              <w:rPr>
                <w:color w:val="666600"/>
                <w:lang w:val="en-US"/>
                <w:rPrChange w:id="3231" w:author="Валера " w:date="2017-08-07T22:43:00Z">
                  <w:rPr>
                    <w:color w:val="666600"/>
                  </w:rPr>
                </w:rPrChange>
              </w:rPr>
              <w:t>(</w:t>
            </w:r>
            <w:r w:rsidRPr="00D46683">
              <w:rPr>
                <w:color w:val="000088"/>
                <w:lang w:val="en-US"/>
                <w:rPrChange w:id="3232" w:author="Валера " w:date="2017-08-07T22:43:00Z">
                  <w:rPr>
                    <w:color w:val="000088"/>
                  </w:rPr>
                </w:rPrChange>
              </w:rPr>
              <w:t>int</w:t>
            </w:r>
            <w:r w:rsidRPr="00D46683">
              <w:rPr>
                <w:color w:val="000000"/>
                <w:lang w:val="en-US"/>
                <w:rPrChange w:id="3233" w:author="Валера " w:date="2017-08-07T22:43:00Z">
                  <w:rPr>
                    <w:color w:val="000000"/>
                  </w:rPr>
                </w:rPrChange>
              </w:rPr>
              <w:t xml:space="preserve"> n)</w:t>
            </w:r>
          </w:p>
          <w:p w:rsidR="00D46683" w:rsidRPr="00D46683" w:rsidRDefault="00D46683" w:rsidP="00E92E7E">
            <w:pPr>
              <w:pStyle w:val="normal0"/>
              <w:widowControl w:val="0"/>
              <w:spacing w:before="0" w:after="0" w:line="240" w:lineRule="auto"/>
              <w:rPr>
                <w:color w:val="000000"/>
                <w:lang w:val="en-US"/>
                <w:rPrChange w:id="3234" w:author="Unknown">
                  <w:rPr>
                    <w:color w:val="000000"/>
                  </w:rPr>
                </w:rPrChange>
              </w:rPr>
            </w:pPr>
            <w:r w:rsidRPr="00D46683">
              <w:rPr>
                <w:color w:val="000000"/>
                <w:lang w:val="en-US"/>
                <w:rPrChange w:id="3235"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236" w:author="Unknown">
                  <w:rPr>
                    <w:color w:val="000000"/>
                  </w:rPr>
                </w:rPrChange>
              </w:rPr>
            </w:pPr>
            <w:r w:rsidRPr="00D46683">
              <w:rPr>
                <w:color w:val="000000"/>
                <w:lang w:val="en-US"/>
                <w:rPrChange w:id="3237" w:author="Валера " w:date="2017-08-07T22:43:00Z">
                  <w:rPr>
                    <w:color w:val="000000"/>
                  </w:rPr>
                </w:rPrChange>
              </w:rPr>
              <w:t xml:space="preserve">            </w:t>
            </w:r>
            <w:r w:rsidRPr="00D46683">
              <w:rPr>
                <w:color w:val="000088"/>
                <w:lang w:val="en-US"/>
                <w:rPrChange w:id="3238" w:author="Валера " w:date="2017-08-07T22:43:00Z">
                  <w:rPr>
                    <w:color w:val="000088"/>
                  </w:rPr>
                </w:rPrChange>
              </w:rPr>
              <w:t>for</w:t>
            </w:r>
            <w:r w:rsidRPr="00D46683">
              <w:rPr>
                <w:color w:val="000000"/>
                <w:lang w:val="en-US"/>
                <w:rPrChange w:id="3239" w:author="Валера " w:date="2017-08-07T22:43:00Z">
                  <w:rPr>
                    <w:color w:val="000000"/>
                  </w:rPr>
                </w:rPrChange>
              </w:rPr>
              <w:t xml:space="preserve"> </w:t>
            </w:r>
            <w:r w:rsidRPr="00D46683">
              <w:rPr>
                <w:color w:val="666600"/>
                <w:lang w:val="en-US"/>
                <w:rPrChange w:id="3240" w:author="Валера " w:date="2017-08-07T22:43:00Z">
                  <w:rPr>
                    <w:color w:val="666600"/>
                  </w:rPr>
                </w:rPrChange>
              </w:rPr>
              <w:t>(</w:t>
            </w:r>
            <w:r w:rsidRPr="00D46683">
              <w:rPr>
                <w:color w:val="000088"/>
                <w:lang w:val="en-US"/>
                <w:rPrChange w:id="3241" w:author="Валера " w:date="2017-08-07T22:43:00Z">
                  <w:rPr>
                    <w:color w:val="000088"/>
                  </w:rPr>
                </w:rPrChange>
              </w:rPr>
              <w:t>int</w:t>
            </w:r>
            <w:r w:rsidRPr="00D46683">
              <w:rPr>
                <w:color w:val="000000"/>
                <w:lang w:val="en-US"/>
                <w:rPrChange w:id="3242" w:author="Валера " w:date="2017-08-07T22:43:00Z">
                  <w:rPr>
                    <w:color w:val="000000"/>
                  </w:rPr>
                </w:rPrChange>
              </w:rPr>
              <w:t xml:space="preserve"> i </w:t>
            </w:r>
            <w:r w:rsidRPr="00D46683">
              <w:rPr>
                <w:color w:val="666600"/>
                <w:lang w:val="en-US"/>
                <w:rPrChange w:id="3243" w:author="Валера " w:date="2017-08-07T22:43:00Z">
                  <w:rPr>
                    <w:color w:val="666600"/>
                  </w:rPr>
                </w:rPrChange>
              </w:rPr>
              <w:t>=</w:t>
            </w:r>
            <w:r w:rsidRPr="00D46683">
              <w:rPr>
                <w:color w:val="000000"/>
                <w:lang w:val="en-US"/>
                <w:rPrChange w:id="3244" w:author="Валера " w:date="2017-08-07T22:43:00Z">
                  <w:rPr>
                    <w:color w:val="000000"/>
                  </w:rPr>
                </w:rPrChange>
              </w:rPr>
              <w:t xml:space="preserve"> </w:t>
            </w:r>
            <w:r w:rsidRPr="00D46683">
              <w:rPr>
                <w:color w:val="006666"/>
                <w:lang w:val="en-US"/>
                <w:rPrChange w:id="3245" w:author="Валера " w:date="2017-08-07T22:43:00Z">
                  <w:rPr>
                    <w:color w:val="006666"/>
                  </w:rPr>
                </w:rPrChange>
              </w:rPr>
              <w:t>2</w:t>
            </w:r>
            <w:r w:rsidRPr="00D46683">
              <w:rPr>
                <w:color w:val="666600"/>
                <w:lang w:val="en-US"/>
                <w:rPrChange w:id="3246" w:author="Валера " w:date="2017-08-07T22:43:00Z">
                  <w:rPr>
                    <w:color w:val="666600"/>
                  </w:rPr>
                </w:rPrChange>
              </w:rPr>
              <w:t>;</w:t>
            </w:r>
            <w:r w:rsidRPr="00D46683">
              <w:rPr>
                <w:color w:val="000000"/>
                <w:lang w:val="en-US"/>
                <w:rPrChange w:id="3247" w:author="Валера " w:date="2017-08-07T22:43:00Z">
                  <w:rPr>
                    <w:color w:val="000000"/>
                  </w:rPr>
                </w:rPrChange>
              </w:rPr>
              <w:t xml:space="preserve"> i </w:t>
            </w:r>
            <w:r w:rsidRPr="00D46683">
              <w:rPr>
                <w:color w:val="666600"/>
                <w:lang w:val="en-US"/>
                <w:rPrChange w:id="3248" w:author="Валера " w:date="2017-08-07T22:43:00Z">
                  <w:rPr>
                    <w:color w:val="666600"/>
                  </w:rPr>
                </w:rPrChange>
              </w:rPr>
              <w:t>&lt;=</w:t>
            </w:r>
            <w:r w:rsidRPr="00D46683">
              <w:rPr>
                <w:color w:val="000000"/>
                <w:lang w:val="en-US"/>
                <w:rPrChange w:id="3249" w:author="Валера " w:date="2017-08-07T22:43:00Z">
                  <w:rPr>
                    <w:color w:val="000000"/>
                  </w:rPr>
                </w:rPrChange>
              </w:rPr>
              <w:t xml:space="preserve"> n </w:t>
            </w:r>
            <w:r w:rsidRPr="00D46683">
              <w:rPr>
                <w:color w:val="666600"/>
                <w:lang w:val="en-US"/>
                <w:rPrChange w:id="3250" w:author="Валера " w:date="2017-08-07T22:43:00Z">
                  <w:rPr>
                    <w:color w:val="666600"/>
                  </w:rPr>
                </w:rPrChange>
              </w:rPr>
              <w:t>/</w:t>
            </w:r>
            <w:r w:rsidRPr="00D46683">
              <w:rPr>
                <w:color w:val="000000"/>
                <w:lang w:val="en-US"/>
                <w:rPrChange w:id="3251" w:author="Валера " w:date="2017-08-07T22:43:00Z">
                  <w:rPr>
                    <w:color w:val="000000"/>
                  </w:rPr>
                </w:rPrChange>
              </w:rPr>
              <w:t xml:space="preserve"> </w:t>
            </w:r>
            <w:r w:rsidRPr="00D46683">
              <w:rPr>
                <w:color w:val="006666"/>
                <w:lang w:val="en-US"/>
                <w:rPrChange w:id="3252" w:author="Валера " w:date="2017-08-07T22:43:00Z">
                  <w:rPr>
                    <w:color w:val="006666"/>
                  </w:rPr>
                </w:rPrChange>
              </w:rPr>
              <w:t>2</w:t>
            </w:r>
            <w:r w:rsidRPr="00D46683">
              <w:rPr>
                <w:color w:val="666600"/>
                <w:lang w:val="en-US"/>
                <w:rPrChange w:id="3253" w:author="Валера " w:date="2017-08-07T22:43:00Z">
                  <w:rPr>
                    <w:color w:val="666600"/>
                  </w:rPr>
                </w:rPrChange>
              </w:rPr>
              <w:t>;</w:t>
            </w:r>
            <w:r w:rsidRPr="00D46683">
              <w:rPr>
                <w:color w:val="000000"/>
                <w:lang w:val="en-US"/>
                <w:rPrChange w:id="3254" w:author="Валера " w:date="2017-08-07T22:43:00Z">
                  <w:rPr>
                    <w:color w:val="000000"/>
                  </w:rPr>
                </w:rPrChange>
              </w:rPr>
              <w:t xml:space="preserve"> i</w:t>
            </w:r>
            <w:r w:rsidRPr="00D46683">
              <w:rPr>
                <w:color w:val="666600"/>
                <w:lang w:val="en-US"/>
                <w:rPrChange w:id="3255"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3256" w:author="Unknown">
                  <w:rPr>
                    <w:color w:val="000000"/>
                  </w:rPr>
                </w:rPrChange>
              </w:rPr>
            </w:pPr>
            <w:r w:rsidRPr="00D46683">
              <w:rPr>
                <w:color w:val="000000"/>
                <w:lang w:val="en-US"/>
                <w:rPrChange w:id="3257" w:author="Валера " w:date="2017-08-07T22:43:00Z">
                  <w:rPr>
                    <w:color w:val="000000"/>
                  </w:rPr>
                </w:rPrChange>
              </w:rPr>
              <w:t xml:space="preserve">                </w:t>
            </w:r>
            <w:r w:rsidRPr="00D46683">
              <w:rPr>
                <w:color w:val="000088"/>
                <w:lang w:val="en-US"/>
                <w:rPrChange w:id="3258" w:author="Валера " w:date="2017-08-07T22:43:00Z">
                  <w:rPr>
                    <w:color w:val="000088"/>
                  </w:rPr>
                </w:rPrChange>
              </w:rPr>
              <w:t>if</w:t>
            </w:r>
            <w:r w:rsidRPr="00D46683">
              <w:rPr>
                <w:color w:val="000000"/>
                <w:lang w:val="en-US"/>
                <w:rPrChange w:id="3259" w:author="Валера " w:date="2017-08-07T22:43:00Z">
                  <w:rPr>
                    <w:color w:val="000000"/>
                  </w:rPr>
                </w:rPrChange>
              </w:rPr>
              <w:t xml:space="preserve"> </w:t>
            </w:r>
            <w:r w:rsidRPr="00D46683">
              <w:rPr>
                <w:color w:val="666600"/>
                <w:lang w:val="en-US"/>
                <w:rPrChange w:id="3260" w:author="Валера " w:date="2017-08-07T22:43:00Z">
                  <w:rPr>
                    <w:color w:val="666600"/>
                  </w:rPr>
                </w:rPrChange>
              </w:rPr>
              <w:t>(</w:t>
            </w:r>
            <w:r w:rsidRPr="00D46683">
              <w:rPr>
                <w:color w:val="000000"/>
                <w:lang w:val="en-US"/>
                <w:rPrChange w:id="3261" w:author="Валера " w:date="2017-08-07T22:43:00Z">
                  <w:rPr>
                    <w:color w:val="000000"/>
                  </w:rPr>
                </w:rPrChange>
              </w:rPr>
              <w:t xml:space="preserve">n </w:t>
            </w:r>
            <w:r w:rsidRPr="00D46683">
              <w:rPr>
                <w:color w:val="666600"/>
                <w:lang w:val="en-US"/>
                <w:rPrChange w:id="3262" w:author="Валера " w:date="2017-08-07T22:43:00Z">
                  <w:rPr>
                    <w:color w:val="666600"/>
                  </w:rPr>
                </w:rPrChange>
              </w:rPr>
              <w:t>%</w:t>
            </w:r>
            <w:r w:rsidRPr="00D46683">
              <w:rPr>
                <w:color w:val="000000"/>
                <w:lang w:val="en-US"/>
                <w:rPrChange w:id="3263" w:author="Валера " w:date="2017-08-07T22:43:00Z">
                  <w:rPr>
                    <w:color w:val="000000"/>
                  </w:rPr>
                </w:rPrChange>
              </w:rPr>
              <w:t xml:space="preserve"> i </w:t>
            </w:r>
            <w:r w:rsidRPr="00D46683">
              <w:rPr>
                <w:color w:val="666600"/>
                <w:lang w:val="en-US"/>
                <w:rPrChange w:id="3264" w:author="Валера " w:date="2017-08-07T22:43:00Z">
                  <w:rPr>
                    <w:color w:val="666600"/>
                  </w:rPr>
                </w:rPrChange>
              </w:rPr>
              <w:t>==</w:t>
            </w:r>
            <w:r w:rsidRPr="00D46683">
              <w:rPr>
                <w:color w:val="000000"/>
                <w:lang w:val="en-US"/>
                <w:rPrChange w:id="3265" w:author="Валера " w:date="2017-08-07T22:43:00Z">
                  <w:rPr>
                    <w:color w:val="000000"/>
                  </w:rPr>
                </w:rPrChange>
              </w:rPr>
              <w:t xml:space="preserve"> </w:t>
            </w:r>
            <w:r w:rsidRPr="00D46683">
              <w:rPr>
                <w:color w:val="006666"/>
                <w:lang w:val="en-US"/>
                <w:rPrChange w:id="3266" w:author="Валера " w:date="2017-08-07T22:43:00Z">
                  <w:rPr>
                    <w:color w:val="006666"/>
                  </w:rPr>
                </w:rPrChange>
              </w:rPr>
              <w:t>0</w:t>
            </w:r>
            <w:r w:rsidRPr="00D46683">
              <w:rPr>
                <w:color w:val="666600"/>
                <w:lang w:val="en-US"/>
                <w:rPrChange w:id="3267" w:author="Валера " w:date="2017-08-07T22:43:00Z">
                  <w:rPr>
                    <w:color w:val="666600"/>
                  </w:rPr>
                </w:rPrChange>
              </w:rPr>
              <w:t>)</w:t>
            </w:r>
            <w:r w:rsidRPr="00D46683">
              <w:rPr>
                <w:color w:val="000000"/>
                <w:lang w:val="en-US"/>
                <w:rPrChange w:id="3268" w:author="Валера " w:date="2017-08-07T22:43:00Z">
                  <w:rPr>
                    <w:color w:val="000000"/>
                  </w:rPr>
                </w:rPrChange>
              </w:rPr>
              <w:t xml:space="preserve"> </w:t>
            </w:r>
            <w:r w:rsidRPr="00D46683">
              <w:rPr>
                <w:color w:val="000088"/>
                <w:lang w:val="en-US"/>
                <w:rPrChange w:id="3269" w:author="Валера " w:date="2017-08-07T22:43:00Z">
                  <w:rPr>
                    <w:color w:val="000088"/>
                  </w:rPr>
                </w:rPrChange>
              </w:rPr>
              <w:t>return</w:t>
            </w:r>
            <w:r w:rsidRPr="00D46683">
              <w:rPr>
                <w:color w:val="000000"/>
                <w:lang w:val="en-US"/>
                <w:rPrChange w:id="3270" w:author="Валера " w:date="2017-08-07T22:43:00Z">
                  <w:rPr>
                    <w:color w:val="000000"/>
                  </w:rPr>
                </w:rPrChange>
              </w:rPr>
              <w:t xml:space="preserve"> </w:t>
            </w:r>
            <w:r w:rsidRPr="00D46683">
              <w:rPr>
                <w:color w:val="000088"/>
                <w:lang w:val="en-US"/>
                <w:rPrChange w:id="3271" w:author="Валера " w:date="2017-08-07T22:43:00Z">
                  <w:rPr>
                    <w:color w:val="000088"/>
                  </w:rPr>
                </w:rPrChange>
              </w:rPr>
              <w:t>false;</w:t>
            </w:r>
          </w:p>
          <w:p w:rsidR="00D46683" w:rsidRPr="00D46683" w:rsidRDefault="00D46683" w:rsidP="00E92E7E">
            <w:pPr>
              <w:pStyle w:val="normal0"/>
              <w:widowControl w:val="0"/>
              <w:spacing w:before="0" w:after="0" w:line="240" w:lineRule="auto"/>
              <w:rPr>
                <w:color w:val="000000"/>
                <w:lang w:val="en-US"/>
                <w:rPrChange w:id="3272" w:author="Unknown">
                  <w:rPr>
                    <w:color w:val="000000"/>
                  </w:rPr>
                </w:rPrChange>
              </w:rPr>
            </w:pPr>
            <w:r w:rsidRPr="00D46683">
              <w:rPr>
                <w:color w:val="000000"/>
                <w:lang w:val="en-US"/>
                <w:rPrChange w:id="3273" w:author="Валера " w:date="2017-08-07T22:43:00Z">
                  <w:rPr>
                    <w:color w:val="000000"/>
                  </w:rPr>
                </w:rPrChange>
              </w:rPr>
              <w:t xml:space="preserve">            </w:t>
            </w:r>
            <w:r w:rsidRPr="00D46683">
              <w:rPr>
                <w:color w:val="000088"/>
                <w:lang w:val="en-US"/>
                <w:rPrChange w:id="3274" w:author="Валера " w:date="2017-08-07T22:43:00Z">
                  <w:rPr>
                    <w:color w:val="000088"/>
                  </w:rPr>
                </w:rPrChange>
              </w:rPr>
              <w:t>return</w:t>
            </w:r>
            <w:r w:rsidRPr="00D46683">
              <w:rPr>
                <w:color w:val="000000"/>
                <w:lang w:val="en-US"/>
                <w:rPrChange w:id="3275" w:author="Валера " w:date="2017-08-07T22:43:00Z">
                  <w:rPr>
                    <w:color w:val="000000"/>
                  </w:rPr>
                </w:rPrChange>
              </w:rPr>
              <w:t xml:space="preserve"> </w:t>
            </w:r>
            <w:r w:rsidRPr="00D46683">
              <w:rPr>
                <w:color w:val="000088"/>
                <w:lang w:val="en-US"/>
                <w:rPrChange w:id="3276" w:author="Валера " w:date="2017-08-07T22:43:00Z">
                  <w:rPr>
                    <w:color w:val="000088"/>
                  </w:rPr>
                </w:rPrChange>
              </w:rPr>
              <w:t>true;</w:t>
            </w:r>
          </w:p>
          <w:p w:rsidR="00D46683" w:rsidRPr="00D46683" w:rsidRDefault="00D46683" w:rsidP="00E92E7E">
            <w:pPr>
              <w:pStyle w:val="normal0"/>
              <w:widowControl w:val="0"/>
              <w:spacing w:before="0" w:after="0" w:line="240" w:lineRule="auto"/>
              <w:rPr>
                <w:color w:val="000000"/>
                <w:lang w:val="en-US"/>
                <w:rPrChange w:id="3277" w:author="Unknown">
                  <w:rPr>
                    <w:color w:val="000000"/>
                  </w:rPr>
                </w:rPrChange>
              </w:rPr>
            </w:pPr>
            <w:r w:rsidRPr="00D46683">
              <w:rPr>
                <w:color w:val="000000"/>
                <w:lang w:val="en-US"/>
                <w:rPrChange w:id="3278"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279"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3280" w:author="Unknown">
                  <w:rPr>
                    <w:color w:val="000000"/>
                  </w:rPr>
                </w:rPrChange>
              </w:rPr>
            </w:pPr>
            <w:r w:rsidRPr="00D46683">
              <w:rPr>
                <w:color w:val="000000"/>
                <w:lang w:val="en-US"/>
                <w:rPrChange w:id="3281" w:author="Валера " w:date="2017-08-07T22:43:00Z">
                  <w:rPr>
                    <w:color w:val="000000"/>
                  </w:rPr>
                </w:rPrChange>
              </w:rPr>
              <w:t xml:space="preserve">        </w:t>
            </w:r>
            <w:r w:rsidRPr="00D46683">
              <w:rPr>
                <w:color w:val="000088"/>
                <w:lang w:val="en-US"/>
                <w:rPrChange w:id="3282" w:author="Валера " w:date="2017-08-07T22:43:00Z">
                  <w:rPr>
                    <w:color w:val="000088"/>
                  </w:rPr>
                </w:rPrChange>
              </w:rPr>
              <w:t>static</w:t>
            </w:r>
            <w:r w:rsidRPr="00D46683">
              <w:rPr>
                <w:color w:val="000000"/>
                <w:lang w:val="en-US"/>
                <w:rPrChange w:id="3283" w:author="Валера " w:date="2017-08-07T22:43:00Z">
                  <w:rPr>
                    <w:color w:val="000000"/>
                  </w:rPr>
                </w:rPrChange>
              </w:rPr>
              <w:t xml:space="preserve"> </w:t>
            </w:r>
            <w:r w:rsidRPr="00D46683">
              <w:rPr>
                <w:color w:val="000088"/>
                <w:lang w:val="en-US"/>
                <w:rPrChange w:id="3284" w:author="Валера " w:date="2017-08-07T22:43:00Z">
                  <w:rPr>
                    <w:color w:val="000088"/>
                  </w:rPr>
                </w:rPrChange>
              </w:rPr>
              <w:t>void</w:t>
            </w:r>
            <w:r w:rsidRPr="00D46683">
              <w:rPr>
                <w:color w:val="000000"/>
                <w:lang w:val="en-US"/>
                <w:rPrChange w:id="3285" w:author="Валера " w:date="2017-08-07T22:43:00Z">
                  <w:rPr>
                    <w:color w:val="000000"/>
                  </w:rPr>
                </w:rPrChange>
              </w:rPr>
              <w:t xml:space="preserve"> </w:t>
            </w:r>
            <w:r w:rsidRPr="00D46683">
              <w:rPr>
                <w:color w:val="660066"/>
                <w:lang w:val="en-US"/>
                <w:rPrChange w:id="3286" w:author="Валера " w:date="2017-08-07T22:43:00Z">
                  <w:rPr>
                    <w:color w:val="660066"/>
                  </w:rPr>
                </w:rPrChange>
              </w:rPr>
              <w:t>Main</w:t>
            </w:r>
            <w:r w:rsidRPr="00D46683">
              <w:rPr>
                <w:color w:val="666600"/>
                <w:lang w:val="en-US"/>
                <w:rPrChange w:id="3287" w:author="Валера " w:date="2017-08-07T22:43:00Z">
                  <w:rPr>
                    <w:color w:val="666600"/>
                  </w:rPr>
                </w:rPrChange>
              </w:rPr>
              <w:t>(</w:t>
            </w:r>
            <w:r w:rsidRPr="00D46683">
              <w:rPr>
                <w:color w:val="000088"/>
                <w:lang w:val="en-US"/>
                <w:rPrChange w:id="3288" w:author="Валера " w:date="2017-08-07T22:43:00Z">
                  <w:rPr>
                    <w:color w:val="000088"/>
                  </w:rPr>
                </w:rPrChange>
              </w:rPr>
              <w:t>string</w:t>
            </w:r>
            <w:r w:rsidRPr="00D46683">
              <w:rPr>
                <w:color w:val="666600"/>
                <w:lang w:val="en-US"/>
                <w:rPrChange w:id="3289" w:author="Валера " w:date="2017-08-07T22:43:00Z">
                  <w:rPr>
                    <w:color w:val="666600"/>
                  </w:rPr>
                </w:rPrChange>
              </w:rPr>
              <w:t>[]</w:t>
            </w:r>
            <w:r w:rsidRPr="00D46683">
              <w:rPr>
                <w:color w:val="000000"/>
                <w:lang w:val="en-US"/>
                <w:rPrChange w:id="3290" w:author="Валера " w:date="2017-08-07T22:43:00Z">
                  <w:rPr>
                    <w:color w:val="000000"/>
                  </w:rPr>
                </w:rPrChange>
              </w:rPr>
              <w:t xml:space="preserve"> args)</w:t>
            </w:r>
          </w:p>
          <w:p w:rsidR="00D46683" w:rsidRPr="00D46683" w:rsidRDefault="00D46683" w:rsidP="00E92E7E">
            <w:pPr>
              <w:pStyle w:val="normal0"/>
              <w:widowControl w:val="0"/>
              <w:spacing w:before="0" w:after="0" w:line="240" w:lineRule="auto"/>
              <w:rPr>
                <w:color w:val="000000"/>
                <w:lang w:val="en-US"/>
                <w:rPrChange w:id="3291" w:author="Unknown">
                  <w:rPr>
                    <w:color w:val="000000"/>
                  </w:rPr>
                </w:rPrChange>
              </w:rPr>
            </w:pPr>
            <w:r w:rsidRPr="00D46683">
              <w:rPr>
                <w:color w:val="000000"/>
                <w:lang w:val="en-US"/>
                <w:rPrChange w:id="3292"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293" w:author="Unknown">
                  <w:rPr>
                    <w:color w:val="000000"/>
                  </w:rPr>
                </w:rPrChange>
              </w:rPr>
            </w:pPr>
            <w:r w:rsidRPr="00D46683">
              <w:rPr>
                <w:color w:val="000000"/>
                <w:lang w:val="en-US"/>
                <w:rPrChange w:id="3294" w:author="Валера " w:date="2017-08-07T22:43:00Z">
                  <w:rPr>
                    <w:color w:val="000000"/>
                  </w:rPr>
                </w:rPrChange>
              </w:rPr>
              <w:t xml:space="preserve">            </w:t>
            </w:r>
            <w:r w:rsidRPr="00D46683">
              <w:rPr>
                <w:color w:val="660066"/>
                <w:lang w:val="en-US"/>
                <w:rPrChange w:id="3295" w:author="Валера " w:date="2017-08-07T22:43:00Z">
                  <w:rPr>
                    <w:color w:val="660066"/>
                  </w:rPr>
                </w:rPrChange>
              </w:rPr>
              <w:t>DateTime</w:t>
            </w:r>
            <w:r w:rsidRPr="00D46683">
              <w:rPr>
                <w:color w:val="000000"/>
                <w:lang w:val="en-US"/>
                <w:rPrChange w:id="3296" w:author="Валера " w:date="2017-08-07T22:43:00Z">
                  <w:rPr>
                    <w:color w:val="000000"/>
                  </w:rPr>
                </w:rPrChange>
              </w:rPr>
              <w:t xml:space="preserve"> start </w:t>
            </w:r>
            <w:r w:rsidRPr="00D46683">
              <w:rPr>
                <w:color w:val="666600"/>
                <w:lang w:val="en-US"/>
                <w:rPrChange w:id="3297" w:author="Валера " w:date="2017-08-07T22:43:00Z">
                  <w:rPr>
                    <w:color w:val="666600"/>
                  </w:rPr>
                </w:rPrChange>
              </w:rPr>
              <w:t>=</w:t>
            </w:r>
            <w:r w:rsidRPr="00D46683">
              <w:rPr>
                <w:color w:val="000000"/>
                <w:lang w:val="en-US"/>
                <w:rPrChange w:id="3298" w:author="Валера " w:date="2017-08-07T22:43:00Z">
                  <w:rPr>
                    <w:color w:val="000000"/>
                  </w:rPr>
                </w:rPrChange>
              </w:rPr>
              <w:t xml:space="preserve"> </w:t>
            </w:r>
            <w:r w:rsidRPr="00D46683">
              <w:rPr>
                <w:color w:val="660066"/>
                <w:lang w:val="en-US"/>
                <w:rPrChange w:id="3299" w:author="Валера " w:date="2017-08-07T22:43:00Z">
                  <w:rPr>
                    <w:color w:val="660066"/>
                  </w:rPr>
                </w:rPrChange>
              </w:rPr>
              <w:t>DateTime</w:t>
            </w:r>
            <w:r w:rsidRPr="00D46683">
              <w:rPr>
                <w:color w:val="666600"/>
                <w:lang w:val="en-US"/>
                <w:rPrChange w:id="3300" w:author="Валера " w:date="2017-08-07T22:43:00Z">
                  <w:rPr>
                    <w:color w:val="666600"/>
                  </w:rPr>
                </w:rPrChange>
              </w:rPr>
              <w:t>.</w:t>
            </w:r>
            <w:r w:rsidRPr="00D46683">
              <w:rPr>
                <w:color w:val="660066"/>
                <w:lang w:val="en-US"/>
                <w:rPrChange w:id="3301" w:author="Валера " w:date="2017-08-07T22:43:00Z">
                  <w:rPr>
                    <w:color w:val="660066"/>
                  </w:rPr>
                </w:rPrChange>
              </w:rPr>
              <w:t>Now;</w:t>
            </w:r>
          </w:p>
          <w:p w:rsidR="00D46683" w:rsidRPr="00D46683" w:rsidRDefault="00D46683" w:rsidP="00E92E7E">
            <w:pPr>
              <w:pStyle w:val="normal0"/>
              <w:widowControl w:val="0"/>
              <w:spacing w:before="0" w:after="0" w:line="240" w:lineRule="auto"/>
              <w:rPr>
                <w:color w:val="000000"/>
                <w:lang w:val="en-US"/>
                <w:rPrChange w:id="3302" w:author="Unknown">
                  <w:rPr>
                    <w:color w:val="000000"/>
                  </w:rPr>
                </w:rPrChange>
              </w:rPr>
            </w:pPr>
            <w:r w:rsidRPr="00D46683">
              <w:rPr>
                <w:color w:val="000000"/>
                <w:lang w:val="en-US"/>
                <w:rPrChange w:id="3303" w:author="Валера " w:date="2017-08-07T22:43:00Z">
                  <w:rPr>
                    <w:color w:val="000000"/>
                  </w:rPr>
                </w:rPrChange>
              </w:rPr>
              <w:t xml:space="preserve">            </w:t>
            </w:r>
            <w:r w:rsidRPr="00D46683">
              <w:rPr>
                <w:color w:val="000088"/>
                <w:lang w:val="en-US"/>
                <w:rPrChange w:id="3304" w:author="Валера " w:date="2017-08-07T22:43:00Z">
                  <w:rPr>
                    <w:color w:val="000088"/>
                  </w:rPr>
                </w:rPrChange>
              </w:rPr>
              <w:t>int</w:t>
            </w:r>
            <w:r w:rsidRPr="00D46683">
              <w:rPr>
                <w:color w:val="000000"/>
                <w:lang w:val="en-US"/>
                <w:rPrChange w:id="3305" w:author="Валера " w:date="2017-08-07T22:43:00Z">
                  <w:rPr>
                    <w:color w:val="000000"/>
                  </w:rPr>
                </w:rPrChange>
              </w:rPr>
              <w:t xml:space="preserve"> k</w:t>
            </w:r>
            <w:r w:rsidRPr="00D46683">
              <w:rPr>
                <w:color w:val="666600"/>
                <w:lang w:val="en-US"/>
                <w:rPrChange w:id="3306" w:author="Валера " w:date="2017-08-07T22:43:00Z">
                  <w:rPr>
                    <w:color w:val="666600"/>
                  </w:rPr>
                </w:rPrChange>
              </w:rPr>
              <w:t>=</w:t>
            </w:r>
            <w:r w:rsidRPr="00D46683">
              <w:rPr>
                <w:color w:val="006666"/>
                <w:lang w:val="en-US"/>
                <w:rPrChange w:id="3307" w:author="Валера " w:date="2017-08-07T22:43:00Z">
                  <w:rPr>
                    <w:color w:val="006666"/>
                  </w:rPr>
                </w:rPrChange>
              </w:rPr>
              <w:t>0;</w:t>
            </w:r>
          </w:p>
          <w:p w:rsidR="00D46683" w:rsidRPr="00D46683" w:rsidRDefault="00D46683" w:rsidP="00E92E7E">
            <w:pPr>
              <w:pStyle w:val="normal0"/>
              <w:widowControl w:val="0"/>
              <w:spacing w:before="0" w:after="0" w:line="240" w:lineRule="auto"/>
              <w:rPr>
                <w:color w:val="000000"/>
                <w:lang w:val="en-US"/>
                <w:rPrChange w:id="3308" w:author="Unknown">
                  <w:rPr>
                    <w:color w:val="000000"/>
                  </w:rPr>
                </w:rPrChange>
              </w:rPr>
            </w:pPr>
            <w:r w:rsidRPr="00D46683">
              <w:rPr>
                <w:color w:val="000000"/>
                <w:lang w:val="en-US"/>
                <w:rPrChange w:id="3309" w:author="Валера " w:date="2017-08-07T22:43:00Z">
                  <w:rPr>
                    <w:color w:val="000000"/>
                  </w:rPr>
                </w:rPrChange>
              </w:rPr>
              <w:t xml:space="preserve">            </w:t>
            </w:r>
            <w:r w:rsidRPr="00D46683">
              <w:rPr>
                <w:color w:val="000088"/>
                <w:lang w:val="en-US"/>
                <w:rPrChange w:id="3310" w:author="Валера " w:date="2017-08-07T22:43:00Z">
                  <w:rPr>
                    <w:color w:val="000088"/>
                  </w:rPr>
                </w:rPrChange>
              </w:rPr>
              <w:t>for</w:t>
            </w:r>
            <w:r w:rsidRPr="00D46683">
              <w:rPr>
                <w:color w:val="000000"/>
                <w:lang w:val="en-US"/>
                <w:rPrChange w:id="3311" w:author="Валера " w:date="2017-08-07T22:43:00Z">
                  <w:rPr>
                    <w:color w:val="000000"/>
                  </w:rPr>
                </w:rPrChange>
              </w:rPr>
              <w:t xml:space="preserve"> </w:t>
            </w:r>
            <w:r w:rsidRPr="00D46683">
              <w:rPr>
                <w:color w:val="666600"/>
                <w:lang w:val="en-US"/>
                <w:rPrChange w:id="3312" w:author="Валера " w:date="2017-08-07T22:43:00Z">
                  <w:rPr>
                    <w:color w:val="666600"/>
                  </w:rPr>
                </w:rPrChange>
              </w:rPr>
              <w:t>(</w:t>
            </w:r>
            <w:r w:rsidRPr="00D46683">
              <w:rPr>
                <w:color w:val="000088"/>
                <w:lang w:val="en-US"/>
                <w:rPrChange w:id="3313" w:author="Валера " w:date="2017-08-07T22:43:00Z">
                  <w:rPr>
                    <w:color w:val="000088"/>
                  </w:rPr>
                </w:rPrChange>
              </w:rPr>
              <w:t>int</w:t>
            </w:r>
            <w:r w:rsidRPr="00D46683">
              <w:rPr>
                <w:color w:val="000000"/>
                <w:lang w:val="en-US"/>
                <w:rPrChange w:id="3314" w:author="Валера " w:date="2017-08-07T22:43:00Z">
                  <w:rPr>
                    <w:color w:val="000000"/>
                  </w:rPr>
                </w:rPrChange>
              </w:rPr>
              <w:t xml:space="preserve"> i </w:t>
            </w:r>
            <w:r w:rsidRPr="00D46683">
              <w:rPr>
                <w:color w:val="666600"/>
                <w:lang w:val="en-US"/>
                <w:rPrChange w:id="3315" w:author="Валера " w:date="2017-08-07T22:43:00Z">
                  <w:rPr>
                    <w:color w:val="666600"/>
                  </w:rPr>
                </w:rPrChange>
              </w:rPr>
              <w:t>=</w:t>
            </w:r>
            <w:r w:rsidRPr="00D46683">
              <w:rPr>
                <w:color w:val="000000"/>
                <w:lang w:val="en-US"/>
                <w:rPrChange w:id="3316" w:author="Валера " w:date="2017-08-07T22:43:00Z">
                  <w:rPr>
                    <w:color w:val="000000"/>
                  </w:rPr>
                </w:rPrChange>
              </w:rPr>
              <w:t xml:space="preserve"> </w:t>
            </w:r>
            <w:r w:rsidRPr="00D46683">
              <w:rPr>
                <w:color w:val="006666"/>
                <w:lang w:val="en-US"/>
                <w:rPrChange w:id="3317" w:author="Валера " w:date="2017-08-07T22:43:00Z">
                  <w:rPr>
                    <w:color w:val="006666"/>
                  </w:rPr>
                </w:rPrChange>
              </w:rPr>
              <w:t>2</w:t>
            </w:r>
            <w:r w:rsidRPr="00D46683">
              <w:rPr>
                <w:color w:val="666600"/>
                <w:lang w:val="en-US"/>
                <w:rPrChange w:id="3318" w:author="Валера " w:date="2017-08-07T22:43:00Z">
                  <w:rPr>
                    <w:color w:val="666600"/>
                  </w:rPr>
                </w:rPrChange>
              </w:rPr>
              <w:t>;</w:t>
            </w:r>
            <w:r w:rsidRPr="00D46683">
              <w:rPr>
                <w:color w:val="000000"/>
                <w:lang w:val="en-US"/>
                <w:rPrChange w:id="3319" w:author="Валера " w:date="2017-08-07T22:43:00Z">
                  <w:rPr>
                    <w:color w:val="000000"/>
                  </w:rPr>
                </w:rPrChange>
              </w:rPr>
              <w:t xml:space="preserve"> i </w:t>
            </w:r>
            <w:r w:rsidRPr="00D46683">
              <w:rPr>
                <w:color w:val="666600"/>
                <w:lang w:val="en-US"/>
                <w:rPrChange w:id="3320" w:author="Валера " w:date="2017-08-07T22:43:00Z">
                  <w:rPr>
                    <w:color w:val="666600"/>
                  </w:rPr>
                </w:rPrChange>
              </w:rPr>
              <w:t>&lt;</w:t>
            </w:r>
            <w:r w:rsidRPr="00D46683">
              <w:rPr>
                <w:color w:val="000000"/>
                <w:lang w:val="en-US"/>
                <w:rPrChange w:id="3321" w:author="Валера " w:date="2017-08-07T22:43:00Z">
                  <w:rPr>
                    <w:color w:val="000000"/>
                  </w:rPr>
                </w:rPrChange>
              </w:rPr>
              <w:t xml:space="preserve"> </w:t>
            </w:r>
            <w:r w:rsidRPr="00D46683">
              <w:rPr>
                <w:color w:val="006666"/>
                <w:lang w:val="en-US"/>
                <w:rPrChange w:id="3322" w:author="Валера " w:date="2017-08-07T22:43:00Z">
                  <w:rPr>
                    <w:color w:val="006666"/>
                  </w:rPr>
                </w:rPrChange>
              </w:rPr>
              <w:t>1000000</w:t>
            </w:r>
            <w:r w:rsidRPr="00D46683">
              <w:rPr>
                <w:color w:val="666600"/>
                <w:lang w:val="en-US"/>
                <w:rPrChange w:id="3323" w:author="Валера " w:date="2017-08-07T22:43:00Z">
                  <w:rPr>
                    <w:color w:val="666600"/>
                  </w:rPr>
                </w:rPrChange>
              </w:rPr>
              <w:t>;</w:t>
            </w:r>
            <w:r w:rsidRPr="00D46683">
              <w:rPr>
                <w:color w:val="000000"/>
                <w:lang w:val="en-US"/>
                <w:rPrChange w:id="3324" w:author="Валера " w:date="2017-08-07T22:43:00Z">
                  <w:rPr>
                    <w:color w:val="000000"/>
                  </w:rPr>
                </w:rPrChange>
              </w:rPr>
              <w:t xml:space="preserve"> i</w:t>
            </w:r>
            <w:r w:rsidRPr="00D46683">
              <w:rPr>
                <w:color w:val="666600"/>
                <w:lang w:val="en-US"/>
                <w:rPrChange w:id="3325"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3326" w:author="Unknown">
                  <w:rPr>
                    <w:color w:val="000000"/>
                  </w:rPr>
                </w:rPrChange>
              </w:rPr>
            </w:pPr>
            <w:r w:rsidRPr="00D46683">
              <w:rPr>
                <w:color w:val="000000"/>
                <w:lang w:val="en-US"/>
                <w:rPrChange w:id="3327" w:author="Валера " w:date="2017-08-07T22:43:00Z">
                  <w:rPr>
                    <w:color w:val="000000"/>
                  </w:rPr>
                </w:rPrChange>
              </w:rPr>
              <w:t xml:space="preserve">                </w:t>
            </w:r>
            <w:r w:rsidRPr="00D46683">
              <w:rPr>
                <w:color w:val="000088"/>
                <w:lang w:val="en-US"/>
                <w:rPrChange w:id="3328" w:author="Валера " w:date="2017-08-07T22:43:00Z">
                  <w:rPr>
                    <w:color w:val="000088"/>
                  </w:rPr>
                </w:rPrChange>
              </w:rPr>
              <w:t>if</w:t>
            </w:r>
            <w:r w:rsidRPr="00D46683">
              <w:rPr>
                <w:color w:val="000000"/>
                <w:lang w:val="en-US"/>
                <w:rPrChange w:id="3329" w:author="Валера " w:date="2017-08-07T22:43:00Z">
                  <w:rPr>
                    <w:color w:val="000000"/>
                  </w:rPr>
                </w:rPrChange>
              </w:rPr>
              <w:t xml:space="preserve"> </w:t>
            </w:r>
            <w:r w:rsidRPr="00D46683">
              <w:rPr>
                <w:color w:val="666600"/>
                <w:lang w:val="en-US"/>
                <w:rPrChange w:id="3330" w:author="Валера " w:date="2017-08-07T22:43:00Z">
                  <w:rPr>
                    <w:color w:val="666600"/>
                  </w:rPr>
                </w:rPrChange>
              </w:rPr>
              <w:t>(</w:t>
            </w:r>
            <w:r w:rsidRPr="00D46683">
              <w:rPr>
                <w:color w:val="660066"/>
                <w:lang w:val="en-US"/>
                <w:rPrChange w:id="3331" w:author="Валера " w:date="2017-08-07T22:43:00Z">
                  <w:rPr>
                    <w:color w:val="660066"/>
                  </w:rPr>
                </w:rPrChange>
              </w:rPr>
              <w:t>IsSimple</w:t>
            </w:r>
            <w:r w:rsidRPr="00D46683">
              <w:rPr>
                <w:color w:val="666600"/>
                <w:lang w:val="en-US"/>
                <w:rPrChange w:id="3332" w:author="Валера " w:date="2017-08-07T22:43:00Z">
                  <w:rPr>
                    <w:color w:val="666600"/>
                  </w:rPr>
                </w:rPrChange>
              </w:rPr>
              <w:t>(</w:t>
            </w:r>
            <w:r w:rsidRPr="00D46683">
              <w:rPr>
                <w:color w:val="000000"/>
                <w:lang w:val="en-US"/>
                <w:rPrChange w:id="3333" w:author="Валера " w:date="2017-08-07T22:43:00Z">
                  <w:rPr>
                    <w:color w:val="000000"/>
                  </w:rPr>
                </w:rPrChange>
              </w:rPr>
              <w:t>i</w:t>
            </w:r>
            <w:r w:rsidRPr="00D46683">
              <w:rPr>
                <w:color w:val="666600"/>
                <w:lang w:val="en-US"/>
                <w:rPrChange w:id="3334"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3335" w:author="Unknown">
                  <w:rPr>
                    <w:color w:val="000000"/>
                  </w:rPr>
                </w:rPrChange>
              </w:rPr>
            </w:pPr>
            <w:r w:rsidRPr="00D46683">
              <w:rPr>
                <w:color w:val="000000"/>
                <w:lang w:val="en-US"/>
                <w:rPrChange w:id="3336"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337" w:author="Unknown">
                  <w:rPr>
                    <w:color w:val="000000"/>
                  </w:rPr>
                </w:rPrChange>
              </w:rPr>
            </w:pPr>
            <w:r w:rsidRPr="00D46683">
              <w:rPr>
                <w:color w:val="000000"/>
                <w:lang w:val="en-US"/>
                <w:rPrChange w:id="3338" w:author="Валера " w:date="2017-08-07T22:43:00Z">
                  <w:rPr>
                    <w:color w:val="000000"/>
                  </w:rPr>
                </w:rPrChange>
              </w:rPr>
              <w:t xml:space="preserve">                    k</w:t>
            </w:r>
            <w:r w:rsidRPr="00D46683">
              <w:rPr>
                <w:color w:val="666600"/>
                <w:lang w:val="en-US"/>
                <w:rPrChange w:id="3339"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3340" w:author="Unknown">
                  <w:rPr>
                    <w:color w:val="000000"/>
                  </w:rPr>
                </w:rPrChange>
              </w:rPr>
            </w:pPr>
            <w:r w:rsidRPr="00D46683">
              <w:rPr>
                <w:color w:val="000000"/>
                <w:lang w:val="en-US"/>
                <w:rPrChange w:id="3341" w:author="Валера " w:date="2017-08-07T22:43:00Z">
                  <w:rPr>
                    <w:color w:val="000000"/>
                  </w:rPr>
                </w:rPrChange>
              </w:rPr>
              <w:t xml:space="preserve">                    </w:t>
            </w:r>
            <w:r w:rsidRPr="00D46683">
              <w:rPr>
                <w:color w:val="660066"/>
                <w:lang w:val="en-US"/>
                <w:rPrChange w:id="3342" w:author="Валера " w:date="2017-08-07T22:43:00Z">
                  <w:rPr>
                    <w:color w:val="660066"/>
                  </w:rPr>
                </w:rPrChange>
              </w:rPr>
              <w:t>Console</w:t>
            </w:r>
            <w:r w:rsidRPr="00D46683">
              <w:rPr>
                <w:color w:val="666600"/>
                <w:lang w:val="en-US"/>
                <w:rPrChange w:id="3343" w:author="Валера " w:date="2017-08-07T22:43:00Z">
                  <w:rPr>
                    <w:color w:val="666600"/>
                  </w:rPr>
                </w:rPrChange>
              </w:rPr>
              <w:t>.</w:t>
            </w:r>
            <w:r w:rsidRPr="00D46683">
              <w:rPr>
                <w:color w:val="660066"/>
                <w:lang w:val="en-US"/>
                <w:rPrChange w:id="3344" w:author="Валера " w:date="2017-08-07T22:43:00Z">
                  <w:rPr>
                    <w:color w:val="660066"/>
                  </w:rPr>
                </w:rPrChange>
              </w:rPr>
              <w:t>WriteLine</w:t>
            </w:r>
            <w:r w:rsidRPr="00D46683">
              <w:rPr>
                <w:color w:val="666600"/>
                <w:lang w:val="en-US"/>
                <w:rPrChange w:id="3345" w:author="Валера " w:date="2017-08-07T22:43:00Z">
                  <w:rPr>
                    <w:color w:val="666600"/>
                  </w:rPr>
                </w:rPrChange>
              </w:rPr>
              <w:t>(</w:t>
            </w:r>
            <w:r w:rsidRPr="00D46683">
              <w:rPr>
                <w:color w:val="008800"/>
                <w:lang w:val="en-US"/>
                <w:rPrChange w:id="3346" w:author="Валера " w:date="2017-08-07T22:43:00Z">
                  <w:rPr>
                    <w:color w:val="008800"/>
                  </w:rPr>
                </w:rPrChange>
              </w:rPr>
              <w:t>"</w:t>
            </w:r>
            <w:r>
              <w:rPr>
                <w:color w:val="008800"/>
                <w:lang w:val="en-US"/>
              </w:rPr>
              <w:t>{</w:t>
            </w:r>
            <w:r w:rsidRPr="00D46683">
              <w:rPr>
                <w:color w:val="008800"/>
                <w:lang w:val="en-US"/>
                <w:rPrChange w:id="3347" w:author="Валера " w:date="2017-08-07T22:43:00Z">
                  <w:rPr>
                    <w:color w:val="008800"/>
                  </w:rPr>
                </w:rPrChange>
              </w:rPr>
              <w:t>0</w:t>
            </w:r>
            <w:r>
              <w:rPr>
                <w:color w:val="008800"/>
                <w:lang w:val="en-US"/>
              </w:rPr>
              <w:t>}</w:t>
            </w:r>
            <w:r w:rsidRPr="00D46683">
              <w:rPr>
                <w:color w:val="008800"/>
                <w:lang w:val="en-US"/>
                <w:rPrChange w:id="3348" w:author="Валера " w:date="2017-08-07T22:43:00Z">
                  <w:rPr>
                    <w:color w:val="008800"/>
                  </w:rPr>
                </w:rPrChange>
              </w:rPr>
              <w:t xml:space="preserve"> </w:t>
            </w:r>
            <w:r>
              <w:rPr>
                <w:color w:val="008800"/>
                <w:lang w:val="en-US"/>
              </w:rPr>
              <w:t>{</w:t>
            </w:r>
            <w:r w:rsidRPr="00D46683">
              <w:rPr>
                <w:color w:val="008800"/>
                <w:lang w:val="en-US"/>
                <w:rPrChange w:id="3349" w:author="Валера " w:date="2017-08-07T22:43:00Z">
                  <w:rPr>
                    <w:color w:val="008800"/>
                  </w:rPr>
                </w:rPrChange>
              </w:rPr>
              <w:t>1</w:t>
            </w:r>
            <w:r>
              <w:rPr>
                <w:color w:val="008800"/>
                <w:lang w:val="en-US"/>
              </w:rPr>
              <w:t>}</w:t>
            </w:r>
            <w:r w:rsidRPr="00D46683">
              <w:rPr>
                <w:color w:val="008800"/>
                <w:lang w:val="en-US"/>
                <w:rPrChange w:id="3350" w:author="Валера " w:date="2017-08-07T22:43:00Z">
                  <w:rPr>
                    <w:color w:val="008800"/>
                  </w:rPr>
                </w:rPrChange>
              </w:rPr>
              <w:t>"</w:t>
            </w:r>
            <w:r w:rsidRPr="00D46683">
              <w:rPr>
                <w:color w:val="666600"/>
                <w:lang w:val="en-US"/>
                <w:rPrChange w:id="3351" w:author="Валера " w:date="2017-08-07T22:43:00Z">
                  <w:rPr>
                    <w:color w:val="666600"/>
                  </w:rPr>
                </w:rPrChange>
              </w:rPr>
              <w:t>,</w:t>
            </w:r>
            <w:r w:rsidRPr="00D46683">
              <w:rPr>
                <w:color w:val="000000"/>
                <w:lang w:val="en-US"/>
                <w:rPrChange w:id="3352" w:author="Валера " w:date="2017-08-07T22:43:00Z">
                  <w:rPr>
                    <w:color w:val="000000"/>
                  </w:rPr>
                </w:rPrChange>
              </w:rPr>
              <w:t>k</w:t>
            </w:r>
            <w:r w:rsidRPr="00D46683">
              <w:rPr>
                <w:color w:val="666600"/>
                <w:lang w:val="en-US"/>
                <w:rPrChange w:id="3353" w:author="Валера " w:date="2017-08-07T22:43:00Z">
                  <w:rPr>
                    <w:color w:val="666600"/>
                  </w:rPr>
                </w:rPrChange>
              </w:rPr>
              <w:t>,</w:t>
            </w:r>
            <w:r w:rsidRPr="00D46683">
              <w:rPr>
                <w:color w:val="000000"/>
                <w:lang w:val="en-US"/>
                <w:rPrChange w:id="3354" w:author="Валера " w:date="2017-08-07T22:43:00Z">
                  <w:rPr>
                    <w:color w:val="000000"/>
                  </w:rPr>
                </w:rPrChange>
              </w:rPr>
              <w:t>i</w:t>
            </w:r>
            <w:r w:rsidRPr="00D46683">
              <w:rPr>
                <w:color w:val="666600"/>
                <w:lang w:val="en-US"/>
                <w:rPrChange w:id="3355"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3356" w:author="Unknown">
                  <w:rPr>
                    <w:color w:val="000000"/>
                  </w:rPr>
                </w:rPrChange>
              </w:rPr>
            </w:pPr>
            <w:r w:rsidRPr="00D46683">
              <w:rPr>
                <w:color w:val="000000"/>
                <w:lang w:val="en-US"/>
                <w:rPrChange w:id="3357"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358" w:author="Unknown">
                  <w:rPr>
                    <w:color w:val="000000"/>
                  </w:rPr>
                </w:rPrChange>
              </w:rPr>
            </w:pPr>
            <w:r w:rsidRPr="00D46683">
              <w:rPr>
                <w:color w:val="000000"/>
                <w:lang w:val="en-US"/>
                <w:rPrChange w:id="3359" w:author="Валера " w:date="2017-08-07T22:43:00Z">
                  <w:rPr>
                    <w:color w:val="000000"/>
                  </w:rPr>
                </w:rPrChange>
              </w:rPr>
              <w:t xml:space="preserve">            </w:t>
            </w:r>
            <w:r w:rsidRPr="00D46683">
              <w:rPr>
                <w:color w:val="660066"/>
                <w:lang w:val="en-US"/>
                <w:rPrChange w:id="3360" w:author="Валера " w:date="2017-08-07T22:43:00Z">
                  <w:rPr>
                    <w:color w:val="660066"/>
                  </w:rPr>
                </w:rPrChange>
              </w:rPr>
              <w:t>Console</w:t>
            </w:r>
            <w:r w:rsidRPr="00D46683">
              <w:rPr>
                <w:color w:val="666600"/>
                <w:lang w:val="en-US"/>
                <w:rPrChange w:id="3361" w:author="Валера " w:date="2017-08-07T22:43:00Z">
                  <w:rPr>
                    <w:color w:val="666600"/>
                  </w:rPr>
                </w:rPrChange>
              </w:rPr>
              <w:t>.</w:t>
            </w:r>
            <w:r w:rsidRPr="00D46683">
              <w:rPr>
                <w:color w:val="660066"/>
                <w:lang w:val="en-US"/>
                <w:rPrChange w:id="3362" w:author="Валера " w:date="2017-08-07T22:43:00Z">
                  <w:rPr>
                    <w:color w:val="660066"/>
                  </w:rPr>
                </w:rPrChange>
              </w:rPr>
              <w:t>WriteLine</w:t>
            </w:r>
            <w:r w:rsidRPr="00D46683">
              <w:rPr>
                <w:color w:val="666600"/>
                <w:lang w:val="en-US"/>
                <w:rPrChange w:id="3363" w:author="Валера " w:date="2017-08-07T22:43:00Z">
                  <w:rPr>
                    <w:color w:val="666600"/>
                  </w:rPr>
                </w:rPrChange>
              </w:rPr>
              <w:t>(</w:t>
            </w:r>
            <w:r w:rsidRPr="00D46683">
              <w:rPr>
                <w:color w:val="000000"/>
                <w:lang w:val="en-US"/>
                <w:rPrChange w:id="3364" w:author="Валера " w:date="2017-08-07T22:43:00Z">
                  <w:rPr>
                    <w:color w:val="000000"/>
                  </w:rPr>
                </w:rPrChange>
              </w:rPr>
              <w:t>k</w:t>
            </w:r>
            <w:r w:rsidRPr="00D46683">
              <w:rPr>
                <w:color w:val="666600"/>
                <w:lang w:val="en-US"/>
                <w:rPrChange w:id="3365"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3366" w:author="Unknown">
                  <w:rPr>
                    <w:color w:val="000000"/>
                  </w:rPr>
                </w:rPrChange>
              </w:rPr>
            </w:pPr>
            <w:r w:rsidRPr="00D46683">
              <w:rPr>
                <w:color w:val="000000"/>
                <w:lang w:val="en-US"/>
                <w:rPrChange w:id="3367" w:author="Валера " w:date="2017-08-07T22:43:00Z">
                  <w:rPr>
                    <w:color w:val="000000"/>
                  </w:rPr>
                </w:rPrChange>
              </w:rPr>
              <w:t xml:space="preserve">            </w:t>
            </w:r>
            <w:r w:rsidRPr="00D46683">
              <w:rPr>
                <w:color w:val="660066"/>
                <w:lang w:val="en-US"/>
                <w:rPrChange w:id="3368" w:author="Валера " w:date="2017-08-07T22:43:00Z">
                  <w:rPr>
                    <w:color w:val="660066"/>
                  </w:rPr>
                </w:rPrChange>
              </w:rPr>
              <w:t>Console</w:t>
            </w:r>
            <w:r w:rsidRPr="00D46683">
              <w:rPr>
                <w:color w:val="666600"/>
                <w:lang w:val="en-US"/>
                <w:rPrChange w:id="3369" w:author="Валера " w:date="2017-08-07T22:43:00Z">
                  <w:rPr>
                    <w:color w:val="666600"/>
                  </w:rPr>
                </w:rPrChange>
              </w:rPr>
              <w:t>.</w:t>
            </w:r>
            <w:r w:rsidRPr="00D46683">
              <w:rPr>
                <w:color w:val="660066"/>
                <w:lang w:val="en-US"/>
                <w:rPrChange w:id="3370" w:author="Валера " w:date="2017-08-07T22:43:00Z">
                  <w:rPr>
                    <w:color w:val="660066"/>
                  </w:rPr>
                </w:rPrChange>
              </w:rPr>
              <w:t>WriteLine</w:t>
            </w:r>
            <w:r w:rsidRPr="00D46683">
              <w:rPr>
                <w:color w:val="666600"/>
                <w:lang w:val="en-US"/>
                <w:rPrChange w:id="3371" w:author="Валера " w:date="2017-08-07T22:43:00Z">
                  <w:rPr>
                    <w:color w:val="666600"/>
                  </w:rPr>
                </w:rPrChange>
              </w:rPr>
              <w:t>(</w:t>
            </w:r>
            <w:r w:rsidRPr="00D46683">
              <w:rPr>
                <w:color w:val="660066"/>
                <w:lang w:val="en-US"/>
                <w:rPrChange w:id="3372" w:author="Валера " w:date="2017-08-07T22:43:00Z">
                  <w:rPr>
                    <w:color w:val="660066"/>
                  </w:rPr>
                </w:rPrChange>
              </w:rPr>
              <w:t>DateTime</w:t>
            </w:r>
            <w:r w:rsidRPr="00D46683">
              <w:rPr>
                <w:color w:val="666600"/>
                <w:lang w:val="en-US"/>
                <w:rPrChange w:id="3373" w:author="Валера " w:date="2017-08-07T22:43:00Z">
                  <w:rPr>
                    <w:color w:val="666600"/>
                  </w:rPr>
                </w:rPrChange>
              </w:rPr>
              <w:t>.</w:t>
            </w:r>
            <w:r w:rsidRPr="00D46683">
              <w:rPr>
                <w:color w:val="660066"/>
                <w:lang w:val="en-US"/>
                <w:rPrChange w:id="3374" w:author="Валера " w:date="2017-08-07T22:43:00Z">
                  <w:rPr>
                    <w:color w:val="660066"/>
                  </w:rPr>
                </w:rPrChange>
              </w:rPr>
              <w:t>Now</w:t>
            </w:r>
            <w:r w:rsidRPr="00D46683">
              <w:rPr>
                <w:color w:val="000000"/>
                <w:lang w:val="en-US"/>
                <w:rPrChange w:id="3375" w:author="Валера " w:date="2017-08-07T22:43:00Z">
                  <w:rPr>
                    <w:color w:val="000000"/>
                  </w:rPr>
                </w:rPrChange>
              </w:rPr>
              <w:t xml:space="preserve"> </w:t>
            </w:r>
            <w:r w:rsidRPr="00D46683">
              <w:rPr>
                <w:color w:val="666600"/>
                <w:lang w:val="en-US"/>
                <w:rPrChange w:id="3376" w:author="Валера " w:date="2017-08-07T22:43:00Z">
                  <w:rPr>
                    <w:color w:val="666600"/>
                  </w:rPr>
                </w:rPrChange>
              </w:rPr>
              <w:t>-</w:t>
            </w:r>
            <w:r w:rsidRPr="00D46683">
              <w:rPr>
                <w:color w:val="000000"/>
                <w:lang w:val="en-US"/>
                <w:rPrChange w:id="3377" w:author="Валера " w:date="2017-08-07T22:43:00Z">
                  <w:rPr>
                    <w:color w:val="000000"/>
                  </w:rPr>
                </w:rPrChange>
              </w:rPr>
              <w:t xml:space="preserve"> start</w:t>
            </w:r>
            <w:r w:rsidRPr="00D46683">
              <w:rPr>
                <w:color w:val="666600"/>
                <w:lang w:val="en-US"/>
                <w:rPrChange w:id="3378" w:author="Валера " w:date="2017-08-07T22:43:00Z">
                  <w:rPr>
                    <w:color w:val="666600"/>
                  </w:rPr>
                </w:rPrChange>
              </w:rPr>
              <w:t>);</w:t>
            </w:r>
          </w:p>
          <w:p w:rsidR="00D46683" w:rsidRPr="00E92E7E" w:rsidRDefault="00D46683" w:rsidP="00E92E7E">
            <w:pPr>
              <w:pStyle w:val="normal0"/>
              <w:widowControl w:val="0"/>
              <w:spacing w:before="0" w:after="0" w:line="240" w:lineRule="auto"/>
              <w:rPr>
                <w:color w:val="000000"/>
              </w:rPr>
            </w:pPr>
            <w:r w:rsidRPr="00D46683">
              <w:rPr>
                <w:color w:val="000000"/>
                <w:lang w:val="en-US"/>
                <w:rPrChange w:id="3379" w:author="Валера " w:date="2017-08-07T22:43:00Z">
                  <w:rPr>
                    <w:color w:val="000000"/>
                  </w:rPr>
                </w:rPrChange>
              </w:rPr>
              <w:t xml:space="preserve">        </w:t>
            </w:r>
            <w:r w:rsidRPr="00E92E7E">
              <w:rPr>
                <w:color w:val="000000"/>
              </w:rPr>
              <w:t>}</w:t>
            </w:r>
          </w:p>
          <w:p w:rsidR="00D46683" w:rsidRPr="00E92E7E" w:rsidRDefault="00D46683" w:rsidP="00E92E7E">
            <w:pPr>
              <w:pStyle w:val="normal0"/>
              <w:widowControl w:val="0"/>
              <w:spacing w:before="0" w:after="0" w:line="240" w:lineRule="auto"/>
              <w:rPr>
                <w:color w:val="000000"/>
              </w:rPr>
            </w:pPr>
            <w:r w:rsidRPr="00E92E7E">
              <w:rPr>
                <w:color w:val="000000"/>
              </w:rPr>
              <w:t xml:space="preserve">    }</w:t>
            </w:r>
          </w:p>
          <w:p w:rsidR="00D46683" w:rsidRPr="00E92E7E" w:rsidRDefault="00D46683" w:rsidP="00E92E7E">
            <w:pPr>
              <w:pStyle w:val="normal0"/>
              <w:widowControl w:val="0"/>
              <w:spacing w:before="0" w:after="0" w:line="240" w:lineRule="auto"/>
              <w:rPr>
                <w:color w:val="000088"/>
              </w:rPr>
            </w:pPr>
            <w:r w:rsidRPr="00E92E7E">
              <w:rPr>
                <w:color w:val="000000"/>
              </w:rPr>
              <w:t>}</w:t>
            </w:r>
          </w:p>
        </w:tc>
      </w:tr>
    </w:tbl>
    <w:p w:rsidR="00D46683" w:rsidRDefault="00D46683">
      <w:pPr>
        <w:pStyle w:val="normal0"/>
      </w:pPr>
    </w:p>
    <w:p w:rsidR="00D46683" w:rsidRPr="0026416D" w:rsidRDefault="00D46683">
      <w:pPr>
        <w:pStyle w:val="normal0"/>
      </w:pPr>
      <w:r>
        <w:t>На самом деле в методе определения простоты числа можно заменить условие на i&lt;=Math.Sqrt(n). Создайте новый метод с новым условием.  Подсчитайте время выполнения программы с использованием двух различных методов.</w:t>
      </w:r>
    </w:p>
    <w:p w:rsidR="00D46683" w:rsidRPr="0026416D" w:rsidRDefault="00D46683">
      <w:pPr>
        <w:pStyle w:val="Heading3"/>
        <w:contextualSpacing w:val="0"/>
      </w:pPr>
      <w:bookmarkStart w:id="3380" w:name="_5uxcwthbgee" w:colFirst="0" w:colLast="0"/>
      <w:bookmarkEnd w:id="3380"/>
    </w:p>
    <w:p w:rsidR="00D46683" w:rsidRPr="0026416D" w:rsidRDefault="00D46683">
      <w:pPr>
        <w:pStyle w:val="Heading3"/>
        <w:contextualSpacing w:val="0"/>
      </w:pPr>
      <w:bookmarkStart w:id="3381" w:name="_eqifd6avjbpw" w:colFirst="0" w:colLast="0"/>
      <w:bookmarkEnd w:id="3381"/>
      <w:r w:rsidRPr="00794792">
        <w:br w:type="page"/>
      </w:r>
    </w:p>
    <w:p w:rsidR="00D46683" w:rsidRPr="0026416D" w:rsidRDefault="00D46683">
      <w:pPr>
        <w:pStyle w:val="Heading3"/>
        <w:contextualSpacing w:val="0"/>
      </w:pPr>
      <w:bookmarkStart w:id="3382" w:name="_qiyu4h6laea" w:colFirst="0" w:colLast="0"/>
      <w:bookmarkEnd w:id="3382"/>
      <w:r w:rsidRPr="00D46683">
        <w:rPr>
          <w:rPrChange w:id="3383" w:author="Валера " w:date="2017-08-06T20:38:00Z">
            <w:rPr>
              <w:b w:val="0"/>
              <w:sz w:val="20"/>
            </w:rPr>
          </w:rPrChange>
        </w:rPr>
        <w:t xml:space="preserve">Задача 6. Дано натуральное число </w:t>
      </w:r>
      <w:r>
        <w:t>n</w:t>
      </w:r>
      <w:r w:rsidRPr="00D46683">
        <w:rPr>
          <w:rPrChange w:id="3384" w:author="Валера " w:date="2017-08-06T20:38:00Z">
            <w:rPr>
              <w:b w:val="0"/>
              <w:sz w:val="20"/>
            </w:rPr>
          </w:rPrChange>
        </w:rPr>
        <w:t xml:space="preserve">. Вычислить </w:t>
      </w:r>
      <w:r>
        <w:t>n</w:t>
      </w:r>
      <w:r w:rsidRPr="00D46683">
        <w:rPr>
          <w:rPrChange w:id="3385" w:author="Валера " w:date="2017-08-06T20:38:00Z">
            <w:rPr>
              <w:b w:val="0"/>
              <w:sz w:val="20"/>
            </w:rPr>
          </w:rPrChange>
        </w:rPr>
        <w:t xml:space="preserve">! </w:t>
      </w:r>
    </w:p>
    <w:p w:rsidR="00D46683" w:rsidRDefault="00D46683">
      <w:pPr>
        <w:pStyle w:val="normal0"/>
      </w:pPr>
      <w:r>
        <w:t>Без использования рекурсии:</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3386" w:author="Unknown">
                  <w:rPr>
                    <w:color w:val="000000"/>
                  </w:rPr>
                </w:rPrChange>
              </w:rPr>
            </w:pPr>
            <w:r w:rsidRPr="00D46683">
              <w:rPr>
                <w:color w:val="000088"/>
                <w:lang w:val="en-US"/>
                <w:rPrChange w:id="3387" w:author="Валера " w:date="2017-08-07T22:43:00Z">
                  <w:rPr>
                    <w:color w:val="000088"/>
                  </w:rPr>
                </w:rPrChange>
              </w:rPr>
              <w:t>static</w:t>
            </w:r>
            <w:r w:rsidRPr="00D46683">
              <w:rPr>
                <w:color w:val="000000"/>
                <w:lang w:val="en-US"/>
                <w:rPrChange w:id="3388" w:author="Валера " w:date="2017-08-07T22:43:00Z">
                  <w:rPr>
                    <w:color w:val="000000"/>
                  </w:rPr>
                </w:rPrChange>
              </w:rPr>
              <w:t xml:space="preserve"> </w:t>
            </w:r>
            <w:r w:rsidRPr="00D46683">
              <w:rPr>
                <w:color w:val="000088"/>
                <w:lang w:val="en-US"/>
                <w:rPrChange w:id="3389" w:author="Валера " w:date="2017-08-07T22:43:00Z">
                  <w:rPr>
                    <w:color w:val="000088"/>
                  </w:rPr>
                </w:rPrChange>
              </w:rPr>
              <w:t>uint</w:t>
            </w:r>
            <w:r w:rsidRPr="00D46683">
              <w:rPr>
                <w:color w:val="000000"/>
                <w:lang w:val="en-US"/>
                <w:rPrChange w:id="3390" w:author="Валера " w:date="2017-08-07T22:43:00Z">
                  <w:rPr>
                    <w:color w:val="000000"/>
                  </w:rPr>
                </w:rPrChange>
              </w:rPr>
              <w:t xml:space="preserve"> </w:t>
            </w:r>
            <w:r w:rsidRPr="00D46683">
              <w:rPr>
                <w:color w:val="660066"/>
                <w:lang w:val="en-US"/>
                <w:rPrChange w:id="3391" w:author="Валера " w:date="2017-08-07T22:43:00Z">
                  <w:rPr>
                    <w:color w:val="660066"/>
                  </w:rPr>
                </w:rPrChange>
              </w:rPr>
              <w:t>Factorial</w:t>
            </w:r>
            <w:r w:rsidRPr="00D46683">
              <w:rPr>
                <w:color w:val="666600"/>
                <w:lang w:val="en-US"/>
                <w:rPrChange w:id="3392" w:author="Валера " w:date="2017-08-07T22:43:00Z">
                  <w:rPr>
                    <w:color w:val="666600"/>
                  </w:rPr>
                </w:rPrChange>
              </w:rPr>
              <w:t>(</w:t>
            </w:r>
            <w:r w:rsidRPr="00D46683">
              <w:rPr>
                <w:color w:val="000088"/>
                <w:lang w:val="en-US"/>
                <w:rPrChange w:id="3393" w:author="Валера " w:date="2017-08-07T22:43:00Z">
                  <w:rPr>
                    <w:color w:val="000088"/>
                  </w:rPr>
                </w:rPrChange>
              </w:rPr>
              <w:t>uint</w:t>
            </w:r>
            <w:r w:rsidRPr="00D46683">
              <w:rPr>
                <w:color w:val="000000"/>
                <w:lang w:val="en-US"/>
                <w:rPrChange w:id="3394" w:author="Валера " w:date="2017-08-07T22:43:00Z">
                  <w:rPr>
                    <w:color w:val="000000"/>
                  </w:rPr>
                </w:rPrChange>
              </w:rPr>
              <w:t xml:space="preserve"> n)</w:t>
            </w:r>
          </w:p>
          <w:p w:rsidR="00D46683" w:rsidRPr="00D46683" w:rsidRDefault="00D46683" w:rsidP="00E92E7E">
            <w:pPr>
              <w:pStyle w:val="normal0"/>
              <w:widowControl w:val="0"/>
              <w:spacing w:before="0" w:after="0" w:line="240" w:lineRule="auto"/>
              <w:rPr>
                <w:color w:val="000000"/>
                <w:lang w:val="en-US"/>
                <w:rPrChange w:id="3395"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3396" w:author="Unknown">
                  <w:rPr>
                    <w:color w:val="000000"/>
                  </w:rPr>
                </w:rPrChange>
              </w:rPr>
            </w:pPr>
            <w:r w:rsidRPr="00D46683">
              <w:rPr>
                <w:color w:val="000000"/>
                <w:lang w:val="en-US"/>
                <w:rPrChange w:id="3397" w:author="Валера " w:date="2017-08-07T22:43:00Z">
                  <w:rPr>
                    <w:color w:val="000000"/>
                  </w:rPr>
                </w:rPrChange>
              </w:rPr>
              <w:t xml:space="preserve">    </w:t>
            </w:r>
            <w:r w:rsidRPr="00D46683">
              <w:rPr>
                <w:color w:val="000088"/>
                <w:lang w:val="en-US"/>
                <w:rPrChange w:id="3398" w:author="Валера " w:date="2017-08-07T22:43:00Z">
                  <w:rPr>
                    <w:color w:val="000088"/>
                  </w:rPr>
                </w:rPrChange>
              </w:rPr>
              <w:t>uint</w:t>
            </w:r>
            <w:r w:rsidRPr="00D46683">
              <w:rPr>
                <w:color w:val="000000"/>
                <w:lang w:val="en-US"/>
                <w:rPrChange w:id="3399" w:author="Валера " w:date="2017-08-07T22:43:00Z">
                  <w:rPr>
                    <w:color w:val="000000"/>
                  </w:rPr>
                </w:rPrChange>
              </w:rPr>
              <w:t xml:space="preserve"> res </w:t>
            </w:r>
            <w:r w:rsidRPr="00D46683">
              <w:rPr>
                <w:color w:val="666600"/>
                <w:lang w:val="en-US"/>
                <w:rPrChange w:id="3400" w:author="Валера " w:date="2017-08-07T22:43:00Z">
                  <w:rPr>
                    <w:color w:val="666600"/>
                  </w:rPr>
                </w:rPrChange>
              </w:rPr>
              <w:t>=</w:t>
            </w:r>
            <w:r w:rsidRPr="00D46683">
              <w:rPr>
                <w:color w:val="000000"/>
                <w:lang w:val="en-US"/>
                <w:rPrChange w:id="3401" w:author="Валера " w:date="2017-08-07T22:43:00Z">
                  <w:rPr>
                    <w:color w:val="000000"/>
                  </w:rPr>
                </w:rPrChange>
              </w:rPr>
              <w:t xml:space="preserve"> </w:t>
            </w:r>
            <w:r w:rsidRPr="00D46683">
              <w:rPr>
                <w:color w:val="006666"/>
                <w:lang w:val="en-US"/>
                <w:rPrChange w:id="3402" w:author="Валера " w:date="2017-08-07T22:43:00Z">
                  <w:rPr>
                    <w:color w:val="006666"/>
                  </w:rPr>
                </w:rPrChange>
              </w:rPr>
              <w:t>1;</w:t>
            </w:r>
          </w:p>
          <w:p w:rsidR="00D46683" w:rsidRPr="00D46683" w:rsidRDefault="00D46683" w:rsidP="00E92E7E">
            <w:pPr>
              <w:pStyle w:val="normal0"/>
              <w:widowControl w:val="0"/>
              <w:spacing w:before="0" w:after="0" w:line="240" w:lineRule="auto"/>
              <w:rPr>
                <w:color w:val="000000"/>
                <w:lang w:val="en-US"/>
                <w:rPrChange w:id="3403" w:author="Unknown">
                  <w:rPr>
                    <w:color w:val="000000"/>
                  </w:rPr>
                </w:rPrChange>
              </w:rPr>
            </w:pPr>
            <w:r w:rsidRPr="00D46683">
              <w:rPr>
                <w:color w:val="000000"/>
                <w:lang w:val="en-US"/>
                <w:rPrChange w:id="3404" w:author="Валера " w:date="2017-08-07T22:43:00Z">
                  <w:rPr>
                    <w:color w:val="000000"/>
                  </w:rPr>
                </w:rPrChange>
              </w:rPr>
              <w:t xml:space="preserve">    </w:t>
            </w:r>
            <w:r w:rsidRPr="00D46683">
              <w:rPr>
                <w:color w:val="000088"/>
                <w:lang w:val="en-US"/>
                <w:rPrChange w:id="3405" w:author="Валера " w:date="2017-08-07T22:43:00Z">
                  <w:rPr>
                    <w:color w:val="000088"/>
                  </w:rPr>
                </w:rPrChange>
              </w:rPr>
              <w:t>for</w:t>
            </w:r>
            <w:r w:rsidRPr="00D46683">
              <w:rPr>
                <w:color w:val="000000"/>
                <w:lang w:val="en-US"/>
                <w:rPrChange w:id="3406" w:author="Валера " w:date="2017-08-07T22:43:00Z">
                  <w:rPr>
                    <w:color w:val="000000"/>
                  </w:rPr>
                </w:rPrChange>
              </w:rPr>
              <w:t xml:space="preserve"> </w:t>
            </w:r>
            <w:r w:rsidRPr="00D46683">
              <w:rPr>
                <w:color w:val="666600"/>
                <w:lang w:val="en-US"/>
                <w:rPrChange w:id="3407" w:author="Валера " w:date="2017-08-07T22:43:00Z">
                  <w:rPr>
                    <w:color w:val="666600"/>
                  </w:rPr>
                </w:rPrChange>
              </w:rPr>
              <w:t>(</w:t>
            </w:r>
            <w:r w:rsidRPr="00D46683">
              <w:rPr>
                <w:color w:val="000088"/>
                <w:lang w:val="en-US"/>
                <w:rPrChange w:id="3408" w:author="Валера " w:date="2017-08-07T22:43:00Z">
                  <w:rPr>
                    <w:color w:val="000088"/>
                  </w:rPr>
                </w:rPrChange>
              </w:rPr>
              <w:t>uint</w:t>
            </w:r>
            <w:r w:rsidRPr="00D46683">
              <w:rPr>
                <w:color w:val="000000"/>
                <w:lang w:val="en-US"/>
                <w:rPrChange w:id="3409" w:author="Валера " w:date="2017-08-07T22:43:00Z">
                  <w:rPr>
                    <w:color w:val="000000"/>
                  </w:rPr>
                </w:rPrChange>
              </w:rPr>
              <w:t xml:space="preserve"> i </w:t>
            </w:r>
            <w:r w:rsidRPr="00D46683">
              <w:rPr>
                <w:color w:val="666600"/>
                <w:lang w:val="en-US"/>
                <w:rPrChange w:id="3410" w:author="Валера " w:date="2017-08-07T22:43:00Z">
                  <w:rPr>
                    <w:color w:val="666600"/>
                  </w:rPr>
                </w:rPrChange>
              </w:rPr>
              <w:t>=</w:t>
            </w:r>
            <w:r w:rsidRPr="00D46683">
              <w:rPr>
                <w:color w:val="000000"/>
                <w:lang w:val="en-US"/>
                <w:rPrChange w:id="3411" w:author="Валера " w:date="2017-08-07T22:43:00Z">
                  <w:rPr>
                    <w:color w:val="000000"/>
                  </w:rPr>
                </w:rPrChange>
              </w:rPr>
              <w:t xml:space="preserve"> </w:t>
            </w:r>
            <w:r w:rsidRPr="00D46683">
              <w:rPr>
                <w:color w:val="006666"/>
                <w:lang w:val="en-US"/>
                <w:rPrChange w:id="3412" w:author="Валера " w:date="2017-08-07T22:43:00Z">
                  <w:rPr>
                    <w:color w:val="006666"/>
                  </w:rPr>
                </w:rPrChange>
              </w:rPr>
              <w:t>0</w:t>
            </w:r>
            <w:r w:rsidRPr="00D46683">
              <w:rPr>
                <w:color w:val="666600"/>
                <w:lang w:val="en-US"/>
                <w:rPrChange w:id="3413" w:author="Валера " w:date="2017-08-07T22:43:00Z">
                  <w:rPr>
                    <w:color w:val="666600"/>
                  </w:rPr>
                </w:rPrChange>
              </w:rPr>
              <w:t>;</w:t>
            </w:r>
            <w:r w:rsidRPr="00D46683">
              <w:rPr>
                <w:color w:val="000000"/>
                <w:lang w:val="en-US"/>
                <w:rPrChange w:id="3414" w:author="Валера " w:date="2017-08-07T22:43:00Z">
                  <w:rPr>
                    <w:color w:val="000000"/>
                  </w:rPr>
                </w:rPrChange>
              </w:rPr>
              <w:t xml:space="preserve"> i </w:t>
            </w:r>
            <w:r w:rsidRPr="00D46683">
              <w:rPr>
                <w:color w:val="666600"/>
                <w:lang w:val="en-US"/>
                <w:rPrChange w:id="3415" w:author="Валера " w:date="2017-08-07T22:43:00Z">
                  <w:rPr>
                    <w:color w:val="666600"/>
                  </w:rPr>
                </w:rPrChange>
              </w:rPr>
              <w:t>&lt;=</w:t>
            </w:r>
            <w:r w:rsidRPr="00D46683">
              <w:rPr>
                <w:color w:val="000000"/>
                <w:lang w:val="en-US"/>
                <w:rPrChange w:id="3416" w:author="Валера " w:date="2017-08-07T22:43:00Z">
                  <w:rPr>
                    <w:color w:val="000000"/>
                  </w:rPr>
                </w:rPrChange>
              </w:rPr>
              <w:t xml:space="preserve"> n</w:t>
            </w:r>
            <w:r w:rsidRPr="00D46683">
              <w:rPr>
                <w:color w:val="666600"/>
                <w:lang w:val="en-US"/>
                <w:rPrChange w:id="3417" w:author="Валера " w:date="2017-08-07T22:43:00Z">
                  <w:rPr>
                    <w:color w:val="666600"/>
                  </w:rPr>
                </w:rPrChange>
              </w:rPr>
              <w:t>;</w:t>
            </w:r>
            <w:r w:rsidRPr="00D46683">
              <w:rPr>
                <w:color w:val="000000"/>
                <w:lang w:val="en-US"/>
                <w:rPrChange w:id="3418" w:author="Валера " w:date="2017-08-07T22:43:00Z">
                  <w:rPr>
                    <w:color w:val="000000"/>
                  </w:rPr>
                </w:rPrChange>
              </w:rPr>
              <w:t xml:space="preserve"> i</w:t>
            </w:r>
            <w:r w:rsidRPr="00D46683">
              <w:rPr>
                <w:color w:val="666600"/>
                <w:lang w:val="en-US"/>
                <w:rPrChange w:id="3419"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3420" w:author="Unknown">
                  <w:rPr>
                    <w:color w:val="000000"/>
                  </w:rPr>
                </w:rPrChange>
              </w:rPr>
            </w:pPr>
            <w:r w:rsidRPr="00D46683">
              <w:rPr>
                <w:color w:val="000000"/>
                <w:lang w:val="en-US"/>
                <w:rPrChange w:id="3421" w:author="Валера " w:date="2017-08-07T22:43:00Z">
                  <w:rPr>
                    <w:color w:val="000000"/>
                  </w:rPr>
                </w:rPrChange>
              </w:rPr>
              <w:t xml:space="preserve">        res </w:t>
            </w:r>
            <w:r w:rsidRPr="00D46683">
              <w:rPr>
                <w:color w:val="666600"/>
                <w:lang w:val="en-US"/>
                <w:rPrChange w:id="3422" w:author="Валера " w:date="2017-08-07T22:43:00Z">
                  <w:rPr>
                    <w:color w:val="666600"/>
                  </w:rPr>
                </w:rPrChange>
              </w:rPr>
              <w:t>*=</w:t>
            </w:r>
            <w:r w:rsidRPr="00D46683">
              <w:rPr>
                <w:color w:val="000000"/>
                <w:lang w:val="en-US"/>
                <w:rPrChange w:id="3423" w:author="Валера " w:date="2017-08-07T22:43:00Z">
                  <w:rPr>
                    <w:color w:val="000000"/>
                  </w:rPr>
                </w:rPrChange>
              </w:rPr>
              <w:t xml:space="preserve"> i</w:t>
            </w:r>
            <w:r w:rsidRPr="00D46683">
              <w:rPr>
                <w:color w:val="666600"/>
                <w:lang w:val="en-US"/>
                <w:rPrChange w:id="3424" w:author="Валера " w:date="2017-08-07T22:43:00Z">
                  <w:rPr>
                    <w:color w:val="666600"/>
                  </w:rPr>
                </w:rPrChange>
              </w:rPr>
              <w:t>;</w:t>
            </w:r>
            <w:r w:rsidRPr="00D46683">
              <w:rPr>
                <w:color w:val="880000"/>
                <w:lang w:val="en-US"/>
                <w:rPrChange w:id="3425" w:author="Валера " w:date="2017-08-07T22:43:00Z">
                  <w:rPr>
                    <w:color w:val="880000"/>
                  </w:rPr>
                </w:rPrChange>
              </w:rPr>
              <w:t>//res=res*i</w:t>
            </w:r>
          </w:p>
          <w:p w:rsidR="00D46683" w:rsidRPr="00D46683" w:rsidRDefault="00D46683" w:rsidP="00E92E7E">
            <w:pPr>
              <w:pStyle w:val="normal0"/>
              <w:widowControl w:val="0"/>
              <w:spacing w:before="0" w:after="0" w:line="240" w:lineRule="auto"/>
              <w:rPr>
                <w:color w:val="000000"/>
                <w:lang w:val="en-US"/>
                <w:rPrChange w:id="3426" w:author="Unknown">
                  <w:rPr>
                    <w:color w:val="000000"/>
                  </w:rPr>
                </w:rPrChange>
              </w:rPr>
            </w:pPr>
            <w:r w:rsidRPr="00D46683">
              <w:rPr>
                <w:color w:val="000000"/>
                <w:lang w:val="en-US"/>
                <w:rPrChange w:id="3427" w:author="Валера " w:date="2017-08-07T22:43:00Z">
                  <w:rPr>
                    <w:color w:val="000000"/>
                  </w:rPr>
                </w:rPrChange>
              </w:rPr>
              <w:t xml:space="preserve">    </w:t>
            </w:r>
            <w:r w:rsidRPr="00D46683">
              <w:rPr>
                <w:color w:val="000088"/>
                <w:lang w:val="en-US"/>
                <w:rPrChange w:id="3428" w:author="Валера " w:date="2017-08-07T22:43:00Z">
                  <w:rPr>
                    <w:color w:val="000088"/>
                  </w:rPr>
                </w:rPrChange>
              </w:rPr>
              <w:t>return</w:t>
            </w:r>
            <w:r w:rsidRPr="00D46683">
              <w:rPr>
                <w:color w:val="000000"/>
                <w:lang w:val="en-US"/>
                <w:rPrChange w:id="3429" w:author="Валера " w:date="2017-08-07T22:43:00Z">
                  <w:rPr>
                    <w:color w:val="000000"/>
                  </w:rPr>
                </w:rPrChange>
              </w:rPr>
              <w:t xml:space="preserve"> res;</w:t>
            </w:r>
          </w:p>
          <w:p w:rsidR="00D46683" w:rsidRDefault="00D46683" w:rsidP="00E92E7E">
            <w:pPr>
              <w:pStyle w:val="normal0"/>
              <w:widowControl w:val="0"/>
              <w:spacing w:before="0" w:after="0" w:line="240" w:lineRule="auto"/>
              <w:rPr>
                <w:ins w:id="3430" w:author="Валера " w:date="2017-08-10T22:58:00Z"/>
                <w:color w:val="000000"/>
                <w:lang w:val="en-US"/>
              </w:rPr>
            </w:pPr>
            <w:r w:rsidRPr="00E92E7E">
              <w:rPr>
                <w:color w:val="000000"/>
              </w:rPr>
              <w:t>}</w:t>
            </w:r>
          </w:p>
          <w:p w:rsidR="00D46683" w:rsidRDefault="00D46683" w:rsidP="00E92E7E">
            <w:pPr>
              <w:pStyle w:val="normal0"/>
              <w:widowControl w:val="0"/>
              <w:numPr>
                <w:ins w:id="3431" w:author="Валера " w:date="2017-08-10T22:58:00Z"/>
              </w:numPr>
              <w:spacing w:before="0" w:after="0" w:line="240" w:lineRule="auto"/>
              <w:rPr>
                <w:ins w:id="3432" w:author="Валера " w:date="2017-08-10T22:58:00Z"/>
                <w:color w:val="000000"/>
                <w:lang w:val="en-US"/>
              </w:rPr>
            </w:pPr>
          </w:p>
          <w:p w:rsidR="00D46683" w:rsidRPr="00D46683" w:rsidRDefault="00D46683" w:rsidP="003137C0">
            <w:pPr>
              <w:numPr>
                <w:ins w:id="3433" w:author="Валера " w:date="2017-08-10T22:58:00Z"/>
              </w:numPr>
              <w:autoSpaceDE w:val="0"/>
              <w:autoSpaceDN w:val="0"/>
              <w:adjustRightInd w:val="0"/>
              <w:spacing w:before="0" w:after="0" w:line="240" w:lineRule="auto"/>
              <w:rPr>
                <w:ins w:id="3434" w:author="Валера " w:date="2017-08-10T22:58:00Z"/>
                <w:rFonts w:ascii="Consolas" w:hAnsi="Consolas" w:cs="Consolas"/>
                <w:color w:val="auto"/>
                <w:sz w:val="19"/>
                <w:szCs w:val="19"/>
                <w:lang w:val="en-US"/>
                <w:rPrChange w:id="3435" w:author="Валера " w:date="2017-08-10T22:58:00Z">
                  <w:rPr>
                    <w:ins w:id="3436" w:author="Валера " w:date="2017-08-10T22:58:00Z"/>
                    <w:rFonts w:ascii="Consolas" w:hAnsi="Consolas" w:cs="Consolas"/>
                    <w:color w:val="auto"/>
                    <w:sz w:val="19"/>
                    <w:szCs w:val="19"/>
                  </w:rPr>
                </w:rPrChange>
              </w:rPr>
            </w:pPr>
            <w:ins w:id="3437" w:author="Валера " w:date="2017-08-10T22:58:00Z">
              <w:r w:rsidRPr="00D46683">
                <w:rPr>
                  <w:rFonts w:ascii="Consolas" w:hAnsi="Consolas" w:cs="Consolas"/>
                  <w:color w:val="auto"/>
                  <w:sz w:val="19"/>
                  <w:szCs w:val="19"/>
                  <w:lang w:val="en-US"/>
                  <w:rPrChange w:id="3438" w:author="Валера " w:date="2017-08-10T22:58: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439" w:author="Валера " w:date="2017-08-10T22:58:00Z">
                    <w:rPr>
                      <w:rFonts w:ascii="Consolas" w:hAnsi="Consolas" w:cs="Consolas"/>
                      <w:color w:val="0000FF"/>
                      <w:sz w:val="19"/>
                      <w:szCs w:val="19"/>
                    </w:rPr>
                  </w:rPrChange>
                </w:rPr>
                <w:t>static</w:t>
              </w:r>
              <w:r w:rsidRPr="00D46683">
                <w:rPr>
                  <w:rFonts w:ascii="Consolas" w:hAnsi="Consolas" w:cs="Consolas"/>
                  <w:color w:val="auto"/>
                  <w:sz w:val="19"/>
                  <w:szCs w:val="19"/>
                  <w:lang w:val="en-US"/>
                  <w:rPrChange w:id="3440" w:author="Валера " w:date="2017-08-10T22:58: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441" w:author="Валера " w:date="2017-08-10T22:58:00Z">
                    <w:rPr>
                      <w:rFonts w:ascii="Consolas" w:hAnsi="Consolas" w:cs="Consolas"/>
                      <w:color w:val="0000FF"/>
                      <w:sz w:val="19"/>
                      <w:szCs w:val="19"/>
                    </w:rPr>
                  </w:rPrChange>
                </w:rPr>
                <w:t>uint</w:t>
              </w:r>
              <w:r w:rsidRPr="00D46683">
                <w:rPr>
                  <w:rFonts w:ascii="Consolas" w:hAnsi="Consolas" w:cs="Consolas"/>
                  <w:color w:val="auto"/>
                  <w:sz w:val="19"/>
                  <w:szCs w:val="19"/>
                  <w:lang w:val="en-US"/>
                  <w:rPrChange w:id="3442" w:author="Валера " w:date="2017-08-10T22:58:00Z">
                    <w:rPr>
                      <w:rFonts w:ascii="Consolas" w:hAnsi="Consolas" w:cs="Consolas"/>
                      <w:color w:val="auto"/>
                      <w:sz w:val="19"/>
                      <w:szCs w:val="19"/>
                    </w:rPr>
                  </w:rPrChange>
                </w:rPr>
                <w:t xml:space="preserve"> Factorial(</w:t>
              </w:r>
              <w:r w:rsidRPr="00D46683">
                <w:rPr>
                  <w:rFonts w:ascii="Consolas" w:hAnsi="Consolas" w:cs="Consolas"/>
                  <w:color w:val="0000FF"/>
                  <w:sz w:val="19"/>
                  <w:szCs w:val="19"/>
                  <w:lang w:val="en-US"/>
                  <w:rPrChange w:id="3443" w:author="Валера " w:date="2017-08-10T22:58:00Z">
                    <w:rPr>
                      <w:rFonts w:ascii="Consolas" w:hAnsi="Consolas" w:cs="Consolas"/>
                      <w:color w:val="0000FF"/>
                      <w:sz w:val="19"/>
                      <w:szCs w:val="19"/>
                    </w:rPr>
                  </w:rPrChange>
                </w:rPr>
                <w:t>uint</w:t>
              </w:r>
              <w:r w:rsidRPr="00D46683">
                <w:rPr>
                  <w:rFonts w:ascii="Consolas" w:hAnsi="Consolas" w:cs="Consolas"/>
                  <w:color w:val="auto"/>
                  <w:sz w:val="19"/>
                  <w:szCs w:val="19"/>
                  <w:lang w:val="en-US"/>
                  <w:rPrChange w:id="3444" w:author="Валера " w:date="2017-08-10T22:58:00Z">
                    <w:rPr>
                      <w:rFonts w:ascii="Consolas" w:hAnsi="Consolas" w:cs="Consolas"/>
                      <w:color w:val="auto"/>
                      <w:sz w:val="19"/>
                      <w:szCs w:val="19"/>
                    </w:rPr>
                  </w:rPrChange>
                </w:rPr>
                <w:t xml:space="preserve"> n)</w:t>
              </w:r>
            </w:ins>
          </w:p>
          <w:p w:rsidR="00D46683" w:rsidRPr="00D46683" w:rsidRDefault="00D46683" w:rsidP="003137C0">
            <w:pPr>
              <w:numPr>
                <w:ins w:id="3445" w:author="Валера " w:date="2017-08-10T22:58:00Z"/>
              </w:numPr>
              <w:autoSpaceDE w:val="0"/>
              <w:autoSpaceDN w:val="0"/>
              <w:adjustRightInd w:val="0"/>
              <w:spacing w:before="0" w:after="0" w:line="240" w:lineRule="auto"/>
              <w:rPr>
                <w:ins w:id="3446" w:author="Валера " w:date="2017-08-10T22:58:00Z"/>
                <w:rFonts w:ascii="Consolas" w:hAnsi="Consolas" w:cs="Consolas"/>
                <w:color w:val="auto"/>
                <w:sz w:val="19"/>
                <w:szCs w:val="19"/>
                <w:lang w:val="en-US"/>
                <w:rPrChange w:id="3447" w:author="Валера " w:date="2017-08-10T22:58:00Z">
                  <w:rPr>
                    <w:ins w:id="3448" w:author="Валера " w:date="2017-08-10T22:58:00Z"/>
                    <w:rFonts w:ascii="Consolas" w:hAnsi="Consolas" w:cs="Consolas"/>
                    <w:color w:val="auto"/>
                    <w:sz w:val="19"/>
                    <w:szCs w:val="19"/>
                  </w:rPr>
                </w:rPrChange>
              </w:rPr>
            </w:pPr>
            <w:ins w:id="3449" w:author="Валера " w:date="2017-08-10T22:58:00Z">
              <w:r w:rsidRPr="00D46683">
                <w:rPr>
                  <w:rFonts w:ascii="Consolas" w:hAnsi="Consolas" w:cs="Consolas"/>
                  <w:color w:val="auto"/>
                  <w:sz w:val="19"/>
                  <w:szCs w:val="19"/>
                  <w:lang w:val="en-US"/>
                  <w:rPrChange w:id="3450" w:author="Валера " w:date="2017-08-10T22:58:00Z">
                    <w:rPr>
                      <w:rFonts w:ascii="Consolas" w:hAnsi="Consolas" w:cs="Consolas"/>
                      <w:color w:val="auto"/>
                      <w:sz w:val="19"/>
                      <w:szCs w:val="19"/>
                    </w:rPr>
                  </w:rPrChange>
                </w:rPr>
                <w:t xml:space="preserve">        </w:t>
              </w:r>
              <w:r w:rsidRPr="003137C0">
                <w:rPr>
                  <w:rFonts w:ascii="Consolas" w:hAnsi="Consolas" w:cs="Consolas"/>
                  <w:color w:val="auto"/>
                  <w:sz w:val="19"/>
                  <w:szCs w:val="19"/>
                  <w:lang w:val="en-US"/>
                  <w:rPrChange w:id="3451" w:author="Валера " w:date="2017-08-10T22:58:00Z">
                    <w:rPr>
                      <w:rFonts w:ascii="Consolas" w:hAnsi="Consolas" w:cs="Consolas"/>
                      <w:color w:val="auto"/>
                      <w:sz w:val="19"/>
                      <w:szCs w:val="19"/>
                      <w:lang w:val="en-US"/>
                    </w:rPr>
                  </w:rPrChange>
                </w:rPr>
                <w:t>{</w:t>
              </w:r>
            </w:ins>
          </w:p>
          <w:p w:rsidR="00D46683" w:rsidRPr="00D46683" w:rsidRDefault="00D46683" w:rsidP="003137C0">
            <w:pPr>
              <w:numPr>
                <w:ins w:id="3452" w:author="Валера " w:date="2017-08-10T22:58:00Z"/>
              </w:numPr>
              <w:autoSpaceDE w:val="0"/>
              <w:autoSpaceDN w:val="0"/>
              <w:adjustRightInd w:val="0"/>
              <w:spacing w:before="0" w:after="0" w:line="240" w:lineRule="auto"/>
              <w:rPr>
                <w:ins w:id="3453" w:author="Валера " w:date="2017-08-10T22:58:00Z"/>
                <w:rFonts w:ascii="Consolas" w:hAnsi="Consolas" w:cs="Consolas"/>
                <w:color w:val="auto"/>
                <w:sz w:val="19"/>
                <w:szCs w:val="19"/>
                <w:lang w:val="en-US"/>
                <w:rPrChange w:id="3454" w:author="Валера " w:date="2017-08-10T22:58:00Z">
                  <w:rPr>
                    <w:ins w:id="3455" w:author="Валера " w:date="2017-08-10T22:58:00Z"/>
                    <w:rFonts w:ascii="Consolas" w:hAnsi="Consolas" w:cs="Consolas"/>
                    <w:color w:val="auto"/>
                    <w:sz w:val="19"/>
                    <w:szCs w:val="19"/>
                  </w:rPr>
                </w:rPrChange>
              </w:rPr>
            </w:pPr>
            <w:ins w:id="3456" w:author="Валера " w:date="2017-08-10T22:58:00Z">
              <w:r w:rsidRPr="00D46683">
                <w:rPr>
                  <w:rFonts w:ascii="Consolas" w:hAnsi="Consolas" w:cs="Consolas"/>
                  <w:color w:val="auto"/>
                  <w:sz w:val="19"/>
                  <w:szCs w:val="19"/>
                  <w:lang w:val="en-US"/>
                  <w:rPrChange w:id="3457" w:author="Валера " w:date="2017-08-10T22:58: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458" w:author="Валера " w:date="2017-08-10T22:58:00Z">
                    <w:rPr>
                      <w:rFonts w:ascii="Consolas" w:hAnsi="Consolas" w:cs="Consolas"/>
                      <w:color w:val="0000FF"/>
                      <w:sz w:val="19"/>
                      <w:szCs w:val="19"/>
                    </w:rPr>
                  </w:rPrChange>
                </w:rPr>
                <w:t>uint</w:t>
              </w:r>
              <w:r w:rsidRPr="00D46683">
                <w:rPr>
                  <w:rFonts w:ascii="Consolas" w:hAnsi="Consolas" w:cs="Consolas"/>
                  <w:color w:val="auto"/>
                  <w:sz w:val="19"/>
                  <w:szCs w:val="19"/>
                  <w:lang w:val="en-US"/>
                  <w:rPrChange w:id="3459" w:author="Валера " w:date="2017-08-10T22:58:00Z">
                    <w:rPr>
                      <w:rFonts w:ascii="Consolas" w:hAnsi="Consolas" w:cs="Consolas"/>
                      <w:color w:val="auto"/>
                      <w:sz w:val="19"/>
                      <w:szCs w:val="19"/>
                    </w:rPr>
                  </w:rPrChange>
                </w:rPr>
                <w:t xml:space="preserve"> res = 1;</w:t>
              </w:r>
            </w:ins>
          </w:p>
          <w:p w:rsidR="00D46683" w:rsidRPr="00D46683" w:rsidRDefault="00D46683" w:rsidP="003137C0">
            <w:pPr>
              <w:numPr>
                <w:ins w:id="3460" w:author="Валера " w:date="2017-08-10T22:58:00Z"/>
              </w:numPr>
              <w:autoSpaceDE w:val="0"/>
              <w:autoSpaceDN w:val="0"/>
              <w:adjustRightInd w:val="0"/>
              <w:spacing w:before="0" w:after="0" w:line="240" w:lineRule="auto"/>
              <w:rPr>
                <w:ins w:id="3461" w:author="Валера " w:date="2017-08-10T22:58:00Z"/>
                <w:rFonts w:ascii="Consolas" w:hAnsi="Consolas" w:cs="Consolas"/>
                <w:color w:val="auto"/>
                <w:sz w:val="19"/>
                <w:szCs w:val="19"/>
                <w:lang w:val="en-US"/>
                <w:rPrChange w:id="3462" w:author="Валера " w:date="2017-08-10T22:58:00Z">
                  <w:rPr>
                    <w:ins w:id="3463" w:author="Валера " w:date="2017-08-10T22:58:00Z"/>
                    <w:rFonts w:ascii="Consolas" w:hAnsi="Consolas" w:cs="Consolas"/>
                    <w:color w:val="auto"/>
                    <w:sz w:val="19"/>
                    <w:szCs w:val="19"/>
                  </w:rPr>
                </w:rPrChange>
              </w:rPr>
            </w:pPr>
            <w:ins w:id="3464" w:author="Валера " w:date="2017-08-10T22:58:00Z">
              <w:r w:rsidRPr="00D46683">
                <w:rPr>
                  <w:rFonts w:ascii="Consolas" w:hAnsi="Consolas" w:cs="Consolas"/>
                  <w:color w:val="auto"/>
                  <w:sz w:val="19"/>
                  <w:szCs w:val="19"/>
                  <w:lang w:val="en-US"/>
                  <w:rPrChange w:id="3465" w:author="Валера " w:date="2017-08-10T22:58: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466" w:author="Валера " w:date="2017-08-10T22:58:00Z">
                    <w:rPr>
                      <w:rFonts w:ascii="Consolas" w:hAnsi="Consolas" w:cs="Consolas"/>
                      <w:color w:val="0000FF"/>
                      <w:sz w:val="19"/>
                      <w:szCs w:val="19"/>
                    </w:rPr>
                  </w:rPrChange>
                </w:rPr>
                <w:t>for</w:t>
              </w:r>
              <w:r w:rsidRPr="00D46683">
                <w:rPr>
                  <w:rFonts w:ascii="Consolas" w:hAnsi="Consolas" w:cs="Consolas"/>
                  <w:color w:val="auto"/>
                  <w:sz w:val="19"/>
                  <w:szCs w:val="19"/>
                  <w:lang w:val="en-US"/>
                  <w:rPrChange w:id="3467" w:author="Валера " w:date="2017-08-10T22:58: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468" w:author="Валера " w:date="2017-08-10T22:58:00Z">
                    <w:rPr>
                      <w:rFonts w:ascii="Consolas" w:hAnsi="Consolas" w:cs="Consolas"/>
                      <w:color w:val="0000FF"/>
                      <w:sz w:val="19"/>
                      <w:szCs w:val="19"/>
                    </w:rPr>
                  </w:rPrChange>
                </w:rPr>
                <w:t>uint</w:t>
              </w:r>
              <w:r w:rsidRPr="00D46683">
                <w:rPr>
                  <w:rFonts w:ascii="Consolas" w:hAnsi="Consolas" w:cs="Consolas"/>
                  <w:color w:val="auto"/>
                  <w:sz w:val="19"/>
                  <w:szCs w:val="19"/>
                  <w:lang w:val="en-US"/>
                  <w:rPrChange w:id="3469" w:author="Валера " w:date="2017-08-10T22:58:00Z">
                    <w:rPr>
                      <w:rFonts w:ascii="Consolas" w:hAnsi="Consolas" w:cs="Consolas"/>
                      <w:color w:val="auto"/>
                      <w:sz w:val="19"/>
                      <w:szCs w:val="19"/>
                    </w:rPr>
                  </w:rPrChange>
                </w:rPr>
                <w:t xml:space="preserve"> i = 0; i &lt;= n; i++)</w:t>
              </w:r>
            </w:ins>
          </w:p>
          <w:p w:rsidR="00D46683" w:rsidRPr="00D46683" w:rsidRDefault="00D46683" w:rsidP="003137C0">
            <w:pPr>
              <w:numPr>
                <w:ins w:id="3470" w:author="Валера " w:date="2017-08-10T22:58:00Z"/>
              </w:numPr>
              <w:autoSpaceDE w:val="0"/>
              <w:autoSpaceDN w:val="0"/>
              <w:adjustRightInd w:val="0"/>
              <w:spacing w:before="0" w:after="0" w:line="240" w:lineRule="auto"/>
              <w:rPr>
                <w:ins w:id="3471" w:author="Валера " w:date="2017-08-10T22:58:00Z"/>
                <w:rFonts w:ascii="Consolas" w:hAnsi="Consolas" w:cs="Consolas"/>
                <w:color w:val="auto"/>
                <w:sz w:val="19"/>
                <w:szCs w:val="19"/>
                <w:lang w:val="en-US"/>
                <w:rPrChange w:id="3472" w:author="Валера " w:date="2017-08-10T22:58:00Z">
                  <w:rPr>
                    <w:ins w:id="3473" w:author="Валера " w:date="2017-08-10T22:58:00Z"/>
                    <w:rFonts w:ascii="Consolas" w:hAnsi="Consolas" w:cs="Consolas"/>
                    <w:color w:val="auto"/>
                    <w:sz w:val="19"/>
                    <w:szCs w:val="19"/>
                  </w:rPr>
                </w:rPrChange>
              </w:rPr>
            </w:pPr>
            <w:ins w:id="3474" w:author="Валера " w:date="2017-08-10T22:58:00Z">
              <w:r w:rsidRPr="00D46683">
                <w:rPr>
                  <w:rFonts w:ascii="Consolas" w:hAnsi="Consolas" w:cs="Consolas"/>
                  <w:color w:val="auto"/>
                  <w:sz w:val="19"/>
                  <w:szCs w:val="19"/>
                  <w:lang w:val="en-US"/>
                  <w:rPrChange w:id="3475" w:author="Валера " w:date="2017-08-10T22:58: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476" w:author="Валера " w:date="2017-08-10T22:58:00Z">
                    <w:rPr>
                      <w:rFonts w:ascii="Consolas" w:hAnsi="Consolas" w:cs="Consolas"/>
                      <w:color w:val="0000FF"/>
                      <w:sz w:val="19"/>
                      <w:szCs w:val="19"/>
                    </w:rPr>
                  </w:rPrChange>
                </w:rPr>
                <w:t>if</w:t>
              </w:r>
              <w:r w:rsidRPr="00D46683">
                <w:rPr>
                  <w:rFonts w:ascii="Consolas" w:hAnsi="Consolas" w:cs="Consolas"/>
                  <w:color w:val="auto"/>
                  <w:sz w:val="19"/>
                  <w:szCs w:val="19"/>
                  <w:lang w:val="en-US"/>
                  <w:rPrChange w:id="3477" w:author="Валера " w:date="2017-08-10T22:58:00Z">
                    <w:rPr>
                      <w:rFonts w:ascii="Consolas" w:hAnsi="Consolas" w:cs="Consolas"/>
                      <w:color w:val="auto"/>
                      <w:sz w:val="19"/>
                      <w:szCs w:val="19"/>
                    </w:rPr>
                  </w:rPrChange>
                </w:rPr>
                <w:t xml:space="preserve"> (i == 0)</w:t>
              </w:r>
            </w:ins>
          </w:p>
          <w:p w:rsidR="00D46683" w:rsidRPr="00D46683" w:rsidRDefault="00D46683" w:rsidP="003137C0">
            <w:pPr>
              <w:numPr>
                <w:ins w:id="3478" w:author="Валера " w:date="2017-08-10T22:58:00Z"/>
              </w:numPr>
              <w:autoSpaceDE w:val="0"/>
              <w:autoSpaceDN w:val="0"/>
              <w:adjustRightInd w:val="0"/>
              <w:spacing w:before="0" w:after="0" w:line="240" w:lineRule="auto"/>
              <w:rPr>
                <w:ins w:id="3479" w:author="Валера " w:date="2017-08-10T22:58:00Z"/>
                <w:rFonts w:ascii="Consolas" w:hAnsi="Consolas" w:cs="Consolas"/>
                <w:color w:val="auto"/>
                <w:sz w:val="19"/>
                <w:szCs w:val="19"/>
                <w:lang w:val="en-US"/>
                <w:rPrChange w:id="3480" w:author="Валера " w:date="2017-08-10T22:58:00Z">
                  <w:rPr>
                    <w:ins w:id="3481" w:author="Валера " w:date="2017-08-10T22:58:00Z"/>
                    <w:rFonts w:ascii="Consolas" w:hAnsi="Consolas" w:cs="Consolas"/>
                    <w:color w:val="auto"/>
                    <w:sz w:val="19"/>
                    <w:szCs w:val="19"/>
                  </w:rPr>
                </w:rPrChange>
              </w:rPr>
            </w:pPr>
            <w:ins w:id="3482" w:author="Валера " w:date="2017-08-10T22:58:00Z">
              <w:r w:rsidRPr="00D46683">
                <w:rPr>
                  <w:rFonts w:ascii="Consolas" w:hAnsi="Consolas" w:cs="Consolas"/>
                  <w:color w:val="auto"/>
                  <w:sz w:val="19"/>
                  <w:szCs w:val="19"/>
                  <w:lang w:val="en-US"/>
                  <w:rPrChange w:id="3483" w:author="Валера " w:date="2017-08-10T22:58:00Z">
                    <w:rPr>
                      <w:rFonts w:ascii="Consolas" w:hAnsi="Consolas" w:cs="Consolas"/>
                      <w:color w:val="auto"/>
                      <w:sz w:val="19"/>
                      <w:szCs w:val="19"/>
                    </w:rPr>
                  </w:rPrChange>
                </w:rPr>
                <w:t xml:space="preserve">                    res = 1;</w:t>
              </w:r>
            </w:ins>
          </w:p>
          <w:p w:rsidR="00D46683" w:rsidRPr="00D46683" w:rsidRDefault="00D46683" w:rsidP="003137C0">
            <w:pPr>
              <w:numPr>
                <w:ins w:id="3484" w:author="Валера " w:date="2017-08-10T22:58:00Z"/>
              </w:numPr>
              <w:autoSpaceDE w:val="0"/>
              <w:autoSpaceDN w:val="0"/>
              <w:adjustRightInd w:val="0"/>
              <w:spacing w:before="0" w:after="0" w:line="240" w:lineRule="auto"/>
              <w:rPr>
                <w:ins w:id="3485" w:author="Валера " w:date="2017-08-10T22:58:00Z"/>
                <w:rFonts w:ascii="Consolas" w:hAnsi="Consolas" w:cs="Consolas"/>
                <w:color w:val="auto"/>
                <w:sz w:val="19"/>
                <w:szCs w:val="19"/>
                <w:lang w:val="en-US"/>
                <w:rPrChange w:id="3486" w:author="Валера " w:date="2017-08-10T22:58:00Z">
                  <w:rPr>
                    <w:ins w:id="3487" w:author="Валера " w:date="2017-08-10T22:58:00Z"/>
                    <w:rFonts w:ascii="Consolas" w:hAnsi="Consolas" w:cs="Consolas"/>
                    <w:color w:val="auto"/>
                    <w:sz w:val="19"/>
                    <w:szCs w:val="19"/>
                  </w:rPr>
                </w:rPrChange>
              </w:rPr>
            </w:pPr>
            <w:ins w:id="3488" w:author="Валера " w:date="2017-08-10T22:58:00Z">
              <w:r w:rsidRPr="00D46683">
                <w:rPr>
                  <w:rFonts w:ascii="Consolas" w:hAnsi="Consolas" w:cs="Consolas"/>
                  <w:color w:val="auto"/>
                  <w:sz w:val="19"/>
                  <w:szCs w:val="19"/>
                  <w:lang w:val="en-US"/>
                  <w:rPrChange w:id="3489" w:author="Валера " w:date="2017-08-10T22:58: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490" w:author="Валера " w:date="2017-08-10T22:58:00Z">
                    <w:rPr>
                      <w:rFonts w:ascii="Consolas" w:hAnsi="Consolas" w:cs="Consolas"/>
                      <w:color w:val="0000FF"/>
                      <w:sz w:val="19"/>
                      <w:szCs w:val="19"/>
                    </w:rPr>
                  </w:rPrChange>
                </w:rPr>
                <w:t>else</w:t>
              </w:r>
            </w:ins>
          </w:p>
          <w:p w:rsidR="00D46683" w:rsidRPr="00D46683" w:rsidRDefault="00D46683" w:rsidP="003137C0">
            <w:pPr>
              <w:numPr>
                <w:ins w:id="3491" w:author="Валера " w:date="2017-08-10T22:58:00Z"/>
              </w:numPr>
              <w:autoSpaceDE w:val="0"/>
              <w:autoSpaceDN w:val="0"/>
              <w:adjustRightInd w:val="0"/>
              <w:spacing w:before="0" w:after="0" w:line="240" w:lineRule="auto"/>
              <w:rPr>
                <w:ins w:id="3492" w:author="Валера " w:date="2017-08-10T22:58:00Z"/>
                <w:rFonts w:ascii="Consolas" w:hAnsi="Consolas" w:cs="Consolas"/>
                <w:color w:val="auto"/>
                <w:sz w:val="19"/>
                <w:szCs w:val="19"/>
                <w:lang w:val="en-US"/>
                <w:rPrChange w:id="3493" w:author="Валера " w:date="2017-08-10T22:58:00Z">
                  <w:rPr>
                    <w:ins w:id="3494" w:author="Валера " w:date="2017-08-10T22:58:00Z"/>
                    <w:rFonts w:ascii="Consolas" w:hAnsi="Consolas" w:cs="Consolas"/>
                    <w:color w:val="auto"/>
                    <w:sz w:val="19"/>
                    <w:szCs w:val="19"/>
                  </w:rPr>
                </w:rPrChange>
              </w:rPr>
            </w:pPr>
            <w:ins w:id="3495" w:author="Валера " w:date="2017-08-10T22:58:00Z">
              <w:r w:rsidRPr="00D46683">
                <w:rPr>
                  <w:rFonts w:ascii="Consolas" w:hAnsi="Consolas" w:cs="Consolas"/>
                  <w:color w:val="auto"/>
                  <w:sz w:val="19"/>
                  <w:szCs w:val="19"/>
                  <w:lang w:val="en-US"/>
                  <w:rPrChange w:id="3496" w:author="Валера " w:date="2017-08-10T22:58:00Z">
                    <w:rPr>
                      <w:rFonts w:ascii="Consolas" w:hAnsi="Consolas" w:cs="Consolas"/>
                      <w:color w:val="auto"/>
                      <w:sz w:val="19"/>
                      <w:szCs w:val="19"/>
                    </w:rPr>
                  </w:rPrChange>
                </w:rPr>
                <w:t xml:space="preserve">                    res *= i;</w:t>
              </w:r>
            </w:ins>
          </w:p>
          <w:p w:rsidR="00D46683" w:rsidRDefault="00D46683" w:rsidP="003137C0">
            <w:pPr>
              <w:numPr>
                <w:ins w:id="3497" w:author="Валера " w:date="2017-08-10T22:58:00Z"/>
              </w:numPr>
              <w:autoSpaceDE w:val="0"/>
              <w:autoSpaceDN w:val="0"/>
              <w:adjustRightInd w:val="0"/>
              <w:spacing w:before="0" w:after="0" w:line="240" w:lineRule="auto"/>
              <w:rPr>
                <w:ins w:id="3498" w:author="Валера " w:date="2017-08-10T22:58:00Z"/>
                <w:rFonts w:ascii="Consolas" w:hAnsi="Consolas" w:cs="Consolas"/>
                <w:color w:val="auto"/>
                <w:sz w:val="19"/>
                <w:szCs w:val="19"/>
              </w:rPr>
            </w:pPr>
            <w:ins w:id="3499" w:author="Валера " w:date="2017-08-10T22:58:00Z">
              <w:r w:rsidRPr="00D46683">
                <w:rPr>
                  <w:rFonts w:ascii="Consolas" w:hAnsi="Consolas" w:cs="Consolas"/>
                  <w:color w:val="auto"/>
                  <w:sz w:val="19"/>
                  <w:szCs w:val="19"/>
                  <w:lang w:val="en-US"/>
                  <w:rPrChange w:id="3500" w:author="Валера " w:date="2017-08-10T22:58:00Z">
                    <w:rPr>
                      <w:rFonts w:ascii="Consolas" w:hAnsi="Consolas" w:cs="Consolas"/>
                      <w:color w:val="auto"/>
                      <w:sz w:val="19"/>
                      <w:szCs w:val="19"/>
                    </w:rPr>
                  </w:rPrChange>
                </w:rPr>
                <w:t xml:space="preserve">            </w:t>
              </w:r>
              <w:r>
                <w:rPr>
                  <w:rFonts w:ascii="Consolas" w:hAnsi="Consolas" w:cs="Consolas"/>
                  <w:color w:val="0000FF"/>
                  <w:sz w:val="19"/>
                  <w:szCs w:val="19"/>
                </w:rPr>
                <w:t>return</w:t>
              </w:r>
              <w:r>
                <w:rPr>
                  <w:rFonts w:ascii="Consolas" w:hAnsi="Consolas" w:cs="Consolas"/>
                  <w:color w:val="auto"/>
                  <w:sz w:val="19"/>
                  <w:szCs w:val="19"/>
                </w:rPr>
                <w:t xml:space="preserve"> res;</w:t>
              </w:r>
            </w:ins>
          </w:p>
          <w:p w:rsidR="00D46683" w:rsidRDefault="00D46683" w:rsidP="003137C0">
            <w:pPr>
              <w:numPr>
                <w:ins w:id="3501" w:author="Валера " w:date="2017-08-10T22:58:00Z"/>
              </w:numPr>
              <w:autoSpaceDE w:val="0"/>
              <w:autoSpaceDN w:val="0"/>
              <w:adjustRightInd w:val="0"/>
              <w:spacing w:before="0" w:after="0" w:line="240" w:lineRule="auto"/>
              <w:rPr>
                <w:ins w:id="3502" w:author="Валера " w:date="2017-08-10T22:58:00Z"/>
                <w:rFonts w:ascii="Consolas" w:hAnsi="Consolas" w:cs="Consolas"/>
                <w:color w:val="auto"/>
                <w:sz w:val="19"/>
                <w:szCs w:val="19"/>
              </w:rPr>
            </w:pPr>
            <w:ins w:id="3503" w:author="Валера " w:date="2017-08-10T22:58:00Z">
              <w:r>
                <w:rPr>
                  <w:rFonts w:ascii="Consolas" w:hAnsi="Consolas" w:cs="Consolas"/>
                  <w:color w:val="auto"/>
                  <w:sz w:val="19"/>
                  <w:szCs w:val="19"/>
                </w:rPr>
                <w:t xml:space="preserve">        }</w:t>
              </w:r>
            </w:ins>
          </w:p>
          <w:p w:rsidR="00D46683" w:rsidRPr="00D46683" w:rsidRDefault="00D46683" w:rsidP="00E92E7E">
            <w:pPr>
              <w:pStyle w:val="normal0"/>
              <w:widowControl w:val="0"/>
              <w:numPr>
                <w:ins w:id="3504" w:author="Валера " w:date="2017-08-10T22:58:00Z"/>
              </w:numPr>
              <w:spacing w:before="0" w:after="0" w:line="240" w:lineRule="auto"/>
              <w:rPr>
                <w:color w:val="000000"/>
                <w:lang w:val="en-US"/>
                <w:rPrChange w:id="3505" w:author="Валера " w:date="2017-08-10T22:58:00Z">
                  <w:rPr>
                    <w:color w:val="000000"/>
                  </w:rPr>
                </w:rPrChange>
              </w:rPr>
            </w:pPr>
          </w:p>
        </w:tc>
      </w:tr>
    </w:tbl>
    <w:p w:rsidR="00D46683" w:rsidRDefault="00D46683">
      <w:pPr>
        <w:pStyle w:val="normal0"/>
      </w:pPr>
    </w:p>
    <w:p w:rsidR="00D46683" w:rsidRPr="0026416D" w:rsidRDefault="00D46683">
      <w:pPr>
        <w:pStyle w:val="normal0"/>
      </w:pPr>
      <w:r>
        <w:t>С использованием рекурсии. (0!=1, n!=n*(n-1)!):</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3506" w:author="Unknown">
                  <w:rPr>
                    <w:color w:val="000000"/>
                  </w:rPr>
                </w:rPrChange>
              </w:rPr>
            </w:pPr>
            <w:r w:rsidRPr="00D46683">
              <w:rPr>
                <w:color w:val="000088"/>
                <w:lang w:val="en-US"/>
                <w:rPrChange w:id="3507" w:author="Валера " w:date="2017-08-07T22:43:00Z">
                  <w:rPr>
                    <w:color w:val="000088"/>
                  </w:rPr>
                </w:rPrChange>
              </w:rPr>
              <w:t>static</w:t>
            </w:r>
            <w:r w:rsidRPr="00D46683">
              <w:rPr>
                <w:color w:val="000000"/>
                <w:lang w:val="en-US"/>
                <w:rPrChange w:id="3508" w:author="Валера " w:date="2017-08-07T22:43:00Z">
                  <w:rPr>
                    <w:color w:val="000000"/>
                  </w:rPr>
                </w:rPrChange>
              </w:rPr>
              <w:t xml:space="preserve"> </w:t>
            </w:r>
            <w:r w:rsidRPr="00D46683">
              <w:rPr>
                <w:color w:val="000088"/>
                <w:lang w:val="en-US"/>
                <w:rPrChange w:id="3509" w:author="Валера " w:date="2017-08-07T22:43:00Z">
                  <w:rPr>
                    <w:color w:val="000088"/>
                  </w:rPr>
                </w:rPrChange>
              </w:rPr>
              <w:t>uint</w:t>
            </w:r>
            <w:r w:rsidRPr="00D46683">
              <w:rPr>
                <w:color w:val="000000"/>
                <w:lang w:val="en-US"/>
                <w:rPrChange w:id="3510" w:author="Валера " w:date="2017-08-07T22:43:00Z">
                  <w:rPr>
                    <w:color w:val="000000"/>
                  </w:rPr>
                </w:rPrChange>
              </w:rPr>
              <w:t xml:space="preserve"> </w:t>
            </w:r>
            <w:r w:rsidRPr="00D46683">
              <w:rPr>
                <w:color w:val="660066"/>
                <w:lang w:val="en-US"/>
                <w:rPrChange w:id="3511" w:author="Валера " w:date="2017-08-07T22:43:00Z">
                  <w:rPr>
                    <w:color w:val="660066"/>
                  </w:rPr>
                </w:rPrChange>
              </w:rPr>
              <w:t>Factorial</w:t>
            </w:r>
            <w:r w:rsidRPr="00D46683">
              <w:rPr>
                <w:color w:val="666600"/>
                <w:lang w:val="en-US"/>
                <w:rPrChange w:id="3512" w:author="Валера " w:date="2017-08-07T22:43:00Z">
                  <w:rPr>
                    <w:color w:val="666600"/>
                  </w:rPr>
                </w:rPrChange>
              </w:rPr>
              <w:t>(</w:t>
            </w:r>
            <w:r w:rsidRPr="00D46683">
              <w:rPr>
                <w:color w:val="000088"/>
                <w:lang w:val="en-US"/>
                <w:rPrChange w:id="3513" w:author="Валера " w:date="2017-08-07T22:43:00Z">
                  <w:rPr>
                    <w:color w:val="000088"/>
                  </w:rPr>
                </w:rPrChange>
              </w:rPr>
              <w:t>uint</w:t>
            </w:r>
            <w:r w:rsidRPr="00D46683">
              <w:rPr>
                <w:color w:val="000000"/>
                <w:lang w:val="en-US"/>
                <w:rPrChange w:id="3514" w:author="Валера " w:date="2017-08-07T22:43:00Z">
                  <w:rPr>
                    <w:color w:val="000000"/>
                  </w:rPr>
                </w:rPrChange>
              </w:rPr>
              <w:t xml:space="preserve"> n)</w:t>
            </w:r>
          </w:p>
          <w:p w:rsidR="00D46683" w:rsidRPr="00D46683" w:rsidRDefault="00D46683" w:rsidP="00E92E7E">
            <w:pPr>
              <w:pStyle w:val="normal0"/>
              <w:widowControl w:val="0"/>
              <w:spacing w:before="0" w:after="0" w:line="240" w:lineRule="auto"/>
              <w:rPr>
                <w:color w:val="000000"/>
                <w:lang w:val="en-US"/>
                <w:rPrChange w:id="3515"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3516" w:author="Unknown">
                  <w:rPr>
                    <w:color w:val="000000"/>
                  </w:rPr>
                </w:rPrChange>
              </w:rPr>
            </w:pPr>
            <w:r w:rsidRPr="00D46683">
              <w:rPr>
                <w:color w:val="000000"/>
                <w:lang w:val="en-US"/>
                <w:rPrChange w:id="3517" w:author="Валера " w:date="2017-08-07T22:43:00Z">
                  <w:rPr>
                    <w:color w:val="000000"/>
                  </w:rPr>
                </w:rPrChange>
              </w:rPr>
              <w:t xml:space="preserve">    </w:t>
            </w:r>
            <w:r w:rsidRPr="00D46683">
              <w:rPr>
                <w:color w:val="000088"/>
                <w:lang w:val="en-US"/>
                <w:rPrChange w:id="3518" w:author="Валера " w:date="2017-08-07T22:43:00Z">
                  <w:rPr>
                    <w:color w:val="000088"/>
                  </w:rPr>
                </w:rPrChange>
              </w:rPr>
              <w:t>if</w:t>
            </w:r>
            <w:r w:rsidRPr="00D46683">
              <w:rPr>
                <w:color w:val="000000"/>
                <w:lang w:val="en-US"/>
                <w:rPrChange w:id="3519" w:author="Валера " w:date="2017-08-07T22:43:00Z">
                  <w:rPr>
                    <w:color w:val="000000"/>
                  </w:rPr>
                </w:rPrChange>
              </w:rPr>
              <w:t xml:space="preserve"> </w:t>
            </w:r>
            <w:r w:rsidRPr="00D46683">
              <w:rPr>
                <w:color w:val="666600"/>
                <w:lang w:val="en-US"/>
                <w:rPrChange w:id="3520" w:author="Валера " w:date="2017-08-07T22:43:00Z">
                  <w:rPr>
                    <w:color w:val="666600"/>
                  </w:rPr>
                </w:rPrChange>
              </w:rPr>
              <w:t>(</w:t>
            </w:r>
            <w:r w:rsidRPr="00D46683">
              <w:rPr>
                <w:color w:val="000000"/>
                <w:lang w:val="en-US"/>
                <w:rPrChange w:id="3521" w:author="Валера " w:date="2017-08-07T22:43:00Z">
                  <w:rPr>
                    <w:color w:val="000000"/>
                  </w:rPr>
                </w:rPrChange>
              </w:rPr>
              <w:t xml:space="preserve">n </w:t>
            </w:r>
            <w:r w:rsidRPr="00D46683">
              <w:rPr>
                <w:color w:val="666600"/>
                <w:lang w:val="en-US"/>
                <w:rPrChange w:id="3522" w:author="Валера " w:date="2017-08-07T22:43:00Z">
                  <w:rPr>
                    <w:color w:val="666600"/>
                  </w:rPr>
                </w:rPrChange>
              </w:rPr>
              <w:t>==</w:t>
            </w:r>
            <w:r w:rsidRPr="00D46683">
              <w:rPr>
                <w:color w:val="000000"/>
                <w:lang w:val="en-US"/>
                <w:rPrChange w:id="3523" w:author="Валера " w:date="2017-08-07T22:43:00Z">
                  <w:rPr>
                    <w:color w:val="000000"/>
                  </w:rPr>
                </w:rPrChange>
              </w:rPr>
              <w:t xml:space="preserve"> </w:t>
            </w:r>
            <w:r w:rsidRPr="00D46683">
              <w:rPr>
                <w:color w:val="006666"/>
                <w:lang w:val="en-US"/>
                <w:rPrChange w:id="3524" w:author="Валера " w:date="2017-08-07T22:43:00Z">
                  <w:rPr>
                    <w:color w:val="006666"/>
                  </w:rPr>
                </w:rPrChange>
              </w:rPr>
              <w:t>0</w:t>
            </w:r>
            <w:r w:rsidRPr="00D46683">
              <w:rPr>
                <w:color w:val="666600"/>
                <w:lang w:val="en-US"/>
                <w:rPrChange w:id="3525" w:author="Валера " w:date="2017-08-07T22:43:00Z">
                  <w:rPr>
                    <w:color w:val="666600"/>
                  </w:rPr>
                </w:rPrChange>
              </w:rPr>
              <w:t>)</w:t>
            </w:r>
            <w:r w:rsidRPr="00D46683">
              <w:rPr>
                <w:color w:val="000000"/>
                <w:lang w:val="en-US"/>
                <w:rPrChange w:id="3526" w:author="Валера " w:date="2017-08-07T22:43:00Z">
                  <w:rPr>
                    <w:color w:val="000000"/>
                  </w:rPr>
                </w:rPrChange>
              </w:rPr>
              <w:t xml:space="preserve"> </w:t>
            </w:r>
            <w:r w:rsidRPr="00D46683">
              <w:rPr>
                <w:color w:val="000088"/>
                <w:lang w:val="en-US"/>
                <w:rPrChange w:id="3527" w:author="Валера " w:date="2017-08-07T22:43:00Z">
                  <w:rPr>
                    <w:color w:val="000088"/>
                  </w:rPr>
                </w:rPrChange>
              </w:rPr>
              <w:t>return</w:t>
            </w:r>
            <w:r w:rsidRPr="00D46683">
              <w:rPr>
                <w:color w:val="000000"/>
                <w:lang w:val="en-US"/>
                <w:rPrChange w:id="3528" w:author="Валера " w:date="2017-08-07T22:43:00Z">
                  <w:rPr>
                    <w:color w:val="000000"/>
                  </w:rPr>
                </w:rPrChange>
              </w:rPr>
              <w:t xml:space="preserve"> </w:t>
            </w:r>
            <w:r w:rsidRPr="00D46683">
              <w:rPr>
                <w:color w:val="006666"/>
                <w:lang w:val="en-US"/>
                <w:rPrChange w:id="3529" w:author="Валера " w:date="2017-08-07T22:43:00Z">
                  <w:rPr>
                    <w:color w:val="006666"/>
                  </w:rPr>
                </w:rPrChange>
              </w:rPr>
              <w:t>1;</w:t>
            </w:r>
          </w:p>
          <w:p w:rsidR="00D46683" w:rsidRPr="00D46683" w:rsidRDefault="00D46683" w:rsidP="00E92E7E">
            <w:pPr>
              <w:pStyle w:val="normal0"/>
              <w:widowControl w:val="0"/>
              <w:spacing w:before="0" w:after="0" w:line="240" w:lineRule="auto"/>
              <w:rPr>
                <w:color w:val="000000"/>
                <w:lang w:val="en-US"/>
                <w:rPrChange w:id="3530" w:author="Unknown">
                  <w:rPr>
                    <w:color w:val="000000"/>
                  </w:rPr>
                </w:rPrChange>
              </w:rPr>
            </w:pPr>
            <w:r w:rsidRPr="00D46683">
              <w:rPr>
                <w:color w:val="000000"/>
                <w:lang w:val="en-US"/>
                <w:rPrChange w:id="3531" w:author="Валера " w:date="2017-08-07T22:43:00Z">
                  <w:rPr>
                    <w:color w:val="000000"/>
                  </w:rPr>
                </w:rPrChange>
              </w:rPr>
              <w:t xml:space="preserve">    </w:t>
            </w:r>
            <w:r w:rsidRPr="00D46683">
              <w:rPr>
                <w:color w:val="000088"/>
                <w:lang w:val="en-US"/>
                <w:rPrChange w:id="3532" w:author="Валера " w:date="2017-08-07T22:43:00Z">
                  <w:rPr>
                    <w:color w:val="000088"/>
                  </w:rPr>
                </w:rPrChange>
              </w:rPr>
              <w:t>else</w:t>
            </w:r>
            <w:r w:rsidRPr="00D46683">
              <w:rPr>
                <w:color w:val="000000"/>
                <w:lang w:val="en-US"/>
                <w:rPrChange w:id="3533" w:author="Валера " w:date="2017-08-07T22:43:00Z">
                  <w:rPr>
                    <w:color w:val="000000"/>
                  </w:rPr>
                </w:rPrChange>
              </w:rPr>
              <w:t xml:space="preserve"> </w:t>
            </w:r>
            <w:r w:rsidRPr="00D46683">
              <w:rPr>
                <w:color w:val="000088"/>
                <w:lang w:val="en-US"/>
                <w:rPrChange w:id="3534" w:author="Валера " w:date="2017-08-07T22:43:00Z">
                  <w:rPr>
                    <w:color w:val="000088"/>
                  </w:rPr>
                </w:rPrChange>
              </w:rPr>
              <w:t>return</w:t>
            </w:r>
            <w:r w:rsidRPr="00D46683">
              <w:rPr>
                <w:color w:val="000000"/>
                <w:lang w:val="en-US"/>
                <w:rPrChange w:id="3535" w:author="Валера " w:date="2017-08-07T22:43:00Z">
                  <w:rPr>
                    <w:color w:val="000000"/>
                  </w:rPr>
                </w:rPrChange>
              </w:rPr>
              <w:t xml:space="preserve"> </w:t>
            </w:r>
            <w:r w:rsidRPr="00D46683">
              <w:rPr>
                <w:color w:val="660066"/>
                <w:lang w:val="en-US"/>
                <w:rPrChange w:id="3536" w:author="Валера " w:date="2017-08-07T22:43:00Z">
                  <w:rPr>
                    <w:color w:val="660066"/>
                  </w:rPr>
                </w:rPrChange>
              </w:rPr>
              <w:t>Factorial</w:t>
            </w:r>
            <w:r w:rsidRPr="00D46683">
              <w:rPr>
                <w:color w:val="666600"/>
                <w:lang w:val="en-US"/>
                <w:rPrChange w:id="3537" w:author="Валера " w:date="2017-08-07T22:43:00Z">
                  <w:rPr>
                    <w:color w:val="666600"/>
                  </w:rPr>
                </w:rPrChange>
              </w:rPr>
              <w:t>(</w:t>
            </w:r>
            <w:r w:rsidRPr="00D46683">
              <w:rPr>
                <w:color w:val="000000"/>
                <w:lang w:val="en-US"/>
                <w:rPrChange w:id="3538" w:author="Валера " w:date="2017-08-07T22:43:00Z">
                  <w:rPr>
                    <w:color w:val="000000"/>
                  </w:rPr>
                </w:rPrChange>
              </w:rPr>
              <w:t xml:space="preserve">n </w:t>
            </w:r>
            <w:r w:rsidRPr="00D46683">
              <w:rPr>
                <w:color w:val="666600"/>
                <w:lang w:val="en-US"/>
                <w:rPrChange w:id="3539" w:author="Валера " w:date="2017-08-07T22:43:00Z">
                  <w:rPr>
                    <w:color w:val="666600"/>
                  </w:rPr>
                </w:rPrChange>
              </w:rPr>
              <w:t>-</w:t>
            </w:r>
            <w:r w:rsidRPr="00D46683">
              <w:rPr>
                <w:color w:val="000000"/>
                <w:lang w:val="en-US"/>
                <w:rPrChange w:id="3540" w:author="Валера " w:date="2017-08-07T22:43:00Z">
                  <w:rPr>
                    <w:color w:val="000000"/>
                  </w:rPr>
                </w:rPrChange>
              </w:rPr>
              <w:t xml:space="preserve"> </w:t>
            </w:r>
            <w:r w:rsidRPr="00D46683">
              <w:rPr>
                <w:color w:val="006666"/>
                <w:lang w:val="en-US"/>
                <w:rPrChange w:id="3541" w:author="Валера " w:date="2017-08-07T22:43:00Z">
                  <w:rPr>
                    <w:color w:val="006666"/>
                  </w:rPr>
                </w:rPrChange>
              </w:rPr>
              <w:t>1</w:t>
            </w:r>
            <w:r w:rsidRPr="00D46683">
              <w:rPr>
                <w:color w:val="666600"/>
                <w:lang w:val="en-US"/>
                <w:rPrChange w:id="3542" w:author="Валера " w:date="2017-08-07T22:43:00Z">
                  <w:rPr>
                    <w:color w:val="666600"/>
                  </w:rPr>
                </w:rPrChange>
              </w:rPr>
              <w:t>)</w:t>
            </w:r>
            <w:r w:rsidRPr="00D46683">
              <w:rPr>
                <w:color w:val="000000"/>
                <w:lang w:val="en-US"/>
                <w:rPrChange w:id="3543" w:author="Валера " w:date="2017-08-07T22:43:00Z">
                  <w:rPr>
                    <w:color w:val="000000"/>
                  </w:rPr>
                </w:rPrChange>
              </w:rPr>
              <w:t xml:space="preserve"> </w:t>
            </w:r>
            <w:r w:rsidRPr="00D46683">
              <w:rPr>
                <w:color w:val="666600"/>
                <w:lang w:val="en-US"/>
                <w:rPrChange w:id="3544" w:author="Валера " w:date="2017-08-07T22:43:00Z">
                  <w:rPr>
                    <w:color w:val="666600"/>
                  </w:rPr>
                </w:rPrChange>
              </w:rPr>
              <w:t>*</w:t>
            </w:r>
            <w:r w:rsidRPr="00D46683">
              <w:rPr>
                <w:color w:val="000000"/>
                <w:lang w:val="en-US"/>
                <w:rPrChange w:id="3545" w:author="Валера " w:date="2017-08-07T22:43:00Z">
                  <w:rPr>
                    <w:color w:val="000000"/>
                  </w:rPr>
                </w:rPrChange>
              </w:rPr>
              <w:t xml:space="preserve"> n;</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Default="00D46683">
      <w:pPr>
        <w:pStyle w:val="normal0"/>
      </w:pPr>
    </w:p>
    <w:p w:rsidR="00D46683" w:rsidRDefault="00D46683">
      <w:pPr>
        <w:pStyle w:val="Heading3"/>
        <w:contextualSpacing w:val="0"/>
      </w:pPr>
      <w:bookmarkStart w:id="3546" w:name="_nxk3j0mbkfex" w:colFirst="0" w:colLast="0"/>
      <w:bookmarkEnd w:id="3546"/>
      <w:r>
        <w:t>Задача 7. Последовательность Фибоначчи</w:t>
      </w:r>
    </w:p>
    <w:p w:rsidR="00D46683" w:rsidRDefault="00D46683">
      <w:pPr>
        <w:pStyle w:val="normal0"/>
        <w:rPr>
          <w:vertAlign w:val="subscript"/>
        </w:rPr>
      </w:pPr>
      <w:r>
        <w:t>Последовательность Фибоначчи определяется так: a</w:t>
      </w:r>
      <w:r>
        <w:rPr>
          <w:vertAlign w:val="subscript"/>
        </w:rPr>
        <w:t>0</w:t>
      </w:r>
      <w:r>
        <w:t>=0, a</w:t>
      </w:r>
      <w:r>
        <w:rPr>
          <w:vertAlign w:val="subscript"/>
        </w:rPr>
        <w:t>1</w:t>
      </w:r>
      <w:r>
        <w:t>=1, a</w:t>
      </w:r>
      <w:r>
        <w:rPr>
          <w:vertAlign w:val="subscript"/>
        </w:rPr>
        <w:t>k</w:t>
      </w:r>
      <w:r>
        <w:t>=a</w:t>
      </w:r>
      <w:r>
        <w:rPr>
          <w:vertAlign w:val="subscript"/>
        </w:rPr>
        <w:t>k-1</w:t>
      </w:r>
      <w:r>
        <w:t>+a</w:t>
      </w:r>
      <w:r>
        <w:rPr>
          <w:vertAlign w:val="subscript"/>
        </w:rPr>
        <w:t>k-2</w:t>
      </w:r>
      <w:r>
        <w:t xml:space="preserve"> при k&gt;=2. Дано n, вычислить a</w:t>
      </w:r>
      <w:r>
        <w:rPr>
          <w:vertAlign w:val="subscript"/>
        </w:rPr>
        <w:t>n</w:t>
      </w:r>
    </w:p>
    <w:p w:rsidR="00D46683" w:rsidRDefault="00D46683">
      <w:pPr>
        <w:pStyle w:val="normal0"/>
      </w:pPr>
      <w:r>
        <w:t>Вариант 1. Использования цикла for:</w:t>
      </w:r>
    </w:p>
    <w:tbl>
      <w:tblPr>
        <w:tblW w:w="9640" w:type="dxa"/>
        <w:tblLayout w:type="fixed"/>
        <w:tblLook w:val="0000"/>
      </w:tblPr>
      <w:tblGrid>
        <w:gridCol w:w="9640"/>
      </w:tblGrid>
      <w:tr w:rsidR="00D46683" w:rsidTr="00D46683">
        <w:trPr>
          <w:trHeight w:val="420"/>
        </w:trPr>
        <w:tc>
          <w:tcPr>
            <w:tcW w:w="9640" w:type="dxa"/>
          </w:tcPr>
          <w:p w:rsidR="00D46683" w:rsidRPr="00D46683" w:rsidRDefault="00D46683" w:rsidP="00E92E7E">
            <w:pPr>
              <w:pStyle w:val="normal0"/>
              <w:widowControl w:val="0"/>
              <w:spacing w:before="0" w:after="0" w:line="240" w:lineRule="auto"/>
              <w:rPr>
                <w:color w:val="000000"/>
                <w:lang w:val="en-US"/>
                <w:rPrChange w:id="3547" w:author="Unknown">
                  <w:rPr>
                    <w:color w:val="000000"/>
                  </w:rPr>
                </w:rPrChange>
              </w:rPr>
            </w:pPr>
            <w:r w:rsidRPr="00D46683">
              <w:rPr>
                <w:color w:val="000088"/>
                <w:lang w:val="en-US"/>
                <w:rPrChange w:id="3548" w:author="Валера " w:date="2017-08-07T22:43:00Z">
                  <w:rPr>
                    <w:color w:val="000088"/>
                  </w:rPr>
                </w:rPrChange>
              </w:rPr>
              <w:t>static</w:t>
            </w:r>
            <w:r w:rsidRPr="00D46683">
              <w:rPr>
                <w:color w:val="000000"/>
                <w:lang w:val="en-US"/>
                <w:rPrChange w:id="3549" w:author="Валера " w:date="2017-08-07T22:43:00Z">
                  <w:rPr>
                    <w:color w:val="000000"/>
                  </w:rPr>
                </w:rPrChange>
              </w:rPr>
              <w:t xml:space="preserve"> </w:t>
            </w:r>
            <w:r w:rsidRPr="00D46683">
              <w:rPr>
                <w:color w:val="000088"/>
                <w:lang w:val="en-US"/>
                <w:rPrChange w:id="3550" w:author="Валера " w:date="2017-08-07T22:43:00Z">
                  <w:rPr>
                    <w:color w:val="000088"/>
                  </w:rPr>
                </w:rPrChange>
              </w:rPr>
              <w:t>uint</w:t>
            </w:r>
            <w:r w:rsidRPr="00D46683">
              <w:rPr>
                <w:color w:val="000000"/>
                <w:lang w:val="en-US"/>
                <w:rPrChange w:id="3551" w:author="Валера " w:date="2017-08-07T22:43:00Z">
                  <w:rPr>
                    <w:color w:val="000000"/>
                  </w:rPr>
                </w:rPrChange>
              </w:rPr>
              <w:t xml:space="preserve"> </w:t>
            </w:r>
            <w:r w:rsidRPr="00D46683">
              <w:rPr>
                <w:color w:val="660066"/>
                <w:lang w:val="en-US"/>
                <w:rPrChange w:id="3552" w:author="Валера " w:date="2017-08-07T22:43:00Z">
                  <w:rPr>
                    <w:color w:val="660066"/>
                  </w:rPr>
                </w:rPrChange>
              </w:rPr>
              <w:t>Fib</w:t>
            </w:r>
            <w:r w:rsidRPr="00D46683">
              <w:rPr>
                <w:color w:val="666600"/>
                <w:lang w:val="en-US"/>
                <w:rPrChange w:id="3553" w:author="Валера " w:date="2017-08-07T22:43:00Z">
                  <w:rPr>
                    <w:color w:val="666600"/>
                  </w:rPr>
                </w:rPrChange>
              </w:rPr>
              <w:t>(</w:t>
            </w:r>
            <w:ins w:id="3554" w:author="Валера " w:date="2017-08-10T23:11:00Z">
              <w:r>
                <w:rPr>
                  <w:color w:val="666600"/>
                  <w:lang w:val="en-US"/>
                </w:rPr>
                <w:t>u</w:t>
              </w:r>
            </w:ins>
            <w:r w:rsidRPr="00D46683">
              <w:rPr>
                <w:color w:val="000088"/>
                <w:lang w:val="en-US"/>
                <w:rPrChange w:id="3555" w:author="Валера " w:date="2017-08-07T22:43:00Z">
                  <w:rPr>
                    <w:color w:val="000088"/>
                  </w:rPr>
                </w:rPrChange>
              </w:rPr>
              <w:t>int</w:t>
            </w:r>
            <w:r w:rsidRPr="00D46683">
              <w:rPr>
                <w:color w:val="000000"/>
                <w:lang w:val="en-US"/>
                <w:rPrChange w:id="3556" w:author="Валера " w:date="2017-08-07T22:43:00Z">
                  <w:rPr>
                    <w:color w:val="000000"/>
                  </w:rPr>
                </w:rPrChange>
              </w:rPr>
              <w:t xml:space="preserve"> n)</w:t>
            </w:r>
          </w:p>
          <w:p w:rsidR="00D46683" w:rsidRPr="00D46683" w:rsidRDefault="00D46683" w:rsidP="00E92E7E">
            <w:pPr>
              <w:pStyle w:val="normal0"/>
              <w:widowControl w:val="0"/>
              <w:spacing w:before="0" w:after="0" w:line="240" w:lineRule="auto"/>
              <w:rPr>
                <w:color w:val="000000"/>
                <w:lang w:val="en-US"/>
                <w:rPrChange w:id="3557" w:author="Unknown">
                  <w:rPr>
                    <w:color w:val="000000"/>
                  </w:rPr>
                </w:rPrChange>
              </w:rPr>
            </w:pPr>
            <w:r>
              <w:rPr>
                <w:color w:val="666600"/>
                <w:lang w:val="en-US"/>
              </w:rPr>
              <w:t>{</w:t>
            </w:r>
            <w:r w:rsidRPr="00D46683">
              <w:rPr>
                <w:color w:val="000000"/>
                <w:lang w:val="en-US"/>
                <w:rPrChange w:id="3558" w:author="Валера " w:date="2017-08-07T22:43:00Z">
                  <w:rPr>
                    <w:color w:val="000000"/>
                  </w:rPr>
                </w:rPrChange>
              </w:rPr>
              <w:t xml:space="preserve">            </w:t>
            </w:r>
          </w:p>
          <w:p w:rsidR="00D46683" w:rsidRPr="00D46683" w:rsidRDefault="00D46683" w:rsidP="00E92E7E">
            <w:pPr>
              <w:pStyle w:val="normal0"/>
              <w:widowControl w:val="0"/>
              <w:spacing w:before="0" w:after="0" w:line="240" w:lineRule="auto"/>
              <w:rPr>
                <w:color w:val="000000"/>
                <w:lang w:val="en-US"/>
                <w:rPrChange w:id="3559" w:author="Unknown">
                  <w:rPr>
                    <w:color w:val="000000"/>
                  </w:rPr>
                </w:rPrChange>
              </w:rPr>
            </w:pPr>
            <w:r w:rsidRPr="00D46683">
              <w:rPr>
                <w:color w:val="000000"/>
                <w:lang w:val="en-US"/>
                <w:rPrChange w:id="3560" w:author="Валера " w:date="2017-08-07T22:43:00Z">
                  <w:rPr>
                    <w:color w:val="000000"/>
                  </w:rPr>
                </w:rPrChange>
              </w:rPr>
              <w:t xml:space="preserve">    </w:t>
            </w:r>
            <w:r w:rsidRPr="00D46683">
              <w:rPr>
                <w:color w:val="000088"/>
                <w:lang w:val="en-US"/>
                <w:rPrChange w:id="3561" w:author="Валера " w:date="2017-08-07T22:43:00Z">
                  <w:rPr>
                    <w:color w:val="000088"/>
                  </w:rPr>
                </w:rPrChange>
              </w:rPr>
              <w:t>uint</w:t>
            </w:r>
            <w:r w:rsidRPr="00D46683">
              <w:rPr>
                <w:color w:val="000000"/>
                <w:lang w:val="en-US"/>
                <w:rPrChange w:id="3562" w:author="Валера " w:date="2017-08-07T22:43:00Z">
                  <w:rPr>
                    <w:color w:val="000000"/>
                  </w:rPr>
                </w:rPrChange>
              </w:rPr>
              <w:t xml:space="preserve"> a0 </w:t>
            </w:r>
            <w:r w:rsidRPr="00D46683">
              <w:rPr>
                <w:color w:val="666600"/>
                <w:lang w:val="en-US"/>
                <w:rPrChange w:id="3563" w:author="Валера " w:date="2017-08-07T22:43:00Z">
                  <w:rPr>
                    <w:color w:val="666600"/>
                  </w:rPr>
                </w:rPrChange>
              </w:rPr>
              <w:t>=</w:t>
            </w:r>
            <w:r w:rsidRPr="00D46683">
              <w:rPr>
                <w:color w:val="000000"/>
                <w:lang w:val="en-US"/>
                <w:rPrChange w:id="3564" w:author="Валера " w:date="2017-08-07T22:43:00Z">
                  <w:rPr>
                    <w:color w:val="000000"/>
                  </w:rPr>
                </w:rPrChange>
              </w:rPr>
              <w:t xml:space="preserve"> </w:t>
            </w:r>
            <w:r w:rsidRPr="00D46683">
              <w:rPr>
                <w:color w:val="006666"/>
                <w:lang w:val="en-US"/>
                <w:rPrChange w:id="3565" w:author="Валера " w:date="2017-08-07T22:43:00Z">
                  <w:rPr>
                    <w:color w:val="006666"/>
                  </w:rPr>
                </w:rPrChange>
              </w:rPr>
              <w:t>0;</w:t>
            </w:r>
          </w:p>
          <w:p w:rsidR="00D46683" w:rsidRPr="00D46683" w:rsidRDefault="00D46683" w:rsidP="00E92E7E">
            <w:pPr>
              <w:pStyle w:val="normal0"/>
              <w:widowControl w:val="0"/>
              <w:spacing w:before="0" w:after="0" w:line="240" w:lineRule="auto"/>
              <w:rPr>
                <w:color w:val="000000"/>
                <w:lang w:val="en-US"/>
                <w:rPrChange w:id="3566" w:author="Unknown">
                  <w:rPr>
                    <w:color w:val="000000"/>
                  </w:rPr>
                </w:rPrChange>
              </w:rPr>
            </w:pPr>
            <w:r w:rsidRPr="00D46683">
              <w:rPr>
                <w:color w:val="000000"/>
                <w:lang w:val="en-US"/>
                <w:rPrChange w:id="3567" w:author="Валера " w:date="2017-08-07T22:43:00Z">
                  <w:rPr>
                    <w:color w:val="000000"/>
                  </w:rPr>
                </w:rPrChange>
              </w:rPr>
              <w:t xml:space="preserve">    </w:t>
            </w:r>
            <w:r w:rsidRPr="00D46683">
              <w:rPr>
                <w:color w:val="000088"/>
                <w:lang w:val="en-US"/>
                <w:rPrChange w:id="3568" w:author="Валера " w:date="2017-08-07T22:43:00Z">
                  <w:rPr>
                    <w:color w:val="000088"/>
                  </w:rPr>
                </w:rPrChange>
              </w:rPr>
              <w:t>uint</w:t>
            </w:r>
            <w:r w:rsidRPr="00D46683">
              <w:rPr>
                <w:color w:val="000000"/>
                <w:lang w:val="en-US"/>
                <w:rPrChange w:id="3569" w:author="Валера " w:date="2017-08-07T22:43:00Z">
                  <w:rPr>
                    <w:color w:val="000000"/>
                  </w:rPr>
                </w:rPrChange>
              </w:rPr>
              <w:t xml:space="preserve"> a1 </w:t>
            </w:r>
            <w:r w:rsidRPr="00D46683">
              <w:rPr>
                <w:color w:val="666600"/>
                <w:lang w:val="en-US"/>
                <w:rPrChange w:id="3570" w:author="Валера " w:date="2017-08-07T22:43:00Z">
                  <w:rPr>
                    <w:color w:val="666600"/>
                  </w:rPr>
                </w:rPrChange>
              </w:rPr>
              <w:t>=</w:t>
            </w:r>
            <w:r w:rsidRPr="00D46683">
              <w:rPr>
                <w:color w:val="000000"/>
                <w:lang w:val="en-US"/>
                <w:rPrChange w:id="3571" w:author="Валера " w:date="2017-08-07T22:43:00Z">
                  <w:rPr>
                    <w:color w:val="000000"/>
                  </w:rPr>
                </w:rPrChange>
              </w:rPr>
              <w:t xml:space="preserve"> </w:t>
            </w:r>
            <w:r w:rsidRPr="00D46683">
              <w:rPr>
                <w:color w:val="006666"/>
                <w:lang w:val="en-US"/>
                <w:rPrChange w:id="3572" w:author="Валера " w:date="2017-08-07T22:43:00Z">
                  <w:rPr>
                    <w:color w:val="006666"/>
                  </w:rPr>
                </w:rPrChange>
              </w:rPr>
              <w:t>1;</w:t>
            </w:r>
          </w:p>
          <w:p w:rsidR="00D46683" w:rsidRPr="00D46683" w:rsidRDefault="00D46683" w:rsidP="00E92E7E">
            <w:pPr>
              <w:pStyle w:val="normal0"/>
              <w:widowControl w:val="0"/>
              <w:spacing w:before="0" w:after="0" w:line="240" w:lineRule="auto"/>
              <w:rPr>
                <w:color w:val="000000"/>
                <w:lang w:val="en-US"/>
                <w:rPrChange w:id="3573" w:author="Unknown">
                  <w:rPr>
                    <w:color w:val="000000"/>
                  </w:rPr>
                </w:rPrChange>
              </w:rPr>
            </w:pPr>
            <w:r w:rsidRPr="00D46683">
              <w:rPr>
                <w:color w:val="000000"/>
                <w:lang w:val="en-US"/>
                <w:rPrChange w:id="3574" w:author="Валера " w:date="2017-08-07T22:43:00Z">
                  <w:rPr>
                    <w:color w:val="000000"/>
                  </w:rPr>
                </w:rPrChange>
              </w:rPr>
              <w:t xml:space="preserve">    </w:t>
            </w:r>
            <w:r w:rsidRPr="00D46683">
              <w:rPr>
                <w:color w:val="000088"/>
                <w:lang w:val="en-US"/>
                <w:rPrChange w:id="3575" w:author="Валера " w:date="2017-08-07T22:43:00Z">
                  <w:rPr>
                    <w:color w:val="000088"/>
                  </w:rPr>
                </w:rPrChange>
              </w:rPr>
              <w:t>uint</w:t>
            </w:r>
            <w:r w:rsidRPr="00D46683">
              <w:rPr>
                <w:color w:val="000000"/>
                <w:lang w:val="en-US"/>
                <w:rPrChange w:id="3576" w:author="Валера " w:date="2017-08-07T22:43:00Z">
                  <w:rPr>
                    <w:color w:val="000000"/>
                  </w:rPr>
                </w:rPrChange>
              </w:rPr>
              <w:t xml:space="preserve"> a</w:t>
            </w:r>
            <w:r w:rsidRPr="00D46683">
              <w:rPr>
                <w:color w:val="666600"/>
                <w:lang w:val="en-US"/>
                <w:rPrChange w:id="3577" w:author="Валера " w:date="2017-08-07T22:43:00Z">
                  <w:rPr>
                    <w:color w:val="666600"/>
                  </w:rPr>
                </w:rPrChange>
              </w:rPr>
              <w:t>=</w:t>
            </w:r>
            <w:r w:rsidRPr="00D46683">
              <w:rPr>
                <w:color w:val="000000"/>
                <w:lang w:val="en-US"/>
                <w:rPrChange w:id="3578" w:author="Валера " w:date="2017-08-07T22:43:00Z">
                  <w:rPr>
                    <w:color w:val="000000"/>
                  </w:rPr>
                </w:rPrChange>
              </w:rPr>
              <w:t>a1;</w:t>
            </w:r>
          </w:p>
          <w:p w:rsidR="00D46683" w:rsidRPr="00D46683" w:rsidRDefault="00D46683" w:rsidP="00E92E7E">
            <w:pPr>
              <w:pStyle w:val="normal0"/>
              <w:widowControl w:val="0"/>
              <w:spacing w:before="0" w:after="0" w:line="240" w:lineRule="auto"/>
              <w:rPr>
                <w:color w:val="000000"/>
                <w:lang w:val="en-US"/>
                <w:rPrChange w:id="3579" w:author="Unknown">
                  <w:rPr>
                    <w:color w:val="000000"/>
                  </w:rPr>
                </w:rPrChange>
              </w:rPr>
            </w:pPr>
            <w:r w:rsidRPr="00D46683">
              <w:rPr>
                <w:color w:val="000000"/>
                <w:lang w:val="en-US"/>
                <w:rPrChange w:id="3580" w:author="Валера " w:date="2017-08-07T22:43:00Z">
                  <w:rPr>
                    <w:color w:val="000000"/>
                  </w:rPr>
                </w:rPrChange>
              </w:rPr>
              <w:t xml:space="preserve">    </w:t>
            </w:r>
            <w:r w:rsidRPr="00D46683">
              <w:rPr>
                <w:color w:val="000088"/>
                <w:lang w:val="en-US"/>
                <w:rPrChange w:id="3581" w:author="Валера " w:date="2017-08-07T22:43:00Z">
                  <w:rPr>
                    <w:color w:val="000088"/>
                  </w:rPr>
                </w:rPrChange>
              </w:rPr>
              <w:t>for</w:t>
            </w:r>
            <w:r w:rsidRPr="00D46683">
              <w:rPr>
                <w:color w:val="666600"/>
                <w:lang w:val="en-US"/>
                <w:rPrChange w:id="3582" w:author="Валера " w:date="2017-08-07T22:43:00Z">
                  <w:rPr>
                    <w:color w:val="666600"/>
                  </w:rPr>
                </w:rPrChange>
              </w:rPr>
              <w:t>(</w:t>
            </w:r>
            <w:r w:rsidRPr="00D46683">
              <w:rPr>
                <w:color w:val="000088"/>
                <w:lang w:val="en-US"/>
                <w:rPrChange w:id="3583" w:author="Валера " w:date="2017-08-07T22:43:00Z">
                  <w:rPr>
                    <w:color w:val="000088"/>
                  </w:rPr>
                </w:rPrChange>
              </w:rPr>
              <w:t>int</w:t>
            </w:r>
            <w:r w:rsidRPr="00D46683">
              <w:rPr>
                <w:color w:val="000000"/>
                <w:lang w:val="en-US"/>
                <w:rPrChange w:id="3584" w:author="Валера " w:date="2017-08-07T22:43:00Z">
                  <w:rPr>
                    <w:color w:val="000000"/>
                  </w:rPr>
                </w:rPrChange>
              </w:rPr>
              <w:t xml:space="preserve"> i</w:t>
            </w:r>
            <w:r w:rsidRPr="00D46683">
              <w:rPr>
                <w:color w:val="666600"/>
                <w:lang w:val="en-US"/>
                <w:rPrChange w:id="3585" w:author="Валера " w:date="2017-08-07T22:43:00Z">
                  <w:rPr>
                    <w:color w:val="666600"/>
                  </w:rPr>
                </w:rPrChange>
              </w:rPr>
              <w:t>=</w:t>
            </w:r>
            <w:r w:rsidRPr="00D46683">
              <w:rPr>
                <w:color w:val="006666"/>
                <w:lang w:val="en-US"/>
                <w:rPrChange w:id="3586" w:author="Валера " w:date="2017-08-07T22:43:00Z">
                  <w:rPr>
                    <w:color w:val="006666"/>
                  </w:rPr>
                </w:rPrChange>
              </w:rPr>
              <w:t>2</w:t>
            </w:r>
            <w:r w:rsidRPr="00D46683">
              <w:rPr>
                <w:color w:val="666600"/>
                <w:lang w:val="en-US"/>
                <w:rPrChange w:id="3587" w:author="Валера " w:date="2017-08-07T22:43:00Z">
                  <w:rPr>
                    <w:color w:val="666600"/>
                  </w:rPr>
                </w:rPrChange>
              </w:rPr>
              <w:t>;</w:t>
            </w:r>
            <w:r w:rsidRPr="00D46683">
              <w:rPr>
                <w:color w:val="000000"/>
                <w:lang w:val="en-US"/>
                <w:rPrChange w:id="3588" w:author="Валера " w:date="2017-08-07T22:43:00Z">
                  <w:rPr>
                    <w:color w:val="000000"/>
                  </w:rPr>
                </w:rPrChange>
              </w:rPr>
              <w:t>i</w:t>
            </w:r>
            <w:r w:rsidRPr="00D46683">
              <w:rPr>
                <w:color w:val="666600"/>
                <w:lang w:val="en-US"/>
                <w:rPrChange w:id="3589" w:author="Валера " w:date="2017-08-07T22:43:00Z">
                  <w:rPr>
                    <w:color w:val="666600"/>
                  </w:rPr>
                </w:rPrChange>
              </w:rPr>
              <w:t>&lt;=</w:t>
            </w:r>
            <w:r w:rsidRPr="00D46683">
              <w:rPr>
                <w:color w:val="000000"/>
                <w:lang w:val="en-US"/>
                <w:rPrChange w:id="3590" w:author="Валера " w:date="2017-08-07T22:43:00Z">
                  <w:rPr>
                    <w:color w:val="000000"/>
                  </w:rPr>
                </w:rPrChange>
              </w:rPr>
              <w:t xml:space="preserve"> n</w:t>
            </w:r>
            <w:r w:rsidRPr="00D46683">
              <w:rPr>
                <w:color w:val="666600"/>
                <w:lang w:val="en-US"/>
                <w:rPrChange w:id="3591" w:author="Валера " w:date="2017-08-07T22:43:00Z">
                  <w:rPr>
                    <w:color w:val="666600"/>
                  </w:rPr>
                </w:rPrChange>
              </w:rPr>
              <w:t>;</w:t>
            </w:r>
            <w:r w:rsidRPr="00D46683">
              <w:rPr>
                <w:color w:val="000000"/>
                <w:lang w:val="en-US"/>
                <w:rPrChange w:id="3592" w:author="Валера " w:date="2017-08-07T22:43:00Z">
                  <w:rPr>
                    <w:color w:val="000000"/>
                  </w:rPr>
                </w:rPrChange>
              </w:rPr>
              <w:t>i</w:t>
            </w:r>
            <w:r w:rsidRPr="00D46683">
              <w:rPr>
                <w:color w:val="666600"/>
                <w:lang w:val="en-US"/>
                <w:rPrChange w:id="3593"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3594" w:author="Unknown">
                  <w:rPr>
                    <w:color w:val="000000"/>
                  </w:rPr>
                </w:rPrChange>
              </w:rPr>
            </w:pPr>
            <w:r w:rsidRPr="00D46683">
              <w:rPr>
                <w:color w:val="000000"/>
                <w:lang w:val="en-US"/>
                <w:rPrChange w:id="3595"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596" w:author="Unknown">
                  <w:rPr>
                    <w:color w:val="000000"/>
                  </w:rPr>
                </w:rPrChange>
              </w:rPr>
            </w:pPr>
            <w:r w:rsidRPr="00D46683">
              <w:rPr>
                <w:color w:val="000000"/>
                <w:lang w:val="en-US"/>
                <w:rPrChange w:id="3597" w:author="Валера " w:date="2017-08-07T22:43:00Z">
                  <w:rPr>
                    <w:color w:val="000000"/>
                  </w:rPr>
                </w:rPrChange>
              </w:rPr>
              <w:t xml:space="preserve">        a </w:t>
            </w:r>
            <w:r w:rsidRPr="00D46683">
              <w:rPr>
                <w:color w:val="666600"/>
                <w:lang w:val="en-US"/>
                <w:rPrChange w:id="3598" w:author="Валера " w:date="2017-08-07T22:43:00Z">
                  <w:rPr>
                    <w:color w:val="666600"/>
                  </w:rPr>
                </w:rPrChange>
              </w:rPr>
              <w:t>=</w:t>
            </w:r>
            <w:r w:rsidRPr="00D46683">
              <w:rPr>
                <w:color w:val="000000"/>
                <w:lang w:val="en-US"/>
                <w:rPrChange w:id="3599" w:author="Валера " w:date="2017-08-07T22:43:00Z">
                  <w:rPr>
                    <w:color w:val="000000"/>
                  </w:rPr>
                </w:rPrChange>
              </w:rPr>
              <w:t xml:space="preserve"> a0 </w:t>
            </w:r>
            <w:r w:rsidRPr="00D46683">
              <w:rPr>
                <w:color w:val="666600"/>
                <w:lang w:val="en-US"/>
                <w:rPrChange w:id="3600" w:author="Валера " w:date="2017-08-07T22:43:00Z">
                  <w:rPr>
                    <w:color w:val="666600"/>
                  </w:rPr>
                </w:rPrChange>
              </w:rPr>
              <w:t>+</w:t>
            </w:r>
            <w:r w:rsidRPr="00D46683">
              <w:rPr>
                <w:color w:val="000000"/>
                <w:lang w:val="en-US"/>
                <w:rPrChange w:id="3601" w:author="Валера " w:date="2017-08-07T22:43:00Z">
                  <w:rPr>
                    <w:color w:val="000000"/>
                  </w:rPr>
                </w:rPrChange>
              </w:rPr>
              <w:t xml:space="preserve"> a1;</w:t>
            </w:r>
          </w:p>
          <w:p w:rsidR="00D46683" w:rsidRPr="00D46683" w:rsidRDefault="00D46683" w:rsidP="00E92E7E">
            <w:pPr>
              <w:pStyle w:val="normal0"/>
              <w:widowControl w:val="0"/>
              <w:spacing w:before="0" w:after="0" w:line="240" w:lineRule="auto"/>
              <w:rPr>
                <w:color w:val="000000"/>
                <w:lang w:val="en-US"/>
                <w:rPrChange w:id="3602" w:author="Unknown">
                  <w:rPr>
                    <w:color w:val="000000"/>
                  </w:rPr>
                </w:rPrChange>
              </w:rPr>
            </w:pPr>
            <w:r w:rsidRPr="00D46683">
              <w:rPr>
                <w:color w:val="000000"/>
                <w:lang w:val="en-US"/>
                <w:rPrChange w:id="3603" w:author="Валера " w:date="2017-08-07T22:43:00Z">
                  <w:rPr>
                    <w:color w:val="000000"/>
                  </w:rPr>
                </w:rPrChange>
              </w:rPr>
              <w:t xml:space="preserve">        a0 </w:t>
            </w:r>
            <w:r w:rsidRPr="00D46683">
              <w:rPr>
                <w:color w:val="666600"/>
                <w:lang w:val="en-US"/>
                <w:rPrChange w:id="3604" w:author="Валера " w:date="2017-08-07T22:43:00Z">
                  <w:rPr>
                    <w:color w:val="666600"/>
                  </w:rPr>
                </w:rPrChange>
              </w:rPr>
              <w:t>=</w:t>
            </w:r>
            <w:r w:rsidRPr="00D46683">
              <w:rPr>
                <w:color w:val="000000"/>
                <w:lang w:val="en-US"/>
                <w:rPrChange w:id="3605" w:author="Валера " w:date="2017-08-07T22:43:00Z">
                  <w:rPr>
                    <w:color w:val="000000"/>
                  </w:rPr>
                </w:rPrChange>
              </w:rPr>
              <w:t xml:space="preserve"> a1;</w:t>
            </w:r>
          </w:p>
          <w:p w:rsidR="00D46683" w:rsidRPr="00D46683" w:rsidRDefault="00D46683" w:rsidP="00E92E7E">
            <w:pPr>
              <w:pStyle w:val="normal0"/>
              <w:widowControl w:val="0"/>
              <w:spacing w:before="0" w:after="0" w:line="240" w:lineRule="auto"/>
              <w:rPr>
                <w:color w:val="000000"/>
                <w:lang w:val="en-US"/>
                <w:rPrChange w:id="3606" w:author="Unknown">
                  <w:rPr>
                    <w:color w:val="000000"/>
                  </w:rPr>
                </w:rPrChange>
              </w:rPr>
            </w:pPr>
            <w:r w:rsidRPr="00D46683">
              <w:rPr>
                <w:color w:val="000000"/>
                <w:lang w:val="en-US"/>
                <w:rPrChange w:id="3607" w:author="Валера " w:date="2017-08-07T22:43:00Z">
                  <w:rPr>
                    <w:color w:val="000000"/>
                  </w:rPr>
                </w:rPrChange>
              </w:rPr>
              <w:t xml:space="preserve">        a1 </w:t>
            </w:r>
            <w:r w:rsidRPr="00D46683">
              <w:rPr>
                <w:color w:val="666600"/>
                <w:lang w:val="en-US"/>
                <w:rPrChange w:id="3608" w:author="Валера " w:date="2017-08-07T22:43:00Z">
                  <w:rPr>
                    <w:color w:val="666600"/>
                  </w:rPr>
                </w:rPrChange>
              </w:rPr>
              <w:t>=</w:t>
            </w:r>
            <w:r w:rsidRPr="00D46683">
              <w:rPr>
                <w:color w:val="000000"/>
                <w:lang w:val="en-US"/>
                <w:rPrChange w:id="3609" w:author="Валера " w:date="2017-08-07T22:43:00Z">
                  <w:rPr>
                    <w:color w:val="000000"/>
                  </w:rPr>
                </w:rPrChange>
              </w:rPr>
              <w:t xml:space="preserve"> a;</w:t>
            </w:r>
          </w:p>
          <w:p w:rsidR="00D46683" w:rsidRPr="00D46683" w:rsidRDefault="00D46683" w:rsidP="00E92E7E">
            <w:pPr>
              <w:pStyle w:val="normal0"/>
              <w:widowControl w:val="0"/>
              <w:spacing w:before="0" w:after="0" w:line="240" w:lineRule="auto"/>
              <w:rPr>
                <w:color w:val="000000"/>
                <w:lang w:val="en-US"/>
                <w:rPrChange w:id="3610" w:author="Unknown">
                  <w:rPr>
                    <w:color w:val="000000"/>
                  </w:rPr>
                </w:rPrChange>
              </w:rPr>
            </w:pPr>
            <w:r w:rsidRPr="00D46683">
              <w:rPr>
                <w:color w:val="000000"/>
                <w:lang w:val="en-US"/>
                <w:rPrChange w:id="3611"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612" w:author="Unknown">
                  <w:rPr>
                    <w:color w:val="000000"/>
                  </w:rPr>
                </w:rPrChange>
              </w:rPr>
            </w:pPr>
            <w:r w:rsidRPr="00D46683">
              <w:rPr>
                <w:color w:val="000000"/>
                <w:lang w:val="en-US"/>
                <w:rPrChange w:id="3613" w:author="Валера " w:date="2017-08-07T22:43:00Z">
                  <w:rPr>
                    <w:color w:val="000000"/>
                  </w:rPr>
                </w:rPrChange>
              </w:rPr>
              <w:t xml:space="preserve">    </w:t>
            </w:r>
            <w:r w:rsidRPr="00D46683">
              <w:rPr>
                <w:color w:val="000088"/>
                <w:lang w:val="en-US"/>
                <w:rPrChange w:id="3614" w:author="Валера " w:date="2017-08-07T22:43:00Z">
                  <w:rPr>
                    <w:color w:val="000088"/>
                  </w:rPr>
                </w:rPrChange>
              </w:rPr>
              <w:t>return</w:t>
            </w:r>
            <w:r w:rsidRPr="00D46683">
              <w:rPr>
                <w:color w:val="000000"/>
                <w:lang w:val="en-US"/>
                <w:rPrChange w:id="3615" w:author="Валера " w:date="2017-08-07T22:43:00Z">
                  <w:rPr>
                    <w:color w:val="000000"/>
                  </w:rPr>
                </w:rPrChange>
              </w:rPr>
              <w:t xml:space="preserve"> a1;</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Default="00D46683">
      <w:pPr>
        <w:pStyle w:val="normal0"/>
      </w:pPr>
    </w:p>
    <w:p w:rsidR="00D46683" w:rsidRDefault="00D46683">
      <w:pPr>
        <w:pStyle w:val="normal0"/>
      </w:pPr>
      <w:r>
        <w:t>Вариант 2. Использование рекурсии:</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3616" w:author="Unknown">
                  <w:rPr>
                    <w:color w:val="000000"/>
                  </w:rPr>
                </w:rPrChange>
              </w:rPr>
            </w:pPr>
            <w:r w:rsidRPr="00D46683">
              <w:rPr>
                <w:color w:val="000088"/>
                <w:lang w:val="en-US"/>
                <w:rPrChange w:id="3617" w:author="Валера " w:date="2017-08-07T22:43:00Z">
                  <w:rPr>
                    <w:color w:val="000088"/>
                  </w:rPr>
                </w:rPrChange>
              </w:rPr>
              <w:t>static</w:t>
            </w:r>
            <w:r w:rsidRPr="00D46683">
              <w:rPr>
                <w:color w:val="000000"/>
                <w:lang w:val="en-US"/>
                <w:rPrChange w:id="3618" w:author="Валера " w:date="2017-08-07T22:43:00Z">
                  <w:rPr>
                    <w:color w:val="000000"/>
                  </w:rPr>
                </w:rPrChange>
              </w:rPr>
              <w:t xml:space="preserve"> </w:t>
            </w:r>
            <w:r w:rsidRPr="00D46683">
              <w:rPr>
                <w:color w:val="000088"/>
                <w:lang w:val="en-US"/>
                <w:rPrChange w:id="3619" w:author="Валера " w:date="2017-08-07T22:43:00Z">
                  <w:rPr>
                    <w:color w:val="000088"/>
                  </w:rPr>
                </w:rPrChange>
              </w:rPr>
              <w:t>uint</w:t>
            </w:r>
            <w:r w:rsidRPr="00D46683">
              <w:rPr>
                <w:color w:val="000000"/>
                <w:lang w:val="en-US"/>
                <w:rPrChange w:id="3620" w:author="Валера " w:date="2017-08-07T22:43:00Z">
                  <w:rPr>
                    <w:color w:val="000000"/>
                  </w:rPr>
                </w:rPrChange>
              </w:rPr>
              <w:t xml:space="preserve"> </w:t>
            </w:r>
            <w:r w:rsidRPr="00D46683">
              <w:rPr>
                <w:color w:val="660066"/>
                <w:lang w:val="en-US"/>
                <w:rPrChange w:id="3621" w:author="Валера " w:date="2017-08-07T22:43:00Z">
                  <w:rPr>
                    <w:color w:val="660066"/>
                  </w:rPr>
                </w:rPrChange>
              </w:rPr>
              <w:t>Fib</w:t>
            </w:r>
            <w:r w:rsidRPr="00D46683">
              <w:rPr>
                <w:color w:val="666600"/>
                <w:lang w:val="en-US"/>
                <w:rPrChange w:id="3622" w:author="Валера " w:date="2017-08-07T22:43:00Z">
                  <w:rPr>
                    <w:color w:val="666600"/>
                  </w:rPr>
                </w:rPrChange>
              </w:rPr>
              <w:t>(</w:t>
            </w:r>
            <w:r w:rsidRPr="00D46683">
              <w:rPr>
                <w:color w:val="000088"/>
                <w:lang w:val="en-US"/>
                <w:rPrChange w:id="3623" w:author="Валера " w:date="2017-08-07T22:43:00Z">
                  <w:rPr>
                    <w:color w:val="000088"/>
                  </w:rPr>
                </w:rPrChange>
              </w:rPr>
              <w:t>uint</w:t>
            </w:r>
            <w:r w:rsidRPr="00D46683">
              <w:rPr>
                <w:color w:val="000000"/>
                <w:lang w:val="en-US"/>
                <w:rPrChange w:id="3624" w:author="Валера " w:date="2017-08-07T22:43:00Z">
                  <w:rPr>
                    <w:color w:val="000000"/>
                  </w:rPr>
                </w:rPrChange>
              </w:rPr>
              <w:t xml:space="preserve"> n)</w:t>
            </w:r>
          </w:p>
          <w:p w:rsidR="00D46683" w:rsidRPr="00D46683" w:rsidRDefault="00D46683" w:rsidP="00E92E7E">
            <w:pPr>
              <w:pStyle w:val="normal0"/>
              <w:widowControl w:val="0"/>
              <w:spacing w:before="0" w:after="0" w:line="240" w:lineRule="auto"/>
              <w:rPr>
                <w:color w:val="000000"/>
                <w:lang w:val="en-US"/>
                <w:rPrChange w:id="3625"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3626" w:author="Unknown">
                  <w:rPr>
                    <w:color w:val="000000"/>
                  </w:rPr>
                </w:rPrChange>
              </w:rPr>
            </w:pPr>
            <w:r w:rsidRPr="00D46683">
              <w:rPr>
                <w:color w:val="000000"/>
                <w:lang w:val="en-US"/>
                <w:rPrChange w:id="3627" w:author="Валера " w:date="2017-08-07T22:43:00Z">
                  <w:rPr>
                    <w:color w:val="000000"/>
                  </w:rPr>
                </w:rPrChange>
              </w:rPr>
              <w:t xml:space="preserve">    </w:t>
            </w:r>
            <w:r w:rsidRPr="00D46683">
              <w:rPr>
                <w:color w:val="000088"/>
                <w:lang w:val="en-US"/>
                <w:rPrChange w:id="3628" w:author="Валера " w:date="2017-08-07T22:43:00Z">
                  <w:rPr>
                    <w:color w:val="000088"/>
                  </w:rPr>
                </w:rPrChange>
              </w:rPr>
              <w:t>if</w:t>
            </w:r>
            <w:r w:rsidRPr="00D46683">
              <w:rPr>
                <w:color w:val="000000"/>
                <w:lang w:val="en-US"/>
                <w:rPrChange w:id="3629" w:author="Валера " w:date="2017-08-07T22:43:00Z">
                  <w:rPr>
                    <w:color w:val="000000"/>
                  </w:rPr>
                </w:rPrChange>
              </w:rPr>
              <w:t xml:space="preserve"> </w:t>
            </w:r>
            <w:r w:rsidRPr="00D46683">
              <w:rPr>
                <w:color w:val="666600"/>
                <w:lang w:val="en-US"/>
                <w:rPrChange w:id="3630" w:author="Валера " w:date="2017-08-07T22:43:00Z">
                  <w:rPr>
                    <w:color w:val="666600"/>
                  </w:rPr>
                </w:rPrChange>
              </w:rPr>
              <w:t>(</w:t>
            </w:r>
            <w:r w:rsidRPr="00D46683">
              <w:rPr>
                <w:color w:val="000000"/>
                <w:lang w:val="en-US"/>
                <w:rPrChange w:id="3631" w:author="Валера " w:date="2017-08-07T22:43:00Z">
                  <w:rPr>
                    <w:color w:val="000000"/>
                  </w:rPr>
                </w:rPrChange>
              </w:rPr>
              <w:t xml:space="preserve">n </w:t>
            </w:r>
            <w:r w:rsidRPr="00D46683">
              <w:rPr>
                <w:color w:val="666600"/>
                <w:lang w:val="en-US"/>
                <w:rPrChange w:id="3632" w:author="Валера " w:date="2017-08-07T22:43:00Z">
                  <w:rPr>
                    <w:color w:val="666600"/>
                  </w:rPr>
                </w:rPrChange>
              </w:rPr>
              <w:t>==</w:t>
            </w:r>
            <w:r w:rsidRPr="00D46683">
              <w:rPr>
                <w:color w:val="000000"/>
                <w:lang w:val="en-US"/>
                <w:rPrChange w:id="3633" w:author="Валера " w:date="2017-08-07T22:43:00Z">
                  <w:rPr>
                    <w:color w:val="000000"/>
                  </w:rPr>
                </w:rPrChange>
              </w:rPr>
              <w:t xml:space="preserve"> </w:t>
            </w:r>
            <w:r w:rsidRPr="00D46683">
              <w:rPr>
                <w:color w:val="006666"/>
                <w:lang w:val="en-US"/>
                <w:rPrChange w:id="3634" w:author="Валера " w:date="2017-08-07T22:43:00Z">
                  <w:rPr>
                    <w:color w:val="006666"/>
                  </w:rPr>
                </w:rPrChange>
              </w:rPr>
              <w:t>0</w:t>
            </w:r>
            <w:r w:rsidRPr="00D46683">
              <w:rPr>
                <w:color w:val="666600"/>
                <w:lang w:val="en-US"/>
                <w:rPrChange w:id="3635" w:author="Валера " w:date="2017-08-07T22:43:00Z">
                  <w:rPr>
                    <w:color w:val="666600"/>
                  </w:rPr>
                </w:rPrChange>
              </w:rPr>
              <w:t>)</w:t>
            </w:r>
            <w:r w:rsidRPr="00D46683">
              <w:rPr>
                <w:color w:val="000000"/>
                <w:lang w:val="en-US"/>
                <w:rPrChange w:id="3636" w:author="Валера " w:date="2017-08-07T22:43:00Z">
                  <w:rPr>
                    <w:color w:val="000000"/>
                  </w:rPr>
                </w:rPrChange>
              </w:rPr>
              <w:t xml:space="preserve"> </w:t>
            </w:r>
            <w:r w:rsidRPr="00D46683">
              <w:rPr>
                <w:color w:val="000088"/>
                <w:lang w:val="en-US"/>
                <w:rPrChange w:id="3637" w:author="Валера " w:date="2017-08-07T22:43:00Z">
                  <w:rPr>
                    <w:color w:val="000088"/>
                  </w:rPr>
                </w:rPrChange>
              </w:rPr>
              <w:t>return</w:t>
            </w:r>
            <w:r w:rsidRPr="00D46683">
              <w:rPr>
                <w:color w:val="000000"/>
                <w:lang w:val="en-US"/>
                <w:rPrChange w:id="3638" w:author="Валера " w:date="2017-08-07T22:43:00Z">
                  <w:rPr>
                    <w:color w:val="000000"/>
                  </w:rPr>
                </w:rPrChange>
              </w:rPr>
              <w:t xml:space="preserve"> </w:t>
            </w:r>
            <w:r w:rsidRPr="00D46683">
              <w:rPr>
                <w:color w:val="006666"/>
                <w:lang w:val="en-US"/>
                <w:rPrChange w:id="3639" w:author="Валера " w:date="2017-08-07T22:43:00Z">
                  <w:rPr>
                    <w:color w:val="006666"/>
                  </w:rPr>
                </w:rPrChange>
              </w:rPr>
              <w:t>0;</w:t>
            </w:r>
          </w:p>
          <w:p w:rsidR="00D46683" w:rsidRPr="00D46683" w:rsidRDefault="00D46683" w:rsidP="00E92E7E">
            <w:pPr>
              <w:pStyle w:val="normal0"/>
              <w:widowControl w:val="0"/>
              <w:spacing w:before="0" w:after="0" w:line="240" w:lineRule="auto"/>
              <w:rPr>
                <w:color w:val="000000"/>
                <w:lang w:val="en-US"/>
                <w:rPrChange w:id="3640" w:author="Unknown">
                  <w:rPr>
                    <w:color w:val="000000"/>
                  </w:rPr>
                </w:rPrChange>
              </w:rPr>
            </w:pPr>
            <w:r w:rsidRPr="00D46683">
              <w:rPr>
                <w:color w:val="000000"/>
                <w:lang w:val="en-US"/>
                <w:rPrChange w:id="3641" w:author="Валера " w:date="2017-08-07T22:43:00Z">
                  <w:rPr>
                    <w:color w:val="000000"/>
                  </w:rPr>
                </w:rPrChange>
              </w:rPr>
              <w:t xml:space="preserve">    </w:t>
            </w:r>
            <w:r w:rsidRPr="00D46683">
              <w:rPr>
                <w:color w:val="000088"/>
                <w:lang w:val="en-US"/>
                <w:rPrChange w:id="3642" w:author="Валера " w:date="2017-08-07T22:43:00Z">
                  <w:rPr>
                    <w:color w:val="000088"/>
                  </w:rPr>
                </w:rPrChange>
              </w:rPr>
              <w:t>if</w:t>
            </w:r>
            <w:r w:rsidRPr="00D46683">
              <w:rPr>
                <w:color w:val="000000"/>
                <w:lang w:val="en-US"/>
                <w:rPrChange w:id="3643" w:author="Валера " w:date="2017-08-07T22:43:00Z">
                  <w:rPr>
                    <w:color w:val="000000"/>
                  </w:rPr>
                </w:rPrChange>
              </w:rPr>
              <w:t xml:space="preserve"> </w:t>
            </w:r>
            <w:r w:rsidRPr="00D46683">
              <w:rPr>
                <w:color w:val="666600"/>
                <w:lang w:val="en-US"/>
                <w:rPrChange w:id="3644" w:author="Валера " w:date="2017-08-07T22:43:00Z">
                  <w:rPr>
                    <w:color w:val="666600"/>
                  </w:rPr>
                </w:rPrChange>
              </w:rPr>
              <w:t>(</w:t>
            </w:r>
            <w:r w:rsidRPr="00D46683">
              <w:rPr>
                <w:color w:val="000000"/>
                <w:lang w:val="en-US"/>
                <w:rPrChange w:id="3645" w:author="Валера " w:date="2017-08-07T22:43:00Z">
                  <w:rPr>
                    <w:color w:val="000000"/>
                  </w:rPr>
                </w:rPrChange>
              </w:rPr>
              <w:t xml:space="preserve">n </w:t>
            </w:r>
            <w:r w:rsidRPr="00D46683">
              <w:rPr>
                <w:color w:val="666600"/>
                <w:lang w:val="en-US"/>
                <w:rPrChange w:id="3646" w:author="Валера " w:date="2017-08-07T22:43:00Z">
                  <w:rPr>
                    <w:color w:val="666600"/>
                  </w:rPr>
                </w:rPrChange>
              </w:rPr>
              <w:t>==</w:t>
            </w:r>
            <w:r w:rsidRPr="00D46683">
              <w:rPr>
                <w:color w:val="000000"/>
                <w:lang w:val="en-US"/>
                <w:rPrChange w:id="3647" w:author="Валера " w:date="2017-08-07T22:43:00Z">
                  <w:rPr>
                    <w:color w:val="000000"/>
                  </w:rPr>
                </w:rPrChange>
              </w:rPr>
              <w:t xml:space="preserve"> </w:t>
            </w:r>
            <w:r w:rsidRPr="00D46683">
              <w:rPr>
                <w:color w:val="006666"/>
                <w:lang w:val="en-US"/>
                <w:rPrChange w:id="3648" w:author="Валера " w:date="2017-08-07T22:43:00Z">
                  <w:rPr>
                    <w:color w:val="006666"/>
                  </w:rPr>
                </w:rPrChange>
              </w:rPr>
              <w:t>1</w:t>
            </w:r>
            <w:r w:rsidRPr="00D46683">
              <w:rPr>
                <w:color w:val="666600"/>
                <w:lang w:val="en-US"/>
                <w:rPrChange w:id="3649" w:author="Валера " w:date="2017-08-07T22:43:00Z">
                  <w:rPr>
                    <w:color w:val="666600"/>
                  </w:rPr>
                </w:rPrChange>
              </w:rPr>
              <w:t>)</w:t>
            </w:r>
            <w:r w:rsidRPr="00D46683">
              <w:rPr>
                <w:color w:val="000000"/>
                <w:lang w:val="en-US"/>
                <w:rPrChange w:id="3650" w:author="Валера " w:date="2017-08-07T22:43:00Z">
                  <w:rPr>
                    <w:color w:val="000000"/>
                  </w:rPr>
                </w:rPrChange>
              </w:rPr>
              <w:t xml:space="preserve"> </w:t>
            </w:r>
            <w:r w:rsidRPr="00D46683">
              <w:rPr>
                <w:color w:val="000088"/>
                <w:lang w:val="en-US"/>
                <w:rPrChange w:id="3651" w:author="Валера " w:date="2017-08-07T22:43:00Z">
                  <w:rPr>
                    <w:color w:val="000088"/>
                  </w:rPr>
                </w:rPrChange>
              </w:rPr>
              <w:t>return</w:t>
            </w:r>
            <w:r w:rsidRPr="00D46683">
              <w:rPr>
                <w:color w:val="000000"/>
                <w:lang w:val="en-US"/>
                <w:rPrChange w:id="3652" w:author="Валера " w:date="2017-08-07T22:43:00Z">
                  <w:rPr>
                    <w:color w:val="000000"/>
                  </w:rPr>
                </w:rPrChange>
              </w:rPr>
              <w:t xml:space="preserve"> </w:t>
            </w:r>
            <w:r w:rsidRPr="00D46683">
              <w:rPr>
                <w:color w:val="006666"/>
                <w:lang w:val="en-US"/>
                <w:rPrChange w:id="3653" w:author="Валера " w:date="2017-08-07T22:43:00Z">
                  <w:rPr>
                    <w:color w:val="006666"/>
                  </w:rPr>
                </w:rPrChange>
              </w:rPr>
              <w:t>1;</w:t>
            </w:r>
          </w:p>
          <w:p w:rsidR="00D46683" w:rsidRPr="00D46683" w:rsidRDefault="00D46683" w:rsidP="00E92E7E">
            <w:pPr>
              <w:pStyle w:val="normal0"/>
              <w:widowControl w:val="0"/>
              <w:spacing w:before="0" w:after="0" w:line="240" w:lineRule="auto"/>
              <w:rPr>
                <w:color w:val="000000"/>
                <w:lang w:val="en-US"/>
                <w:rPrChange w:id="3654" w:author="Unknown">
                  <w:rPr>
                    <w:color w:val="000000"/>
                  </w:rPr>
                </w:rPrChange>
              </w:rPr>
            </w:pPr>
            <w:r w:rsidRPr="00D46683">
              <w:rPr>
                <w:color w:val="000000"/>
                <w:lang w:val="en-US"/>
                <w:rPrChange w:id="3655" w:author="Валера " w:date="2017-08-07T22:43:00Z">
                  <w:rPr>
                    <w:color w:val="000000"/>
                  </w:rPr>
                </w:rPrChange>
              </w:rPr>
              <w:t xml:space="preserve">    </w:t>
            </w:r>
            <w:r w:rsidRPr="00D46683">
              <w:rPr>
                <w:color w:val="000088"/>
                <w:lang w:val="en-US"/>
                <w:rPrChange w:id="3656" w:author="Валера " w:date="2017-08-07T22:43:00Z">
                  <w:rPr>
                    <w:color w:val="000088"/>
                  </w:rPr>
                </w:rPrChange>
              </w:rPr>
              <w:t>return</w:t>
            </w:r>
            <w:r w:rsidRPr="00D46683">
              <w:rPr>
                <w:color w:val="000000"/>
                <w:lang w:val="en-US"/>
                <w:rPrChange w:id="3657" w:author="Валера " w:date="2017-08-07T22:43:00Z">
                  <w:rPr>
                    <w:color w:val="000000"/>
                  </w:rPr>
                </w:rPrChange>
              </w:rPr>
              <w:t xml:space="preserve"> </w:t>
            </w:r>
            <w:r w:rsidRPr="00D46683">
              <w:rPr>
                <w:color w:val="660066"/>
                <w:lang w:val="en-US"/>
                <w:rPrChange w:id="3658" w:author="Валера " w:date="2017-08-07T22:43:00Z">
                  <w:rPr>
                    <w:color w:val="660066"/>
                  </w:rPr>
                </w:rPrChange>
              </w:rPr>
              <w:t>Fib</w:t>
            </w:r>
            <w:r w:rsidRPr="00D46683">
              <w:rPr>
                <w:color w:val="666600"/>
                <w:lang w:val="en-US"/>
                <w:rPrChange w:id="3659" w:author="Валера " w:date="2017-08-07T22:43:00Z">
                  <w:rPr>
                    <w:color w:val="666600"/>
                  </w:rPr>
                </w:rPrChange>
              </w:rPr>
              <w:t>(</w:t>
            </w:r>
            <w:r w:rsidRPr="00D46683">
              <w:rPr>
                <w:color w:val="000000"/>
                <w:lang w:val="en-US"/>
                <w:rPrChange w:id="3660" w:author="Валера " w:date="2017-08-07T22:43:00Z">
                  <w:rPr>
                    <w:color w:val="000000"/>
                  </w:rPr>
                </w:rPrChange>
              </w:rPr>
              <w:t xml:space="preserve">n </w:t>
            </w:r>
            <w:r w:rsidRPr="00D46683">
              <w:rPr>
                <w:color w:val="666600"/>
                <w:lang w:val="en-US"/>
                <w:rPrChange w:id="3661" w:author="Валера " w:date="2017-08-07T22:43:00Z">
                  <w:rPr>
                    <w:color w:val="666600"/>
                  </w:rPr>
                </w:rPrChange>
              </w:rPr>
              <w:t>-</w:t>
            </w:r>
            <w:r w:rsidRPr="00D46683">
              <w:rPr>
                <w:color w:val="000000"/>
                <w:lang w:val="en-US"/>
                <w:rPrChange w:id="3662" w:author="Валера " w:date="2017-08-07T22:43:00Z">
                  <w:rPr>
                    <w:color w:val="000000"/>
                  </w:rPr>
                </w:rPrChange>
              </w:rPr>
              <w:t xml:space="preserve"> </w:t>
            </w:r>
            <w:r w:rsidRPr="00D46683">
              <w:rPr>
                <w:color w:val="006666"/>
                <w:lang w:val="en-US"/>
                <w:rPrChange w:id="3663" w:author="Валера " w:date="2017-08-07T22:43:00Z">
                  <w:rPr>
                    <w:color w:val="006666"/>
                  </w:rPr>
                </w:rPrChange>
              </w:rPr>
              <w:t>1</w:t>
            </w:r>
            <w:r w:rsidRPr="00D46683">
              <w:rPr>
                <w:color w:val="666600"/>
                <w:lang w:val="en-US"/>
                <w:rPrChange w:id="3664" w:author="Валера " w:date="2017-08-07T22:43:00Z">
                  <w:rPr>
                    <w:color w:val="666600"/>
                  </w:rPr>
                </w:rPrChange>
              </w:rPr>
              <w:t>)</w:t>
            </w:r>
            <w:r w:rsidRPr="00D46683">
              <w:rPr>
                <w:color w:val="000000"/>
                <w:lang w:val="en-US"/>
                <w:rPrChange w:id="3665" w:author="Валера " w:date="2017-08-07T22:43:00Z">
                  <w:rPr>
                    <w:color w:val="000000"/>
                  </w:rPr>
                </w:rPrChange>
              </w:rPr>
              <w:t xml:space="preserve"> </w:t>
            </w:r>
            <w:r w:rsidRPr="00D46683">
              <w:rPr>
                <w:color w:val="666600"/>
                <w:lang w:val="en-US"/>
                <w:rPrChange w:id="3666" w:author="Валера " w:date="2017-08-07T22:43:00Z">
                  <w:rPr>
                    <w:color w:val="666600"/>
                  </w:rPr>
                </w:rPrChange>
              </w:rPr>
              <w:t>+</w:t>
            </w:r>
            <w:r w:rsidRPr="00D46683">
              <w:rPr>
                <w:color w:val="000000"/>
                <w:lang w:val="en-US"/>
                <w:rPrChange w:id="3667" w:author="Валера " w:date="2017-08-07T22:43:00Z">
                  <w:rPr>
                    <w:color w:val="000000"/>
                  </w:rPr>
                </w:rPrChange>
              </w:rPr>
              <w:t xml:space="preserve"> </w:t>
            </w:r>
            <w:r w:rsidRPr="00D46683">
              <w:rPr>
                <w:color w:val="660066"/>
                <w:lang w:val="en-US"/>
                <w:rPrChange w:id="3668" w:author="Валера " w:date="2017-08-07T22:43:00Z">
                  <w:rPr>
                    <w:color w:val="660066"/>
                  </w:rPr>
                </w:rPrChange>
              </w:rPr>
              <w:t>Fib</w:t>
            </w:r>
            <w:r w:rsidRPr="00D46683">
              <w:rPr>
                <w:color w:val="666600"/>
                <w:lang w:val="en-US"/>
                <w:rPrChange w:id="3669" w:author="Валера " w:date="2017-08-07T22:43:00Z">
                  <w:rPr>
                    <w:color w:val="666600"/>
                  </w:rPr>
                </w:rPrChange>
              </w:rPr>
              <w:t>(</w:t>
            </w:r>
            <w:r w:rsidRPr="00D46683">
              <w:rPr>
                <w:color w:val="000000"/>
                <w:lang w:val="en-US"/>
                <w:rPrChange w:id="3670" w:author="Валера " w:date="2017-08-07T22:43:00Z">
                  <w:rPr>
                    <w:color w:val="000000"/>
                  </w:rPr>
                </w:rPrChange>
              </w:rPr>
              <w:t xml:space="preserve">n </w:t>
            </w:r>
            <w:r w:rsidRPr="00D46683">
              <w:rPr>
                <w:color w:val="666600"/>
                <w:lang w:val="en-US"/>
                <w:rPrChange w:id="3671" w:author="Валера " w:date="2017-08-07T22:43:00Z">
                  <w:rPr>
                    <w:color w:val="666600"/>
                  </w:rPr>
                </w:rPrChange>
              </w:rPr>
              <w:t>-</w:t>
            </w:r>
            <w:r w:rsidRPr="00D46683">
              <w:rPr>
                <w:color w:val="000000"/>
                <w:lang w:val="en-US"/>
                <w:rPrChange w:id="3672" w:author="Валера " w:date="2017-08-07T22:43:00Z">
                  <w:rPr>
                    <w:color w:val="000000"/>
                  </w:rPr>
                </w:rPrChange>
              </w:rPr>
              <w:t xml:space="preserve"> </w:t>
            </w:r>
            <w:r w:rsidRPr="00D46683">
              <w:rPr>
                <w:color w:val="006666"/>
                <w:lang w:val="en-US"/>
                <w:rPrChange w:id="3673" w:author="Валера " w:date="2017-08-07T22:43:00Z">
                  <w:rPr>
                    <w:color w:val="006666"/>
                  </w:rPr>
                </w:rPrChange>
              </w:rPr>
              <w:t>2</w:t>
            </w:r>
            <w:r w:rsidRPr="00D46683">
              <w:rPr>
                <w:color w:val="666600"/>
                <w:lang w:val="en-US"/>
                <w:rPrChange w:id="3674" w:author="Валера " w:date="2017-08-07T22:43:00Z">
                  <w:rPr>
                    <w:color w:val="666600"/>
                  </w:rPr>
                </w:rPrChange>
              </w:rPr>
              <w:t>);</w:t>
            </w:r>
          </w:p>
          <w:p w:rsidR="00D46683" w:rsidRPr="00E92E7E" w:rsidRDefault="00D46683" w:rsidP="00E92E7E">
            <w:pPr>
              <w:pStyle w:val="normal0"/>
              <w:widowControl w:val="0"/>
              <w:spacing w:before="0" w:after="0" w:line="240" w:lineRule="auto"/>
              <w:rPr>
                <w:color w:val="000000"/>
              </w:rPr>
            </w:pPr>
            <w:r w:rsidRPr="00E92E7E">
              <w:rPr>
                <w:color w:val="000000"/>
              </w:rPr>
              <w:t>}</w:t>
            </w:r>
          </w:p>
        </w:tc>
      </w:tr>
    </w:tbl>
    <w:p w:rsidR="00D46683" w:rsidRDefault="00D46683">
      <w:pPr>
        <w:pStyle w:val="Heading3"/>
        <w:contextualSpacing w:val="0"/>
      </w:pPr>
      <w:bookmarkStart w:id="3675" w:name="_90ugb1tpvol1" w:colFirst="0" w:colLast="0"/>
      <w:bookmarkEnd w:id="3675"/>
      <w:r>
        <w:t>Задача 8. “Ханойская башня”</w:t>
      </w:r>
    </w:p>
    <w:p w:rsidR="00D46683" w:rsidRPr="0026416D" w:rsidRDefault="00D46683">
      <w:pPr>
        <w:pStyle w:val="normal0"/>
      </w:pPr>
      <w:r>
        <w:t>Реализовать на C# рекурсивный алгоритм игры «Ханойская башня»:</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D46683" w:rsidP="00E92E7E">
            <w:pPr>
              <w:pStyle w:val="normal0"/>
              <w:widowControl w:val="0"/>
              <w:spacing w:before="0" w:after="0" w:line="240" w:lineRule="auto"/>
              <w:rPr>
                <w:color w:val="000000"/>
                <w:lang w:val="en-US"/>
                <w:rPrChange w:id="3676" w:author="Unknown">
                  <w:rPr>
                    <w:color w:val="000000"/>
                  </w:rPr>
                </w:rPrChange>
              </w:rPr>
            </w:pPr>
            <w:r w:rsidRPr="00D46683">
              <w:rPr>
                <w:color w:val="000088"/>
                <w:lang w:val="en-US"/>
                <w:rPrChange w:id="3677" w:author="Валера " w:date="2017-08-07T22:43:00Z">
                  <w:rPr>
                    <w:color w:val="000088"/>
                  </w:rPr>
                </w:rPrChange>
              </w:rPr>
              <w:t>using</w:t>
            </w:r>
            <w:r w:rsidRPr="00D46683">
              <w:rPr>
                <w:color w:val="000000"/>
                <w:lang w:val="en-US"/>
                <w:rPrChange w:id="3678" w:author="Валера " w:date="2017-08-07T22:43:00Z">
                  <w:rPr>
                    <w:color w:val="000000"/>
                  </w:rPr>
                </w:rPrChange>
              </w:rPr>
              <w:t xml:space="preserve"> </w:t>
            </w:r>
            <w:r w:rsidRPr="00D46683">
              <w:rPr>
                <w:color w:val="660066"/>
                <w:lang w:val="en-US"/>
                <w:rPrChange w:id="3679" w:author="Валера " w:date="2017-08-07T22:43:00Z">
                  <w:rPr>
                    <w:color w:val="660066"/>
                  </w:rPr>
                </w:rPrChange>
              </w:rPr>
              <w:t>System;</w:t>
            </w:r>
          </w:p>
          <w:p w:rsidR="00D46683" w:rsidRPr="00D46683" w:rsidRDefault="00D46683" w:rsidP="00E92E7E">
            <w:pPr>
              <w:pStyle w:val="normal0"/>
              <w:widowControl w:val="0"/>
              <w:spacing w:before="0" w:after="0" w:line="240" w:lineRule="auto"/>
              <w:rPr>
                <w:color w:val="000000"/>
                <w:lang w:val="en-US"/>
                <w:rPrChange w:id="3680"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3681" w:author="Unknown">
                  <w:rPr>
                    <w:color w:val="000000"/>
                  </w:rPr>
                </w:rPrChange>
              </w:rPr>
            </w:pPr>
            <w:r w:rsidRPr="00D46683">
              <w:rPr>
                <w:color w:val="000088"/>
                <w:lang w:val="en-US"/>
                <w:rPrChange w:id="3682" w:author="Валера " w:date="2017-08-07T22:43:00Z">
                  <w:rPr>
                    <w:color w:val="000088"/>
                  </w:rPr>
                </w:rPrChange>
              </w:rPr>
              <w:t>namespace</w:t>
            </w:r>
            <w:r w:rsidRPr="00D46683">
              <w:rPr>
                <w:color w:val="000000"/>
                <w:lang w:val="en-US"/>
                <w:rPrChange w:id="3683" w:author="Валера " w:date="2017-08-07T22:43:00Z">
                  <w:rPr>
                    <w:color w:val="000000"/>
                  </w:rPr>
                </w:rPrChange>
              </w:rPr>
              <w:t xml:space="preserve"> </w:t>
            </w:r>
            <w:r w:rsidRPr="00D46683">
              <w:rPr>
                <w:color w:val="660066"/>
                <w:lang w:val="en-US"/>
                <w:rPrChange w:id="3684" w:author="Валера " w:date="2017-08-07T22:43:00Z">
                  <w:rPr>
                    <w:color w:val="660066"/>
                  </w:rPr>
                </w:rPrChange>
              </w:rPr>
              <w:t>Hanoi</w:t>
            </w:r>
          </w:p>
          <w:p w:rsidR="00D46683" w:rsidRPr="00D46683" w:rsidRDefault="00D46683" w:rsidP="00E92E7E">
            <w:pPr>
              <w:pStyle w:val="normal0"/>
              <w:widowControl w:val="0"/>
              <w:spacing w:before="0" w:after="0" w:line="240" w:lineRule="auto"/>
              <w:rPr>
                <w:color w:val="000000"/>
                <w:lang w:val="en-US"/>
                <w:rPrChange w:id="3685" w:author="Unknown">
                  <w:rPr>
                    <w:color w:val="000000"/>
                  </w:rPr>
                </w:rPrChange>
              </w:rPr>
            </w:pPr>
            <w:r>
              <w:rPr>
                <w:color w:val="000000"/>
                <w:lang w:val="en-US"/>
              </w:rPr>
              <w:t>{</w:t>
            </w:r>
          </w:p>
          <w:p w:rsidR="00D46683" w:rsidRPr="00D46683" w:rsidRDefault="00D46683" w:rsidP="00E92E7E">
            <w:pPr>
              <w:pStyle w:val="normal0"/>
              <w:widowControl w:val="0"/>
              <w:spacing w:before="0" w:after="0" w:line="240" w:lineRule="auto"/>
              <w:rPr>
                <w:color w:val="000000"/>
                <w:lang w:val="en-US"/>
                <w:rPrChange w:id="3686" w:author="Unknown">
                  <w:rPr>
                    <w:color w:val="000000"/>
                  </w:rPr>
                </w:rPrChange>
              </w:rPr>
            </w:pPr>
            <w:r w:rsidRPr="00D46683">
              <w:rPr>
                <w:color w:val="000000"/>
                <w:lang w:val="en-US"/>
                <w:rPrChange w:id="3687" w:author="Валера " w:date="2017-08-07T22:43:00Z">
                  <w:rPr>
                    <w:color w:val="000000"/>
                  </w:rPr>
                </w:rPrChange>
              </w:rPr>
              <w:t xml:space="preserve">    </w:t>
            </w:r>
            <w:r w:rsidRPr="00D46683">
              <w:rPr>
                <w:color w:val="000088"/>
                <w:lang w:val="en-US"/>
                <w:rPrChange w:id="3688" w:author="Валера " w:date="2017-08-07T22:43:00Z">
                  <w:rPr>
                    <w:color w:val="000088"/>
                  </w:rPr>
                </w:rPrChange>
              </w:rPr>
              <w:t>class</w:t>
            </w:r>
            <w:r w:rsidRPr="00D46683">
              <w:rPr>
                <w:color w:val="000000"/>
                <w:lang w:val="en-US"/>
                <w:rPrChange w:id="3689" w:author="Валера " w:date="2017-08-07T22:43:00Z">
                  <w:rPr>
                    <w:color w:val="000000"/>
                  </w:rPr>
                </w:rPrChange>
              </w:rPr>
              <w:t xml:space="preserve"> </w:t>
            </w:r>
            <w:r w:rsidRPr="00D46683">
              <w:rPr>
                <w:color w:val="660066"/>
                <w:lang w:val="en-US"/>
                <w:rPrChange w:id="3690" w:author="Валера " w:date="2017-08-07T22:43:00Z">
                  <w:rPr>
                    <w:color w:val="660066"/>
                  </w:rPr>
                </w:rPrChange>
              </w:rPr>
              <w:t>Program</w:t>
            </w:r>
          </w:p>
          <w:p w:rsidR="00D46683" w:rsidRPr="00D46683" w:rsidRDefault="00D46683" w:rsidP="00E92E7E">
            <w:pPr>
              <w:pStyle w:val="normal0"/>
              <w:widowControl w:val="0"/>
              <w:spacing w:before="0" w:after="0" w:line="240" w:lineRule="auto"/>
              <w:rPr>
                <w:color w:val="000000"/>
                <w:lang w:val="en-US"/>
                <w:rPrChange w:id="3691" w:author="Unknown">
                  <w:rPr>
                    <w:color w:val="000000"/>
                  </w:rPr>
                </w:rPrChange>
              </w:rPr>
            </w:pPr>
            <w:r w:rsidRPr="00D46683">
              <w:rPr>
                <w:color w:val="000000"/>
                <w:lang w:val="en-US"/>
                <w:rPrChange w:id="3692"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693"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3694" w:author="Unknown">
                  <w:rPr>
                    <w:color w:val="000000"/>
                  </w:rPr>
                </w:rPrChange>
              </w:rPr>
            </w:pPr>
            <w:r w:rsidRPr="00D46683">
              <w:rPr>
                <w:color w:val="000000"/>
                <w:lang w:val="en-US"/>
                <w:rPrChange w:id="3695" w:author="Валера " w:date="2017-08-07T22:43:00Z">
                  <w:rPr>
                    <w:color w:val="000000"/>
                  </w:rPr>
                </w:rPrChange>
              </w:rPr>
              <w:t xml:space="preserve">        </w:t>
            </w:r>
            <w:r w:rsidRPr="00D46683">
              <w:rPr>
                <w:color w:val="000088"/>
                <w:lang w:val="en-US"/>
                <w:rPrChange w:id="3696" w:author="Валера " w:date="2017-08-07T22:43:00Z">
                  <w:rPr>
                    <w:color w:val="000088"/>
                  </w:rPr>
                </w:rPrChange>
              </w:rPr>
              <w:t>static</w:t>
            </w:r>
            <w:r w:rsidRPr="00D46683">
              <w:rPr>
                <w:color w:val="000000"/>
                <w:lang w:val="en-US"/>
                <w:rPrChange w:id="3697" w:author="Валера " w:date="2017-08-07T22:43:00Z">
                  <w:rPr>
                    <w:color w:val="000000"/>
                  </w:rPr>
                </w:rPrChange>
              </w:rPr>
              <w:t xml:space="preserve"> </w:t>
            </w:r>
            <w:r w:rsidRPr="00D46683">
              <w:rPr>
                <w:color w:val="000088"/>
                <w:lang w:val="en-US"/>
                <w:rPrChange w:id="3698" w:author="Валера " w:date="2017-08-07T22:43:00Z">
                  <w:rPr>
                    <w:color w:val="000088"/>
                  </w:rPr>
                </w:rPrChange>
              </w:rPr>
              <w:t>void</w:t>
            </w:r>
            <w:r w:rsidRPr="00D46683">
              <w:rPr>
                <w:color w:val="000000"/>
                <w:lang w:val="en-US"/>
                <w:rPrChange w:id="3699" w:author="Валера " w:date="2017-08-07T22:43:00Z">
                  <w:rPr>
                    <w:color w:val="000000"/>
                  </w:rPr>
                </w:rPrChange>
              </w:rPr>
              <w:t xml:space="preserve"> </w:t>
            </w:r>
            <w:r w:rsidRPr="00D46683">
              <w:rPr>
                <w:color w:val="660066"/>
                <w:lang w:val="en-US"/>
                <w:rPrChange w:id="3700" w:author="Валера " w:date="2017-08-07T22:43:00Z">
                  <w:rPr>
                    <w:color w:val="660066"/>
                  </w:rPr>
                </w:rPrChange>
              </w:rPr>
              <w:t>Move</w:t>
            </w:r>
            <w:r w:rsidRPr="00D46683">
              <w:rPr>
                <w:color w:val="666600"/>
                <w:lang w:val="en-US"/>
                <w:rPrChange w:id="3701" w:author="Валера " w:date="2017-08-07T22:43:00Z">
                  <w:rPr>
                    <w:color w:val="666600"/>
                  </w:rPr>
                </w:rPrChange>
              </w:rPr>
              <w:t>(</w:t>
            </w:r>
            <w:r w:rsidRPr="00D46683">
              <w:rPr>
                <w:color w:val="000088"/>
                <w:lang w:val="en-US"/>
                <w:rPrChange w:id="3702" w:author="Валера " w:date="2017-08-07T22:43:00Z">
                  <w:rPr>
                    <w:color w:val="000088"/>
                  </w:rPr>
                </w:rPrChange>
              </w:rPr>
              <w:t>int</w:t>
            </w:r>
            <w:r w:rsidRPr="00D46683">
              <w:rPr>
                <w:color w:val="000000"/>
                <w:lang w:val="en-US"/>
                <w:rPrChange w:id="3703" w:author="Валера " w:date="2017-08-07T22:43:00Z">
                  <w:rPr>
                    <w:color w:val="000000"/>
                  </w:rPr>
                </w:rPrChange>
              </w:rPr>
              <w:t xml:space="preserve"> n</w:t>
            </w:r>
            <w:r w:rsidRPr="00D46683">
              <w:rPr>
                <w:color w:val="666600"/>
                <w:lang w:val="en-US"/>
                <w:rPrChange w:id="3704" w:author="Валера " w:date="2017-08-07T22:43:00Z">
                  <w:rPr>
                    <w:color w:val="666600"/>
                  </w:rPr>
                </w:rPrChange>
              </w:rPr>
              <w:t>,</w:t>
            </w:r>
            <w:r w:rsidRPr="00D46683">
              <w:rPr>
                <w:color w:val="000088"/>
                <w:lang w:val="en-US"/>
                <w:rPrChange w:id="3705" w:author="Валера " w:date="2017-08-07T22:43:00Z">
                  <w:rPr>
                    <w:color w:val="000088"/>
                  </w:rPr>
                </w:rPrChange>
              </w:rPr>
              <w:t>int</w:t>
            </w:r>
            <w:r w:rsidRPr="00D46683">
              <w:rPr>
                <w:color w:val="000000"/>
                <w:lang w:val="en-US"/>
                <w:rPrChange w:id="3706" w:author="Валера " w:date="2017-08-07T22:43:00Z">
                  <w:rPr>
                    <w:color w:val="000000"/>
                  </w:rPr>
                </w:rPrChange>
              </w:rPr>
              <w:t xml:space="preserve"> a</w:t>
            </w:r>
            <w:r w:rsidRPr="00D46683">
              <w:rPr>
                <w:color w:val="666600"/>
                <w:lang w:val="en-US"/>
                <w:rPrChange w:id="3707" w:author="Валера " w:date="2017-08-07T22:43:00Z">
                  <w:rPr>
                    <w:color w:val="666600"/>
                  </w:rPr>
                </w:rPrChange>
              </w:rPr>
              <w:t>,</w:t>
            </w:r>
            <w:r w:rsidRPr="00D46683">
              <w:rPr>
                <w:color w:val="000088"/>
                <w:lang w:val="en-US"/>
                <w:rPrChange w:id="3708" w:author="Валера " w:date="2017-08-07T22:43:00Z">
                  <w:rPr>
                    <w:color w:val="000088"/>
                  </w:rPr>
                </w:rPrChange>
              </w:rPr>
              <w:t>int</w:t>
            </w:r>
            <w:r w:rsidRPr="00D46683">
              <w:rPr>
                <w:color w:val="000000"/>
                <w:lang w:val="en-US"/>
                <w:rPrChange w:id="3709" w:author="Валера " w:date="2017-08-07T22:43:00Z">
                  <w:rPr>
                    <w:color w:val="000000"/>
                  </w:rPr>
                </w:rPrChange>
              </w:rPr>
              <w:t xml:space="preserve"> b</w:t>
            </w:r>
            <w:r w:rsidRPr="00D46683">
              <w:rPr>
                <w:color w:val="666600"/>
                <w:lang w:val="en-US"/>
                <w:rPrChange w:id="3710" w:author="Валера " w:date="2017-08-07T22:43:00Z">
                  <w:rPr>
                    <w:color w:val="666600"/>
                  </w:rPr>
                </w:rPrChange>
              </w:rPr>
              <w:t>,</w:t>
            </w:r>
            <w:r w:rsidRPr="00D46683">
              <w:rPr>
                <w:color w:val="000088"/>
                <w:lang w:val="en-US"/>
                <w:rPrChange w:id="3711" w:author="Валера " w:date="2017-08-07T22:43:00Z">
                  <w:rPr>
                    <w:color w:val="000088"/>
                  </w:rPr>
                </w:rPrChange>
              </w:rPr>
              <w:t>int</w:t>
            </w:r>
            <w:r w:rsidRPr="00D46683">
              <w:rPr>
                <w:color w:val="000000"/>
                <w:lang w:val="en-US"/>
                <w:rPrChange w:id="3712" w:author="Валера " w:date="2017-08-07T22:43:00Z">
                  <w:rPr>
                    <w:color w:val="000000"/>
                  </w:rPr>
                </w:rPrChange>
              </w:rPr>
              <w:t xml:space="preserve"> c)</w:t>
            </w:r>
          </w:p>
          <w:p w:rsidR="00D46683" w:rsidRPr="00D46683" w:rsidRDefault="00D46683" w:rsidP="00E92E7E">
            <w:pPr>
              <w:pStyle w:val="normal0"/>
              <w:widowControl w:val="0"/>
              <w:spacing w:before="0" w:after="0" w:line="240" w:lineRule="auto"/>
              <w:rPr>
                <w:color w:val="000000"/>
                <w:lang w:val="en-US"/>
                <w:rPrChange w:id="3713" w:author="Unknown">
                  <w:rPr>
                    <w:color w:val="000000"/>
                  </w:rPr>
                </w:rPrChange>
              </w:rPr>
            </w:pPr>
            <w:r w:rsidRPr="00D46683">
              <w:rPr>
                <w:color w:val="000000"/>
                <w:lang w:val="en-US"/>
                <w:rPrChange w:id="3714"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715" w:author="Unknown">
                  <w:rPr>
                    <w:color w:val="000000"/>
                  </w:rPr>
                </w:rPrChange>
              </w:rPr>
            </w:pPr>
            <w:r w:rsidRPr="00D46683">
              <w:rPr>
                <w:color w:val="000000"/>
                <w:lang w:val="en-US"/>
                <w:rPrChange w:id="3716" w:author="Валера " w:date="2017-08-07T22:43:00Z">
                  <w:rPr>
                    <w:color w:val="000000"/>
                  </w:rPr>
                </w:rPrChange>
              </w:rPr>
              <w:t xml:space="preserve">            </w:t>
            </w:r>
            <w:r w:rsidRPr="00D46683">
              <w:rPr>
                <w:color w:val="000088"/>
                <w:lang w:val="en-US"/>
                <w:rPrChange w:id="3717" w:author="Валера " w:date="2017-08-07T22:43:00Z">
                  <w:rPr>
                    <w:color w:val="000088"/>
                  </w:rPr>
                </w:rPrChange>
              </w:rPr>
              <w:t>if</w:t>
            </w:r>
            <w:r w:rsidRPr="00D46683">
              <w:rPr>
                <w:color w:val="000000"/>
                <w:lang w:val="en-US"/>
                <w:rPrChange w:id="3718" w:author="Валера " w:date="2017-08-07T22:43:00Z">
                  <w:rPr>
                    <w:color w:val="000000"/>
                  </w:rPr>
                </w:rPrChange>
              </w:rPr>
              <w:t xml:space="preserve"> </w:t>
            </w:r>
            <w:r w:rsidRPr="00D46683">
              <w:rPr>
                <w:color w:val="666600"/>
                <w:lang w:val="en-US"/>
                <w:rPrChange w:id="3719" w:author="Валера " w:date="2017-08-07T22:43:00Z">
                  <w:rPr>
                    <w:color w:val="666600"/>
                  </w:rPr>
                </w:rPrChange>
              </w:rPr>
              <w:t>(</w:t>
            </w:r>
            <w:r w:rsidRPr="00D46683">
              <w:rPr>
                <w:color w:val="000000"/>
                <w:lang w:val="en-US"/>
                <w:rPrChange w:id="3720" w:author="Валера " w:date="2017-08-07T22:43:00Z">
                  <w:rPr>
                    <w:color w:val="000000"/>
                  </w:rPr>
                </w:rPrChange>
              </w:rPr>
              <w:t xml:space="preserve">n </w:t>
            </w:r>
            <w:r w:rsidRPr="00D46683">
              <w:rPr>
                <w:color w:val="666600"/>
                <w:lang w:val="en-US"/>
                <w:rPrChange w:id="3721" w:author="Валера " w:date="2017-08-07T22:43:00Z">
                  <w:rPr>
                    <w:color w:val="666600"/>
                  </w:rPr>
                </w:rPrChange>
              </w:rPr>
              <w:t>&gt;</w:t>
            </w:r>
            <w:r w:rsidRPr="00D46683">
              <w:rPr>
                <w:color w:val="000000"/>
                <w:lang w:val="en-US"/>
                <w:rPrChange w:id="3722" w:author="Валера " w:date="2017-08-07T22:43:00Z">
                  <w:rPr>
                    <w:color w:val="000000"/>
                  </w:rPr>
                </w:rPrChange>
              </w:rPr>
              <w:t xml:space="preserve"> </w:t>
            </w:r>
            <w:r w:rsidRPr="00D46683">
              <w:rPr>
                <w:color w:val="006666"/>
                <w:lang w:val="en-US"/>
                <w:rPrChange w:id="3723" w:author="Валера " w:date="2017-08-07T22:43:00Z">
                  <w:rPr>
                    <w:color w:val="006666"/>
                  </w:rPr>
                </w:rPrChange>
              </w:rPr>
              <w:t>0)</w:t>
            </w:r>
          </w:p>
          <w:p w:rsidR="00D46683" w:rsidRPr="00D46683" w:rsidRDefault="00D46683" w:rsidP="00E92E7E">
            <w:pPr>
              <w:pStyle w:val="normal0"/>
              <w:widowControl w:val="0"/>
              <w:spacing w:before="0" w:after="0" w:line="240" w:lineRule="auto"/>
              <w:rPr>
                <w:color w:val="000000"/>
                <w:lang w:val="en-US"/>
                <w:rPrChange w:id="3724" w:author="Unknown">
                  <w:rPr>
                    <w:color w:val="000000"/>
                  </w:rPr>
                </w:rPrChange>
              </w:rPr>
            </w:pPr>
            <w:r w:rsidRPr="00D46683">
              <w:rPr>
                <w:color w:val="000000"/>
                <w:lang w:val="en-US"/>
                <w:rPrChange w:id="3725"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726" w:author="Unknown">
                  <w:rPr>
                    <w:color w:val="000000"/>
                  </w:rPr>
                </w:rPrChange>
              </w:rPr>
            </w:pPr>
            <w:r w:rsidRPr="00D46683">
              <w:rPr>
                <w:color w:val="000000"/>
                <w:lang w:val="en-US"/>
                <w:rPrChange w:id="3727" w:author="Валера " w:date="2017-08-07T22:43:00Z">
                  <w:rPr>
                    <w:color w:val="000000"/>
                  </w:rPr>
                </w:rPrChange>
              </w:rPr>
              <w:t xml:space="preserve">                </w:t>
            </w:r>
            <w:r w:rsidRPr="00D46683">
              <w:rPr>
                <w:color w:val="660066"/>
                <w:lang w:val="en-US"/>
                <w:rPrChange w:id="3728" w:author="Валера " w:date="2017-08-07T22:43:00Z">
                  <w:rPr>
                    <w:color w:val="660066"/>
                  </w:rPr>
                </w:rPrChange>
              </w:rPr>
              <w:t>Move</w:t>
            </w:r>
            <w:r w:rsidRPr="00D46683">
              <w:rPr>
                <w:color w:val="666600"/>
                <w:lang w:val="en-US"/>
                <w:rPrChange w:id="3729" w:author="Валера " w:date="2017-08-07T22:43:00Z">
                  <w:rPr>
                    <w:color w:val="666600"/>
                  </w:rPr>
                </w:rPrChange>
              </w:rPr>
              <w:t>(</w:t>
            </w:r>
            <w:r w:rsidRPr="00D46683">
              <w:rPr>
                <w:color w:val="000000"/>
                <w:lang w:val="en-US"/>
                <w:rPrChange w:id="3730" w:author="Валера " w:date="2017-08-07T22:43:00Z">
                  <w:rPr>
                    <w:color w:val="000000"/>
                  </w:rPr>
                </w:rPrChange>
              </w:rPr>
              <w:t xml:space="preserve">n </w:t>
            </w:r>
            <w:r w:rsidRPr="00D46683">
              <w:rPr>
                <w:color w:val="666600"/>
                <w:lang w:val="en-US"/>
                <w:rPrChange w:id="3731" w:author="Валера " w:date="2017-08-07T22:43:00Z">
                  <w:rPr>
                    <w:color w:val="666600"/>
                  </w:rPr>
                </w:rPrChange>
              </w:rPr>
              <w:t>-</w:t>
            </w:r>
            <w:r w:rsidRPr="00D46683">
              <w:rPr>
                <w:color w:val="000000"/>
                <w:lang w:val="en-US"/>
                <w:rPrChange w:id="3732" w:author="Валера " w:date="2017-08-07T22:43:00Z">
                  <w:rPr>
                    <w:color w:val="000000"/>
                  </w:rPr>
                </w:rPrChange>
              </w:rPr>
              <w:t xml:space="preserve"> </w:t>
            </w:r>
            <w:r w:rsidRPr="00D46683">
              <w:rPr>
                <w:color w:val="006666"/>
                <w:lang w:val="en-US"/>
                <w:rPrChange w:id="3733" w:author="Валера " w:date="2017-08-07T22:43:00Z">
                  <w:rPr>
                    <w:color w:val="006666"/>
                  </w:rPr>
                </w:rPrChange>
              </w:rPr>
              <w:t>1</w:t>
            </w:r>
            <w:r w:rsidRPr="00D46683">
              <w:rPr>
                <w:color w:val="666600"/>
                <w:lang w:val="en-US"/>
                <w:rPrChange w:id="3734" w:author="Валера " w:date="2017-08-07T22:43:00Z">
                  <w:rPr>
                    <w:color w:val="666600"/>
                  </w:rPr>
                </w:rPrChange>
              </w:rPr>
              <w:t>,</w:t>
            </w:r>
            <w:r w:rsidRPr="00D46683">
              <w:rPr>
                <w:color w:val="000000"/>
                <w:lang w:val="en-US"/>
                <w:rPrChange w:id="3735" w:author="Валера " w:date="2017-08-07T22:43:00Z">
                  <w:rPr>
                    <w:color w:val="000000"/>
                  </w:rPr>
                </w:rPrChange>
              </w:rPr>
              <w:t xml:space="preserve"> a</w:t>
            </w:r>
            <w:r w:rsidRPr="00D46683">
              <w:rPr>
                <w:color w:val="666600"/>
                <w:lang w:val="en-US"/>
                <w:rPrChange w:id="3736" w:author="Валера " w:date="2017-08-07T22:43:00Z">
                  <w:rPr>
                    <w:color w:val="666600"/>
                  </w:rPr>
                </w:rPrChange>
              </w:rPr>
              <w:t>,</w:t>
            </w:r>
            <w:r w:rsidRPr="00D46683">
              <w:rPr>
                <w:color w:val="000000"/>
                <w:lang w:val="en-US"/>
                <w:rPrChange w:id="3737" w:author="Валера " w:date="2017-08-07T22:43:00Z">
                  <w:rPr>
                    <w:color w:val="000000"/>
                  </w:rPr>
                </w:rPrChange>
              </w:rPr>
              <w:t xml:space="preserve"> c</w:t>
            </w:r>
            <w:r w:rsidRPr="00D46683">
              <w:rPr>
                <w:color w:val="666600"/>
                <w:lang w:val="en-US"/>
                <w:rPrChange w:id="3738" w:author="Валера " w:date="2017-08-07T22:43:00Z">
                  <w:rPr>
                    <w:color w:val="666600"/>
                  </w:rPr>
                </w:rPrChange>
              </w:rPr>
              <w:t>,</w:t>
            </w:r>
            <w:r w:rsidRPr="00D46683">
              <w:rPr>
                <w:color w:val="000000"/>
                <w:lang w:val="en-US"/>
                <w:rPrChange w:id="3739" w:author="Валера " w:date="2017-08-07T22:43:00Z">
                  <w:rPr>
                    <w:color w:val="000000"/>
                  </w:rPr>
                </w:rPrChange>
              </w:rPr>
              <w:t xml:space="preserve"> b</w:t>
            </w:r>
            <w:r w:rsidRPr="00D46683">
              <w:rPr>
                <w:color w:val="666600"/>
                <w:lang w:val="en-US"/>
                <w:rPrChange w:id="3740"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3741" w:author="Unknown">
                  <w:rPr>
                    <w:color w:val="000000"/>
                  </w:rPr>
                </w:rPrChange>
              </w:rPr>
            </w:pPr>
            <w:r w:rsidRPr="00D46683">
              <w:rPr>
                <w:color w:val="000000"/>
                <w:lang w:val="en-US"/>
                <w:rPrChange w:id="3742" w:author="Валера " w:date="2017-08-07T22:43:00Z">
                  <w:rPr>
                    <w:color w:val="000000"/>
                  </w:rPr>
                </w:rPrChange>
              </w:rPr>
              <w:t xml:space="preserve">                </w:t>
            </w:r>
            <w:r w:rsidRPr="00D46683">
              <w:rPr>
                <w:color w:val="660066"/>
                <w:lang w:val="en-US"/>
                <w:rPrChange w:id="3743" w:author="Валера " w:date="2017-08-07T22:43:00Z">
                  <w:rPr>
                    <w:color w:val="660066"/>
                  </w:rPr>
                </w:rPrChange>
              </w:rPr>
              <w:t>Console</w:t>
            </w:r>
            <w:r w:rsidRPr="00D46683">
              <w:rPr>
                <w:color w:val="666600"/>
                <w:lang w:val="en-US"/>
                <w:rPrChange w:id="3744" w:author="Валера " w:date="2017-08-07T22:43:00Z">
                  <w:rPr>
                    <w:color w:val="666600"/>
                  </w:rPr>
                </w:rPrChange>
              </w:rPr>
              <w:t>.</w:t>
            </w:r>
            <w:r w:rsidRPr="00D46683">
              <w:rPr>
                <w:color w:val="660066"/>
                <w:lang w:val="en-US"/>
                <w:rPrChange w:id="3745" w:author="Валера " w:date="2017-08-07T22:43:00Z">
                  <w:rPr>
                    <w:color w:val="660066"/>
                  </w:rPr>
                </w:rPrChange>
              </w:rPr>
              <w:t>WriteLine</w:t>
            </w:r>
            <w:r w:rsidRPr="00D46683">
              <w:rPr>
                <w:color w:val="666600"/>
                <w:lang w:val="en-US"/>
                <w:rPrChange w:id="3746" w:author="Валера " w:date="2017-08-07T22:43:00Z">
                  <w:rPr>
                    <w:color w:val="666600"/>
                  </w:rPr>
                </w:rPrChange>
              </w:rPr>
              <w:t>(</w:t>
            </w:r>
            <w:r w:rsidRPr="00D46683">
              <w:rPr>
                <w:color w:val="008800"/>
                <w:lang w:val="en-US"/>
                <w:rPrChange w:id="3747" w:author="Валера " w:date="2017-08-07T22:43:00Z">
                  <w:rPr>
                    <w:color w:val="008800"/>
                  </w:rPr>
                </w:rPrChange>
              </w:rPr>
              <w:t>"</w:t>
            </w:r>
            <w:r>
              <w:rPr>
                <w:color w:val="008800"/>
                <w:lang w:val="en-US"/>
              </w:rPr>
              <w:t>{</w:t>
            </w:r>
            <w:r w:rsidRPr="00D46683">
              <w:rPr>
                <w:color w:val="008800"/>
                <w:lang w:val="en-US"/>
                <w:rPrChange w:id="3748" w:author="Валера " w:date="2017-08-07T22:43:00Z">
                  <w:rPr>
                    <w:color w:val="008800"/>
                  </w:rPr>
                </w:rPrChange>
              </w:rPr>
              <w:t>0</w:t>
            </w:r>
            <w:r>
              <w:rPr>
                <w:color w:val="008800"/>
                <w:lang w:val="en-US"/>
              </w:rPr>
              <w:t>}</w:t>
            </w:r>
            <w:r w:rsidRPr="00D46683">
              <w:rPr>
                <w:color w:val="008800"/>
                <w:lang w:val="en-US"/>
                <w:rPrChange w:id="3749" w:author="Валера " w:date="2017-08-07T22:43:00Z">
                  <w:rPr>
                    <w:color w:val="008800"/>
                  </w:rPr>
                </w:rPrChange>
              </w:rPr>
              <w:t xml:space="preserve"> =&gt; </w:t>
            </w:r>
            <w:r>
              <w:rPr>
                <w:color w:val="008800"/>
                <w:lang w:val="en-US"/>
              </w:rPr>
              <w:t>{</w:t>
            </w:r>
            <w:r w:rsidRPr="00D46683">
              <w:rPr>
                <w:color w:val="008800"/>
                <w:lang w:val="en-US"/>
                <w:rPrChange w:id="3750" w:author="Валера " w:date="2017-08-07T22:43:00Z">
                  <w:rPr>
                    <w:color w:val="008800"/>
                  </w:rPr>
                </w:rPrChange>
              </w:rPr>
              <w:t>1</w:t>
            </w:r>
            <w:r>
              <w:rPr>
                <w:color w:val="008800"/>
                <w:lang w:val="en-US"/>
              </w:rPr>
              <w:t>}</w:t>
            </w:r>
            <w:r w:rsidRPr="00D46683">
              <w:rPr>
                <w:color w:val="008800"/>
                <w:lang w:val="en-US"/>
                <w:rPrChange w:id="3751" w:author="Валера " w:date="2017-08-07T22:43:00Z">
                  <w:rPr>
                    <w:color w:val="008800"/>
                  </w:rPr>
                </w:rPrChange>
              </w:rPr>
              <w:t>"</w:t>
            </w:r>
            <w:r w:rsidRPr="00D46683">
              <w:rPr>
                <w:color w:val="666600"/>
                <w:lang w:val="en-US"/>
                <w:rPrChange w:id="3752" w:author="Валера " w:date="2017-08-07T22:43:00Z">
                  <w:rPr>
                    <w:color w:val="666600"/>
                  </w:rPr>
                </w:rPrChange>
              </w:rPr>
              <w:t>,</w:t>
            </w:r>
            <w:r w:rsidRPr="00D46683">
              <w:rPr>
                <w:color w:val="000000"/>
                <w:lang w:val="en-US"/>
                <w:rPrChange w:id="3753" w:author="Валера " w:date="2017-08-07T22:43:00Z">
                  <w:rPr>
                    <w:color w:val="000000"/>
                  </w:rPr>
                </w:rPrChange>
              </w:rPr>
              <w:t xml:space="preserve"> a</w:t>
            </w:r>
            <w:r w:rsidRPr="00D46683">
              <w:rPr>
                <w:color w:val="666600"/>
                <w:lang w:val="en-US"/>
                <w:rPrChange w:id="3754" w:author="Валера " w:date="2017-08-07T22:43:00Z">
                  <w:rPr>
                    <w:color w:val="666600"/>
                  </w:rPr>
                </w:rPrChange>
              </w:rPr>
              <w:t>,</w:t>
            </w:r>
            <w:r w:rsidRPr="00D46683">
              <w:rPr>
                <w:color w:val="000000"/>
                <w:lang w:val="en-US"/>
                <w:rPrChange w:id="3755" w:author="Валера " w:date="2017-08-07T22:43:00Z">
                  <w:rPr>
                    <w:color w:val="000000"/>
                  </w:rPr>
                </w:rPrChange>
              </w:rPr>
              <w:t xml:space="preserve"> b</w:t>
            </w:r>
            <w:r w:rsidRPr="00D46683">
              <w:rPr>
                <w:color w:val="666600"/>
                <w:lang w:val="en-US"/>
                <w:rPrChange w:id="3756"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3757" w:author="Unknown">
                  <w:rPr>
                    <w:color w:val="000000"/>
                  </w:rPr>
                </w:rPrChange>
              </w:rPr>
            </w:pPr>
            <w:r w:rsidRPr="00D46683">
              <w:rPr>
                <w:color w:val="000000"/>
                <w:lang w:val="en-US"/>
                <w:rPrChange w:id="3758" w:author="Валера " w:date="2017-08-07T22:43:00Z">
                  <w:rPr>
                    <w:color w:val="000000"/>
                  </w:rPr>
                </w:rPrChange>
              </w:rPr>
              <w:t xml:space="preserve">                </w:t>
            </w:r>
            <w:r w:rsidRPr="00D46683">
              <w:rPr>
                <w:color w:val="660066"/>
                <w:lang w:val="en-US"/>
                <w:rPrChange w:id="3759" w:author="Валера " w:date="2017-08-07T22:43:00Z">
                  <w:rPr>
                    <w:color w:val="660066"/>
                  </w:rPr>
                </w:rPrChange>
              </w:rPr>
              <w:t>Move</w:t>
            </w:r>
            <w:r w:rsidRPr="00D46683">
              <w:rPr>
                <w:color w:val="666600"/>
                <w:lang w:val="en-US"/>
                <w:rPrChange w:id="3760" w:author="Валера " w:date="2017-08-07T22:43:00Z">
                  <w:rPr>
                    <w:color w:val="666600"/>
                  </w:rPr>
                </w:rPrChange>
              </w:rPr>
              <w:t>(</w:t>
            </w:r>
            <w:r w:rsidRPr="00D46683">
              <w:rPr>
                <w:color w:val="000000"/>
                <w:lang w:val="en-US"/>
                <w:rPrChange w:id="3761" w:author="Валера " w:date="2017-08-07T22:43:00Z">
                  <w:rPr>
                    <w:color w:val="000000"/>
                  </w:rPr>
                </w:rPrChange>
              </w:rPr>
              <w:t xml:space="preserve">n </w:t>
            </w:r>
            <w:r w:rsidRPr="00D46683">
              <w:rPr>
                <w:color w:val="666600"/>
                <w:lang w:val="en-US"/>
                <w:rPrChange w:id="3762" w:author="Валера " w:date="2017-08-07T22:43:00Z">
                  <w:rPr>
                    <w:color w:val="666600"/>
                  </w:rPr>
                </w:rPrChange>
              </w:rPr>
              <w:t>-</w:t>
            </w:r>
            <w:r w:rsidRPr="00D46683">
              <w:rPr>
                <w:color w:val="000000"/>
                <w:lang w:val="en-US"/>
                <w:rPrChange w:id="3763" w:author="Валера " w:date="2017-08-07T22:43:00Z">
                  <w:rPr>
                    <w:color w:val="000000"/>
                  </w:rPr>
                </w:rPrChange>
              </w:rPr>
              <w:t xml:space="preserve"> </w:t>
            </w:r>
            <w:r w:rsidRPr="00D46683">
              <w:rPr>
                <w:color w:val="006666"/>
                <w:lang w:val="en-US"/>
                <w:rPrChange w:id="3764" w:author="Валера " w:date="2017-08-07T22:43:00Z">
                  <w:rPr>
                    <w:color w:val="006666"/>
                  </w:rPr>
                </w:rPrChange>
              </w:rPr>
              <w:t>1</w:t>
            </w:r>
            <w:r w:rsidRPr="00D46683">
              <w:rPr>
                <w:color w:val="666600"/>
                <w:lang w:val="en-US"/>
                <w:rPrChange w:id="3765" w:author="Валера " w:date="2017-08-07T22:43:00Z">
                  <w:rPr>
                    <w:color w:val="666600"/>
                  </w:rPr>
                </w:rPrChange>
              </w:rPr>
              <w:t>,</w:t>
            </w:r>
            <w:r w:rsidRPr="00D46683">
              <w:rPr>
                <w:color w:val="000000"/>
                <w:lang w:val="en-US"/>
                <w:rPrChange w:id="3766" w:author="Валера " w:date="2017-08-07T22:43:00Z">
                  <w:rPr>
                    <w:color w:val="000000"/>
                  </w:rPr>
                </w:rPrChange>
              </w:rPr>
              <w:t xml:space="preserve"> c</w:t>
            </w:r>
            <w:r w:rsidRPr="00D46683">
              <w:rPr>
                <w:color w:val="666600"/>
                <w:lang w:val="en-US"/>
                <w:rPrChange w:id="3767" w:author="Валера " w:date="2017-08-07T22:43:00Z">
                  <w:rPr>
                    <w:color w:val="666600"/>
                  </w:rPr>
                </w:rPrChange>
              </w:rPr>
              <w:t>,</w:t>
            </w:r>
            <w:r w:rsidRPr="00D46683">
              <w:rPr>
                <w:color w:val="000000"/>
                <w:lang w:val="en-US"/>
                <w:rPrChange w:id="3768" w:author="Валера " w:date="2017-08-07T22:43:00Z">
                  <w:rPr>
                    <w:color w:val="000000"/>
                  </w:rPr>
                </w:rPrChange>
              </w:rPr>
              <w:t xml:space="preserve"> b</w:t>
            </w:r>
            <w:r w:rsidRPr="00D46683">
              <w:rPr>
                <w:color w:val="666600"/>
                <w:lang w:val="en-US"/>
                <w:rPrChange w:id="3769" w:author="Валера " w:date="2017-08-07T22:43:00Z">
                  <w:rPr>
                    <w:color w:val="666600"/>
                  </w:rPr>
                </w:rPrChange>
              </w:rPr>
              <w:t>,</w:t>
            </w:r>
            <w:r w:rsidRPr="00D46683">
              <w:rPr>
                <w:color w:val="000000"/>
                <w:lang w:val="en-US"/>
                <w:rPrChange w:id="3770" w:author="Валера " w:date="2017-08-07T22:43:00Z">
                  <w:rPr>
                    <w:color w:val="000000"/>
                  </w:rPr>
                </w:rPrChange>
              </w:rPr>
              <w:t xml:space="preserve"> a</w:t>
            </w:r>
            <w:r w:rsidRPr="00D46683">
              <w:rPr>
                <w:color w:val="666600"/>
                <w:lang w:val="en-US"/>
                <w:rPrChange w:id="3771" w:author="Валера " w:date="2017-08-07T22:43:00Z">
                  <w:rPr>
                    <w:color w:val="666600"/>
                  </w:rPr>
                </w:rPrChange>
              </w:rPr>
              <w:t>);</w:t>
            </w:r>
          </w:p>
          <w:p w:rsidR="00D46683" w:rsidRPr="00D46683" w:rsidRDefault="00D46683" w:rsidP="00E92E7E">
            <w:pPr>
              <w:pStyle w:val="normal0"/>
              <w:widowControl w:val="0"/>
              <w:spacing w:before="0" w:after="0" w:line="240" w:lineRule="auto"/>
              <w:rPr>
                <w:color w:val="000000"/>
                <w:lang w:val="en-US"/>
                <w:rPrChange w:id="3772" w:author="Unknown">
                  <w:rPr>
                    <w:color w:val="000000"/>
                  </w:rPr>
                </w:rPrChange>
              </w:rPr>
            </w:pPr>
            <w:r w:rsidRPr="00D46683">
              <w:rPr>
                <w:color w:val="000000"/>
                <w:lang w:val="en-US"/>
                <w:rPrChange w:id="3773"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774" w:author="Unknown">
                  <w:rPr>
                    <w:color w:val="000000"/>
                  </w:rPr>
                </w:rPrChange>
              </w:rPr>
            </w:pPr>
            <w:r w:rsidRPr="00D46683">
              <w:rPr>
                <w:color w:val="000000"/>
                <w:lang w:val="en-US"/>
                <w:rPrChange w:id="3775" w:author="Валера " w:date="2017-08-07T22:43:00Z">
                  <w:rPr>
                    <w:color w:val="000000"/>
                  </w:rPr>
                </w:rPrChange>
              </w:rPr>
              <w:t xml:space="preserve">        </w:t>
            </w:r>
            <w:r>
              <w:rPr>
                <w:color w:val="000000"/>
                <w:lang w:val="en-US"/>
              </w:rPr>
              <w:t>}</w:t>
            </w:r>
          </w:p>
          <w:p w:rsidR="00D46683" w:rsidRPr="00D46683" w:rsidRDefault="00D46683" w:rsidP="00E92E7E">
            <w:pPr>
              <w:pStyle w:val="normal0"/>
              <w:widowControl w:val="0"/>
              <w:spacing w:before="0" w:after="0" w:line="240" w:lineRule="auto"/>
              <w:rPr>
                <w:color w:val="000000"/>
                <w:lang w:val="en-US"/>
                <w:rPrChange w:id="3776" w:author="Unknown">
                  <w:rPr>
                    <w:color w:val="000000"/>
                  </w:rPr>
                </w:rPrChange>
              </w:rPr>
            </w:pPr>
          </w:p>
          <w:p w:rsidR="00D46683" w:rsidRPr="00D46683" w:rsidRDefault="00D46683" w:rsidP="00E92E7E">
            <w:pPr>
              <w:pStyle w:val="normal0"/>
              <w:widowControl w:val="0"/>
              <w:spacing w:before="0" w:after="0" w:line="240" w:lineRule="auto"/>
              <w:rPr>
                <w:color w:val="000000"/>
                <w:lang w:val="en-US"/>
                <w:rPrChange w:id="3777" w:author="Unknown">
                  <w:rPr>
                    <w:color w:val="000000"/>
                  </w:rPr>
                </w:rPrChange>
              </w:rPr>
            </w:pPr>
            <w:r w:rsidRPr="00D46683">
              <w:rPr>
                <w:color w:val="000000"/>
                <w:lang w:val="en-US"/>
                <w:rPrChange w:id="3778" w:author="Валера " w:date="2017-08-07T22:43:00Z">
                  <w:rPr>
                    <w:color w:val="000000"/>
                  </w:rPr>
                </w:rPrChange>
              </w:rPr>
              <w:t xml:space="preserve">        </w:t>
            </w:r>
            <w:r w:rsidRPr="00D46683">
              <w:rPr>
                <w:color w:val="000088"/>
                <w:lang w:val="en-US"/>
                <w:rPrChange w:id="3779" w:author="Валера " w:date="2017-08-07T22:43:00Z">
                  <w:rPr>
                    <w:color w:val="000088"/>
                  </w:rPr>
                </w:rPrChange>
              </w:rPr>
              <w:t>static</w:t>
            </w:r>
            <w:r w:rsidRPr="00D46683">
              <w:rPr>
                <w:color w:val="000000"/>
                <w:lang w:val="en-US"/>
                <w:rPrChange w:id="3780" w:author="Валера " w:date="2017-08-07T22:43:00Z">
                  <w:rPr>
                    <w:color w:val="000000"/>
                  </w:rPr>
                </w:rPrChange>
              </w:rPr>
              <w:t xml:space="preserve"> </w:t>
            </w:r>
            <w:r w:rsidRPr="00D46683">
              <w:rPr>
                <w:color w:val="000088"/>
                <w:lang w:val="en-US"/>
                <w:rPrChange w:id="3781" w:author="Валера " w:date="2017-08-07T22:43:00Z">
                  <w:rPr>
                    <w:color w:val="000088"/>
                  </w:rPr>
                </w:rPrChange>
              </w:rPr>
              <w:t>void</w:t>
            </w:r>
            <w:r w:rsidRPr="00D46683">
              <w:rPr>
                <w:color w:val="000000"/>
                <w:lang w:val="en-US"/>
                <w:rPrChange w:id="3782" w:author="Валера " w:date="2017-08-07T22:43:00Z">
                  <w:rPr>
                    <w:color w:val="000000"/>
                  </w:rPr>
                </w:rPrChange>
              </w:rPr>
              <w:t xml:space="preserve"> </w:t>
            </w:r>
            <w:r w:rsidRPr="00D46683">
              <w:rPr>
                <w:color w:val="660066"/>
                <w:lang w:val="en-US"/>
                <w:rPrChange w:id="3783" w:author="Валера " w:date="2017-08-07T22:43:00Z">
                  <w:rPr>
                    <w:color w:val="660066"/>
                  </w:rPr>
                </w:rPrChange>
              </w:rPr>
              <w:t>Main</w:t>
            </w:r>
            <w:r w:rsidRPr="00D46683">
              <w:rPr>
                <w:color w:val="666600"/>
                <w:lang w:val="en-US"/>
                <w:rPrChange w:id="3784" w:author="Валера " w:date="2017-08-07T22:43:00Z">
                  <w:rPr>
                    <w:color w:val="666600"/>
                  </w:rPr>
                </w:rPrChange>
              </w:rPr>
              <w:t>(</w:t>
            </w:r>
            <w:r w:rsidRPr="00D46683">
              <w:rPr>
                <w:color w:val="000088"/>
                <w:lang w:val="en-US"/>
                <w:rPrChange w:id="3785" w:author="Валера " w:date="2017-08-07T22:43:00Z">
                  <w:rPr>
                    <w:color w:val="000088"/>
                  </w:rPr>
                </w:rPrChange>
              </w:rPr>
              <w:t>string</w:t>
            </w:r>
            <w:r w:rsidRPr="00D46683">
              <w:rPr>
                <w:color w:val="666600"/>
                <w:lang w:val="en-US"/>
                <w:rPrChange w:id="3786" w:author="Валера " w:date="2017-08-07T22:43:00Z">
                  <w:rPr>
                    <w:color w:val="666600"/>
                  </w:rPr>
                </w:rPrChange>
              </w:rPr>
              <w:t>[]</w:t>
            </w:r>
            <w:r w:rsidRPr="00D46683">
              <w:rPr>
                <w:color w:val="000000"/>
                <w:lang w:val="en-US"/>
                <w:rPrChange w:id="3787" w:author="Валера " w:date="2017-08-07T22:43:00Z">
                  <w:rPr>
                    <w:color w:val="000000"/>
                  </w:rPr>
                </w:rPrChange>
              </w:rPr>
              <w:t xml:space="preserve"> args)</w:t>
            </w:r>
          </w:p>
          <w:p w:rsidR="00D46683" w:rsidRPr="00E92E7E" w:rsidRDefault="00D46683" w:rsidP="00E92E7E">
            <w:pPr>
              <w:pStyle w:val="normal0"/>
              <w:widowControl w:val="0"/>
              <w:spacing w:before="0" w:after="0" w:line="240" w:lineRule="auto"/>
              <w:rPr>
                <w:color w:val="000000"/>
              </w:rPr>
            </w:pPr>
            <w:r w:rsidRPr="00D46683">
              <w:rPr>
                <w:color w:val="000000"/>
                <w:lang w:val="en-US"/>
                <w:rPrChange w:id="3788" w:author="Валера " w:date="2017-08-07T22:43:00Z">
                  <w:rPr>
                    <w:color w:val="000000"/>
                  </w:rPr>
                </w:rPrChange>
              </w:rPr>
              <w:t xml:space="preserve">        </w:t>
            </w:r>
            <w:r w:rsidRPr="00E92E7E">
              <w:rPr>
                <w:color w:val="000000"/>
              </w:rPr>
              <w:t>{</w:t>
            </w:r>
          </w:p>
          <w:p w:rsidR="00D46683" w:rsidRPr="00E92E7E" w:rsidRDefault="00D46683" w:rsidP="00E92E7E">
            <w:pPr>
              <w:pStyle w:val="normal0"/>
              <w:widowControl w:val="0"/>
              <w:spacing w:before="0" w:after="0" w:line="240" w:lineRule="auto"/>
              <w:rPr>
                <w:color w:val="000000"/>
              </w:rPr>
            </w:pPr>
            <w:r w:rsidRPr="00E92E7E">
              <w:rPr>
                <w:color w:val="000000"/>
              </w:rPr>
              <w:t xml:space="preserve">            </w:t>
            </w:r>
            <w:r w:rsidRPr="00E92E7E">
              <w:rPr>
                <w:color w:val="660066"/>
              </w:rPr>
              <w:t>Move</w:t>
            </w:r>
            <w:r w:rsidRPr="00E92E7E">
              <w:rPr>
                <w:color w:val="666600"/>
              </w:rPr>
              <w:t>(</w:t>
            </w:r>
            <w:r w:rsidRPr="00E92E7E">
              <w:rPr>
                <w:color w:val="006666"/>
              </w:rPr>
              <w:t>4</w:t>
            </w:r>
            <w:r w:rsidRPr="00E92E7E">
              <w:rPr>
                <w:color w:val="666600"/>
              </w:rPr>
              <w:t>,</w:t>
            </w:r>
            <w:r w:rsidRPr="00E92E7E">
              <w:rPr>
                <w:color w:val="000000"/>
              </w:rPr>
              <w:t xml:space="preserve"> </w:t>
            </w:r>
            <w:r w:rsidRPr="00E92E7E">
              <w:rPr>
                <w:color w:val="006666"/>
              </w:rPr>
              <w:t>1</w:t>
            </w:r>
            <w:r w:rsidRPr="00E92E7E">
              <w:rPr>
                <w:color w:val="666600"/>
              </w:rPr>
              <w:t>,</w:t>
            </w:r>
            <w:r w:rsidRPr="00E92E7E">
              <w:rPr>
                <w:color w:val="000000"/>
              </w:rPr>
              <w:t xml:space="preserve"> </w:t>
            </w:r>
            <w:r w:rsidRPr="00E92E7E">
              <w:rPr>
                <w:color w:val="006666"/>
              </w:rPr>
              <w:t>2</w:t>
            </w:r>
            <w:r w:rsidRPr="00E92E7E">
              <w:rPr>
                <w:color w:val="666600"/>
              </w:rPr>
              <w:t>,</w:t>
            </w:r>
            <w:r w:rsidRPr="00E92E7E">
              <w:rPr>
                <w:color w:val="000000"/>
              </w:rPr>
              <w:t xml:space="preserve"> </w:t>
            </w:r>
            <w:r w:rsidRPr="00E92E7E">
              <w:rPr>
                <w:color w:val="006666"/>
              </w:rPr>
              <w:t>3</w:t>
            </w:r>
            <w:r w:rsidRPr="00E92E7E">
              <w:rPr>
                <w:color w:val="666600"/>
              </w:rPr>
              <w:t>);</w:t>
            </w:r>
          </w:p>
          <w:p w:rsidR="00D46683" w:rsidRPr="00E92E7E" w:rsidRDefault="00D46683" w:rsidP="00E92E7E">
            <w:pPr>
              <w:pStyle w:val="normal0"/>
              <w:widowControl w:val="0"/>
              <w:spacing w:before="0" w:after="0" w:line="240" w:lineRule="auto"/>
              <w:rPr>
                <w:color w:val="000000"/>
              </w:rPr>
            </w:pPr>
            <w:r w:rsidRPr="00E92E7E">
              <w:rPr>
                <w:color w:val="000000"/>
              </w:rPr>
              <w:t xml:space="preserve">        }</w:t>
            </w:r>
          </w:p>
          <w:p w:rsidR="00D46683" w:rsidRPr="00E92E7E" w:rsidRDefault="00D46683" w:rsidP="00E92E7E">
            <w:pPr>
              <w:pStyle w:val="normal0"/>
              <w:widowControl w:val="0"/>
              <w:spacing w:before="0" w:after="0" w:line="240" w:lineRule="auto"/>
              <w:rPr>
                <w:color w:val="000000"/>
              </w:rPr>
            </w:pPr>
            <w:r w:rsidRPr="00E92E7E">
              <w:rPr>
                <w:color w:val="000000"/>
              </w:rPr>
              <w:t xml:space="preserve">    }</w:t>
            </w:r>
          </w:p>
          <w:p w:rsidR="00D46683" w:rsidRDefault="00D46683" w:rsidP="00E92E7E">
            <w:pPr>
              <w:pStyle w:val="normal0"/>
              <w:widowControl w:val="0"/>
              <w:spacing w:before="0" w:after="0" w:line="240" w:lineRule="auto"/>
              <w:rPr>
                <w:ins w:id="3789" w:author="Валера " w:date="2017-08-10T23:34:00Z"/>
                <w:color w:val="000000"/>
                <w:lang w:val="en-US"/>
              </w:rPr>
            </w:pPr>
            <w:r w:rsidRPr="00E92E7E">
              <w:rPr>
                <w:color w:val="000000"/>
              </w:rPr>
              <w:t>}</w:t>
            </w:r>
          </w:p>
          <w:p w:rsidR="00D46683" w:rsidRDefault="00D46683" w:rsidP="00E92E7E">
            <w:pPr>
              <w:pStyle w:val="normal0"/>
              <w:widowControl w:val="0"/>
              <w:numPr>
                <w:ins w:id="3790" w:author="Валера " w:date="2017-08-10T23:34:00Z"/>
              </w:numPr>
              <w:spacing w:before="0" w:after="0" w:line="240" w:lineRule="auto"/>
              <w:rPr>
                <w:ins w:id="3791" w:author="Валера " w:date="2017-08-10T23:34:00Z"/>
                <w:color w:val="000000"/>
                <w:lang w:val="en-US"/>
              </w:rPr>
            </w:pPr>
          </w:p>
          <w:p w:rsidR="00D46683" w:rsidRPr="00D46683" w:rsidRDefault="00D46683" w:rsidP="00D95386">
            <w:pPr>
              <w:numPr>
                <w:ins w:id="3792" w:author="Валера " w:date="2017-08-10T23:34:00Z"/>
              </w:numPr>
              <w:autoSpaceDE w:val="0"/>
              <w:autoSpaceDN w:val="0"/>
              <w:adjustRightInd w:val="0"/>
              <w:spacing w:before="0" w:after="0" w:line="240" w:lineRule="auto"/>
              <w:rPr>
                <w:ins w:id="3793" w:author="Валера " w:date="2017-08-10T23:34:00Z"/>
                <w:rFonts w:ascii="Consolas" w:hAnsi="Consolas" w:cs="Consolas"/>
                <w:color w:val="auto"/>
                <w:sz w:val="19"/>
                <w:szCs w:val="19"/>
                <w:lang w:val="en-US"/>
                <w:rPrChange w:id="3794" w:author="Валера " w:date="2017-08-10T23:34:00Z">
                  <w:rPr>
                    <w:ins w:id="3795" w:author="Валера " w:date="2017-08-10T23:34:00Z"/>
                    <w:rFonts w:ascii="Consolas" w:hAnsi="Consolas" w:cs="Consolas"/>
                    <w:color w:val="auto"/>
                    <w:sz w:val="19"/>
                    <w:szCs w:val="19"/>
                  </w:rPr>
                </w:rPrChange>
              </w:rPr>
            </w:pPr>
            <w:ins w:id="3796" w:author="Валера " w:date="2017-08-10T23:34:00Z">
              <w:r w:rsidRPr="00D46683">
                <w:rPr>
                  <w:rFonts w:ascii="Consolas" w:hAnsi="Consolas" w:cs="Consolas"/>
                  <w:color w:val="0000FF"/>
                  <w:sz w:val="19"/>
                  <w:szCs w:val="19"/>
                  <w:lang w:val="en-US"/>
                  <w:rPrChange w:id="3797" w:author="Валера " w:date="2017-08-10T23:34:00Z">
                    <w:rPr>
                      <w:rFonts w:ascii="Consolas" w:hAnsi="Consolas" w:cs="Consolas"/>
                      <w:color w:val="0000FF"/>
                      <w:sz w:val="19"/>
                      <w:szCs w:val="19"/>
                    </w:rPr>
                  </w:rPrChange>
                </w:rPr>
                <w:t>using</w:t>
              </w:r>
              <w:r w:rsidRPr="00D46683">
                <w:rPr>
                  <w:rFonts w:ascii="Consolas" w:hAnsi="Consolas" w:cs="Consolas"/>
                  <w:color w:val="auto"/>
                  <w:sz w:val="19"/>
                  <w:szCs w:val="19"/>
                  <w:lang w:val="en-US"/>
                  <w:rPrChange w:id="3798" w:author="Валера " w:date="2017-08-10T23:34:00Z">
                    <w:rPr>
                      <w:rFonts w:ascii="Consolas" w:hAnsi="Consolas" w:cs="Consolas"/>
                      <w:color w:val="auto"/>
                      <w:sz w:val="19"/>
                      <w:szCs w:val="19"/>
                    </w:rPr>
                  </w:rPrChange>
                </w:rPr>
                <w:t xml:space="preserve"> System;</w:t>
              </w:r>
            </w:ins>
          </w:p>
          <w:p w:rsidR="00D46683" w:rsidRPr="00D46683" w:rsidRDefault="00D46683" w:rsidP="00D95386">
            <w:pPr>
              <w:numPr>
                <w:ins w:id="3799" w:author="Валера " w:date="2017-08-10T23:34:00Z"/>
              </w:numPr>
              <w:autoSpaceDE w:val="0"/>
              <w:autoSpaceDN w:val="0"/>
              <w:adjustRightInd w:val="0"/>
              <w:spacing w:before="0" w:after="0" w:line="240" w:lineRule="auto"/>
              <w:rPr>
                <w:ins w:id="3800" w:author="Валера " w:date="2017-08-10T23:34:00Z"/>
                <w:rFonts w:ascii="Consolas" w:hAnsi="Consolas" w:cs="Consolas"/>
                <w:color w:val="auto"/>
                <w:sz w:val="19"/>
                <w:szCs w:val="19"/>
                <w:lang w:val="en-US"/>
                <w:rPrChange w:id="3801" w:author="Валера " w:date="2017-08-10T23:34:00Z">
                  <w:rPr>
                    <w:ins w:id="3802" w:author="Валера " w:date="2017-08-10T23:34:00Z"/>
                    <w:rFonts w:ascii="Consolas" w:hAnsi="Consolas" w:cs="Consolas"/>
                    <w:color w:val="auto"/>
                    <w:sz w:val="19"/>
                    <w:szCs w:val="19"/>
                  </w:rPr>
                </w:rPrChange>
              </w:rPr>
            </w:pPr>
          </w:p>
          <w:p w:rsidR="00D46683" w:rsidRPr="00D46683" w:rsidRDefault="00D46683" w:rsidP="00D95386">
            <w:pPr>
              <w:numPr>
                <w:ins w:id="3803" w:author="Валера " w:date="2017-08-10T23:34:00Z"/>
              </w:numPr>
              <w:autoSpaceDE w:val="0"/>
              <w:autoSpaceDN w:val="0"/>
              <w:adjustRightInd w:val="0"/>
              <w:spacing w:before="0" w:after="0" w:line="240" w:lineRule="auto"/>
              <w:rPr>
                <w:ins w:id="3804" w:author="Валера " w:date="2017-08-10T23:34:00Z"/>
                <w:rFonts w:ascii="Consolas" w:hAnsi="Consolas" w:cs="Consolas"/>
                <w:color w:val="auto"/>
                <w:sz w:val="19"/>
                <w:szCs w:val="19"/>
                <w:lang w:val="en-US"/>
                <w:rPrChange w:id="3805" w:author="Валера " w:date="2017-08-10T23:34:00Z">
                  <w:rPr>
                    <w:ins w:id="3806" w:author="Валера " w:date="2017-08-10T23:34:00Z"/>
                    <w:rFonts w:ascii="Consolas" w:hAnsi="Consolas" w:cs="Consolas"/>
                    <w:color w:val="auto"/>
                    <w:sz w:val="19"/>
                    <w:szCs w:val="19"/>
                  </w:rPr>
                </w:rPrChange>
              </w:rPr>
            </w:pPr>
            <w:ins w:id="3807" w:author="Валера " w:date="2017-08-10T23:34:00Z">
              <w:r w:rsidRPr="00D46683">
                <w:rPr>
                  <w:rFonts w:ascii="Consolas" w:hAnsi="Consolas" w:cs="Consolas"/>
                  <w:color w:val="0000FF"/>
                  <w:sz w:val="19"/>
                  <w:szCs w:val="19"/>
                  <w:lang w:val="en-US"/>
                  <w:rPrChange w:id="3808" w:author="Валера " w:date="2017-08-10T23:34:00Z">
                    <w:rPr>
                      <w:rFonts w:ascii="Consolas" w:hAnsi="Consolas" w:cs="Consolas"/>
                      <w:color w:val="0000FF"/>
                      <w:sz w:val="19"/>
                      <w:szCs w:val="19"/>
                    </w:rPr>
                  </w:rPrChange>
                </w:rPr>
                <w:t>namespace</w:t>
              </w:r>
              <w:r w:rsidRPr="00D46683">
                <w:rPr>
                  <w:rFonts w:ascii="Consolas" w:hAnsi="Consolas" w:cs="Consolas"/>
                  <w:color w:val="auto"/>
                  <w:sz w:val="19"/>
                  <w:szCs w:val="19"/>
                  <w:lang w:val="en-US"/>
                  <w:rPrChange w:id="3809" w:author="Валера " w:date="2017-08-10T23:34:00Z">
                    <w:rPr>
                      <w:rFonts w:ascii="Consolas" w:hAnsi="Consolas" w:cs="Consolas"/>
                      <w:color w:val="auto"/>
                      <w:sz w:val="19"/>
                      <w:szCs w:val="19"/>
                    </w:rPr>
                  </w:rPrChange>
                </w:rPr>
                <w:t xml:space="preserve"> Hanoi</w:t>
              </w:r>
            </w:ins>
          </w:p>
          <w:p w:rsidR="00D46683" w:rsidRPr="00D46683" w:rsidRDefault="00D46683" w:rsidP="00D95386">
            <w:pPr>
              <w:numPr>
                <w:ins w:id="3810" w:author="Валера " w:date="2017-08-10T23:34:00Z"/>
              </w:numPr>
              <w:autoSpaceDE w:val="0"/>
              <w:autoSpaceDN w:val="0"/>
              <w:adjustRightInd w:val="0"/>
              <w:spacing w:before="0" w:after="0" w:line="240" w:lineRule="auto"/>
              <w:rPr>
                <w:ins w:id="3811" w:author="Валера " w:date="2017-08-10T23:34:00Z"/>
                <w:rFonts w:ascii="Consolas" w:hAnsi="Consolas" w:cs="Consolas"/>
                <w:color w:val="auto"/>
                <w:sz w:val="19"/>
                <w:szCs w:val="19"/>
                <w:lang w:val="en-US"/>
                <w:rPrChange w:id="3812" w:author="Валера " w:date="2017-08-10T23:34:00Z">
                  <w:rPr>
                    <w:ins w:id="3813" w:author="Валера " w:date="2017-08-10T23:34:00Z"/>
                    <w:rFonts w:ascii="Consolas" w:hAnsi="Consolas" w:cs="Consolas"/>
                    <w:color w:val="auto"/>
                    <w:sz w:val="19"/>
                    <w:szCs w:val="19"/>
                  </w:rPr>
                </w:rPrChange>
              </w:rPr>
            </w:pPr>
            <w:ins w:id="3814" w:author="Валера " w:date="2017-08-10T23:34:00Z">
              <w:r w:rsidRPr="00D95386">
                <w:rPr>
                  <w:rFonts w:ascii="Consolas" w:hAnsi="Consolas" w:cs="Consolas"/>
                  <w:color w:val="auto"/>
                  <w:sz w:val="19"/>
                  <w:szCs w:val="19"/>
                  <w:lang w:val="en-US"/>
                  <w:rPrChange w:id="3815" w:author="Валера " w:date="2017-08-10T23:34:00Z">
                    <w:rPr>
                      <w:rFonts w:ascii="Consolas" w:hAnsi="Consolas" w:cs="Consolas"/>
                      <w:color w:val="auto"/>
                      <w:sz w:val="19"/>
                      <w:szCs w:val="19"/>
                      <w:lang w:val="en-US"/>
                    </w:rPr>
                  </w:rPrChange>
                </w:rPr>
                <w:t>{</w:t>
              </w:r>
            </w:ins>
          </w:p>
          <w:p w:rsidR="00D46683" w:rsidRPr="00D46683" w:rsidRDefault="00D46683" w:rsidP="00D95386">
            <w:pPr>
              <w:numPr>
                <w:ins w:id="3816" w:author="Валера " w:date="2017-08-10T23:34:00Z"/>
              </w:numPr>
              <w:autoSpaceDE w:val="0"/>
              <w:autoSpaceDN w:val="0"/>
              <w:adjustRightInd w:val="0"/>
              <w:spacing w:before="0" w:after="0" w:line="240" w:lineRule="auto"/>
              <w:rPr>
                <w:ins w:id="3817" w:author="Валера " w:date="2017-08-10T23:34:00Z"/>
                <w:rFonts w:ascii="Consolas" w:hAnsi="Consolas" w:cs="Consolas"/>
                <w:color w:val="auto"/>
                <w:sz w:val="19"/>
                <w:szCs w:val="19"/>
                <w:lang w:val="en-US"/>
                <w:rPrChange w:id="3818" w:author="Валера " w:date="2017-08-10T23:34:00Z">
                  <w:rPr>
                    <w:ins w:id="3819" w:author="Валера " w:date="2017-08-10T23:34:00Z"/>
                    <w:rFonts w:ascii="Consolas" w:hAnsi="Consolas" w:cs="Consolas"/>
                    <w:color w:val="auto"/>
                    <w:sz w:val="19"/>
                    <w:szCs w:val="19"/>
                  </w:rPr>
                </w:rPrChange>
              </w:rPr>
            </w:pPr>
            <w:ins w:id="3820" w:author="Валера " w:date="2017-08-10T23:34:00Z">
              <w:r w:rsidRPr="00D46683">
                <w:rPr>
                  <w:rFonts w:ascii="Consolas" w:hAnsi="Consolas" w:cs="Consolas"/>
                  <w:color w:val="auto"/>
                  <w:sz w:val="19"/>
                  <w:szCs w:val="19"/>
                  <w:lang w:val="en-US"/>
                  <w:rPrChange w:id="3821" w:author="Валера " w:date="2017-08-10T23:34: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822" w:author="Валера " w:date="2017-08-10T23:34:00Z">
                    <w:rPr>
                      <w:rFonts w:ascii="Consolas" w:hAnsi="Consolas" w:cs="Consolas"/>
                      <w:color w:val="0000FF"/>
                      <w:sz w:val="19"/>
                      <w:szCs w:val="19"/>
                    </w:rPr>
                  </w:rPrChange>
                </w:rPr>
                <w:t>class</w:t>
              </w:r>
              <w:r w:rsidRPr="00D46683">
                <w:rPr>
                  <w:rFonts w:ascii="Consolas" w:hAnsi="Consolas" w:cs="Consolas"/>
                  <w:color w:val="auto"/>
                  <w:sz w:val="19"/>
                  <w:szCs w:val="19"/>
                  <w:lang w:val="en-US"/>
                  <w:rPrChange w:id="3823" w:author="Валера " w:date="2017-08-10T23:34: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3824" w:author="Валера " w:date="2017-08-10T23:34:00Z">
                    <w:rPr>
                      <w:rFonts w:ascii="Consolas" w:hAnsi="Consolas" w:cs="Consolas"/>
                      <w:color w:val="2B91AF"/>
                      <w:sz w:val="19"/>
                      <w:szCs w:val="19"/>
                    </w:rPr>
                  </w:rPrChange>
                </w:rPr>
                <w:t>Program</w:t>
              </w:r>
            </w:ins>
          </w:p>
          <w:p w:rsidR="00D46683" w:rsidRPr="00D46683" w:rsidRDefault="00D46683" w:rsidP="00D95386">
            <w:pPr>
              <w:numPr>
                <w:ins w:id="3825" w:author="Валера " w:date="2017-08-10T23:34:00Z"/>
              </w:numPr>
              <w:autoSpaceDE w:val="0"/>
              <w:autoSpaceDN w:val="0"/>
              <w:adjustRightInd w:val="0"/>
              <w:spacing w:before="0" w:after="0" w:line="240" w:lineRule="auto"/>
              <w:rPr>
                <w:ins w:id="3826" w:author="Валера " w:date="2017-08-10T23:34:00Z"/>
                <w:rFonts w:ascii="Consolas" w:hAnsi="Consolas" w:cs="Consolas"/>
                <w:color w:val="auto"/>
                <w:sz w:val="19"/>
                <w:szCs w:val="19"/>
                <w:lang w:val="en-US"/>
                <w:rPrChange w:id="3827" w:author="Валера " w:date="2017-08-10T23:34:00Z">
                  <w:rPr>
                    <w:ins w:id="3828" w:author="Валера " w:date="2017-08-10T23:34:00Z"/>
                    <w:rFonts w:ascii="Consolas" w:hAnsi="Consolas" w:cs="Consolas"/>
                    <w:color w:val="auto"/>
                    <w:sz w:val="19"/>
                    <w:szCs w:val="19"/>
                  </w:rPr>
                </w:rPrChange>
              </w:rPr>
            </w:pPr>
            <w:ins w:id="3829" w:author="Валера " w:date="2017-08-10T23:34:00Z">
              <w:r w:rsidRPr="00D46683">
                <w:rPr>
                  <w:rFonts w:ascii="Consolas" w:hAnsi="Consolas" w:cs="Consolas"/>
                  <w:color w:val="auto"/>
                  <w:sz w:val="19"/>
                  <w:szCs w:val="19"/>
                  <w:lang w:val="en-US"/>
                  <w:rPrChange w:id="3830" w:author="Валера " w:date="2017-08-10T23:34:00Z">
                    <w:rPr>
                      <w:rFonts w:ascii="Consolas" w:hAnsi="Consolas" w:cs="Consolas"/>
                      <w:color w:val="auto"/>
                      <w:sz w:val="19"/>
                      <w:szCs w:val="19"/>
                    </w:rPr>
                  </w:rPrChange>
                </w:rPr>
                <w:t xml:space="preserve">    </w:t>
              </w:r>
              <w:r w:rsidRPr="00D95386">
                <w:rPr>
                  <w:rFonts w:ascii="Consolas" w:hAnsi="Consolas" w:cs="Consolas"/>
                  <w:color w:val="auto"/>
                  <w:sz w:val="19"/>
                  <w:szCs w:val="19"/>
                  <w:lang w:val="en-US"/>
                  <w:rPrChange w:id="3831" w:author="Валера " w:date="2017-08-10T23:34:00Z">
                    <w:rPr>
                      <w:rFonts w:ascii="Consolas" w:hAnsi="Consolas" w:cs="Consolas"/>
                      <w:color w:val="auto"/>
                      <w:sz w:val="19"/>
                      <w:szCs w:val="19"/>
                      <w:lang w:val="en-US"/>
                    </w:rPr>
                  </w:rPrChange>
                </w:rPr>
                <w:t>{</w:t>
              </w:r>
            </w:ins>
          </w:p>
          <w:p w:rsidR="00D46683" w:rsidRPr="00D46683" w:rsidRDefault="00D46683" w:rsidP="00D95386">
            <w:pPr>
              <w:numPr>
                <w:ins w:id="3832" w:author="Валера " w:date="2017-08-10T23:34:00Z"/>
              </w:numPr>
              <w:autoSpaceDE w:val="0"/>
              <w:autoSpaceDN w:val="0"/>
              <w:adjustRightInd w:val="0"/>
              <w:spacing w:before="0" w:after="0" w:line="240" w:lineRule="auto"/>
              <w:rPr>
                <w:ins w:id="3833" w:author="Валера " w:date="2017-08-10T23:34:00Z"/>
                <w:rFonts w:ascii="Consolas" w:hAnsi="Consolas" w:cs="Consolas"/>
                <w:color w:val="auto"/>
                <w:sz w:val="19"/>
                <w:szCs w:val="19"/>
                <w:lang w:val="en-US"/>
                <w:rPrChange w:id="3834" w:author="Валера " w:date="2017-08-10T23:34:00Z">
                  <w:rPr>
                    <w:ins w:id="3835" w:author="Валера " w:date="2017-08-10T23:34:00Z"/>
                    <w:rFonts w:ascii="Consolas" w:hAnsi="Consolas" w:cs="Consolas"/>
                    <w:color w:val="auto"/>
                    <w:sz w:val="19"/>
                    <w:szCs w:val="19"/>
                  </w:rPr>
                </w:rPrChange>
              </w:rPr>
            </w:pPr>
          </w:p>
          <w:p w:rsidR="00D46683" w:rsidRPr="00D46683" w:rsidRDefault="00D46683" w:rsidP="00D95386">
            <w:pPr>
              <w:numPr>
                <w:ins w:id="3836" w:author="Валера " w:date="2017-08-10T23:34:00Z"/>
              </w:numPr>
              <w:autoSpaceDE w:val="0"/>
              <w:autoSpaceDN w:val="0"/>
              <w:adjustRightInd w:val="0"/>
              <w:spacing w:before="0" w:after="0" w:line="240" w:lineRule="auto"/>
              <w:rPr>
                <w:ins w:id="3837" w:author="Валера " w:date="2017-08-10T23:34:00Z"/>
                <w:rFonts w:ascii="Consolas" w:hAnsi="Consolas" w:cs="Consolas"/>
                <w:color w:val="auto"/>
                <w:sz w:val="19"/>
                <w:szCs w:val="19"/>
                <w:lang w:val="en-US"/>
                <w:rPrChange w:id="3838" w:author="Валера " w:date="2017-08-10T23:34:00Z">
                  <w:rPr>
                    <w:ins w:id="3839" w:author="Валера " w:date="2017-08-10T23:34:00Z"/>
                    <w:rFonts w:ascii="Consolas" w:hAnsi="Consolas" w:cs="Consolas"/>
                    <w:color w:val="auto"/>
                    <w:sz w:val="19"/>
                    <w:szCs w:val="19"/>
                  </w:rPr>
                </w:rPrChange>
              </w:rPr>
            </w:pPr>
            <w:ins w:id="3840" w:author="Валера " w:date="2017-08-10T23:34:00Z">
              <w:r w:rsidRPr="00D46683">
                <w:rPr>
                  <w:rFonts w:ascii="Consolas" w:hAnsi="Consolas" w:cs="Consolas"/>
                  <w:color w:val="auto"/>
                  <w:sz w:val="19"/>
                  <w:szCs w:val="19"/>
                  <w:lang w:val="en-US"/>
                  <w:rPrChange w:id="3841" w:author="Валера " w:date="2017-08-10T23:34: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842" w:author="Валера " w:date="2017-08-10T23:34:00Z">
                    <w:rPr>
                      <w:rFonts w:ascii="Consolas" w:hAnsi="Consolas" w:cs="Consolas"/>
                      <w:color w:val="0000FF"/>
                      <w:sz w:val="19"/>
                      <w:szCs w:val="19"/>
                    </w:rPr>
                  </w:rPrChange>
                </w:rPr>
                <w:t>static</w:t>
              </w:r>
              <w:r w:rsidRPr="00D46683">
                <w:rPr>
                  <w:rFonts w:ascii="Consolas" w:hAnsi="Consolas" w:cs="Consolas"/>
                  <w:color w:val="auto"/>
                  <w:sz w:val="19"/>
                  <w:szCs w:val="19"/>
                  <w:lang w:val="en-US"/>
                  <w:rPrChange w:id="3843" w:author="Валера " w:date="2017-08-10T23:34: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844" w:author="Валера " w:date="2017-08-10T23:34:00Z">
                    <w:rPr>
                      <w:rFonts w:ascii="Consolas" w:hAnsi="Consolas" w:cs="Consolas"/>
                      <w:color w:val="0000FF"/>
                      <w:sz w:val="19"/>
                      <w:szCs w:val="19"/>
                    </w:rPr>
                  </w:rPrChange>
                </w:rPr>
                <w:t>void</w:t>
              </w:r>
              <w:r w:rsidRPr="00D46683">
                <w:rPr>
                  <w:rFonts w:ascii="Consolas" w:hAnsi="Consolas" w:cs="Consolas"/>
                  <w:color w:val="auto"/>
                  <w:sz w:val="19"/>
                  <w:szCs w:val="19"/>
                  <w:lang w:val="en-US"/>
                  <w:rPrChange w:id="3845" w:author="Валера " w:date="2017-08-10T23:34:00Z">
                    <w:rPr>
                      <w:rFonts w:ascii="Consolas" w:hAnsi="Consolas" w:cs="Consolas"/>
                      <w:color w:val="auto"/>
                      <w:sz w:val="19"/>
                      <w:szCs w:val="19"/>
                    </w:rPr>
                  </w:rPrChange>
                </w:rPr>
                <w:t xml:space="preserve"> Move(</w:t>
              </w:r>
              <w:r w:rsidRPr="00D46683">
                <w:rPr>
                  <w:rFonts w:ascii="Consolas" w:hAnsi="Consolas" w:cs="Consolas"/>
                  <w:color w:val="0000FF"/>
                  <w:sz w:val="19"/>
                  <w:szCs w:val="19"/>
                  <w:lang w:val="en-US"/>
                  <w:rPrChange w:id="3846" w:author="Валера " w:date="2017-08-10T23:34:00Z">
                    <w:rPr>
                      <w:rFonts w:ascii="Consolas" w:hAnsi="Consolas" w:cs="Consolas"/>
                      <w:color w:val="0000FF"/>
                      <w:sz w:val="19"/>
                      <w:szCs w:val="19"/>
                    </w:rPr>
                  </w:rPrChange>
                </w:rPr>
                <w:t>int</w:t>
              </w:r>
              <w:r w:rsidRPr="00D46683">
                <w:rPr>
                  <w:rFonts w:ascii="Consolas" w:hAnsi="Consolas" w:cs="Consolas"/>
                  <w:color w:val="auto"/>
                  <w:sz w:val="19"/>
                  <w:szCs w:val="19"/>
                  <w:lang w:val="en-US"/>
                  <w:rPrChange w:id="3847" w:author="Валера " w:date="2017-08-10T23:34:00Z">
                    <w:rPr>
                      <w:rFonts w:ascii="Consolas" w:hAnsi="Consolas" w:cs="Consolas"/>
                      <w:color w:val="auto"/>
                      <w:sz w:val="19"/>
                      <w:szCs w:val="19"/>
                    </w:rPr>
                  </w:rPrChange>
                </w:rPr>
                <w:t xml:space="preserve"> number, </w:t>
              </w:r>
              <w:r w:rsidRPr="00D46683">
                <w:rPr>
                  <w:rFonts w:ascii="Consolas" w:hAnsi="Consolas" w:cs="Consolas"/>
                  <w:color w:val="0000FF"/>
                  <w:sz w:val="19"/>
                  <w:szCs w:val="19"/>
                  <w:lang w:val="en-US"/>
                  <w:rPrChange w:id="3848" w:author="Валера " w:date="2017-08-10T23:34:00Z">
                    <w:rPr>
                      <w:rFonts w:ascii="Consolas" w:hAnsi="Consolas" w:cs="Consolas"/>
                      <w:color w:val="0000FF"/>
                      <w:sz w:val="19"/>
                      <w:szCs w:val="19"/>
                    </w:rPr>
                  </w:rPrChange>
                </w:rPr>
                <w:t>int</w:t>
              </w:r>
              <w:r w:rsidRPr="00D46683">
                <w:rPr>
                  <w:rFonts w:ascii="Consolas" w:hAnsi="Consolas" w:cs="Consolas"/>
                  <w:color w:val="auto"/>
                  <w:sz w:val="19"/>
                  <w:szCs w:val="19"/>
                  <w:lang w:val="en-US"/>
                  <w:rPrChange w:id="3849" w:author="Валера " w:date="2017-08-10T23:34:00Z">
                    <w:rPr>
                      <w:rFonts w:ascii="Consolas" w:hAnsi="Consolas" w:cs="Consolas"/>
                      <w:color w:val="auto"/>
                      <w:sz w:val="19"/>
                      <w:szCs w:val="19"/>
                    </w:rPr>
                  </w:rPrChange>
                </w:rPr>
                <w:t xml:space="preserve"> from, </w:t>
              </w:r>
              <w:r w:rsidRPr="00D46683">
                <w:rPr>
                  <w:rFonts w:ascii="Consolas" w:hAnsi="Consolas" w:cs="Consolas"/>
                  <w:color w:val="0000FF"/>
                  <w:sz w:val="19"/>
                  <w:szCs w:val="19"/>
                  <w:lang w:val="en-US"/>
                  <w:rPrChange w:id="3850" w:author="Валера " w:date="2017-08-10T23:34:00Z">
                    <w:rPr>
                      <w:rFonts w:ascii="Consolas" w:hAnsi="Consolas" w:cs="Consolas"/>
                      <w:color w:val="0000FF"/>
                      <w:sz w:val="19"/>
                      <w:szCs w:val="19"/>
                    </w:rPr>
                  </w:rPrChange>
                </w:rPr>
                <w:t>int</w:t>
              </w:r>
              <w:r w:rsidRPr="00D46683">
                <w:rPr>
                  <w:rFonts w:ascii="Consolas" w:hAnsi="Consolas" w:cs="Consolas"/>
                  <w:color w:val="auto"/>
                  <w:sz w:val="19"/>
                  <w:szCs w:val="19"/>
                  <w:lang w:val="en-US"/>
                  <w:rPrChange w:id="3851" w:author="Валера " w:date="2017-08-10T23:34:00Z">
                    <w:rPr>
                      <w:rFonts w:ascii="Consolas" w:hAnsi="Consolas" w:cs="Consolas"/>
                      <w:color w:val="auto"/>
                      <w:sz w:val="19"/>
                      <w:szCs w:val="19"/>
                    </w:rPr>
                  </w:rPrChange>
                </w:rPr>
                <w:t xml:space="preserve"> to, </w:t>
              </w:r>
              <w:r w:rsidRPr="00D46683">
                <w:rPr>
                  <w:rFonts w:ascii="Consolas" w:hAnsi="Consolas" w:cs="Consolas"/>
                  <w:color w:val="0000FF"/>
                  <w:sz w:val="19"/>
                  <w:szCs w:val="19"/>
                  <w:lang w:val="en-US"/>
                  <w:rPrChange w:id="3852" w:author="Валера " w:date="2017-08-10T23:34:00Z">
                    <w:rPr>
                      <w:rFonts w:ascii="Consolas" w:hAnsi="Consolas" w:cs="Consolas"/>
                      <w:color w:val="0000FF"/>
                      <w:sz w:val="19"/>
                      <w:szCs w:val="19"/>
                    </w:rPr>
                  </w:rPrChange>
                </w:rPr>
                <w:t>int</w:t>
              </w:r>
              <w:r w:rsidRPr="00D46683">
                <w:rPr>
                  <w:rFonts w:ascii="Consolas" w:hAnsi="Consolas" w:cs="Consolas"/>
                  <w:color w:val="auto"/>
                  <w:sz w:val="19"/>
                  <w:szCs w:val="19"/>
                  <w:lang w:val="en-US"/>
                  <w:rPrChange w:id="3853" w:author="Валера " w:date="2017-08-10T23:34:00Z">
                    <w:rPr>
                      <w:rFonts w:ascii="Consolas" w:hAnsi="Consolas" w:cs="Consolas"/>
                      <w:color w:val="auto"/>
                      <w:sz w:val="19"/>
                      <w:szCs w:val="19"/>
                    </w:rPr>
                  </w:rPrChange>
                </w:rPr>
                <w:t xml:space="preserve"> free)</w:t>
              </w:r>
            </w:ins>
          </w:p>
          <w:p w:rsidR="00D46683" w:rsidRPr="00D46683" w:rsidRDefault="00D46683" w:rsidP="00D95386">
            <w:pPr>
              <w:numPr>
                <w:ins w:id="3854" w:author="Валера " w:date="2017-08-10T23:34:00Z"/>
              </w:numPr>
              <w:autoSpaceDE w:val="0"/>
              <w:autoSpaceDN w:val="0"/>
              <w:adjustRightInd w:val="0"/>
              <w:spacing w:before="0" w:after="0" w:line="240" w:lineRule="auto"/>
              <w:rPr>
                <w:ins w:id="3855" w:author="Валера " w:date="2017-08-10T23:34:00Z"/>
                <w:rFonts w:ascii="Consolas" w:hAnsi="Consolas" w:cs="Consolas"/>
                <w:color w:val="auto"/>
                <w:sz w:val="19"/>
                <w:szCs w:val="19"/>
                <w:lang w:val="en-US"/>
                <w:rPrChange w:id="3856" w:author="Валера " w:date="2017-08-10T23:34:00Z">
                  <w:rPr>
                    <w:ins w:id="3857" w:author="Валера " w:date="2017-08-10T23:34:00Z"/>
                    <w:rFonts w:ascii="Consolas" w:hAnsi="Consolas" w:cs="Consolas"/>
                    <w:color w:val="auto"/>
                    <w:sz w:val="19"/>
                    <w:szCs w:val="19"/>
                  </w:rPr>
                </w:rPrChange>
              </w:rPr>
            </w:pPr>
            <w:ins w:id="3858" w:author="Валера " w:date="2017-08-10T23:34:00Z">
              <w:r w:rsidRPr="00D46683">
                <w:rPr>
                  <w:rFonts w:ascii="Consolas" w:hAnsi="Consolas" w:cs="Consolas"/>
                  <w:color w:val="auto"/>
                  <w:sz w:val="19"/>
                  <w:szCs w:val="19"/>
                  <w:lang w:val="en-US"/>
                  <w:rPrChange w:id="3859" w:author="Валера " w:date="2017-08-10T23:34:00Z">
                    <w:rPr>
                      <w:rFonts w:ascii="Consolas" w:hAnsi="Consolas" w:cs="Consolas"/>
                      <w:color w:val="auto"/>
                      <w:sz w:val="19"/>
                      <w:szCs w:val="19"/>
                    </w:rPr>
                  </w:rPrChange>
                </w:rPr>
                <w:t xml:space="preserve">        </w:t>
              </w:r>
              <w:r w:rsidRPr="00D95386">
                <w:rPr>
                  <w:rFonts w:ascii="Consolas" w:hAnsi="Consolas" w:cs="Consolas"/>
                  <w:color w:val="auto"/>
                  <w:sz w:val="19"/>
                  <w:szCs w:val="19"/>
                  <w:lang w:val="en-US"/>
                  <w:rPrChange w:id="3860" w:author="Валера " w:date="2017-08-10T23:34:00Z">
                    <w:rPr>
                      <w:rFonts w:ascii="Consolas" w:hAnsi="Consolas" w:cs="Consolas"/>
                      <w:color w:val="auto"/>
                      <w:sz w:val="19"/>
                      <w:szCs w:val="19"/>
                      <w:lang w:val="en-US"/>
                    </w:rPr>
                  </w:rPrChange>
                </w:rPr>
                <w:t>{</w:t>
              </w:r>
            </w:ins>
          </w:p>
          <w:p w:rsidR="00D46683" w:rsidRPr="00D46683" w:rsidRDefault="00D46683" w:rsidP="00D95386">
            <w:pPr>
              <w:numPr>
                <w:ins w:id="3861" w:author="Валера " w:date="2017-08-10T23:34:00Z"/>
              </w:numPr>
              <w:autoSpaceDE w:val="0"/>
              <w:autoSpaceDN w:val="0"/>
              <w:adjustRightInd w:val="0"/>
              <w:spacing w:before="0" w:after="0" w:line="240" w:lineRule="auto"/>
              <w:rPr>
                <w:ins w:id="3862" w:author="Валера " w:date="2017-08-10T23:34:00Z"/>
                <w:rFonts w:ascii="Consolas" w:hAnsi="Consolas" w:cs="Consolas"/>
                <w:color w:val="auto"/>
                <w:sz w:val="19"/>
                <w:szCs w:val="19"/>
                <w:lang w:val="en-US"/>
                <w:rPrChange w:id="3863" w:author="Валера " w:date="2017-08-10T23:34:00Z">
                  <w:rPr>
                    <w:ins w:id="3864" w:author="Валера " w:date="2017-08-10T23:34:00Z"/>
                    <w:rFonts w:ascii="Consolas" w:hAnsi="Consolas" w:cs="Consolas"/>
                    <w:color w:val="auto"/>
                    <w:sz w:val="19"/>
                    <w:szCs w:val="19"/>
                  </w:rPr>
                </w:rPrChange>
              </w:rPr>
            </w:pPr>
            <w:ins w:id="3865" w:author="Валера " w:date="2017-08-10T23:34:00Z">
              <w:r w:rsidRPr="00D46683">
                <w:rPr>
                  <w:rFonts w:ascii="Consolas" w:hAnsi="Consolas" w:cs="Consolas"/>
                  <w:color w:val="auto"/>
                  <w:sz w:val="19"/>
                  <w:szCs w:val="19"/>
                  <w:lang w:val="en-US"/>
                  <w:rPrChange w:id="3866" w:author="Валера " w:date="2017-08-10T23:34: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867" w:author="Валера " w:date="2017-08-10T23:34:00Z">
                    <w:rPr>
                      <w:rFonts w:ascii="Consolas" w:hAnsi="Consolas" w:cs="Consolas"/>
                      <w:color w:val="0000FF"/>
                      <w:sz w:val="19"/>
                      <w:szCs w:val="19"/>
                    </w:rPr>
                  </w:rPrChange>
                </w:rPr>
                <w:t>if</w:t>
              </w:r>
              <w:r w:rsidRPr="00D46683">
                <w:rPr>
                  <w:rFonts w:ascii="Consolas" w:hAnsi="Consolas" w:cs="Consolas"/>
                  <w:color w:val="auto"/>
                  <w:sz w:val="19"/>
                  <w:szCs w:val="19"/>
                  <w:lang w:val="en-US"/>
                  <w:rPrChange w:id="3868" w:author="Валера " w:date="2017-08-10T23:34:00Z">
                    <w:rPr>
                      <w:rFonts w:ascii="Consolas" w:hAnsi="Consolas" w:cs="Consolas"/>
                      <w:color w:val="auto"/>
                      <w:sz w:val="19"/>
                      <w:szCs w:val="19"/>
                    </w:rPr>
                  </w:rPrChange>
                </w:rPr>
                <w:t xml:space="preserve"> (number &gt; 0)</w:t>
              </w:r>
            </w:ins>
          </w:p>
          <w:p w:rsidR="00D46683" w:rsidRPr="00D46683" w:rsidRDefault="00D46683" w:rsidP="00D95386">
            <w:pPr>
              <w:numPr>
                <w:ins w:id="3869" w:author="Валера " w:date="2017-08-10T23:34:00Z"/>
              </w:numPr>
              <w:autoSpaceDE w:val="0"/>
              <w:autoSpaceDN w:val="0"/>
              <w:adjustRightInd w:val="0"/>
              <w:spacing w:before="0" w:after="0" w:line="240" w:lineRule="auto"/>
              <w:rPr>
                <w:ins w:id="3870" w:author="Валера " w:date="2017-08-10T23:34:00Z"/>
                <w:rFonts w:ascii="Consolas" w:hAnsi="Consolas" w:cs="Consolas"/>
                <w:color w:val="auto"/>
                <w:sz w:val="19"/>
                <w:szCs w:val="19"/>
                <w:lang w:val="en-US"/>
                <w:rPrChange w:id="3871" w:author="Валера " w:date="2017-08-10T23:34:00Z">
                  <w:rPr>
                    <w:ins w:id="3872" w:author="Валера " w:date="2017-08-10T23:34:00Z"/>
                    <w:rFonts w:ascii="Consolas" w:hAnsi="Consolas" w:cs="Consolas"/>
                    <w:color w:val="auto"/>
                    <w:sz w:val="19"/>
                    <w:szCs w:val="19"/>
                  </w:rPr>
                </w:rPrChange>
              </w:rPr>
            </w:pPr>
            <w:ins w:id="3873" w:author="Валера " w:date="2017-08-10T23:34:00Z">
              <w:r w:rsidRPr="00D46683">
                <w:rPr>
                  <w:rFonts w:ascii="Consolas" w:hAnsi="Consolas" w:cs="Consolas"/>
                  <w:color w:val="auto"/>
                  <w:sz w:val="19"/>
                  <w:szCs w:val="19"/>
                  <w:lang w:val="en-US"/>
                  <w:rPrChange w:id="3874" w:author="Валера " w:date="2017-08-10T23:34:00Z">
                    <w:rPr>
                      <w:rFonts w:ascii="Consolas" w:hAnsi="Consolas" w:cs="Consolas"/>
                      <w:color w:val="auto"/>
                      <w:sz w:val="19"/>
                      <w:szCs w:val="19"/>
                    </w:rPr>
                  </w:rPrChange>
                </w:rPr>
                <w:t xml:space="preserve">            </w:t>
              </w:r>
              <w:r w:rsidRPr="00D95386">
                <w:rPr>
                  <w:rFonts w:ascii="Consolas" w:hAnsi="Consolas" w:cs="Consolas"/>
                  <w:color w:val="auto"/>
                  <w:sz w:val="19"/>
                  <w:szCs w:val="19"/>
                  <w:lang w:val="en-US"/>
                  <w:rPrChange w:id="3875" w:author="Валера " w:date="2017-08-10T23:34:00Z">
                    <w:rPr>
                      <w:rFonts w:ascii="Consolas" w:hAnsi="Consolas" w:cs="Consolas"/>
                      <w:color w:val="auto"/>
                      <w:sz w:val="19"/>
                      <w:szCs w:val="19"/>
                      <w:lang w:val="en-US"/>
                    </w:rPr>
                  </w:rPrChange>
                </w:rPr>
                <w:t>{</w:t>
              </w:r>
            </w:ins>
          </w:p>
          <w:p w:rsidR="00D46683" w:rsidRPr="00D46683" w:rsidRDefault="00D46683" w:rsidP="00D95386">
            <w:pPr>
              <w:numPr>
                <w:ins w:id="3876" w:author="Валера " w:date="2017-08-10T23:34:00Z"/>
              </w:numPr>
              <w:autoSpaceDE w:val="0"/>
              <w:autoSpaceDN w:val="0"/>
              <w:adjustRightInd w:val="0"/>
              <w:spacing w:before="0" w:after="0" w:line="240" w:lineRule="auto"/>
              <w:rPr>
                <w:ins w:id="3877" w:author="Валера " w:date="2017-08-10T23:34:00Z"/>
                <w:rFonts w:ascii="Consolas" w:hAnsi="Consolas" w:cs="Consolas"/>
                <w:color w:val="auto"/>
                <w:sz w:val="19"/>
                <w:szCs w:val="19"/>
                <w:lang w:val="en-US"/>
                <w:rPrChange w:id="3878" w:author="Валера " w:date="2017-08-10T23:34:00Z">
                  <w:rPr>
                    <w:ins w:id="3879" w:author="Валера " w:date="2017-08-10T23:34:00Z"/>
                    <w:rFonts w:ascii="Consolas" w:hAnsi="Consolas" w:cs="Consolas"/>
                    <w:color w:val="auto"/>
                    <w:sz w:val="19"/>
                    <w:szCs w:val="19"/>
                  </w:rPr>
                </w:rPrChange>
              </w:rPr>
            </w:pPr>
            <w:ins w:id="3880" w:author="Валера " w:date="2017-08-10T23:34:00Z">
              <w:r w:rsidRPr="00D46683">
                <w:rPr>
                  <w:rFonts w:ascii="Consolas" w:hAnsi="Consolas" w:cs="Consolas"/>
                  <w:color w:val="auto"/>
                  <w:sz w:val="19"/>
                  <w:szCs w:val="19"/>
                  <w:lang w:val="en-US"/>
                  <w:rPrChange w:id="3881" w:author="Валера " w:date="2017-08-10T23:34:00Z">
                    <w:rPr>
                      <w:rFonts w:ascii="Consolas" w:hAnsi="Consolas" w:cs="Consolas"/>
                      <w:color w:val="auto"/>
                      <w:sz w:val="19"/>
                      <w:szCs w:val="19"/>
                    </w:rPr>
                  </w:rPrChange>
                </w:rPr>
                <w:t xml:space="preserve">                Move(number - 1, from, free, to);</w:t>
              </w:r>
            </w:ins>
          </w:p>
          <w:p w:rsidR="00D46683" w:rsidRPr="00D46683" w:rsidRDefault="00D46683" w:rsidP="00D95386">
            <w:pPr>
              <w:numPr>
                <w:ins w:id="3882" w:author="Валера " w:date="2017-08-10T23:34:00Z"/>
              </w:numPr>
              <w:autoSpaceDE w:val="0"/>
              <w:autoSpaceDN w:val="0"/>
              <w:adjustRightInd w:val="0"/>
              <w:spacing w:before="0" w:after="0" w:line="240" w:lineRule="auto"/>
              <w:rPr>
                <w:ins w:id="3883" w:author="Валера " w:date="2017-08-10T23:34:00Z"/>
                <w:rFonts w:ascii="Consolas" w:hAnsi="Consolas" w:cs="Consolas"/>
                <w:color w:val="auto"/>
                <w:sz w:val="19"/>
                <w:szCs w:val="19"/>
                <w:lang w:val="en-US"/>
                <w:rPrChange w:id="3884" w:author="Валера " w:date="2017-08-10T23:34:00Z">
                  <w:rPr>
                    <w:ins w:id="3885" w:author="Валера " w:date="2017-08-10T23:34:00Z"/>
                    <w:rFonts w:ascii="Consolas" w:hAnsi="Consolas" w:cs="Consolas"/>
                    <w:color w:val="auto"/>
                    <w:sz w:val="19"/>
                    <w:szCs w:val="19"/>
                  </w:rPr>
                </w:rPrChange>
              </w:rPr>
            </w:pPr>
            <w:ins w:id="3886" w:author="Валера " w:date="2017-08-10T23:34:00Z">
              <w:r w:rsidRPr="00D46683">
                <w:rPr>
                  <w:rFonts w:ascii="Consolas" w:hAnsi="Consolas" w:cs="Consolas"/>
                  <w:color w:val="auto"/>
                  <w:sz w:val="19"/>
                  <w:szCs w:val="19"/>
                  <w:lang w:val="en-US"/>
                  <w:rPrChange w:id="3887" w:author="Валера " w:date="2017-08-10T23:34:00Z">
                    <w:rPr>
                      <w:rFonts w:ascii="Consolas" w:hAnsi="Consolas" w:cs="Consolas"/>
                      <w:color w:val="auto"/>
                      <w:sz w:val="19"/>
                      <w:szCs w:val="19"/>
                    </w:rPr>
                  </w:rPrChange>
                </w:rPr>
                <w:t xml:space="preserve">                </w:t>
              </w:r>
              <w:r w:rsidRPr="00D46683">
                <w:rPr>
                  <w:rFonts w:ascii="Consolas" w:hAnsi="Consolas" w:cs="Consolas"/>
                  <w:color w:val="2B91AF"/>
                  <w:sz w:val="19"/>
                  <w:szCs w:val="19"/>
                  <w:lang w:val="en-US"/>
                  <w:rPrChange w:id="3888" w:author="Валера " w:date="2017-08-10T23:34:00Z">
                    <w:rPr>
                      <w:rFonts w:ascii="Consolas" w:hAnsi="Consolas" w:cs="Consolas"/>
                      <w:color w:val="2B91AF"/>
                      <w:sz w:val="19"/>
                      <w:szCs w:val="19"/>
                    </w:rPr>
                  </w:rPrChange>
                </w:rPr>
                <w:t>Console</w:t>
              </w:r>
              <w:r w:rsidRPr="00D46683">
                <w:rPr>
                  <w:rFonts w:ascii="Consolas" w:hAnsi="Consolas" w:cs="Consolas"/>
                  <w:color w:val="auto"/>
                  <w:sz w:val="19"/>
                  <w:szCs w:val="19"/>
                  <w:lang w:val="en-US"/>
                  <w:rPrChange w:id="3889" w:author="Валера " w:date="2017-08-10T23:34:00Z">
                    <w:rPr>
                      <w:rFonts w:ascii="Consolas" w:hAnsi="Consolas" w:cs="Consolas"/>
                      <w:color w:val="auto"/>
                      <w:sz w:val="19"/>
                      <w:szCs w:val="19"/>
                    </w:rPr>
                  </w:rPrChange>
                </w:rPr>
                <w:t>.WriteLine(</w:t>
              </w:r>
              <w:r w:rsidRPr="00D46683">
                <w:rPr>
                  <w:rFonts w:ascii="Consolas" w:hAnsi="Consolas" w:cs="Consolas"/>
                  <w:color w:val="A31515"/>
                  <w:sz w:val="19"/>
                  <w:szCs w:val="19"/>
                  <w:lang w:val="en-US"/>
                  <w:rPrChange w:id="3890" w:author="Валера " w:date="2017-08-10T23:34:00Z">
                    <w:rPr>
                      <w:rFonts w:ascii="Consolas" w:hAnsi="Consolas" w:cs="Consolas"/>
                      <w:color w:val="A31515"/>
                      <w:sz w:val="19"/>
                      <w:szCs w:val="19"/>
                    </w:rPr>
                  </w:rPrChange>
                </w:rPr>
                <w:t>"</w:t>
              </w:r>
              <w:r w:rsidRPr="00D95386">
                <w:rPr>
                  <w:rFonts w:ascii="Consolas" w:hAnsi="Consolas" w:cs="Consolas"/>
                  <w:color w:val="A31515"/>
                  <w:sz w:val="19"/>
                  <w:szCs w:val="19"/>
                  <w:lang w:val="en-US"/>
                  <w:rPrChange w:id="3891" w:author="Валера " w:date="2017-08-10T23:34:00Z">
                    <w:rPr>
                      <w:rFonts w:ascii="Consolas" w:hAnsi="Consolas" w:cs="Consolas"/>
                      <w:color w:val="A31515"/>
                      <w:sz w:val="19"/>
                      <w:szCs w:val="19"/>
                      <w:lang w:val="en-US"/>
                    </w:rPr>
                  </w:rPrChange>
                </w:rPr>
                <w:t>{</w:t>
              </w:r>
              <w:r w:rsidRPr="00D46683">
                <w:rPr>
                  <w:rFonts w:ascii="Consolas" w:hAnsi="Consolas" w:cs="Consolas"/>
                  <w:color w:val="A31515"/>
                  <w:sz w:val="19"/>
                  <w:szCs w:val="19"/>
                  <w:lang w:val="en-US"/>
                  <w:rPrChange w:id="3892" w:author="Валера " w:date="2017-08-10T23:34:00Z">
                    <w:rPr>
                      <w:rFonts w:ascii="Consolas" w:hAnsi="Consolas" w:cs="Consolas"/>
                      <w:color w:val="A31515"/>
                      <w:sz w:val="19"/>
                      <w:szCs w:val="19"/>
                    </w:rPr>
                  </w:rPrChange>
                </w:rPr>
                <w:t>0</w:t>
              </w:r>
              <w:r w:rsidRPr="00D95386">
                <w:rPr>
                  <w:rFonts w:ascii="Consolas" w:hAnsi="Consolas" w:cs="Consolas"/>
                  <w:color w:val="A31515"/>
                  <w:sz w:val="19"/>
                  <w:szCs w:val="19"/>
                  <w:lang w:val="en-US"/>
                  <w:rPrChange w:id="3893" w:author="Валера " w:date="2017-08-10T23:34:00Z">
                    <w:rPr>
                      <w:rFonts w:ascii="Consolas" w:hAnsi="Consolas" w:cs="Consolas"/>
                      <w:color w:val="A31515"/>
                      <w:sz w:val="19"/>
                      <w:szCs w:val="19"/>
                      <w:lang w:val="en-US"/>
                    </w:rPr>
                  </w:rPrChange>
                </w:rPr>
                <w:t>}</w:t>
              </w:r>
              <w:r w:rsidRPr="00D46683">
                <w:rPr>
                  <w:rFonts w:ascii="Consolas" w:hAnsi="Consolas" w:cs="Consolas"/>
                  <w:color w:val="A31515"/>
                  <w:sz w:val="19"/>
                  <w:szCs w:val="19"/>
                  <w:lang w:val="en-US"/>
                  <w:rPrChange w:id="3894" w:author="Валера " w:date="2017-08-10T23:34:00Z">
                    <w:rPr>
                      <w:rFonts w:ascii="Consolas" w:hAnsi="Consolas" w:cs="Consolas"/>
                      <w:color w:val="A31515"/>
                      <w:sz w:val="19"/>
                      <w:szCs w:val="19"/>
                    </w:rPr>
                  </w:rPrChange>
                </w:rPr>
                <w:t xml:space="preserve"> =&gt; </w:t>
              </w:r>
              <w:r w:rsidRPr="00D95386">
                <w:rPr>
                  <w:rFonts w:ascii="Consolas" w:hAnsi="Consolas" w:cs="Consolas"/>
                  <w:color w:val="A31515"/>
                  <w:sz w:val="19"/>
                  <w:szCs w:val="19"/>
                  <w:lang w:val="en-US"/>
                  <w:rPrChange w:id="3895" w:author="Валера " w:date="2017-08-10T23:34:00Z">
                    <w:rPr>
                      <w:rFonts w:ascii="Consolas" w:hAnsi="Consolas" w:cs="Consolas"/>
                      <w:color w:val="A31515"/>
                      <w:sz w:val="19"/>
                      <w:szCs w:val="19"/>
                      <w:lang w:val="en-US"/>
                    </w:rPr>
                  </w:rPrChange>
                </w:rPr>
                <w:t>{</w:t>
              </w:r>
              <w:r w:rsidRPr="00D46683">
                <w:rPr>
                  <w:rFonts w:ascii="Consolas" w:hAnsi="Consolas" w:cs="Consolas"/>
                  <w:color w:val="A31515"/>
                  <w:sz w:val="19"/>
                  <w:szCs w:val="19"/>
                  <w:lang w:val="en-US"/>
                  <w:rPrChange w:id="3896" w:author="Валера " w:date="2017-08-10T23:34:00Z">
                    <w:rPr>
                      <w:rFonts w:ascii="Consolas" w:hAnsi="Consolas" w:cs="Consolas"/>
                      <w:color w:val="A31515"/>
                      <w:sz w:val="19"/>
                      <w:szCs w:val="19"/>
                    </w:rPr>
                  </w:rPrChange>
                </w:rPr>
                <w:t>1</w:t>
              </w:r>
              <w:r w:rsidRPr="00D95386">
                <w:rPr>
                  <w:rFonts w:ascii="Consolas" w:hAnsi="Consolas" w:cs="Consolas"/>
                  <w:color w:val="A31515"/>
                  <w:sz w:val="19"/>
                  <w:szCs w:val="19"/>
                  <w:lang w:val="en-US"/>
                  <w:rPrChange w:id="3897" w:author="Валера " w:date="2017-08-10T23:34:00Z">
                    <w:rPr>
                      <w:rFonts w:ascii="Consolas" w:hAnsi="Consolas" w:cs="Consolas"/>
                      <w:color w:val="A31515"/>
                      <w:sz w:val="19"/>
                      <w:szCs w:val="19"/>
                      <w:lang w:val="en-US"/>
                    </w:rPr>
                  </w:rPrChange>
                </w:rPr>
                <w:t>}</w:t>
              </w:r>
              <w:r w:rsidRPr="00D46683">
                <w:rPr>
                  <w:rFonts w:ascii="Consolas" w:hAnsi="Consolas" w:cs="Consolas"/>
                  <w:color w:val="A31515"/>
                  <w:sz w:val="19"/>
                  <w:szCs w:val="19"/>
                  <w:lang w:val="en-US"/>
                  <w:rPrChange w:id="3898" w:author="Валера " w:date="2017-08-10T23:34:00Z">
                    <w:rPr>
                      <w:rFonts w:ascii="Consolas" w:hAnsi="Consolas" w:cs="Consolas"/>
                      <w:color w:val="A31515"/>
                      <w:sz w:val="19"/>
                      <w:szCs w:val="19"/>
                    </w:rPr>
                  </w:rPrChange>
                </w:rPr>
                <w:t>"</w:t>
              </w:r>
              <w:r w:rsidRPr="00D46683">
                <w:rPr>
                  <w:rFonts w:ascii="Consolas" w:hAnsi="Consolas" w:cs="Consolas"/>
                  <w:color w:val="auto"/>
                  <w:sz w:val="19"/>
                  <w:szCs w:val="19"/>
                  <w:lang w:val="en-US"/>
                  <w:rPrChange w:id="3899" w:author="Валера " w:date="2017-08-10T23:34:00Z">
                    <w:rPr>
                      <w:rFonts w:ascii="Consolas" w:hAnsi="Consolas" w:cs="Consolas"/>
                      <w:color w:val="auto"/>
                      <w:sz w:val="19"/>
                      <w:szCs w:val="19"/>
                    </w:rPr>
                  </w:rPrChange>
                </w:rPr>
                <w:t>, from, to);</w:t>
              </w:r>
            </w:ins>
          </w:p>
          <w:p w:rsidR="00D46683" w:rsidRPr="00D46683" w:rsidRDefault="00D46683" w:rsidP="00D95386">
            <w:pPr>
              <w:numPr>
                <w:ins w:id="3900" w:author="Валера " w:date="2017-08-10T23:34:00Z"/>
              </w:numPr>
              <w:autoSpaceDE w:val="0"/>
              <w:autoSpaceDN w:val="0"/>
              <w:adjustRightInd w:val="0"/>
              <w:spacing w:before="0" w:after="0" w:line="240" w:lineRule="auto"/>
              <w:rPr>
                <w:ins w:id="3901" w:author="Валера " w:date="2017-08-10T23:34:00Z"/>
                <w:rFonts w:ascii="Consolas" w:hAnsi="Consolas" w:cs="Consolas"/>
                <w:color w:val="auto"/>
                <w:sz w:val="19"/>
                <w:szCs w:val="19"/>
                <w:lang w:val="en-US"/>
                <w:rPrChange w:id="3902" w:author="Валера " w:date="2017-08-10T23:34:00Z">
                  <w:rPr>
                    <w:ins w:id="3903" w:author="Валера " w:date="2017-08-10T23:34:00Z"/>
                    <w:rFonts w:ascii="Consolas" w:hAnsi="Consolas" w:cs="Consolas"/>
                    <w:color w:val="auto"/>
                    <w:sz w:val="19"/>
                    <w:szCs w:val="19"/>
                  </w:rPr>
                </w:rPrChange>
              </w:rPr>
            </w:pPr>
            <w:ins w:id="3904" w:author="Валера " w:date="2017-08-10T23:34:00Z">
              <w:r w:rsidRPr="00D46683">
                <w:rPr>
                  <w:rFonts w:ascii="Consolas" w:hAnsi="Consolas" w:cs="Consolas"/>
                  <w:color w:val="auto"/>
                  <w:sz w:val="19"/>
                  <w:szCs w:val="19"/>
                  <w:lang w:val="en-US"/>
                  <w:rPrChange w:id="3905" w:author="Валера " w:date="2017-08-10T23:34:00Z">
                    <w:rPr>
                      <w:rFonts w:ascii="Consolas" w:hAnsi="Consolas" w:cs="Consolas"/>
                      <w:color w:val="auto"/>
                      <w:sz w:val="19"/>
                      <w:szCs w:val="19"/>
                    </w:rPr>
                  </w:rPrChange>
                </w:rPr>
                <w:t xml:space="preserve">                Move(number - 1, free, to, from);</w:t>
              </w:r>
            </w:ins>
          </w:p>
          <w:p w:rsidR="00D46683" w:rsidRPr="00D46683" w:rsidRDefault="00D46683" w:rsidP="00D95386">
            <w:pPr>
              <w:numPr>
                <w:ins w:id="3906" w:author="Валера " w:date="2017-08-10T23:34:00Z"/>
              </w:numPr>
              <w:autoSpaceDE w:val="0"/>
              <w:autoSpaceDN w:val="0"/>
              <w:adjustRightInd w:val="0"/>
              <w:spacing w:before="0" w:after="0" w:line="240" w:lineRule="auto"/>
              <w:rPr>
                <w:ins w:id="3907" w:author="Валера " w:date="2017-08-10T23:34:00Z"/>
                <w:rFonts w:ascii="Consolas" w:hAnsi="Consolas" w:cs="Consolas"/>
                <w:color w:val="auto"/>
                <w:sz w:val="19"/>
                <w:szCs w:val="19"/>
                <w:lang w:val="en-US"/>
                <w:rPrChange w:id="3908" w:author="Валера " w:date="2017-08-10T23:34:00Z">
                  <w:rPr>
                    <w:ins w:id="3909" w:author="Валера " w:date="2017-08-10T23:34:00Z"/>
                    <w:rFonts w:ascii="Consolas" w:hAnsi="Consolas" w:cs="Consolas"/>
                    <w:color w:val="auto"/>
                    <w:sz w:val="19"/>
                    <w:szCs w:val="19"/>
                  </w:rPr>
                </w:rPrChange>
              </w:rPr>
            </w:pPr>
            <w:ins w:id="3910" w:author="Валера " w:date="2017-08-10T23:34:00Z">
              <w:r w:rsidRPr="00D46683">
                <w:rPr>
                  <w:rFonts w:ascii="Consolas" w:hAnsi="Consolas" w:cs="Consolas"/>
                  <w:color w:val="auto"/>
                  <w:sz w:val="19"/>
                  <w:szCs w:val="19"/>
                  <w:lang w:val="en-US"/>
                  <w:rPrChange w:id="3911" w:author="Валера " w:date="2017-08-10T23:34:00Z">
                    <w:rPr>
                      <w:rFonts w:ascii="Consolas" w:hAnsi="Consolas" w:cs="Consolas"/>
                      <w:color w:val="auto"/>
                      <w:sz w:val="19"/>
                      <w:szCs w:val="19"/>
                    </w:rPr>
                  </w:rPrChange>
                </w:rPr>
                <w:t xml:space="preserve">            </w:t>
              </w:r>
              <w:r w:rsidRPr="00D95386">
                <w:rPr>
                  <w:rFonts w:ascii="Consolas" w:hAnsi="Consolas" w:cs="Consolas"/>
                  <w:color w:val="auto"/>
                  <w:sz w:val="19"/>
                  <w:szCs w:val="19"/>
                  <w:lang w:val="en-US"/>
                  <w:rPrChange w:id="3912" w:author="Валера " w:date="2017-08-10T23:34:00Z">
                    <w:rPr>
                      <w:rFonts w:ascii="Consolas" w:hAnsi="Consolas" w:cs="Consolas"/>
                      <w:color w:val="auto"/>
                      <w:sz w:val="19"/>
                      <w:szCs w:val="19"/>
                      <w:lang w:val="en-US"/>
                    </w:rPr>
                  </w:rPrChange>
                </w:rPr>
                <w:t>}</w:t>
              </w:r>
            </w:ins>
          </w:p>
          <w:p w:rsidR="00D46683" w:rsidRPr="00D46683" w:rsidRDefault="00D46683" w:rsidP="00D95386">
            <w:pPr>
              <w:numPr>
                <w:ins w:id="3913" w:author="Валера " w:date="2017-08-10T23:34:00Z"/>
              </w:numPr>
              <w:autoSpaceDE w:val="0"/>
              <w:autoSpaceDN w:val="0"/>
              <w:adjustRightInd w:val="0"/>
              <w:spacing w:before="0" w:after="0" w:line="240" w:lineRule="auto"/>
              <w:rPr>
                <w:ins w:id="3914" w:author="Валера " w:date="2017-08-10T23:34:00Z"/>
                <w:rFonts w:ascii="Consolas" w:hAnsi="Consolas" w:cs="Consolas"/>
                <w:color w:val="auto"/>
                <w:sz w:val="19"/>
                <w:szCs w:val="19"/>
                <w:lang w:val="en-US"/>
                <w:rPrChange w:id="3915" w:author="Валера " w:date="2017-08-10T23:34:00Z">
                  <w:rPr>
                    <w:ins w:id="3916" w:author="Валера " w:date="2017-08-10T23:34:00Z"/>
                    <w:rFonts w:ascii="Consolas" w:hAnsi="Consolas" w:cs="Consolas"/>
                    <w:color w:val="auto"/>
                    <w:sz w:val="19"/>
                    <w:szCs w:val="19"/>
                  </w:rPr>
                </w:rPrChange>
              </w:rPr>
            </w:pPr>
            <w:ins w:id="3917" w:author="Валера " w:date="2017-08-10T23:34:00Z">
              <w:r w:rsidRPr="00D46683">
                <w:rPr>
                  <w:rFonts w:ascii="Consolas" w:hAnsi="Consolas" w:cs="Consolas"/>
                  <w:color w:val="auto"/>
                  <w:sz w:val="19"/>
                  <w:szCs w:val="19"/>
                  <w:lang w:val="en-US"/>
                  <w:rPrChange w:id="3918" w:author="Валера " w:date="2017-08-10T23:34:00Z">
                    <w:rPr>
                      <w:rFonts w:ascii="Consolas" w:hAnsi="Consolas" w:cs="Consolas"/>
                      <w:color w:val="auto"/>
                      <w:sz w:val="19"/>
                      <w:szCs w:val="19"/>
                    </w:rPr>
                  </w:rPrChange>
                </w:rPr>
                <w:t xml:space="preserve">        </w:t>
              </w:r>
              <w:r w:rsidRPr="00D95386">
                <w:rPr>
                  <w:rFonts w:ascii="Consolas" w:hAnsi="Consolas" w:cs="Consolas"/>
                  <w:color w:val="auto"/>
                  <w:sz w:val="19"/>
                  <w:szCs w:val="19"/>
                  <w:lang w:val="en-US"/>
                  <w:rPrChange w:id="3919" w:author="Валера " w:date="2017-08-10T23:34:00Z">
                    <w:rPr>
                      <w:rFonts w:ascii="Consolas" w:hAnsi="Consolas" w:cs="Consolas"/>
                      <w:color w:val="auto"/>
                      <w:sz w:val="19"/>
                      <w:szCs w:val="19"/>
                      <w:lang w:val="en-US"/>
                    </w:rPr>
                  </w:rPrChange>
                </w:rPr>
                <w:t>}</w:t>
              </w:r>
            </w:ins>
          </w:p>
          <w:p w:rsidR="00D46683" w:rsidRPr="00D46683" w:rsidRDefault="00D46683" w:rsidP="00D95386">
            <w:pPr>
              <w:numPr>
                <w:ins w:id="3920" w:author="Валера " w:date="2017-08-10T23:34:00Z"/>
              </w:numPr>
              <w:autoSpaceDE w:val="0"/>
              <w:autoSpaceDN w:val="0"/>
              <w:adjustRightInd w:val="0"/>
              <w:spacing w:before="0" w:after="0" w:line="240" w:lineRule="auto"/>
              <w:rPr>
                <w:ins w:id="3921" w:author="Валера " w:date="2017-08-10T23:34:00Z"/>
                <w:rFonts w:ascii="Consolas" w:hAnsi="Consolas" w:cs="Consolas"/>
                <w:color w:val="auto"/>
                <w:sz w:val="19"/>
                <w:szCs w:val="19"/>
                <w:lang w:val="en-US"/>
                <w:rPrChange w:id="3922" w:author="Валера " w:date="2017-08-10T23:34:00Z">
                  <w:rPr>
                    <w:ins w:id="3923" w:author="Валера " w:date="2017-08-10T23:34:00Z"/>
                    <w:rFonts w:ascii="Consolas" w:hAnsi="Consolas" w:cs="Consolas"/>
                    <w:color w:val="auto"/>
                    <w:sz w:val="19"/>
                    <w:szCs w:val="19"/>
                  </w:rPr>
                </w:rPrChange>
              </w:rPr>
            </w:pPr>
          </w:p>
          <w:p w:rsidR="00D46683" w:rsidRPr="00D46683" w:rsidRDefault="00D46683" w:rsidP="00D95386">
            <w:pPr>
              <w:numPr>
                <w:ins w:id="3924" w:author="Валера " w:date="2017-08-10T23:34:00Z"/>
              </w:numPr>
              <w:autoSpaceDE w:val="0"/>
              <w:autoSpaceDN w:val="0"/>
              <w:adjustRightInd w:val="0"/>
              <w:spacing w:before="0" w:after="0" w:line="240" w:lineRule="auto"/>
              <w:rPr>
                <w:ins w:id="3925" w:author="Валера " w:date="2017-08-10T23:34:00Z"/>
                <w:rFonts w:ascii="Consolas" w:hAnsi="Consolas" w:cs="Consolas"/>
                <w:color w:val="auto"/>
                <w:sz w:val="19"/>
                <w:szCs w:val="19"/>
                <w:lang w:val="en-US"/>
                <w:rPrChange w:id="3926" w:author="Валера " w:date="2017-08-10T23:34:00Z">
                  <w:rPr>
                    <w:ins w:id="3927" w:author="Валера " w:date="2017-08-10T23:34:00Z"/>
                    <w:rFonts w:ascii="Consolas" w:hAnsi="Consolas" w:cs="Consolas"/>
                    <w:color w:val="auto"/>
                    <w:sz w:val="19"/>
                    <w:szCs w:val="19"/>
                  </w:rPr>
                </w:rPrChange>
              </w:rPr>
            </w:pPr>
            <w:ins w:id="3928" w:author="Валера " w:date="2017-08-10T23:34:00Z">
              <w:r w:rsidRPr="00D46683">
                <w:rPr>
                  <w:rFonts w:ascii="Consolas" w:hAnsi="Consolas" w:cs="Consolas"/>
                  <w:color w:val="auto"/>
                  <w:sz w:val="19"/>
                  <w:szCs w:val="19"/>
                  <w:lang w:val="en-US"/>
                  <w:rPrChange w:id="3929" w:author="Валера " w:date="2017-08-10T23:34: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930" w:author="Валера " w:date="2017-08-10T23:34:00Z">
                    <w:rPr>
                      <w:rFonts w:ascii="Consolas" w:hAnsi="Consolas" w:cs="Consolas"/>
                      <w:color w:val="0000FF"/>
                      <w:sz w:val="19"/>
                      <w:szCs w:val="19"/>
                    </w:rPr>
                  </w:rPrChange>
                </w:rPr>
                <w:t>static</w:t>
              </w:r>
              <w:r w:rsidRPr="00D46683">
                <w:rPr>
                  <w:rFonts w:ascii="Consolas" w:hAnsi="Consolas" w:cs="Consolas"/>
                  <w:color w:val="auto"/>
                  <w:sz w:val="19"/>
                  <w:szCs w:val="19"/>
                  <w:lang w:val="en-US"/>
                  <w:rPrChange w:id="3931" w:author="Валера " w:date="2017-08-10T23:34:00Z">
                    <w:rPr>
                      <w:rFonts w:ascii="Consolas" w:hAnsi="Consolas" w:cs="Consolas"/>
                      <w:color w:val="auto"/>
                      <w:sz w:val="19"/>
                      <w:szCs w:val="19"/>
                    </w:rPr>
                  </w:rPrChange>
                </w:rPr>
                <w:t xml:space="preserve"> </w:t>
              </w:r>
              <w:r w:rsidRPr="00D46683">
                <w:rPr>
                  <w:rFonts w:ascii="Consolas" w:hAnsi="Consolas" w:cs="Consolas"/>
                  <w:color w:val="0000FF"/>
                  <w:sz w:val="19"/>
                  <w:szCs w:val="19"/>
                  <w:lang w:val="en-US"/>
                  <w:rPrChange w:id="3932" w:author="Валера " w:date="2017-08-10T23:34:00Z">
                    <w:rPr>
                      <w:rFonts w:ascii="Consolas" w:hAnsi="Consolas" w:cs="Consolas"/>
                      <w:color w:val="0000FF"/>
                      <w:sz w:val="19"/>
                      <w:szCs w:val="19"/>
                    </w:rPr>
                  </w:rPrChange>
                </w:rPr>
                <w:t>void</w:t>
              </w:r>
              <w:r w:rsidRPr="00D46683">
                <w:rPr>
                  <w:rFonts w:ascii="Consolas" w:hAnsi="Consolas" w:cs="Consolas"/>
                  <w:color w:val="auto"/>
                  <w:sz w:val="19"/>
                  <w:szCs w:val="19"/>
                  <w:lang w:val="en-US"/>
                  <w:rPrChange w:id="3933" w:author="Валера " w:date="2017-08-10T23:34:00Z">
                    <w:rPr>
                      <w:rFonts w:ascii="Consolas" w:hAnsi="Consolas" w:cs="Consolas"/>
                      <w:color w:val="auto"/>
                      <w:sz w:val="19"/>
                      <w:szCs w:val="19"/>
                    </w:rPr>
                  </w:rPrChange>
                </w:rPr>
                <w:t xml:space="preserve"> Main(</w:t>
              </w:r>
              <w:r w:rsidRPr="00D46683">
                <w:rPr>
                  <w:rFonts w:ascii="Consolas" w:hAnsi="Consolas" w:cs="Consolas"/>
                  <w:color w:val="0000FF"/>
                  <w:sz w:val="19"/>
                  <w:szCs w:val="19"/>
                  <w:lang w:val="en-US"/>
                  <w:rPrChange w:id="3934" w:author="Валера " w:date="2017-08-10T23:34:00Z">
                    <w:rPr>
                      <w:rFonts w:ascii="Consolas" w:hAnsi="Consolas" w:cs="Consolas"/>
                      <w:color w:val="0000FF"/>
                      <w:sz w:val="19"/>
                      <w:szCs w:val="19"/>
                    </w:rPr>
                  </w:rPrChange>
                </w:rPr>
                <w:t>string</w:t>
              </w:r>
              <w:r w:rsidRPr="00D46683">
                <w:rPr>
                  <w:rFonts w:ascii="Consolas" w:hAnsi="Consolas" w:cs="Consolas"/>
                  <w:color w:val="auto"/>
                  <w:sz w:val="19"/>
                  <w:szCs w:val="19"/>
                  <w:lang w:val="en-US"/>
                  <w:rPrChange w:id="3935" w:author="Валера " w:date="2017-08-10T23:34:00Z">
                    <w:rPr>
                      <w:rFonts w:ascii="Consolas" w:hAnsi="Consolas" w:cs="Consolas"/>
                      <w:color w:val="auto"/>
                      <w:sz w:val="19"/>
                      <w:szCs w:val="19"/>
                    </w:rPr>
                  </w:rPrChange>
                </w:rPr>
                <w:t>[] args)</w:t>
              </w:r>
            </w:ins>
          </w:p>
          <w:p w:rsidR="00D46683" w:rsidRDefault="00D46683" w:rsidP="00D95386">
            <w:pPr>
              <w:numPr>
                <w:ins w:id="3936" w:author="Валера " w:date="2017-08-10T23:34:00Z"/>
              </w:numPr>
              <w:autoSpaceDE w:val="0"/>
              <w:autoSpaceDN w:val="0"/>
              <w:adjustRightInd w:val="0"/>
              <w:spacing w:before="0" w:after="0" w:line="240" w:lineRule="auto"/>
              <w:rPr>
                <w:ins w:id="3937" w:author="Валера " w:date="2017-08-10T23:34:00Z"/>
                <w:rFonts w:ascii="Consolas" w:hAnsi="Consolas" w:cs="Consolas"/>
                <w:color w:val="auto"/>
                <w:sz w:val="19"/>
                <w:szCs w:val="19"/>
              </w:rPr>
            </w:pPr>
            <w:ins w:id="3938" w:author="Валера " w:date="2017-08-10T23:34:00Z">
              <w:r w:rsidRPr="00D46683">
                <w:rPr>
                  <w:rFonts w:ascii="Consolas" w:hAnsi="Consolas" w:cs="Consolas"/>
                  <w:color w:val="auto"/>
                  <w:sz w:val="19"/>
                  <w:szCs w:val="19"/>
                  <w:lang w:val="en-US"/>
                  <w:rPrChange w:id="3939" w:author="Валера " w:date="2017-08-10T23:34:00Z">
                    <w:rPr>
                      <w:rFonts w:ascii="Consolas" w:hAnsi="Consolas" w:cs="Consolas"/>
                      <w:color w:val="auto"/>
                      <w:sz w:val="19"/>
                      <w:szCs w:val="19"/>
                    </w:rPr>
                  </w:rPrChange>
                </w:rPr>
                <w:t xml:space="preserve">        </w:t>
              </w:r>
              <w:r>
                <w:rPr>
                  <w:rFonts w:ascii="Consolas" w:hAnsi="Consolas" w:cs="Consolas"/>
                  <w:color w:val="auto"/>
                  <w:sz w:val="19"/>
                  <w:szCs w:val="19"/>
                </w:rPr>
                <w:t>{</w:t>
              </w:r>
            </w:ins>
          </w:p>
          <w:p w:rsidR="00D46683" w:rsidRDefault="00D46683" w:rsidP="00D95386">
            <w:pPr>
              <w:numPr>
                <w:ins w:id="3940" w:author="Валера " w:date="2017-08-10T23:34:00Z"/>
              </w:numPr>
              <w:autoSpaceDE w:val="0"/>
              <w:autoSpaceDN w:val="0"/>
              <w:adjustRightInd w:val="0"/>
              <w:spacing w:before="0" w:after="0" w:line="240" w:lineRule="auto"/>
              <w:rPr>
                <w:ins w:id="3941" w:author="Валера " w:date="2017-08-10T23:34:00Z"/>
                <w:rFonts w:ascii="Consolas" w:hAnsi="Consolas" w:cs="Consolas"/>
                <w:color w:val="auto"/>
                <w:sz w:val="19"/>
                <w:szCs w:val="19"/>
              </w:rPr>
            </w:pPr>
            <w:ins w:id="3942" w:author="Валера " w:date="2017-08-10T23:34:00Z">
              <w:r>
                <w:rPr>
                  <w:rFonts w:ascii="Consolas" w:hAnsi="Consolas" w:cs="Consolas"/>
                  <w:color w:val="auto"/>
                  <w:sz w:val="19"/>
                  <w:szCs w:val="19"/>
                </w:rPr>
                <w:t xml:space="preserve">            Move(4, 1, 2, 3);</w:t>
              </w:r>
            </w:ins>
          </w:p>
          <w:p w:rsidR="00D46683" w:rsidRDefault="00D46683" w:rsidP="00D95386">
            <w:pPr>
              <w:numPr>
                <w:ins w:id="3943" w:author="Валера " w:date="2017-08-10T23:34:00Z"/>
              </w:numPr>
              <w:autoSpaceDE w:val="0"/>
              <w:autoSpaceDN w:val="0"/>
              <w:adjustRightInd w:val="0"/>
              <w:spacing w:before="0" w:after="0" w:line="240" w:lineRule="auto"/>
              <w:rPr>
                <w:ins w:id="3944" w:author="Валера " w:date="2017-08-10T23:34:00Z"/>
                <w:rFonts w:ascii="Consolas" w:hAnsi="Consolas" w:cs="Consolas"/>
                <w:color w:val="auto"/>
                <w:sz w:val="19"/>
                <w:szCs w:val="19"/>
              </w:rPr>
            </w:pPr>
            <w:ins w:id="3945" w:author="Валера " w:date="2017-08-10T23:34:00Z">
              <w:r>
                <w:rPr>
                  <w:rFonts w:ascii="Consolas" w:hAnsi="Consolas" w:cs="Consolas"/>
                  <w:color w:val="auto"/>
                  <w:sz w:val="19"/>
                  <w:szCs w:val="19"/>
                </w:rPr>
                <w:t xml:space="preserve">        }</w:t>
              </w:r>
            </w:ins>
          </w:p>
          <w:p w:rsidR="00D46683" w:rsidRDefault="00D46683" w:rsidP="00D95386">
            <w:pPr>
              <w:numPr>
                <w:ins w:id="3946" w:author="Валера " w:date="2017-08-10T23:34:00Z"/>
              </w:numPr>
              <w:autoSpaceDE w:val="0"/>
              <w:autoSpaceDN w:val="0"/>
              <w:adjustRightInd w:val="0"/>
              <w:spacing w:before="0" w:after="0" w:line="240" w:lineRule="auto"/>
              <w:rPr>
                <w:ins w:id="3947" w:author="Валера " w:date="2017-08-10T23:34:00Z"/>
                <w:rFonts w:ascii="Consolas" w:hAnsi="Consolas" w:cs="Consolas"/>
                <w:color w:val="auto"/>
                <w:sz w:val="19"/>
                <w:szCs w:val="19"/>
              </w:rPr>
            </w:pPr>
            <w:ins w:id="3948" w:author="Валера " w:date="2017-08-10T23:34:00Z">
              <w:r>
                <w:rPr>
                  <w:rFonts w:ascii="Consolas" w:hAnsi="Consolas" w:cs="Consolas"/>
                  <w:color w:val="auto"/>
                  <w:sz w:val="19"/>
                  <w:szCs w:val="19"/>
                </w:rPr>
                <w:t xml:space="preserve">    }</w:t>
              </w:r>
            </w:ins>
          </w:p>
          <w:p w:rsidR="00D46683" w:rsidRDefault="00D46683" w:rsidP="00D95386">
            <w:pPr>
              <w:numPr>
                <w:ins w:id="3949" w:author="Валера " w:date="2017-08-10T23:34:00Z"/>
              </w:numPr>
              <w:autoSpaceDE w:val="0"/>
              <w:autoSpaceDN w:val="0"/>
              <w:adjustRightInd w:val="0"/>
              <w:spacing w:before="0" w:after="0" w:line="240" w:lineRule="auto"/>
              <w:rPr>
                <w:ins w:id="3950" w:author="Валера " w:date="2017-08-10T23:34:00Z"/>
                <w:rFonts w:ascii="Consolas" w:hAnsi="Consolas" w:cs="Consolas"/>
                <w:color w:val="auto"/>
                <w:sz w:val="19"/>
                <w:szCs w:val="19"/>
              </w:rPr>
            </w:pPr>
            <w:ins w:id="3951" w:author="Валера " w:date="2017-08-10T23:34:00Z">
              <w:r>
                <w:rPr>
                  <w:rFonts w:ascii="Consolas" w:hAnsi="Consolas" w:cs="Consolas"/>
                  <w:color w:val="auto"/>
                  <w:sz w:val="19"/>
                  <w:szCs w:val="19"/>
                </w:rPr>
                <w:t>}</w:t>
              </w:r>
            </w:ins>
          </w:p>
          <w:p w:rsidR="00D46683" w:rsidRPr="00D46683" w:rsidRDefault="00D46683" w:rsidP="00E92E7E">
            <w:pPr>
              <w:pStyle w:val="normal0"/>
              <w:widowControl w:val="0"/>
              <w:numPr>
                <w:ins w:id="3952" w:author="Валера " w:date="2017-08-10T23:34:00Z"/>
              </w:numPr>
              <w:spacing w:before="0" w:after="0" w:line="240" w:lineRule="auto"/>
              <w:rPr>
                <w:lang w:val="en-US"/>
                <w:rPrChange w:id="3953" w:author="Валера " w:date="2017-08-10T23:34:00Z">
                  <w:rPr/>
                </w:rPrChange>
              </w:rPr>
            </w:pPr>
          </w:p>
        </w:tc>
      </w:tr>
    </w:tbl>
    <w:p w:rsidR="00D46683" w:rsidRDefault="00D46683">
      <w:pPr>
        <w:pStyle w:val="normal0"/>
      </w:pPr>
    </w:p>
    <w:p w:rsidR="00D46683" w:rsidRPr="0026416D" w:rsidRDefault="00D46683">
      <w:pPr>
        <w:pStyle w:val="normal0"/>
      </w:pPr>
      <w:r>
        <w:t xml:space="preserve">Рекурсия способствует лучшему пониманию некоторых проблем, например, для головоломки «Ханойская башня» она дает простое и изящное решение. К сожалению,  у рекурсии есть и свои недостатки: иногда ее использование очевидно, но неэффективно. </w:t>
      </w:r>
    </w:p>
    <w:p w:rsidR="00D46683" w:rsidRPr="0026416D" w:rsidRDefault="00D46683">
      <w:pPr>
        <w:pStyle w:val="normal0"/>
      </w:pPr>
      <w:r>
        <w:t>Так, рекурсивный алгоритм генерирования чисел Фибоначчи требует от программы многократного расчета одних и тех же величин. Это замедляет работу настолько, что расчет более 50 значений становится непрактичным. Таким образом, при разработке рекурсивного метода следует задуматься об его эффективности</w:t>
      </w:r>
    </w:p>
    <w:p w:rsidR="00D46683" w:rsidRDefault="00D46683">
      <w:pPr>
        <w:pStyle w:val="Heading1"/>
        <w:contextualSpacing w:val="0"/>
      </w:pPr>
      <w:bookmarkStart w:id="3954" w:name="_3tfrjxxltv85" w:colFirst="0" w:colLast="0"/>
      <w:bookmarkEnd w:id="3954"/>
      <w:r>
        <w:t xml:space="preserve">Домашнее задание </w:t>
      </w:r>
    </w:p>
    <w:p w:rsidR="00D46683" w:rsidRPr="0026416D" w:rsidRDefault="00D46683">
      <w:pPr>
        <w:pStyle w:val="normal0"/>
        <w:numPr>
          <w:ilvl w:val="0"/>
          <w:numId w:val="10"/>
        </w:numPr>
        <w:ind w:hanging="360"/>
        <w:contextualSpacing/>
      </w:pPr>
      <w:r>
        <w:t>Написать метод возвращающий минимальное из трех чисел;</w:t>
      </w:r>
    </w:p>
    <w:p w:rsidR="00D46683" w:rsidRPr="0026416D" w:rsidRDefault="00D46683">
      <w:pPr>
        <w:pStyle w:val="normal0"/>
        <w:numPr>
          <w:ilvl w:val="0"/>
          <w:numId w:val="10"/>
        </w:numPr>
        <w:ind w:hanging="360"/>
        <w:contextualSpacing/>
      </w:pPr>
      <w:r>
        <w:t>Написать метод подсчета количества цифр числа;</w:t>
      </w:r>
    </w:p>
    <w:p w:rsidR="00D46683" w:rsidRPr="0026416D" w:rsidRDefault="00D46683">
      <w:pPr>
        <w:pStyle w:val="normal0"/>
        <w:numPr>
          <w:ilvl w:val="0"/>
          <w:numId w:val="10"/>
        </w:numPr>
        <w:ind w:hanging="360"/>
        <w:contextualSpacing/>
      </w:pPr>
      <w:r>
        <w:t>С клавиатуры вводятся числа, пока не будет введен 0. Подсчитать сумму всех нечетных положительных чисел;</w:t>
      </w:r>
    </w:p>
    <w:p w:rsidR="00D46683" w:rsidRPr="0026416D" w:rsidRDefault="00D46683">
      <w:pPr>
        <w:pStyle w:val="normal0"/>
        <w:numPr>
          <w:ilvl w:val="0"/>
          <w:numId w:val="10"/>
        </w:numPr>
        <w:ind w:hanging="360"/>
        <w:contextualSpacing/>
      </w:pPr>
      <w:r>
        <w:t xml:space="preserve">Реализовать </w:t>
      </w:r>
      <w:r>
        <w:rPr>
          <w:b/>
        </w:rPr>
        <w:t>метод</w:t>
      </w:r>
      <w:r>
        <w:t xml:space="preserve"> проверки логина и пароля. На вход подается логин и пароль. На выходе истина, если прошел авторизацию, и ложь, если не прошел(Логин:root, Password:GeekBrains). Используя метод проверки логина и пароля, написать программу: пользователь вводит логин и пароль, программа пропускает его дальше или не пропускает. С помощью цикла do while ограничить ввод пароля тремя попытками;</w:t>
      </w:r>
    </w:p>
    <w:p w:rsidR="00D46683" w:rsidRPr="0026416D" w:rsidRDefault="00D46683">
      <w:pPr>
        <w:pStyle w:val="normal0"/>
        <w:numPr>
          <w:ilvl w:val="0"/>
          <w:numId w:val="10"/>
        </w:numPr>
        <w:ind w:hanging="360"/>
        <w:contextualSpacing/>
      </w:pPr>
      <w:r>
        <w:t>а) Написать программу, которая запрашивает массу и рост человека, вычисляет его индекс массы и сообщает, нужно ли человеку похудеть, набрать вес или все в норме;</w:t>
      </w:r>
      <w:r>
        <w:br/>
        <w:t>б) *Рассчитать, на сколько кг похудеть или сколько кг набрать для нормализации веса.</w:t>
      </w:r>
    </w:p>
    <w:p w:rsidR="00D46683" w:rsidRPr="0026416D" w:rsidRDefault="00D46683">
      <w:pPr>
        <w:pStyle w:val="normal0"/>
        <w:numPr>
          <w:ilvl w:val="0"/>
          <w:numId w:val="10"/>
        </w:numPr>
        <w:ind w:hanging="360"/>
        <w:contextualSpacing/>
      </w:pPr>
      <w:r>
        <w:t>*Написать программу подсчета количества “Хороших” чисел в диапазоне от 1 до 1 000 000 000. Хорошим называется число, которое делится на сумму своих цифр. Реализовать подсчет времени выполнения программы, используя структуру DateTime.</w:t>
      </w:r>
    </w:p>
    <w:p w:rsidR="00D46683" w:rsidRPr="0026416D" w:rsidRDefault="00D46683">
      <w:pPr>
        <w:pStyle w:val="normal0"/>
        <w:numPr>
          <w:ilvl w:val="0"/>
          <w:numId w:val="10"/>
        </w:numPr>
        <w:ind w:hanging="360"/>
        <w:contextualSpacing/>
      </w:pPr>
      <w:r>
        <w:t>a) Разработать рекурсивный метод, который выводит на экран числа от a до b(a&lt;b);</w:t>
      </w:r>
      <w:r>
        <w:br/>
        <w:t>б) *Разработать рекурсивный метод, который считает сумму чисел от a до b.</w:t>
      </w:r>
    </w:p>
    <w:p w:rsidR="00D46683" w:rsidRPr="0026416D" w:rsidRDefault="00D46683">
      <w:pPr>
        <w:pStyle w:val="normal0"/>
      </w:pPr>
      <w:r>
        <w:t>Достаточно решить 4 задачи. Разбивайте программы на подпрограммы. Переписывайте в начало программы условие и свою фамилию. Все программы делайте в одном решении.</w:t>
      </w:r>
    </w:p>
    <w:p w:rsidR="00D46683" w:rsidRDefault="00D46683">
      <w:pPr>
        <w:pStyle w:val="Heading1"/>
        <w:contextualSpacing w:val="0"/>
      </w:pPr>
      <w:bookmarkStart w:id="3955" w:name="_q7971z70gyms" w:colFirst="0" w:colLast="0"/>
      <w:bookmarkEnd w:id="3955"/>
      <w:r>
        <w:t>Дополнительные материалы</w:t>
      </w:r>
    </w:p>
    <w:p w:rsidR="00D46683" w:rsidRDefault="00D46683">
      <w:pPr>
        <w:pStyle w:val="normal0"/>
        <w:numPr>
          <w:ilvl w:val="0"/>
          <w:numId w:val="6"/>
        </w:numPr>
        <w:spacing w:before="0" w:after="0"/>
        <w:ind w:hanging="360"/>
        <w:contextualSpacing/>
      </w:pPr>
      <w:hyperlink r:id="rId13">
        <w:r>
          <w:rPr>
            <w:color w:val="1155CC"/>
            <w:u w:val="single"/>
          </w:rPr>
          <w:t>Демоверсии ГИА по информатике</w:t>
        </w:r>
      </w:hyperlink>
      <w:r>
        <w:t>;</w:t>
      </w:r>
    </w:p>
    <w:p w:rsidR="00D46683" w:rsidRPr="0026416D" w:rsidRDefault="00D46683">
      <w:pPr>
        <w:pStyle w:val="normal0"/>
        <w:numPr>
          <w:ilvl w:val="0"/>
          <w:numId w:val="6"/>
        </w:numPr>
        <w:spacing w:before="0" w:after="0"/>
        <w:ind w:hanging="360"/>
        <w:contextualSpacing/>
      </w:pPr>
      <w:hyperlink r:id="rId14">
        <w:r>
          <w:rPr>
            <w:color w:val="1155CC"/>
            <w:u w:val="single"/>
          </w:rPr>
          <w:t>Индекс массы тела на Википедии</w:t>
        </w:r>
      </w:hyperlink>
      <w:r>
        <w:t>.</w:t>
      </w:r>
    </w:p>
    <w:p w:rsidR="00D46683" w:rsidRDefault="00D46683">
      <w:pPr>
        <w:pStyle w:val="normal0"/>
        <w:numPr>
          <w:ilvl w:val="0"/>
          <w:numId w:val="6"/>
        </w:numPr>
        <w:spacing w:before="0" w:after="0"/>
        <w:ind w:hanging="360"/>
        <w:contextualSpacing/>
      </w:pPr>
      <w:r>
        <w:t>Алгоритмы. Теория и практическое применение. Род Стивенс. Глава “Рекурсии”.</w:t>
      </w:r>
    </w:p>
    <w:p w:rsidR="00D46683" w:rsidRDefault="00D46683">
      <w:pPr>
        <w:pStyle w:val="normal0"/>
        <w:numPr>
          <w:ilvl w:val="0"/>
          <w:numId w:val="6"/>
        </w:numPr>
        <w:spacing w:before="0" w:after="0"/>
        <w:ind w:hanging="360"/>
        <w:contextualSpacing/>
      </w:pPr>
      <w:r>
        <w:t>“</w:t>
      </w:r>
      <w:hyperlink r:id="rId15" w:anchor=".D0.9B.D0.B5.D0.B3.D0.B5.D0.BD.D0.B4.D1.8B">
        <w:r>
          <w:rPr>
            <w:color w:val="1155CC"/>
            <w:u w:val="single"/>
          </w:rPr>
          <w:t>Ханойская башня” на Википедия</w:t>
        </w:r>
      </w:hyperlink>
      <w:r>
        <w:t>.</w:t>
      </w:r>
    </w:p>
    <w:p w:rsidR="00D46683" w:rsidRDefault="00D46683">
      <w:pPr>
        <w:pStyle w:val="Heading1"/>
        <w:contextualSpacing w:val="0"/>
      </w:pPr>
      <w:bookmarkStart w:id="3956" w:name="_vbx1glwg3yro" w:colFirst="0" w:colLast="0"/>
      <w:bookmarkEnd w:id="3956"/>
      <w:r>
        <w:t>Используемая литература</w:t>
      </w:r>
    </w:p>
    <w:p w:rsidR="00D46683" w:rsidRPr="0026416D" w:rsidRDefault="00D46683">
      <w:pPr>
        <w:pStyle w:val="normal0"/>
      </w:pPr>
      <w:r>
        <w:t>Для подготовки данного методического пособия были использованы следующие ресурсы:</w:t>
      </w:r>
    </w:p>
    <w:p w:rsidR="00D46683" w:rsidRPr="0026416D" w:rsidRDefault="00D46683">
      <w:pPr>
        <w:pStyle w:val="normal0"/>
        <w:numPr>
          <w:ilvl w:val="0"/>
          <w:numId w:val="4"/>
        </w:numPr>
        <w:ind w:hanging="360"/>
        <w:contextualSpacing/>
      </w:pPr>
      <w:r>
        <w:t>Т.А. Павловская. “Программирование на языке высокого уровня”, 2009 г. ;</w:t>
      </w:r>
    </w:p>
    <w:p w:rsidR="00D46683" w:rsidRPr="0026416D" w:rsidRDefault="00D46683">
      <w:pPr>
        <w:pStyle w:val="normal0"/>
        <w:numPr>
          <w:ilvl w:val="0"/>
          <w:numId w:val="4"/>
        </w:numPr>
        <w:ind w:hanging="360"/>
        <w:contextualSpacing/>
      </w:pPr>
      <w:r>
        <w:t>Г. Шилдт. “C# 4.0. Полное руководство”;</w:t>
      </w:r>
    </w:p>
    <w:p w:rsidR="00D46683" w:rsidRDefault="00D46683">
      <w:pPr>
        <w:pStyle w:val="normal0"/>
        <w:numPr>
          <w:ilvl w:val="0"/>
          <w:numId w:val="4"/>
        </w:numPr>
        <w:ind w:hanging="360"/>
        <w:contextualSpacing/>
      </w:pPr>
      <w:r>
        <w:t>Алгоритмы. Теория и практическое применение. Род Стивенс,  Москва 2016 г.</w:t>
      </w:r>
    </w:p>
    <w:p w:rsidR="00D46683" w:rsidRDefault="00D46683">
      <w:pPr>
        <w:pStyle w:val="normal0"/>
        <w:numPr>
          <w:ilvl w:val="0"/>
          <w:numId w:val="4"/>
        </w:numPr>
        <w:ind w:hanging="360"/>
        <w:contextualSpacing/>
      </w:pPr>
      <w:hyperlink r:id="rId16">
        <w:r>
          <w:rPr>
            <w:color w:val="1155CC"/>
            <w:u w:val="single"/>
          </w:rPr>
          <w:t>MSDN</w:t>
        </w:r>
      </w:hyperlink>
      <w:r>
        <w:t>.</w:t>
      </w:r>
    </w:p>
    <w:sectPr w:rsidR="00D46683" w:rsidSect="003945CC">
      <w:headerReference w:type="default" r:id="rId17"/>
      <w:footerReference w:type="default" r:id="rId18"/>
      <w:headerReference w:type="first" r:id="rId19"/>
      <w:footerReference w:type="first" r:id="rId20"/>
      <w:pgSz w:w="11906" w:h="16838"/>
      <w:pgMar w:top="1133" w:right="1133" w:bottom="1133" w:left="1133" w:header="0" w:footer="720" w:gutter="0"/>
      <w:pgNumType w:start="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Валера " w:date="2017-08-06T20:40:00Z" w:initials="В">
    <w:p w:rsidR="00D46683" w:rsidRDefault="00D46683">
      <w:pPr>
        <w:pStyle w:val="CommentText"/>
      </w:pPr>
      <w:r>
        <w:rPr>
          <w:rStyle w:val="CommentReference"/>
          <w:rFonts w:cs="Arial"/>
        </w:rPr>
        <w:annotationRef/>
      </w:r>
      <w:r>
        <w:t>Рано упомянуто. Без использования.</w:t>
      </w:r>
    </w:p>
  </w:comment>
  <w:comment w:id="36" w:author="Валера " w:date="2017-08-06T20:40:00Z" w:initials="В">
    <w:p w:rsidR="00D46683" w:rsidRDefault="00D46683">
      <w:pPr>
        <w:pStyle w:val="CommentText"/>
      </w:pPr>
      <w:r>
        <w:rPr>
          <w:rStyle w:val="CommentReference"/>
          <w:rFonts w:cs="Arial"/>
        </w:rPr>
        <w:annotationRef/>
      </w:r>
      <w:r>
        <w:t>Не нужно.</w:t>
      </w:r>
    </w:p>
  </w:comment>
  <w:comment w:id="887" w:author="Валера " w:date="2017-08-06T21:39:00Z" w:initials="В">
    <w:p w:rsidR="00D46683" w:rsidRDefault="00D46683">
      <w:pPr>
        <w:pStyle w:val="CommentText"/>
      </w:pPr>
      <w:r>
        <w:rPr>
          <w:rStyle w:val="CommentReference"/>
          <w:rFonts w:cs="Arial"/>
        </w:rPr>
        <w:annotationRef/>
      </w:r>
      <w:r w:rsidRPr="005C3594">
        <w:rPr>
          <w:rStyle w:val="CommentReference"/>
          <w:rFonts w:cs="Arial"/>
        </w:rPr>
        <w:t>Добавить</w:t>
      </w:r>
      <w:r>
        <w:rPr>
          <w:rStyle w:val="CommentReference"/>
          <w:rFonts w:cs="Arial"/>
        </w:rPr>
        <w:t xml:space="preserve"> </w:t>
      </w:r>
      <w:r>
        <w:rPr>
          <w:rStyle w:val="CommentReference"/>
          <w:rFonts w:cs="Arial"/>
          <w:lang w:val="en-US"/>
        </w:rPr>
        <w:t>enum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683" w:rsidRDefault="00D46683" w:rsidP="003945CC">
      <w:pPr>
        <w:spacing w:before="0" w:after="0" w:line="240" w:lineRule="auto"/>
      </w:pPr>
      <w:r>
        <w:separator/>
      </w:r>
    </w:p>
  </w:endnote>
  <w:endnote w:type="continuationSeparator" w:id="0">
    <w:p w:rsidR="00D46683" w:rsidRDefault="00D46683" w:rsidP="003945C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onsolas">
    <w:panose1 w:val="020B0609020204030204"/>
    <w:charset w:val="CC"/>
    <w:family w:val="modern"/>
    <w:pitch w:val="fixed"/>
    <w:sig w:usb0="A00002EF" w:usb1="4000204B" w:usb2="00000000" w:usb3="00000000" w:csb0="0000009F" w:csb1="00000000"/>
  </w:font>
  <w:font w:name="Roboto">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683" w:rsidRDefault="00D46683">
    <w:pPr>
      <w:pStyle w:val="normal0"/>
      <w:spacing w:before="0" w:after="0"/>
      <w:rPr>
        <w:color w:val="ABB1B9"/>
        <w:sz w:val="16"/>
        <w:szCs w:val="16"/>
      </w:rPr>
    </w:pPr>
  </w:p>
  <w:p w:rsidR="00D46683" w:rsidRDefault="00D46683">
    <w:pPr>
      <w:pStyle w:val="normal0"/>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fldChar w:fldCharType="begin"/>
    </w:r>
    <w:r>
      <w:rPr>
        <w:color w:val="ABB1B9"/>
        <w:sz w:val="16"/>
        <w:szCs w:val="16"/>
      </w:rPr>
      <w:instrText>PAGE</w:instrText>
    </w:r>
    <w:r>
      <w:rPr>
        <w:color w:val="ABB1B9"/>
        <w:sz w:val="16"/>
        <w:szCs w:val="16"/>
      </w:rPr>
      <w:fldChar w:fldCharType="separate"/>
    </w:r>
    <w:r>
      <w:rPr>
        <w:noProof/>
        <w:color w:val="ABB1B9"/>
        <w:sz w:val="16"/>
        <w:szCs w:val="16"/>
      </w:rPr>
      <w:t>28</w:t>
    </w:r>
    <w:r>
      <w:rPr>
        <w:color w:val="ABB1B9"/>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683" w:rsidRDefault="00D4668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683" w:rsidRDefault="00D46683" w:rsidP="003945CC">
      <w:pPr>
        <w:spacing w:before="0" w:after="0" w:line="240" w:lineRule="auto"/>
      </w:pPr>
      <w:r>
        <w:separator/>
      </w:r>
    </w:p>
  </w:footnote>
  <w:footnote w:type="continuationSeparator" w:id="0">
    <w:p w:rsidR="00D46683" w:rsidRDefault="00D46683" w:rsidP="003945C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683" w:rsidRDefault="00D46683">
    <w:pPr>
      <w:pStyle w:val="normal0"/>
      <w:rPr>
        <w:rFonts w:ascii="Roboto" w:hAnsi="Roboto" w:cs="Robo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683" w:rsidRDefault="00D46683">
    <w:pPr>
      <w:pStyle w:val="norm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2.png" o:spid="_x0000_s2049" type="#_x0000_t75" style="position:absolute;margin-left:-56.3pt;margin-top:-5.25pt;width:595.55pt;height:93.05pt;z-index:251660288;visibility:visible;mso-wrap-distance-left:0;mso-wrap-distance-right:0;mso-position-horizontal-relative:margin">
          <v:imagedata r:id="rId1" o:title=""/>
          <w10:wrap type="square" anchorx="margin"/>
        </v:shape>
      </w:pict>
    </w:r>
    <w:r>
      <w:rPr>
        <w:noProof/>
      </w:rPr>
      <w:pict>
        <v:shape id="image14.png" o:spid="_x0000_s2050" type="#_x0000_t75" style="position:absolute;margin-left:-3.75pt;margin-top:38.25pt;width:433.5pt;height:115.25pt;z-index:251661312;visibility:visible;mso-wrap-distance-left:0;mso-wrap-distance-right:0;mso-position-horizontal-relative:margin">
          <v:imagedata r:id="rId1" o:title=""/>
          <w10:wrap type="topAndBottom" anchorx="margin"/>
        </v:shape>
      </w:pict>
    </w:r>
    <w:r>
      <w:rPr>
        <w:noProof/>
      </w:rPr>
      <w:pict>
        <v:shape id="image16.png" o:spid="_x0000_s2051" type="#_x0000_t75" style="position:absolute;margin-left:371.1pt;margin-top:30pt;width:106.55pt;height:106.55pt;z-index:251662336;visibility:visible;mso-wrap-distance-left:4.5pt;mso-wrap-distance-top:4.5pt;mso-wrap-distance-right:4.5pt;mso-wrap-distance-bottom:4.5pt;mso-position-horizontal-relative:margin">
          <v:imagedata r:id="rId1" o:title=""/>
          <w10:wrap type="topAndBottom" anchorx="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908"/>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ED3A06"/>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8632A7"/>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3">
    <w:nsid w:val="1EFB3F6E"/>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9D4D20"/>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39C2B06"/>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6">
    <w:nsid w:val="3924612D"/>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1DD0172"/>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906D6D"/>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9">
    <w:nsid w:val="59E56391"/>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num w:numId="1">
    <w:abstractNumId w:val="7"/>
  </w:num>
  <w:num w:numId="2">
    <w:abstractNumId w:val="3"/>
  </w:num>
  <w:num w:numId="3">
    <w:abstractNumId w:val="4"/>
  </w:num>
  <w:num w:numId="4">
    <w:abstractNumId w:val="2"/>
  </w:num>
  <w:num w:numId="5">
    <w:abstractNumId w:val="0"/>
  </w:num>
  <w:num w:numId="6">
    <w:abstractNumId w:val="9"/>
  </w:num>
  <w:num w:numId="7">
    <w:abstractNumId w:val="1"/>
  </w:num>
  <w:num w:numId="8">
    <w:abstractNumId w:val="5"/>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45CC"/>
    <w:rsid w:val="00037512"/>
    <w:rsid w:val="00151BAB"/>
    <w:rsid w:val="00153AC6"/>
    <w:rsid w:val="001A7CBA"/>
    <w:rsid w:val="001D0D35"/>
    <w:rsid w:val="002028FD"/>
    <w:rsid w:val="002453C5"/>
    <w:rsid w:val="0026416D"/>
    <w:rsid w:val="002D0F97"/>
    <w:rsid w:val="003137C0"/>
    <w:rsid w:val="003945CC"/>
    <w:rsid w:val="00404429"/>
    <w:rsid w:val="00420FA4"/>
    <w:rsid w:val="00431390"/>
    <w:rsid w:val="00433EB7"/>
    <w:rsid w:val="00532F51"/>
    <w:rsid w:val="005C3594"/>
    <w:rsid w:val="00794792"/>
    <w:rsid w:val="008409C2"/>
    <w:rsid w:val="008700B7"/>
    <w:rsid w:val="00887B76"/>
    <w:rsid w:val="009341BC"/>
    <w:rsid w:val="009C7CDA"/>
    <w:rsid w:val="00A85E91"/>
    <w:rsid w:val="00B65B91"/>
    <w:rsid w:val="00D46683"/>
    <w:rsid w:val="00D507BF"/>
    <w:rsid w:val="00D7736A"/>
    <w:rsid w:val="00D92DE9"/>
    <w:rsid w:val="00D95386"/>
    <w:rsid w:val="00E92E7E"/>
    <w:rsid w:val="00FE61E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792"/>
    <w:pPr>
      <w:spacing w:before="200" w:after="200" w:line="276" w:lineRule="auto"/>
    </w:pPr>
    <w:rPr>
      <w:color w:val="2C2D30"/>
      <w:sz w:val="20"/>
      <w:szCs w:val="20"/>
    </w:rPr>
  </w:style>
  <w:style w:type="paragraph" w:styleId="Heading1">
    <w:name w:val="heading 1"/>
    <w:basedOn w:val="normal0"/>
    <w:next w:val="normal0"/>
    <w:link w:val="Heading1Char"/>
    <w:uiPriority w:val="99"/>
    <w:qFormat/>
    <w:rsid w:val="003945CC"/>
    <w:pPr>
      <w:keepNext/>
      <w:keepLines/>
      <w:spacing w:after="120"/>
      <w:contextualSpacing/>
      <w:outlineLvl w:val="0"/>
    </w:pPr>
    <w:rPr>
      <w:b/>
      <w:color w:val="4D5D6D"/>
      <w:sz w:val="48"/>
      <w:szCs w:val="48"/>
    </w:rPr>
  </w:style>
  <w:style w:type="paragraph" w:styleId="Heading2">
    <w:name w:val="heading 2"/>
    <w:basedOn w:val="normal0"/>
    <w:next w:val="normal0"/>
    <w:link w:val="Heading2Char"/>
    <w:uiPriority w:val="99"/>
    <w:qFormat/>
    <w:rsid w:val="003945CC"/>
    <w:pPr>
      <w:keepNext/>
      <w:keepLines/>
      <w:contextualSpacing/>
      <w:outlineLvl w:val="1"/>
    </w:pPr>
    <w:rPr>
      <w:color w:val="4D5D6D"/>
      <w:sz w:val="32"/>
      <w:szCs w:val="32"/>
    </w:rPr>
  </w:style>
  <w:style w:type="paragraph" w:styleId="Heading3">
    <w:name w:val="heading 3"/>
    <w:basedOn w:val="normal0"/>
    <w:next w:val="normal0"/>
    <w:link w:val="Heading3Char"/>
    <w:uiPriority w:val="99"/>
    <w:qFormat/>
    <w:rsid w:val="003945CC"/>
    <w:pPr>
      <w:keepNext/>
      <w:keepLines/>
      <w:spacing w:before="360" w:after="120"/>
      <w:contextualSpacing/>
      <w:outlineLvl w:val="2"/>
    </w:pPr>
    <w:rPr>
      <w:b/>
      <w:sz w:val="24"/>
      <w:szCs w:val="24"/>
    </w:rPr>
  </w:style>
  <w:style w:type="paragraph" w:styleId="Heading4">
    <w:name w:val="heading 4"/>
    <w:basedOn w:val="normal0"/>
    <w:next w:val="normal0"/>
    <w:link w:val="Heading4Char"/>
    <w:uiPriority w:val="99"/>
    <w:qFormat/>
    <w:rsid w:val="003945CC"/>
    <w:pPr>
      <w:keepNext/>
      <w:keepLines/>
      <w:contextualSpacing/>
      <w:outlineLvl w:val="3"/>
    </w:pPr>
    <w:rPr>
      <w:i/>
      <w:color w:val="ABB1B9"/>
    </w:rPr>
  </w:style>
  <w:style w:type="paragraph" w:styleId="Heading5">
    <w:name w:val="heading 5"/>
    <w:basedOn w:val="normal0"/>
    <w:next w:val="normal0"/>
    <w:link w:val="Heading5Char"/>
    <w:uiPriority w:val="99"/>
    <w:qFormat/>
    <w:rsid w:val="003945CC"/>
    <w:pPr>
      <w:keepNext/>
      <w:keepLines/>
      <w:spacing w:before="240" w:after="80"/>
      <w:contextualSpacing/>
      <w:outlineLvl w:val="4"/>
    </w:pPr>
    <w:rPr>
      <w:color w:val="666666"/>
      <w:sz w:val="22"/>
      <w:szCs w:val="22"/>
    </w:rPr>
  </w:style>
  <w:style w:type="paragraph" w:styleId="Heading6">
    <w:name w:val="heading 6"/>
    <w:basedOn w:val="normal0"/>
    <w:next w:val="normal0"/>
    <w:link w:val="Heading6Char"/>
    <w:uiPriority w:val="99"/>
    <w:qFormat/>
    <w:rsid w:val="003945CC"/>
    <w:pPr>
      <w:keepNext/>
      <w:keepLines/>
      <w:spacing w:before="240" w:after="80"/>
      <w:contextualSpacing/>
      <w:outlineLvl w:val="5"/>
    </w:pPr>
    <w:rPr>
      <w:i/>
      <w:color w:val="666666"/>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4429"/>
    <w:rPr>
      <w:rFonts w:ascii="Cambria" w:hAnsi="Cambria" w:cs="Times New Roman"/>
      <w:b/>
      <w:bCs/>
      <w:color w:val="2C2D30"/>
      <w:kern w:val="32"/>
      <w:sz w:val="32"/>
      <w:szCs w:val="32"/>
    </w:rPr>
  </w:style>
  <w:style w:type="character" w:customStyle="1" w:styleId="Heading2Char">
    <w:name w:val="Heading 2 Char"/>
    <w:basedOn w:val="DefaultParagraphFont"/>
    <w:link w:val="Heading2"/>
    <w:uiPriority w:val="99"/>
    <w:semiHidden/>
    <w:locked/>
    <w:rsid w:val="00404429"/>
    <w:rPr>
      <w:rFonts w:ascii="Cambria" w:hAnsi="Cambria" w:cs="Times New Roman"/>
      <w:b/>
      <w:bCs/>
      <w:i/>
      <w:iCs/>
      <w:color w:val="2C2D30"/>
      <w:sz w:val="28"/>
      <w:szCs w:val="28"/>
    </w:rPr>
  </w:style>
  <w:style w:type="character" w:customStyle="1" w:styleId="Heading3Char">
    <w:name w:val="Heading 3 Char"/>
    <w:basedOn w:val="DefaultParagraphFont"/>
    <w:link w:val="Heading3"/>
    <w:uiPriority w:val="99"/>
    <w:semiHidden/>
    <w:locked/>
    <w:rsid w:val="00404429"/>
    <w:rPr>
      <w:rFonts w:ascii="Cambria" w:hAnsi="Cambria" w:cs="Times New Roman"/>
      <w:b/>
      <w:bCs/>
      <w:color w:val="2C2D30"/>
      <w:sz w:val="26"/>
      <w:szCs w:val="26"/>
    </w:rPr>
  </w:style>
  <w:style w:type="character" w:customStyle="1" w:styleId="Heading4Char">
    <w:name w:val="Heading 4 Char"/>
    <w:basedOn w:val="DefaultParagraphFont"/>
    <w:link w:val="Heading4"/>
    <w:uiPriority w:val="99"/>
    <w:semiHidden/>
    <w:locked/>
    <w:rsid w:val="00404429"/>
    <w:rPr>
      <w:rFonts w:ascii="Calibri" w:hAnsi="Calibri" w:cs="Times New Roman"/>
      <w:b/>
      <w:bCs/>
      <w:color w:val="2C2D30"/>
      <w:sz w:val="28"/>
      <w:szCs w:val="28"/>
    </w:rPr>
  </w:style>
  <w:style w:type="character" w:customStyle="1" w:styleId="Heading5Char">
    <w:name w:val="Heading 5 Char"/>
    <w:basedOn w:val="DefaultParagraphFont"/>
    <w:link w:val="Heading5"/>
    <w:uiPriority w:val="99"/>
    <w:semiHidden/>
    <w:locked/>
    <w:rsid w:val="00404429"/>
    <w:rPr>
      <w:rFonts w:ascii="Calibri" w:hAnsi="Calibri" w:cs="Times New Roman"/>
      <w:b/>
      <w:bCs/>
      <w:i/>
      <w:iCs/>
      <w:color w:val="2C2D30"/>
      <w:sz w:val="26"/>
      <w:szCs w:val="26"/>
    </w:rPr>
  </w:style>
  <w:style w:type="character" w:customStyle="1" w:styleId="Heading6Char">
    <w:name w:val="Heading 6 Char"/>
    <w:basedOn w:val="DefaultParagraphFont"/>
    <w:link w:val="Heading6"/>
    <w:uiPriority w:val="99"/>
    <w:semiHidden/>
    <w:locked/>
    <w:rsid w:val="00404429"/>
    <w:rPr>
      <w:rFonts w:ascii="Calibri" w:hAnsi="Calibri" w:cs="Times New Roman"/>
      <w:b/>
      <w:bCs/>
      <w:color w:val="2C2D30"/>
    </w:rPr>
  </w:style>
  <w:style w:type="paragraph" w:customStyle="1" w:styleId="normal0">
    <w:name w:val="normal"/>
    <w:uiPriority w:val="99"/>
    <w:rsid w:val="003945CC"/>
    <w:pPr>
      <w:spacing w:before="200" w:after="200" w:line="276" w:lineRule="auto"/>
    </w:pPr>
    <w:rPr>
      <w:color w:val="2C2D30"/>
      <w:sz w:val="20"/>
      <w:szCs w:val="20"/>
    </w:rPr>
  </w:style>
  <w:style w:type="paragraph" w:styleId="Title">
    <w:name w:val="Title"/>
    <w:basedOn w:val="normal0"/>
    <w:next w:val="normal0"/>
    <w:link w:val="TitleChar"/>
    <w:uiPriority w:val="99"/>
    <w:qFormat/>
    <w:rsid w:val="003945CC"/>
    <w:pPr>
      <w:keepNext/>
      <w:keepLines/>
      <w:contextualSpacing/>
    </w:pPr>
    <w:rPr>
      <w:color w:val="4D5D6D"/>
      <w:sz w:val="88"/>
      <w:szCs w:val="88"/>
    </w:rPr>
  </w:style>
  <w:style w:type="character" w:customStyle="1" w:styleId="TitleChar">
    <w:name w:val="Title Char"/>
    <w:basedOn w:val="DefaultParagraphFont"/>
    <w:link w:val="Title"/>
    <w:uiPriority w:val="99"/>
    <w:locked/>
    <w:rsid w:val="00404429"/>
    <w:rPr>
      <w:rFonts w:ascii="Cambria" w:hAnsi="Cambria" w:cs="Times New Roman"/>
      <w:b/>
      <w:bCs/>
      <w:color w:val="2C2D30"/>
      <w:kern w:val="28"/>
      <w:sz w:val="32"/>
      <w:szCs w:val="32"/>
    </w:rPr>
  </w:style>
  <w:style w:type="paragraph" w:styleId="Subtitle">
    <w:name w:val="Subtitle"/>
    <w:basedOn w:val="normal0"/>
    <w:next w:val="normal0"/>
    <w:link w:val="SubtitleChar"/>
    <w:uiPriority w:val="99"/>
    <w:qFormat/>
    <w:rsid w:val="003945CC"/>
    <w:pPr>
      <w:keepNext/>
      <w:keepLines/>
      <w:spacing w:before="0" w:after="80"/>
      <w:contextualSpacing/>
    </w:pPr>
    <w:rPr>
      <w:color w:val="ABB1B9"/>
      <w:sz w:val="32"/>
      <w:szCs w:val="32"/>
    </w:rPr>
  </w:style>
  <w:style w:type="character" w:customStyle="1" w:styleId="SubtitleChar">
    <w:name w:val="Subtitle Char"/>
    <w:basedOn w:val="DefaultParagraphFont"/>
    <w:link w:val="Subtitle"/>
    <w:uiPriority w:val="99"/>
    <w:locked/>
    <w:rsid w:val="00404429"/>
    <w:rPr>
      <w:rFonts w:ascii="Cambria" w:hAnsi="Cambria" w:cs="Times New Roman"/>
      <w:color w:val="2C2D30"/>
      <w:sz w:val="24"/>
      <w:szCs w:val="24"/>
    </w:rPr>
  </w:style>
  <w:style w:type="table" w:customStyle="1" w:styleId="a">
    <w:name w:val="Стиль"/>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6">
    <w:name w:val="Стиль36"/>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5">
    <w:name w:val="Стиль35"/>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4">
    <w:name w:val="Стиль34"/>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3">
    <w:name w:val="Стиль33"/>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2">
    <w:name w:val="Стиль32"/>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1">
    <w:name w:val="Стиль31"/>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0">
    <w:name w:val="Стиль30"/>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9">
    <w:name w:val="Стиль29"/>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8">
    <w:name w:val="Стиль28"/>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7">
    <w:name w:val="Стиль27"/>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6">
    <w:name w:val="Стиль26"/>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5">
    <w:name w:val="Стиль25"/>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4">
    <w:name w:val="Стиль24"/>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3">
    <w:name w:val="Стиль23"/>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2">
    <w:name w:val="Стиль22"/>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1">
    <w:name w:val="Стиль21"/>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0">
    <w:name w:val="Стиль20"/>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9">
    <w:name w:val="Стиль19"/>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8">
    <w:name w:val="Стиль18"/>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7">
    <w:name w:val="Стиль17"/>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6">
    <w:name w:val="Стиль16"/>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5">
    <w:name w:val="Стиль15"/>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4">
    <w:name w:val="Стиль14"/>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3">
    <w:name w:val="Стиль13"/>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2">
    <w:name w:val="Стиль12"/>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1">
    <w:name w:val="Стиль11"/>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0">
    <w:name w:val="Стиль10"/>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9">
    <w:name w:val="Стиль9"/>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8">
    <w:name w:val="Стиль8"/>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7">
    <w:name w:val="Стиль7"/>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6">
    <w:name w:val="Стиль6"/>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5">
    <w:name w:val="Стиль5"/>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4">
    <w:name w:val="Стиль4"/>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
    <w:name w:val="Стиль3"/>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
    <w:name w:val="Стиль2"/>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
    <w:name w:val="Стиль1"/>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rsid w:val="0043139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04429"/>
    <w:rPr>
      <w:rFonts w:ascii="Times New Roman" w:hAnsi="Times New Roman" w:cs="Times New Roman"/>
      <w:color w:val="2C2D30"/>
      <w:sz w:val="2"/>
    </w:rPr>
  </w:style>
  <w:style w:type="character" w:styleId="CommentReference">
    <w:name w:val="annotation reference"/>
    <w:basedOn w:val="DefaultParagraphFont"/>
    <w:uiPriority w:val="99"/>
    <w:semiHidden/>
    <w:rsid w:val="00431390"/>
    <w:rPr>
      <w:rFonts w:cs="Times New Roman"/>
      <w:sz w:val="16"/>
      <w:szCs w:val="16"/>
    </w:rPr>
  </w:style>
  <w:style w:type="paragraph" w:styleId="CommentText">
    <w:name w:val="annotation text"/>
    <w:basedOn w:val="Normal"/>
    <w:link w:val="CommentTextChar"/>
    <w:uiPriority w:val="99"/>
    <w:semiHidden/>
    <w:rsid w:val="00431390"/>
  </w:style>
  <w:style w:type="character" w:customStyle="1" w:styleId="CommentTextChar">
    <w:name w:val="Comment Text Char"/>
    <w:basedOn w:val="DefaultParagraphFont"/>
    <w:link w:val="CommentText"/>
    <w:uiPriority w:val="99"/>
    <w:semiHidden/>
    <w:locked/>
    <w:rsid w:val="00404429"/>
    <w:rPr>
      <w:rFonts w:cs="Times New Roman"/>
      <w:color w:val="2C2D30"/>
      <w:sz w:val="20"/>
      <w:szCs w:val="20"/>
    </w:rPr>
  </w:style>
  <w:style w:type="paragraph" w:styleId="CommentSubject">
    <w:name w:val="annotation subject"/>
    <w:basedOn w:val="CommentText"/>
    <w:next w:val="CommentText"/>
    <w:link w:val="CommentSubjectChar"/>
    <w:uiPriority w:val="99"/>
    <w:semiHidden/>
    <w:rsid w:val="00431390"/>
    <w:rPr>
      <w:b/>
      <w:bCs/>
    </w:rPr>
  </w:style>
  <w:style w:type="character" w:customStyle="1" w:styleId="CommentSubjectChar">
    <w:name w:val="Comment Subject Char"/>
    <w:basedOn w:val="CommentTextChar"/>
    <w:link w:val="CommentSubject"/>
    <w:uiPriority w:val="99"/>
    <w:semiHidden/>
    <w:locked/>
    <w:rsid w:val="0040442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ia.edu.ru/ru/graduates_classes/demonstrat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sdn.microsoft.com/ru-ru/default.aspx"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ru.wikipedia.org/wiki/%D0%A5%D0%B0%D0%BD%D0%BE%D0%B9%D1%81%D0%BA%D0%B0%D1%8F_%D0%B1%D0%B0%D1%88%D0%BD%D1%8F"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u.wikipedia.org/wiki/%D0%98%D0%BD%D0%B4%D0%B5%D0%BA%D1%81_%D0%BC%D0%B0%D1%81%D1%81%D1%8B_%D1%82%D0%B5%D0%BB%D0%B0"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436</TotalTime>
  <Pages>30</Pages>
  <Words>4204</Words>
  <Characters>23965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Управляющие конструкции</dc:title>
  <dc:subject/>
  <dc:creator>Валера </dc:creator>
  <cp:keywords/>
  <dc:description/>
  <cp:lastModifiedBy>Валера </cp:lastModifiedBy>
  <cp:revision>6</cp:revision>
  <dcterms:created xsi:type="dcterms:W3CDTF">2017-08-06T18:35:00Z</dcterms:created>
  <dcterms:modified xsi:type="dcterms:W3CDTF">2017-08-10T20:34:00Z</dcterms:modified>
</cp:coreProperties>
</file>