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7B05" w:rsidRDefault="00102F2F">
      <w:pPr>
        <w:pStyle w:val="a3"/>
        <w:contextualSpacing w:val="0"/>
      </w:pPr>
      <w:bookmarkStart w:id="0" w:name="_pysopio6r3p0" w:colFirst="0" w:colLast="0"/>
      <w:bookmarkEnd w:id="0"/>
      <w:r>
        <w:t>Методы. От структур к объектам. Исключения.</w:t>
      </w:r>
    </w:p>
    <w:p w:rsidR="00227B05" w:rsidRDefault="00102F2F">
      <w:pPr>
        <w:pStyle w:val="a4"/>
        <w:contextualSpacing w:val="0"/>
      </w:pPr>
      <w:bookmarkStart w:id="1" w:name="_whsujm5zh4ee" w:colFirst="0" w:colLast="0"/>
      <w:bookmarkEnd w:id="1"/>
      <w:r>
        <w:t>Подробнее поговорим о методах. От структур перейдем к объектам. Научимся ловить исключения.</w:t>
      </w:r>
    </w:p>
    <w:p w:rsidR="00227B05" w:rsidRDefault="00227B05">
      <w:pPr>
        <w:pStyle w:val="a4"/>
        <w:contextualSpacing w:val="0"/>
      </w:pPr>
      <w:bookmarkStart w:id="2" w:name="_s9wf6uo4rhbp" w:colFirst="0" w:colLast="0"/>
      <w:bookmarkEnd w:id="2"/>
    </w:p>
    <w:sdt>
      <w:sdtPr>
        <w:id w:val="32731610"/>
      </w:sdtPr>
      <w:sdtContent>
        <w:p w:rsidR="00227B05" w:rsidRDefault="00CD3E71">
          <w:pPr>
            <w:pStyle w:val="normal"/>
            <w:spacing w:before="80" w:line="240" w:lineRule="auto"/>
            <w:rPr>
              <w:color w:val="1155CC"/>
              <w:u w:val="single"/>
            </w:rPr>
          </w:pPr>
          <w:r>
            <w:fldChar w:fldCharType="begin"/>
          </w:r>
          <w:r w:rsidR="00102F2F">
            <w:instrText xml:space="preserve"> TOC \h \u \z \n </w:instrText>
          </w:r>
          <w:r>
            <w:fldChar w:fldCharType="separate"/>
          </w:r>
          <w:hyperlink w:anchor="_t7nc4qiotrep">
            <w:r w:rsidR="00102F2F">
              <w:rPr>
                <w:color w:val="1155CC"/>
                <w:u w:val="single"/>
              </w:rPr>
              <w:t>Методы</w:t>
            </w:r>
          </w:hyperlink>
        </w:p>
        <w:p w:rsidR="00227B05" w:rsidRDefault="00CD3E71">
          <w:pPr>
            <w:pStyle w:val="normal"/>
            <w:spacing w:before="60" w:line="240" w:lineRule="auto"/>
            <w:ind w:left="360"/>
            <w:rPr>
              <w:color w:val="1155CC"/>
              <w:u w:val="single"/>
            </w:rPr>
          </w:pPr>
          <w:hyperlink w:anchor="_2pj05t8n5ute">
            <w:r w:rsidR="00102F2F">
              <w:rPr>
                <w:color w:val="1155CC"/>
                <w:u w:val="single"/>
              </w:rPr>
              <w:t>Модификатор параметров методов</w:t>
            </w:r>
          </w:hyperlink>
        </w:p>
        <w:p w:rsidR="00227B05" w:rsidRDefault="00CD3E71">
          <w:pPr>
            <w:pStyle w:val="normal"/>
            <w:spacing w:before="60" w:line="240" w:lineRule="auto"/>
            <w:ind w:left="720"/>
            <w:rPr>
              <w:color w:val="1155CC"/>
              <w:u w:val="single"/>
            </w:rPr>
          </w:pPr>
          <w:hyperlink w:anchor="_u4b9zkcne4ak">
            <w:r w:rsidR="00102F2F">
              <w:rPr>
                <w:color w:val="1155CC"/>
                <w:u w:val="single"/>
              </w:rPr>
              <w:t>Задача 1. Написать функцию обмена значениями двух переменных:</w:t>
            </w:r>
          </w:hyperlink>
        </w:p>
        <w:p w:rsidR="00227B05" w:rsidRDefault="00CD3E71">
          <w:pPr>
            <w:pStyle w:val="normal"/>
            <w:spacing w:before="60" w:line="240" w:lineRule="auto"/>
            <w:ind w:left="720"/>
            <w:rPr>
              <w:color w:val="1155CC"/>
              <w:u w:val="single"/>
            </w:rPr>
          </w:pPr>
          <w:hyperlink w:anchor="_ft72e9r462cp">
            <w:r w:rsidR="00102F2F">
              <w:rPr>
                <w:color w:val="1155CC"/>
                <w:u w:val="single"/>
              </w:rPr>
              <w:t>Задача 2. Организовать ввод с “защитой от дурака”.</w:t>
            </w:r>
          </w:hyperlink>
        </w:p>
        <w:p w:rsidR="00227B05" w:rsidRDefault="00CD3E71">
          <w:pPr>
            <w:pStyle w:val="normal"/>
            <w:spacing w:line="240" w:lineRule="auto"/>
            <w:rPr>
              <w:color w:val="1155CC"/>
              <w:u w:val="single"/>
            </w:rPr>
          </w:pPr>
          <w:hyperlink w:anchor="_xrq8t1a0x0py">
            <w:r w:rsidR="00102F2F">
              <w:rPr>
                <w:color w:val="1155CC"/>
                <w:u w:val="single"/>
              </w:rPr>
              <w:t>Структуры</w:t>
            </w:r>
          </w:hyperlink>
        </w:p>
        <w:p w:rsidR="00227B05" w:rsidRDefault="00CD3E71">
          <w:pPr>
            <w:pStyle w:val="normal"/>
            <w:spacing w:line="240" w:lineRule="auto"/>
            <w:rPr>
              <w:color w:val="1155CC"/>
              <w:u w:val="single"/>
            </w:rPr>
          </w:pPr>
          <w:hyperlink w:anchor="_vmgom9716pap">
            <w:r w:rsidR="00102F2F">
              <w:rPr>
                <w:color w:val="1155CC"/>
                <w:u w:val="single"/>
              </w:rPr>
              <w:t>Структуры для работы со временем</w:t>
            </w:r>
          </w:hyperlink>
        </w:p>
        <w:p w:rsidR="00227B05" w:rsidRDefault="00CD3E71">
          <w:pPr>
            <w:pStyle w:val="normal"/>
            <w:spacing w:line="240" w:lineRule="auto"/>
            <w:rPr>
              <w:color w:val="1155CC"/>
              <w:u w:val="single"/>
            </w:rPr>
          </w:pPr>
          <w:hyperlink w:anchor="_r5mnbva42afd">
            <w:r w:rsidR="00102F2F">
              <w:rPr>
                <w:color w:val="1155CC"/>
                <w:u w:val="single"/>
              </w:rPr>
              <w:t>От структур к объектам</w:t>
            </w:r>
          </w:hyperlink>
        </w:p>
        <w:p w:rsidR="00227B05" w:rsidRDefault="00CD3E71">
          <w:pPr>
            <w:pStyle w:val="normal"/>
            <w:spacing w:before="60" w:line="240" w:lineRule="auto"/>
            <w:ind w:left="360"/>
            <w:rPr>
              <w:color w:val="1155CC"/>
              <w:u w:val="single"/>
            </w:rPr>
          </w:pPr>
          <w:hyperlink w:anchor="_jssho2fpz2ph">
            <w:r w:rsidR="00102F2F">
              <w:rPr>
                <w:color w:val="1155CC"/>
                <w:u w:val="single"/>
              </w:rPr>
              <w:t>Примеры</w:t>
            </w:r>
          </w:hyperlink>
        </w:p>
        <w:p w:rsidR="00227B05" w:rsidRDefault="00CD3E71">
          <w:pPr>
            <w:pStyle w:val="normal"/>
            <w:spacing w:before="60" w:line="240" w:lineRule="auto"/>
            <w:ind w:left="720"/>
            <w:rPr>
              <w:color w:val="1155CC"/>
              <w:u w:val="single"/>
            </w:rPr>
          </w:pPr>
          <w:hyperlink w:anchor="_m6wdp72ey2xv">
            <w:r w:rsidR="00102F2F">
              <w:rPr>
                <w:color w:val="1155CC"/>
                <w:u w:val="single"/>
              </w:rPr>
              <w:t>Класс для работы с комплексными числами. Вариант 1.</w:t>
            </w:r>
          </w:hyperlink>
        </w:p>
        <w:p w:rsidR="00227B05" w:rsidRDefault="00CD3E71">
          <w:pPr>
            <w:pStyle w:val="normal"/>
            <w:spacing w:before="60" w:line="240" w:lineRule="auto"/>
            <w:ind w:left="720"/>
            <w:rPr>
              <w:color w:val="1155CC"/>
              <w:u w:val="single"/>
            </w:rPr>
          </w:pPr>
          <w:hyperlink w:anchor="_ydnc4gj1rv7m">
            <w:r w:rsidR="00102F2F">
              <w:rPr>
                <w:color w:val="1155CC"/>
                <w:u w:val="single"/>
              </w:rPr>
              <w:t>Класс для работы с комплексными числами. Вариант 2.</w:t>
            </w:r>
          </w:hyperlink>
        </w:p>
        <w:p w:rsidR="00227B05" w:rsidRDefault="00CD3E71">
          <w:pPr>
            <w:pStyle w:val="normal"/>
            <w:spacing w:before="60" w:line="240" w:lineRule="auto"/>
            <w:ind w:left="360"/>
            <w:rPr>
              <w:color w:val="1155CC"/>
              <w:u w:val="single"/>
            </w:rPr>
          </w:pPr>
          <w:hyperlink w:anchor="_k04d5vnqfhol">
            <w:r w:rsidR="00102F2F">
              <w:rPr>
                <w:color w:val="1155CC"/>
                <w:u w:val="single"/>
              </w:rPr>
              <w:t>Статические поля и методы</w:t>
            </w:r>
          </w:hyperlink>
        </w:p>
        <w:p w:rsidR="00227B05" w:rsidRDefault="00CD3E71">
          <w:pPr>
            <w:pStyle w:val="normal"/>
            <w:spacing w:line="240" w:lineRule="auto"/>
            <w:rPr>
              <w:color w:val="1155CC"/>
              <w:u w:val="single"/>
            </w:rPr>
          </w:pPr>
          <w:hyperlink w:anchor="_huqpht6d913w">
            <w:r w:rsidR="00102F2F">
              <w:rPr>
                <w:color w:val="1155CC"/>
                <w:u w:val="single"/>
              </w:rPr>
              <w:t>Класс для генерации случайных чисел</w:t>
            </w:r>
          </w:hyperlink>
        </w:p>
        <w:p w:rsidR="00227B05" w:rsidRDefault="00CD3E71">
          <w:pPr>
            <w:pStyle w:val="normal"/>
            <w:spacing w:line="240" w:lineRule="auto"/>
            <w:rPr>
              <w:color w:val="1155CC"/>
              <w:u w:val="single"/>
            </w:rPr>
          </w:pPr>
          <w:hyperlink w:anchor="_z4yjrehkk7wj">
            <w:r w:rsidR="00102F2F">
              <w:rPr>
                <w:color w:val="1155CC"/>
                <w:u w:val="single"/>
              </w:rPr>
              <w:t>Исключения</w:t>
            </w:r>
          </w:hyperlink>
        </w:p>
        <w:p w:rsidR="00227B05" w:rsidRDefault="00CD3E71">
          <w:pPr>
            <w:pStyle w:val="normal"/>
            <w:spacing w:line="240" w:lineRule="auto"/>
            <w:rPr>
              <w:color w:val="1155CC"/>
              <w:u w:val="single"/>
            </w:rPr>
          </w:pPr>
          <w:hyperlink w:anchor="_r0go6aajvopk">
            <w:r w:rsidR="00102F2F">
              <w:rPr>
                <w:color w:val="1155CC"/>
                <w:u w:val="single"/>
              </w:rPr>
              <w:t>Практическая часть урока</w:t>
            </w:r>
          </w:hyperlink>
        </w:p>
        <w:p w:rsidR="00227B05" w:rsidRDefault="00CD3E71">
          <w:pPr>
            <w:pStyle w:val="normal"/>
            <w:spacing w:before="60" w:line="240" w:lineRule="auto"/>
            <w:ind w:left="720"/>
            <w:rPr>
              <w:color w:val="1155CC"/>
              <w:u w:val="single"/>
            </w:rPr>
          </w:pPr>
          <w:hyperlink w:anchor="_5iyiwiethn12">
            <w:r w:rsidR="00102F2F">
              <w:rPr>
                <w:color w:val="1155CC"/>
                <w:u w:val="single"/>
              </w:rPr>
              <w:t>Задача 1. Найти максимальное число.</w:t>
            </w:r>
          </w:hyperlink>
        </w:p>
        <w:p w:rsidR="00227B05" w:rsidRDefault="00CD3E71">
          <w:pPr>
            <w:pStyle w:val="normal"/>
            <w:spacing w:before="60" w:line="240" w:lineRule="auto"/>
            <w:ind w:left="720"/>
            <w:rPr>
              <w:color w:val="1155CC"/>
              <w:u w:val="single"/>
            </w:rPr>
          </w:pPr>
          <w:hyperlink w:anchor="_ncle2se7atb7">
            <w:r w:rsidR="00102F2F">
              <w:rPr>
                <w:color w:val="1155CC"/>
                <w:u w:val="single"/>
              </w:rPr>
              <w:t>Задача 2. Вычислить частное q и остаток r при делении а на d, не используя операций деления (/) и взятие остатка от деления (%).</w:t>
            </w:r>
          </w:hyperlink>
        </w:p>
        <w:p w:rsidR="00227B05" w:rsidRDefault="00CD3E71">
          <w:pPr>
            <w:pStyle w:val="normal"/>
            <w:spacing w:before="60" w:line="240" w:lineRule="auto"/>
            <w:ind w:left="720"/>
            <w:rPr>
              <w:color w:val="1155CC"/>
              <w:u w:val="single"/>
            </w:rPr>
          </w:pPr>
          <w:hyperlink w:anchor="_2mv6kuiily1c">
            <w:r w:rsidR="00102F2F">
              <w:rPr>
                <w:color w:val="1155CC"/>
                <w:u w:val="single"/>
              </w:rPr>
              <w:t>Задача 3. Написать программу табуляции произвольной функции в диапазоне от a до b.</w:t>
            </w:r>
          </w:hyperlink>
        </w:p>
        <w:p w:rsidR="00227B05" w:rsidRDefault="00CD3E71">
          <w:pPr>
            <w:pStyle w:val="normal"/>
            <w:spacing w:before="60" w:line="240" w:lineRule="auto"/>
            <w:ind w:left="720"/>
            <w:rPr>
              <w:color w:val="1155CC"/>
              <w:u w:val="single"/>
            </w:rPr>
          </w:pPr>
          <w:hyperlink w:anchor="_tucj2ybs9qfr">
            <w:r w:rsidR="00102F2F">
              <w:rPr>
                <w:color w:val="1155CC"/>
                <w:u w:val="single"/>
              </w:rPr>
              <w:t>Задача 4. Игра “Угадай число”.</w:t>
            </w:r>
          </w:hyperlink>
        </w:p>
        <w:p w:rsidR="00227B05" w:rsidRDefault="00CD3E71">
          <w:pPr>
            <w:pStyle w:val="normal"/>
            <w:spacing w:line="240" w:lineRule="auto"/>
            <w:rPr>
              <w:color w:val="1155CC"/>
              <w:u w:val="single"/>
            </w:rPr>
          </w:pPr>
          <w:hyperlink w:anchor="_3tfrjxxltv85">
            <w:r w:rsidR="00102F2F">
              <w:rPr>
                <w:color w:val="1155CC"/>
                <w:u w:val="single"/>
              </w:rPr>
              <w:t>Домашнее задание</w:t>
            </w:r>
          </w:hyperlink>
        </w:p>
        <w:p w:rsidR="00227B05" w:rsidRDefault="00CD3E71">
          <w:pPr>
            <w:pStyle w:val="normal"/>
            <w:spacing w:line="240" w:lineRule="auto"/>
            <w:rPr>
              <w:color w:val="1155CC"/>
              <w:u w:val="single"/>
            </w:rPr>
          </w:pPr>
          <w:hyperlink w:anchor="_q7971z70gyms">
            <w:r w:rsidR="00102F2F">
              <w:rPr>
                <w:color w:val="1155CC"/>
                <w:u w:val="single"/>
              </w:rPr>
              <w:t>Дополнительные материалы</w:t>
            </w:r>
          </w:hyperlink>
        </w:p>
        <w:p w:rsidR="00227B05" w:rsidRDefault="00CD3E71">
          <w:pPr>
            <w:pStyle w:val="normal"/>
            <w:spacing w:after="80" w:line="240" w:lineRule="auto"/>
            <w:rPr>
              <w:color w:val="1155CC"/>
              <w:u w:val="single"/>
            </w:rPr>
          </w:pPr>
          <w:hyperlink w:anchor="_3t3wy4vfp1x0">
            <w:r w:rsidR="00102F2F">
              <w:rPr>
                <w:color w:val="1155CC"/>
                <w:u w:val="single"/>
              </w:rPr>
              <w:t>Используемая литература</w:t>
            </w:r>
          </w:hyperlink>
          <w:r>
            <w:fldChar w:fldCharType="end"/>
          </w:r>
        </w:p>
      </w:sdtContent>
    </w:sdt>
    <w:p w:rsidR="00227B05" w:rsidRDefault="00227B05">
      <w:pPr>
        <w:pStyle w:val="1"/>
        <w:contextualSpacing w:val="0"/>
      </w:pPr>
      <w:bookmarkStart w:id="3" w:name="_haxhpfgrmu3y" w:colFirst="0" w:colLast="0"/>
      <w:bookmarkEnd w:id="3"/>
    </w:p>
    <w:p w:rsidR="00227B05" w:rsidRDefault="00102F2F">
      <w:pPr>
        <w:pStyle w:val="normal"/>
      </w:pPr>
      <w:r>
        <w:br w:type="page"/>
      </w:r>
    </w:p>
    <w:p w:rsidR="00227B05" w:rsidRDefault="00227B05">
      <w:pPr>
        <w:pStyle w:val="1"/>
        <w:contextualSpacing w:val="0"/>
      </w:pPr>
      <w:bookmarkStart w:id="4" w:name="_5ee8m5q43kam" w:colFirst="0" w:colLast="0"/>
      <w:bookmarkEnd w:id="4"/>
    </w:p>
    <w:p w:rsidR="00227B05" w:rsidRDefault="00102F2F">
      <w:pPr>
        <w:pStyle w:val="1"/>
        <w:contextualSpacing w:val="0"/>
      </w:pPr>
      <w:bookmarkStart w:id="5" w:name="_t7nc4qiotrep" w:colFirst="0" w:colLast="0"/>
      <w:bookmarkEnd w:id="5"/>
      <w:r>
        <w:t>Методы</w:t>
      </w:r>
    </w:p>
    <w:p w:rsidR="00227B05" w:rsidRDefault="00102F2F">
      <w:pPr>
        <w:pStyle w:val="normal"/>
      </w:pPr>
      <w:r>
        <w:t>Метод — это блок кода, содержащий ряд инструкций. Программа инициирует выполнение инструкций, вызывая метод, и указывая все</w:t>
      </w:r>
      <w:r w:rsidR="00225132" w:rsidRPr="00225132">
        <w:t xml:space="preserve"> </w:t>
      </w:r>
      <w:ins w:id="6" w:author="Сергей" w:date="2017-08-12T17:23:00Z">
        <w:r w:rsidR="00CD3E71" w:rsidRPr="00CD3E71">
          <w:rPr>
            <w:rPrChange w:id="7" w:author="Сергей" w:date="2017-08-12T17:23:00Z">
              <w:rPr>
                <w:lang w:val="en-US"/>
              </w:rPr>
            </w:rPrChange>
          </w:rPr>
          <w:t>зна</w:t>
        </w:r>
        <w:r w:rsidR="00225132">
          <w:t>чения</w:t>
        </w:r>
      </w:ins>
      <w:r>
        <w:t xml:space="preserve"> </w:t>
      </w:r>
      <w:proofErr w:type="gramStart"/>
      <w:r>
        <w:t>аргумент</w:t>
      </w:r>
      <w:del w:id="8" w:author="Сергей" w:date="2017-08-12T17:23:00Z">
        <w:r w:rsidDel="00225132">
          <w:delText>ы</w:delText>
        </w:r>
      </w:del>
      <w:ins w:id="9" w:author="Сергей" w:date="2017-08-12T17:23:00Z">
        <w:r w:rsidR="00225132">
          <w:t>ов</w:t>
        </w:r>
      </w:ins>
      <w:proofErr w:type="gramEnd"/>
      <w:r>
        <w:t>, необходимые для этого метода.</w:t>
      </w:r>
    </w:p>
    <w:p w:rsidR="00227B05" w:rsidRDefault="00102F2F">
      <w:pPr>
        <w:pStyle w:val="2"/>
        <w:contextualSpacing w:val="0"/>
      </w:pPr>
      <w:bookmarkStart w:id="10" w:name="_2pj05t8n5ute" w:colFirst="0" w:colLast="0"/>
      <w:bookmarkEnd w:id="10"/>
      <w:r>
        <w:t>Модификатор параметров методов</w:t>
      </w:r>
    </w:p>
    <w:p w:rsidR="00227B05" w:rsidRDefault="00102F2F">
      <w:pPr>
        <w:pStyle w:val="normal"/>
      </w:pPr>
      <w:r>
        <w:t>Задача. Написать метод, внутри которого поменять знаки нескольким переменным.</w:t>
      </w:r>
    </w:p>
    <w:tbl>
      <w:tblPr>
        <w:tblStyle w:val="a5"/>
        <w:bidiVisual/>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227B05">
        <w:tc>
          <w:tcPr>
            <w:tcW w:w="9638" w:type="dxa"/>
            <w:shd w:val="clear" w:color="auto" w:fill="EFEFEF"/>
            <w:tcMar>
              <w:top w:w="100" w:type="dxa"/>
              <w:left w:w="100" w:type="dxa"/>
              <w:bottom w:w="100" w:type="dxa"/>
              <w:right w:w="100" w:type="dxa"/>
            </w:tcMar>
          </w:tcPr>
          <w:p w:rsidR="00227B05" w:rsidRPr="00082C12" w:rsidRDefault="00102F2F">
            <w:pPr>
              <w:pStyle w:val="normal"/>
              <w:widowControl w:val="0"/>
              <w:spacing w:before="0" w:after="0" w:line="240" w:lineRule="auto"/>
              <w:rPr>
                <w:color w:val="000000"/>
                <w:lang w:val="en-US"/>
              </w:rPr>
            </w:pPr>
            <w:r w:rsidRPr="00082C12">
              <w:rPr>
                <w:color w:val="000088"/>
                <w:lang w:val="en-US"/>
              </w:rPr>
              <w:t>static</w:t>
            </w:r>
            <w:r w:rsidRPr="00082C12">
              <w:rPr>
                <w:color w:val="000000"/>
                <w:lang w:val="en-US"/>
              </w:rPr>
              <w:t xml:space="preserve"> </w:t>
            </w:r>
            <w:r w:rsidRPr="00082C12">
              <w:rPr>
                <w:color w:val="000088"/>
                <w:lang w:val="en-US"/>
              </w:rPr>
              <w:t>void</w:t>
            </w:r>
            <w:r w:rsidRPr="00082C12">
              <w:rPr>
                <w:color w:val="000000"/>
                <w:lang w:val="en-US"/>
              </w:rPr>
              <w:t xml:space="preserve"> </w:t>
            </w:r>
            <w:proofErr w:type="spellStart"/>
            <w:r w:rsidRPr="00082C12">
              <w:rPr>
                <w:color w:val="660066"/>
                <w:lang w:val="en-US"/>
              </w:rPr>
              <w:t>ChangeSign</w:t>
            </w:r>
            <w:proofErr w:type="spellEnd"/>
            <w:r w:rsidRPr="00082C12">
              <w:rPr>
                <w:color w:val="666600"/>
                <w:lang w:val="en-US"/>
              </w:rPr>
              <w:t>(</w:t>
            </w:r>
            <w:r w:rsidRPr="00082C12">
              <w:rPr>
                <w:color w:val="000088"/>
                <w:lang w:val="en-US"/>
              </w:rPr>
              <w:t>ref</w:t>
            </w:r>
            <w:r w:rsidRPr="00082C12">
              <w:rPr>
                <w:color w:val="000000"/>
                <w:lang w:val="en-US"/>
              </w:rPr>
              <w:t xml:space="preserve"> </w:t>
            </w:r>
            <w:proofErr w:type="spellStart"/>
            <w:r w:rsidRPr="00082C12">
              <w:rPr>
                <w:color w:val="000088"/>
                <w:lang w:val="en-US"/>
              </w:rPr>
              <w:t>int</w:t>
            </w:r>
            <w:proofErr w:type="spellEnd"/>
            <w:r w:rsidRPr="00082C12">
              <w:rPr>
                <w:color w:val="000000"/>
                <w:lang w:val="en-US"/>
              </w:rPr>
              <w:t xml:space="preserve"> a</w:t>
            </w:r>
            <w:r w:rsidRPr="00082C12">
              <w:rPr>
                <w:color w:val="666600"/>
                <w:lang w:val="en-US"/>
              </w:rPr>
              <w:t>,</w:t>
            </w:r>
            <w:r w:rsidRPr="00082C12">
              <w:rPr>
                <w:color w:val="000000"/>
                <w:lang w:val="en-US"/>
              </w:rPr>
              <w:t xml:space="preserve"> </w:t>
            </w:r>
            <w:r w:rsidRPr="00082C12">
              <w:rPr>
                <w:color w:val="000088"/>
                <w:lang w:val="en-US"/>
              </w:rPr>
              <w:t>ref</w:t>
            </w:r>
            <w:r w:rsidRPr="00082C12">
              <w:rPr>
                <w:color w:val="000000"/>
                <w:lang w:val="en-US"/>
              </w:rPr>
              <w:t xml:space="preserve"> </w:t>
            </w:r>
            <w:proofErr w:type="spellStart"/>
            <w:r w:rsidRPr="00082C12">
              <w:rPr>
                <w:color w:val="000088"/>
                <w:lang w:val="en-US"/>
              </w:rPr>
              <w:t>int</w:t>
            </w:r>
            <w:proofErr w:type="spellEnd"/>
            <w:r w:rsidRPr="00082C12">
              <w:rPr>
                <w:color w:val="000000"/>
                <w:lang w:val="en-US"/>
              </w:rPr>
              <w:t xml:space="preserve"> b</w:t>
            </w:r>
            <w:r w:rsidRPr="00082C12">
              <w:rPr>
                <w:color w:val="666600"/>
                <w:lang w:val="en-US"/>
              </w:rPr>
              <w:t>,</w:t>
            </w:r>
            <w:r w:rsidRPr="00082C12">
              <w:rPr>
                <w:color w:val="000000"/>
                <w:lang w:val="en-US"/>
              </w:rPr>
              <w:t xml:space="preserve"> </w:t>
            </w:r>
            <w:r w:rsidRPr="00082C12">
              <w:rPr>
                <w:color w:val="000088"/>
                <w:lang w:val="en-US"/>
              </w:rPr>
              <w:t>ref</w:t>
            </w:r>
            <w:r w:rsidRPr="00082C12">
              <w:rPr>
                <w:color w:val="000000"/>
                <w:lang w:val="en-US"/>
              </w:rPr>
              <w:t xml:space="preserve"> </w:t>
            </w:r>
            <w:proofErr w:type="spellStart"/>
            <w:r w:rsidRPr="00082C12">
              <w:rPr>
                <w:color w:val="000088"/>
                <w:lang w:val="en-US"/>
              </w:rPr>
              <w:t>int</w:t>
            </w:r>
            <w:proofErr w:type="spellEnd"/>
            <w:r w:rsidRPr="00082C12">
              <w:rPr>
                <w:color w:val="000000"/>
                <w:lang w:val="en-US"/>
              </w:rPr>
              <w:t xml:space="preserve"> c)</w:t>
            </w:r>
          </w:p>
          <w:p w:rsidR="00227B05" w:rsidRDefault="00102F2F">
            <w:pPr>
              <w:pStyle w:val="normal"/>
              <w:widowControl w:val="0"/>
              <w:spacing w:before="0" w:after="0" w:line="240" w:lineRule="auto"/>
              <w:rPr>
                <w:color w:val="000000"/>
              </w:rPr>
            </w:pPr>
            <w:r>
              <w:rPr>
                <w:color w:val="000000"/>
              </w:rPr>
              <w:t>{</w:t>
            </w:r>
          </w:p>
          <w:p w:rsidR="00227B05" w:rsidRDefault="00102F2F">
            <w:pPr>
              <w:pStyle w:val="normal"/>
              <w:widowControl w:val="0"/>
              <w:spacing w:before="0" w:after="0" w:line="240" w:lineRule="auto"/>
              <w:rPr>
                <w:color w:val="000000"/>
              </w:rPr>
            </w:pPr>
            <w:r>
              <w:rPr>
                <w:color w:val="000000"/>
              </w:rPr>
              <w:t xml:space="preserve">     </w:t>
            </w:r>
            <w:proofErr w:type="spellStart"/>
            <w:r>
              <w:rPr>
                <w:color w:val="000000"/>
              </w:rPr>
              <w:t>a</w:t>
            </w:r>
            <w:proofErr w:type="spellEnd"/>
            <w:r>
              <w:rPr>
                <w:color w:val="000000"/>
              </w:rPr>
              <w:t xml:space="preserve"> </w:t>
            </w:r>
            <w:r>
              <w:rPr>
                <w:color w:val="666600"/>
              </w:rPr>
              <w:t>=</w:t>
            </w:r>
            <w:r>
              <w:rPr>
                <w:color w:val="000000"/>
              </w:rPr>
              <w:t xml:space="preserve"> </w:t>
            </w:r>
            <w:r>
              <w:rPr>
                <w:color w:val="666600"/>
              </w:rPr>
              <w:t>-</w:t>
            </w:r>
            <w:proofErr w:type="spellStart"/>
            <w:r>
              <w:rPr>
                <w:color w:val="000000"/>
              </w:rPr>
              <w:t>a</w:t>
            </w:r>
            <w:proofErr w:type="spellEnd"/>
            <w:r>
              <w:rPr>
                <w:color w:val="000000"/>
              </w:rPr>
              <w:t>;</w:t>
            </w:r>
          </w:p>
          <w:p w:rsidR="00227B05" w:rsidRDefault="00102F2F">
            <w:pPr>
              <w:pStyle w:val="normal"/>
              <w:widowControl w:val="0"/>
              <w:spacing w:before="0" w:after="0" w:line="240" w:lineRule="auto"/>
              <w:rPr>
                <w:color w:val="000000"/>
              </w:rPr>
            </w:pPr>
            <w:r>
              <w:rPr>
                <w:color w:val="000000"/>
              </w:rPr>
              <w:t xml:space="preserve">     </w:t>
            </w:r>
            <w:proofErr w:type="spellStart"/>
            <w:r>
              <w:rPr>
                <w:color w:val="000000"/>
              </w:rPr>
              <w:t>b</w:t>
            </w:r>
            <w:proofErr w:type="spellEnd"/>
            <w:r>
              <w:rPr>
                <w:color w:val="000000"/>
              </w:rPr>
              <w:t xml:space="preserve"> </w:t>
            </w:r>
            <w:r>
              <w:rPr>
                <w:color w:val="666600"/>
              </w:rPr>
              <w:t>=</w:t>
            </w:r>
            <w:r>
              <w:rPr>
                <w:color w:val="000000"/>
              </w:rPr>
              <w:t xml:space="preserve"> </w:t>
            </w:r>
            <w:r>
              <w:rPr>
                <w:color w:val="666600"/>
              </w:rPr>
              <w:t>-</w:t>
            </w:r>
            <w:proofErr w:type="spellStart"/>
            <w:r>
              <w:rPr>
                <w:color w:val="000000"/>
              </w:rPr>
              <w:t>b</w:t>
            </w:r>
            <w:proofErr w:type="spellEnd"/>
            <w:r>
              <w:rPr>
                <w:color w:val="000000"/>
              </w:rPr>
              <w:t>;</w:t>
            </w:r>
          </w:p>
          <w:p w:rsidR="00227B05" w:rsidRDefault="00102F2F">
            <w:pPr>
              <w:pStyle w:val="normal"/>
              <w:widowControl w:val="0"/>
              <w:spacing w:before="0" w:after="0" w:line="240" w:lineRule="auto"/>
              <w:rPr>
                <w:color w:val="000000"/>
              </w:rPr>
            </w:pPr>
            <w:r>
              <w:rPr>
                <w:color w:val="000000"/>
              </w:rPr>
              <w:t xml:space="preserve">     </w:t>
            </w:r>
            <w:proofErr w:type="spellStart"/>
            <w:r>
              <w:rPr>
                <w:color w:val="000000"/>
              </w:rPr>
              <w:t>c</w:t>
            </w:r>
            <w:proofErr w:type="spellEnd"/>
            <w:r>
              <w:rPr>
                <w:color w:val="000000"/>
              </w:rPr>
              <w:t xml:space="preserve"> </w:t>
            </w:r>
            <w:r>
              <w:rPr>
                <w:color w:val="666600"/>
              </w:rPr>
              <w:t>=</w:t>
            </w:r>
            <w:r>
              <w:rPr>
                <w:color w:val="000000"/>
              </w:rPr>
              <w:t xml:space="preserve"> </w:t>
            </w:r>
            <w:r>
              <w:rPr>
                <w:color w:val="666600"/>
              </w:rPr>
              <w:t>-</w:t>
            </w:r>
            <w:proofErr w:type="spellStart"/>
            <w:r>
              <w:rPr>
                <w:color w:val="000000"/>
              </w:rPr>
              <w:t>c</w:t>
            </w:r>
            <w:proofErr w:type="spellEnd"/>
            <w:r>
              <w:rPr>
                <w:color w:val="000000"/>
              </w:rPr>
              <w:t>;</w:t>
            </w:r>
          </w:p>
          <w:p w:rsidR="00227B05" w:rsidRDefault="00102F2F">
            <w:pPr>
              <w:pStyle w:val="normal"/>
              <w:widowControl w:val="0"/>
              <w:spacing w:before="0" w:after="0" w:line="240" w:lineRule="auto"/>
              <w:rPr>
                <w:color w:val="000088"/>
              </w:rPr>
            </w:pPr>
            <w:r>
              <w:rPr>
                <w:color w:val="000000"/>
              </w:rPr>
              <w:t>}</w:t>
            </w:r>
          </w:p>
        </w:tc>
      </w:tr>
    </w:tbl>
    <w:p w:rsidR="00227B05" w:rsidRDefault="00227B05">
      <w:pPr>
        <w:pStyle w:val="normal"/>
      </w:pPr>
    </w:p>
    <w:p w:rsidR="00227B05" w:rsidRDefault="00102F2F">
      <w:pPr>
        <w:pStyle w:val="normal"/>
      </w:pPr>
      <w:r>
        <w:t>По умолчанию внутрь методов передаются копии переменных. Это называется передача по значению. Так сделано, чтобы обезопасить переменные основной программы. Если же мы хотим внутри подпрограммы изменить значения переменных, требуется использовать модификаторы.</w:t>
      </w:r>
    </w:p>
    <w:p w:rsidR="00227B05" w:rsidRDefault="00102F2F">
      <w:pPr>
        <w:pStyle w:val="normal"/>
      </w:pPr>
      <w:proofErr w:type="spellStart"/>
      <w:r>
        <w:t>ref</w:t>
      </w:r>
      <w:proofErr w:type="spellEnd"/>
      <w:r>
        <w:t xml:space="preserve"> - передача по ссылке. В этом случае будет передаваться ссылка на переменную, и внутри метода переменную можно будет изменить. Но так как в .NET </w:t>
      </w:r>
      <w:proofErr w:type="spellStart"/>
      <w:r>
        <w:t>Framework</w:t>
      </w:r>
      <w:proofErr w:type="spellEnd"/>
      <w:r>
        <w:t xml:space="preserve"> для обеспечения безопасного программирования нельзя использовать переменные, которым не присвоены начальные значения,  значения придется присваивать. </w:t>
      </w:r>
    </w:p>
    <w:p w:rsidR="00227B05" w:rsidRDefault="00102F2F">
      <w:pPr>
        <w:pStyle w:val="normal"/>
      </w:pPr>
      <w:proofErr w:type="spellStart"/>
      <w:r>
        <w:t>out</w:t>
      </w:r>
      <w:proofErr w:type="spellEnd"/>
      <w:r>
        <w:t xml:space="preserve"> - передача по ссылке без обязательной первоначальной инициализации. При этом внутри метода переменной обязательно должно быть присвоено значение.</w:t>
      </w:r>
    </w:p>
    <w:p w:rsidR="00227B05" w:rsidRDefault="00102F2F">
      <w:pPr>
        <w:pStyle w:val="3"/>
        <w:ind w:firstLine="720"/>
        <w:contextualSpacing w:val="0"/>
      </w:pPr>
      <w:bookmarkStart w:id="11" w:name="_u4b9zkcne4ak" w:colFirst="0" w:colLast="0"/>
      <w:bookmarkEnd w:id="11"/>
      <w:r>
        <w:br/>
        <w:t>Задача 1. Написать функцию обмена значениями двух переменных:</w:t>
      </w:r>
    </w:p>
    <w:p w:rsidR="00227B05" w:rsidRDefault="00227B05">
      <w:pPr>
        <w:pStyle w:val="normal"/>
      </w:pPr>
    </w:p>
    <w:tbl>
      <w:tblPr>
        <w:tblStyle w:val="a6"/>
        <w:bidiVisual/>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227B05">
        <w:tc>
          <w:tcPr>
            <w:tcW w:w="9638" w:type="dxa"/>
            <w:shd w:val="clear" w:color="auto" w:fill="EFEFEF"/>
            <w:tcMar>
              <w:top w:w="100" w:type="dxa"/>
              <w:left w:w="100" w:type="dxa"/>
              <w:bottom w:w="100" w:type="dxa"/>
              <w:right w:w="100" w:type="dxa"/>
            </w:tcMar>
          </w:tcPr>
          <w:p w:rsidR="00852AC5" w:rsidRPr="00852AC5" w:rsidRDefault="00CD3E71" w:rsidP="00852AC5">
            <w:pPr>
              <w:autoSpaceDE w:val="0"/>
              <w:autoSpaceDN w:val="0"/>
              <w:adjustRightInd w:val="0"/>
              <w:spacing w:before="0" w:after="0" w:line="240" w:lineRule="auto"/>
              <w:rPr>
                <w:ins w:id="12" w:author="Сергей" w:date="2017-08-12T18:19:00Z"/>
                <w:rFonts w:ascii="Consolas" w:hAnsi="Consolas" w:cs="Consolas"/>
                <w:color w:val="000000"/>
                <w:sz w:val="19"/>
                <w:szCs w:val="19"/>
                <w:highlight w:val="white"/>
                <w:lang w:val="en-US"/>
                <w:rPrChange w:id="13" w:author="Сергей" w:date="2017-08-12T18:19:00Z">
                  <w:rPr>
                    <w:ins w:id="14" w:author="Сергей" w:date="2017-08-12T18:19:00Z"/>
                    <w:rFonts w:ascii="Consolas" w:hAnsi="Consolas" w:cs="Consolas"/>
                    <w:color w:val="000000"/>
                    <w:sz w:val="19"/>
                    <w:szCs w:val="19"/>
                    <w:highlight w:val="white"/>
                  </w:rPr>
                </w:rPrChange>
              </w:rPr>
            </w:pPr>
            <w:ins w:id="15" w:author="Сергей" w:date="2017-08-12T18:19:00Z">
              <w:r w:rsidRPr="00CD3E71">
                <w:rPr>
                  <w:rFonts w:ascii="Consolas" w:hAnsi="Consolas" w:cs="Consolas"/>
                  <w:color w:val="0000FF"/>
                  <w:sz w:val="19"/>
                  <w:szCs w:val="19"/>
                  <w:highlight w:val="white"/>
                  <w:lang w:val="en-US"/>
                  <w:rPrChange w:id="16" w:author="Сергей" w:date="2017-08-12T18:19:00Z">
                    <w:rPr>
                      <w:rFonts w:ascii="Consolas" w:hAnsi="Consolas" w:cs="Consolas"/>
                      <w:color w:val="0000FF"/>
                      <w:sz w:val="19"/>
                      <w:szCs w:val="19"/>
                      <w:highlight w:val="white"/>
                    </w:rPr>
                  </w:rPrChange>
                </w:rPr>
                <w:t>using</w:t>
              </w:r>
              <w:r w:rsidRPr="00CD3E71">
                <w:rPr>
                  <w:rFonts w:ascii="Consolas" w:hAnsi="Consolas" w:cs="Consolas"/>
                  <w:color w:val="000000"/>
                  <w:sz w:val="19"/>
                  <w:szCs w:val="19"/>
                  <w:highlight w:val="white"/>
                  <w:lang w:val="en-US"/>
                  <w:rPrChange w:id="17" w:author="Сергей" w:date="2017-08-12T18:19:00Z">
                    <w:rPr>
                      <w:rFonts w:ascii="Consolas" w:hAnsi="Consolas" w:cs="Consolas"/>
                      <w:color w:val="000000"/>
                      <w:sz w:val="19"/>
                      <w:szCs w:val="19"/>
                      <w:highlight w:val="white"/>
                    </w:rPr>
                  </w:rPrChange>
                </w:rPr>
                <w:t xml:space="preserve"> System;</w:t>
              </w:r>
            </w:ins>
          </w:p>
          <w:p w:rsidR="00852AC5" w:rsidRPr="00852AC5" w:rsidRDefault="00852AC5" w:rsidP="00852AC5">
            <w:pPr>
              <w:autoSpaceDE w:val="0"/>
              <w:autoSpaceDN w:val="0"/>
              <w:adjustRightInd w:val="0"/>
              <w:spacing w:before="0" w:after="0" w:line="240" w:lineRule="auto"/>
              <w:rPr>
                <w:ins w:id="18" w:author="Сергей" w:date="2017-08-12T18:19:00Z"/>
                <w:rFonts w:ascii="Consolas" w:hAnsi="Consolas" w:cs="Consolas"/>
                <w:color w:val="000000"/>
                <w:sz w:val="19"/>
                <w:szCs w:val="19"/>
                <w:highlight w:val="white"/>
                <w:lang w:val="en-US"/>
                <w:rPrChange w:id="19" w:author="Сергей" w:date="2017-08-12T18:19:00Z">
                  <w:rPr>
                    <w:ins w:id="20" w:author="Сергей" w:date="2017-08-12T18:19:00Z"/>
                    <w:rFonts w:ascii="Consolas" w:hAnsi="Consolas" w:cs="Consolas"/>
                    <w:color w:val="000000"/>
                    <w:sz w:val="19"/>
                    <w:szCs w:val="19"/>
                    <w:highlight w:val="white"/>
                  </w:rPr>
                </w:rPrChange>
              </w:rPr>
            </w:pPr>
          </w:p>
          <w:p w:rsidR="00852AC5" w:rsidRPr="00852AC5" w:rsidRDefault="00CD3E71" w:rsidP="00852AC5">
            <w:pPr>
              <w:autoSpaceDE w:val="0"/>
              <w:autoSpaceDN w:val="0"/>
              <w:adjustRightInd w:val="0"/>
              <w:spacing w:before="0" w:after="0" w:line="240" w:lineRule="auto"/>
              <w:rPr>
                <w:ins w:id="21" w:author="Сергей" w:date="2017-08-12T18:19:00Z"/>
                <w:rFonts w:ascii="Consolas" w:hAnsi="Consolas" w:cs="Consolas"/>
                <w:color w:val="000000"/>
                <w:sz w:val="19"/>
                <w:szCs w:val="19"/>
                <w:highlight w:val="white"/>
                <w:lang w:val="en-US"/>
                <w:rPrChange w:id="22" w:author="Сергей" w:date="2017-08-12T18:19:00Z">
                  <w:rPr>
                    <w:ins w:id="23" w:author="Сергей" w:date="2017-08-12T18:19:00Z"/>
                    <w:rFonts w:ascii="Consolas" w:hAnsi="Consolas" w:cs="Consolas"/>
                    <w:color w:val="000000"/>
                    <w:sz w:val="19"/>
                    <w:szCs w:val="19"/>
                    <w:highlight w:val="white"/>
                  </w:rPr>
                </w:rPrChange>
              </w:rPr>
            </w:pPr>
            <w:ins w:id="24" w:author="Сергей" w:date="2017-08-12T18:19:00Z">
              <w:r w:rsidRPr="00CD3E71">
                <w:rPr>
                  <w:rFonts w:ascii="Consolas" w:hAnsi="Consolas" w:cs="Consolas"/>
                  <w:color w:val="0000FF"/>
                  <w:sz w:val="19"/>
                  <w:szCs w:val="19"/>
                  <w:highlight w:val="white"/>
                  <w:lang w:val="en-US"/>
                  <w:rPrChange w:id="25" w:author="Сергей" w:date="2017-08-12T18:19:00Z">
                    <w:rPr>
                      <w:rFonts w:ascii="Consolas" w:hAnsi="Consolas" w:cs="Consolas"/>
                      <w:color w:val="0000FF"/>
                      <w:sz w:val="19"/>
                      <w:szCs w:val="19"/>
                      <w:highlight w:val="white"/>
                    </w:rPr>
                  </w:rPrChange>
                </w:rPr>
                <w:t>namespace</w:t>
              </w:r>
              <w:r w:rsidRPr="00CD3E71">
                <w:rPr>
                  <w:rFonts w:ascii="Consolas" w:hAnsi="Consolas" w:cs="Consolas"/>
                  <w:color w:val="000000"/>
                  <w:sz w:val="19"/>
                  <w:szCs w:val="19"/>
                  <w:highlight w:val="white"/>
                  <w:lang w:val="en-US"/>
                  <w:rPrChange w:id="26" w:author="Сергей" w:date="2017-08-12T18:19:00Z">
                    <w:rPr>
                      <w:rFonts w:ascii="Consolas" w:hAnsi="Consolas" w:cs="Consolas"/>
                      <w:color w:val="000000"/>
                      <w:sz w:val="19"/>
                      <w:szCs w:val="19"/>
                      <w:highlight w:val="white"/>
                    </w:rPr>
                  </w:rPrChange>
                </w:rPr>
                <w:t xml:space="preserve"> Task1</w:t>
              </w:r>
            </w:ins>
          </w:p>
          <w:p w:rsidR="00852AC5" w:rsidRPr="00852AC5" w:rsidRDefault="00CD3E71" w:rsidP="00852AC5">
            <w:pPr>
              <w:autoSpaceDE w:val="0"/>
              <w:autoSpaceDN w:val="0"/>
              <w:adjustRightInd w:val="0"/>
              <w:spacing w:before="0" w:after="0" w:line="240" w:lineRule="auto"/>
              <w:rPr>
                <w:ins w:id="27" w:author="Сергей" w:date="2017-08-12T18:19:00Z"/>
                <w:rFonts w:ascii="Consolas" w:hAnsi="Consolas" w:cs="Consolas"/>
                <w:color w:val="000000"/>
                <w:sz w:val="19"/>
                <w:szCs w:val="19"/>
                <w:highlight w:val="white"/>
                <w:lang w:val="en-US"/>
                <w:rPrChange w:id="28" w:author="Сергей" w:date="2017-08-12T18:19:00Z">
                  <w:rPr>
                    <w:ins w:id="29" w:author="Сергей" w:date="2017-08-12T18:19:00Z"/>
                    <w:rFonts w:ascii="Consolas" w:hAnsi="Consolas" w:cs="Consolas"/>
                    <w:color w:val="000000"/>
                    <w:sz w:val="19"/>
                    <w:szCs w:val="19"/>
                    <w:highlight w:val="white"/>
                  </w:rPr>
                </w:rPrChange>
              </w:rPr>
            </w:pPr>
            <w:ins w:id="30" w:author="Сергей" w:date="2017-08-12T18:19:00Z">
              <w:r w:rsidRPr="00CD3E71">
                <w:rPr>
                  <w:rFonts w:ascii="Consolas" w:hAnsi="Consolas" w:cs="Consolas"/>
                  <w:color w:val="000000"/>
                  <w:sz w:val="19"/>
                  <w:szCs w:val="19"/>
                  <w:highlight w:val="white"/>
                  <w:lang w:val="en-US"/>
                  <w:rPrChange w:id="31" w:author="Сергей" w:date="2017-08-12T18:19:00Z">
                    <w:rPr>
                      <w:rFonts w:ascii="Consolas" w:hAnsi="Consolas" w:cs="Consolas"/>
                      <w:color w:val="000000"/>
                      <w:sz w:val="19"/>
                      <w:szCs w:val="19"/>
                      <w:highlight w:val="white"/>
                    </w:rPr>
                  </w:rPrChange>
                </w:rPr>
                <w:t>{</w:t>
              </w:r>
            </w:ins>
          </w:p>
          <w:p w:rsidR="00852AC5" w:rsidRPr="00852AC5" w:rsidRDefault="00CD3E71" w:rsidP="00852AC5">
            <w:pPr>
              <w:autoSpaceDE w:val="0"/>
              <w:autoSpaceDN w:val="0"/>
              <w:adjustRightInd w:val="0"/>
              <w:spacing w:before="0" w:after="0" w:line="240" w:lineRule="auto"/>
              <w:rPr>
                <w:ins w:id="32" w:author="Сергей" w:date="2017-08-12T18:19:00Z"/>
                <w:rFonts w:ascii="Consolas" w:hAnsi="Consolas" w:cs="Consolas"/>
                <w:color w:val="000000"/>
                <w:sz w:val="19"/>
                <w:szCs w:val="19"/>
                <w:highlight w:val="white"/>
                <w:lang w:val="en-US"/>
                <w:rPrChange w:id="33" w:author="Сергей" w:date="2017-08-12T18:19:00Z">
                  <w:rPr>
                    <w:ins w:id="34" w:author="Сергей" w:date="2017-08-12T18:19:00Z"/>
                    <w:rFonts w:ascii="Consolas" w:hAnsi="Consolas" w:cs="Consolas"/>
                    <w:color w:val="000000"/>
                    <w:sz w:val="19"/>
                    <w:szCs w:val="19"/>
                    <w:highlight w:val="white"/>
                  </w:rPr>
                </w:rPrChange>
              </w:rPr>
            </w:pPr>
            <w:ins w:id="35" w:author="Сергей" w:date="2017-08-12T18:19:00Z">
              <w:r w:rsidRPr="00CD3E71">
                <w:rPr>
                  <w:rFonts w:ascii="Consolas" w:hAnsi="Consolas" w:cs="Consolas"/>
                  <w:color w:val="000000"/>
                  <w:sz w:val="19"/>
                  <w:szCs w:val="19"/>
                  <w:highlight w:val="white"/>
                  <w:lang w:val="en-US"/>
                  <w:rPrChange w:id="36" w:author="Сергей" w:date="2017-08-12T18:19:00Z">
                    <w:rPr>
                      <w:rFonts w:ascii="Consolas" w:hAnsi="Consolas" w:cs="Consolas"/>
                      <w:color w:val="000000"/>
                      <w:sz w:val="19"/>
                      <w:szCs w:val="19"/>
                      <w:highlight w:val="white"/>
                    </w:rPr>
                  </w:rPrChange>
                </w:rPr>
                <w:t xml:space="preserve">    </w:t>
              </w:r>
              <w:r w:rsidRPr="00CD3E71">
                <w:rPr>
                  <w:rFonts w:ascii="Consolas" w:hAnsi="Consolas" w:cs="Consolas"/>
                  <w:color w:val="0000FF"/>
                  <w:sz w:val="19"/>
                  <w:szCs w:val="19"/>
                  <w:highlight w:val="white"/>
                  <w:lang w:val="en-US"/>
                  <w:rPrChange w:id="37" w:author="Сергей" w:date="2017-08-12T18:19:00Z">
                    <w:rPr>
                      <w:rFonts w:ascii="Consolas" w:hAnsi="Consolas" w:cs="Consolas"/>
                      <w:color w:val="0000FF"/>
                      <w:sz w:val="19"/>
                      <w:szCs w:val="19"/>
                      <w:highlight w:val="white"/>
                    </w:rPr>
                  </w:rPrChange>
                </w:rPr>
                <w:t>class</w:t>
              </w:r>
              <w:r w:rsidRPr="00CD3E71">
                <w:rPr>
                  <w:rFonts w:ascii="Consolas" w:hAnsi="Consolas" w:cs="Consolas"/>
                  <w:color w:val="000000"/>
                  <w:sz w:val="19"/>
                  <w:szCs w:val="19"/>
                  <w:highlight w:val="white"/>
                  <w:lang w:val="en-US"/>
                  <w:rPrChange w:id="38" w:author="Сергей" w:date="2017-08-12T18:19:00Z">
                    <w:rPr>
                      <w:rFonts w:ascii="Consolas" w:hAnsi="Consolas" w:cs="Consolas"/>
                      <w:color w:val="000000"/>
                      <w:sz w:val="19"/>
                      <w:szCs w:val="19"/>
                      <w:highlight w:val="white"/>
                    </w:rPr>
                  </w:rPrChange>
                </w:rPr>
                <w:t xml:space="preserve"> </w:t>
              </w:r>
              <w:r w:rsidRPr="00CD3E71">
                <w:rPr>
                  <w:rFonts w:ascii="Consolas" w:hAnsi="Consolas" w:cs="Consolas"/>
                  <w:color w:val="2B91AF"/>
                  <w:sz w:val="19"/>
                  <w:szCs w:val="19"/>
                  <w:highlight w:val="white"/>
                  <w:lang w:val="en-US"/>
                  <w:rPrChange w:id="39" w:author="Сергей" w:date="2017-08-12T18:19:00Z">
                    <w:rPr>
                      <w:rFonts w:ascii="Consolas" w:hAnsi="Consolas" w:cs="Consolas"/>
                      <w:color w:val="2B91AF"/>
                      <w:sz w:val="19"/>
                      <w:szCs w:val="19"/>
                      <w:highlight w:val="white"/>
                    </w:rPr>
                  </w:rPrChange>
                </w:rPr>
                <w:t>Program</w:t>
              </w:r>
            </w:ins>
          </w:p>
          <w:p w:rsidR="00852AC5" w:rsidRPr="00852AC5" w:rsidRDefault="00CD3E71" w:rsidP="00852AC5">
            <w:pPr>
              <w:autoSpaceDE w:val="0"/>
              <w:autoSpaceDN w:val="0"/>
              <w:adjustRightInd w:val="0"/>
              <w:spacing w:before="0" w:after="0" w:line="240" w:lineRule="auto"/>
              <w:rPr>
                <w:ins w:id="40" w:author="Сергей" w:date="2017-08-12T18:19:00Z"/>
                <w:rFonts w:ascii="Consolas" w:hAnsi="Consolas" w:cs="Consolas"/>
                <w:color w:val="000000"/>
                <w:sz w:val="19"/>
                <w:szCs w:val="19"/>
                <w:highlight w:val="white"/>
                <w:lang w:val="en-US"/>
                <w:rPrChange w:id="41" w:author="Сергей" w:date="2017-08-12T18:19:00Z">
                  <w:rPr>
                    <w:ins w:id="42" w:author="Сергей" w:date="2017-08-12T18:19:00Z"/>
                    <w:rFonts w:ascii="Consolas" w:hAnsi="Consolas" w:cs="Consolas"/>
                    <w:color w:val="000000"/>
                    <w:sz w:val="19"/>
                    <w:szCs w:val="19"/>
                    <w:highlight w:val="white"/>
                  </w:rPr>
                </w:rPrChange>
              </w:rPr>
            </w:pPr>
            <w:ins w:id="43" w:author="Сергей" w:date="2017-08-12T18:19:00Z">
              <w:r w:rsidRPr="00CD3E71">
                <w:rPr>
                  <w:rFonts w:ascii="Consolas" w:hAnsi="Consolas" w:cs="Consolas"/>
                  <w:color w:val="000000"/>
                  <w:sz w:val="19"/>
                  <w:szCs w:val="19"/>
                  <w:highlight w:val="white"/>
                  <w:lang w:val="en-US"/>
                  <w:rPrChange w:id="44" w:author="Сергей" w:date="2017-08-12T18:19:00Z">
                    <w:rPr>
                      <w:rFonts w:ascii="Consolas" w:hAnsi="Consolas" w:cs="Consolas"/>
                      <w:color w:val="000000"/>
                      <w:sz w:val="19"/>
                      <w:szCs w:val="19"/>
                      <w:highlight w:val="white"/>
                    </w:rPr>
                  </w:rPrChange>
                </w:rPr>
                <w:t xml:space="preserve">    {</w:t>
              </w:r>
            </w:ins>
          </w:p>
          <w:p w:rsidR="00852AC5" w:rsidRPr="00852AC5" w:rsidRDefault="00CD3E71" w:rsidP="00852AC5">
            <w:pPr>
              <w:autoSpaceDE w:val="0"/>
              <w:autoSpaceDN w:val="0"/>
              <w:adjustRightInd w:val="0"/>
              <w:spacing w:before="0" w:after="0" w:line="240" w:lineRule="auto"/>
              <w:rPr>
                <w:ins w:id="45" w:author="Сергей" w:date="2017-08-12T18:19:00Z"/>
                <w:rFonts w:ascii="Consolas" w:hAnsi="Consolas" w:cs="Consolas"/>
                <w:color w:val="000000"/>
                <w:sz w:val="19"/>
                <w:szCs w:val="19"/>
                <w:highlight w:val="white"/>
                <w:lang w:val="en-US"/>
                <w:rPrChange w:id="46" w:author="Сергей" w:date="2017-08-12T18:19:00Z">
                  <w:rPr>
                    <w:ins w:id="47" w:author="Сергей" w:date="2017-08-12T18:19:00Z"/>
                    <w:rFonts w:ascii="Consolas" w:hAnsi="Consolas" w:cs="Consolas"/>
                    <w:color w:val="000000"/>
                    <w:sz w:val="19"/>
                    <w:szCs w:val="19"/>
                    <w:highlight w:val="white"/>
                  </w:rPr>
                </w:rPrChange>
              </w:rPr>
            </w:pPr>
            <w:ins w:id="48" w:author="Сергей" w:date="2017-08-12T18:19:00Z">
              <w:r w:rsidRPr="00CD3E71">
                <w:rPr>
                  <w:rFonts w:ascii="Consolas" w:hAnsi="Consolas" w:cs="Consolas"/>
                  <w:color w:val="000000"/>
                  <w:sz w:val="19"/>
                  <w:szCs w:val="19"/>
                  <w:highlight w:val="white"/>
                  <w:lang w:val="en-US"/>
                  <w:rPrChange w:id="49" w:author="Сергей" w:date="2017-08-12T18:19:00Z">
                    <w:rPr>
                      <w:rFonts w:ascii="Consolas" w:hAnsi="Consolas" w:cs="Consolas"/>
                      <w:color w:val="000000"/>
                      <w:sz w:val="19"/>
                      <w:szCs w:val="19"/>
                      <w:highlight w:val="white"/>
                    </w:rPr>
                  </w:rPrChange>
                </w:rPr>
                <w:t xml:space="preserve">        </w:t>
              </w:r>
              <w:r w:rsidRPr="00CD3E71">
                <w:rPr>
                  <w:rFonts w:ascii="Consolas" w:hAnsi="Consolas" w:cs="Consolas"/>
                  <w:color w:val="0000FF"/>
                  <w:sz w:val="19"/>
                  <w:szCs w:val="19"/>
                  <w:highlight w:val="white"/>
                  <w:lang w:val="en-US"/>
                  <w:rPrChange w:id="50" w:author="Сергей" w:date="2017-08-12T18:19:00Z">
                    <w:rPr>
                      <w:rFonts w:ascii="Consolas" w:hAnsi="Consolas" w:cs="Consolas"/>
                      <w:color w:val="0000FF"/>
                      <w:sz w:val="19"/>
                      <w:szCs w:val="19"/>
                      <w:highlight w:val="white"/>
                    </w:rPr>
                  </w:rPrChange>
                </w:rPr>
                <w:t>static</w:t>
              </w:r>
              <w:r w:rsidRPr="00CD3E71">
                <w:rPr>
                  <w:rFonts w:ascii="Consolas" w:hAnsi="Consolas" w:cs="Consolas"/>
                  <w:color w:val="000000"/>
                  <w:sz w:val="19"/>
                  <w:szCs w:val="19"/>
                  <w:highlight w:val="white"/>
                  <w:lang w:val="en-US"/>
                  <w:rPrChange w:id="51" w:author="Сергей" w:date="2017-08-12T18:19:00Z">
                    <w:rPr>
                      <w:rFonts w:ascii="Consolas" w:hAnsi="Consolas" w:cs="Consolas"/>
                      <w:color w:val="000000"/>
                      <w:sz w:val="19"/>
                      <w:szCs w:val="19"/>
                      <w:highlight w:val="white"/>
                    </w:rPr>
                  </w:rPrChange>
                </w:rPr>
                <w:t xml:space="preserve"> </w:t>
              </w:r>
              <w:r w:rsidRPr="00CD3E71">
                <w:rPr>
                  <w:rFonts w:ascii="Consolas" w:hAnsi="Consolas" w:cs="Consolas"/>
                  <w:color w:val="0000FF"/>
                  <w:sz w:val="19"/>
                  <w:szCs w:val="19"/>
                  <w:highlight w:val="white"/>
                  <w:lang w:val="en-US"/>
                  <w:rPrChange w:id="52" w:author="Сергей" w:date="2017-08-12T18:19:00Z">
                    <w:rPr>
                      <w:rFonts w:ascii="Consolas" w:hAnsi="Consolas" w:cs="Consolas"/>
                      <w:color w:val="0000FF"/>
                      <w:sz w:val="19"/>
                      <w:szCs w:val="19"/>
                      <w:highlight w:val="white"/>
                    </w:rPr>
                  </w:rPrChange>
                </w:rPr>
                <w:t>void</w:t>
              </w:r>
              <w:r w:rsidRPr="00CD3E71">
                <w:rPr>
                  <w:rFonts w:ascii="Consolas" w:hAnsi="Consolas" w:cs="Consolas"/>
                  <w:color w:val="000000"/>
                  <w:sz w:val="19"/>
                  <w:szCs w:val="19"/>
                  <w:highlight w:val="white"/>
                  <w:lang w:val="en-US"/>
                  <w:rPrChange w:id="53" w:author="Сергей" w:date="2017-08-12T18:19:00Z">
                    <w:rPr>
                      <w:rFonts w:ascii="Consolas" w:hAnsi="Consolas" w:cs="Consolas"/>
                      <w:color w:val="000000"/>
                      <w:sz w:val="19"/>
                      <w:szCs w:val="19"/>
                      <w:highlight w:val="white"/>
                    </w:rPr>
                  </w:rPrChange>
                </w:rPr>
                <w:t xml:space="preserve"> Swap(</w:t>
              </w:r>
              <w:r w:rsidRPr="00CD3E71">
                <w:rPr>
                  <w:rFonts w:ascii="Consolas" w:hAnsi="Consolas" w:cs="Consolas"/>
                  <w:color w:val="0000FF"/>
                  <w:sz w:val="19"/>
                  <w:szCs w:val="19"/>
                  <w:highlight w:val="white"/>
                  <w:lang w:val="en-US"/>
                  <w:rPrChange w:id="54" w:author="Сергей" w:date="2017-08-12T18:19:00Z">
                    <w:rPr>
                      <w:rFonts w:ascii="Consolas" w:hAnsi="Consolas" w:cs="Consolas"/>
                      <w:color w:val="0000FF"/>
                      <w:sz w:val="19"/>
                      <w:szCs w:val="19"/>
                      <w:highlight w:val="white"/>
                    </w:rPr>
                  </w:rPrChange>
                </w:rPr>
                <w:t>ref</w:t>
              </w:r>
              <w:r w:rsidRPr="00CD3E71">
                <w:rPr>
                  <w:rFonts w:ascii="Consolas" w:hAnsi="Consolas" w:cs="Consolas"/>
                  <w:color w:val="000000"/>
                  <w:sz w:val="19"/>
                  <w:szCs w:val="19"/>
                  <w:highlight w:val="white"/>
                  <w:lang w:val="en-US"/>
                  <w:rPrChange w:id="55" w:author="Сергей" w:date="2017-08-12T18:19:00Z">
                    <w:rPr>
                      <w:rFonts w:ascii="Consolas" w:hAnsi="Consolas" w:cs="Consolas"/>
                      <w:color w:val="000000"/>
                      <w:sz w:val="19"/>
                      <w:szCs w:val="19"/>
                      <w:highlight w:val="white"/>
                    </w:rPr>
                  </w:rPrChange>
                </w:rPr>
                <w:t xml:space="preserve"> </w:t>
              </w:r>
              <w:proofErr w:type="spellStart"/>
              <w:r w:rsidRPr="00CD3E71">
                <w:rPr>
                  <w:rFonts w:ascii="Consolas" w:hAnsi="Consolas" w:cs="Consolas"/>
                  <w:color w:val="0000FF"/>
                  <w:sz w:val="19"/>
                  <w:szCs w:val="19"/>
                  <w:highlight w:val="white"/>
                  <w:lang w:val="en-US"/>
                  <w:rPrChange w:id="56" w:author="Сергей" w:date="2017-08-12T18:19:00Z">
                    <w:rPr>
                      <w:rFonts w:ascii="Consolas" w:hAnsi="Consolas" w:cs="Consolas"/>
                      <w:color w:val="0000FF"/>
                      <w:sz w:val="19"/>
                      <w:szCs w:val="19"/>
                      <w:highlight w:val="white"/>
                    </w:rPr>
                  </w:rPrChange>
                </w:rPr>
                <w:t>int</w:t>
              </w:r>
              <w:proofErr w:type="spellEnd"/>
              <w:r w:rsidRPr="00CD3E71">
                <w:rPr>
                  <w:rFonts w:ascii="Consolas" w:hAnsi="Consolas" w:cs="Consolas"/>
                  <w:color w:val="000000"/>
                  <w:sz w:val="19"/>
                  <w:szCs w:val="19"/>
                  <w:highlight w:val="white"/>
                  <w:lang w:val="en-US"/>
                  <w:rPrChange w:id="57" w:author="Сергей" w:date="2017-08-12T18:19:00Z">
                    <w:rPr>
                      <w:rFonts w:ascii="Consolas" w:hAnsi="Consolas" w:cs="Consolas"/>
                      <w:color w:val="000000"/>
                      <w:sz w:val="19"/>
                      <w:szCs w:val="19"/>
                      <w:highlight w:val="white"/>
                    </w:rPr>
                  </w:rPrChange>
                </w:rPr>
                <w:t xml:space="preserve"> a, </w:t>
              </w:r>
              <w:r w:rsidRPr="00CD3E71">
                <w:rPr>
                  <w:rFonts w:ascii="Consolas" w:hAnsi="Consolas" w:cs="Consolas"/>
                  <w:color w:val="0000FF"/>
                  <w:sz w:val="19"/>
                  <w:szCs w:val="19"/>
                  <w:highlight w:val="white"/>
                  <w:lang w:val="en-US"/>
                  <w:rPrChange w:id="58" w:author="Сергей" w:date="2017-08-12T18:19:00Z">
                    <w:rPr>
                      <w:rFonts w:ascii="Consolas" w:hAnsi="Consolas" w:cs="Consolas"/>
                      <w:color w:val="0000FF"/>
                      <w:sz w:val="19"/>
                      <w:szCs w:val="19"/>
                      <w:highlight w:val="white"/>
                    </w:rPr>
                  </w:rPrChange>
                </w:rPr>
                <w:t>ref</w:t>
              </w:r>
              <w:r w:rsidRPr="00CD3E71">
                <w:rPr>
                  <w:rFonts w:ascii="Consolas" w:hAnsi="Consolas" w:cs="Consolas"/>
                  <w:color w:val="000000"/>
                  <w:sz w:val="19"/>
                  <w:szCs w:val="19"/>
                  <w:highlight w:val="white"/>
                  <w:lang w:val="en-US"/>
                  <w:rPrChange w:id="59" w:author="Сергей" w:date="2017-08-12T18:19:00Z">
                    <w:rPr>
                      <w:rFonts w:ascii="Consolas" w:hAnsi="Consolas" w:cs="Consolas"/>
                      <w:color w:val="000000"/>
                      <w:sz w:val="19"/>
                      <w:szCs w:val="19"/>
                      <w:highlight w:val="white"/>
                    </w:rPr>
                  </w:rPrChange>
                </w:rPr>
                <w:t xml:space="preserve"> </w:t>
              </w:r>
              <w:proofErr w:type="spellStart"/>
              <w:r w:rsidRPr="00CD3E71">
                <w:rPr>
                  <w:rFonts w:ascii="Consolas" w:hAnsi="Consolas" w:cs="Consolas"/>
                  <w:color w:val="0000FF"/>
                  <w:sz w:val="19"/>
                  <w:szCs w:val="19"/>
                  <w:highlight w:val="white"/>
                  <w:lang w:val="en-US"/>
                  <w:rPrChange w:id="60" w:author="Сергей" w:date="2017-08-12T18:19:00Z">
                    <w:rPr>
                      <w:rFonts w:ascii="Consolas" w:hAnsi="Consolas" w:cs="Consolas"/>
                      <w:color w:val="0000FF"/>
                      <w:sz w:val="19"/>
                      <w:szCs w:val="19"/>
                      <w:highlight w:val="white"/>
                    </w:rPr>
                  </w:rPrChange>
                </w:rPr>
                <w:t>int</w:t>
              </w:r>
              <w:proofErr w:type="spellEnd"/>
              <w:r w:rsidRPr="00CD3E71">
                <w:rPr>
                  <w:rFonts w:ascii="Consolas" w:hAnsi="Consolas" w:cs="Consolas"/>
                  <w:color w:val="000000"/>
                  <w:sz w:val="19"/>
                  <w:szCs w:val="19"/>
                  <w:highlight w:val="white"/>
                  <w:lang w:val="en-US"/>
                  <w:rPrChange w:id="61" w:author="Сергей" w:date="2017-08-12T18:19:00Z">
                    <w:rPr>
                      <w:rFonts w:ascii="Consolas" w:hAnsi="Consolas" w:cs="Consolas"/>
                      <w:color w:val="000000"/>
                      <w:sz w:val="19"/>
                      <w:szCs w:val="19"/>
                      <w:highlight w:val="white"/>
                    </w:rPr>
                  </w:rPrChange>
                </w:rPr>
                <w:t xml:space="preserve"> b)</w:t>
              </w:r>
            </w:ins>
          </w:p>
          <w:p w:rsidR="00852AC5" w:rsidRPr="00852AC5" w:rsidRDefault="00CD3E71" w:rsidP="00852AC5">
            <w:pPr>
              <w:autoSpaceDE w:val="0"/>
              <w:autoSpaceDN w:val="0"/>
              <w:adjustRightInd w:val="0"/>
              <w:spacing w:before="0" w:after="0" w:line="240" w:lineRule="auto"/>
              <w:rPr>
                <w:ins w:id="62" w:author="Сергей" w:date="2017-08-12T18:19:00Z"/>
                <w:rFonts w:ascii="Consolas" w:hAnsi="Consolas" w:cs="Consolas"/>
                <w:color w:val="000000"/>
                <w:sz w:val="19"/>
                <w:szCs w:val="19"/>
                <w:highlight w:val="white"/>
                <w:lang w:val="en-US"/>
                <w:rPrChange w:id="63" w:author="Сергей" w:date="2017-08-12T18:19:00Z">
                  <w:rPr>
                    <w:ins w:id="64" w:author="Сергей" w:date="2017-08-12T18:19:00Z"/>
                    <w:rFonts w:ascii="Consolas" w:hAnsi="Consolas" w:cs="Consolas"/>
                    <w:color w:val="000000"/>
                    <w:sz w:val="19"/>
                    <w:szCs w:val="19"/>
                    <w:highlight w:val="white"/>
                  </w:rPr>
                </w:rPrChange>
              </w:rPr>
            </w:pPr>
            <w:ins w:id="65" w:author="Сергей" w:date="2017-08-12T18:19:00Z">
              <w:r w:rsidRPr="00CD3E71">
                <w:rPr>
                  <w:rFonts w:ascii="Consolas" w:hAnsi="Consolas" w:cs="Consolas"/>
                  <w:color w:val="000000"/>
                  <w:sz w:val="19"/>
                  <w:szCs w:val="19"/>
                  <w:highlight w:val="white"/>
                  <w:lang w:val="en-US"/>
                  <w:rPrChange w:id="66" w:author="Сергей" w:date="2017-08-12T18:19:00Z">
                    <w:rPr>
                      <w:rFonts w:ascii="Consolas" w:hAnsi="Consolas" w:cs="Consolas"/>
                      <w:color w:val="000000"/>
                      <w:sz w:val="19"/>
                      <w:szCs w:val="19"/>
                      <w:highlight w:val="white"/>
                    </w:rPr>
                  </w:rPrChange>
                </w:rPr>
                <w:t xml:space="preserve">        {</w:t>
              </w:r>
            </w:ins>
          </w:p>
          <w:p w:rsidR="00852AC5" w:rsidRPr="00852AC5" w:rsidRDefault="00CD3E71" w:rsidP="00852AC5">
            <w:pPr>
              <w:autoSpaceDE w:val="0"/>
              <w:autoSpaceDN w:val="0"/>
              <w:adjustRightInd w:val="0"/>
              <w:spacing w:before="0" w:after="0" w:line="240" w:lineRule="auto"/>
              <w:rPr>
                <w:ins w:id="67" w:author="Сергей" w:date="2017-08-12T18:19:00Z"/>
                <w:rFonts w:ascii="Consolas" w:hAnsi="Consolas" w:cs="Consolas"/>
                <w:color w:val="000000"/>
                <w:sz w:val="19"/>
                <w:szCs w:val="19"/>
                <w:highlight w:val="white"/>
                <w:lang w:val="en-US"/>
                <w:rPrChange w:id="68" w:author="Сергей" w:date="2017-08-12T18:19:00Z">
                  <w:rPr>
                    <w:ins w:id="69" w:author="Сергей" w:date="2017-08-12T18:19:00Z"/>
                    <w:rFonts w:ascii="Consolas" w:hAnsi="Consolas" w:cs="Consolas"/>
                    <w:color w:val="000000"/>
                    <w:sz w:val="19"/>
                    <w:szCs w:val="19"/>
                    <w:highlight w:val="white"/>
                  </w:rPr>
                </w:rPrChange>
              </w:rPr>
            </w:pPr>
            <w:ins w:id="70" w:author="Сергей" w:date="2017-08-12T18:19:00Z">
              <w:r w:rsidRPr="00CD3E71">
                <w:rPr>
                  <w:rFonts w:ascii="Consolas" w:hAnsi="Consolas" w:cs="Consolas"/>
                  <w:color w:val="000000"/>
                  <w:sz w:val="19"/>
                  <w:szCs w:val="19"/>
                  <w:highlight w:val="white"/>
                  <w:lang w:val="en-US"/>
                  <w:rPrChange w:id="71" w:author="Сергей" w:date="2017-08-12T18:19:00Z">
                    <w:rPr>
                      <w:rFonts w:ascii="Consolas" w:hAnsi="Consolas" w:cs="Consolas"/>
                      <w:color w:val="000000"/>
                      <w:sz w:val="19"/>
                      <w:szCs w:val="19"/>
                      <w:highlight w:val="white"/>
                    </w:rPr>
                  </w:rPrChange>
                </w:rPr>
                <w:t xml:space="preserve">            </w:t>
              </w:r>
              <w:proofErr w:type="spellStart"/>
              <w:r w:rsidRPr="00CD3E71">
                <w:rPr>
                  <w:rFonts w:ascii="Consolas" w:hAnsi="Consolas" w:cs="Consolas"/>
                  <w:color w:val="0000FF"/>
                  <w:sz w:val="19"/>
                  <w:szCs w:val="19"/>
                  <w:highlight w:val="white"/>
                  <w:lang w:val="en-US"/>
                  <w:rPrChange w:id="72" w:author="Сергей" w:date="2017-08-12T18:19:00Z">
                    <w:rPr>
                      <w:rFonts w:ascii="Consolas" w:hAnsi="Consolas" w:cs="Consolas"/>
                      <w:color w:val="0000FF"/>
                      <w:sz w:val="19"/>
                      <w:szCs w:val="19"/>
                      <w:highlight w:val="white"/>
                    </w:rPr>
                  </w:rPrChange>
                </w:rPr>
                <w:t>int</w:t>
              </w:r>
              <w:proofErr w:type="spellEnd"/>
              <w:r w:rsidRPr="00CD3E71">
                <w:rPr>
                  <w:rFonts w:ascii="Consolas" w:hAnsi="Consolas" w:cs="Consolas"/>
                  <w:color w:val="000000"/>
                  <w:sz w:val="19"/>
                  <w:szCs w:val="19"/>
                  <w:highlight w:val="white"/>
                  <w:lang w:val="en-US"/>
                  <w:rPrChange w:id="73" w:author="Сергей" w:date="2017-08-12T18:19:00Z">
                    <w:rPr>
                      <w:rFonts w:ascii="Consolas" w:hAnsi="Consolas" w:cs="Consolas"/>
                      <w:color w:val="000000"/>
                      <w:sz w:val="19"/>
                      <w:szCs w:val="19"/>
                      <w:highlight w:val="white"/>
                    </w:rPr>
                  </w:rPrChange>
                </w:rPr>
                <w:t xml:space="preserve"> t = a;</w:t>
              </w:r>
            </w:ins>
          </w:p>
          <w:p w:rsidR="00852AC5" w:rsidRPr="00852AC5" w:rsidRDefault="00CD3E71" w:rsidP="00852AC5">
            <w:pPr>
              <w:autoSpaceDE w:val="0"/>
              <w:autoSpaceDN w:val="0"/>
              <w:adjustRightInd w:val="0"/>
              <w:spacing w:before="0" w:after="0" w:line="240" w:lineRule="auto"/>
              <w:rPr>
                <w:ins w:id="74" w:author="Сергей" w:date="2017-08-12T18:19:00Z"/>
                <w:rFonts w:ascii="Consolas" w:hAnsi="Consolas" w:cs="Consolas"/>
                <w:color w:val="000000"/>
                <w:sz w:val="19"/>
                <w:szCs w:val="19"/>
                <w:highlight w:val="white"/>
                <w:lang w:val="en-US"/>
                <w:rPrChange w:id="75" w:author="Сергей" w:date="2017-08-12T18:19:00Z">
                  <w:rPr>
                    <w:ins w:id="76" w:author="Сергей" w:date="2017-08-12T18:19:00Z"/>
                    <w:rFonts w:ascii="Consolas" w:hAnsi="Consolas" w:cs="Consolas"/>
                    <w:color w:val="000000"/>
                    <w:sz w:val="19"/>
                    <w:szCs w:val="19"/>
                    <w:highlight w:val="white"/>
                  </w:rPr>
                </w:rPrChange>
              </w:rPr>
            </w:pPr>
            <w:ins w:id="77" w:author="Сергей" w:date="2017-08-12T18:19:00Z">
              <w:r w:rsidRPr="00CD3E71">
                <w:rPr>
                  <w:rFonts w:ascii="Consolas" w:hAnsi="Consolas" w:cs="Consolas"/>
                  <w:color w:val="000000"/>
                  <w:sz w:val="19"/>
                  <w:szCs w:val="19"/>
                  <w:highlight w:val="white"/>
                  <w:lang w:val="en-US"/>
                  <w:rPrChange w:id="78" w:author="Сергей" w:date="2017-08-12T18:19:00Z">
                    <w:rPr>
                      <w:rFonts w:ascii="Consolas" w:hAnsi="Consolas" w:cs="Consolas"/>
                      <w:color w:val="000000"/>
                      <w:sz w:val="19"/>
                      <w:szCs w:val="19"/>
                      <w:highlight w:val="white"/>
                    </w:rPr>
                  </w:rPrChange>
                </w:rPr>
                <w:t xml:space="preserve">            a = b;</w:t>
              </w:r>
            </w:ins>
          </w:p>
          <w:p w:rsidR="00852AC5" w:rsidRPr="00852AC5" w:rsidRDefault="00CD3E71" w:rsidP="00852AC5">
            <w:pPr>
              <w:autoSpaceDE w:val="0"/>
              <w:autoSpaceDN w:val="0"/>
              <w:adjustRightInd w:val="0"/>
              <w:spacing w:before="0" w:after="0" w:line="240" w:lineRule="auto"/>
              <w:rPr>
                <w:ins w:id="79" w:author="Сергей" w:date="2017-08-12T18:19:00Z"/>
                <w:rFonts w:ascii="Consolas" w:hAnsi="Consolas" w:cs="Consolas"/>
                <w:color w:val="000000"/>
                <w:sz w:val="19"/>
                <w:szCs w:val="19"/>
                <w:highlight w:val="white"/>
                <w:lang w:val="en-US"/>
                <w:rPrChange w:id="80" w:author="Сергей" w:date="2017-08-12T18:19:00Z">
                  <w:rPr>
                    <w:ins w:id="81" w:author="Сергей" w:date="2017-08-12T18:19:00Z"/>
                    <w:rFonts w:ascii="Consolas" w:hAnsi="Consolas" w:cs="Consolas"/>
                    <w:color w:val="000000"/>
                    <w:sz w:val="19"/>
                    <w:szCs w:val="19"/>
                    <w:highlight w:val="white"/>
                  </w:rPr>
                </w:rPrChange>
              </w:rPr>
            </w:pPr>
            <w:ins w:id="82" w:author="Сергей" w:date="2017-08-12T18:19:00Z">
              <w:r w:rsidRPr="00CD3E71">
                <w:rPr>
                  <w:rFonts w:ascii="Consolas" w:hAnsi="Consolas" w:cs="Consolas"/>
                  <w:color w:val="000000"/>
                  <w:sz w:val="19"/>
                  <w:szCs w:val="19"/>
                  <w:highlight w:val="white"/>
                  <w:lang w:val="en-US"/>
                  <w:rPrChange w:id="83" w:author="Сергей" w:date="2017-08-12T18:19:00Z">
                    <w:rPr>
                      <w:rFonts w:ascii="Consolas" w:hAnsi="Consolas" w:cs="Consolas"/>
                      <w:color w:val="000000"/>
                      <w:sz w:val="19"/>
                      <w:szCs w:val="19"/>
                      <w:highlight w:val="white"/>
                    </w:rPr>
                  </w:rPrChange>
                </w:rPr>
                <w:t xml:space="preserve">            b = t;</w:t>
              </w:r>
            </w:ins>
          </w:p>
          <w:p w:rsidR="00852AC5" w:rsidRPr="00852AC5" w:rsidRDefault="00CD3E71" w:rsidP="00852AC5">
            <w:pPr>
              <w:autoSpaceDE w:val="0"/>
              <w:autoSpaceDN w:val="0"/>
              <w:adjustRightInd w:val="0"/>
              <w:spacing w:before="0" w:after="0" w:line="240" w:lineRule="auto"/>
              <w:rPr>
                <w:ins w:id="84" w:author="Сергей" w:date="2017-08-12T18:19:00Z"/>
                <w:rFonts w:ascii="Consolas" w:hAnsi="Consolas" w:cs="Consolas"/>
                <w:color w:val="000000"/>
                <w:sz w:val="19"/>
                <w:szCs w:val="19"/>
                <w:highlight w:val="white"/>
                <w:lang w:val="en-US"/>
                <w:rPrChange w:id="85" w:author="Сергей" w:date="2017-08-12T18:19:00Z">
                  <w:rPr>
                    <w:ins w:id="86" w:author="Сергей" w:date="2017-08-12T18:19:00Z"/>
                    <w:rFonts w:ascii="Consolas" w:hAnsi="Consolas" w:cs="Consolas"/>
                    <w:color w:val="000000"/>
                    <w:sz w:val="19"/>
                    <w:szCs w:val="19"/>
                    <w:highlight w:val="white"/>
                  </w:rPr>
                </w:rPrChange>
              </w:rPr>
            </w:pPr>
            <w:ins w:id="87" w:author="Сергей" w:date="2017-08-12T18:19:00Z">
              <w:r w:rsidRPr="00CD3E71">
                <w:rPr>
                  <w:rFonts w:ascii="Consolas" w:hAnsi="Consolas" w:cs="Consolas"/>
                  <w:color w:val="000000"/>
                  <w:sz w:val="19"/>
                  <w:szCs w:val="19"/>
                  <w:highlight w:val="white"/>
                  <w:lang w:val="en-US"/>
                  <w:rPrChange w:id="88" w:author="Сергей" w:date="2017-08-12T18:19:00Z">
                    <w:rPr>
                      <w:rFonts w:ascii="Consolas" w:hAnsi="Consolas" w:cs="Consolas"/>
                      <w:color w:val="000000"/>
                      <w:sz w:val="19"/>
                      <w:szCs w:val="19"/>
                      <w:highlight w:val="white"/>
                    </w:rPr>
                  </w:rPrChange>
                </w:rPr>
                <w:t xml:space="preserve">        }</w:t>
              </w:r>
            </w:ins>
          </w:p>
          <w:p w:rsidR="00852AC5" w:rsidRPr="00852AC5" w:rsidRDefault="00CD3E71" w:rsidP="00852AC5">
            <w:pPr>
              <w:autoSpaceDE w:val="0"/>
              <w:autoSpaceDN w:val="0"/>
              <w:adjustRightInd w:val="0"/>
              <w:spacing w:before="0" w:after="0" w:line="240" w:lineRule="auto"/>
              <w:rPr>
                <w:ins w:id="89" w:author="Сергей" w:date="2017-08-12T18:19:00Z"/>
                <w:rFonts w:ascii="Consolas" w:hAnsi="Consolas" w:cs="Consolas"/>
                <w:color w:val="000000"/>
                <w:sz w:val="19"/>
                <w:szCs w:val="19"/>
                <w:highlight w:val="white"/>
                <w:lang w:val="en-US"/>
                <w:rPrChange w:id="90" w:author="Сергей" w:date="2017-08-12T18:19:00Z">
                  <w:rPr>
                    <w:ins w:id="91" w:author="Сергей" w:date="2017-08-12T18:19:00Z"/>
                    <w:rFonts w:ascii="Consolas" w:hAnsi="Consolas" w:cs="Consolas"/>
                    <w:color w:val="000000"/>
                    <w:sz w:val="19"/>
                    <w:szCs w:val="19"/>
                    <w:highlight w:val="white"/>
                  </w:rPr>
                </w:rPrChange>
              </w:rPr>
            </w:pPr>
            <w:ins w:id="92" w:author="Сергей" w:date="2017-08-12T18:19:00Z">
              <w:r w:rsidRPr="00CD3E71">
                <w:rPr>
                  <w:rFonts w:ascii="Consolas" w:hAnsi="Consolas" w:cs="Consolas"/>
                  <w:color w:val="000000"/>
                  <w:sz w:val="19"/>
                  <w:szCs w:val="19"/>
                  <w:highlight w:val="white"/>
                  <w:lang w:val="en-US"/>
                  <w:rPrChange w:id="93" w:author="Сергей" w:date="2017-08-12T18:19:00Z">
                    <w:rPr>
                      <w:rFonts w:ascii="Consolas" w:hAnsi="Consolas" w:cs="Consolas"/>
                      <w:color w:val="000000"/>
                      <w:sz w:val="19"/>
                      <w:szCs w:val="19"/>
                      <w:highlight w:val="white"/>
                    </w:rPr>
                  </w:rPrChange>
                </w:rPr>
                <w:t xml:space="preserve">        </w:t>
              </w:r>
              <w:r w:rsidRPr="00CD3E71">
                <w:rPr>
                  <w:rFonts w:ascii="Consolas" w:hAnsi="Consolas" w:cs="Consolas"/>
                  <w:color w:val="0000FF"/>
                  <w:sz w:val="19"/>
                  <w:szCs w:val="19"/>
                  <w:highlight w:val="white"/>
                  <w:lang w:val="en-US"/>
                  <w:rPrChange w:id="94" w:author="Сергей" w:date="2017-08-12T18:19:00Z">
                    <w:rPr>
                      <w:rFonts w:ascii="Consolas" w:hAnsi="Consolas" w:cs="Consolas"/>
                      <w:color w:val="0000FF"/>
                      <w:sz w:val="19"/>
                      <w:szCs w:val="19"/>
                      <w:highlight w:val="white"/>
                    </w:rPr>
                  </w:rPrChange>
                </w:rPr>
                <w:t>static</w:t>
              </w:r>
              <w:r w:rsidRPr="00CD3E71">
                <w:rPr>
                  <w:rFonts w:ascii="Consolas" w:hAnsi="Consolas" w:cs="Consolas"/>
                  <w:color w:val="000000"/>
                  <w:sz w:val="19"/>
                  <w:szCs w:val="19"/>
                  <w:highlight w:val="white"/>
                  <w:lang w:val="en-US"/>
                  <w:rPrChange w:id="95" w:author="Сергей" w:date="2017-08-12T18:19:00Z">
                    <w:rPr>
                      <w:rFonts w:ascii="Consolas" w:hAnsi="Consolas" w:cs="Consolas"/>
                      <w:color w:val="000000"/>
                      <w:sz w:val="19"/>
                      <w:szCs w:val="19"/>
                      <w:highlight w:val="white"/>
                    </w:rPr>
                  </w:rPrChange>
                </w:rPr>
                <w:t xml:space="preserve"> </w:t>
              </w:r>
              <w:r w:rsidRPr="00CD3E71">
                <w:rPr>
                  <w:rFonts w:ascii="Consolas" w:hAnsi="Consolas" w:cs="Consolas"/>
                  <w:color w:val="0000FF"/>
                  <w:sz w:val="19"/>
                  <w:szCs w:val="19"/>
                  <w:highlight w:val="white"/>
                  <w:lang w:val="en-US"/>
                  <w:rPrChange w:id="96" w:author="Сергей" w:date="2017-08-12T18:19:00Z">
                    <w:rPr>
                      <w:rFonts w:ascii="Consolas" w:hAnsi="Consolas" w:cs="Consolas"/>
                      <w:color w:val="0000FF"/>
                      <w:sz w:val="19"/>
                      <w:szCs w:val="19"/>
                      <w:highlight w:val="white"/>
                    </w:rPr>
                  </w:rPrChange>
                </w:rPr>
                <w:t>void</w:t>
              </w:r>
              <w:r w:rsidRPr="00CD3E71">
                <w:rPr>
                  <w:rFonts w:ascii="Consolas" w:hAnsi="Consolas" w:cs="Consolas"/>
                  <w:color w:val="000000"/>
                  <w:sz w:val="19"/>
                  <w:szCs w:val="19"/>
                  <w:highlight w:val="white"/>
                  <w:lang w:val="en-US"/>
                  <w:rPrChange w:id="97" w:author="Сергей" w:date="2017-08-12T18:19:00Z">
                    <w:rPr>
                      <w:rFonts w:ascii="Consolas" w:hAnsi="Consolas" w:cs="Consolas"/>
                      <w:color w:val="000000"/>
                      <w:sz w:val="19"/>
                      <w:szCs w:val="19"/>
                      <w:highlight w:val="white"/>
                    </w:rPr>
                  </w:rPrChange>
                </w:rPr>
                <w:t xml:space="preserve"> Main(</w:t>
              </w:r>
              <w:r w:rsidRPr="00CD3E71">
                <w:rPr>
                  <w:rFonts w:ascii="Consolas" w:hAnsi="Consolas" w:cs="Consolas"/>
                  <w:color w:val="0000FF"/>
                  <w:sz w:val="19"/>
                  <w:szCs w:val="19"/>
                  <w:highlight w:val="white"/>
                  <w:lang w:val="en-US"/>
                  <w:rPrChange w:id="98" w:author="Сергей" w:date="2017-08-12T18:19:00Z">
                    <w:rPr>
                      <w:rFonts w:ascii="Consolas" w:hAnsi="Consolas" w:cs="Consolas"/>
                      <w:color w:val="0000FF"/>
                      <w:sz w:val="19"/>
                      <w:szCs w:val="19"/>
                      <w:highlight w:val="white"/>
                    </w:rPr>
                  </w:rPrChange>
                </w:rPr>
                <w:t>string</w:t>
              </w:r>
              <w:r w:rsidRPr="00CD3E71">
                <w:rPr>
                  <w:rFonts w:ascii="Consolas" w:hAnsi="Consolas" w:cs="Consolas"/>
                  <w:color w:val="000000"/>
                  <w:sz w:val="19"/>
                  <w:szCs w:val="19"/>
                  <w:highlight w:val="white"/>
                  <w:lang w:val="en-US"/>
                  <w:rPrChange w:id="99" w:author="Сергей" w:date="2017-08-12T18:19:00Z">
                    <w:rPr>
                      <w:rFonts w:ascii="Consolas" w:hAnsi="Consolas" w:cs="Consolas"/>
                      <w:color w:val="000000"/>
                      <w:sz w:val="19"/>
                      <w:szCs w:val="19"/>
                      <w:highlight w:val="white"/>
                    </w:rPr>
                  </w:rPrChange>
                </w:rPr>
                <w:t xml:space="preserve">[] </w:t>
              </w:r>
              <w:proofErr w:type="spellStart"/>
              <w:r w:rsidRPr="00CD3E71">
                <w:rPr>
                  <w:rFonts w:ascii="Consolas" w:hAnsi="Consolas" w:cs="Consolas"/>
                  <w:color w:val="000000"/>
                  <w:sz w:val="19"/>
                  <w:szCs w:val="19"/>
                  <w:highlight w:val="white"/>
                  <w:lang w:val="en-US"/>
                  <w:rPrChange w:id="100" w:author="Сергей" w:date="2017-08-12T18:19:00Z">
                    <w:rPr>
                      <w:rFonts w:ascii="Consolas" w:hAnsi="Consolas" w:cs="Consolas"/>
                      <w:color w:val="000000"/>
                      <w:sz w:val="19"/>
                      <w:szCs w:val="19"/>
                      <w:highlight w:val="white"/>
                    </w:rPr>
                  </w:rPrChange>
                </w:rPr>
                <w:t>args</w:t>
              </w:r>
              <w:proofErr w:type="spellEnd"/>
              <w:r w:rsidRPr="00CD3E71">
                <w:rPr>
                  <w:rFonts w:ascii="Consolas" w:hAnsi="Consolas" w:cs="Consolas"/>
                  <w:color w:val="000000"/>
                  <w:sz w:val="19"/>
                  <w:szCs w:val="19"/>
                  <w:highlight w:val="white"/>
                  <w:lang w:val="en-US"/>
                  <w:rPrChange w:id="101" w:author="Сергей" w:date="2017-08-12T18:19:00Z">
                    <w:rPr>
                      <w:rFonts w:ascii="Consolas" w:hAnsi="Consolas" w:cs="Consolas"/>
                      <w:color w:val="000000"/>
                      <w:sz w:val="19"/>
                      <w:szCs w:val="19"/>
                      <w:highlight w:val="white"/>
                    </w:rPr>
                  </w:rPrChange>
                </w:rPr>
                <w:t>)</w:t>
              </w:r>
            </w:ins>
          </w:p>
          <w:p w:rsidR="00852AC5" w:rsidRPr="00852AC5" w:rsidRDefault="00CD3E71" w:rsidP="00852AC5">
            <w:pPr>
              <w:autoSpaceDE w:val="0"/>
              <w:autoSpaceDN w:val="0"/>
              <w:adjustRightInd w:val="0"/>
              <w:spacing w:before="0" w:after="0" w:line="240" w:lineRule="auto"/>
              <w:rPr>
                <w:ins w:id="102" w:author="Сергей" w:date="2017-08-12T18:19:00Z"/>
                <w:rFonts w:ascii="Consolas" w:hAnsi="Consolas" w:cs="Consolas"/>
                <w:color w:val="000000"/>
                <w:sz w:val="19"/>
                <w:szCs w:val="19"/>
                <w:highlight w:val="white"/>
                <w:lang w:val="en-US"/>
                <w:rPrChange w:id="103" w:author="Сергей" w:date="2017-08-12T18:19:00Z">
                  <w:rPr>
                    <w:ins w:id="104" w:author="Сергей" w:date="2017-08-12T18:19:00Z"/>
                    <w:rFonts w:ascii="Consolas" w:hAnsi="Consolas" w:cs="Consolas"/>
                    <w:color w:val="000000"/>
                    <w:sz w:val="19"/>
                    <w:szCs w:val="19"/>
                    <w:highlight w:val="white"/>
                  </w:rPr>
                </w:rPrChange>
              </w:rPr>
            </w:pPr>
            <w:ins w:id="105" w:author="Сергей" w:date="2017-08-12T18:19:00Z">
              <w:r w:rsidRPr="00CD3E71">
                <w:rPr>
                  <w:rFonts w:ascii="Consolas" w:hAnsi="Consolas" w:cs="Consolas"/>
                  <w:color w:val="000000"/>
                  <w:sz w:val="19"/>
                  <w:szCs w:val="19"/>
                  <w:highlight w:val="white"/>
                  <w:lang w:val="en-US"/>
                  <w:rPrChange w:id="106" w:author="Сергей" w:date="2017-08-12T18:19:00Z">
                    <w:rPr>
                      <w:rFonts w:ascii="Consolas" w:hAnsi="Consolas" w:cs="Consolas"/>
                      <w:color w:val="000000"/>
                      <w:sz w:val="19"/>
                      <w:szCs w:val="19"/>
                      <w:highlight w:val="white"/>
                    </w:rPr>
                  </w:rPrChange>
                </w:rPr>
                <w:t xml:space="preserve">        {</w:t>
              </w:r>
            </w:ins>
          </w:p>
          <w:p w:rsidR="00852AC5" w:rsidRPr="00852AC5" w:rsidRDefault="00CD3E71" w:rsidP="00852AC5">
            <w:pPr>
              <w:autoSpaceDE w:val="0"/>
              <w:autoSpaceDN w:val="0"/>
              <w:adjustRightInd w:val="0"/>
              <w:spacing w:before="0" w:after="0" w:line="240" w:lineRule="auto"/>
              <w:rPr>
                <w:ins w:id="107" w:author="Сергей" w:date="2017-08-12T18:19:00Z"/>
                <w:rFonts w:ascii="Consolas" w:hAnsi="Consolas" w:cs="Consolas"/>
                <w:color w:val="000000"/>
                <w:sz w:val="19"/>
                <w:szCs w:val="19"/>
                <w:highlight w:val="white"/>
                <w:lang w:val="en-US"/>
                <w:rPrChange w:id="108" w:author="Сергей" w:date="2017-08-12T18:19:00Z">
                  <w:rPr>
                    <w:ins w:id="109" w:author="Сергей" w:date="2017-08-12T18:19:00Z"/>
                    <w:rFonts w:ascii="Consolas" w:hAnsi="Consolas" w:cs="Consolas"/>
                    <w:color w:val="000000"/>
                    <w:sz w:val="19"/>
                    <w:szCs w:val="19"/>
                    <w:highlight w:val="white"/>
                  </w:rPr>
                </w:rPrChange>
              </w:rPr>
            </w:pPr>
            <w:ins w:id="110" w:author="Сергей" w:date="2017-08-12T18:19:00Z">
              <w:r w:rsidRPr="00CD3E71">
                <w:rPr>
                  <w:rFonts w:ascii="Consolas" w:hAnsi="Consolas" w:cs="Consolas"/>
                  <w:color w:val="000000"/>
                  <w:sz w:val="19"/>
                  <w:szCs w:val="19"/>
                  <w:highlight w:val="white"/>
                  <w:lang w:val="en-US"/>
                  <w:rPrChange w:id="111" w:author="Сергей" w:date="2017-08-12T18:19:00Z">
                    <w:rPr>
                      <w:rFonts w:ascii="Consolas" w:hAnsi="Consolas" w:cs="Consolas"/>
                      <w:color w:val="000000"/>
                      <w:sz w:val="19"/>
                      <w:szCs w:val="19"/>
                      <w:highlight w:val="white"/>
                    </w:rPr>
                  </w:rPrChange>
                </w:rPr>
                <w:t xml:space="preserve">            </w:t>
              </w:r>
              <w:proofErr w:type="spellStart"/>
              <w:r w:rsidRPr="00CD3E71">
                <w:rPr>
                  <w:rFonts w:ascii="Consolas" w:hAnsi="Consolas" w:cs="Consolas"/>
                  <w:color w:val="0000FF"/>
                  <w:sz w:val="19"/>
                  <w:szCs w:val="19"/>
                  <w:highlight w:val="white"/>
                  <w:lang w:val="en-US"/>
                  <w:rPrChange w:id="112" w:author="Сергей" w:date="2017-08-12T18:19:00Z">
                    <w:rPr>
                      <w:rFonts w:ascii="Consolas" w:hAnsi="Consolas" w:cs="Consolas"/>
                      <w:color w:val="0000FF"/>
                      <w:sz w:val="19"/>
                      <w:szCs w:val="19"/>
                      <w:highlight w:val="white"/>
                    </w:rPr>
                  </w:rPrChange>
                </w:rPr>
                <w:t>int</w:t>
              </w:r>
              <w:proofErr w:type="spellEnd"/>
              <w:r w:rsidRPr="00CD3E71">
                <w:rPr>
                  <w:rFonts w:ascii="Consolas" w:hAnsi="Consolas" w:cs="Consolas"/>
                  <w:color w:val="000000"/>
                  <w:sz w:val="19"/>
                  <w:szCs w:val="19"/>
                  <w:highlight w:val="white"/>
                  <w:lang w:val="en-US"/>
                  <w:rPrChange w:id="113" w:author="Сергей" w:date="2017-08-12T18:19:00Z">
                    <w:rPr>
                      <w:rFonts w:ascii="Consolas" w:hAnsi="Consolas" w:cs="Consolas"/>
                      <w:color w:val="000000"/>
                      <w:sz w:val="19"/>
                      <w:szCs w:val="19"/>
                      <w:highlight w:val="white"/>
                    </w:rPr>
                  </w:rPrChange>
                </w:rPr>
                <w:t xml:space="preserve"> a = 10;</w:t>
              </w:r>
            </w:ins>
          </w:p>
          <w:p w:rsidR="00852AC5" w:rsidRPr="00852AC5" w:rsidRDefault="00CD3E71" w:rsidP="00852AC5">
            <w:pPr>
              <w:autoSpaceDE w:val="0"/>
              <w:autoSpaceDN w:val="0"/>
              <w:adjustRightInd w:val="0"/>
              <w:spacing w:before="0" w:after="0" w:line="240" w:lineRule="auto"/>
              <w:rPr>
                <w:ins w:id="114" w:author="Сергей" w:date="2017-08-12T18:19:00Z"/>
                <w:rFonts w:ascii="Consolas" w:hAnsi="Consolas" w:cs="Consolas"/>
                <w:color w:val="000000"/>
                <w:sz w:val="19"/>
                <w:szCs w:val="19"/>
                <w:highlight w:val="white"/>
                <w:lang w:val="en-US"/>
                <w:rPrChange w:id="115" w:author="Сергей" w:date="2017-08-12T18:19:00Z">
                  <w:rPr>
                    <w:ins w:id="116" w:author="Сергей" w:date="2017-08-12T18:19:00Z"/>
                    <w:rFonts w:ascii="Consolas" w:hAnsi="Consolas" w:cs="Consolas"/>
                    <w:color w:val="000000"/>
                    <w:sz w:val="19"/>
                    <w:szCs w:val="19"/>
                    <w:highlight w:val="white"/>
                  </w:rPr>
                </w:rPrChange>
              </w:rPr>
            </w:pPr>
            <w:ins w:id="117" w:author="Сергей" w:date="2017-08-12T18:19:00Z">
              <w:r w:rsidRPr="00CD3E71">
                <w:rPr>
                  <w:rFonts w:ascii="Consolas" w:hAnsi="Consolas" w:cs="Consolas"/>
                  <w:color w:val="000000"/>
                  <w:sz w:val="19"/>
                  <w:szCs w:val="19"/>
                  <w:highlight w:val="white"/>
                  <w:lang w:val="en-US"/>
                  <w:rPrChange w:id="118" w:author="Сергей" w:date="2017-08-12T18:19:00Z">
                    <w:rPr>
                      <w:rFonts w:ascii="Consolas" w:hAnsi="Consolas" w:cs="Consolas"/>
                      <w:color w:val="000000"/>
                      <w:sz w:val="19"/>
                      <w:szCs w:val="19"/>
                      <w:highlight w:val="white"/>
                    </w:rPr>
                  </w:rPrChange>
                </w:rPr>
                <w:t xml:space="preserve">            </w:t>
              </w:r>
              <w:proofErr w:type="spellStart"/>
              <w:r w:rsidRPr="00CD3E71">
                <w:rPr>
                  <w:rFonts w:ascii="Consolas" w:hAnsi="Consolas" w:cs="Consolas"/>
                  <w:color w:val="0000FF"/>
                  <w:sz w:val="19"/>
                  <w:szCs w:val="19"/>
                  <w:highlight w:val="white"/>
                  <w:lang w:val="en-US"/>
                  <w:rPrChange w:id="119" w:author="Сергей" w:date="2017-08-12T18:19:00Z">
                    <w:rPr>
                      <w:rFonts w:ascii="Consolas" w:hAnsi="Consolas" w:cs="Consolas"/>
                      <w:color w:val="0000FF"/>
                      <w:sz w:val="19"/>
                      <w:szCs w:val="19"/>
                      <w:highlight w:val="white"/>
                    </w:rPr>
                  </w:rPrChange>
                </w:rPr>
                <w:t>int</w:t>
              </w:r>
              <w:proofErr w:type="spellEnd"/>
              <w:r w:rsidRPr="00CD3E71">
                <w:rPr>
                  <w:rFonts w:ascii="Consolas" w:hAnsi="Consolas" w:cs="Consolas"/>
                  <w:color w:val="000000"/>
                  <w:sz w:val="19"/>
                  <w:szCs w:val="19"/>
                  <w:highlight w:val="white"/>
                  <w:lang w:val="en-US"/>
                  <w:rPrChange w:id="120" w:author="Сергей" w:date="2017-08-12T18:19:00Z">
                    <w:rPr>
                      <w:rFonts w:ascii="Consolas" w:hAnsi="Consolas" w:cs="Consolas"/>
                      <w:color w:val="000000"/>
                      <w:sz w:val="19"/>
                      <w:szCs w:val="19"/>
                      <w:highlight w:val="white"/>
                    </w:rPr>
                  </w:rPrChange>
                </w:rPr>
                <w:t xml:space="preserve"> b = 20;</w:t>
              </w:r>
            </w:ins>
          </w:p>
          <w:p w:rsidR="00852AC5" w:rsidRPr="00852AC5" w:rsidRDefault="00CD3E71" w:rsidP="00852AC5">
            <w:pPr>
              <w:autoSpaceDE w:val="0"/>
              <w:autoSpaceDN w:val="0"/>
              <w:adjustRightInd w:val="0"/>
              <w:spacing w:before="0" w:after="0" w:line="240" w:lineRule="auto"/>
              <w:rPr>
                <w:ins w:id="121" w:author="Сергей" w:date="2017-08-12T18:19:00Z"/>
                <w:rFonts w:ascii="Consolas" w:hAnsi="Consolas" w:cs="Consolas"/>
                <w:color w:val="000000"/>
                <w:sz w:val="19"/>
                <w:szCs w:val="19"/>
                <w:highlight w:val="white"/>
                <w:lang w:val="en-US"/>
                <w:rPrChange w:id="122" w:author="Сергей" w:date="2017-08-12T18:19:00Z">
                  <w:rPr>
                    <w:ins w:id="123" w:author="Сергей" w:date="2017-08-12T18:19:00Z"/>
                    <w:rFonts w:ascii="Consolas" w:hAnsi="Consolas" w:cs="Consolas"/>
                    <w:color w:val="000000"/>
                    <w:sz w:val="19"/>
                    <w:szCs w:val="19"/>
                    <w:highlight w:val="white"/>
                  </w:rPr>
                </w:rPrChange>
              </w:rPr>
            </w:pPr>
            <w:ins w:id="124" w:author="Сергей" w:date="2017-08-12T18:19:00Z">
              <w:r w:rsidRPr="00CD3E71">
                <w:rPr>
                  <w:rFonts w:ascii="Consolas" w:hAnsi="Consolas" w:cs="Consolas"/>
                  <w:color w:val="000000"/>
                  <w:sz w:val="19"/>
                  <w:szCs w:val="19"/>
                  <w:highlight w:val="white"/>
                  <w:lang w:val="en-US"/>
                  <w:rPrChange w:id="125" w:author="Сергей" w:date="2017-08-12T18:19:00Z">
                    <w:rPr>
                      <w:rFonts w:ascii="Consolas" w:hAnsi="Consolas" w:cs="Consolas"/>
                      <w:color w:val="000000"/>
                      <w:sz w:val="19"/>
                      <w:szCs w:val="19"/>
                      <w:highlight w:val="white"/>
                    </w:rPr>
                  </w:rPrChange>
                </w:rPr>
                <w:t xml:space="preserve">            </w:t>
              </w:r>
              <w:proofErr w:type="spellStart"/>
              <w:r w:rsidRPr="00CD3E71">
                <w:rPr>
                  <w:rFonts w:ascii="Consolas" w:hAnsi="Consolas" w:cs="Consolas"/>
                  <w:color w:val="2B91AF"/>
                  <w:sz w:val="19"/>
                  <w:szCs w:val="19"/>
                  <w:highlight w:val="white"/>
                  <w:lang w:val="en-US"/>
                  <w:rPrChange w:id="126" w:author="Сергей" w:date="2017-08-12T18:19:00Z">
                    <w:rPr>
                      <w:rFonts w:ascii="Consolas" w:hAnsi="Consolas" w:cs="Consolas"/>
                      <w:color w:val="2B91AF"/>
                      <w:sz w:val="19"/>
                      <w:szCs w:val="19"/>
                      <w:highlight w:val="white"/>
                    </w:rPr>
                  </w:rPrChange>
                </w:rPr>
                <w:t>Console</w:t>
              </w:r>
              <w:r w:rsidRPr="00CD3E71">
                <w:rPr>
                  <w:rFonts w:ascii="Consolas" w:hAnsi="Consolas" w:cs="Consolas"/>
                  <w:color w:val="000000"/>
                  <w:sz w:val="19"/>
                  <w:szCs w:val="19"/>
                  <w:highlight w:val="white"/>
                  <w:lang w:val="en-US"/>
                  <w:rPrChange w:id="127" w:author="Сергей" w:date="2017-08-12T18:19:00Z">
                    <w:rPr>
                      <w:rFonts w:ascii="Consolas" w:hAnsi="Consolas" w:cs="Consolas"/>
                      <w:color w:val="000000"/>
                      <w:sz w:val="19"/>
                      <w:szCs w:val="19"/>
                      <w:highlight w:val="white"/>
                    </w:rPr>
                  </w:rPrChange>
                </w:rPr>
                <w:t>.WriteLine</w:t>
              </w:r>
              <w:proofErr w:type="spellEnd"/>
              <w:r w:rsidRPr="00CD3E71">
                <w:rPr>
                  <w:rFonts w:ascii="Consolas" w:hAnsi="Consolas" w:cs="Consolas"/>
                  <w:color w:val="000000"/>
                  <w:sz w:val="19"/>
                  <w:szCs w:val="19"/>
                  <w:highlight w:val="white"/>
                  <w:lang w:val="en-US"/>
                  <w:rPrChange w:id="128" w:author="Сергей" w:date="2017-08-12T18:19:00Z">
                    <w:rPr>
                      <w:rFonts w:ascii="Consolas" w:hAnsi="Consolas" w:cs="Consolas"/>
                      <w:color w:val="000000"/>
                      <w:sz w:val="19"/>
                      <w:szCs w:val="19"/>
                      <w:highlight w:val="white"/>
                    </w:rPr>
                  </w:rPrChange>
                </w:rPr>
                <w:t>(</w:t>
              </w:r>
              <w:r w:rsidRPr="00CD3E71">
                <w:rPr>
                  <w:rFonts w:ascii="Consolas" w:hAnsi="Consolas" w:cs="Consolas"/>
                  <w:color w:val="A31515"/>
                  <w:sz w:val="19"/>
                  <w:szCs w:val="19"/>
                  <w:highlight w:val="white"/>
                  <w:lang w:val="en-US"/>
                  <w:rPrChange w:id="129" w:author="Сергей" w:date="2017-08-12T18:19:00Z">
                    <w:rPr>
                      <w:rFonts w:ascii="Consolas" w:hAnsi="Consolas" w:cs="Consolas"/>
                      <w:color w:val="A31515"/>
                      <w:sz w:val="19"/>
                      <w:szCs w:val="19"/>
                      <w:highlight w:val="white"/>
                    </w:rPr>
                  </w:rPrChange>
                </w:rPr>
                <w:t>"a={0} b={1}"</w:t>
              </w:r>
              <w:r w:rsidRPr="00CD3E71">
                <w:rPr>
                  <w:rFonts w:ascii="Consolas" w:hAnsi="Consolas" w:cs="Consolas"/>
                  <w:color w:val="000000"/>
                  <w:sz w:val="19"/>
                  <w:szCs w:val="19"/>
                  <w:highlight w:val="white"/>
                  <w:lang w:val="en-US"/>
                  <w:rPrChange w:id="130" w:author="Сергей" w:date="2017-08-12T18:19:00Z">
                    <w:rPr>
                      <w:rFonts w:ascii="Consolas" w:hAnsi="Consolas" w:cs="Consolas"/>
                      <w:color w:val="000000"/>
                      <w:sz w:val="19"/>
                      <w:szCs w:val="19"/>
                      <w:highlight w:val="white"/>
                    </w:rPr>
                  </w:rPrChange>
                </w:rPr>
                <w:t>, a, b);</w:t>
              </w:r>
            </w:ins>
          </w:p>
          <w:p w:rsidR="00852AC5" w:rsidRPr="00852AC5" w:rsidRDefault="00CD3E71" w:rsidP="00852AC5">
            <w:pPr>
              <w:autoSpaceDE w:val="0"/>
              <w:autoSpaceDN w:val="0"/>
              <w:adjustRightInd w:val="0"/>
              <w:spacing w:before="0" w:after="0" w:line="240" w:lineRule="auto"/>
              <w:rPr>
                <w:ins w:id="131" w:author="Сергей" w:date="2017-08-12T18:19:00Z"/>
                <w:rFonts w:ascii="Consolas" w:hAnsi="Consolas" w:cs="Consolas"/>
                <w:color w:val="000000"/>
                <w:sz w:val="19"/>
                <w:szCs w:val="19"/>
                <w:highlight w:val="white"/>
                <w:lang w:val="en-US"/>
                <w:rPrChange w:id="132" w:author="Сергей" w:date="2017-08-12T18:19:00Z">
                  <w:rPr>
                    <w:ins w:id="133" w:author="Сергей" w:date="2017-08-12T18:19:00Z"/>
                    <w:rFonts w:ascii="Consolas" w:hAnsi="Consolas" w:cs="Consolas"/>
                    <w:color w:val="000000"/>
                    <w:sz w:val="19"/>
                    <w:szCs w:val="19"/>
                    <w:highlight w:val="white"/>
                  </w:rPr>
                </w:rPrChange>
              </w:rPr>
            </w:pPr>
            <w:ins w:id="134" w:author="Сергей" w:date="2017-08-12T18:19:00Z">
              <w:r w:rsidRPr="00CD3E71">
                <w:rPr>
                  <w:rFonts w:ascii="Consolas" w:hAnsi="Consolas" w:cs="Consolas"/>
                  <w:color w:val="000000"/>
                  <w:sz w:val="19"/>
                  <w:szCs w:val="19"/>
                  <w:highlight w:val="white"/>
                  <w:lang w:val="en-US"/>
                  <w:rPrChange w:id="135" w:author="Сергей" w:date="2017-08-12T18:19:00Z">
                    <w:rPr>
                      <w:rFonts w:ascii="Consolas" w:hAnsi="Consolas" w:cs="Consolas"/>
                      <w:color w:val="000000"/>
                      <w:sz w:val="19"/>
                      <w:szCs w:val="19"/>
                      <w:highlight w:val="white"/>
                    </w:rPr>
                  </w:rPrChange>
                </w:rPr>
                <w:t xml:space="preserve">            Swap(</w:t>
              </w:r>
              <w:r w:rsidRPr="00CD3E71">
                <w:rPr>
                  <w:rFonts w:ascii="Consolas" w:hAnsi="Consolas" w:cs="Consolas"/>
                  <w:color w:val="0000FF"/>
                  <w:sz w:val="19"/>
                  <w:szCs w:val="19"/>
                  <w:highlight w:val="white"/>
                  <w:lang w:val="en-US"/>
                  <w:rPrChange w:id="136" w:author="Сергей" w:date="2017-08-12T18:19:00Z">
                    <w:rPr>
                      <w:rFonts w:ascii="Consolas" w:hAnsi="Consolas" w:cs="Consolas"/>
                      <w:color w:val="0000FF"/>
                      <w:sz w:val="19"/>
                      <w:szCs w:val="19"/>
                      <w:highlight w:val="white"/>
                    </w:rPr>
                  </w:rPrChange>
                </w:rPr>
                <w:t>ref</w:t>
              </w:r>
              <w:r w:rsidRPr="00CD3E71">
                <w:rPr>
                  <w:rFonts w:ascii="Consolas" w:hAnsi="Consolas" w:cs="Consolas"/>
                  <w:color w:val="000000"/>
                  <w:sz w:val="19"/>
                  <w:szCs w:val="19"/>
                  <w:highlight w:val="white"/>
                  <w:lang w:val="en-US"/>
                  <w:rPrChange w:id="137" w:author="Сергей" w:date="2017-08-12T18:19:00Z">
                    <w:rPr>
                      <w:rFonts w:ascii="Consolas" w:hAnsi="Consolas" w:cs="Consolas"/>
                      <w:color w:val="000000"/>
                      <w:sz w:val="19"/>
                      <w:szCs w:val="19"/>
                      <w:highlight w:val="white"/>
                    </w:rPr>
                  </w:rPrChange>
                </w:rPr>
                <w:t xml:space="preserve"> a, </w:t>
              </w:r>
              <w:r w:rsidRPr="00CD3E71">
                <w:rPr>
                  <w:rFonts w:ascii="Consolas" w:hAnsi="Consolas" w:cs="Consolas"/>
                  <w:color w:val="0000FF"/>
                  <w:sz w:val="19"/>
                  <w:szCs w:val="19"/>
                  <w:highlight w:val="white"/>
                  <w:lang w:val="en-US"/>
                  <w:rPrChange w:id="138" w:author="Сергей" w:date="2017-08-12T18:19:00Z">
                    <w:rPr>
                      <w:rFonts w:ascii="Consolas" w:hAnsi="Consolas" w:cs="Consolas"/>
                      <w:color w:val="0000FF"/>
                      <w:sz w:val="19"/>
                      <w:szCs w:val="19"/>
                      <w:highlight w:val="white"/>
                    </w:rPr>
                  </w:rPrChange>
                </w:rPr>
                <w:t>ref</w:t>
              </w:r>
              <w:r w:rsidRPr="00CD3E71">
                <w:rPr>
                  <w:rFonts w:ascii="Consolas" w:hAnsi="Consolas" w:cs="Consolas"/>
                  <w:color w:val="000000"/>
                  <w:sz w:val="19"/>
                  <w:szCs w:val="19"/>
                  <w:highlight w:val="white"/>
                  <w:lang w:val="en-US"/>
                  <w:rPrChange w:id="139" w:author="Сергей" w:date="2017-08-12T18:19:00Z">
                    <w:rPr>
                      <w:rFonts w:ascii="Consolas" w:hAnsi="Consolas" w:cs="Consolas"/>
                      <w:color w:val="000000"/>
                      <w:sz w:val="19"/>
                      <w:szCs w:val="19"/>
                      <w:highlight w:val="white"/>
                    </w:rPr>
                  </w:rPrChange>
                </w:rPr>
                <w:t xml:space="preserve"> b);</w:t>
              </w:r>
              <w:r w:rsidRPr="00CD3E71">
                <w:rPr>
                  <w:rFonts w:ascii="Consolas" w:hAnsi="Consolas" w:cs="Consolas"/>
                  <w:color w:val="008000"/>
                  <w:sz w:val="19"/>
                  <w:szCs w:val="19"/>
                  <w:highlight w:val="white"/>
                  <w:lang w:val="en-US"/>
                  <w:rPrChange w:id="140" w:author="Сергей" w:date="2017-08-12T18:19:00Z">
                    <w:rPr>
                      <w:rFonts w:ascii="Consolas" w:hAnsi="Consolas" w:cs="Consolas"/>
                      <w:color w:val="008000"/>
                      <w:sz w:val="19"/>
                      <w:szCs w:val="19"/>
                      <w:highlight w:val="white"/>
                    </w:rPr>
                  </w:rPrChange>
                </w:rPr>
                <w:t xml:space="preserve">// </w:t>
              </w:r>
              <w:r w:rsidR="00852AC5">
                <w:rPr>
                  <w:rFonts w:ascii="Consolas" w:hAnsi="Consolas" w:cs="Consolas"/>
                  <w:color w:val="008000"/>
                  <w:sz w:val="19"/>
                  <w:szCs w:val="19"/>
                  <w:highlight w:val="white"/>
                </w:rPr>
                <w:t>Пример</w:t>
              </w:r>
              <w:r w:rsidRPr="00CD3E71">
                <w:rPr>
                  <w:rFonts w:ascii="Consolas" w:hAnsi="Consolas" w:cs="Consolas"/>
                  <w:color w:val="008000"/>
                  <w:sz w:val="19"/>
                  <w:szCs w:val="19"/>
                  <w:highlight w:val="white"/>
                  <w:lang w:val="en-US"/>
                  <w:rPrChange w:id="141" w:author="Сергей" w:date="2017-08-12T18:19:00Z">
                    <w:rPr>
                      <w:rFonts w:ascii="Consolas" w:hAnsi="Consolas" w:cs="Consolas"/>
                      <w:color w:val="008000"/>
                      <w:sz w:val="19"/>
                      <w:szCs w:val="19"/>
                      <w:highlight w:val="white"/>
                    </w:rPr>
                  </w:rPrChange>
                </w:rPr>
                <w:t xml:space="preserve"> </w:t>
              </w:r>
              <w:r w:rsidR="00852AC5">
                <w:rPr>
                  <w:rFonts w:ascii="Consolas" w:hAnsi="Consolas" w:cs="Consolas"/>
                  <w:color w:val="008000"/>
                  <w:sz w:val="19"/>
                  <w:szCs w:val="19"/>
                  <w:highlight w:val="white"/>
                </w:rPr>
                <w:t>вызова</w:t>
              </w:r>
            </w:ins>
          </w:p>
          <w:p w:rsidR="00852AC5" w:rsidRPr="00852AC5" w:rsidRDefault="00CD3E71" w:rsidP="00852AC5">
            <w:pPr>
              <w:autoSpaceDE w:val="0"/>
              <w:autoSpaceDN w:val="0"/>
              <w:adjustRightInd w:val="0"/>
              <w:spacing w:before="0" w:after="0" w:line="240" w:lineRule="auto"/>
              <w:rPr>
                <w:ins w:id="142" w:author="Сергей" w:date="2017-08-12T18:19:00Z"/>
                <w:rFonts w:ascii="Consolas" w:hAnsi="Consolas" w:cs="Consolas"/>
                <w:color w:val="000000"/>
                <w:sz w:val="19"/>
                <w:szCs w:val="19"/>
                <w:highlight w:val="white"/>
                <w:lang w:val="en-US"/>
                <w:rPrChange w:id="143" w:author="Сергей" w:date="2017-08-12T18:19:00Z">
                  <w:rPr>
                    <w:ins w:id="144" w:author="Сергей" w:date="2017-08-12T18:19:00Z"/>
                    <w:rFonts w:ascii="Consolas" w:hAnsi="Consolas" w:cs="Consolas"/>
                    <w:color w:val="000000"/>
                    <w:sz w:val="19"/>
                    <w:szCs w:val="19"/>
                    <w:highlight w:val="white"/>
                  </w:rPr>
                </w:rPrChange>
              </w:rPr>
            </w:pPr>
            <w:ins w:id="145" w:author="Сергей" w:date="2017-08-12T18:19:00Z">
              <w:r w:rsidRPr="00CD3E71">
                <w:rPr>
                  <w:rFonts w:ascii="Consolas" w:hAnsi="Consolas" w:cs="Consolas"/>
                  <w:color w:val="000000"/>
                  <w:sz w:val="19"/>
                  <w:szCs w:val="19"/>
                  <w:highlight w:val="white"/>
                  <w:lang w:val="en-US"/>
                  <w:rPrChange w:id="146" w:author="Сергей" w:date="2017-08-12T18:19:00Z">
                    <w:rPr>
                      <w:rFonts w:ascii="Consolas" w:hAnsi="Consolas" w:cs="Consolas"/>
                      <w:color w:val="000000"/>
                      <w:sz w:val="19"/>
                      <w:szCs w:val="19"/>
                      <w:highlight w:val="white"/>
                    </w:rPr>
                  </w:rPrChange>
                </w:rPr>
                <w:lastRenderedPageBreak/>
                <w:t xml:space="preserve">            </w:t>
              </w:r>
              <w:proofErr w:type="spellStart"/>
              <w:r w:rsidRPr="00CD3E71">
                <w:rPr>
                  <w:rFonts w:ascii="Consolas" w:hAnsi="Consolas" w:cs="Consolas"/>
                  <w:color w:val="2B91AF"/>
                  <w:sz w:val="19"/>
                  <w:szCs w:val="19"/>
                  <w:highlight w:val="white"/>
                  <w:lang w:val="en-US"/>
                  <w:rPrChange w:id="147" w:author="Сергей" w:date="2017-08-12T18:19:00Z">
                    <w:rPr>
                      <w:rFonts w:ascii="Consolas" w:hAnsi="Consolas" w:cs="Consolas"/>
                      <w:color w:val="2B91AF"/>
                      <w:sz w:val="19"/>
                      <w:szCs w:val="19"/>
                      <w:highlight w:val="white"/>
                    </w:rPr>
                  </w:rPrChange>
                </w:rPr>
                <w:t>Console</w:t>
              </w:r>
              <w:r w:rsidRPr="00CD3E71">
                <w:rPr>
                  <w:rFonts w:ascii="Consolas" w:hAnsi="Consolas" w:cs="Consolas"/>
                  <w:color w:val="000000"/>
                  <w:sz w:val="19"/>
                  <w:szCs w:val="19"/>
                  <w:highlight w:val="white"/>
                  <w:lang w:val="en-US"/>
                  <w:rPrChange w:id="148" w:author="Сергей" w:date="2017-08-12T18:19:00Z">
                    <w:rPr>
                      <w:rFonts w:ascii="Consolas" w:hAnsi="Consolas" w:cs="Consolas"/>
                      <w:color w:val="000000"/>
                      <w:sz w:val="19"/>
                      <w:szCs w:val="19"/>
                      <w:highlight w:val="white"/>
                    </w:rPr>
                  </w:rPrChange>
                </w:rPr>
                <w:t>.WriteLine</w:t>
              </w:r>
              <w:proofErr w:type="spellEnd"/>
              <w:r w:rsidRPr="00CD3E71">
                <w:rPr>
                  <w:rFonts w:ascii="Consolas" w:hAnsi="Consolas" w:cs="Consolas"/>
                  <w:color w:val="000000"/>
                  <w:sz w:val="19"/>
                  <w:szCs w:val="19"/>
                  <w:highlight w:val="white"/>
                  <w:lang w:val="en-US"/>
                  <w:rPrChange w:id="149" w:author="Сергей" w:date="2017-08-12T18:19:00Z">
                    <w:rPr>
                      <w:rFonts w:ascii="Consolas" w:hAnsi="Consolas" w:cs="Consolas"/>
                      <w:color w:val="000000"/>
                      <w:sz w:val="19"/>
                      <w:szCs w:val="19"/>
                      <w:highlight w:val="white"/>
                    </w:rPr>
                  </w:rPrChange>
                </w:rPr>
                <w:t>(</w:t>
              </w:r>
              <w:r w:rsidRPr="00CD3E71">
                <w:rPr>
                  <w:rFonts w:ascii="Consolas" w:hAnsi="Consolas" w:cs="Consolas"/>
                  <w:color w:val="A31515"/>
                  <w:sz w:val="19"/>
                  <w:szCs w:val="19"/>
                  <w:highlight w:val="white"/>
                  <w:lang w:val="en-US"/>
                  <w:rPrChange w:id="150" w:author="Сергей" w:date="2017-08-12T18:19:00Z">
                    <w:rPr>
                      <w:rFonts w:ascii="Consolas" w:hAnsi="Consolas" w:cs="Consolas"/>
                      <w:color w:val="A31515"/>
                      <w:sz w:val="19"/>
                      <w:szCs w:val="19"/>
                      <w:highlight w:val="white"/>
                    </w:rPr>
                  </w:rPrChange>
                </w:rPr>
                <w:t>"a={0} b={1}"</w:t>
              </w:r>
              <w:r w:rsidRPr="00CD3E71">
                <w:rPr>
                  <w:rFonts w:ascii="Consolas" w:hAnsi="Consolas" w:cs="Consolas"/>
                  <w:color w:val="000000"/>
                  <w:sz w:val="19"/>
                  <w:szCs w:val="19"/>
                  <w:highlight w:val="white"/>
                  <w:lang w:val="en-US"/>
                  <w:rPrChange w:id="151" w:author="Сергей" w:date="2017-08-12T18:19:00Z">
                    <w:rPr>
                      <w:rFonts w:ascii="Consolas" w:hAnsi="Consolas" w:cs="Consolas"/>
                      <w:color w:val="000000"/>
                      <w:sz w:val="19"/>
                      <w:szCs w:val="19"/>
                      <w:highlight w:val="white"/>
                    </w:rPr>
                  </w:rPrChange>
                </w:rPr>
                <w:t>, a, b);</w:t>
              </w:r>
            </w:ins>
          </w:p>
          <w:p w:rsidR="00852AC5" w:rsidRDefault="00CD3E71" w:rsidP="00852AC5">
            <w:pPr>
              <w:autoSpaceDE w:val="0"/>
              <w:autoSpaceDN w:val="0"/>
              <w:adjustRightInd w:val="0"/>
              <w:spacing w:before="0" w:after="0" w:line="240" w:lineRule="auto"/>
              <w:rPr>
                <w:ins w:id="152" w:author="Сергей" w:date="2017-08-12T18:19:00Z"/>
                <w:rFonts w:ascii="Consolas" w:hAnsi="Consolas" w:cs="Consolas"/>
                <w:color w:val="000000"/>
                <w:sz w:val="19"/>
                <w:szCs w:val="19"/>
                <w:highlight w:val="white"/>
              </w:rPr>
            </w:pPr>
            <w:ins w:id="153" w:author="Сергей" w:date="2017-08-12T18:19:00Z">
              <w:r w:rsidRPr="00CD3E71">
                <w:rPr>
                  <w:rFonts w:ascii="Consolas" w:hAnsi="Consolas" w:cs="Consolas"/>
                  <w:color w:val="000000"/>
                  <w:sz w:val="19"/>
                  <w:szCs w:val="19"/>
                  <w:highlight w:val="white"/>
                  <w:lang w:val="en-US"/>
                  <w:rPrChange w:id="154" w:author="Сергей" w:date="2017-08-12T18:19:00Z">
                    <w:rPr>
                      <w:rFonts w:ascii="Consolas" w:hAnsi="Consolas" w:cs="Consolas"/>
                      <w:color w:val="000000"/>
                      <w:sz w:val="19"/>
                      <w:szCs w:val="19"/>
                      <w:highlight w:val="white"/>
                    </w:rPr>
                  </w:rPrChange>
                </w:rPr>
                <w:t xml:space="preserve">        </w:t>
              </w:r>
              <w:r w:rsidR="00852AC5">
                <w:rPr>
                  <w:rFonts w:ascii="Consolas" w:hAnsi="Consolas" w:cs="Consolas"/>
                  <w:color w:val="000000"/>
                  <w:sz w:val="19"/>
                  <w:szCs w:val="19"/>
                  <w:highlight w:val="white"/>
                </w:rPr>
                <w:t>}</w:t>
              </w:r>
            </w:ins>
          </w:p>
          <w:p w:rsidR="00852AC5" w:rsidRDefault="00852AC5" w:rsidP="00852AC5">
            <w:pPr>
              <w:autoSpaceDE w:val="0"/>
              <w:autoSpaceDN w:val="0"/>
              <w:adjustRightInd w:val="0"/>
              <w:spacing w:before="0" w:after="0" w:line="240" w:lineRule="auto"/>
              <w:rPr>
                <w:ins w:id="155" w:author="Сергей" w:date="2017-08-12T18:19:00Z"/>
                <w:rFonts w:ascii="Consolas" w:hAnsi="Consolas" w:cs="Consolas"/>
                <w:color w:val="000000"/>
                <w:sz w:val="19"/>
                <w:szCs w:val="19"/>
                <w:highlight w:val="white"/>
              </w:rPr>
            </w:pPr>
            <w:ins w:id="156" w:author="Сергей" w:date="2017-08-12T18:19:00Z">
              <w:r>
                <w:rPr>
                  <w:rFonts w:ascii="Consolas" w:hAnsi="Consolas" w:cs="Consolas"/>
                  <w:color w:val="000000"/>
                  <w:sz w:val="19"/>
                  <w:szCs w:val="19"/>
                  <w:highlight w:val="white"/>
                </w:rPr>
                <w:t xml:space="preserve">    }</w:t>
              </w:r>
            </w:ins>
          </w:p>
          <w:p w:rsidR="00227B05" w:rsidRPr="00082C12" w:rsidDel="00852AC5" w:rsidRDefault="00852AC5" w:rsidP="00852AC5">
            <w:pPr>
              <w:pStyle w:val="normal"/>
              <w:widowControl w:val="0"/>
              <w:spacing w:before="0" w:after="0" w:line="240" w:lineRule="auto"/>
              <w:rPr>
                <w:del w:id="157" w:author="Сергей" w:date="2017-08-12T18:19:00Z"/>
                <w:color w:val="000000"/>
                <w:lang w:val="en-US"/>
              </w:rPr>
            </w:pPr>
            <w:ins w:id="158" w:author="Сергей" w:date="2017-08-12T18:19:00Z">
              <w:r>
                <w:rPr>
                  <w:rFonts w:ascii="Consolas" w:hAnsi="Consolas" w:cs="Consolas"/>
                  <w:color w:val="000000"/>
                  <w:sz w:val="19"/>
                  <w:szCs w:val="19"/>
                  <w:highlight w:val="white"/>
                </w:rPr>
                <w:t>}</w:t>
              </w:r>
            </w:ins>
            <w:del w:id="159" w:author="Сергей" w:date="2017-08-12T18:19:00Z">
              <w:r w:rsidR="00102F2F" w:rsidRPr="00082C12" w:rsidDel="00852AC5">
                <w:rPr>
                  <w:color w:val="000088"/>
                  <w:lang w:val="en-US"/>
                </w:rPr>
                <w:delText>static</w:delText>
              </w:r>
              <w:r w:rsidR="00102F2F" w:rsidRPr="00082C12" w:rsidDel="00852AC5">
                <w:rPr>
                  <w:color w:val="000000"/>
                  <w:lang w:val="en-US"/>
                </w:rPr>
                <w:delText xml:space="preserve"> </w:delText>
              </w:r>
              <w:r w:rsidR="00102F2F" w:rsidRPr="00082C12" w:rsidDel="00852AC5">
                <w:rPr>
                  <w:color w:val="000088"/>
                  <w:lang w:val="en-US"/>
                </w:rPr>
                <w:delText>void</w:delText>
              </w:r>
              <w:r w:rsidR="00102F2F" w:rsidRPr="00082C12" w:rsidDel="00852AC5">
                <w:rPr>
                  <w:color w:val="000000"/>
                  <w:lang w:val="en-US"/>
                </w:rPr>
                <w:delText xml:space="preserve"> </w:delText>
              </w:r>
              <w:r w:rsidR="00102F2F" w:rsidRPr="00082C12" w:rsidDel="00852AC5">
                <w:rPr>
                  <w:color w:val="660066"/>
                  <w:lang w:val="en-US"/>
                </w:rPr>
                <w:delText>Swap</w:delText>
              </w:r>
              <w:r w:rsidR="00102F2F" w:rsidRPr="00082C12" w:rsidDel="00852AC5">
                <w:rPr>
                  <w:color w:val="666600"/>
                  <w:lang w:val="en-US"/>
                </w:rPr>
                <w:delText>(</w:delText>
              </w:r>
              <w:r w:rsidR="00102F2F" w:rsidRPr="00082C12" w:rsidDel="00852AC5">
                <w:rPr>
                  <w:color w:val="000088"/>
                  <w:lang w:val="en-US"/>
                </w:rPr>
                <w:delText>ref</w:delText>
              </w:r>
              <w:r w:rsidR="00102F2F" w:rsidRPr="00082C12" w:rsidDel="00852AC5">
                <w:rPr>
                  <w:color w:val="000000"/>
                  <w:lang w:val="en-US"/>
                </w:rPr>
                <w:delText xml:space="preserve"> </w:delText>
              </w:r>
              <w:r w:rsidR="00102F2F" w:rsidRPr="00082C12" w:rsidDel="00852AC5">
                <w:rPr>
                  <w:color w:val="000088"/>
                  <w:lang w:val="en-US"/>
                </w:rPr>
                <w:delText>int</w:delText>
              </w:r>
              <w:r w:rsidR="00102F2F" w:rsidRPr="00082C12" w:rsidDel="00852AC5">
                <w:rPr>
                  <w:color w:val="000000"/>
                  <w:lang w:val="en-US"/>
                </w:rPr>
                <w:delText xml:space="preserve"> a</w:delText>
              </w:r>
              <w:r w:rsidR="00102F2F" w:rsidRPr="00082C12" w:rsidDel="00852AC5">
                <w:rPr>
                  <w:color w:val="666600"/>
                  <w:lang w:val="en-US"/>
                </w:rPr>
                <w:delText>,</w:delText>
              </w:r>
              <w:r w:rsidR="00102F2F" w:rsidRPr="00082C12" w:rsidDel="00852AC5">
                <w:rPr>
                  <w:color w:val="000088"/>
                  <w:lang w:val="en-US"/>
                </w:rPr>
                <w:delText>ref</w:delText>
              </w:r>
              <w:r w:rsidR="00102F2F" w:rsidRPr="00082C12" w:rsidDel="00852AC5">
                <w:rPr>
                  <w:color w:val="000000"/>
                  <w:lang w:val="en-US"/>
                </w:rPr>
                <w:delText xml:space="preserve"> </w:delText>
              </w:r>
              <w:r w:rsidR="00102F2F" w:rsidRPr="00082C12" w:rsidDel="00852AC5">
                <w:rPr>
                  <w:color w:val="000088"/>
                  <w:lang w:val="en-US"/>
                </w:rPr>
                <w:delText>int</w:delText>
              </w:r>
              <w:r w:rsidR="00102F2F" w:rsidRPr="00082C12" w:rsidDel="00852AC5">
                <w:rPr>
                  <w:color w:val="000000"/>
                  <w:lang w:val="en-US"/>
                </w:rPr>
                <w:delText xml:space="preserve"> b)</w:delText>
              </w:r>
            </w:del>
          </w:p>
          <w:p w:rsidR="00227B05" w:rsidRPr="00082C12" w:rsidDel="00852AC5" w:rsidRDefault="00102F2F">
            <w:pPr>
              <w:pStyle w:val="normal"/>
              <w:widowControl w:val="0"/>
              <w:spacing w:before="0" w:after="0" w:line="240" w:lineRule="auto"/>
              <w:rPr>
                <w:del w:id="160" w:author="Сергей" w:date="2017-08-12T18:19:00Z"/>
                <w:color w:val="000000"/>
                <w:lang w:val="en-US"/>
              </w:rPr>
            </w:pPr>
            <w:del w:id="161" w:author="Сергей" w:date="2017-08-12T18:19:00Z">
              <w:r w:rsidRPr="00082C12" w:rsidDel="00852AC5">
                <w:rPr>
                  <w:color w:val="000000"/>
                  <w:lang w:val="en-US"/>
                </w:rPr>
                <w:delText>{</w:delText>
              </w:r>
            </w:del>
          </w:p>
          <w:p w:rsidR="00227B05" w:rsidRPr="00082C12" w:rsidDel="00852AC5" w:rsidRDefault="00102F2F">
            <w:pPr>
              <w:pStyle w:val="normal"/>
              <w:widowControl w:val="0"/>
              <w:spacing w:before="0" w:after="0" w:line="240" w:lineRule="auto"/>
              <w:rPr>
                <w:del w:id="162" w:author="Сергей" w:date="2017-08-12T18:19:00Z"/>
                <w:color w:val="000000"/>
                <w:lang w:val="en-US"/>
              </w:rPr>
            </w:pPr>
            <w:del w:id="163" w:author="Сергей" w:date="2017-08-12T18:19:00Z">
              <w:r w:rsidRPr="00082C12" w:rsidDel="00852AC5">
                <w:rPr>
                  <w:color w:val="000000"/>
                  <w:lang w:val="en-US"/>
                </w:rPr>
                <w:tab/>
              </w:r>
              <w:r w:rsidRPr="00082C12" w:rsidDel="00852AC5">
                <w:rPr>
                  <w:color w:val="000088"/>
                  <w:lang w:val="en-US"/>
                </w:rPr>
                <w:delText>int</w:delText>
              </w:r>
              <w:r w:rsidRPr="00082C12" w:rsidDel="00852AC5">
                <w:rPr>
                  <w:color w:val="000000"/>
                  <w:lang w:val="en-US"/>
                </w:rPr>
                <w:delText xml:space="preserve"> t </w:delText>
              </w:r>
              <w:r w:rsidRPr="00082C12" w:rsidDel="00852AC5">
                <w:rPr>
                  <w:color w:val="666600"/>
                  <w:lang w:val="en-US"/>
                </w:rPr>
                <w:delText>=</w:delText>
              </w:r>
              <w:r w:rsidRPr="00082C12" w:rsidDel="00852AC5">
                <w:rPr>
                  <w:color w:val="000000"/>
                  <w:lang w:val="en-US"/>
                </w:rPr>
                <w:delText xml:space="preserve"> a;</w:delText>
              </w:r>
            </w:del>
          </w:p>
          <w:p w:rsidR="00227B05" w:rsidRPr="00082C12" w:rsidDel="00852AC5" w:rsidRDefault="00102F2F">
            <w:pPr>
              <w:pStyle w:val="normal"/>
              <w:widowControl w:val="0"/>
              <w:spacing w:before="0" w:after="0" w:line="240" w:lineRule="auto"/>
              <w:rPr>
                <w:del w:id="164" w:author="Сергей" w:date="2017-08-12T18:19:00Z"/>
                <w:color w:val="000000"/>
                <w:lang w:val="en-US"/>
              </w:rPr>
            </w:pPr>
            <w:del w:id="165" w:author="Сергей" w:date="2017-08-12T18:19:00Z">
              <w:r w:rsidRPr="00082C12" w:rsidDel="00852AC5">
                <w:rPr>
                  <w:color w:val="000000"/>
                  <w:lang w:val="en-US"/>
                </w:rPr>
                <w:tab/>
                <w:delText xml:space="preserve">a </w:delText>
              </w:r>
              <w:r w:rsidRPr="00082C12" w:rsidDel="00852AC5">
                <w:rPr>
                  <w:color w:val="666600"/>
                  <w:lang w:val="en-US"/>
                </w:rPr>
                <w:delText>=</w:delText>
              </w:r>
              <w:r w:rsidRPr="00082C12" w:rsidDel="00852AC5">
                <w:rPr>
                  <w:color w:val="000000"/>
                  <w:lang w:val="en-US"/>
                </w:rPr>
                <w:delText xml:space="preserve"> b;</w:delText>
              </w:r>
            </w:del>
          </w:p>
          <w:p w:rsidR="00227B05" w:rsidRPr="00082C12" w:rsidDel="00852AC5" w:rsidRDefault="00102F2F">
            <w:pPr>
              <w:pStyle w:val="normal"/>
              <w:widowControl w:val="0"/>
              <w:spacing w:before="0" w:after="0" w:line="240" w:lineRule="auto"/>
              <w:rPr>
                <w:del w:id="166" w:author="Сергей" w:date="2017-08-12T18:19:00Z"/>
                <w:color w:val="000000"/>
                <w:lang w:val="en-US"/>
              </w:rPr>
            </w:pPr>
            <w:del w:id="167" w:author="Сергей" w:date="2017-08-12T18:19:00Z">
              <w:r w:rsidRPr="00082C12" w:rsidDel="00852AC5">
                <w:rPr>
                  <w:color w:val="000000"/>
                  <w:lang w:val="en-US"/>
                </w:rPr>
                <w:tab/>
                <w:delText xml:space="preserve">b </w:delText>
              </w:r>
              <w:r w:rsidRPr="00082C12" w:rsidDel="00852AC5">
                <w:rPr>
                  <w:color w:val="666600"/>
                  <w:lang w:val="en-US"/>
                </w:rPr>
                <w:delText>=</w:delText>
              </w:r>
              <w:r w:rsidRPr="00082C12" w:rsidDel="00852AC5">
                <w:rPr>
                  <w:color w:val="000000"/>
                  <w:lang w:val="en-US"/>
                </w:rPr>
                <w:delText xml:space="preserve"> t;</w:delText>
              </w:r>
            </w:del>
          </w:p>
          <w:p w:rsidR="00227B05" w:rsidRPr="00082C12" w:rsidDel="00852AC5" w:rsidRDefault="00102F2F">
            <w:pPr>
              <w:pStyle w:val="normal"/>
              <w:widowControl w:val="0"/>
              <w:spacing w:before="0" w:after="0" w:line="240" w:lineRule="auto"/>
              <w:rPr>
                <w:del w:id="168" w:author="Сергей" w:date="2017-08-12T18:19:00Z"/>
                <w:color w:val="000000"/>
                <w:lang w:val="en-US"/>
              </w:rPr>
            </w:pPr>
            <w:del w:id="169" w:author="Сергей" w:date="2017-08-12T18:19:00Z">
              <w:r w:rsidRPr="00082C12" w:rsidDel="00852AC5">
                <w:rPr>
                  <w:color w:val="000000"/>
                  <w:lang w:val="en-US"/>
                </w:rPr>
                <w:delText>}</w:delText>
              </w:r>
            </w:del>
          </w:p>
          <w:p w:rsidR="00227B05" w:rsidRPr="00082C12" w:rsidDel="00852AC5" w:rsidRDefault="00227B05">
            <w:pPr>
              <w:pStyle w:val="normal"/>
              <w:widowControl w:val="0"/>
              <w:spacing w:before="0" w:after="0" w:line="240" w:lineRule="auto"/>
              <w:rPr>
                <w:del w:id="170" w:author="Сергей" w:date="2017-08-12T18:19:00Z"/>
                <w:color w:val="000000"/>
                <w:lang w:val="en-US"/>
              </w:rPr>
            </w:pPr>
          </w:p>
          <w:p w:rsidR="00227B05" w:rsidRPr="00082C12" w:rsidDel="00852AC5" w:rsidRDefault="00102F2F">
            <w:pPr>
              <w:pStyle w:val="normal"/>
              <w:widowControl w:val="0"/>
              <w:spacing w:before="0" w:after="0" w:line="240" w:lineRule="auto"/>
              <w:rPr>
                <w:del w:id="171" w:author="Сергей" w:date="2017-08-12T18:19:00Z"/>
                <w:color w:val="000000"/>
                <w:lang w:val="en-US"/>
              </w:rPr>
            </w:pPr>
            <w:del w:id="172" w:author="Сергей" w:date="2017-08-12T18:19:00Z">
              <w:r w:rsidRPr="00082C12" w:rsidDel="00852AC5">
                <w:rPr>
                  <w:color w:val="000088"/>
                  <w:lang w:val="en-US"/>
                </w:rPr>
                <w:delText>static</w:delText>
              </w:r>
              <w:r w:rsidRPr="00082C12" w:rsidDel="00852AC5">
                <w:rPr>
                  <w:color w:val="000000"/>
                  <w:lang w:val="en-US"/>
                </w:rPr>
                <w:delText xml:space="preserve"> </w:delText>
              </w:r>
              <w:r w:rsidRPr="00082C12" w:rsidDel="00852AC5">
                <w:rPr>
                  <w:color w:val="000088"/>
                  <w:lang w:val="en-US"/>
                </w:rPr>
                <w:delText>void</w:delText>
              </w:r>
              <w:r w:rsidRPr="00082C12" w:rsidDel="00852AC5">
                <w:rPr>
                  <w:color w:val="000000"/>
                  <w:lang w:val="en-US"/>
                </w:rPr>
                <w:delText xml:space="preserve"> </w:delText>
              </w:r>
              <w:r w:rsidRPr="00082C12" w:rsidDel="00852AC5">
                <w:rPr>
                  <w:color w:val="660066"/>
                  <w:lang w:val="en-US"/>
                </w:rPr>
                <w:delText>Main</w:delText>
              </w:r>
              <w:r w:rsidRPr="00082C12" w:rsidDel="00852AC5">
                <w:rPr>
                  <w:color w:val="666600"/>
                  <w:lang w:val="en-US"/>
                </w:rPr>
                <w:delText>(</w:delText>
              </w:r>
              <w:r w:rsidRPr="00082C12" w:rsidDel="00852AC5">
                <w:rPr>
                  <w:color w:val="000088"/>
                  <w:lang w:val="en-US"/>
                </w:rPr>
                <w:delText>string</w:delText>
              </w:r>
              <w:r w:rsidRPr="00082C12" w:rsidDel="00852AC5">
                <w:rPr>
                  <w:color w:val="666600"/>
                  <w:lang w:val="en-US"/>
                </w:rPr>
                <w:delText>[]</w:delText>
              </w:r>
              <w:r w:rsidRPr="00082C12" w:rsidDel="00852AC5">
                <w:rPr>
                  <w:color w:val="000000"/>
                  <w:lang w:val="en-US"/>
                </w:rPr>
                <w:delText xml:space="preserve"> args)</w:delText>
              </w:r>
            </w:del>
          </w:p>
          <w:p w:rsidR="00227B05" w:rsidRPr="00082C12" w:rsidDel="00852AC5" w:rsidRDefault="00102F2F">
            <w:pPr>
              <w:pStyle w:val="normal"/>
              <w:widowControl w:val="0"/>
              <w:spacing w:before="0" w:after="0" w:line="240" w:lineRule="auto"/>
              <w:rPr>
                <w:del w:id="173" w:author="Сергей" w:date="2017-08-12T18:19:00Z"/>
                <w:color w:val="000000"/>
                <w:lang w:val="en-US"/>
              </w:rPr>
            </w:pPr>
            <w:del w:id="174" w:author="Сергей" w:date="2017-08-12T18:19:00Z">
              <w:r w:rsidRPr="00082C12" w:rsidDel="00852AC5">
                <w:rPr>
                  <w:color w:val="000000"/>
                  <w:lang w:val="en-US"/>
                </w:rPr>
                <w:delText>{</w:delText>
              </w:r>
            </w:del>
          </w:p>
          <w:p w:rsidR="00227B05" w:rsidRPr="00082C12" w:rsidDel="00852AC5" w:rsidRDefault="00102F2F">
            <w:pPr>
              <w:pStyle w:val="normal"/>
              <w:widowControl w:val="0"/>
              <w:spacing w:before="0" w:after="0" w:line="240" w:lineRule="auto"/>
              <w:rPr>
                <w:del w:id="175" w:author="Сергей" w:date="2017-08-12T18:19:00Z"/>
                <w:color w:val="000000"/>
                <w:lang w:val="en-US"/>
              </w:rPr>
            </w:pPr>
            <w:del w:id="176" w:author="Сергей" w:date="2017-08-12T18:19:00Z">
              <w:r w:rsidRPr="00082C12" w:rsidDel="00852AC5">
                <w:rPr>
                  <w:color w:val="000000"/>
                  <w:lang w:val="en-US"/>
                </w:rPr>
                <w:tab/>
              </w:r>
              <w:r w:rsidRPr="00082C12" w:rsidDel="00852AC5">
                <w:rPr>
                  <w:color w:val="000088"/>
                  <w:lang w:val="en-US"/>
                </w:rPr>
                <w:delText>int</w:delText>
              </w:r>
              <w:r w:rsidRPr="00082C12" w:rsidDel="00852AC5">
                <w:rPr>
                  <w:color w:val="000000"/>
                  <w:lang w:val="en-US"/>
                </w:rPr>
                <w:delText xml:space="preserve"> a</w:delText>
              </w:r>
              <w:r w:rsidRPr="00082C12" w:rsidDel="00852AC5">
                <w:rPr>
                  <w:color w:val="666600"/>
                  <w:lang w:val="en-US"/>
                </w:rPr>
                <w:delText>=</w:delText>
              </w:r>
              <w:r w:rsidRPr="00082C12" w:rsidDel="00852AC5">
                <w:rPr>
                  <w:color w:val="006666"/>
                  <w:lang w:val="en-US"/>
                </w:rPr>
                <w:delText>10;</w:delText>
              </w:r>
            </w:del>
          </w:p>
          <w:p w:rsidR="00227B05" w:rsidRPr="00082C12" w:rsidDel="00852AC5" w:rsidRDefault="00102F2F">
            <w:pPr>
              <w:pStyle w:val="normal"/>
              <w:widowControl w:val="0"/>
              <w:spacing w:before="0" w:after="0" w:line="240" w:lineRule="auto"/>
              <w:rPr>
                <w:del w:id="177" w:author="Сергей" w:date="2017-08-12T18:19:00Z"/>
                <w:color w:val="000000"/>
                <w:lang w:val="en-US"/>
              </w:rPr>
            </w:pPr>
            <w:del w:id="178" w:author="Сергей" w:date="2017-08-12T18:19:00Z">
              <w:r w:rsidRPr="00082C12" w:rsidDel="00852AC5">
                <w:rPr>
                  <w:color w:val="000000"/>
                  <w:lang w:val="en-US"/>
                </w:rPr>
                <w:tab/>
              </w:r>
              <w:r w:rsidRPr="00082C12" w:rsidDel="00852AC5">
                <w:rPr>
                  <w:color w:val="000088"/>
                  <w:lang w:val="en-US"/>
                </w:rPr>
                <w:delText>int</w:delText>
              </w:r>
              <w:r w:rsidRPr="00082C12" w:rsidDel="00852AC5">
                <w:rPr>
                  <w:color w:val="000000"/>
                  <w:lang w:val="en-US"/>
                </w:rPr>
                <w:delText xml:space="preserve"> b </w:delText>
              </w:r>
              <w:r w:rsidRPr="00082C12" w:rsidDel="00852AC5">
                <w:rPr>
                  <w:color w:val="666600"/>
                  <w:lang w:val="en-US"/>
                </w:rPr>
                <w:delText>=</w:delText>
              </w:r>
              <w:r w:rsidRPr="00082C12" w:rsidDel="00852AC5">
                <w:rPr>
                  <w:color w:val="000000"/>
                  <w:lang w:val="en-US"/>
                </w:rPr>
                <w:delText xml:space="preserve"> </w:delText>
              </w:r>
              <w:r w:rsidRPr="00082C12" w:rsidDel="00852AC5">
                <w:rPr>
                  <w:color w:val="006666"/>
                  <w:lang w:val="en-US"/>
                </w:rPr>
                <w:delText>20;</w:delText>
              </w:r>
            </w:del>
          </w:p>
          <w:p w:rsidR="00227B05" w:rsidRPr="00082C12" w:rsidDel="00852AC5" w:rsidRDefault="00102F2F">
            <w:pPr>
              <w:pStyle w:val="normal"/>
              <w:widowControl w:val="0"/>
              <w:spacing w:before="0" w:after="0" w:line="240" w:lineRule="auto"/>
              <w:rPr>
                <w:del w:id="179" w:author="Сергей" w:date="2017-08-12T18:19:00Z"/>
                <w:color w:val="000000"/>
                <w:lang w:val="en-US"/>
              </w:rPr>
            </w:pPr>
            <w:del w:id="180" w:author="Сергей" w:date="2017-08-12T18:19:00Z">
              <w:r w:rsidRPr="00082C12" w:rsidDel="00852AC5">
                <w:rPr>
                  <w:color w:val="000000"/>
                  <w:lang w:val="en-US"/>
                </w:rPr>
                <w:tab/>
              </w:r>
              <w:r w:rsidRPr="00082C12" w:rsidDel="00852AC5">
                <w:rPr>
                  <w:color w:val="660066"/>
                  <w:lang w:val="en-US"/>
                </w:rPr>
                <w:delText>Console</w:delText>
              </w:r>
              <w:r w:rsidRPr="00082C12" w:rsidDel="00852AC5">
                <w:rPr>
                  <w:color w:val="666600"/>
                  <w:lang w:val="en-US"/>
                </w:rPr>
                <w:delText>.</w:delText>
              </w:r>
              <w:r w:rsidRPr="00082C12" w:rsidDel="00852AC5">
                <w:rPr>
                  <w:color w:val="660066"/>
                  <w:lang w:val="en-US"/>
                </w:rPr>
                <w:delText>WriteLine</w:delText>
              </w:r>
              <w:r w:rsidRPr="00082C12" w:rsidDel="00852AC5">
                <w:rPr>
                  <w:color w:val="666600"/>
                  <w:lang w:val="en-US"/>
                </w:rPr>
                <w:delText>(</w:delText>
              </w:r>
              <w:r w:rsidRPr="00082C12" w:rsidDel="00852AC5">
                <w:rPr>
                  <w:color w:val="008800"/>
                  <w:lang w:val="en-US"/>
                </w:rPr>
                <w:delText>"a={0} b={1}"</w:delText>
              </w:r>
              <w:r w:rsidRPr="00082C12" w:rsidDel="00852AC5">
                <w:rPr>
                  <w:color w:val="666600"/>
                  <w:lang w:val="en-US"/>
                </w:rPr>
                <w:delText>,</w:delText>
              </w:r>
              <w:r w:rsidRPr="00082C12" w:rsidDel="00852AC5">
                <w:rPr>
                  <w:color w:val="000000"/>
                  <w:lang w:val="en-US"/>
                </w:rPr>
                <w:delText xml:space="preserve"> a</w:delText>
              </w:r>
              <w:r w:rsidRPr="00082C12" w:rsidDel="00852AC5">
                <w:rPr>
                  <w:color w:val="666600"/>
                  <w:lang w:val="en-US"/>
                </w:rPr>
                <w:delText>,</w:delText>
              </w:r>
              <w:r w:rsidRPr="00082C12" w:rsidDel="00852AC5">
                <w:rPr>
                  <w:color w:val="000000"/>
                  <w:lang w:val="en-US"/>
                </w:rPr>
                <w:delText xml:space="preserve"> b</w:delText>
              </w:r>
              <w:r w:rsidRPr="00082C12" w:rsidDel="00852AC5">
                <w:rPr>
                  <w:color w:val="666600"/>
                  <w:lang w:val="en-US"/>
                </w:rPr>
                <w:delText>);</w:delText>
              </w:r>
            </w:del>
          </w:p>
          <w:p w:rsidR="00227B05" w:rsidRPr="00082C12" w:rsidDel="00852AC5" w:rsidRDefault="00102F2F">
            <w:pPr>
              <w:pStyle w:val="normal"/>
              <w:widowControl w:val="0"/>
              <w:spacing w:before="0" w:after="0" w:line="240" w:lineRule="auto"/>
              <w:rPr>
                <w:del w:id="181" w:author="Сергей" w:date="2017-08-12T18:19:00Z"/>
                <w:color w:val="000000"/>
                <w:lang w:val="en-US"/>
              </w:rPr>
            </w:pPr>
            <w:del w:id="182" w:author="Сергей" w:date="2017-08-12T18:19:00Z">
              <w:r w:rsidRPr="00082C12" w:rsidDel="00852AC5">
                <w:rPr>
                  <w:color w:val="000000"/>
                  <w:lang w:val="en-US"/>
                </w:rPr>
                <w:tab/>
              </w:r>
              <w:r w:rsidRPr="00082C12" w:rsidDel="00852AC5">
                <w:rPr>
                  <w:color w:val="660066"/>
                  <w:lang w:val="en-US"/>
                </w:rPr>
                <w:delText>Swap</w:delText>
              </w:r>
              <w:r w:rsidRPr="00082C12" w:rsidDel="00852AC5">
                <w:rPr>
                  <w:color w:val="666600"/>
                  <w:lang w:val="en-US"/>
                </w:rPr>
                <w:delText>(</w:delText>
              </w:r>
              <w:r w:rsidRPr="00082C12" w:rsidDel="00852AC5">
                <w:rPr>
                  <w:color w:val="000088"/>
                  <w:lang w:val="en-US"/>
                </w:rPr>
                <w:delText>ref</w:delText>
              </w:r>
              <w:r w:rsidRPr="00082C12" w:rsidDel="00852AC5">
                <w:rPr>
                  <w:color w:val="000000"/>
                  <w:lang w:val="en-US"/>
                </w:rPr>
                <w:delText xml:space="preserve"> a</w:delText>
              </w:r>
              <w:r w:rsidRPr="00082C12" w:rsidDel="00852AC5">
                <w:rPr>
                  <w:color w:val="666600"/>
                  <w:lang w:val="en-US"/>
                </w:rPr>
                <w:delText>,</w:delText>
              </w:r>
              <w:r w:rsidRPr="00082C12" w:rsidDel="00852AC5">
                <w:rPr>
                  <w:color w:val="000088"/>
                  <w:lang w:val="en-US"/>
                </w:rPr>
                <w:delText>ref</w:delText>
              </w:r>
              <w:r w:rsidRPr="00082C12" w:rsidDel="00852AC5">
                <w:rPr>
                  <w:color w:val="000000"/>
                  <w:lang w:val="en-US"/>
                </w:rPr>
                <w:delText xml:space="preserve"> b</w:delText>
              </w:r>
              <w:r w:rsidRPr="00082C12" w:rsidDel="00852AC5">
                <w:rPr>
                  <w:color w:val="666600"/>
                  <w:lang w:val="en-US"/>
                </w:rPr>
                <w:delText>) ;</w:delText>
              </w:r>
              <w:r w:rsidRPr="00082C12" w:rsidDel="00852AC5">
                <w:rPr>
                  <w:color w:val="880000"/>
                  <w:lang w:val="en-US"/>
                </w:rPr>
                <w:delText xml:space="preserve">// </w:delText>
              </w:r>
              <w:r w:rsidDel="00852AC5">
                <w:rPr>
                  <w:color w:val="880000"/>
                </w:rPr>
                <w:delText>Пример</w:delText>
              </w:r>
              <w:r w:rsidRPr="00082C12" w:rsidDel="00852AC5">
                <w:rPr>
                  <w:color w:val="880000"/>
                  <w:lang w:val="en-US"/>
                </w:rPr>
                <w:delText xml:space="preserve"> </w:delText>
              </w:r>
              <w:r w:rsidDel="00852AC5">
                <w:rPr>
                  <w:color w:val="880000"/>
                </w:rPr>
                <w:delText>вызова</w:delText>
              </w:r>
            </w:del>
          </w:p>
          <w:p w:rsidR="00227B05" w:rsidRPr="00082C12" w:rsidDel="00852AC5" w:rsidRDefault="00102F2F">
            <w:pPr>
              <w:pStyle w:val="normal"/>
              <w:widowControl w:val="0"/>
              <w:spacing w:before="0" w:after="0" w:line="240" w:lineRule="auto"/>
              <w:rPr>
                <w:del w:id="183" w:author="Сергей" w:date="2017-08-12T18:19:00Z"/>
                <w:color w:val="000000"/>
                <w:lang w:val="en-US"/>
              </w:rPr>
            </w:pPr>
            <w:del w:id="184" w:author="Сергей" w:date="2017-08-12T18:19:00Z">
              <w:r w:rsidRPr="00082C12" w:rsidDel="00852AC5">
                <w:rPr>
                  <w:color w:val="000000"/>
                  <w:lang w:val="en-US"/>
                </w:rPr>
                <w:tab/>
              </w:r>
              <w:r w:rsidRPr="00082C12" w:rsidDel="00852AC5">
                <w:rPr>
                  <w:color w:val="660066"/>
                  <w:lang w:val="en-US"/>
                </w:rPr>
                <w:delText>Console</w:delText>
              </w:r>
              <w:r w:rsidRPr="00082C12" w:rsidDel="00852AC5">
                <w:rPr>
                  <w:color w:val="666600"/>
                  <w:lang w:val="en-US"/>
                </w:rPr>
                <w:delText>.</w:delText>
              </w:r>
              <w:r w:rsidRPr="00082C12" w:rsidDel="00852AC5">
                <w:rPr>
                  <w:color w:val="660066"/>
                  <w:lang w:val="en-US"/>
                </w:rPr>
                <w:delText>WriteLine</w:delText>
              </w:r>
              <w:r w:rsidRPr="00082C12" w:rsidDel="00852AC5">
                <w:rPr>
                  <w:color w:val="666600"/>
                  <w:lang w:val="en-US"/>
                </w:rPr>
                <w:delText>(</w:delText>
              </w:r>
              <w:r w:rsidRPr="00082C12" w:rsidDel="00852AC5">
                <w:rPr>
                  <w:color w:val="008800"/>
                  <w:lang w:val="en-US"/>
                </w:rPr>
                <w:delText>"a={0} b={1}"</w:delText>
              </w:r>
              <w:r w:rsidRPr="00082C12" w:rsidDel="00852AC5">
                <w:rPr>
                  <w:color w:val="666600"/>
                  <w:lang w:val="en-US"/>
                </w:rPr>
                <w:delText>,</w:delText>
              </w:r>
              <w:r w:rsidRPr="00082C12" w:rsidDel="00852AC5">
                <w:rPr>
                  <w:color w:val="000000"/>
                  <w:lang w:val="en-US"/>
                </w:rPr>
                <w:delText xml:space="preserve"> a</w:delText>
              </w:r>
              <w:r w:rsidRPr="00082C12" w:rsidDel="00852AC5">
                <w:rPr>
                  <w:color w:val="666600"/>
                  <w:lang w:val="en-US"/>
                </w:rPr>
                <w:delText>,</w:delText>
              </w:r>
              <w:r w:rsidRPr="00082C12" w:rsidDel="00852AC5">
                <w:rPr>
                  <w:color w:val="000000"/>
                  <w:lang w:val="en-US"/>
                </w:rPr>
                <w:delText xml:space="preserve"> b</w:delText>
              </w:r>
              <w:r w:rsidRPr="00082C12" w:rsidDel="00852AC5">
                <w:rPr>
                  <w:color w:val="666600"/>
                  <w:lang w:val="en-US"/>
                </w:rPr>
                <w:delText>);</w:delText>
              </w:r>
            </w:del>
          </w:p>
          <w:p w:rsidR="00227B05" w:rsidRDefault="00102F2F">
            <w:pPr>
              <w:pStyle w:val="normal"/>
              <w:widowControl w:val="0"/>
              <w:spacing w:before="0" w:after="0" w:line="240" w:lineRule="auto"/>
              <w:rPr>
                <w:color w:val="000000"/>
              </w:rPr>
            </w:pPr>
            <w:del w:id="185" w:author="Сергей" w:date="2017-08-12T18:19:00Z">
              <w:r w:rsidDel="00852AC5">
                <w:rPr>
                  <w:color w:val="000000"/>
                </w:rPr>
                <w:delText>}</w:delText>
              </w:r>
            </w:del>
          </w:p>
        </w:tc>
      </w:tr>
    </w:tbl>
    <w:p w:rsidR="00227B05" w:rsidRDefault="00102F2F">
      <w:pPr>
        <w:pStyle w:val="3"/>
        <w:contextualSpacing w:val="0"/>
      </w:pPr>
      <w:bookmarkStart w:id="186" w:name="_ft72e9r462cp" w:colFirst="0" w:colLast="0"/>
      <w:bookmarkEnd w:id="186"/>
      <w:r>
        <w:lastRenderedPageBreak/>
        <w:t xml:space="preserve">Задача 2. Организовать ввод с “защитой от </w:t>
      </w:r>
      <w:proofErr w:type="spellStart"/>
      <w:r>
        <w:t>дурака</w:t>
      </w:r>
      <w:proofErr w:type="spellEnd"/>
      <w:r>
        <w:t>”.</w:t>
      </w:r>
    </w:p>
    <w:p w:rsidR="00227B05" w:rsidRDefault="00102F2F">
      <w:pPr>
        <w:pStyle w:val="normal"/>
      </w:pPr>
      <w:r>
        <w:t xml:space="preserve">Для ввода данных с проверкой можно использовать метод </w:t>
      </w:r>
      <w:proofErr w:type="spellStart"/>
      <w:r>
        <w:t>TryParse</w:t>
      </w:r>
      <w:proofErr w:type="spellEnd"/>
      <w:r>
        <w:t xml:space="preserve">. </w:t>
      </w:r>
      <w:proofErr w:type="spellStart"/>
      <w:r>
        <w:t>TryParse</w:t>
      </w:r>
      <w:proofErr w:type="spellEnd"/>
      <w:r>
        <w:t xml:space="preserve"> передает результат работы через параметр метода. А сам возвращает информацию, правильно или не правильно произошел перевод.</w:t>
      </w:r>
    </w:p>
    <w:tbl>
      <w:tblPr>
        <w:tblStyle w:val="a7"/>
        <w:bidiVisual/>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227B05">
        <w:tc>
          <w:tcPr>
            <w:tcW w:w="9638" w:type="dxa"/>
            <w:shd w:val="clear" w:color="auto" w:fill="EFEFEF"/>
            <w:tcMar>
              <w:top w:w="100" w:type="dxa"/>
              <w:left w:w="100" w:type="dxa"/>
              <w:bottom w:w="100" w:type="dxa"/>
              <w:right w:w="100" w:type="dxa"/>
            </w:tcMar>
          </w:tcPr>
          <w:p w:rsidR="006447D9" w:rsidRPr="006447D9" w:rsidRDefault="00CD3E71" w:rsidP="006447D9">
            <w:pPr>
              <w:autoSpaceDE w:val="0"/>
              <w:autoSpaceDN w:val="0"/>
              <w:adjustRightInd w:val="0"/>
              <w:spacing w:before="0" w:after="0" w:line="240" w:lineRule="auto"/>
              <w:rPr>
                <w:ins w:id="187" w:author="Сергей" w:date="2017-08-12T18:35:00Z"/>
                <w:rFonts w:ascii="Consolas" w:hAnsi="Consolas" w:cs="Consolas"/>
                <w:color w:val="000000"/>
                <w:sz w:val="19"/>
                <w:szCs w:val="19"/>
                <w:highlight w:val="white"/>
                <w:lang w:val="en-US"/>
                <w:rPrChange w:id="188" w:author="Сергей" w:date="2017-08-12T18:35:00Z">
                  <w:rPr>
                    <w:ins w:id="189" w:author="Сергей" w:date="2017-08-12T18:35:00Z"/>
                    <w:rFonts w:ascii="Consolas" w:hAnsi="Consolas" w:cs="Consolas"/>
                    <w:color w:val="000000"/>
                    <w:sz w:val="19"/>
                    <w:szCs w:val="19"/>
                    <w:highlight w:val="white"/>
                  </w:rPr>
                </w:rPrChange>
              </w:rPr>
            </w:pPr>
            <w:ins w:id="190" w:author="Сергей" w:date="2017-08-12T18:35:00Z">
              <w:r w:rsidRPr="00CD3E71">
                <w:rPr>
                  <w:rFonts w:ascii="Consolas" w:hAnsi="Consolas" w:cs="Consolas"/>
                  <w:color w:val="0000FF"/>
                  <w:sz w:val="19"/>
                  <w:szCs w:val="19"/>
                  <w:highlight w:val="white"/>
                  <w:lang w:val="en-US"/>
                  <w:rPrChange w:id="191" w:author="Сергей" w:date="2017-08-12T18:35:00Z">
                    <w:rPr>
                      <w:rFonts w:ascii="Consolas" w:hAnsi="Consolas" w:cs="Consolas"/>
                      <w:color w:val="0000FF"/>
                      <w:sz w:val="19"/>
                      <w:szCs w:val="19"/>
                      <w:highlight w:val="white"/>
                    </w:rPr>
                  </w:rPrChange>
                </w:rPr>
                <w:t>using</w:t>
              </w:r>
              <w:r w:rsidRPr="00CD3E71">
                <w:rPr>
                  <w:rFonts w:ascii="Consolas" w:hAnsi="Consolas" w:cs="Consolas"/>
                  <w:color w:val="000000"/>
                  <w:sz w:val="19"/>
                  <w:szCs w:val="19"/>
                  <w:highlight w:val="white"/>
                  <w:lang w:val="en-US"/>
                  <w:rPrChange w:id="192" w:author="Сергей" w:date="2017-08-12T18:35:00Z">
                    <w:rPr>
                      <w:rFonts w:ascii="Consolas" w:hAnsi="Consolas" w:cs="Consolas"/>
                      <w:color w:val="000000"/>
                      <w:sz w:val="19"/>
                      <w:szCs w:val="19"/>
                      <w:highlight w:val="white"/>
                    </w:rPr>
                  </w:rPrChange>
                </w:rPr>
                <w:t xml:space="preserve"> System;</w:t>
              </w:r>
            </w:ins>
          </w:p>
          <w:p w:rsidR="006447D9" w:rsidRPr="006447D9" w:rsidRDefault="006447D9" w:rsidP="006447D9">
            <w:pPr>
              <w:autoSpaceDE w:val="0"/>
              <w:autoSpaceDN w:val="0"/>
              <w:adjustRightInd w:val="0"/>
              <w:spacing w:before="0" w:after="0" w:line="240" w:lineRule="auto"/>
              <w:rPr>
                <w:ins w:id="193" w:author="Сергей" w:date="2017-08-12T18:35:00Z"/>
                <w:rFonts w:ascii="Consolas" w:hAnsi="Consolas" w:cs="Consolas"/>
                <w:color w:val="000000"/>
                <w:sz w:val="19"/>
                <w:szCs w:val="19"/>
                <w:highlight w:val="white"/>
                <w:lang w:val="en-US"/>
                <w:rPrChange w:id="194" w:author="Сергей" w:date="2017-08-12T18:35:00Z">
                  <w:rPr>
                    <w:ins w:id="195" w:author="Сергей" w:date="2017-08-12T18:35:00Z"/>
                    <w:rFonts w:ascii="Consolas" w:hAnsi="Consolas" w:cs="Consolas"/>
                    <w:color w:val="000000"/>
                    <w:sz w:val="19"/>
                    <w:szCs w:val="19"/>
                    <w:highlight w:val="white"/>
                  </w:rPr>
                </w:rPrChange>
              </w:rPr>
            </w:pPr>
          </w:p>
          <w:p w:rsidR="006447D9" w:rsidRPr="006447D9" w:rsidRDefault="00CD3E71" w:rsidP="006447D9">
            <w:pPr>
              <w:autoSpaceDE w:val="0"/>
              <w:autoSpaceDN w:val="0"/>
              <w:adjustRightInd w:val="0"/>
              <w:spacing w:before="0" w:after="0" w:line="240" w:lineRule="auto"/>
              <w:rPr>
                <w:ins w:id="196" w:author="Сергей" w:date="2017-08-12T18:35:00Z"/>
                <w:rFonts w:ascii="Consolas" w:hAnsi="Consolas" w:cs="Consolas"/>
                <w:color w:val="000000"/>
                <w:sz w:val="19"/>
                <w:szCs w:val="19"/>
                <w:highlight w:val="white"/>
                <w:lang w:val="en-US"/>
                <w:rPrChange w:id="197" w:author="Сергей" w:date="2017-08-12T18:35:00Z">
                  <w:rPr>
                    <w:ins w:id="198" w:author="Сергей" w:date="2017-08-12T18:35:00Z"/>
                    <w:rFonts w:ascii="Consolas" w:hAnsi="Consolas" w:cs="Consolas"/>
                    <w:color w:val="000000"/>
                    <w:sz w:val="19"/>
                    <w:szCs w:val="19"/>
                    <w:highlight w:val="white"/>
                  </w:rPr>
                </w:rPrChange>
              </w:rPr>
            </w:pPr>
            <w:ins w:id="199" w:author="Сергей" w:date="2017-08-12T18:35:00Z">
              <w:r w:rsidRPr="00CD3E71">
                <w:rPr>
                  <w:rFonts w:ascii="Consolas" w:hAnsi="Consolas" w:cs="Consolas"/>
                  <w:color w:val="0000FF"/>
                  <w:sz w:val="19"/>
                  <w:szCs w:val="19"/>
                  <w:highlight w:val="white"/>
                  <w:lang w:val="en-US"/>
                  <w:rPrChange w:id="200" w:author="Сергей" w:date="2017-08-12T18:35:00Z">
                    <w:rPr>
                      <w:rFonts w:ascii="Consolas" w:hAnsi="Consolas" w:cs="Consolas"/>
                      <w:color w:val="0000FF"/>
                      <w:sz w:val="19"/>
                      <w:szCs w:val="19"/>
                      <w:highlight w:val="white"/>
                    </w:rPr>
                  </w:rPrChange>
                </w:rPr>
                <w:t>namespace</w:t>
              </w:r>
              <w:r w:rsidRPr="00CD3E71">
                <w:rPr>
                  <w:rFonts w:ascii="Consolas" w:hAnsi="Consolas" w:cs="Consolas"/>
                  <w:color w:val="000000"/>
                  <w:sz w:val="19"/>
                  <w:szCs w:val="19"/>
                  <w:highlight w:val="white"/>
                  <w:lang w:val="en-US"/>
                  <w:rPrChange w:id="201" w:author="Сергей" w:date="2017-08-12T18:35:00Z">
                    <w:rPr>
                      <w:rFonts w:ascii="Consolas" w:hAnsi="Consolas" w:cs="Consolas"/>
                      <w:color w:val="000000"/>
                      <w:sz w:val="19"/>
                      <w:szCs w:val="19"/>
                      <w:highlight w:val="white"/>
                    </w:rPr>
                  </w:rPrChange>
                </w:rPr>
                <w:t xml:space="preserve"> Task2</w:t>
              </w:r>
            </w:ins>
          </w:p>
          <w:p w:rsidR="006447D9" w:rsidRPr="006447D9" w:rsidRDefault="00CD3E71" w:rsidP="006447D9">
            <w:pPr>
              <w:autoSpaceDE w:val="0"/>
              <w:autoSpaceDN w:val="0"/>
              <w:adjustRightInd w:val="0"/>
              <w:spacing w:before="0" w:after="0" w:line="240" w:lineRule="auto"/>
              <w:rPr>
                <w:ins w:id="202" w:author="Сергей" w:date="2017-08-12T18:35:00Z"/>
                <w:rFonts w:ascii="Consolas" w:hAnsi="Consolas" w:cs="Consolas"/>
                <w:color w:val="000000"/>
                <w:sz w:val="19"/>
                <w:szCs w:val="19"/>
                <w:highlight w:val="white"/>
                <w:lang w:val="en-US"/>
                <w:rPrChange w:id="203" w:author="Сергей" w:date="2017-08-12T18:35:00Z">
                  <w:rPr>
                    <w:ins w:id="204" w:author="Сергей" w:date="2017-08-12T18:35:00Z"/>
                    <w:rFonts w:ascii="Consolas" w:hAnsi="Consolas" w:cs="Consolas"/>
                    <w:color w:val="000000"/>
                    <w:sz w:val="19"/>
                    <w:szCs w:val="19"/>
                    <w:highlight w:val="white"/>
                  </w:rPr>
                </w:rPrChange>
              </w:rPr>
            </w:pPr>
            <w:ins w:id="205" w:author="Сергей" w:date="2017-08-12T18:35:00Z">
              <w:r w:rsidRPr="00CD3E71">
                <w:rPr>
                  <w:rFonts w:ascii="Consolas" w:hAnsi="Consolas" w:cs="Consolas"/>
                  <w:color w:val="000000"/>
                  <w:sz w:val="19"/>
                  <w:szCs w:val="19"/>
                  <w:highlight w:val="white"/>
                  <w:lang w:val="en-US"/>
                  <w:rPrChange w:id="206" w:author="Сергей" w:date="2017-08-12T18:35:00Z">
                    <w:rPr>
                      <w:rFonts w:ascii="Consolas" w:hAnsi="Consolas" w:cs="Consolas"/>
                      <w:color w:val="000000"/>
                      <w:sz w:val="19"/>
                      <w:szCs w:val="19"/>
                      <w:highlight w:val="white"/>
                    </w:rPr>
                  </w:rPrChange>
                </w:rPr>
                <w:t>{</w:t>
              </w:r>
            </w:ins>
          </w:p>
          <w:p w:rsidR="006447D9" w:rsidRPr="006447D9" w:rsidRDefault="00CD3E71" w:rsidP="006447D9">
            <w:pPr>
              <w:autoSpaceDE w:val="0"/>
              <w:autoSpaceDN w:val="0"/>
              <w:adjustRightInd w:val="0"/>
              <w:spacing w:before="0" w:after="0" w:line="240" w:lineRule="auto"/>
              <w:rPr>
                <w:ins w:id="207" w:author="Сергей" w:date="2017-08-12T18:35:00Z"/>
                <w:rFonts w:ascii="Consolas" w:hAnsi="Consolas" w:cs="Consolas"/>
                <w:color w:val="000000"/>
                <w:sz w:val="19"/>
                <w:szCs w:val="19"/>
                <w:highlight w:val="white"/>
                <w:lang w:val="en-US"/>
                <w:rPrChange w:id="208" w:author="Сергей" w:date="2017-08-12T18:35:00Z">
                  <w:rPr>
                    <w:ins w:id="209" w:author="Сергей" w:date="2017-08-12T18:35:00Z"/>
                    <w:rFonts w:ascii="Consolas" w:hAnsi="Consolas" w:cs="Consolas"/>
                    <w:color w:val="000000"/>
                    <w:sz w:val="19"/>
                    <w:szCs w:val="19"/>
                    <w:highlight w:val="white"/>
                  </w:rPr>
                </w:rPrChange>
              </w:rPr>
            </w:pPr>
            <w:ins w:id="210" w:author="Сергей" w:date="2017-08-12T18:35:00Z">
              <w:r w:rsidRPr="00CD3E71">
                <w:rPr>
                  <w:rFonts w:ascii="Consolas" w:hAnsi="Consolas" w:cs="Consolas"/>
                  <w:color w:val="000000"/>
                  <w:sz w:val="19"/>
                  <w:szCs w:val="19"/>
                  <w:highlight w:val="white"/>
                  <w:lang w:val="en-US"/>
                  <w:rPrChange w:id="211" w:author="Сергей" w:date="2017-08-12T18:35:00Z">
                    <w:rPr>
                      <w:rFonts w:ascii="Consolas" w:hAnsi="Consolas" w:cs="Consolas"/>
                      <w:color w:val="000000"/>
                      <w:sz w:val="19"/>
                      <w:szCs w:val="19"/>
                      <w:highlight w:val="white"/>
                    </w:rPr>
                  </w:rPrChange>
                </w:rPr>
                <w:t xml:space="preserve">    </w:t>
              </w:r>
              <w:r w:rsidRPr="00CD3E71">
                <w:rPr>
                  <w:rFonts w:ascii="Consolas" w:hAnsi="Consolas" w:cs="Consolas"/>
                  <w:color w:val="0000FF"/>
                  <w:sz w:val="19"/>
                  <w:szCs w:val="19"/>
                  <w:highlight w:val="white"/>
                  <w:lang w:val="en-US"/>
                  <w:rPrChange w:id="212" w:author="Сергей" w:date="2017-08-12T18:35:00Z">
                    <w:rPr>
                      <w:rFonts w:ascii="Consolas" w:hAnsi="Consolas" w:cs="Consolas"/>
                      <w:color w:val="0000FF"/>
                      <w:sz w:val="19"/>
                      <w:szCs w:val="19"/>
                      <w:highlight w:val="white"/>
                    </w:rPr>
                  </w:rPrChange>
                </w:rPr>
                <w:t>class</w:t>
              </w:r>
              <w:r w:rsidRPr="00CD3E71">
                <w:rPr>
                  <w:rFonts w:ascii="Consolas" w:hAnsi="Consolas" w:cs="Consolas"/>
                  <w:color w:val="000000"/>
                  <w:sz w:val="19"/>
                  <w:szCs w:val="19"/>
                  <w:highlight w:val="white"/>
                  <w:lang w:val="en-US"/>
                  <w:rPrChange w:id="213" w:author="Сергей" w:date="2017-08-12T18:35:00Z">
                    <w:rPr>
                      <w:rFonts w:ascii="Consolas" w:hAnsi="Consolas" w:cs="Consolas"/>
                      <w:color w:val="000000"/>
                      <w:sz w:val="19"/>
                      <w:szCs w:val="19"/>
                      <w:highlight w:val="white"/>
                    </w:rPr>
                  </w:rPrChange>
                </w:rPr>
                <w:t xml:space="preserve"> </w:t>
              </w:r>
              <w:r w:rsidRPr="00CD3E71">
                <w:rPr>
                  <w:rFonts w:ascii="Consolas" w:hAnsi="Consolas" w:cs="Consolas"/>
                  <w:color w:val="2B91AF"/>
                  <w:sz w:val="19"/>
                  <w:szCs w:val="19"/>
                  <w:highlight w:val="white"/>
                  <w:lang w:val="en-US"/>
                  <w:rPrChange w:id="214" w:author="Сергей" w:date="2017-08-12T18:35:00Z">
                    <w:rPr>
                      <w:rFonts w:ascii="Consolas" w:hAnsi="Consolas" w:cs="Consolas"/>
                      <w:color w:val="2B91AF"/>
                      <w:sz w:val="19"/>
                      <w:szCs w:val="19"/>
                      <w:highlight w:val="white"/>
                    </w:rPr>
                  </w:rPrChange>
                </w:rPr>
                <w:t>Program</w:t>
              </w:r>
            </w:ins>
          </w:p>
          <w:p w:rsidR="006447D9" w:rsidRPr="006447D9" w:rsidRDefault="00CD3E71" w:rsidP="006447D9">
            <w:pPr>
              <w:autoSpaceDE w:val="0"/>
              <w:autoSpaceDN w:val="0"/>
              <w:adjustRightInd w:val="0"/>
              <w:spacing w:before="0" w:after="0" w:line="240" w:lineRule="auto"/>
              <w:rPr>
                <w:ins w:id="215" w:author="Сергей" w:date="2017-08-12T18:35:00Z"/>
                <w:rFonts w:ascii="Consolas" w:hAnsi="Consolas" w:cs="Consolas"/>
                <w:color w:val="000000"/>
                <w:sz w:val="19"/>
                <w:szCs w:val="19"/>
                <w:highlight w:val="white"/>
                <w:lang w:val="en-US"/>
                <w:rPrChange w:id="216" w:author="Сергей" w:date="2017-08-12T18:35:00Z">
                  <w:rPr>
                    <w:ins w:id="217" w:author="Сергей" w:date="2017-08-12T18:35:00Z"/>
                    <w:rFonts w:ascii="Consolas" w:hAnsi="Consolas" w:cs="Consolas"/>
                    <w:color w:val="000000"/>
                    <w:sz w:val="19"/>
                    <w:szCs w:val="19"/>
                    <w:highlight w:val="white"/>
                  </w:rPr>
                </w:rPrChange>
              </w:rPr>
            </w:pPr>
            <w:ins w:id="218" w:author="Сергей" w:date="2017-08-12T18:35:00Z">
              <w:r w:rsidRPr="00CD3E71">
                <w:rPr>
                  <w:rFonts w:ascii="Consolas" w:hAnsi="Consolas" w:cs="Consolas"/>
                  <w:color w:val="000000"/>
                  <w:sz w:val="19"/>
                  <w:szCs w:val="19"/>
                  <w:highlight w:val="white"/>
                  <w:lang w:val="en-US"/>
                  <w:rPrChange w:id="219" w:author="Сергей" w:date="2017-08-12T18:35:00Z">
                    <w:rPr>
                      <w:rFonts w:ascii="Consolas" w:hAnsi="Consolas" w:cs="Consolas"/>
                      <w:color w:val="000000"/>
                      <w:sz w:val="19"/>
                      <w:szCs w:val="19"/>
                      <w:highlight w:val="white"/>
                    </w:rPr>
                  </w:rPrChange>
                </w:rPr>
                <w:t xml:space="preserve">    { </w:t>
              </w:r>
            </w:ins>
          </w:p>
          <w:p w:rsidR="006447D9" w:rsidRPr="006447D9" w:rsidRDefault="00CD3E71" w:rsidP="006447D9">
            <w:pPr>
              <w:autoSpaceDE w:val="0"/>
              <w:autoSpaceDN w:val="0"/>
              <w:adjustRightInd w:val="0"/>
              <w:spacing w:before="0" w:after="0" w:line="240" w:lineRule="auto"/>
              <w:rPr>
                <w:ins w:id="220" w:author="Сергей" w:date="2017-08-12T18:35:00Z"/>
                <w:rFonts w:ascii="Consolas" w:hAnsi="Consolas" w:cs="Consolas"/>
                <w:color w:val="000000"/>
                <w:sz w:val="19"/>
                <w:szCs w:val="19"/>
                <w:highlight w:val="white"/>
                <w:lang w:val="en-US"/>
                <w:rPrChange w:id="221" w:author="Сергей" w:date="2017-08-12T18:35:00Z">
                  <w:rPr>
                    <w:ins w:id="222" w:author="Сергей" w:date="2017-08-12T18:35:00Z"/>
                    <w:rFonts w:ascii="Consolas" w:hAnsi="Consolas" w:cs="Consolas"/>
                    <w:color w:val="000000"/>
                    <w:sz w:val="19"/>
                    <w:szCs w:val="19"/>
                    <w:highlight w:val="white"/>
                  </w:rPr>
                </w:rPrChange>
              </w:rPr>
            </w:pPr>
            <w:ins w:id="223" w:author="Сергей" w:date="2017-08-12T18:35:00Z">
              <w:r w:rsidRPr="00CD3E71">
                <w:rPr>
                  <w:rFonts w:ascii="Consolas" w:hAnsi="Consolas" w:cs="Consolas"/>
                  <w:color w:val="000000"/>
                  <w:sz w:val="19"/>
                  <w:szCs w:val="19"/>
                  <w:highlight w:val="white"/>
                  <w:lang w:val="en-US"/>
                  <w:rPrChange w:id="224" w:author="Сергей" w:date="2017-08-12T18:35:00Z">
                    <w:rPr>
                      <w:rFonts w:ascii="Consolas" w:hAnsi="Consolas" w:cs="Consolas"/>
                      <w:color w:val="000000"/>
                      <w:sz w:val="19"/>
                      <w:szCs w:val="19"/>
                      <w:highlight w:val="white"/>
                    </w:rPr>
                  </w:rPrChange>
                </w:rPr>
                <w:t xml:space="preserve">        </w:t>
              </w:r>
              <w:r w:rsidRPr="00CD3E71">
                <w:rPr>
                  <w:rFonts w:ascii="Consolas" w:hAnsi="Consolas" w:cs="Consolas"/>
                  <w:color w:val="0000FF"/>
                  <w:sz w:val="19"/>
                  <w:szCs w:val="19"/>
                  <w:highlight w:val="white"/>
                  <w:lang w:val="en-US"/>
                  <w:rPrChange w:id="225" w:author="Сергей" w:date="2017-08-12T18:35:00Z">
                    <w:rPr>
                      <w:rFonts w:ascii="Consolas" w:hAnsi="Consolas" w:cs="Consolas"/>
                      <w:color w:val="0000FF"/>
                      <w:sz w:val="19"/>
                      <w:szCs w:val="19"/>
                      <w:highlight w:val="white"/>
                    </w:rPr>
                  </w:rPrChange>
                </w:rPr>
                <w:t>static</w:t>
              </w:r>
              <w:r w:rsidRPr="00CD3E71">
                <w:rPr>
                  <w:rFonts w:ascii="Consolas" w:hAnsi="Consolas" w:cs="Consolas"/>
                  <w:color w:val="000000"/>
                  <w:sz w:val="19"/>
                  <w:szCs w:val="19"/>
                  <w:highlight w:val="white"/>
                  <w:lang w:val="en-US"/>
                  <w:rPrChange w:id="226" w:author="Сергей" w:date="2017-08-12T18:35:00Z">
                    <w:rPr>
                      <w:rFonts w:ascii="Consolas" w:hAnsi="Consolas" w:cs="Consolas"/>
                      <w:color w:val="000000"/>
                      <w:sz w:val="19"/>
                      <w:szCs w:val="19"/>
                      <w:highlight w:val="white"/>
                    </w:rPr>
                  </w:rPrChange>
                </w:rPr>
                <w:t xml:space="preserve"> </w:t>
              </w:r>
              <w:proofErr w:type="spellStart"/>
              <w:r w:rsidRPr="00CD3E71">
                <w:rPr>
                  <w:rFonts w:ascii="Consolas" w:hAnsi="Consolas" w:cs="Consolas"/>
                  <w:color w:val="0000FF"/>
                  <w:sz w:val="19"/>
                  <w:szCs w:val="19"/>
                  <w:highlight w:val="white"/>
                  <w:lang w:val="en-US"/>
                  <w:rPrChange w:id="227" w:author="Сергей" w:date="2017-08-12T18:35:00Z">
                    <w:rPr>
                      <w:rFonts w:ascii="Consolas" w:hAnsi="Consolas" w:cs="Consolas"/>
                      <w:color w:val="0000FF"/>
                      <w:sz w:val="19"/>
                      <w:szCs w:val="19"/>
                      <w:highlight w:val="white"/>
                    </w:rPr>
                  </w:rPrChange>
                </w:rPr>
                <w:t>int</w:t>
              </w:r>
              <w:proofErr w:type="spellEnd"/>
              <w:r w:rsidRPr="00CD3E71">
                <w:rPr>
                  <w:rFonts w:ascii="Consolas" w:hAnsi="Consolas" w:cs="Consolas"/>
                  <w:color w:val="000000"/>
                  <w:sz w:val="19"/>
                  <w:szCs w:val="19"/>
                  <w:highlight w:val="white"/>
                  <w:lang w:val="en-US"/>
                  <w:rPrChange w:id="228" w:author="Сергей" w:date="2017-08-12T18:35:00Z">
                    <w:rPr>
                      <w:rFonts w:ascii="Consolas" w:hAnsi="Consolas" w:cs="Consolas"/>
                      <w:color w:val="000000"/>
                      <w:sz w:val="19"/>
                      <w:szCs w:val="19"/>
                      <w:highlight w:val="white"/>
                    </w:rPr>
                  </w:rPrChange>
                </w:rPr>
                <w:t xml:space="preserve"> value;</w:t>
              </w:r>
            </w:ins>
          </w:p>
          <w:p w:rsidR="006447D9" w:rsidRPr="006447D9" w:rsidRDefault="00CD3E71" w:rsidP="006447D9">
            <w:pPr>
              <w:autoSpaceDE w:val="0"/>
              <w:autoSpaceDN w:val="0"/>
              <w:adjustRightInd w:val="0"/>
              <w:spacing w:before="0" w:after="0" w:line="240" w:lineRule="auto"/>
              <w:rPr>
                <w:ins w:id="229" w:author="Сергей" w:date="2017-08-12T18:35:00Z"/>
                <w:rFonts w:ascii="Consolas" w:hAnsi="Consolas" w:cs="Consolas"/>
                <w:color w:val="000000"/>
                <w:sz w:val="19"/>
                <w:szCs w:val="19"/>
                <w:highlight w:val="white"/>
                <w:lang w:val="en-US"/>
                <w:rPrChange w:id="230" w:author="Сергей" w:date="2017-08-12T18:35:00Z">
                  <w:rPr>
                    <w:ins w:id="231" w:author="Сергей" w:date="2017-08-12T18:35:00Z"/>
                    <w:rFonts w:ascii="Consolas" w:hAnsi="Consolas" w:cs="Consolas"/>
                    <w:color w:val="000000"/>
                    <w:sz w:val="19"/>
                    <w:szCs w:val="19"/>
                    <w:highlight w:val="white"/>
                  </w:rPr>
                </w:rPrChange>
              </w:rPr>
            </w:pPr>
            <w:ins w:id="232" w:author="Сергей" w:date="2017-08-12T18:35:00Z">
              <w:r w:rsidRPr="00CD3E71">
                <w:rPr>
                  <w:rFonts w:ascii="Consolas" w:hAnsi="Consolas" w:cs="Consolas"/>
                  <w:color w:val="000000"/>
                  <w:sz w:val="19"/>
                  <w:szCs w:val="19"/>
                  <w:highlight w:val="white"/>
                  <w:lang w:val="en-US"/>
                  <w:rPrChange w:id="233" w:author="Сергей" w:date="2017-08-12T18:35:00Z">
                    <w:rPr>
                      <w:rFonts w:ascii="Consolas" w:hAnsi="Consolas" w:cs="Consolas"/>
                      <w:color w:val="000000"/>
                      <w:sz w:val="19"/>
                      <w:szCs w:val="19"/>
                      <w:highlight w:val="white"/>
                    </w:rPr>
                  </w:rPrChange>
                </w:rPr>
                <w:t xml:space="preserve">        </w:t>
              </w:r>
              <w:r w:rsidRPr="00CD3E71">
                <w:rPr>
                  <w:rFonts w:ascii="Consolas" w:hAnsi="Consolas" w:cs="Consolas"/>
                  <w:color w:val="0000FF"/>
                  <w:sz w:val="19"/>
                  <w:szCs w:val="19"/>
                  <w:highlight w:val="white"/>
                  <w:lang w:val="en-US"/>
                  <w:rPrChange w:id="234" w:author="Сергей" w:date="2017-08-12T18:35:00Z">
                    <w:rPr>
                      <w:rFonts w:ascii="Consolas" w:hAnsi="Consolas" w:cs="Consolas"/>
                      <w:color w:val="0000FF"/>
                      <w:sz w:val="19"/>
                      <w:szCs w:val="19"/>
                      <w:highlight w:val="white"/>
                    </w:rPr>
                  </w:rPrChange>
                </w:rPr>
                <w:t>static</w:t>
              </w:r>
              <w:r w:rsidRPr="00CD3E71">
                <w:rPr>
                  <w:rFonts w:ascii="Consolas" w:hAnsi="Consolas" w:cs="Consolas"/>
                  <w:color w:val="000000"/>
                  <w:sz w:val="19"/>
                  <w:szCs w:val="19"/>
                  <w:highlight w:val="white"/>
                  <w:lang w:val="en-US"/>
                  <w:rPrChange w:id="235" w:author="Сергей" w:date="2017-08-12T18:35:00Z">
                    <w:rPr>
                      <w:rFonts w:ascii="Consolas" w:hAnsi="Consolas" w:cs="Consolas"/>
                      <w:color w:val="000000"/>
                      <w:sz w:val="19"/>
                      <w:szCs w:val="19"/>
                      <w:highlight w:val="white"/>
                    </w:rPr>
                  </w:rPrChange>
                </w:rPr>
                <w:t xml:space="preserve"> </w:t>
              </w:r>
              <w:r w:rsidRPr="00CD3E71">
                <w:rPr>
                  <w:rFonts w:ascii="Consolas" w:hAnsi="Consolas" w:cs="Consolas"/>
                  <w:color w:val="0000FF"/>
                  <w:sz w:val="19"/>
                  <w:szCs w:val="19"/>
                  <w:highlight w:val="white"/>
                  <w:lang w:val="en-US"/>
                  <w:rPrChange w:id="236" w:author="Сергей" w:date="2017-08-12T18:35:00Z">
                    <w:rPr>
                      <w:rFonts w:ascii="Consolas" w:hAnsi="Consolas" w:cs="Consolas"/>
                      <w:color w:val="0000FF"/>
                      <w:sz w:val="19"/>
                      <w:szCs w:val="19"/>
                      <w:highlight w:val="white"/>
                    </w:rPr>
                  </w:rPrChange>
                </w:rPr>
                <w:t>string</w:t>
              </w:r>
              <w:r w:rsidRPr="00CD3E71">
                <w:rPr>
                  <w:rFonts w:ascii="Consolas" w:hAnsi="Consolas" w:cs="Consolas"/>
                  <w:color w:val="000000"/>
                  <w:sz w:val="19"/>
                  <w:szCs w:val="19"/>
                  <w:highlight w:val="white"/>
                  <w:lang w:val="en-US"/>
                  <w:rPrChange w:id="237" w:author="Сергей" w:date="2017-08-12T18:35:00Z">
                    <w:rPr>
                      <w:rFonts w:ascii="Consolas" w:hAnsi="Consolas" w:cs="Consolas"/>
                      <w:color w:val="000000"/>
                      <w:sz w:val="19"/>
                      <w:szCs w:val="19"/>
                      <w:highlight w:val="white"/>
                    </w:rPr>
                  </w:rPrChange>
                </w:rPr>
                <w:t xml:space="preserve"> </w:t>
              </w:r>
              <w:proofErr w:type="spellStart"/>
              <w:r w:rsidRPr="00CD3E71">
                <w:rPr>
                  <w:rFonts w:ascii="Consolas" w:hAnsi="Consolas" w:cs="Consolas"/>
                  <w:color w:val="000000"/>
                  <w:sz w:val="19"/>
                  <w:szCs w:val="19"/>
                  <w:highlight w:val="white"/>
                  <w:lang w:val="en-US"/>
                  <w:rPrChange w:id="238" w:author="Сергей" w:date="2017-08-12T18:35:00Z">
                    <w:rPr>
                      <w:rFonts w:ascii="Consolas" w:hAnsi="Consolas" w:cs="Consolas"/>
                      <w:color w:val="000000"/>
                      <w:sz w:val="19"/>
                      <w:szCs w:val="19"/>
                      <w:highlight w:val="white"/>
                    </w:rPr>
                  </w:rPrChange>
                </w:rPr>
                <w:t>console_message</w:t>
              </w:r>
              <w:proofErr w:type="spellEnd"/>
              <w:r w:rsidRPr="00CD3E71">
                <w:rPr>
                  <w:rFonts w:ascii="Consolas" w:hAnsi="Consolas" w:cs="Consolas"/>
                  <w:color w:val="000000"/>
                  <w:sz w:val="19"/>
                  <w:szCs w:val="19"/>
                  <w:highlight w:val="white"/>
                  <w:lang w:val="en-US"/>
                  <w:rPrChange w:id="239" w:author="Сергей" w:date="2017-08-12T18:35:00Z">
                    <w:rPr>
                      <w:rFonts w:ascii="Consolas" w:hAnsi="Consolas" w:cs="Consolas"/>
                      <w:color w:val="000000"/>
                      <w:sz w:val="19"/>
                      <w:szCs w:val="19"/>
                      <w:highlight w:val="white"/>
                    </w:rPr>
                  </w:rPrChange>
                </w:rPr>
                <w:t xml:space="preserve"> = </w:t>
              </w:r>
              <w:r w:rsidRPr="00CD3E71">
                <w:rPr>
                  <w:rFonts w:ascii="Consolas" w:hAnsi="Consolas" w:cs="Consolas"/>
                  <w:color w:val="A31515"/>
                  <w:sz w:val="19"/>
                  <w:szCs w:val="19"/>
                  <w:highlight w:val="white"/>
                  <w:lang w:val="en-US"/>
                  <w:rPrChange w:id="240" w:author="Сергей" w:date="2017-08-12T18:35:00Z">
                    <w:rPr>
                      <w:rFonts w:ascii="Consolas" w:hAnsi="Consolas" w:cs="Consolas"/>
                      <w:color w:val="A31515"/>
                      <w:sz w:val="19"/>
                      <w:szCs w:val="19"/>
                      <w:highlight w:val="white"/>
                    </w:rPr>
                  </w:rPrChange>
                </w:rPr>
                <w:t>"</w:t>
              </w:r>
              <w:r w:rsidR="006447D9">
                <w:rPr>
                  <w:rFonts w:ascii="Consolas" w:hAnsi="Consolas" w:cs="Consolas"/>
                  <w:color w:val="A31515"/>
                  <w:sz w:val="19"/>
                  <w:szCs w:val="19"/>
                  <w:highlight w:val="white"/>
                </w:rPr>
                <w:t>Введите</w:t>
              </w:r>
              <w:r w:rsidRPr="00CD3E71">
                <w:rPr>
                  <w:rFonts w:ascii="Consolas" w:hAnsi="Consolas" w:cs="Consolas"/>
                  <w:color w:val="A31515"/>
                  <w:sz w:val="19"/>
                  <w:szCs w:val="19"/>
                  <w:highlight w:val="white"/>
                  <w:lang w:val="en-US"/>
                  <w:rPrChange w:id="241" w:author="Сергей" w:date="2017-08-12T18:35:00Z">
                    <w:rPr>
                      <w:rFonts w:ascii="Consolas" w:hAnsi="Consolas" w:cs="Consolas"/>
                      <w:color w:val="A31515"/>
                      <w:sz w:val="19"/>
                      <w:szCs w:val="19"/>
                      <w:highlight w:val="white"/>
                    </w:rPr>
                  </w:rPrChange>
                </w:rPr>
                <w:t xml:space="preserve"> </w:t>
              </w:r>
              <w:r w:rsidR="006447D9">
                <w:rPr>
                  <w:rFonts w:ascii="Consolas" w:hAnsi="Consolas" w:cs="Consolas"/>
                  <w:color w:val="A31515"/>
                  <w:sz w:val="19"/>
                  <w:szCs w:val="19"/>
                  <w:highlight w:val="white"/>
                </w:rPr>
                <w:t>число</w:t>
              </w:r>
              <w:r w:rsidRPr="00CD3E71">
                <w:rPr>
                  <w:rFonts w:ascii="Consolas" w:hAnsi="Consolas" w:cs="Consolas"/>
                  <w:color w:val="A31515"/>
                  <w:sz w:val="19"/>
                  <w:szCs w:val="19"/>
                  <w:highlight w:val="white"/>
                  <w:lang w:val="en-US"/>
                  <w:rPrChange w:id="242" w:author="Сергей" w:date="2017-08-12T18:35:00Z">
                    <w:rPr>
                      <w:rFonts w:ascii="Consolas" w:hAnsi="Consolas" w:cs="Consolas"/>
                      <w:color w:val="A31515"/>
                      <w:sz w:val="19"/>
                      <w:szCs w:val="19"/>
                      <w:highlight w:val="white"/>
                    </w:rPr>
                  </w:rPrChange>
                </w:rPr>
                <w:t>:"</w:t>
              </w:r>
              <w:r w:rsidRPr="00CD3E71">
                <w:rPr>
                  <w:rFonts w:ascii="Consolas" w:hAnsi="Consolas" w:cs="Consolas"/>
                  <w:color w:val="000000"/>
                  <w:sz w:val="19"/>
                  <w:szCs w:val="19"/>
                  <w:highlight w:val="white"/>
                  <w:lang w:val="en-US"/>
                  <w:rPrChange w:id="243" w:author="Сергей" w:date="2017-08-12T18:35:00Z">
                    <w:rPr>
                      <w:rFonts w:ascii="Consolas" w:hAnsi="Consolas" w:cs="Consolas"/>
                      <w:color w:val="000000"/>
                      <w:sz w:val="19"/>
                      <w:szCs w:val="19"/>
                      <w:highlight w:val="white"/>
                    </w:rPr>
                  </w:rPrChange>
                </w:rPr>
                <w:t>;</w:t>
              </w:r>
            </w:ins>
          </w:p>
          <w:p w:rsidR="006447D9" w:rsidRPr="006447D9" w:rsidRDefault="00CD3E71" w:rsidP="006447D9">
            <w:pPr>
              <w:autoSpaceDE w:val="0"/>
              <w:autoSpaceDN w:val="0"/>
              <w:adjustRightInd w:val="0"/>
              <w:spacing w:before="0" w:after="0" w:line="240" w:lineRule="auto"/>
              <w:rPr>
                <w:ins w:id="244" w:author="Сергей" w:date="2017-08-12T18:35:00Z"/>
                <w:rFonts w:ascii="Consolas" w:hAnsi="Consolas" w:cs="Consolas"/>
                <w:color w:val="000000"/>
                <w:sz w:val="19"/>
                <w:szCs w:val="19"/>
                <w:highlight w:val="white"/>
                <w:lang w:val="en-US"/>
                <w:rPrChange w:id="245" w:author="Сергей" w:date="2017-08-12T18:35:00Z">
                  <w:rPr>
                    <w:ins w:id="246" w:author="Сергей" w:date="2017-08-12T18:35:00Z"/>
                    <w:rFonts w:ascii="Consolas" w:hAnsi="Consolas" w:cs="Consolas"/>
                    <w:color w:val="000000"/>
                    <w:sz w:val="19"/>
                    <w:szCs w:val="19"/>
                    <w:highlight w:val="white"/>
                  </w:rPr>
                </w:rPrChange>
              </w:rPr>
            </w:pPr>
            <w:ins w:id="247" w:author="Сергей" w:date="2017-08-12T18:35:00Z">
              <w:r w:rsidRPr="00CD3E71">
                <w:rPr>
                  <w:rFonts w:ascii="Consolas" w:hAnsi="Consolas" w:cs="Consolas"/>
                  <w:color w:val="000000"/>
                  <w:sz w:val="19"/>
                  <w:szCs w:val="19"/>
                  <w:highlight w:val="white"/>
                  <w:lang w:val="en-US"/>
                  <w:rPrChange w:id="248" w:author="Сергей" w:date="2017-08-12T18:35:00Z">
                    <w:rPr>
                      <w:rFonts w:ascii="Consolas" w:hAnsi="Consolas" w:cs="Consolas"/>
                      <w:color w:val="000000"/>
                      <w:sz w:val="19"/>
                      <w:szCs w:val="19"/>
                      <w:highlight w:val="white"/>
                    </w:rPr>
                  </w:rPrChange>
                </w:rPr>
                <w:t xml:space="preserve">        </w:t>
              </w:r>
              <w:r w:rsidRPr="00CD3E71">
                <w:rPr>
                  <w:rFonts w:ascii="Consolas" w:hAnsi="Consolas" w:cs="Consolas"/>
                  <w:color w:val="0000FF"/>
                  <w:sz w:val="19"/>
                  <w:szCs w:val="19"/>
                  <w:highlight w:val="white"/>
                  <w:lang w:val="en-US"/>
                  <w:rPrChange w:id="249" w:author="Сергей" w:date="2017-08-12T18:35:00Z">
                    <w:rPr>
                      <w:rFonts w:ascii="Consolas" w:hAnsi="Consolas" w:cs="Consolas"/>
                      <w:color w:val="0000FF"/>
                      <w:sz w:val="19"/>
                      <w:szCs w:val="19"/>
                      <w:highlight w:val="white"/>
                    </w:rPr>
                  </w:rPrChange>
                </w:rPr>
                <w:t>static</w:t>
              </w:r>
              <w:r w:rsidRPr="00CD3E71">
                <w:rPr>
                  <w:rFonts w:ascii="Consolas" w:hAnsi="Consolas" w:cs="Consolas"/>
                  <w:color w:val="000000"/>
                  <w:sz w:val="19"/>
                  <w:szCs w:val="19"/>
                  <w:highlight w:val="white"/>
                  <w:lang w:val="en-US"/>
                  <w:rPrChange w:id="250" w:author="Сергей" w:date="2017-08-12T18:35:00Z">
                    <w:rPr>
                      <w:rFonts w:ascii="Consolas" w:hAnsi="Consolas" w:cs="Consolas"/>
                      <w:color w:val="000000"/>
                      <w:sz w:val="19"/>
                      <w:szCs w:val="19"/>
                      <w:highlight w:val="white"/>
                    </w:rPr>
                  </w:rPrChange>
                </w:rPr>
                <w:t xml:space="preserve"> </w:t>
              </w:r>
              <w:proofErr w:type="spellStart"/>
              <w:r w:rsidRPr="00CD3E71">
                <w:rPr>
                  <w:rFonts w:ascii="Consolas" w:hAnsi="Consolas" w:cs="Consolas"/>
                  <w:color w:val="0000FF"/>
                  <w:sz w:val="19"/>
                  <w:szCs w:val="19"/>
                  <w:highlight w:val="white"/>
                  <w:lang w:val="en-US"/>
                  <w:rPrChange w:id="251" w:author="Сергей" w:date="2017-08-12T18:35:00Z">
                    <w:rPr>
                      <w:rFonts w:ascii="Consolas" w:hAnsi="Consolas" w:cs="Consolas"/>
                      <w:color w:val="0000FF"/>
                      <w:sz w:val="19"/>
                      <w:szCs w:val="19"/>
                      <w:highlight w:val="white"/>
                    </w:rPr>
                  </w:rPrChange>
                </w:rPr>
                <w:t>int</w:t>
              </w:r>
              <w:proofErr w:type="spellEnd"/>
              <w:r w:rsidRPr="00CD3E71">
                <w:rPr>
                  <w:rFonts w:ascii="Consolas" w:hAnsi="Consolas" w:cs="Consolas"/>
                  <w:color w:val="000000"/>
                  <w:sz w:val="19"/>
                  <w:szCs w:val="19"/>
                  <w:highlight w:val="white"/>
                  <w:lang w:val="en-US"/>
                  <w:rPrChange w:id="252" w:author="Сергей" w:date="2017-08-12T18:35:00Z">
                    <w:rPr>
                      <w:rFonts w:ascii="Consolas" w:hAnsi="Consolas" w:cs="Consolas"/>
                      <w:color w:val="000000"/>
                      <w:sz w:val="19"/>
                      <w:szCs w:val="19"/>
                      <w:highlight w:val="white"/>
                    </w:rPr>
                  </w:rPrChange>
                </w:rPr>
                <w:t xml:space="preserve"> </w:t>
              </w:r>
              <w:proofErr w:type="spellStart"/>
              <w:r w:rsidRPr="00CD3E71">
                <w:rPr>
                  <w:rFonts w:ascii="Consolas" w:hAnsi="Consolas" w:cs="Consolas"/>
                  <w:color w:val="000000"/>
                  <w:sz w:val="19"/>
                  <w:szCs w:val="19"/>
                  <w:highlight w:val="white"/>
                  <w:lang w:val="en-US"/>
                  <w:rPrChange w:id="253" w:author="Сергей" w:date="2017-08-12T18:35:00Z">
                    <w:rPr>
                      <w:rFonts w:ascii="Consolas" w:hAnsi="Consolas" w:cs="Consolas"/>
                      <w:color w:val="000000"/>
                      <w:sz w:val="19"/>
                      <w:szCs w:val="19"/>
                      <w:highlight w:val="white"/>
                    </w:rPr>
                  </w:rPrChange>
                </w:rPr>
                <w:t>GetValue</w:t>
              </w:r>
              <w:proofErr w:type="spellEnd"/>
              <w:r w:rsidRPr="00CD3E71">
                <w:rPr>
                  <w:rFonts w:ascii="Consolas" w:hAnsi="Consolas" w:cs="Consolas"/>
                  <w:color w:val="000000"/>
                  <w:sz w:val="19"/>
                  <w:szCs w:val="19"/>
                  <w:highlight w:val="white"/>
                  <w:lang w:val="en-US"/>
                  <w:rPrChange w:id="254" w:author="Сергей" w:date="2017-08-12T18:35:00Z">
                    <w:rPr>
                      <w:rFonts w:ascii="Consolas" w:hAnsi="Consolas" w:cs="Consolas"/>
                      <w:color w:val="000000"/>
                      <w:sz w:val="19"/>
                      <w:szCs w:val="19"/>
                      <w:highlight w:val="white"/>
                    </w:rPr>
                  </w:rPrChange>
                </w:rPr>
                <w:t>(</w:t>
              </w:r>
              <w:r w:rsidRPr="00CD3E71">
                <w:rPr>
                  <w:rFonts w:ascii="Consolas" w:hAnsi="Consolas" w:cs="Consolas"/>
                  <w:color w:val="0000FF"/>
                  <w:sz w:val="19"/>
                  <w:szCs w:val="19"/>
                  <w:highlight w:val="white"/>
                  <w:lang w:val="en-US"/>
                  <w:rPrChange w:id="255" w:author="Сергей" w:date="2017-08-12T18:35:00Z">
                    <w:rPr>
                      <w:rFonts w:ascii="Consolas" w:hAnsi="Consolas" w:cs="Consolas"/>
                      <w:color w:val="0000FF"/>
                      <w:sz w:val="19"/>
                      <w:szCs w:val="19"/>
                      <w:highlight w:val="white"/>
                    </w:rPr>
                  </w:rPrChange>
                </w:rPr>
                <w:t>string</w:t>
              </w:r>
              <w:r w:rsidRPr="00CD3E71">
                <w:rPr>
                  <w:rFonts w:ascii="Consolas" w:hAnsi="Consolas" w:cs="Consolas"/>
                  <w:color w:val="000000"/>
                  <w:sz w:val="19"/>
                  <w:szCs w:val="19"/>
                  <w:highlight w:val="white"/>
                  <w:lang w:val="en-US"/>
                  <w:rPrChange w:id="256" w:author="Сергей" w:date="2017-08-12T18:35:00Z">
                    <w:rPr>
                      <w:rFonts w:ascii="Consolas" w:hAnsi="Consolas" w:cs="Consolas"/>
                      <w:color w:val="000000"/>
                      <w:sz w:val="19"/>
                      <w:szCs w:val="19"/>
                      <w:highlight w:val="white"/>
                    </w:rPr>
                  </w:rPrChange>
                </w:rPr>
                <w:t xml:space="preserve"> message)</w:t>
              </w:r>
            </w:ins>
          </w:p>
          <w:p w:rsidR="006447D9" w:rsidRDefault="00CD3E71" w:rsidP="006447D9">
            <w:pPr>
              <w:autoSpaceDE w:val="0"/>
              <w:autoSpaceDN w:val="0"/>
              <w:adjustRightInd w:val="0"/>
              <w:spacing w:before="0" w:after="0" w:line="240" w:lineRule="auto"/>
              <w:rPr>
                <w:ins w:id="257" w:author="Сергей" w:date="2017-08-12T18:35:00Z"/>
                <w:rFonts w:ascii="Consolas" w:hAnsi="Consolas" w:cs="Consolas"/>
                <w:color w:val="000000"/>
                <w:sz w:val="19"/>
                <w:szCs w:val="19"/>
                <w:highlight w:val="white"/>
              </w:rPr>
            </w:pPr>
            <w:ins w:id="258" w:author="Сергей" w:date="2017-08-12T18:35:00Z">
              <w:r w:rsidRPr="00CD3E71">
                <w:rPr>
                  <w:rFonts w:ascii="Consolas" w:hAnsi="Consolas" w:cs="Consolas"/>
                  <w:color w:val="000000"/>
                  <w:sz w:val="19"/>
                  <w:szCs w:val="19"/>
                  <w:highlight w:val="white"/>
                  <w:lang w:val="en-US"/>
                  <w:rPrChange w:id="259" w:author="Сергей" w:date="2017-08-12T18:35:00Z">
                    <w:rPr>
                      <w:rFonts w:ascii="Consolas" w:hAnsi="Consolas" w:cs="Consolas"/>
                      <w:color w:val="000000"/>
                      <w:sz w:val="19"/>
                      <w:szCs w:val="19"/>
                      <w:highlight w:val="white"/>
                    </w:rPr>
                  </w:rPrChange>
                </w:rPr>
                <w:t xml:space="preserve">        </w:t>
              </w:r>
              <w:r w:rsidR="006447D9">
                <w:rPr>
                  <w:rFonts w:ascii="Consolas" w:hAnsi="Consolas" w:cs="Consolas"/>
                  <w:color w:val="000000"/>
                  <w:sz w:val="19"/>
                  <w:szCs w:val="19"/>
                  <w:highlight w:val="white"/>
                </w:rPr>
                <w:t>{</w:t>
              </w:r>
            </w:ins>
          </w:p>
          <w:p w:rsidR="006447D9" w:rsidRDefault="006447D9" w:rsidP="006447D9">
            <w:pPr>
              <w:autoSpaceDE w:val="0"/>
              <w:autoSpaceDN w:val="0"/>
              <w:adjustRightInd w:val="0"/>
              <w:spacing w:before="0" w:after="0" w:line="240" w:lineRule="auto"/>
              <w:rPr>
                <w:ins w:id="260" w:author="Сергей" w:date="2017-08-12T18:35:00Z"/>
                <w:rFonts w:ascii="Consolas" w:hAnsi="Consolas" w:cs="Consolas"/>
                <w:color w:val="000000"/>
                <w:sz w:val="19"/>
                <w:szCs w:val="19"/>
                <w:highlight w:val="white"/>
              </w:rPr>
            </w:pPr>
            <w:ins w:id="261" w:author="Сергей" w:date="2017-08-12T18:35:00Z">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w:t>
              </w:r>
              <w:proofErr w:type="spellEnd"/>
              <w:r>
                <w:rPr>
                  <w:rFonts w:ascii="Consolas" w:hAnsi="Consolas" w:cs="Consolas"/>
                  <w:color w:val="000000"/>
                  <w:sz w:val="19"/>
                  <w:szCs w:val="19"/>
                  <w:highlight w:val="white"/>
                </w:rPr>
                <w:t>;</w:t>
              </w:r>
            </w:ins>
          </w:p>
          <w:p w:rsidR="006447D9" w:rsidRDefault="006447D9" w:rsidP="006447D9">
            <w:pPr>
              <w:autoSpaceDE w:val="0"/>
              <w:autoSpaceDN w:val="0"/>
              <w:adjustRightInd w:val="0"/>
              <w:spacing w:before="0" w:after="0" w:line="240" w:lineRule="auto"/>
              <w:rPr>
                <w:ins w:id="262" w:author="Сергей" w:date="2017-08-12T18:35:00Z"/>
                <w:rFonts w:ascii="Consolas" w:hAnsi="Consolas" w:cs="Consolas"/>
                <w:color w:val="000000"/>
                <w:sz w:val="19"/>
                <w:szCs w:val="19"/>
                <w:highlight w:val="white"/>
              </w:rPr>
            </w:pPr>
            <w:ins w:id="263" w:author="Сергей" w:date="2017-08-12T18:35:00Z">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string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w:t>
              </w:r>
              <w:proofErr w:type="spellEnd"/>
              <w:r>
                <w:rPr>
                  <w:rFonts w:ascii="Consolas" w:hAnsi="Consolas" w:cs="Consolas"/>
                  <w:color w:val="000000"/>
                  <w:sz w:val="19"/>
                  <w:szCs w:val="19"/>
                  <w:highlight w:val="white"/>
                </w:rPr>
                <w:t>;</w:t>
              </w:r>
            </w:ins>
          </w:p>
          <w:p w:rsidR="006447D9" w:rsidRDefault="006447D9" w:rsidP="006447D9">
            <w:pPr>
              <w:autoSpaceDE w:val="0"/>
              <w:autoSpaceDN w:val="0"/>
              <w:adjustRightInd w:val="0"/>
              <w:spacing w:before="0" w:after="0" w:line="240" w:lineRule="auto"/>
              <w:rPr>
                <w:ins w:id="264" w:author="Сергей" w:date="2017-08-12T18:35:00Z"/>
                <w:rFonts w:ascii="Consolas" w:hAnsi="Consolas" w:cs="Consolas"/>
                <w:color w:val="000000"/>
                <w:sz w:val="19"/>
                <w:szCs w:val="19"/>
                <w:highlight w:val="white"/>
              </w:rPr>
            </w:pPr>
            <w:ins w:id="265" w:author="Сергей" w:date="2017-08-12T18:35:00Z">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flag</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Логическая переменная, выступающая в роли "флага". </w:t>
              </w:r>
            </w:ins>
          </w:p>
          <w:p w:rsidR="006447D9" w:rsidRDefault="006447D9" w:rsidP="006447D9">
            <w:pPr>
              <w:autoSpaceDE w:val="0"/>
              <w:autoSpaceDN w:val="0"/>
              <w:adjustRightInd w:val="0"/>
              <w:spacing w:before="0" w:after="0" w:line="240" w:lineRule="auto"/>
              <w:rPr>
                <w:ins w:id="266" w:author="Сергей" w:date="2017-08-12T18:35:00Z"/>
                <w:rFonts w:ascii="Consolas" w:hAnsi="Consolas" w:cs="Consolas"/>
                <w:color w:val="000000"/>
                <w:sz w:val="19"/>
                <w:szCs w:val="19"/>
                <w:highlight w:val="white"/>
              </w:rPr>
            </w:pPr>
            <w:ins w:id="267" w:author="Сергей" w:date="2017-08-12T18:35:00Z">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Истинно (флаг поднят), ложно (флаг опущен)</w:t>
              </w:r>
            </w:ins>
          </w:p>
          <w:p w:rsidR="006447D9" w:rsidRPr="006447D9" w:rsidRDefault="006447D9" w:rsidP="006447D9">
            <w:pPr>
              <w:autoSpaceDE w:val="0"/>
              <w:autoSpaceDN w:val="0"/>
              <w:adjustRightInd w:val="0"/>
              <w:spacing w:before="0" w:after="0" w:line="240" w:lineRule="auto"/>
              <w:rPr>
                <w:ins w:id="268" w:author="Сергей" w:date="2017-08-12T18:35:00Z"/>
                <w:rFonts w:ascii="Consolas" w:hAnsi="Consolas" w:cs="Consolas"/>
                <w:color w:val="000000"/>
                <w:sz w:val="19"/>
                <w:szCs w:val="19"/>
                <w:highlight w:val="white"/>
                <w:lang w:val="en-US"/>
                <w:rPrChange w:id="269" w:author="Сергей" w:date="2017-08-12T18:35:00Z">
                  <w:rPr>
                    <w:ins w:id="270" w:author="Сергей" w:date="2017-08-12T18:35:00Z"/>
                    <w:rFonts w:ascii="Consolas" w:hAnsi="Consolas" w:cs="Consolas"/>
                    <w:color w:val="000000"/>
                    <w:sz w:val="19"/>
                    <w:szCs w:val="19"/>
                    <w:highlight w:val="white"/>
                  </w:rPr>
                </w:rPrChange>
              </w:rPr>
            </w:pPr>
            <w:ins w:id="271" w:author="Сергей" w:date="2017-08-12T18:35:00Z">
              <w:r>
                <w:rPr>
                  <w:rFonts w:ascii="Consolas" w:hAnsi="Consolas" w:cs="Consolas"/>
                  <w:color w:val="000000"/>
                  <w:sz w:val="19"/>
                  <w:szCs w:val="19"/>
                  <w:highlight w:val="white"/>
                </w:rPr>
                <w:t xml:space="preserve">            </w:t>
              </w:r>
              <w:r w:rsidR="00CD3E71" w:rsidRPr="00CD3E71">
                <w:rPr>
                  <w:rFonts w:ascii="Consolas" w:hAnsi="Consolas" w:cs="Consolas"/>
                  <w:color w:val="0000FF"/>
                  <w:sz w:val="19"/>
                  <w:szCs w:val="19"/>
                  <w:highlight w:val="white"/>
                  <w:lang w:val="en-US"/>
                  <w:rPrChange w:id="272" w:author="Сергей" w:date="2017-08-12T18:35:00Z">
                    <w:rPr>
                      <w:rFonts w:ascii="Consolas" w:hAnsi="Consolas" w:cs="Consolas"/>
                      <w:color w:val="0000FF"/>
                      <w:sz w:val="19"/>
                      <w:szCs w:val="19"/>
                      <w:highlight w:val="white"/>
                    </w:rPr>
                  </w:rPrChange>
                </w:rPr>
                <w:t>do</w:t>
              </w:r>
            </w:ins>
          </w:p>
          <w:p w:rsidR="006447D9" w:rsidRPr="006447D9" w:rsidRDefault="00CD3E71" w:rsidP="006447D9">
            <w:pPr>
              <w:autoSpaceDE w:val="0"/>
              <w:autoSpaceDN w:val="0"/>
              <w:adjustRightInd w:val="0"/>
              <w:spacing w:before="0" w:after="0" w:line="240" w:lineRule="auto"/>
              <w:rPr>
                <w:ins w:id="273" w:author="Сергей" w:date="2017-08-12T18:35:00Z"/>
                <w:rFonts w:ascii="Consolas" w:hAnsi="Consolas" w:cs="Consolas"/>
                <w:color w:val="000000"/>
                <w:sz w:val="19"/>
                <w:szCs w:val="19"/>
                <w:highlight w:val="white"/>
                <w:lang w:val="en-US"/>
                <w:rPrChange w:id="274" w:author="Сергей" w:date="2017-08-12T18:35:00Z">
                  <w:rPr>
                    <w:ins w:id="275" w:author="Сергей" w:date="2017-08-12T18:35:00Z"/>
                    <w:rFonts w:ascii="Consolas" w:hAnsi="Consolas" w:cs="Consolas"/>
                    <w:color w:val="000000"/>
                    <w:sz w:val="19"/>
                    <w:szCs w:val="19"/>
                    <w:highlight w:val="white"/>
                  </w:rPr>
                </w:rPrChange>
              </w:rPr>
            </w:pPr>
            <w:ins w:id="276" w:author="Сергей" w:date="2017-08-12T18:35:00Z">
              <w:r w:rsidRPr="00CD3E71">
                <w:rPr>
                  <w:rFonts w:ascii="Consolas" w:hAnsi="Consolas" w:cs="Consolas"/>
                  <w:color w:val="000000"/>
                  <w:sz w:val="19"/>
                  <w:szCs w:val="19"/>
                  <w:highlight w:val="white"/>
                  <w:lang w:val="en-US"/>
                  <w:rPrChange w:id="277" w:author="Сергей" w:date="2017-08-12T18:35:00Z">
                    <w:rPr>
                      <w:rFonts w:ascii="Consolas" w:hAnsi="Consolas" w:cs="Consolas"/>
                      <w:color w:val="000000"/>
                      <w:sz w:val="19"/>
                      <w:szCs w:val="19"/>
                      <w:highlight w:val="white"/>
                    </w:rPr>
                  </w:rPrChange>
                </w:rPr>
                <w:t xml:space="preserve">            {</w:t>
              </w:r>
            </w:ins>
          </w:p>
          <w:p w:rsidR="006447D9" w:rsidRPr="006447D9" w:rsidRDefault="00CD3E71" w:rsidP="006447D9">
            <w:pPr>
              <w:autoSpaceDE w:val="0"/>
              <w:autoSpaceDN w:val="0"/>
              <w:adjustRightInd w:val="0"/>
              <w:spacing w:before="0" w:after="0" w:line="240" w:lineRule="auto"/>
              <w:rPr>
                <w:ins w:id="278" w:author="Сергей" w:date="2017-08-12T18:35:00Z"/>
                <w:rFonts w:ascii="Consolas" w:hAnsi="Consolas" w:cs="Consolas"/>
                <w:color w:val="000000"/>
                <w:sz w:val="19"/>
                <w:szCs w:val="19"/>
                <w:highlight w:val="white"/>
                <w:lang w:val="en-US"/>
                <w:rPrChange w:id="279" w:author="Сергей" w:date="2017-08-12T18:35:00Z">
                  <w:rPr>
                    <w:ins w:id="280" w:author="Сергей" w:date="2017-08-12T18:35:00Z"/>
                    <w:rFonts w:ascii="Consolas" w:hAnsi="Consolas" w:cs="Consolas"/>
                    <w:color w:val="000000"/>
                    <w:sz w:val="19"/>
                    <w:szCs w:val="19"/>
                    <w:highlight w:val="white"/>
                  </w:rPr>
                </w:rPrChange>
              </w:rPr>
            </w:pPr>
            <w:ins w:id="281" w:author="Сергей" w:date="2017-08-12T18:35:00Z">
              <w:r w:rsidRPr="00CD3E71">
                <w:rPr>
                  <w:rFonts w:ascii="Consolas" w:hAnsi="Consolas" w:cs="Consolas"/>
                  <w:color w:val="000000"/>
                  <w:sz w:val="19"/>
                  <w:szCs w:val="19"/>
                  <w:highlight w:val="white"/>
                  <w:lang w:val="en-US"/>
                  <w:rPrChange w:id="282" w:author="Сергей" w:date="2017-08-12T18:35:00Z">
                    <w:rPr>
                      <w:rFonts w:ascii="Consolas" w:hAnsi="Consolas" w:cs="Consolas"/>
                      <w:color w:val="000000"/>
                      <w:sz w:val="19"/>
                      <w:szCs w:val="19"/>
                      <w:highlight w:val="white"/>
                    </w:rPr>
                  </w:rPrChange>
                </w:rPr>
                <w:t xml:space="preserve">                </w:t>
              </w:r>
              <w:proofErr w:type="spellStart"/>
              <w:r w:rsidRPr="00CD3E71">
                <w:rPr>
                  <w:rFonts w:ascii="Consolas" w:hAnsi="Consolas" w:cs="Consolas"/>
                  <w:color w:val="2B91AF"/>
                  <w:sz w:val="19"/>
                  <w:szCs w:val="19"/>
                  <w:highlight w:val="white"/>
                  <w:lang w:val="en-US"/>
                  <w:rPrChange w:id="283" w:author="Сергей" w:date="2017-08-12T18:35:00Z">
                    <w:rPr>
                      <w:rFonts w:ascii="Consolas" w:hAnsi="Consolas" w:cs="Consolas"/>
                      <w:color w:val="2B91AF"/>
                      <w:sz w:val="19"/>
                      <w:szCs w:val="19"/>
                      <w:highlight w:val="white"/>
                    </w:rPr>
                  </w:rPrChange>
                </w:rPr>
                <w:t>Console</w:t>
              </w:r>
              <w:r w:rsidRPr="00CD3E71">
                <w:rPr>
                  <w:rFonts w:ascii="Consolas" w:hAnsi="Consolas" w:cs="Consolas"/>
                  <w:color w:val="000000"/>
                  <w:sz w:val="19"/>
                  <w:szCs w:val="19"/>
                  <w:highlight w:val="white"/>
                  <w:lang w:val="en-US"/>
                  <w:rPrChange w:id="284" w:author="Сергей" w:date="2017-08-12T18:35:00Z">
                    <w:rPr>
                      <w:rFonts w:ascii="Consolas" w:hAnsi="Consolas" w:cs="Consolas"/>
                      <w:color w:val="000000"/>
                      <w:sz w:val="19"/>
                      <w:szCs w:val="19"/>
                      <w:highlight w:val="white"/>
                    </w:rPr>
                  </w:rPrChange>
                </w:rPr>
                <w:t>.WriteLine</w:t>
              </w:r>
              <w:proofErr w:type="spellEnd"/>
              <w:r w:rsidRPr="00CD3E71">
                <w:rPr>
                  <w:rFonts w:ascii="Consolas" w:hAnsi="Consolas" w:cs="Consolas"/>
                  <w:color w:val="000000"/>
                  <w:sz w:val="19"/>
                  <w:szCs w:val="19"/>
                  <w:highlight w:val="white"/>
                  <w:lang w:val="en-US"/>
                  <w:rPrChange w:id="285" w:author="Сергей" w:date="2017-08-12T18:35:00Z">
                    <w:rPr>
                      <w:rFonts w:ascii="Consolas" w:hAnsi="Consolas" w:cs="Consolas"/>
                      <w:color w:val="000000"/>
                      <w:sz w:val="19"/>
                      <w:szCs w:val="19"/>
                      <w:highlight w:val="white"/>
                    </w:rPr>
                  </w:rPrChange>
                </w:rPr>
                <w:t>(message);</w:t>
              </w:r>
            </w:ins>
          </w:p>
          <w:p w:rsidR="006447D9" w:rsidRPr="006447D9" w:rsidRDefault="00CD3E71" w:rsidP="006447D9">
            <w:pPr>
              <w:autoSpaceDE w:val="0"/>
              <w:autoSpaceDN w:val="0"/>
              <w:adjustRightInd w:val="0"/>
              <w:spacing w:before="0" w:after="0" w:line="240" w:lineRule="auto"/>
              <w:rPr>
                <w:ins w:id="286" w:author="Сергей" w:date="2017-08-12T18:35:00Z"/>
                <w:rFonts w:ascii="Consolas" w:hAnsi="Consolas" w:cs="Consolas"/>
                <w:color w:val="000000"/>
                <w:sz w:val="19"/>
                <w:szCs w:val="19"/>
                <w:highlight w:val="white"/>
                <w:lang w:val="en-US"/>
                <w:rPrChange w:id="287" w:author="Сергей" w:date="2017-08-12T18:35:00Z">
                  <w:rPr>
                    <w:ins w:id="288" w:author="Сергей" w:date="2017-08-12T18:35:00Z"/>
                    <w:rFonts w:ascii="Consolas" w:hAnsi="Consolas" w:cs="Consolas"/>
                    <w:color w:val="000000"/>
                    <w:sz w:val="19"/>
                    <w:szCs w:val="19"/>
                    <w:highlight w:val="white"/>
                  </w:rPr>
                </w:rPrChange>
              </w:rPr>
            </w:pPr>
            <w:ins w:id="289" w:author="Сергей" w:date="2017-08-12T18:35:00Z">
              <w:r w:rsidRPr="00CD3E71">
                <w:rPr>
                  <w:rFonts w:ascii="Consolas" w:hAnsi="Consolas" w:cs="Consolas"/>
                  <w:color w:val="000000"/>
                  <w:sz w:val="19"/>
                  <w:szCs w:val="19"/>
                  <w:highlight w:val="white"/>
                  <w:lang w:val="en-US"/>
                  <w:rPrChange w:id="290" w:author="Сергей" w:date="2017-08-12T18:35:00Z">
                    <w:rPr>
                      <w:rFonts w:ascii="Consolas" w:hAnsi="Consolas" w:cs="Consolas"/>
                      <w:color w:val="000000"/>
                      <w:sz w:val="19"/>
                      <w:szCs w:val="19"/>
                      <w:highlight w:val="white"/>
                    </w:rPr>
                  </w:rPrChange>
                </w:rPr>
                <w:t xml:space="preserve">                s = </w:t>
              </w:r>
              <w:proofErr w:type="spellStart"/>
              <w:r w:rsidRPr="00CD3E71">
                <w:rPr>
                  <w:rFonts w:ascii="Consolas" w:hAnsi="Consolas" w:cs="Consolas"/>
                  <w:color w:val="2B91AF"/>
                  <w:sz w:val="19"/>
                  <w:szCs w:val="19"/>
                  <w:highlight w:val="white"/>
                  <w:lang w:val="en-US"/>
                  <w:rPrChange w:id="291" w:author="Сергей" w:date="2017-08-12T18:35:00Z">
                    <w:rPr>
                      <w:rFonts w:ascii="Consolas" w:hAnsi="Consolas" w:cs="Consolas"/>
                      <w:color w:val="2B91AF"/>
                      <w:sz w:val="19"/>
                      <w:szCs w:val="19"/>
                      <w:highlight w:val="white"/>
                    </w:rPr>
                  </w:rPrChange>
                </w:rPr>
                <w:t>Console</w:t>
              </w:r>
              <w:r w:rsidRPr="00CD3E71">
                <w:rPr>
                  <w:rFonts w:ascii="Consolas" w:hAnsi="Consolas" w:cs="Consolas"/>
                  <w:color w:val="000000"/>
                  <w:sz w:val="19"/>
                  <w:szCs w:val="19"/>
                  <w:highlight w:val="white"/>
                  <w:lang w:val="en-US"/>
                  <w:rPrChange w:id="292" w:author="Сергей" w:date="2017-08-12T18:35:00Z">
                    <w:rPr>
                      <w:rFonts w:ascii="Consolas" w:hAnsi="Consolas" w:cs="Consolas"/>
                      <w:color w:val="000000"/>
                      <w:sz w:val="19"/>
                      <w:szCs w:val="19"/>
                      <w:highlight w:val="white"/>
                    </w:rPr>
                  </w:rPrChange>
                </w:rPr>
                <w:t>.ReadLine</w:t>
              </w:r>
              <w:proofErr w:type="spellEnd"/>
              <w:r w:rsidRPr="00CD3E71">
                <w:rPr>
                  <w:rFonts w:ascii="Consolas" w:hAnsi="Consolas" w:cs="Consolas"/>
                  <w:color w:val="000000"/>
                  <w:sz w:val="19"/>
                  <w:szCs w:val="19"/>
                  <w:highlight w:val="white"/>
                  <w:lang w:val="en-US"/>
                  <w:rPrChange w:id="293" w:author="Сергей" w:date="2017-08-12T18:35:00Z">
                    <w:rPr>
                      <w:rFonts w:ascii="Consolas" w:hAnsi="Consolas" w:cs="Consolas"/>
                      <w:color w:val="000000"/>
                      <w:sz w:val="19"/>
                      <w:szCs w:val="19"/>
                      <w:highlight w:val="white"/>
                    </w:rPr>
                  </w:rPrChange>
                </w:rPr>
                <w:t>();</w:t>
              </w:r>
            </w:ins>
          </w:p>
          <w:p w:rsidR="006447D9" w:rsidRDefault="00CD3E71" w:rsidP="006447D9">
            <w:pPr>
              <w:autoSpaceDE w:val="0"/>
              <w:autoSpaceDN w:val="0"/>
              <w:adjustRightInd w:val="0"/>
              <w:spacing w:before="0" w:after="0" w:line="240" w:lineRule="auto"/>
              <w:rPr>
                <w:ins w:id="294" w:author="Сергей" w:date="2017-08-12T18:35:00Z"/>
                <w:rFonts w:ascii="Consolas" w:hAnsi="Consolas" w:cs="Consolas"/>
                <w:color w:val="000000"/>
                <w:sz w:val="19"/>
                <w:szCs w:val="19"/>
                <w:highlight w:val="white"/>
              </w:rPr>
            </w:pPr>
            <w:ins w:id="295" w:author="Сергей" w:date="2017-08-12T18:35:00Z">
              <w:r w:rsidRPr="00CD3E71">
                <w:rPr>
                  <w:rFonts w:ascii="Consolas" w:hAnsi="Consolas" w:cs="Consolas"/>
                  <w:color w:val="000000"/>
                  <w:sz w:val="19"/>
                  <w:szCs w:val="19"/>
                  <w:highlight w:val="white"/>
                  <w:lang w:val="en-US"/>
                  <w:rPrChange w:id="296" w:author="Сергей" w:date="2017-08-12T18:35:00Z">
                    <w:rPr>
                      <w:rFonts w:ascii="Consolas" w:hAnsi="Consolas" w:cs="Consolas"/>
                      <w:color w:val="000000"/>
                      <w:sz w:val="19"/>
                      <w:szCs w:val="19"/>
                      <w:highlight w:val="white"/>
                    </w:rPr>
                  </w:rPrChange>
                </w:rPr>
                <w:t xml:space="preserve">                </w:t>
              </w:r>
              <w:r w:rsidR="006447D9">
                <w:rPr>
                  <w:rFonts w:ascii="Consolas" w:hAnsi="Consolas" w:cs="Consolas"/>
                  <w:color w:val="008000"/>
                  <w:sz w:val="19"/>
                  <w:szCs w:val="19"/>
                  <w:highlight w:val="white"/>
                </w:rPr>
                <w:t xml:space="preserve">//  Если перевод произошел неправильно, то результатом будет </w:t>
              </w:r>
              <w:proofErr w:type="spellStart"/>
              <w:r w:rsidR="006447D9">
                <w:rPr>
                  <w:rFonts w:ascii="Consolas" w:hAnsi="Consolas" w:cs="Consolas"/>
                  <w:color w:val="008000"/>
                  <w:sz w:val="19"/>
                  <w:szCs w:val="19"/>
                  <w:highlight w:val="white"/>
                </w:rPr>
                <w:t>false</w:t>
              </w:r>
              <w:proofErr w:type="spellEnd"/>
            </w:ins>
          </w:p>
          <w:p w:rsidR="006447D9" w:rsidRPr="006447D9" w:rsidRDefault="006447D9" w:rsidP="006447D9">
            <w:pPr>
              <w:autoSpaceDE w:val="0"/>
              <w:autoSpaceDN w:val="0"/>
              <w:adjustRightInd w:val="0"/>
              <w:spacing w:before="0" w:after="0" w:line="240" w:lineRule="auto"/>
              <w:rPr>
                <w:ins w:id="297" w:author="Сергей" w:date="2017-08-12T18:35:00Z"/>
                <w:rFonts w:ascii="Consolas" w:hAnsi="Consolas" w:cs="Consolas"/>
                <w:color w:val="000000"/>
                <w:sz w:val="19"/>
                <w:szCs w:val="19"/>
                <w:highlight w:val="white"/>
                <w:lang w:val="en-US"/>
                <w:rPrChange w:id="298" w:author="Сергей" w:date="2017-08-12T18:35:00Z">
                  <w:rPr>
                    <w:ins w:id="299" w:author="Сергей" w:date="2017-08-12T18:35:00Z"/>
                    <w:rFonts w:ascii="Consolas" w:hAnsi="Consolas" w:cs="Consolas"/>
                    <w:color w:val="000000"/>
                    <w:sz w:val="19"/>
                    <w:szCs w:val="19"/>
                    <w:highlight w:val="white"/>
                  </w:rPr>
                </w:rPrChange>
              </w:rPr>
            </w:pPr>
            <w:ins w:id="300" w:author="Сергей" w:date="2017-08-12T18:35:00Z">
              <w:r>
                <w:rPr>
                  <w:rFonts w:ascii="Consolas" w:hAnsi="Consolas" w:cs="Consolas"/>
                  <w:color w:val="000000"/>
                  <w:sz w:val="19"/>
                  <w:szCs w:val="19"/>
                  <w:highlight w:val="white"/>
                </w:rPr>
                <w:t xml:space="preserve">                </w:t>
              </w:r>
              <w:r w:rsidR="00CD3E71" w:rsidRPr="00CD3E71">
                <w:rPr>
                  <w:rFonts w:ascii="Consolas" w:hAnsi="Consolas" w:cs="Consolas"/>
                  <w:color w:val="000000"/>
                  <w:sz w:val="19"/>
                  <w:szCs w:val="19"/>
                  <w:highlight w:val="white"/>
                  <w:lang w:val="en-US"/>
                  <w:rPrChange w:id="301" w:author="Сергей" w:date="2017-08-12T18:35:00Z">
                    <w:rPr>
                      <w:rFonts w:ascii="Consolas" w:hAnsi="Consolas" w:cs="Consolas"/>
                      <w:color w:val="000000"/>
                      <w:sz w:val="19"/>
                      <w:szCs w:val="19"/>
                      <w:highlight w:val="white"/>
                    </w:rPr>
                  </w:rPrChange>
                </w:rPr>
                <w:t xml:space="preserve">flag = </w:t>
              </w:r>
              <w:proofErr w:type="spellStart"/>
              <w:r w:rsidR="00CD3E71" w:rsidRPr="00CD3E71">
                <w:rPr>
                  <w:rFonts w:ascii="Consolas" w:hAnsi="Consolas" w:cs="Consolas"/>
                  <w:color w:val="0000FF"/>
                  <w:sz w:val="19"/>
                  <w:szCs w:val="19"/>
                  <w:highlight w:val="white"/>
                  <w:lang w:val="en-US"/>
                  <w:rPrChange w:id="302" w:author="Сергей" w:date="2017-08-12T18:35:00Z">
                    <w:rPr>
                      <w:rFonts w:ascii="Consolas" w:hAnsi="Consolas" w:cs="Consolas"/>
                      <w:color w:val="0000FF"/>
                      <w:sz w:val="19"/>
                      <w:szCs w:val="19"/>
                      <w:highlight w:val="white"/>
                    </w:rPr>
                  </w:rPrChange>
                </w:rPr>
                <w:t>int</w:t>
              </w:r>
              <w:r w:rsidR="00CD3E71" w:rsidRPr="00CD3E71">
                <w:rPr>
                  <w:rFonts w:ascii="Consolas" w:hAnsi="Consolas" w:cs="Consolas"/>
                  <w:color w:val="000000"/>
                  <w:sz w:val="19"/>
                  <w:szCs w:val="19"/>
                  <w:highlight w:val="white"/>
                  <w:lang w:val="en-US"/>
                  <w:rPrChange w:id="303" w:author="Сергей" w:date="2017-08-12T18:35:00Z">
                    <w:rPr>
                      <w:rFonts w:ascii="Consolas" w:hAnsi="Consolas" w:cs="Consolas"/>
                      <w:color w:val="000000"/>
                      <w:sz w:val="19"/>
                      <w:szCs w:val="19"/>
                      <w:highlight w:val="white"/>
                    </w:rPr>
                  </w:rPrChange>
                </w:rPr>
                <w:t>.TryParse</w:t>
              </w:r>
              <w:proofErr w:type="spellEnd"/>
              <w:r w:rsidR="00CD3E71" w:rsidRPr="00CD3E71">
                <w:rPr>
                  <w:rFonts w:ascii="Consolas" w:hAnsi="Consolas" w:cs="Consolas"/>
                  <w:color w:val="000000"/>
                  <w:sz w:val="19"/>
                  <w:szCs w:val="19"/>
                  <w:highlight w:val="white"/>
                  <w:lang w:val="en-US"/>
                  <w:rPrChange w:id="304" w:author="Сергей" w:date="2017-08-12T18:35:00Z">
                    <w:rPr>
                      <w:rFonts w:ascii="Consolas" w:hAnsi="Consolas" w:cs="Consolas"/>
                      <w:color w:val="000000"/>
                      <w:sz w:val="19"/>
                      <w:szCs w:val="19"/>
                      <w:highlight w:val="white"/>
                    </w:rPr>
                  </w:rPrChange>
                </w:rPr>
                <w:t xml:space="preserve">(s, </w:t>
              </w:r>
              <w:r w:rsidR="00CD3E71" w:rsidRPr="00CD3E71">
                <w:rPr>
                  <w:rFonts w:ascii="Consolas" w:hAnsi="Consolas" w:cs="Consolas"/>
                  <w:color w:val="0000FF"/>
                  <w:sz w:val="19"/>
                  <w:szCs w:val="19"/>
                  <w:highlight w:val="white"/>
                  <w:lang w:val="en-US"/>
                  <w:rPrChange w:id="305" w:author="Сергей" w:date="2017-08-12T18:35:00Z">
                    <w:rPr>
                      <w:rFonts w:ascii="Consolas" w:hAnsi="Consolas" w:cs="Consolas"/>
                      <w:color w:val="0000FF"/>
                      <w:sz w:val="19"/>
                      <w:szCs w:val="19"/>
                      <w:highlight w:val="white"/>
                    </w:rPr>
                  </w:rPrChange>
                </w:rPr>
                <w:t>out</w:t>
              </w:r>
              <w:r w:rsidR="00CD3E71" w:rsidRPr="00CD3E71">
                <w:rPr>
                  <w:rFonts w:ascii="Consolas" w:hAnsi="Consolas" w:cs="Consolas"/>
                  <w:color w:val="000000"/>
                  <w:sz w:val="19"/>
                  <w:szCs w:val="19"/>
                  <w:highlight w:val="white"/>
                  <w:lang w:val="en-US"/>
                  <w:rPrChange w:id="306" w:author="Сергей" w:date="2017-08-12T18:35:00Z">
                    <w:rPr>
                      <w:rFonts w:ascii="Consolas" w:hAnsi="Consolas" w:cs="Consolas"/>
                      <w:color w:val="000000"/>
                      <w:sz w:val="19"/>
                      <w:szCs w:val="19"/>
                      <w:highlight w:val="white"/>
                    </w:rPr>
                  </w:rPrChange>
                </w:rPr>
                <w:t xml:space="preserve"> x);</w:t>
              </w:r>
            </w:ins>
          </w:p>
          <w:p w:rsidR="006447D9" w:rsidRPr="006447D9" w:rsidRDefault="00CD3E71" w:rsidP="006447D9">
            <w:pPr>
              <w:autoSpaceDE w:val="0"/>
              <w:autoSpaceDN w:val="0"/>
              <w:adjustRightInd w:val="0"/>
              <w:spacing w:before="0" w:after="0" w:line="240" w:lineRule="auto"/>
              <w:rPr>
                <w:ins w:id="307" w:author="Сергей" w:date="2017-08-12T18:35:00Z"/>
                <w:rFonts w:ascii="Consolas" w:hAnsi="Consolas" w:cs="Consolas"/>
                <w:color w:val="000000"/>
                <w:sz w:val="19"/>
                <w:szCs w:val="19"/>
                <w:highlight w:val="white"/>
                <w:lang w:val="en-US"/>
                <w:rPrChange w:id="308" w:author="Сергей" w:date="2017-08-12T18:35:00Z">
                  <w:rPr>
                    <w:ins w:id="309" w:author="Сергей" w:date="2017-08-12T18:35:00Z"/>
                    <w:rFonts w:ascii="Consolas" w:hAnsi="Consolas" w:cs="Consolas"/>
                    <w:color w:val="000000"/>
                    <w:sz w:val="19"/>
                    <w:szCs w:val="19"/>
                    <w:highlight w:val="white"/>
                  </w:rPr>
                </w:rPrChange>
              </w:rPr>
            </w:pPr>
            <w:ins w:id="310" w:author="Сергей" w:date="2017-08-12T18:35:00Z">
              <w:r w:rsidRPr="00CD3E71">
                <w:rPr>
                  <w:rFonts w:ascii="Consolas" w:hAnsi="Consolas" w:cs="Consolas"/>
                  <w:color w:val="000000"/>
                  <w:sz w:val="19"/>
                  <w:szCs w:val="19"/>
                  <w:highlight w:val="white"/>
                  <w:lang w:val="en-US"/>
                  <w:rPrChange w:id="311" w:author="Сергей" w:date="2017-08-12T18:35:00Z">
                    <w:rPr>
                      <w:rFonts w:ascii="Consolas" w:hAnsi="Consolas" w:cs="Consolas"/>
                      <w:color w:val="000000"/>
                      <w:sz w:val="19"/>
                      <w:szCs w:val="19"/>
                      <w:highlight w:val="white"/>
                    </w:rPr>
                  </w:rPrChange>
                </w:rPr>
                <w:t xml:space="preserve">            }</w:t>
              </w:r>
            </w:ins>
          </w:p>
          <w:p w:rsidR="006447D9" w:rsidRPr="006447D9" w:rsidRDefault="00CD3E71" w:rsidP="006447D9">
            <w:pPr>
              <w:autoSpaceDE w:val="0"/>
              <w:autoSpaceDN w:val="0"/>
              <w:adjustRightInd w:val="0"/>
              <w:spacing w:before="0" w:after="0" w:line="240" w:lineRule="auto"/>
              <w:rPr>
                <w:ins w:id="312" w:author="Сергей" w:date="2017-08-12T18:35:00Z"/>
                <w:rFonts w:ascii="Consolas" w:hAnsi="Consolas" w:cs="Consolas"/>
                <w:color w:val="000000"/>
                <w:sz w:val="19"/>
                <w:szCs w:val="19"/>
                <w:highlight w:val="white"/>
                <w:lang w:val="en-US"/>
                <w:rPrChange w:id="313" w:author="Сергей" w:date="2017-08-12T18:35:00Z">
                  <w:rPr>
                    <w:ins w:id="314" w:author="Сергей" w:date="2017-08-12T18:35:00Z"/>
                    <w:rFonts w:ascii="Consolas" w:hAnsi="Consolas" w:cs="Consolas"/>
                    <w:color w:val="000000"/>
                    <w:sz w:val="19"/>
                    <w:szCs w:val="19"/>
                    <w:highlight w:val="white"/>
                  </w:rPr>
                </w:rPrChange>
              </w:rPr>
            </w:pPr>
            <w:ins w:id="315" w:author="Сергей" w:date="2017-08-12T18:35:00Z">
              <w:r w:rsidRPr="00CD3E71">
                <w:rPr>
                  <w:rFonts w:ascii="Consolas" w:hAnsi="Consolas" w:cs="Consolas"/>
                  <w:color w:val="000000"/>
                  <w:sz w:val="19"/>
                  <w:szCs w:val="19"/>
                  <w:highlight w:val="white"/>
                  <w:lang w:val="en-US"/>
                  <w:rPrChange w:id="316" w:author="Сергей" w:date="2017-08-12T18:35:00Z">
                    <w:rPr>
                      <w:rFonts w:ascii="Consolas" w:hAnsi="Consolas" w:cs="Consolas"/>
                      <w:color w:val="000000"/>
                      <w:sz w:val="19"/>
                      <w:szCs w:val="19"/>
                      <w:highlight w:val="white"/>
                    </w:rPr>
                  </w:rPrChange>
                </w:rPr>
                <w:t xml:space="preserve">            </w:t>
              </w:r>
              <w:r w:rsidRPr="00CD3E71">
                <w:rPr>
                  <w:rFonts w:ascii="Consolas" w:hAnsi="Consolas" w:cs="Consolas"/>
                  <w:color w:val="0000FF"/>
                  <w:sz w:val="19"/>
                  <w:szCs w:val="19"/>
                  <w:highlight w:val="white"/>
                  <w:lang w:val="en-US"/>
                  <w:rPrChange w:id="317" w:author="Сергей" w:date="2017-08-12T18:35:00Z">
                    <w:rPr>
                      <w:rFonts w:ascii="Consolas" w:hAnsi="Consolas" w:cs="Consolas"/>
                      <w:color w:val="0000FF"/>
                      <w:sz w:val="19"/>
                      <w:szCs w:val="19"/>
                      <w:highlight w:val="white"/>
                    </w:rPr>
                  </w:rPrChange>
                </w:rPr>
                <w:t>while</w:t>
              </w:r>
              <w:r w:rsidRPr="00CD3E71">
                <w:rPr>
                  <w:rFonts w:ascii="Consolas" w:hAnsi="Consolas" w:cs="Consolas"/>
                  <w:color w:val="000000"/>
                  <w:sz w:val="19"/>
                  <w:szCs w:val="19"/>
                  <w:highlight w:val="white"/>
                  <w:lang w:val="en-US"/>
                  <w:rPrChange w:id="318" w:author="Сергей" w:date="2017-08-12T18:35:00Z">
                    <w:rPr>
                      <w:rFonts w:ascii="Consolas" w:hAnsi="Consolas" w:cs="Consolas"/>
                      <w:color w:val="000000"/>
                      <w:sz w:val="19"/>
                      <w:szCs w:val="19"/>
                      <w:highlight w:val="white"/>
                    </w:rPr>
                  </w:rPrChange>
                </w:rPr>
                <w:t xml:space="preserve"> (!flag);  </w:t>
              </w:r>
              <w:r w:rsidRPr="00CD3E71">
                <w:rPr>
                  <w:rFonts w:ascii="Consolas" w:hAnsi="Consolas" w:cs="Consolas"/>
                  <w:color w:val="008000"/>
                  <w:sz w:val="19"/>
                  <w:szCs w:val="19"/>
                  <w:highlight w:val="white"/>
                  <w:lang w:val="en-US"/>
                  <w:rPrChange w:id="319" w:author="Сергей" w:date="2017-08-12T18:35:00Z">
                    <w:rPr>
                      <w:rFonts w:ascii="Consolas" w:hAnsi="Consolas" w:cs="Consolas"/>
                      <w:color w:val="008000"/>
                      <w:sz w:val="19"/>
                      <w:szCs w:val="19"/>
                      <w:highlight w:val="white"/>
                    </w:rPr>
                  </w:rPrChange>
                </w:rPr>
                <w:t xml:space="preserve">//  </w:t>
              </w:r>
              <w:r w:rsidR="006447D9">
                <w:rPr>
                  <w:rFonts w:ascii="Consolas" w:hAnsi="Consolas" w:cs="Consolas"/>
                  <w:color w:val="008000"/>
                  <w:sz w:val="19"/>
                  <w:szCs w:val="19"/>
                  <w:highlight w:val="white"/>
                </w:rPr>
                <w:t>Пока</w:t>
              </w:r>
              <w:r w:rsidRPr="00CD3E71">
                <w:rPr>
                  <w:rFonts w:ascii="Consolas" w:hAnsi="Consolas" w:cs="Consolas"/>
                  <w:color w:val="008000"/>
                  <w:sz w:val="19"/>
                  <w:szCs w:val="19"/>
                  <w:highlight w:val="white"/>
                  <w:lang w:val="en-US"/>
                  <w:rPrChange w:id="320" w:author="Сергей" w:date="2017-08-12T18:35:00Z">
                    <w:rPr>
                      <w:rFonts w:ascii="Consolas" w:hAnsi="Consolas" w:cs="Consolas"/>
                      <w:color w:val="008000"/>
                      <w:sz w:val="19"/>
                      <w:szCs w:val="19"/>
                      <w:highlight w:val="white"/>
                    </w:rPr>
                  </w:rPrChange>
                </w:rPr>
                <w:t xml:space="preserve"> false(!false=true), </w:t>
              </w:r>
              <w:r w:rsidR="006447D9">
                <w:rPr>
                  <w:rFonts w:ascii="Consolas" w:hAnsi="Consolas" w:cs="Consolas"/>
                  <w:color w:val="008000"/>
                  <w:sz w:val="19"/>
                  <w:szCs w:val="19"/>
                  <w:highlight w:val="white"/>
                </w:rPr>
                <w:t>повторять</w:t>
              </w:r>
              <w:r w:rsidRPr="00CD3E71">
                <w:rPr>
                  <w:rFonts w:ascii="Consolas" w:hAnsi="Consolas" w:cs="Consolas"/>
                  <w:color w:val="008000"/>
                  <w:sz w:val="19"/>
                  <w:szCs w:val="19"/>
                  <w:highlight w:val="white"/>
                  <w:lang w:val="en-US"/>
                  <w:rPrChange w:id="321" w:author="Сергей" w:date="2017-08-12T18:35:00Z">
                    <w:rPr>
                      <w:rFonts w:ascii="Consolas" w:hAnsi="Consolas" w:cs="Consolas"/>
                      <w:color w:val="008000"/>
                      <w:sz w:val="19"/>
                      <w:szCs w:val="19"/>
                      <w:highlight w:val="white"/>
                    </w:rPr>
                  </w:rPrChange>
                </w:rPr>
                <w:t xml:space="preserve"> </w:t>
              </w:r>
              <w:r w:rsidR="006447D9">
                <w:rPr>
                  <w:rFonts w:ascii="Consolas" w:hAnsi="Consolas" w:cs="Consolas"/>
                  <w:color w:val="008000"/>
                  <w:sz w:val="19"/>
                  <w:szCs w:val="19"/>
                  <w:highlight w:val="white"/>
                </w:rPr>
                <w:t>цикл</w:t>
              </w:r>
            </w:ins>
          </w:p>
          <w:p w:rsidR="006447D9" w:rsidRPr="006447D9" w:rsidRDefault="00CD3E71" w:rsidP="006447D9">
            <w:pPr>
              <w:autoSpaceDE w:val="0"/>
              <w:autoSpaceDN w:val="0"/>
              <w:adjustRightInd w:val="0"/>
              <w:spacing w:before="0" w:after="0" w:line="240" w:lineRule="auto"/>
              <w:rPr>
                <w:ins w:id="322" w:author="Сергей" w:date="2017-08-12T18:35:00Z"/>
                <w:rFonts w:ascii="Consolas" w:hAnsi="Consolas" w:cs="Consolas"/>
                <w:color w:val="000000"/>
                <w:sz w:val="19"/>
                <w:szCs w:val="19"/>
                <w:highlight w:val="white"/>
                <w:lang w:val="en-US"/>
                <w:rPrChange w:id="323" w:author="Сергей" w:date="2017-08-12T18:35:00Z">
                  <w:rPr>
                    <w:ins w:id="324" w:author="Сергей" w:date="2017-08-12T18:35:00Z"/>
                    <w:rFonts w:ascii="Consolas" w:hAnsi="Consolas" w:cs="Consolas"/>
                    <w:color w:val="000000"/>
                    <w:sz w:val="19"/>
                    <w:szCs w:val="19"/>
                    <w:highlight w:val="white"/>
                  </w:rPr>
                </w:rPrChange>
              </w:rPr>
            </w:pPr>
            <w:ins w:id="325" w:author="Сергей" w:date="2017-08-12T18:35:00Z">
              <w:r w:rsidRPr="00CD3E71">
                <w:rPr>
                  <w:rFonts w:ascii="Consolas" w:hAnsi="Consolas" w:cs="Consolas"/>
                  <w:color w:val="000000"/>
                  <w:sz w:val="19"/>
                  <w:szCs w:val="19"/>
                  <w:highlight w:val="white"/>
                  <w:lang w:val="en-US"/>
                  <w:rPrChange w:id="326" w:author="Сергей" w:date="2017-08-12T18:35:00Z">
                    <w:rPr>
                      <w:rFonts w:ascii="Consolas" w:hAnsi="Consolas" w:cs="Consolas"/>
                      <w:color w:val="000000"/>
                      <w:sz w:val="19"/>
                      <w:szCs w:val="19"/>
                      <w:highlight w:val="white"/>
                    </w:rPr>
                  </w:rPrChange>
                </w:rPr>
                <w:t xml:space="preserve">            </w:t>
              </w:r>
              <w:r w:rsidRPr="00CD3E71">
                <w:rPr>
                  <w:rFonts w:ascii="Consolas" w:hAnsi="Consolas" w:cs="Consolas"/>
                  <w:color w:val="0000FF"/>
                  <w:sz w:val="19"/>
                  <w:szCs w:val="19"/>
                  <w:highlight w:val="white"/>
                  <w:lang w:val="en-US"/>
                  <w:rPrChange w:id="327" w:author="Сергей" w:date="2017-08-12T18:35:00Z">
                    <w:rPr>
                      <w:rFonts w:ascii="Consolas" w:hAnsi="Consolas" w:cs="Consolas"/>
                      <w:color w:val="0000FF"/>
                      <w:sz w:val="19"/>
                      <w:szCs w:val="19"/>
                      <w:highlight w:val="white"/>
                    </w:rPr>
                  </w:rPrChange>
                </w:rPr>
                <w:t>return</w:t>
              </w:r>
              <w:r w:rsidRPr="00CD3E71">
                <w:rPr>
                  <w:rFonts w:ascii="Consolas" w:hAnsi="Consolas" w:cs="Consolas"/>
                  <w:color w:val="000000"/>
                  <w:sz w:val="19"/>
                  <w:szCs w:val="19"/>
                  <w:highlight w:val="white"/>
                  <w:lang w:val="en-US"/>
                  <w:rPrChange w:id="328" w:author="Сергей" w:date="2017-08-12T18:35:00Z">
                    <w:rPr>
                      <w:rFonts w:ascii="Consolas" w:hAnsi="Consolas" w:cs="Consolas"/>
                      <w:color w:val="000000"/>
                      <w:sz w:val="19"/>
                      <w:szCs w:val="19"/>
                      <w:highlight w:val="white"/>
                    </w:rPr>
                  </w:rPrChange>
                </w:rPr>
                <w:t xml:space="preserve"> x;</w:t>
              </w:r>
            </w:ins>
          </w:p>
          <w:p w:rsidR="006447D9" w:rsidRPr="006447D9" w:rsidRDefault="00CD3E71" w:rsidP="006447D9">
            <w:pPr>
              <w:autoSpaceDE w:val="0"/>
              <w:autoSpaceDN w:val="0"/>
              <w:adjustRightInd w:val="0"/>
              <w:spacing w:before="0" w:after="0" w:line="240" w:lineRule="auto"/>
              <w:rPr>
                <w:ins w:id="329" w:author="Сергей" w:date="2017-08-12T18:35:00Z"/>
                <w:rFonts w:ascii="Consolas" w:hAnsi="Consolas" w:cs="Consolas"/>
                <w:color w:val="000000"/>
                <w:sz w:val="19"/>
                <w:szCs w:val="19"/>
                <w:highlight w:val="white"/>
                <w:lang w:val="en-US"/>
                <w:rPrChange w:id="330" w:author="Сергей" w:date="2017-08-12T18:35:00Z">
                  <w:rPr>
                    <w:ins w:id="331" w:author="Сергей" w:date="2017-08-12T18:35:00Z"/>
                    <w:rFonts w:ascii="Consolas" w:hAnsi="Consolas" w:cs="Consolas"/>
                    <w:color w:val="000000"/>
                    <w:sz w:val="19"/>
                    <w:szCs w:val="19"/>
                    <w:highlight w:val="white"/>
                  </w:rPr>
                </w:rPrChange>
              </w:rPr>
            </w:pPr>
            <w:ins w:id="332" w:author="Сергей" w:date="2017-08-12T18:35:00Z">
              <w:r w:rsidRPr="00CD3E71">
                <w:rPr>
                  <w:rFonts w:ascii="Consolas" w:hAnsi="Consolas" w:cs="Consolas"/>
                  <w:color w:val="000000"/>
                  <w:sz w:val="19"/>
                  <w:szCs w:val="19"/>
                  <w:highlight w:val="white"/>
                  <w:lang w:val="en-US"/>
                  <w:rPrChange w:id="333" w:author="Сергей" w:date="2017-08-12T18:35:00Z">
                    <w:rPr>
                      <w:rFonts w:ascii="Consolas" w:hAnsi="Consolas" w:cs="Consolas"/>
                      <w:color w:val="000000"/>
                      <w:sz w:val="19"/>
                      <w:szCs w:val="19"/>
                      <w:highlight w:val="white"/>
                    </w:rPr>
                  </w:rPrChange>
                </w:rPr>
                <w:t xml:space="preserve">        }</w:t>
              </w:r>
            </w:ins>
          </w:p>
          <w:p w:rsidR="006447D9" w:rsidRPr="006447D9" w:rsidRDefault="00CD3E71" w:rsidP="006447D9">
            <w:pPr>
              <w:autoSpaceDE w:val="0"/>
              <w:autoSpaceDN w:val="0"/>
              <w:adjustRightInd w:val="0"/>
              <w:spacing w:before="0" w:after="0" w:line="240" w:lineRule="auto"/>
              <w:rPr>
                <w:ins w:id="334" w:author="Сергей" w:date="2017-08-12T18:35:00Z"/>
                <w:rFonts w:ascii="Consolas" w:hAnsi="Consolas" w:cs="Consolas"/>
                <w:color w:val="000000"/>
                <w:sz w:val="19"/>
                <w:szCs w:val="19"/>
                <w:highlight w:val="white"/>
                <w:lang w:val="en-US"/>
                <w:rPrChange w:id="335" w:author="Сергей" w:date="2017-08-12T18:35:00Z">
                  <w:rPr>
                    <w:ins w:id="336" w:author="Сергей" w:date="2017-08-12T18:35:00Z"/>
                    <w:rFonts w:ascii="Consolas" w:hAnsi="Consolas" w:cs="Consolas"/>
                    <w:color w:val="000000"/>
                    <w:sz w:val="19"/>
                    <w:szCs w:val="19"/>
                    <w:highlight w:val="white"/>
                  </w:rPr>
                </w:rPrChange>
              </w:rPr>
            </w:pPr>
            <w:ins w:id="337" w:author="Сергей" w:date="2017-08-12T18:35:00Z">
              <w:r w:rsidRPr="00CD3E71">
                <w:rPr>
                  <w:rFonts w:ascii="Consolas" w:hAnsi="Consolas" w:cs="Consolas"/>
                  <w:color w:val="000000"/>
                  <w:sz w:val="19"/>
                  <w:szCs w:val="19"/>
                  <w:highlight w:val="white"/>
                  <w:lang w:val="en-US"/>
                  <w:rPrChange w:id="338" w:author="Сергей" w:date="2017-08-12T18:35:00Z">
                    <w:rPr>
                      <w:rFonts w:ascii="Consolas" w:hAnsi="Consolas" w:cs="Consolas"/>
                      <w:color w:val="000000"/>
                      <w:sz w:val="19"/>
                      <w:szCs w:val="19"/>
                      <w:highlight w:val="white"/>
                    </w:rPr>
                  </w:rPrChange>
                </w:rPr>
                <w:t xml:space="preserve">        </w:t>
              </w:r>
              <w:r w:rsidRPr="00CD3E71">
                <w:rPr>
                  <w:rFonts w:ascii="Consolas" w:hAnsi="Consolas" w:cs="Consolas"/>
                  <w:color w:val="0000FF"/>
                  <w:sz w:val="19"/>
                  <w:szCs w:val="19"/>
                  <w:highlight w:val="white"/>
                  <w:lang w:val="en-US"/>
                  <w:rPrChange w:id="339" w:author="Сергей" w:date="2017-08-12T18:35:00Z">
                    <w:rPr>
                      <w:rFonts w:ascii="Consolas" w:hAnsi="Consolas" w:cs="Consolas"/>
                      <w:color w:val="0000FF"/>
                      <w:sz w:val="19"/>
                      <w:szCs w:val="19"/>
                      <w:highlight w:val="white"/>
                    </w:rPr>
                  </w:rPrChange>
                </w:rPr>
                <w:t>static</w:t>
              </w:r>
              <w:r w:rsidRPr="00CD3E71">
                <w:rPr>
                  <w:rFonts w:ascii="Consolas" w:hAnsi="Consolas" w:cs="Consolas"/>
                  <w:color w:val="000000"/>
                  <w:sz w:val="19"/>
                  <w:szCs w:val="19"/>
                  <w:highlight w:val="white"/>
                  <w:lang w:val="en-US"/>
                  <w:rPrChange w:id="340" w:author="Сергей" w:date="2017-08-12T18:35:00Z">
                    <w:rPr>
                      <w:rFonts w:ascii="Consolas" w:hAnsi="Consolas" w:cs="Consolas"/>
                      <w:color w:val="000000"/>
                      <w:sz w:val="19"/>
                      <w:szCs w:val="19"/>
                      <w:highlight w:val="white"/>
                    </w:rPr>
                  </w:rPrChange>
                </w:rPr>
                <w:t xml:space="preserve"> </w:t>
              </w:r>
              <w:r w:rsidRPr="00CD3E71">
                <w:rPr>
                  <w:rFonts w:ascii="Consolas" w:hAnsi="Consolas" w:cs="Consolas"/>
                  <w:color w:val="0000FF"/>
                  <w:sz w:val="19"/>
                  <w:szCs w:val="19"/>
                  <w:highlight w:val="white"/>
                  <w:lang w:val="en-US"/>
                  <w:rPrChange w:id="341" w:author="Сергей" w:date="2017-08-12T18:35:00Z">
                    <w:rPr>
                      <w:rFonts w:ascii="Consolas" w:hAnsi="Consolas" w:cs="Consolas"/>
                      <w:color w:val="0000FF"/>
                      <w:sz w:val="19"/>
                      <w:szCs w:val="19"/>
                      <w:highlight w:val="white"/>
                    </w:rPr>
                  </w:rPrChange>
                </w:rPr>
                <w:t>void</w:t>
              </w:r>
              <w:r w:rsidRPr="00CD3E71">
                <w:rPr>
                  <w:rFonts w:ascii="Consolas" w:hAnsi="Consolas" w:cs="Consolas"/>
                  <w:color w:val="000000"/>
                  <w:sz w:val="19"/>
                  <w:szCs w:val="19"/>
                  <w:highlight w:val="white"/>
                  <w:lang w:val="en-US"/>
                  <w:rPrChange w:id="342" w:author="Сергей" w:date="2017-08-12T18:35:00Z">
                    <w:rPr>
                      <w:rFonts w:ascii="Consolas" w:hAnsi="Consolas" w:cs="Consolas"/>
                      <w:color w:val="000000"/>
                      <w:sz w:val="19"/>
                      <w:szCs w:val="19"/>
                      <w:highlight w:val="white"/>
                    </w:rPr>
                  </w:rPrChange>
                </w:rPr>
                <w:t xml:space="preserve"> </w:t>
              </w:r>
              <w:proofErr w:type="spellStart"/>
              <w:r w:rsidRPr="00CD3E71">
                <w:rPr>
                  <w:rFonts w:ascii="Consolas" w:hAnsi="Consolas" w:cs="Consolas"/>
                  <w:color w:val="000000"/>
                  <w:sz w:val="19"/>
                  <w:szCs w:val="19"/>
                  <w:highlight w:val="white"/>
                  <w:lang w:val="en-US"/>
                  <w:rPrChange w:id="343" w:author="Сергей" w:date="2017-08-12T18:35:00Z">
                    <w:rPr>
                      <w:rFonts w:ascii="Consolas" w:hAnsi="Consolas" w:cs="Consolas"/>
                      <w:color w:val="000000"/>
                      <w:sz w:val="19"/>
                      <w:szCs w:val="19"/>
                      <w:highlight w:val="white"/>
                    </w:rPr>
                  </w:rPrChange>
                </w:rPr>
                <w:t>ShowValue</w:t>
              </w:r>
              <w:proofErr w:type="spellEnd"/>
              <w:r w:rsidRPr="00CD3E71">
                <w:rPr>
                  <w:rFonts w:ascii="Consolas" w:hAnsi="Consolas" w:cs="Consolas"/>
                  <w:color w:val="000000"/>
                  <w:sz w:val="19"/>
                  <w:szCs w:val="19"/>
                  <w:highlight w:val="white"/>
                  <w:lang w:val="en-US"/>
                  <w:rPrChange w:id="344" w:author="Сергей" w:date="2017-08-12T18:35:00Z">
                    <w:rPr>
                      <w:rFonts w:ascii="Consolas" w:hAnsi="Consolas" w:cs="Consolas"/>
                      <w:color w:val="000000"/>
                      <w:sz w:val="19"/>
                      <w:szCs w:val="19"/>
                      <w:highlight w:val="white"/>
                    </w:rPr>
                  </w:rPrChange>
                </w:rPr>
                <w:t>(</w:t>
              </w:r>
              <w:r w:rsidRPr="00CD3E71">
                <w:rPr>
                  <w:rFonts w:ascii="Consolas" w:hAnsi="Consolas" w:cs="Consolas"/>
                  <w:color w:val="0000FF"/>
                  <w:sz w:val="19"/>
                  <w:szCs w:val="19"/>
                  <w:highlight w:val="white"/>
                  <w:lang w:val="en-US"/>
                  <w:rPrChange w:id="345" w:author="Сергей" w:date="2017-08-12T18:35:00Z">
                    <w:rPr>
                      <w:rFonts w:ascii="Consolas" w:hAnsi="Consolas" w:cs="Consolas"/>
                      <w:color w:val="0000FF"/>
                      <w:sz w:val="19"/>
                      <w:szCs w:val="19"/>
                      <w:highlight w:val="white"/>
                    </w:rPr>
                  </w:rPrChange>
                </w:rPr>
                <w:t>string</w:t>
              </w:r>
              <w:r w:rsidRPr="00CD3E71">
                <w:rPr>
                  <w:rFonts w:ascii="Consolas" w:hAnsi="Consolas" w:cs="Consolas"/>
                  <w:color w:val="000000"/>
                  <w:sz w:val="19"/>
                  <w:szCs w:val="19"/>
                  <w:highlight w:val="white"/>
                  <w:lang w:val="en-US"/>
                  <w:rPrChange w:id="346" w:author="Сергей" w:date="2017-08-12T18:35:00Z">
                    <w:rPr>
                      <w:rFonts w:ascii="Consolas" w:hAnsi="Consolas" w:cs="Consolas"/>
                      <w:color w:val="000000"/>
                      <w:sz w:val="19"/>
                      <w:szCs w:val="19"/>
                      <w:highlight w:val="white"/>
                    </w:rPr>
                  </w:rPrChange>
                </w:rPr>
                <w:t xml:space="preserve"> description)</w:t>
              </w:r>
            </w:ins>
          </w:p>
          <w:p w:rsidR="006447D9" w:rsidRPr="006447D9" w:rsidRDefault="00CD3E71" w:rsidP="006447D9">
            <w:pPr>
              <w:autoSpaceDE w:val="0"/>
              <w:autoSpaceDN w:val="0"/>
              <w:adjustRightInd w:val="0"/>
              <w:spacing w:before="0" w:after="0" w:line="240" w:lineRule="auto"/>
              <w:rPr>
                <w:ins w:id="347" w:author="Сергей" w:date="2017-08-12T18:35:00Z"/>
                <w:rFonts w:ascii="Consolas" w:hAnsi="Consolas" w:cs="Consolas"/>
                <w:color w:val="000000"/>
                <w:sz w:val="19"/>
                <w:szCs w:val="19"/>
                <w:highlight w:val="white"/>
                <w:lang w:val="en-US"/>
                <w:rPrChange w:id="348" w:author="Сергей" w:date="2017-08-12T18:35:00Z">
                  <w:rPr>
                    <w:ins w:id="349" w:author="Сергей" w:date="2017-08-12T18:35:00Z"/>
                    <w:rFonts w:ascii="Consolas" w:hAnsi="Consolas" w:cs="Consolas"/>
                    <w:color w:val="000000"/>
                    <w:sz w:val="19"/>
                    <w:szCs w:val="19"/>
                    <w:highlight w:val="white"/>
                  </w:rPr>
                </w:rPrChange>
              </w:rPr>
            </w:pPr>
            <w:ins w:id="350" w:author="Сергей" w:date="2017-08-12T18:35:00Z">
              <w:r w:rsidRPr="00CD3E71">
                <w:rPr>
                  <w:rFonts w:ascii="Consolas" w:hAnsi="Consolas" w:cs="Consolas"/>
                  <w:color w:val="000000"/>
                  <w:sz w:val="19"/>
                  <w:szCs w:val="19"/>
                  <w:highlight w:val="white"/>
                  <w:lang w:val="en-US"/>
                  <w:rPrChange w:id="351" w:author="Сергей" w:date="2017-08-12T18:35:00Z">
                    <w:rPr>
                      <w:rFonts w:ascii="Consolas" w:hAnsi="Consolas" w:cs="Consolas"/>
                      <w:color w:val="000000"/>
                      <w:sz w:val="19"/>
                      <w:szCs w:val="19"/>
                      <w:highlight w:val="white"/>
                    </w:rPr>
                  </w:rPrChange>
                </w:rPr>
                <w:t xml:space="preserve">        {</w:t>
              </w:r>
            </w:ins>
          </w:p>
          <w:p w:rsidR="006447D9" w:rsidRPr="006447D9" w:rsidRDefault="00CD3E71" w:rsidP="006447D9">
            <w:pPr>
              <w:autoSpaceDE w:val="0"/>
              <w:autoSpaceDN w:val="0"/>
              <w:adjustRightInd w:val="0"/>
              <w:spacing w:before="0" w:after="0" w:line="240" w:lineRule="auto"/>
              <w:rPr>
                <w:ins w:id="352" w:author="Сергей" w:date="2017-08-12T18:35:00Z"/>
                <w:rFonts w:ascii="Consolas" w:hAnsi="Consolas" w:cs="Consolas"/>
                <w:color w:val="000000"/>
                <w:sz w:val="19"/>
                <w:szCs w:val="19"/>
                <w:highlight w:val="white"/>
                <w:lang w:val="en-US"/>
                <w:rPrChange w:id="353" w:author="Сергей" w:date="2017-08-12T18:35:00Z">
                  <w:rPr>
                    <w:ins w:id="354" w:author="Сергей" w:date="2017-08-12T18:35:00Z"/>
                    <w:rFonts w:ascii="Consolas" w:hAnsi="Consolas" w:cs="Consolas"/>
                    <w:color w:val="000000"/>
                    <w:sz w:val="19"/>
                    <w:szCs w:val="19"/>
                    <w:highlight w:val="white"/>
                  </w:rPr>
                </w:rPrChange>
              </w:rPr>
            </w:pPr>
            <w:ins w:id="355" w:author="Сергей" w:date="2017-08-12T18:35:00Z">
              <w:r w:rsidRPr="00CD3E71">
                <w:rPr>
                  <w:rFonts w:ascii="Consolas" w:hAnsi="Consolas" w:cs="Consolas"/>
                  <w:color w:val="000000"/>
                  <w:sz w:val="19"/>
                  <w:szCs w:val="19"/>
                  <w:highlight w:val="white"/>
                  <w:lang w:val="en-US"/>
                  <w:rPrChange w:id="356" w:author="Сергей" w:date="2017-08-12T18:35:00Z">
                    <w:rPr>
                      <w:rFonts w:ascii="Consolas" w:hAnsi="Consolas" w:cs="Consolas"/>
                      <w:color w:val="000000"/>
                      <w:sz w:val="19"/>
                      <w:szCs w:val="19"/>
                      <w:highlight w:val="white"/>
                    </w:rPr>
                  </w:rPrChange>
                </w:rPr>
                <w:t xml:space="preserve">            </w:t>
              </w:r>
              <w:proofErr w:type="spellStart"/>
              <w:r w:rsidRPr="00CD3E71">
                <w:rPr>
                  <w:rFonts w:ascii="Consolas" w:hAnsi="Consolas" w:cs="Consolas"/>
                  <w:color w:val="2B91AF"/>
                  <w:sz w:val="19"/>
                  <w:szCs w:val="19"/>
                  <w:highlight w:val="white"/>
                  <w:lang w:val="en-US"/>
                  <w:rPrChange w:id="357" w:author="Сергей" w:date="2017-08-12T18:35:00Z">
                    <w:rPr>
                      <w:rFonts w:ascii="Consolas" w:hAnsi="Consolas" w:cs="Consolas"/>
                      <w:color w:val="2B91AF"/>
                      <w:sz w:val="19"/>
                      <w:szCs w:val="19"/>
                      <w:highlight w:val="white"/>
                    </w:rPr>
                  </w:rPrChange>
                </w:rPr>
                <w:t>Console</w:t>
              </w:r>
              <w:r w:rsidRPr="00CD3E71">
                <w:rPr>
                  <w:rFonts w:ascii="Consolas" w:hAnsi="Consolas" w:cs="Consolas"/>
                  <w:color w:val="000000"/>
                  <w:sz w:val="19"/>
                  <w:szCs w:val="19"/>
                  <w:highlight w:val="white"/>
                  <w:lang w:val="en-US"/>
                  <w:rPrChange w:id="358" w:author="Сергей" w:date="2017-08-12T18:35:00Z">
                    <w:rPr>
                      <w:rFonts w:ascii="Consolas" w:hAnsi="Consolas" w:cs="Consolas"/>
                      <w:color w:val="000000"/>
                      <w:sz w:val="19"/>
                      <w:szCs w:val="19"/>
                      <w:highlight w:val="white"/>
                    </w:rPr>
                  </w:rPrChange>
                </w:rPr>
                <w:t>.WriteLine</w:t>
              </w:r>
              <w:proofErr w:type="spellEnd"/>
              <w:r w:rsidRPr="00CD3E71">
                <w:rPr>
                  <w:rFonts w:ascii="Consolas" w:hAnsi="Consolas" w:cs="Consolas"/>
                  <w:color w:val="000000"/>
                  <w:sz w:val="19"/>
                  <w:szCs w:val="19"/>
                  <w:highlight w:val="white"/>
                  <w:lang w:val="en-US"/>
                  <w:rPrChange w:id="359" w:author="Сергей" w:date="2017-08-12T18:35:00Z">
                    <w:rPr>
                      <w:rFonts w:ascii="Consolas" w:hAnsi="Consolas" w:cs="Consolas"/>
                      <w:color w:val="000000"/>
                      <w:sz w:val="19"/>
                      <w:szCs w:val="19"/>
                      <w:highlight w:val="white"/>
                    </w:rPr>
                  </w:rPrChange>
                </w:rPr>
                <w:t>(description + value);</w:t>
              </w:r>
            </w:ins>
          </w:p>
          <w:p w:rsidR="006447D9" w:rsidRPr="006447D9" w:rsidRDefault="00CD3E71" w:rsidP="006447D9">
            <w:pPr>
              <w:autoSpaceDE w:val="0"/>
              <w:autoSpaceDN w:val="0"/>
              <w:adjustRightInd w:val="0"/>
              <w:spacing w:before="0" w:after="0" w:line="240" w:lineRule="auto"/>
              <w:rPr>
                <w:ins w:id="360" w:author="Сергей" w:date="2017-08-12T18:35:00Z"/>
                <w:rFonts w:ascii="Consolas" w:hAnsi="Consolas" w:cs="Consolas"/>
                <w:color w:val="000000"/>
                <w:sz w:val="19"/>
                <w:szCs w:val="19"/>
                <w:highlight w:val="white"/>
                <w:lang w:val="en-US"/>
                <w:rPrChange w:id="361" w:author="Сергей" w:date="2017-08-12T18:35:00Z">
                  <w:rPr>
                    <w:ins w:id="362" w:author="Сергей" w:date="2017-08-12T18:35:00Z"/>
                    <w:rFonts w:ascii="Consolas" w:hAnsi="Consolas" w:cs="Consolas"/>
                    <w:color w:val="000000"/>
                    <w:sz w:val="19"/>
                    <w:szCs w:val="19"/>
                    <w:highlight w:val="white"/>
                  </w:rPr>
                </w:rPrChange>
              </w:rPr>
            </w:pPr>
            <w:ins w:id="363" w:author="Сергей" w:date="2017-08-12T18:35:00Z">
              <w:r w:rsidRPr="00CD3E71">
                <w:rPr>
                  <w:rFonts w:ascii="Consolas" w:hAnsi="Consolas" w:cs="Consolas"/>
                  <w:color w:val="000000"/>
                  <w:sz w:val="19"/>
                  <w:szCs w:val="19"/>
                  <w:highlight w:val="white"/>
                  <w:lang w:val="en-US"/>
                  <w:rPrChange w:id="364" w:author="Сергей" w:date="2017-08-12T18:35:00Z">
                    <w:rPr>
                      <w:rFonts w:ascii="Consolas" w:hAnsi="Consolas" w:cs="Consolas"/>
                      <w:color w:val="000000"/>
                      <w:sz w:val="19"/>
                      <w:szCs w:val="19"/>
                      <w:highlight w:val="white"/>
                    </w:rPr>
                  </w:rPrChange>
                </w:rPr>
                <w:t xml:space="preserve">        }</w:t>
              </w:r>
            </w:ins>
          </w:p>
          <w:p w:rsidR="006447D9" w:rsidRPr="006447D9" w:rsidRDefault="00CD3E71" w:rsidP="006447D9">
            <w:pPr>
              <w:autoSpaceDE w:val="0"/>
              <w:autoSpaceDN w:val="0"/>
              <w:adjustRightInd w:val="0"/>
              <w:spacing w:before="0" w:after="0" w:line="240" w:lineRule="auto"/>
              <w:rPr>
                <w:ins w:id="365" w:author="Сергей" w:date="2017-08-12T18:35:00Z"/>
                <w:rFonts w:ascii="Consolas" w:hAnsi="Consolas" w:cs="Consolas"/>
                <w:color w:val="000000"/>
                <w:sz w:val="19"/>
                <w:szCs w:val="19"/>
                <w:highlight w:val="white"/>
                <w:lang w:val="en-US"/>
                <w:rPrChange w:id="366" w:author="Сергей" w:date="2017-08-12T18:35:00Z">
                  <w:rPr>
                    <w:ins w:id="367" w:author="Сергей" w:date="2017-08-12T18:35:00Z"/>
                    <w:rFonts w:ascii="Consolas" w:hAnsi="Consolas" w:cs="Consolas"/>
                    <w:color w:val="000000"/>
                    <w:sz w:val="19"/>
                    <w:szCs w:val="19"/>
                    <w:highlight w:val="white"/>
                  </w:rPr>
                </w:rPrChange>
              </w:rPr>
            </w:pPr>
            <w:ins w:id="368" w:author="Сергей" w:date="2017-08-12T18:35:00Z">
              <w:r w:rsidRPr="00CD3E71">
                <w:rPr>
                  <w:rFonts w:ascii="Consolas" w:hAnsi="Consolas" w:cs="Consolas"/>
                  <w:color w:val="000000"/>
                  <w:sz w:val="19"/>
                  <w:szCs w:val="19"/>
                  <w:highlight w:val="white"/>
                  <w:lang w:val="en-US"/>
                  <w:rPrChange w:id="369" w:author="Сергей" w:date="2017-08-12T18:35:00Z">
                    <w:rPr>
                      <w:rFonts w:ascii="Consolas" w:hAnsi="Consolas" w:cs="Consolas"/>
                      <w:color w:val="000000"/>
                      <w:sz w:val="19"/>
                      <w:szCs w:val="19"/>
                      <w:highlight w:val="white"/>
                    </w:rPr>
                  </w:rPrChange>
                </w:rPr>
                <w:t xml:space="preserve">        </w:t>
              </w:r>
              <w:r w:rsidRPr="00CD3E71">
                <w:rPr>
                  <w:rFonts w:ascii="Consolas" w:hAnsi="Consolas" w:cs="Consolas"/>
                  <w:color w:val="0000FF"/>
                  <w:sz w:val="19"/>
                  <w:szCs w:val="19"/>
                  <w:highlight w:val="white"/>
                  <w:lang w:val="en-US"/>
                  <w:rPrChange w:id="370" w:author="Сергей" w:date="2017-08-12T18:35:00Z">
                    <w:rPr>
                      <w:rFonts w:ascii="Consolas" w:hAnsi="Consolas" w:cs="Consolas"/>
                      <w:color w:val="0000FF"/>
                      <w:sz w:val="19"/>
                      <w:szCs w:val="19"/>
                      <w:highlight w:val="white"/>
                    </w:rPr>
                  </w:rPrChange>
                </w:rPr>
                <w:t>static</w:t>
              </w:r>
              <w:r w:rsidRPr="00CD3E71">
                <w:rPr>
                  <w:rFonts w:ascii="Consolas" w:hAnsi="Consolas" w:cs="Consolas"/>
                  <w:color w:val="000000"/>
                  <w:sz w:val="19"/>
                  <w:szCs w:val="19"/>
                  <w:highlight w:val="white"/>
                  <w:lang w:val="en-US"/>
                  <w:rPrChange w:id="371" w:author="Сергей" w:date="2017-08-12T18:35:00Z">
                    <w:rPr>
                      <w:rFonts w:ascii="Consolas" w:hAnsi="Consolas" w:cs="Consolas"/>
                      <w:color w:val="000000"/>
                      <w:sz w:val="19"/>
                      <w:szCs w:val="19"/>
                      <w:highlight w:val="white"/>
                    </w:rPr>
                  </w:rPrChange>
                </w:rPr>
                <w:t xml:space="preserve"> </w:t>
              </w:r>
              <w:proofErr w:type="spellStart"/>
              <w:r w:rsidRPr="00CD3E71">
                <w:rPr>
                  <w:rFonts w:ascii="Consolas" w:hAnsi="Consolas" w:cs="Consolas"/>
                  <w:color w:val="0000FF"/>
                  <w:sz w:val="19"/>
                  <w:szCs w:val="19"/>
                  <w:highlight w:val="white"/>
                  <w:lang w:val="en-US"/>
                  <w:rPrChange w:id="372" w:author="Сергей" w:date="2017-08-12T18:35:00Z">
                    <w:rPr>
                      <w:rFonts w:ascii="Consolas" w:hAnsi="Consolas" w:cs="Consolas"/>
                      <w:color w:val="0000FF"/>
                      <w:sz w:val="19"/>
                      <w:szCs w:val="19"/>
                      <w:highlight w:val="white"/>
                    </w:rPr>
                  </w:rPrChange>
                </w:rPr>
                <w:t>int</w:t>
              </w:r>
              <w:proofErr w:type="spellEnd"/>
              <w:r w:rsidRPr="00CD3E71">
                <w:rPr>
                  <w:rFonts w:ascii="Consolas" w:hAnsi="Consolas" w:cs="Consolas"/>
                  <w:color w:val="000000"/>
                  <w:sz w:val="19"/>
                  <w:szCs w:val="19"/>
                  <w:highlight w:val="white"/>
                  <w:lang w:val="en-US"/>
                  <w:rPrChange w:id="373" w:author="Сергей" w:date="2017-08-12T18:35:00Z">
                    <w:rPr>
                      <w:rFonts w:ascii="Consolas" w:hAnsi="Consolas" w:cs="Consolas"/>
                      <w:color w:val="000000"/>
                      <w:sz w:val="19"/>
                      <w:szCs w:val="19"/>
                      <w:highlight w:val="white"/>
                    </w:rPr>
                  </w:rPrChange>
                </w:rPr>
                <w:t xml:space="preserve"> </w:t>
              </w:r>
              <w:proofErr w:type="spellStart"/>
              <w:r w:rsidRPr="00CD3E71">
                <w:rPr>
                  <w:rFonts w:ascii="Consolas" w:hAnsi="Consolas" w:cs="Consolas"/>
                  <w:color w:val="000000"/>
                  <w:sz w:val="19"/>
                  <w:szCs w:val="19"/>
                  <w:highlight w:val="white"/>
                  <w:lang w:val="en-US"/>
                  <w:rPrChange w:id="374" w:author="Сергей" w:date="2017-08-12T18:35:00Z">
                    <w:rPr>
                      <w:rFonts w:ascii="Consolas" w:hAnsi="Consolas" w:cs="Consolas"/>
                      <w:color w:val="000000"/>
                      <w:sz w:val="19"/>
                      <w:szCs w:val="19"/>
                      <w:highlight w:val="white"/>
                    </w:rPr>
                  </w:rPrChange>
                </w:rPr>
                <w:t>ReturnValue</w:t>
              </w:r>
              <w:proofErr w:type="spellEnd"/>
              <w:r w:rsidRPr="00CD3E71">
                <w:rPr>
                  <w:rFonts w:ascii="Consolas" w:hAnsi="Consolas" w:cs="Consolas"/>
                  <w:color w:val="000000"/>
                  <w:sz w:val="19"/>
                  <w:szCs w:val="19"/>
                  <w:highlight w:val="white"/>
                  <w:lang w:val="en-US"/>
                  <w:rPrChange w:id="375" w:author="Сергей" w:date="2017-08-12T18:35:00Z">
                    <w:rPr>
                      <w:rFonts w:ascii="Consolas" w:hAnsi="Consolas" w:cs="Consolas"/>
                      <w:color w:val="000000"/>
                      <w:sz w:val="19"/>
                      <w:szCs w:val="19"/>
                      <w:highlight w:val="white"/>
                    </w:rPr>
                  </w:rPrChange>
                </w:rPr>
                <w:t>()</w:t>
              </w:r>
            </w:ins>
          </w:p>
          <w:p w:rsidR="006447D9" w:rsidRPr="006447D9" w:rsidRDefault="00CD3E71" w:rsidP="006447D9">
            <w:pPr>
              <w:autoSpaceDE w:val="0"/>
              <w:autoSpaceDN w:val="0"/>
              <w:adjustRightInd w:val="0"/>
              <w:spacing w:before="0" w:after="0" w:line="240" w:lineRule="auto"/>
              <w:rPr>
                <w:ins w:id="376" w:author="Сергей" w:date="2017-08-12T18:35:00Z"/>
                <w:rFonts w:ascii="Consolas" w:hAnsi="Consolas" w:cs="Consolas"/>
                <w:color w:val="000000"/>
                <w:sz w:val="19"/>
                <w:szCs w:val="19"/>
                <w:highlight w:val="white"/>
                <w:lang w:val="en-US"/>
                <w:rPrChange w:id="377" w:author="Сергей" w:date="2017-08-12T18:35:00Z">
                  <w:rPr>
                    <w:ins w:id="378" w:author="Сергей" w:date="2017-08-12T18:35:00Z"/>
                    <w:rFonts w:ascii="Consolas" w:hAnsi="Consolas" w:cs="Consolas"/>
                    <w:color w:val="000000"/>
                    <w:sz w:val="19"/>
                    <w:szCs w:val="19"/>
                    <w:highlight w:val="white"/>
                  </w:rPr>
                </w:rPrChange>
              </w:rPr>
            </w:pPr>
            <w:ins w:id="379" w:author="Сергей" w:date="2017-08-12T18:35:00Z">
              <w:r w:rsidRPr="00CD3E71">
                <w:rPr>
                  <w:rFonts w:ascii="Consolas" w:hAnsi="Consolas" w:cs="Consolas"/>
                  <w:color w:val="000000"/>
                  <w:sz w:val="19"/>
                  <w:szCs w:val="19"/>
                  <w:highlight w:val="white"/>
                  <w:lang w:val="en-US"/>
                  <w:rPrChange w:id="380" w:author="Сергей" w:date="2017-08-12T18:35:00Z">
                    <w:rPr>
                      <w:rFonts w:ascii="Consolas" w:hAnsi="Consolas" w:cs="Consolas"/>
                      <w:color w:val="000000"/>
                      <w:sz w:val="19"/>
                      <w:szCs w:val="19"/>
                      <w:highlight w:val="white"/>
                    </w:rPr>
                  </w:rPrChange>
                </w:rPr>
                <w:t xml:space="preserve">        {</w:t>
              </w:r>
            </w:ins>
          </w:p>
          <w:p w:rsidR="006447D9" w:rsidRPr="006447D9" w:rsidRDefault="00CD3E71" w:rsidP="006447D9">
            <w:pPr>
              <w:autoSpaceDE w:val="0"/>
              <w:autoSpaceDN w:val="0"/>
              <w:adjustRightInd w:val="0"/>
              <w:spacing w:before="0" w:after="0" w:line="240" w:lineRule="auto"/>
              <w:rPr>
                <w:ins w:id="381" w:author="Сергей" w:date="2017-08-12T18:35:00Z"/>
                <w:rFonts w:ascii="Consolas" w:hAnsi="Consolas" w:cs="Consolas"/>
                <w:color w:val="000000"/>
                <w:sz w:val="19"/>
                <w:szCs w:val="19"/>
                <w:highlight w:val="white"/>
                <w:lang w:val="en-US"/>
                <w:rPrChange w:id="382" w:author="Сергей" w:date="2017-08-12T18:35:00Z">
                  <w:rPr>
                    <w:ins w:id="383" w:author="Сергей" w:date="2017-08-12T18:35:00Z"/>
                    <w:rFonts w:ascii="Consolas" w:hAnsi="Consolas" w:cs="Consolas"/>
                    <w:color w:val="000000"/>
                    <w:sz w:val="19"/>
                    <w:szCs w:val="19"/>
                    <w:highlight w:val="white"/>
                  </w:rPr>
                </w:rPrChange>
              </w:rPr>
            </w:pPr>
            <w:ins w:id="384" w:author="Сергей" w:date="2017-08-12T18:35:00Z">
              <w:r w:rsidRPr="00CD3E71">
                <w:rPr>
                  <w:rFonts w:ascii="Consolas" w:hAnsi="Consolas" w:cs="Consolas"/>
                  <w:color w:val="000000"/>
                  <w:sz w:val="19"/>
                  <w:szCs w:val="19"/>
                  <w:highlight w:val="white"/>
                  <w:lang w:val="en-US"/>
                  <w:rPrChange w:id="385" w:author="Сергей" w:date="2017-08-12T18:35:00Z">
                    <w:rPr>
                      <w:rFonts w:ascii="Consolas" w:hAnsi="Consolas" w:cs="Consolas"/>
                      <w:color w:val="000000"/>
                      <w:sz w:val="19"/>
                      <w:szCs w:val="19"/>
                      <w:highlight w:val="white"/>
                    </w:rPr>
                  </w:rPrChange>
                </w:rPr>
                <w:t xml:space="preserve">            </w:t>
              </w:r>
              <w:proofErr w:type="spellStart"/>
              <w:r w:rsidRPr="00CD3E71">
                <w:rPr>
                  <w:rFonts w:ascii="Consolas" w:hAnsi="Consolas" w:cs="Consolas"/>
                  <w:color w:val="000000"/>
                  <w:sz w:val="19"/>
                  <w:szCs w:val="19"/>
                  <w:highlight w:val="white"/>
                  <w:lang w:val="en-US"/>
                  <w:rPrChange w:id="386" w:author="Сергей" w:date="2017-08-12T18:35:00Z">
                    <w:rPr>
                      <w:rFonts w:ascii="Consolas" w:hAnsi="Consolas" w:cs="Consolas"/>
                      <w:color w:val="000000"/>
                      <w:sz w:val="19"/>
                      <w:szCs w:val="19"/>
                      <w:highlight w:val="white"/>
                    </w:rPr>
                  </w:rPrChange>
                </w:rPr>
                <w:t>ShowValue</w:t>
              </w:r>
              <w:proofErr w:type="spellEnd"/>
              <w:r w:rsidRPr="00CD3E71">
                <w:rPr>
                  <w:rFonts w:ascii="Consolas" w:hAnsi="Consolas" w:cs="Consolas"/>
                  <w:color w:val="000000"/>
                  <w:sz w:val="19"/>
                  <w:szCs w:val="19"/>
                  <w:highlight w:val="white"/>
                  <w:lang w:val="en-US"/>
                  <w:rPrChange w:id="387" w:author="Сергей" w:date="2017-08-12T18:35:00Z">
                    <w:rPr>
                      <w:rFonts w:ascii="Consolas" w:hAnsi="Consolas" w:cs="Consolas"/>
                      <w:color w:val="000000"/>
                      <w:sz w:val="19"/>
                      <w:szCs w:val="19"/>
                      <w:highlight w:val="white"/>
                    </w:rPr>
                  </w:rPrChange>
                </w:rPr>
                <w:t>(</w:t>
              </w:r>
              <w:r w:rsidRPr="00CD3E71">
                <w:rPr>
                  <w:rFonts w:ascii="Consolas" w:hAnsi="Consolas" w:cs="Consolas"/>
                  <w:color w:val="A31515"/>
                  <w:sz w:val="19"/>
                  <w:szCs w:val="19"/>
                  <w:highlight w:val="white"/>
                  <w:lang w:val="en-US"/>
                  <w:rPrChange w:id="388" w:author="Сергей" w:date="2017-08-12T18:35:00Z">
                    <w:rPr>
                      <w:rFonts w:ascii="Consolas" w:hAnsi="Consolas" w:cs="Consolas"/>
                      <w:color w:val="A31515"/>
                      <w:sz w:val="19"/>
                      <w:szCs w:val="19"/>
                      <w:highlight w:val="white"/>
                    </w:rPr>
                  </w:rPrChange>
                </w:rPr>
                <w:t>"</w:t>
              </w:r>
              <w:proofErr w:type="spellStart"/>
              <w:r w:rsidRPr="00CD3E71">
                <w:rPr>
                  <w:rFonts w:ascii="Consolas" w:hAnsi="Consolas" w:cs="Consolas"/>
                  <w:color w:val="A31515"/>
                  <w:sz w:val="19"/>
                  <w:szCs w:val="19"/>
                  <w:highlight w:val="white"/>
                  <w:lang w:val="en-US"/>
                  <w:rPrChange w:id="389" w:author="Сергей" w:date="2017-08-12T18:35:00Z">
                    <w:rPr>
                      <w:rFonts w:ascii="Consolas" w:hAnsi="Consolas" w:cs="Consolas"/>
                      <w:color w:val="A31515"/>
                      <w:sz w:val="19"/>
                      <w:szCs w:val="19"/>
                      <w:highlight w:val="white"/>
                    </w:rPr>
                  </w:rPrChange>
                </w:rPr>
                <w:t>ReturnValue</w:t>
              </w:r>
              <w:proofErr w:type="spellEnd"/>
              <w:r w:rsidRPr="00CD3E71">
                <w:rPr>
                  <w:rFonts w:ascii="Consolas" w:hAnsi="Consolas" w:cs="Consolas"/>
                  <w:color w:val="A31515"/>
                  <w:sz w:val="19"/>
                  <w:szCs w:val="19"/>
                  <w:highlight w:val="white"/>
                  <w:lang w:val="en-US"/>
                  <w:rPrChange w:id="390" w:author="Сергей" w:date="2017-08-12T18:35:00Z">
                    <w:rPr>
                      <w:rFonts w:ascii="Consolas" w:hAnsi="Consolas" w:cs="Consolas"/>
                      <w:color w:val="A31515"/>
                      <w:sz w:val="19"/>
                      <w:szCs w:val="19"/>
                      <w:highlight w:val="white"/>
                    </w:rPr>
                  </w:rPrChange>
                </w:rPr>
                <w:t xml:space="preserve"> (</w:t>
              </w:r>
              <w:r w:rsidR="006447D9">
                <w:rPr>
                  <w:rFonts w:ascii="Consolas" w:hAnsi="Consolas" w:cs="Consolas"/>
                  <w:color w:val="A31515"/>
                  <w:sz w:val="19"/>
                  <w:szCs w:val="19"/>
                  <w:highlight w:val="white"/>
                </w:rPr>
                <w:t>до</w:t>
              </w:r>
              <w:r w:rsidRPr="00CD3E71">
                <w:rPr>
                  <w:rFonts w:ascii="Consolas" w:hAnsi="Consolas" w:cs="Consolas"/>
                  <w:color w:val="A31515"/>
                  <w:sz w:val="19"/>
                  <w:szCs w:val="19"/>
                  <w:highlight w:val="white"/>
                  <w:lang w:val="en-US"/>
                  <w:rPrChange w:id="391" w:author="Сергей" w:date="2017-08-12T18:35:00Z">
                    <w:rPr>
                      <w:rFonts w:ascii="Consolas" w:hAnsi="Consolas" w:cs="Consolas"/>
                      <w:color w:val="A31515"/>
                      <w:sz w:val="19"/>
                      <w:szCs w:val="19"/>
                      <w:highlight w:val="white"/>
                    </w:rPr>
                  </w:rPrChange>
                </w:rPr>
                <w:t>): "</w:t>
              </w:r>
              <w:r w:rsidRPr="00CD3E71">
                <w:rPr>
                  <w:rFonts w:ascii="Consolas" w:hAnsi="Consolas" w:cs="Consolas"/>
                  <w:color w:val="000000"/>
                  <w:sz w:val="19"/>
                  <w:szCs w:val="19"/>
                  <w:highlight w:val="white"/>
                  <w:lang w:val="en-US"/>
                  <w:rPrChange w:id="392" w:author="Сергей" w:date="2017-08-12T18:35:00Z">
                    <w:rPr>
                      <w:rFonts w:ascii="Consolas" w:hAnsi="Consolas" w:cs="Consolas"/>
                      <w:color w:val="000000"/>
                      <w:sz w:val="19"/>
                      <w:szCs w:val="19"/>
                      <w:highlight w:val="white"/>
                    </w:rPr>
                  </w:rPrChange>
                </w:rPr>
                <w:t>);</w:t>
              </w:r>
            </w:ins>
          </w:p>
          <w:p w:rsidR="006447D9" w:rsidRPr="006447D9" w:rsidRDefault="00CD3E71" w:rsidP="006447D9">
            <w:pPr>
              <w:autoSpaceDE w:val="0"/>
              <w:autoSpaceDN w:val="0"/>
              <w:adjustRightInd w:val="0"/>
              <w:spacing w:before="0" w:after="0" w:line="240" w:lineRule="auto"/>
              <w:rPr>
                <w:ins w:id="393" w:author="Сергей" w:date="2017-08-12T18:35:00Z"/>
                <w:rFonts w:ascii="Consolas" w:hAnsi="Consolas" w:cs="Consolas"/>
                <w:color w:val="000000"/>
                <w:sz w:val="19"/>
                <w:szCs w:val="19"/>
                <w:highlight w:val="white"/>
                <w:lang w:val="en-US"/>
                <w:rPrChange w:id="394" w:author="Сергей" w:date="2017-08-12T18:35:00Z">
                  <w:rPr>
                    <w:ins w:id="395" w:author="Сергей" w:date="2017-08-12T18:35:00Z"/>
                    <w:rFonts w:ascii="Consolas" w:hAnsi="Consolas" w:cs="Consolas"/>
                    <w:color w:val="000000"/>
                    <w:sz w:val="19"/>
                    <w:szCs w:val="19"/>
                    <w:highlight w:val="white"/>
                  </w:rPr>
                </w:rPrChange>
              </w:rPr>
            </w:pPr>
            <w:ins w:id="396" w:author="Сергей" w:date="2017-08-12T18:35:00Z">
              <w:r w:rsidRPr="00CD3E71">
                <w:rPr>
                  <w:rFonts w:ascii="Consolas" w:hAnsi="Consolas" w:cs="Consolas"/>
                  <w:color w:val="000000"/>
                  <w:sz w:val="19"/>
                  <w:szCs w:val="19"/>
                  <w:highlight w:val="white"/>
                  <w:lang w:val="en-US"/>
                  <w:rPrChange w:id="397" w:author="Сергей" w:date="2017-08-12T18:35:00Z">
                    <w:rPr>
                      <w:rFonts w:ascii="Consolas" w:hAnsi="Consolas" w:cs="Consolas"/>
                      <w:color w:val="000000"/>
                      <w:sz w:val="19"/>
                      <w:szCs w:val="19"/>
                      <w:highlight w:val="white"/>
                    </w:rPr>
                  </w:rPrChange>
                </w:rPr>
                <w:t xml:space="preserve">            </w:t>
              </w:r>
              <w:proofErr w:type="spellStart"/>
              <w:r w:rsidRPr="00CD3E71">
                <w:rPr>
                  <w:rFonts w:ascii="Consolas" w:hAnsi="Consolas" w:cs="Consolas"/>
                  <w:color w:val="0000FF"/>
                  <w:sz w:val="19"/>
                  <w:szCs w:val="19"/>
                  <w:highlight w:val="white"/>
                  <w:lang w:val="en-US"/>
                  <w:rPrChange w:id="398" w:author="Сергей" w:date="2017-08-12T18:35:00Z">
                    <w:rPr>
                      <w:rFonts w:ascii="Consolas" w:hAnsi="Consolas" w:cs="Consolas"/>
                      <w:color w:val="0000FF"/>
                      <w:sz w:val="19"/>
                      <w:szCs w:val="19"/>
                      <w:highlight w:val="white"/>
                    </w:rPr>
                  </w:rPrChange>
                </w:rPr>
                <w:t>int</w:t>
              </w:r>
              <w:proofErr w:type="spellEnd"/>
              <w:r w:rsidRPr="00CD3E71">
                <w:rPr>
                  <w:rFonts w:ascii="Consolas" w:hAnsi="Consolas" w:cs="Consolas"/>
                  <w:color w:val="000000"/>
                  <w:sz w:val="19"/>
                  <w:szCs w:val="19"/>
                  <w:highlight w:val="white"/>
                  <w:lang w:val="en-US"/>
                  <w:rPrChange w:id="399" w:author="Сергей" w:date="2017-08-12T18:35:00Z">
                    <w:rPr>
                      <w:rFonts w:ascii="Consolas" w:hAnsi="Consolas" w:cs="Consolas"/>
                      <w:color w:val="000000"/>
                      <w:sz w:val="19"/>
                      <w:szCs w:val="19"/>
                      <w:highlight w:val="white"/>
                    </w:rPr>
                  </w:rPrChange>
                </w:rPr>
                <w:t xml:space="preserve"> </w:t>
              </w:r>
              <w:proofErr w:type="spellStart"/>
              <w:r w:rsidRPr="00CD3E71">
                <w:rPr>
                  <w:rFonts w:ascii="Consolas" w:hAnsi="Consolas" w:cs="Consolas"/>
                  <w:color w:val="000000"/>
                  <w:sz w:val="19"/>
                  <w:szCs w:val="19"/>
                  <w:highlight w:val="white"/>
                  <w:lang w:val="en-US"/>
                  <w:rPrChange w:id="400" w:author="Сергей" w:date="2017-08-12T18:35:00Z">
                    <w:rPr>
                      <w:rFonts w:ascii="Consolas" w:hAnsi="Consolas" w:cs="Consolas"/>
                      <w:color w:val="000000"/>
                      <w:sz w:val="19"/>
                      <w:szCs w:val="19"/>
                      <w:highlight w:val="white"/>
                    </w:rPr>
                  </w:rPrChange>
                </w:rPr>
                <w:t>tmp</w:t>
              </w:r>
              <w:proofErr w:type="spellEnd"/>
              <w:r w:rsidRPr="00CD3E71">
                <w:rPr>
                  <w:rFonts w:ascii="Consolas" w:hAnsi="Consolas" w:cs="Consolas"/>
                  <w:color w:val="000000"/>
                  <w:sz w:val="19"/>
                  <w:szCs w:val="19"/>
                  <w:highlight w:val="white"/>
                  <w:lang w:val="en-US"/>
                  <w:rPrChange w:id="401" w:author="Сергей" w:date="2017-08-12T18:35:00Z">
                    <w:rPr>
                      <w:rFonts w:ascii="Consolas" w:hAnsi="Consolas" w:cs="Consolas"/>
                      <w:color w:val="000000"/>
                      <w:sz w:val="19"/>
                      <w:szCs w:val="19"/>
                      <w:highlight w:val="white"/>
                    </w:rPr>
                  </w:rPrChange>
                </w:rPr>
                <w:t xml:space="preserve"> = 10;</w:t>
              </w:r>
            </w:ins>
          </w:p>
          <w:p w:rsidR="006447D9" w:rsidRPr="006447D9" w:rsidRDefault="00CD3E71" w:rsidP="006447D9">
            <w:pPr>
              <w:autoSpaceDE w:val="0"/>
              <w:autoSpaceDN w:val="0"/>
              <w:adjustRightInd w:val="0"/>
              <w:spacing w:before="0" w:after="0" w:line="240" w:lineRule="auto"/>
              <w:rPr>
                <w:ins w:id="402" w:author="Сергей" w:date="2017-08-12T18:35:00Z"/>
                <w:rFonts w:ascii="Consolas" w:hAnsi="Consolas" w:cs="Consolas"/>
                <w:color w:val="000000"/>
                <w:sz w:val="19"/>
                <w:szCs w:val="19"/>
                <w:highlight w:val="white"/>
                <w:lang w:val="en-US"/>
                <w:rPrChange w:id="403" w:author="Сергей" w:date="2017-08-12T18:35:00Z">
                  <w:rPr>
                    <w:ins w:id="404" w:author="Сергей" w:date="2017-08-12T18:35:00Z"/>
                    <w:rFonts w:ascii="Consolas" w:hAnsi="Consolas" w:cs="Consolas"/>
                    <w:color w:val="000000"/>
                    <w:sz w:val="19"/>
                    <w:szCs w:val="19"/>
                    <w:highlight w:val="white"/>
                  </w:rPr>
                </w:rPrChange>
              </w:rPr>
            </w:pPr>
            <w:ins w:id="405" w:author="Сергей" w:date="2017-08-12T18:35:00Z">
              <w:r w:rsidRPr="00CD3E71">
                <w:rPr>
                  <w:rFonts w:ascii="Consolas" w:hAnsi="Consolas" w:cs="Consolas"/>
                  <w:color w:val="000000"/>
                  <w:sz w:val="19"/>
                  <w:szCs w:val="19"/>
                  <w:highlight w:val="white"/>
                  <w:lang w:val="en-US"/>
                  <w:rPrChange w:id="406" w:author="Сергей" w:date="2017-08-12T18:35:00Z">
                    <w:rPr>
                      <w:rFonts w:ascii="Consolas" w:hAnsi="Consolas" w:cs="Consolas"/>
                      <w:color w:val="000000"/>
                      <w:sz w:val="19"/>
                      <w:szCs w:val="19"/>
                      <w:highlight w:val="white"/>
                    </w:rPr>
                  </w:rPrChange>
                </w:rPr>
                <w:t xml:space="preserve">            </w:t>
              </w:r>
              <w:proofErr w:type="spellStart"/>
              <w:r w:rsidRPr="00CD3E71">
                <w:rPr>
                  <w:rFonts w:ascii="Consolas" w:hAnsi="Consolas" w:cs="Consolas"/>
                  <w:color w:val="000000"/>
                  <w:sz w:val="19"/>
                  <w:szCs w:val="19"/>
                  <w:highlight w:val="white"/>
                  <w:lang w:val="en-US"/>
                  <w:rPrChange w:id="407" w:author="Сергей" w:date="2017-08-12T18:35:00Z">
                    <w:rPr>
                      <w:rFonts w:ascii="Consolas" w:hAnsi="Consolas" w:cs="Consolas"/>
                      <w:color w:val="000000"/>
                      <w:sz w:val="19"/>
                      <w:szCs w:val="19"/>
                      <w:highlight w:val="white"/>
                    </w:rPr>
                  </w:rPrChange>
                </w:rPr>
                <w:t>ShowValue</w:t>
              </w:r>
              <w:proofErr w:type="spellEnd"/>
              <w:r w:rsidRPr="00CD3E71">
                <w:rPr>
                  <w:rFonts w:ascii="Consolas" w:hAnsi="Consolas" w:cs="Consolas"/>
                  <w:color w:val="000000"/>
                  <w:sz w:val="19"/>
                  <w:szCs w:val="19"/>
                  <w:highlight w:val="white"/>
                  <w:lang w:val="en-US"/>
                  <w:rPrChange w:id="408" w:author="Сергей" w:date="2017-08-12T18:35:00Z">
                    <w:rPr>
                      <w:rFonts w:ascii="Consolas" w:hAnsi="Consolas" w:cs="Consolas"/>
                      <w:color w:val="000000"/>
                      <w:sz w:val="19"/>
                      <w:szCs w:val="19"/>
                      <w:highlight w:val="white"/>
                    </w:rPr>
                  </w:rPrChange>
                </w:rPr>
                <w:t>(</w:t>
              </w:r>
              <w:r w:rsidRPr="00CD3E71">
                <w:rPr>
                  <w:rFonts w:ascii="Consolas" w:hAnsi="Consolas" w:cs="Consolas"/>
                  <w:color w:val="A31515"/>
                  <w:sz w:val="19"/>
                  <w:szCs w:val="19"/>
                  <w:highlight w:val="white"/>
                  <w:lang w:val="en-US"/>
                  <w:rPrChange w:id="409" w:author="Сергей" w:date="2017-08-12T18:35:00Z">
                    <w:rPr>
                      <w:rFonts w:ascii="Consolas" w:hAnsi="Consolas" w:cs="Consolas"/>
                      <w:color w:val="A31515"/>
                      <w:sz w:val="19"/>
                      <w:szCs w:val="19"/>
                      <w:highlight w:val="white"/>
                    </w:rPr>
                  </w:rPrChange>
                </w:rPr>
                <w:t>"</w:t>
              </w:r>
              <w:proofErr w:type="spellStart"/>
              <w:r w:rsidRPr="00CD3E71">
                <w:rPr>
                  <w:rFonts w:ascii="Consolas" w:hAnsi="Consolas" w:cs="Consolas"/>
                  <w:color w:val="A31515"/>
                  <w:sz w:val="19"/>
                  <w:szCs w:val="19"/>
                  <w:highlight w:val="white"/>
                  <w:lang w:val="en-US"/>
                  <w:rPrChange w:id="410" w:author="Сергей" w:date="2017-08-12T18:35:00Z">
                    <w:rPr>
                      <w:rFonts w:ascii="Consolas" w:hAnsi="Consolas" w:cs="Consolas"/>
                      <w:color w:val="A31515"/>
                      <w:sz w:val="19"/>
                      <w:szCs w:val="19"/>
                      <w:highlight w:val="white"/>
                    </w:rPr>
                  </w:rPrChange>
                </w:rPr>
                <w:t>ReturnValue</w:t>
              </w:r>
              <w:proofErr w:type="spellEnd"/>
              <w:r w:rsidRPr="00CD3E71">
                <w:rPr>
                  <w:rFonts w:ascii="Consolas" w:hAnsi="Consolas" w:cs="Consolas"/>
                  <w:color w:val="A31515"/>
                  <w:sz w:val="19"/>
                  <w:szCs w:val="19"/>
                  <w:highlight w:val="white"/>
                  <w:lang w:val="en-US"/>
                  <w:rPrChange w:id="411" w:author="Сергей" w:date="2017-08-12T18:35:00Z">
                    <w:rPr>
                      <w:rFonts w:ascii="Consolas" w:hAnsi="Consolas" w:cs="Consolas"/>
                      <w:color w:val="A31515"/>
                      <w:sz w:val="19"/>
                      <w:szCs w:val="19"/>
                      <w:highlight w:val="white"/>
                    </w:rPr>
                  </w:rPrChange>
                </w:rPr>
                <w:t xml:space="preserve"> (</w:t>
              </w:r>
              <w:r w:rsidR="006447D9">
                <w:rPr>
                  <w:rFonts w:ascii="Consolas" w:hAnsi="Consolas" w:cs="Consolas"/>
                  <w:color w:val="A31515"/>
                  <w:sz w:val="19"/>
                  <w:szCs w:val="19"/>
                  <w:highlight w:val="white"/>
                </w:rPr>
                <w:t>после</w:t>
              </w:r>
              <w:r w:rsidRPr="00CD3E71">
                <w:rPr>
                  <w:rFonts w:ascii="Consolas" w:hAnsi="Consolas" w:cs="Consolas"/>
                  <w:color w:val="A31515"/>
                  <w:sz w:val="19"/>
                  <w:szCs w:val="19"/>
                  <w:highlight w:val="white"/>
                  <w:lang w:val="en-US"/>
                  <w:rPrChange w:id="412" w:author="Сергей" w:date="2017-08-12T18:35:00Z">
                    <w:rPr>
                      <w:rFonts w:ascii="Consolas" w:hAnsi="Consolas" w:cs="Consolas"/>
                      <w:color w:val="A31515"/>
                      <w:sz w:val="19"/>
                      <w:szCs w:val="19"/>
                      <w:highlight w:val="white"/>
                    </w:rPr>
                  </w:rPrChange>
                </w:rPr>
                <w:t>): "</w:t>
              </w:r>
              <w:r w:rsidRPr="00CD3E71">
                <w:rPr>
                  <w:rFonts w:ascii="Consolas" w:hAnsi="Consolas" w:cs="Consolas"/>
                  <w:color w:val="000000"/>
                  <w:sz w:val="19"/>
                  <w:szCs w:val="19"/>
                  <w:highlight w:val="white"/>
                  <w:lang w:val="en-US"/>
                  <w:rPrChange w:id="413" w:author="Сергей" w:date="2017-08-12T18:35:00Z">
                    <w:rPr>
                      <w:rFonts w:ascii="Consolas" w:hAnsi="Consolas" w:cs="Consolas"/>
                      <w:color w:val="000000"/>
                      <w:sz w:val="19"/>
                      <w:szCs w:val="19"/>
                      <w:highlight w:val="white"/>
                    </w:rPr>
                  </w:rPrChange>
                </w:rPr>
                <w:t>);</w:t>
              </w:r>
            </w:ins>
          </w:p>
          <w:p w:rsidR="006447D9" w:rsidRPr="006447D9" w:rsidRDefault="00CD3E71" w:rsidP="006447D9">
            <w:pPr>
              <w:autoSpaceDE w:val="0"/>
              <w:autoSpaceDN w:val="0"/>
              <w:adjustRightInd w:val="0"/>
              <w:spacing w:before="0" w:after="0" w:line="240" w:lineRule="auto"/>
              <w:rPr>
                <w:ins w:id="414" w:author="Сергей" w:date="2017-08-12T18:35:00Z"/>
                <w:rFonts w:ascii="Consolas" w:hAnsi="Consolas" w:cs="Consolas"/>
                <w:color w:val="000000"/>
                <w:sz w:val="19"/>
                <w:szCs w:val="19"/>
                <w:highlight w:val="white"/>
                <w:lang w:val="en-US"/>
                <w:rPrChange w:id="415" w:author="Сергей" w:date="2017-08-12T18:35:00Z">
                  <w:rPr>
                    <w:ins w:id="416" w:author="Сергей" w:date="2017-08-12T18:35:00Z"/>
                    <w:rFonts w:ascii="Consolas" w:hAnsi="Consolas" w:cs="Consolas"/>
                    <w:color w:val="000000"/>
                    <w:sz w:val="19"/>
                    <w:szCs w:val="19"/>
                    <w:highlight w:val="white"/>
                  </w:rPr>
                </w:rPrChange>
              </w:rPr>
            </w:pPr>
            <w:ins w:id="417" w:author="Сергей" w:date="2017-08-12T18:35:00Z">
              <w:r w:rsidRPr="00CD3E71">
                <w:rPr>
                  <w:rFonts w:ascii="Consolas" w:hAnsi="Consolas" w:cs="Consolas"/>
                  <w:color w:val="000000"/>
                  <w:sz w:val="19"/>
                  <w:szCs w:val="19"/>
                  <w:highlight w:val="white"/>
                  <w:lang w:val="en-US"/>
                  <w:rPrChange w:id="418" w:author="Сергей" w:date="2017-08-12T18:35:00Z">
                    <w:rPr>
                      <w:rFonts w:ascii="Consolas" w:hAnsi="Consolas" w:cs="Consolas"/>
                      <w:color w:val="000000"/>
                      <w:sz w:val="19"/>
                      <w:szCs w:val="19"/>
                      <w:highlight w:val="white"/>
                    </w:rPr>
                  </w:rPrChange>
                </w:rPr>
                <w:t xml:space="preserve">            </w:t>
              </w:r>
              <w:r w:rsidRPr="00CD3E71">
                <w:rPr>
                  <w:rFonts w:ascii="Consolas" w:hAnsi="Consolas" w:cs="Consolas"/>
                  <w:color w:val="0000FF"/>
                  <w:sz w:val="19"/>
                  <w:szCs w:val="19"/>
                  <w:highlight w:val="white"/>
                  <w:lang w:val="en-US"/>
                  <w:rPrChange w:id="419" w:author="Сергей" w:date="2017-08-12T18:35:00Z">
                    <w:rPr>
                      <w:rFonts w:ascii="Consolas" w:hAnsi="Consolas" w:cs="Consolas"/>
                      <w:color w:val="0000FF"/>
                      <w:sz w:val="19"/>
                      <w:szCs w:val="19"/>
                      <w:highlight w:val="white"/>
                    </w:rPr>
                  </w:rPrChange>
                </w:rPr>
                <w:t>return</w:t>
              </w:r>
              <w:r w:rsidRPr="00CD3E71">
                <w:rPr>
                  <w:rFonts w:ascii="Consolas" w:hAnsi="Consolas" w:cs="Consolas"/>
                  <w:color w:val="000000"/>
                  <w:sz w:val="19"/>
                  <w:szCs w:val="19"/>
                  <w:highlight w:val="white"/>
                  <w:lang w:val="en-US"/>
                  <w:rPrChange w:id="420" w:author="Сергей" w:date="2017-08-12T18:35:00Z">
                    <w:rPr>
                      <w:rFonts w:ascii="Consolas" w:hAnsi="Consolas" w:cs="Consolas"/>
                      <w:color w:val="000000"/>
                      <w:sz w:val="19"/>
                      <w:szCs w:val="19"/>
                      <w:highlight w:val="white"/>
                    </w:rPr>
                  </w:rPrChange>
                </w:rPr>
                <w:t xml:space="preserve"> </w:t>
              </w:r>
              <w:proofErr w:type="spellStart"/>
              <w:r w:rsidRPr="00CD3E71">
                <w:rPr>
                  <w:rFonts w:ascii="Consolas" w:hAnsi="Consolas" w:cs="Consolas"/>
                  <w:color w:val="000000"/>
                  <w:sz w:val="19"/>
                  <w:szCs w:val="19"/>
                  <w:highlight w:val="white"/>
                  <w:lang w:val="en-US"/>
                  <w:rPrChange w:id="421" w:author="Сергей" w:date="2017-08-12T18:35:00Z">
                    <w:rPr>
                      <w:rFonts w:ascii="Consolas" w:hAnsi="Consolas" w:cs="Consolas"/>
                      <w:color w:val="000000"/>
                      <w:sz w:val="19"/>
                      <w:szCs w:val="19"/>
                      <w:highlight w:val="white"/>
                    </w:rPr>
                  </w:rPrChange>
                </w:rPr>
                <w:t>tmp</w:t>
              </w:r>
              <w:proofErr w:type="spellEnd"/>
              <w:r w:rsidRPr="00CD3E71">
                <w:rPr>
                  <w:rFonts w:ascii="Consolas" w:hAnsi="Consolas" w:cs="Consolas"/>
                  <w:color w:val="000000"/>
                  <w:sz w:val="19"/>
                  <w:szCs w:val="19"/>
                  <w:highlight w:val="white"/>
                  <w:lang w:val="en-US"/>
                  <w:rPrChange w:id="422" w:author="Сергей" w:date="2017-08-12T18:35:00Z">
                    <w:rPr>
                      <w:rFonts w:ascii="Consolas" w:hAnsi="Consolas" w:cs="Consolas"/>
                      <w:color w:val="000000"/>
                      <w:sz w:val="19"/>
                      <w:szCs w:val="19"/>
                      <w:highlight w:val="white"/>
                    </w:rPr>
                  </w:rPrChange>
                </w:rPr>
                <w:t>;</w:t>
              </w:r>
            </w:ins>
          </w:p>
          <w:p w:rsidR="006447D9" w:rsidRPr="006447D9" w:rsidRDefault="00CD3E71" w:rsidP="006447D9">
            <w:pPr>
              <w:autoSpaceDE w:val="0"/>
              <w:autoSpaceDN w:val="0"/>
              <w:adjustRightInd w:val="0"/>
              <w:spacing w:before="0" w:after="0" w:line="240" w:lineRule="auto"/>
              <w:rPr>
                <w:ins w:id="423" w:author="Сергей" w:date="2017-08-12T18:35:00Z"/>
                <w:rFonts w:ascii="Consolas" w:hAnsi="Consolas" w:cs="Consolas"/>
                <w:color w:val="000000"/>
                <w:sz w:val="19"/>
                <w:szCs w:val="19"/>
                <w:highlight w:val="white"/>
                <w:lang w:val="en-US"/>
                <w:rPrChange w:id="424" w:author="Сергей" w:date="2017-08-12T18:35:00Z">
                  <w:rPr>
                    <w:ins w:id="425" w:author="Сергей" w:date="2017-08-12T18:35:00Z"/>
                    <w:rFonts w:ascii="Consolas" w:hAnsi="Consolas" w:cs="Consolas"/>
                    <w:color w:val="000000"/>
                    <w:sz w:val="19"/>
                    <w:szCs w:val="19"/>
                    <w:highlight w:val="white"/>
                  </w:rPr>
                </w:rPrChange>
              </w:rPr>
            </w:pPr>
            <w:ins w:id="426" w:author="Сергей" w:date="2017-08-12T18:35:00Z">
              <w:r w:rsidRPr="00CD3E71">
                <w:rPr>
                  <w:rFonts w:ascii="Consolas" w:hAnsi="Consolas" w:cs="Consolas"/>
                  <w:color w:val="000000"/>
                  <w:sz w:val="19"/>
                  <w:szCs w:val="19"/>
                  <w:highlight w:val="white"/>
                  <w:lang w:val="en-US"/>
                  <w:rPrChange w:id="427" w:author="Сергей" w:date="2017-08-12T18:35:00Z">
                    <w:rPr>
                      <w:rFonts w:ascii="Consolas" w:hAnsi="Consolas" w:cs="Consolas"/>
                      <w:color w:val="000000"/>
                      <w:sz w:val="19"/>
                      <w:szCs w:val="19"/>
                      <w:highlight w:val="white"/>
                    </w:rPr>
                  </w:rPrChange>
                </w:rPr>
                <w:t xml:space="preserve">        }</w:t>
              </w:r>
            </w:ins>
          </w:p>
          <w:p w:rsidR="006447D9" w:rsidRPr="006447D9" w:rsidRDefault="00CD3E71" w:rsidP="006447D9">
            <w:pPr>
              <w:autoSpaceDE w:val="0"/>
              <w:autoSpaceDN w:val="0"/>
              <w:adjustRightInd w:val="0"/>
              <w:spacing w:before="0" w:after="0" w:line="240" w:lineRule="auto"/>
              <w:rPr>
                <w:ins w:id="428" w:author="Сергей" w:date="2017-08-12T18:35:00Z"/>
                <w:rFonts w:ascii="Consolas" w:hAnsi="Consolas" w:cs="Consolas"/>
                <w:color w:val="000000"/>
                <w:sz w:val="19"/>
                <w:szCs w:val="19"/>
                <w:highlight w:val="white"/>
                <w:lang w:val="en-US"/>
                <w:rPrChange w:id="429" w:author="Сергей" w:date="2017-08-12T18:35:00Z">
                  <w:rPr>
                    <w:ins w:id="430" w:author="Сергей" w:date="2017-08-12T18:35:00Z"/>
                    <w:rFonts w:ascii="Consolas" w:hAnsi="Consolas" w:cs="Consolas"/>
                    <w:color w:val="000000"/>
                    <w:sz w:val="19"/>
                    <w:szCs w:val="19"/>
                    <w:highlight w:val="white"/>
                  </w:rPr>
                </w:rPrChange>
              </w:rPr>
            </w:pPr>
            <w:ins w:id="431" w:author="Сергей" w:date="2017-08-12T18:35:00Z">
              <w:r w:rsidRPr="00CD3E71">
                <w:rPr>
                  <w:rFonts w:ascii="Consolas" w:hAnsi="Consolas" w:cs="Consolas"/>
                  <w:color w:val="000000"/>
                  <w:sz w:val="19"/>
                  <w:szCs w:val="19"/>
                  <w:highlight w:val="white"/>
                  <w:lang w:val="en-US"/>
                  <w:rPrChange w:id="432" w:author="Сергей" w:date="2017-08-12T18:35:00Z">
                    <w:rPr>
                      <w:rFonts w:ascii="Consolas" w:hAnsi="Consolas" w:cs="Consolas"/>
                      <w:color w:val="000000"/>
                      <w:sz w:val="19"/>
                      <w:szCs w:val="19"/>
                      <w:highlight w:val="white"/>
                    </w:rPr>
                  </w:rPrChange>
                </w:rPr>
                <w:t xml:space="preserve">        </w:t>
              </w:r>
              <w:r w:rsidRPr="00CD3E71">
                <w:rPr>
                  <w:rFonts w:ascii="Consolas" w:hAnsi="Consolas" w:cs="Consolas"/>
                  <w:color w:val="0000FF"/>
                  <w:sz w:val="19"/>
                  <w:szCs w:val="19"/>
                  <w:highlight w:val="white"/>
                  <w:lang w:val="en-US"/>
                  <w:rPrChange w:id="433" w:author="Сергей" w:date="2017-08-12T18:35:00Z">
                    <w:rPr>
                      <w:rFonts w:ascii="Consolas" w:hAnsi="Consolas" w:cs="Consolas"/>
                      <w:color w:val="0000FF"/>
                      <w:sz w:val="19"/>
                      <w:szCs w:val="19"/>
                      <w:highlight w:val="white"/>
                    </w:rPr>
                  </w:rPrChange>
                </w:rPr>
                <w:t>static</w:t>
              </w:r>
              <w:r w:rsidRPr="00CD3E71">
                <w:rPr>
                  <w:rFonts w:ascii="Consolas" w:hAnsi="Consolas" w:cs="Consolas"/>
                  <w:color w:val="000000"/>
                  <w:sz w:val="19"/>
                  <w:szCs w:val="19"/>
                  <w:highlight w:val="white"/>
                  <w:lang w:val="en-US"/>
                  <w:rPrChange w:id="434" w:author="Сергей" w:date="2017-08-12T18:35:00Z">
                    <w:rPr>
                      <w:rFonts w:ascii="Consolas" w:hAnsi="Consolas" w:cs="Consolas"/>
                      <w:color w:val="000000"/>
                      <w:sz w:val="19"/>
                      <w:szCs w:val="19"/>
                      <w:highlight w:val="white"/>
                    </w:rPr>
                  </w:rPrChange>
                </w:rPr>
                <w:t xml:space="preserve"> </w:t>
              </w:r>
              <w:r w:rsidRPr="00CD3E71">
                <w:rPr>
                  <w:rFonts w:ascii="Consolas" w:hAnsi="Consolas" w:cs="Consolas"/>
                  <w:color w:val="0000FF"/>
                  <w:sz w:val="19"/>
                  <w:szCs w:val="19"/>
                  <w:highlight w:val="white"/>
                  <w:lang w:val="en-US"/>
                  <w:rPrChange w:id="435" w:author="Сергей" w:date="2017-08-12T18:35:00Z">
                    <w:rPr>
                      <w:rFonts w:ascii="Consolas" w:hAnsi="Consolas" w:cs="Consolas"/>
                      <w:color w:val="0000FF"/>
                      <w:sz w:val="19"/>
                      <w:szCs w:val="19"/>
                      <w:highlight w:val="white"/>
                    </w:rPr>
                  </w:rPrChange>
                </w:rPr>
                <w:t>void</w:t>
              </w:r>
              <w:r w:rsidRPr="00CD3E71">
                <w:rPr>
                  <w:rFonts w:ascii="Consolas" w:hAnsi="Consolas" w:cs="Consolas"/>
                  <w:color w:val="000000"/>
                  <w:sz w:val="19"/>
                  <w:szCs w:val="19"/>
                  <w:highlight w:val="white"/>
                  <w:lang w:val="en-US"/>
                  <w:rPrChange w:id="436" w:author="Сергей" w:date="2017-08-12T18:35:00Z">
                    <w:rPr>
                      <w:rFonts w:ascii="Consolas" w:hAnsi="Consolas" w:cs="Consolas"/>
                      <w:color w:val="000000"/>
                      <w:sz w:val="19"/>
                      <w:szCs w:val="19"/>
                      <w:highlight w:val="white"/>
                    </w:rPr>
                  </w:rPrChange>
                </w:rPr>
                <w:t xml:space="preserve"> </w:t>
              </w:r>
              <w:proofErr w:type="spellStart"/>
              <w:r w:rsidRPr="00CD3E71">
                <w:rPr>
                  <w:rFonts w:ascii="Consolas" w:hAnsi="Consolas" w:cs="Consolas"/>
                  <w:color w:val="000000"/>
                  <w:sz w:val="19"/>
                  <w:szCs w:val="19"/>
                  <w:highlight w:val="white"/>
                  <w:lang w:val="en-US"/>
                  <w:rPrChange w:id="437" w:author="Сергей" w:date="2017-08-12T18:35:00Z">
                    <w:rPr>
                      <w:rFonts w:ascii="Consolas" w:hAnsi="Consolas" w:cs="Consolas"/>
                      <w:color w:val="000000"/>
                      <w:sz w:val="19"/>
                      <w:szCs w:val="19"/>
                      <w:highlight w:val="white"/>
                    </w:rPr>
                  </w:rPrChange>
                </w:rPr>
                <w:t>OutParameter</w:t>
              </w:r>
              <w:proofErr w:type="spellEnd"/>
              <w:r w:rsidRPr="00CD3E71">
                <w:rPr>
                  <w:rFonts w:ascii="Consolas" w:hAnsi="Consolas" w:cs="Consolas"/>
                  <w:color w:val="000000"/>
                  <w:sz w:val="19"/>
                  <w:szCs w:val="19"/>
                  <w:highlight w:val="white"/>
                  <w:lang w:val="en-US"/>
                  <w:rPrChange w:id="438" w:author="Сергей" w:date="2017-08-12T18:35:00Z">
                    <w:rPr>
                      <w:rFonts w:ascii="Consolas" w:hAnsi="Consolas" w:cs="Consolas"/>
                      <w:color w:val="000000"/>
                      <w:sz w:val="19"/>
                      <w:szCs w:val="19"/>
                      <w:highlight w:val="white"/>
                    </w:rPr>
                  </w:rPrChange>
                </w:rPr>
                <w:t>(</w:t>
              </w:r>
              <w:r w:rsidRPr="00CD3E71">
                <w:rPr>
                  <w:rFonts w:ascii="Consolas" w:hAnsi="Consolas" w:cs="Consolas"/>
                  <w:color w:val="0000FF"/>
                  <w:sz w:val="19"/>
                  <w:szCs w:val="19"/>
                  <w:highlight w:val="white"/>
                  <w:lang w:val="en-US"/>
                  <w:rPrChange w:id="439" w:author="Сергей" w:date="2017-08-12T18:35:00Z">
                    <w:rPr>
                      <w:rFonts w:ascii="Consolas" w:hAnsi="Consolas" w:cs="Consolas"/>
                      <w:color w:val="0000FF"/>
                      <w:sz w:val="19"/>
                      <w:szCs w:val="19"/>
                      <w:highlight w:val="white"/>
                    </w:rPr>
                  </w:rPrChange>
                </w:rPr>
                <w:t>out</w:t>
              </w:r>
              <w:r w:rsidRPr="00CD3E71">
                <w:rPr>
                  <w:rFonts w:ascii="Consolas" w:hAnsi="Consolas" w:cs="Consolas"/>
                  <w:color w:val="000000"/>
                  <w:sz w:val="19"/>
                  <w:szCs w:val="19"/>
                  <w:highlight w:val="white"/>
                  <w:lang w:val="en-US"/>
                  <w:rPrChange w:id="440" w:author="Сергей" w:date="2017-08-12T18:35:00Z">
                    <w:rPr>
                      <w:rFonts w:ascii="Consolas" w:hAnsi="Consolas" w:cs="Consolas"/>
                      <w:color w:val="000000"/>
                      <w:sz w:val="19"/>
                      <w:szCs w:val="19"/>
                      <w:highlight w:val="white"/>
                    </w:rPr>
                  </w:rPrChange>
                </w:rPr>
                <w:t xml:space="preserve"> </w:t>
              </w:r>
              <w:proofErr w:type="spellStart"/>
              <w:r w:rsidRPr="00CD3E71">
                <w:rPr>
                  <w:rFonts w:ascii="Consolas" w:hAnsi="Consolas" w:cs="Consolas"/>
                  <w:color w:val="0000FF"/>
                  <w:sz w:val="19"/>
                  <w:szCs w:val="19"/>
                  <w:highlight w:val="white"/>
                  <w:lang w:val="en-US"/>
                  <w:rPrChange w:id="441" w:author="Сергей" w:date="2017-08-12T18:35:00Z">
                    <w:rPr>
                      <w:rFonts w:ascii="Consolas" w:hAnsi="Consolas" w:cs="Consolas"/>
                      <w:color w:val="0000FF"/>
                      <w:sz w:val="19"/>
                      <w:szCs w:val="19"/>
                      <w:highlight w:val="white"/>
                    </w:rPr>
                  </w:rPrChange>
                </w:rPr>
                <w:t>int</w:t>
              </w:r>
              <w:proofErr w:type="spellEnd"/>
              <w:r w:rsidRPr="00CD3E71">
                <w:rPr>
                  <w:rFonts w:ascii="Consolas" w:hAnsi="Consolas" w:cs="Consolas"/>
                  <w:color w:val="000000"/>
                  <w:sz w:val="19"/>
                  <w:szCs w:val="19"/>
                  <w:highlight w:val="white"/>
                  <w:lang w:val="en-US"/>
                  <w:rPrChange w:id="442" w:author="Сергей" w:date="2017-08-12T18:35:00Z">
                    <w:rPr>
                      <w:rFonts w:ascii="Consolas" w:hAnsi="Consolas" w:cs="Consolas"/>
                      <w:color w:val="000000"/>
                      <w:sz w:val="19"/>
                      <w:szCs w:val="19"/>
                      <w:highlight w:val="white"/>
                    </w:rPr>
                  </w:rPrChange>
                </w:rPr>
                <w:t xml:space="preserve"> </w:t>
              </w:r>
              <w:proofErr w:type="spellStart"/>
              <w:r w:rsidRPr="00CD3E71">
                <w:rPr>
                  <w:rFonts w:ascii="Consolas" w:hAnsi="Consolas" w:cs="Consolas"/>
                  <w:color w:val="000000"/>
                  <w:sz w:val="19"/>
                  <w:szCs w:val="19"/>
                  <w:highlight w:val="white"/>
                  <w:lang w:val="en-US"/>
                  <w:rPrChange w:id="443" w:author="Сергей" w:date="2017-08-12T18:35:00Z">
                    <w:rPr>
                      <w:rFonts w:ascii="Consolas" w:hAnsi="Consolas" w:cs="Consolas"/>
                      <w:color w:val="000000"/>
                      <w:sz w:val="19"/>
                      <w:szCs w:val="19"/>
                      <w:highlight w:val="white"/>
                    </w:rPr>
                  </w:rPrChange>
                </w:rPr>
                <w:t>tmp</w:t>
              </w:r>
              <w:proofErr w:type="spellEnd"/>
              <w:r w:rsidRPr="00CD3E71">
                <w:rPr>
                  <w:rFonts w:ascii="Consolas" w:hAnsi="Consolas" w:cs="Consolas"/>
                  <w:color w:val="000000"/>
                  <w:sz w:val="19"/>
                  <w:szCs w:val="19"/>
                  <w:highlight w:val="white"/>
                  <w:lang w:val="en-US"/>
                  <w:rPrChange w:id="444" w:author="Сергей" w:date="2017-08-12T18:35:00Z">
                    <w:rPr>
                      <w:rFonts w:ascii="Consolas" w:hAnsi="Consolas" w:cs="Consolas"/>
                      <w:color w:val="000000"/>
                      <w:sz w:val="19"/>
                      <w:szCs w:val="19"/>
                      <w:highlight w:val="white"/>
                    </w:rPr>
                  </w:rPrChange>
                </w:rPr>
                <w:t>)</w:t>
              </w:r>
            </w:ins>
          </w:p>
          <w:p w:rsidR="006447D9" w:rsidRPr="006447D9" w:rsidRDefault="00CD3E71" w:rsidP="006447D9">
            <w:pPr>
              <w:autoSpaceDE w:val="0"/>
              <w:autoSpaceDN w:val="0"/>
              <w:adjustRightInd w:val="0"/>
              <w:spacing w:before="0" w:after="0" w:line="240" w:lineRule="auto"/>
              <w:rPr>
                <w:ins w:id="445" w:author="Сергей" w:date="2017-08-12T18:35:00Z"/>
                <w:rFonts w:ascii="Consolas" w:hAnsi="Consolas" w:cs="Consolas"/>
                <w:color w:val="000000"/>
                <w:sz w:val="19"/>
                <w:szCs w:val="19"/>
                <w:highlight w:val="white"/>
                <w:lang w:val="en-US"/>
                <w:rPrChange w:id="446" w:author="Сергей" w:date="2017-08-12T18:35:00Z">
                  <w:rPr>
                    <w:ins w:id="447" w:author="Сергей" w:date="2017-08-12T18:35:00Z"/>
                    <w:rFonts w:ascii="Consolas" w:hAnsi="Consolas" w:cs="Consolas"/>
                    <w:color w:val="000000"/>
                    <w:sz w:val="19"/>
                    <w:szCs w:val="19"/>
                    <w:highlight w:val="white"/>
                  </w:rPr>
                </w:rPrChange>
              </w:rPr>
            </w:pPr>
            <w:ins w:id="448" w:author="Сергей" w:date="2017-08-12T18:35:00Z">
              <w:r w:rsidRPr="00CD3E71">
                <w:rPr>
                  <w:rFonts w:ascii="Consolas" w:hAnsi="Consolas" w:cs="Consolas"/>
                  <w:color w:val="000000"/>
                  <w:sz w:val="19"/>
                  <w:szCs w:val="19"/>
                  <w:highlight w:val="white"/>
                  <w:lang w:val="en-US"/>
                  <w:rPrChange w:id="449" w:author="Сергей" w:date="2017-08-12T18:35:00Z">
                    <w:rPr>
                      <w:rFonts w:ascii="Consolas" w:hAnsi="Consolas" w:cs="Consolas"/>
                      <w:color w:val="000000"/>
                      <w:sz w:val="19"/>
                      <w:szCs w:val="19"/>
                      <w:highlight w:val="white"/>
                    </w:rPr>
                  </w:rPrChange>
                </w:rPr>
                <w:lastRenderedPageBreak/>
                <w:t xml:space="preserve">        {</w:t>
              </w:r>
            </w:ins>
          </w:p>
          <w:p w:rsidR="006447D9" w:rsidRPr="006447D9" w:rsidRDefault="00CD3E71" w:rsidP="006447D9">
            <w:pPr>
              <w:autoSpaceDE w:val="0"/>
              <w:autoSpaceDN w:val="0"/>
              <w:adjustRightInd w:val="0"/>
              <w:spacing w:before="0" w:after="0" w:line="240" w:lineRule="auto"/>
              <w:rPr>
                <w:ins w:id="450" w:author="Сергей" w:date="2017-08-12T18:35:00Z"/>
                <w:rFonts w:ascii="Consolas" w:hAnsi="Consolas" w:cs="Consolas"/>
                <w:color w:val="000000"/>
                <w:sz w:val="19"/>
                <w:szCs w:val="19"/>
                <w:highlight w:val="white"/>
                <w:lang w:val="en-US"/>
                <w:rPrChange w:id="451" w:author="Сергей" w:date="2017-08-12T18:35:00Z">
                  <w:rPr>
                    <w:ins w:id="452" w:author="Сергей" w:date="2017-08-12T18:35:00Z"/>
                    <w:rFonts w:ascii="Consolas" w:hAnsi="Consolas" w:cs="Consolas"/>
                    <w:color w:val="000000"/>
                    <w:sz w:val="19"/>
                    <w:szCs w:val="19"/>
                    <w:highlight w:val="white"/>
                  </w:rPr>
                </w:rPrChange>
              </w:rPr>
            </w:pPr>
            <w:ins w:id="453" w:author="Сергей" w:date="2017-08-12T18:35:00Z">
              <w:r w:rsidRPr="00CD3E71">
                <w:rPr>
                  <w:rFonts w:ascii="Consolas" w:hAnsi="Consolas" w:cs="Consolas"/>
                  <w:color w:val="000000"/>
                  <w:sz w:val="19"/>
                  <w:szCs w:val="19"/>
                  <w:highlight w:val="white"/>
                  <w:lang w:val="en-US"/>
                  <w:rPrChange w:id="454" w:author="Сергей" w:date="2017-08-12T18:35:00Z">
                    <w:rPr>
                      <w:rFonts w:ascii="Consolas" w:hAnsi="Consolas" w:cs="Consolas"/>
                      <w:color w:val="000000"/>
                      <w:sz w:val="19"/>
                      <w:szCs w:val="19"/>
                      <w:highlight w:val="white"/>
                    </w:rPr>
                  </w:rPrChange>
                </w:rPr>
                <w:t xml:space="preserve">            </w:t>
              </w:r>
              <w:proofErr w:type="spellStart"/>
              <w:r w:rsidRPr="00CD3E71">
                <w:rPr>
                  <w:rFonts w:ascii="Consolas" w:hAnsi="Consolas" w:cs="Consolas"/>
                  <w:color w:val="000000"/>
                  <w:sz w:val="19"/>
                  <w:szCs w:val="19"/>
                  <w:highlight w:val="white"/>
                  <w:lang w:val="en-US"/>
                  <w:rPrChange w:id="455" w:author="Сергей" w:date="2017-08-12T18:35:00Z">
                    <w:rPr>
                      <w:rFonts w:ascii="Consolas" w:hAnsi="Consolas" w:cs="Consolas"/>
                      <w:color w:val="000000"/>
                      <w:sz w:val="19"/>
                      <w:szCs w:val="19"/>
                      <w:highlight w:val="white"/>
                    </w:rPr>
                  </w:rPrChange>
                </w:rPr>
                <w:t>ShowValue</w:t>
              </w:r>
              <w:proofErr w:type="spellEnd"/>
              <w:r w:rsidRPr="00CD3E71">
                <w:rPr>
                  <w:rFonts w:ascii="Consolas" w:hAnsi="Consolas" w:cs="Consolas"/>
                  <w:color w:val="000000"/>
                  <w:sz w:val="19"/>
                  <w:szCs w:val="19"/>
                  <w:highlight w:val="white"/>
                  <w:lang w:val="en-US"/>
                  <w:rPrChange w:id="456" w:author="Сергей" w:date="2017-08-12T18:35:00Z">
                    <w:rPr>
                      <w:rFonts w:ascii="Consolas" w:hAnsi="Consolas" w:cs="Consolas"/>
                      <w:color w:val="000000"/>
                      <w:sz w:val="19"/>
                      <w:szCs w:val="19"/>
                      <w:highlight w:val="white"/>
                    </w:rPr>
                  </w:rPrChange>
                </w:rPr>
                <w:t>(</w:t>
              </w:r>
              <w:r w:rsidRPr="00CD3E71">
                <w:rPr>
                  <w:rFonts w:ascii="Consolas" w:hAnsi="Consolas" w:cs="Consolas"/>
                  <w:color w:val="A31515"/>
                  <w:sz w:val="19"/>
                  <w:szCs w:val="19"/>
                  <w:highlight w:val="white"/>
                  <w:lang w:val="en-US"/>
                  <w:rPrChange w:id="457" w:author="Сергей" w:date="2017-08-12T18:35:00Z">
                    <w:rPr>
                      <w:rFonts w:ascii="Consolas" w:hAnsi="Consolas" w:cs="Consolas"/>
                      <w:color w:val="A31515"/>
                      <w:sz w:val="19"/>
                      <w:szCs w:val="19"/>
                      <w:highlight w:val="white"/>
                    </w:rPr>
                  </w:rPrChange>
                </w:rPr>
                <w:t>"</w:t>
              </w:r>
              <w:proofErr w:type="spellStart"/>
              <w:r w:rsidRPr="00CD3E71">
                <w:rPr>
                  <w:rFonts w:ascii="Consolas" w:hAnsi="Consolas" w:cs="Consolas"/>
                  <w:color w:val="A31515"/>
                  <w:sz w:val="19"/>
                  <w:szCs w:val="19"/>
                  <w:highlight w:val="white"/>
                  <w:lang w:val="en-US"/>
                  <w:rPrChange w:id="458" w:author="Сергей" w:date="2017-08-12T18:35:00Z">
                    <w:rPr>
                      <w:rFonts w:ascii="Consolas" w:hAnsi="Consolas" w:cs="Consolas"/>
                      <w:color w:val="A31515"/>
                      <w:sz w:val="19"/>
                      <w:szCs w:val="19"/>
                      <w:highlight w:val="white"/>
                    </w:rPr>
                  </w:rPrChange>
                </w:rPr>
                <w:t>OutParameter</w:t>
              </w:r>
              <w:proofErr w:type="spellEnd"/>
              <w:r w:rsidRPr="00CD3E71">
                <w:rPr>
                  <w:rFonts w:ascii="Consolas" w:hAnsi="Consolas" w:cs="Consolas"/>
                  <w:color w:val="A31515"/>
                  <w:sz w:val="19"/>
                  <w:szCs w:val="19"/>
                  <w:highlight w:val="white"/>
                  <w:lang w:val="en-US"/>
                  <w:rPrChange w:id="459" w:author="Сергей" w:date="2017-08-12T18:35:00Z">
                    <w:rPr>
                      <w:rFonts w:ascii="Consolas" w:hAnsi="Consolas" w:cs="Consolas"/>
                      <w:color w:val="A31515"/>
                      <w:sz w:val="19"/>
                      <w:szCs w:val="19"/>
                      <w:highlight w:val="white"/>
                    </w:rPr>
                  </w:rPrChange>
                </w:rPr>
                <w:t xml:space="preserve"> (</w:t>
              </w:r>
              <w:r w:rsidR="006447D9">
                <w:rPr>
                  <w:rFonts w:ascii="Consolas" w:hAnsi="Consolas" w:cs="Consolas"/>
                  <w:color w:val="A31515"/>
                  <w:sz w:val="19"/>
                  <w:szCs w:val="19"/>
                  <w:highlight w:val="white"/>
                </w:rPr>
                <w:t>до</w:t>
              </w:r>
              <w:r w:rsidRPr="00CD3E71">
                <w:rPr>
                  <w:rFonts w:ascii="Consolas" w:hAnsi="Consolas" w:cs="Consolas"/>
                  <w:color w:val="A31515"/>
                  <w:sz w:val="19"/>
                  <w:szCs w:val="19"/>
                  <w:highlight w:val="white"/>
                  <w:lang w:val="en-US"/>
                  <w:rPrChange w:id="460" w:author="Сергей" w:date="2017-08-12T18:35:00Z">
                    <w:rPr>
                      <w:rFonts w:ascii="Consolas" w:hAnsi="Consolas" w:cs="Consolas"/>
                      <w:color w:val="A31515"/>
                      <w:sz w:val="19"/>
                      <w:szCs w:val="19"/>
                      <w:highlight w:val="white"/>
                    </w:rPr>
                  </w:rPrChange>
                </w:rPr>
                <w:t>): "</w:t>
              </w:r>
              <w:r w:rsidRPr="00CD3E71">
                <w:rPr>
                  <w:rFonts w:ascii="Consolas" w:hAnsi="Consolas" w:cs="Consolas"/>
                  <w:color w:val="000000"/>
                  <w:sz w:val="19"/>
                  <w:szCs w:val="19"/>
                  <w:highlight w:val="white"/>
                  <w:lang w:val="en-US"/>
                  <w:rPrChange w:id="461" w:author="Сергей" w:date="2017-08-12T18:35:00Z">
                    <w:rPr>
                      <w:rFonts w:ascii="Consolas" w:hAnsi="Consolas" w:cs="Consolas"/>
                      <w:color w:val="000000"/>
                      <w:sz w:val="19"/>
                      <w:szCs w:val="19"/>
                      <w:highlight w:val="white"/>
                    </w:rPr>
                  </w:rPrChange>
                </w:rPr>
                <w:t>);</w:t>
              </w:r>
            </w:ins>
          </w:p>
          <w:p w:rsidR="006447D9" w:rsidRPr="006447D9" w:rsidRDefault="00CD3E71" w:rsidP="006447D9">
            <w:pPr>
              <w:autoSpaceDE w:val="0"/>
              <w:autoSpaceDN w:val="0"/>
              <w:adjustRightInd w:val="0"/>
              <w:spacing w:before="0" w:after="0" w:line="240" w:lineRule="auto"/>
              <w:rPr>
                <w:ins w:id="462" w:author="Сергей" w:date="2017-08-12T18:35:00Z"/>
                <w:rFonts w:ascii="Consolas" w:hAnsi="Consolas" w:cs="Consolas"/>
                <w:color w:val="000000"/>
                <w:sz w:val="19"/>
                <w:szCs w:val="19"/>
                <w:highlight w:val="white"/>
                <w:lang w:val="en-US"/>
                <w:rPrChange w:id="463" w:author="Сергей" w:date="2017-08-12T18:35:00Z">
                  <w:rPr>
                    <w:ins w:id="464" w:author="Сергей" w:date="2017-08-12T18:35:00Z"/>
                    <w:rFonts w:ascii="Consolas" w:hAnsi="Consolas" w:cs="Consolas"/>
                    <w:color w:val="000000"/>
                    <w:sz w:val="19"/>
                    <w:szCs w:val="19"/>
                    <w:highlight w:val="white"/>
                  </w:rPr>
                </w:rPrChange>
              </w:rPr>
            </w:pPr>
            <w:ins w:id="465" w:author="Сергей" w:date="2017-08-12T18:35:00Z">
              <w:r w:rsidRPr="00CD3E71">
                <w:rPr>
                  <w:rFonts w:ascii="Consolas" w:hAnsi="Consolas" w:cs="Consolas"/>
                  <w:color w:val="000000"/>
                  <w:sz w:val="19"/>
                  <w:szCs w:val="19"/>
                  <w:highlight w:val="white"/>
                  <w:lang w:val="en-US"/>
                  <w:rPrChange w:id="466" w:author="Сергей" w:date="2017-08-12T18:35:00Z">
                    <w:rPr>
                      <w:rFonts w:ascii="Consolas" w:hAnsi="Consolas" w:cs="Consolas"/>
                      <w:color w:val="000000"/>
                      <w:sz w:val="19"/>
                      <w:szCs w:val="19"/>
                      <w:highlight w:val="white"/>
                    </w:rPr>
                  </w:rPrChange>
                </w:rPr>
                <w:t xml:space="preserve">            </w:t>
              </w:r>
              <w:proofErr w:type="spellStart"/>
              <w:r w:rsidRPr="00CD3E71">
                <w:rPr>
                  <w:rFonts w:ascii="Consolas" w:hAnsi="Consolas" w:cs="Consolas"/>
                  <w:color w:val="000000"/>
                  <w:sz w:val="19"/>
                  <w:szCs w:val="19"/>
                  <w:highlight w:val="white"/>
                  <w:lang w:val="en-US"/>
                  <w:rPrChange w:id="467" w:author="Сергей" w:date="2017-08-12T18:35:00Z">
                    <w:rPr>
                      <w:rFonts w:ascii="Consolas" w:hAnsi="Consolas" w:cs="Consolas"/>
                      <w:color w:val="000000"/>
                      <w:sz w:val="19"/>
                      <w:szCs w:val="19"/>
                      <w:highlight w:val="white"/>
                    </w:rPr>
                  </w:rPrChange>
                </w:rPr>
                <w:t>tmp</w:t>
              </w:r>
              <w:proofErr w:type="spellEnd"/>
              <w:r w:rsidRPr="00CD3E71">
                <w:rPr>
                  <w:rFonts w:ascii="Consolas" w:hAnsi="Consolas" w:cs="Consolas"/>
                  <w:color w:val="000000"/>
                  <w:sz w:val="19"/>
                  <w:szCs w:val="19"/>
                  <w:highlight w:val="white"/>
                  <w:lang w:val="en-US"/>
                  <w:rPrChange w:id="468" w:author="Сергей" w:date="2017-08-12T18:35:00Z">
                    <w:rPr>
                      <w:rFonts w:ascii="Consolas" w:hAnsi="Consolas" w:cs="Consolas"/>
                      <w:color w:val="000000"/>
                      <w:sz w:val="19"/>
                      <w:szCs w:val="19"/>
                      <w:highlight w:val="white"/>
                    </w:rPr>
                  </w:rPrChange>
                </w:rPr>
                <w:t xml:space="preserve"> = 10;</w:t>
              </w:r>
            </w:ins>
          </w:p>
          <w:p w:rsidR="006447D9" w:rsidRPr="006447D9" w:rsidRDefault="00CD3E71" w:rsidP="006447D9">
            <w:pPr>
              <w:autoSpaceDE w:val="0"/>
              <w:autoSpaceDN w:val="0"/>
              <w:adjustRightInd w:val="0"/>
              <w:spacing w:before="0" w:after="0" w:line="240" w:lineRule="auto"/>
              <w:rPr>
                <w:ins w:id="469" w:author="Сергей" w:date="2017-08-12T18:35:00Z"/>
                <w:rFonts w:ascii="Consolas" w:hAnsi="Consolas" w:cs="Consolas"/>
                <w:color w:val="000000"/>
                <w:sz w:val="19"/>
                <w:szCs w:val="19"/>
                <w:highlight w:val="white"/>
                <w:lang w:val="en-US"/>
                <w:rPrChange w:id="470" w:author="Сергей" w:date="2017-08-12T18:35:00Z">
                  <w:rPr>
                    <w:ins w:id="471" w:author="Сергей" w:date="2017-08-12T18:35:00Z"/>
                    <w:rFonts w:ascii="Consolas" w:hAnsi="Consolas" w:cs="Consolas"/>
                    <w:color w:val="000000"/>
                    <w:sz w:val="19"/>
                    <w:szCs w:val="19"/>
                    <w:highlight w:val="white"/>
                  </w:rPr>
                </w:rPrChange>
              </w:rPr>
            </w:pPr>
            <w:ins w:id="472" w:author="Сергей" w:date="2017-08-12T18:35:00Z">
              <w:r w:rsidRPr="00CD3E71">
                <w:rPr>
                  <w:rFonts w:ascii="Consolas" w:hAnsi="Consolas" w:cs="Consolas"/>
                  <w:color w:val="000000"/>
                  <w:sz w:val="19"/>
                  <w:szCs w:val="19"/>
                  <w:highlight w:val="white"/>
                  <w:lang w:val="en-US"/>
                  <w:rPrChange w:id="473" w:author="Сергей" w:date="2017-08-12T18:35:00Z">
                    <w:rPr>
                      <w:rFonts w:ascii="Consolas" w:hAnsi="Consolas" w:cs="Consolas"/>
                      <w:color w:val="000000"/>
                      <w:sz w:val="19"/>
                      <w:szCs w:val="19"/>
                      <w:highlight w:val="white"/>
                    </w:rPr>
                  </w:rPrChange>
                </w:rPr>
                <w:t xml:space="preserve">            </w:t>
              </w:r>
              <w:proofErr w:type="spellStart"/>
              <w:r w:rsidRPr="00CD3E71">
                <w:rPr>
                  <w:rFonts w:ascii="Consolas" w:hAnsi="Consolas" w:cs="Consolas"/>
                  <w:color w:val="000000"/>
                  <w:sz w:val="19"/>
                  <w:szCs w:val="19"/>
                  <w:highlight w:val="white"/>
                  <w:lang w:val="en-US"/>
                  <w:rPrChange w:id="474" w:author="Сергей" w:date="2017-08-12T18:35:00Z">
                    <w:rPr>
                      <w:rFonts w:ascii="Consolas" w:hAnsi="Consolas" w:cs="Consolas"/>
                      <w:color w:val="000000"/>
                      <w:sz w:val="19"/>
                      <w:szCs w:val="19"/>
                      <w:highlight w:val="white"/>
                    </w:rPr>
                  </w:rPrChange>
                </w:rPr>
                <w:t>ShowValue</w:t>
              </w:r>
              <w:proofErr w:type="spellEnd"/>
              <w:r w:rsidRPr="00CD3E71">
                <w:rPr>
                  <w:rFonts w:ascii="Consolas" w:hAnsi="Consolas" w:cs="Consolas"/>
                  <w:color w:val="000000"/>
                  <w:sz w:val="19"/>
                  <w:szCs w:val="19"/>
                  <w:highlight w:val="white"/>
                  <w:lang w:val="en-US"/>
                  <w:rPrChange w:id="475" w:author="Сергей" w:date="2017-08-12T18:35:00Z">
                    <w:rPr>
                      <w:rFonts w:ascii="Consolas" w:hAnsi="Consolas" w:cs="Consolas"/>
                      <w:color w:val="000000"/>
                      <w:sz w:val="19"/>
                      <w:szCs w:val="19"/>
                      <w:highlight w:val="white"/>
                    </w:rPr>
                  </w:rPrChange>
                </w:rPr>
                <w:t>(</w:t>
              </w:r>
              <w:r w:rsidRPr="00CD3E71">
                <w:rPr>
                  <w:rFonts w:ascii="Consolas" w:hAnsi="Consolas" w:cs="Consolas"/>
                  <w:color w:val="A31515"/>
                  <w:sz w:val="19"/>
                  <w:szCs w:val="19"/>
                  <w:highlight w:val="white"/>
                  <w:lang w:val="en-US"/>
                  <w:rPrChange w:id="476" w:author="Сергей" w:date="2017-08-12T18:35:00Z">
                    <w:rPr>
                      <w:rFonts w:ascii="Consolas" w:hAnsi="Consolas" w:cs="Consolas"/>
                      <w:color w:val="A31515"/>
                      <w:sz w:val="19"/>
                      <w:szCs w:val="19"/>
                      <w:highlight w:val="white"/>
                    </w:rPr>
                  </w:rPrChange>
                </w:rPr>
                <w:t>"</w:t>
              </w:r>
              <w:proofErr w:type="spellStart"/>
              <w:r w:rsidRPr="00CD3E71">
                <w:rPr>
                  <w:rFonts w:ascii="Consolas" w:hAnsi="Consolas" w:cs="Consolas"/>
                  <w:color w:val="A31515"/>
                  <w:sz w:val="19"/>
                  <w:szCs w:val="19"/>
                  <w:highlight w:val="white"/>
                  <w:lang w:val="en-US"/>
                  <w:rPrChange w:id="477" w:author="Сергей" w:date="2017-08-12T18:35:00Z">
                    <w:rPr>
                      <w:rFonts w:ascii="Consolas" w:hAnsi="Consolas" w:cs="Consolas"/>
                      <w:color w:val="A31515"/>
                      <w:sz w:val="19"/>
                      <w:szCs w:val="19"/>
                      <w:highlight w:val="white"/>
                    </w:rPr>
                  </w:rPrChange>
                </w:rPr>
                <w:t>OutParameter</w:t>
              </w:r>
              <w:proofErr w:type="spellEnd"/>
              <w:r w:rsidRPr="00CD3E71">
                <w:rPr>
                  <w:rFonts w:ascii="Consolas" w:hAnsi="Consolas" w:cs="Consolas"/>
                  <w:color w:val="A31515"/>
                  <w:sz w:val="19"/>
                  <w:szCs w:val="19"/>
                  <w:highlight w:val="white"/>
                  <w:lang w:val="en-US"/>
                  <w:rPrChange w:id="478" w:author="Сергей" w:date="2017-08-12T18:35:00Z">
                    <w:rPr>
                      <w:rFonts w:ascii="Consolas" w:hAnsi="Consolas" w:cs="Consolas"/>
                      <w:color w:val="A31515"/>
                      <w:sz w:val="19"/>
                      <w:szCs w:val="19"/>
                      <w:highlight w:val="white"/>
                    </w:rPr>
                  </w:rPrChange>
                </w:rPr>
                <w:t xml:space="preserve"> (</w:t>
              </w:r>
              <w:r w:rsidR="006447D9">
                <w:rPr>
                  <w:rFonts w:ascii="Consolas" w:hAnsi="Consolas" w:cs="Consolas"/>
                  <w:color w:val="A31515"/>
                  <w:sz w:val="19"/>
                  <w:szCs w:val="19"/>
                  <w:highlight w:val="white"/>
                </w:rPr>
                <w:t>после</w:t>
              </w:r>
              <w:r w:rsidRPr="00CD3E71">
                <w:rPr>
                  <w:rFonts w:ascii="Consolas" w:hAnsi="Consolas" w:cs="Consolas"/>
                  <w:color w:val="A31515"/>
                  <w:sz w:val="19"/>
                  <w:szCs w:val="19"/>
                  <w:highlight w:val="white"/>
                  <w:lang w:val="en-US"/>
                  <w:rPrChange w:id="479" w:author="Сергей" w:date="2017-08-12T18:35:00Z">
                    <w:rPr>
                      <w:rFonts w:ascii="Consolas" w:hAnsi="Consolas" w:cs="Consolas"/>
                      <w:color w:val="A31515"/>
                      <w:sz w:val="19"/>
                      <w:szCs w:val="19"/>
                      <w:highlight w:val="white"/>
                    </w:rPr>
                  </w:rPrChange>
                </w:rPr>
                <w:t>): "</w:t>
              </w:r>
              <w:r w:rsidRPr="00CD3E71">
                <w:rPr>
                  <w:rFonts w:ascii="Consolas" w:hAnsi="Consolas" w:cs="Consolas"/>
                  <w:color w:val="000000"/>
                  <w:sz w:val="19"/>
                  <w:szCs w:val="19"/>
                  <w:highlight w:val="white"/>
                  <w:lang w:val="en-US"/>
                  <w:rPrChange w:id="480" w:author="Сергей" w:date="2017-08-12T18:35:00Z">
                    <w:rPr>
                      <w:rFonts w:ascii="Consolas" w:hAnsi="Consolas" w:cs="Consolas"/>
                      <w:color w:val="000000"/>
                      <w:sz w:val="19"/>
                      <w:szCs w:val="19"/>
                      <w:highlight w:val="white"/>
                    </w:rPr>
                  </w:rPrChange>
                </w:rPr>
                <w:t>);</w:t>
              </w:r>
            </w:ins>
          </w:p>
          <w:p w:rsidR="006447D9" w:rsidRPr="006447D9" w:rsidRDefault="00CD3E71" w:rsidP="006447D9">
            <w:pPr>
              <w:autoSpaceDE w:val="0"/>
              <w:autoSpaceDN w:val="0"/>
              <w:adjustRightInd w:val="0"/>
              <w:spacing w:before="0" w:after="0" w:line="240" w:lineRule="auto"/>
              <w:rPr>
                <w:ins w:id="481" w:author="Сергей" w:date="2017-08-12T18:35:00Z"/>
                <w:rFonts w:ascii="Consolas" w:hAnsi="Consolas" w:cs="Consolas"/>
                <w:color w:val="000000"/>
                <w:sz w:val="19"/>
                <w:szCs w:val="19"/>
                <w:highlight w:val="white"/>
                <w:lang w:val="en-US"/>
                <w:rPrChange w:id="482" w:author="Сергей" w:date="2017-08-12T18:35:00Z">
                  <w:rPr>
                    <w:ins w:id="483" w:author="Сергей" w:date="2017-08-12T18:35:00Z"/>
                    <w:rFonts w:ascii="Consolas" w:hAnsi="Consolas" w:cs="Consolas"/>
                    <w:color w:val="000000"/>
                    <w:sz w:val="19"/>
                    <w:szCs w:val="19"/>
                    <w:highlight w:val="white"/>
                  </w:rPr>
                </w:rPrChange>
              </w:rPr>
            </w:pPr>
            <w:ins w:id="484" w:author="Сергей" w:date="2017-08-12T18:35:00Z">
              <w:r w:rsidRPr="00CD3E71">
                <w:rPr>
                  <w:rFonts w:ascii="Consolas" w:hAnsi="Consolas" w:cs="Consolas"/>
                  <w:color w:val="000000"/>
                  <w:sz w:val="19"/>
                  <w:szCs w:val="19"/>
                  <w:highlight w:val="white"/>
                  <w:lang w:val="en-US"/>
                  <w:rPrChange w:id="485" w:author="Сергей" w:date="2017-08-12T18:35:00Z">
                    <w:rPr>
                      <w:rFonts w:ascii="Consolas" w:hAnsi="Consolas" w:cs="Consolas"/>
                      <w:color w:val="000000"/>
                      <w:sz w:val="19"/>
                      <w:szCs w:val="19"/>
                      <w:highlight w:val="white"/>
                    </w:rPr>
                  </w:rPrChange>
                </w:rPr>
                <w:t xml:space="preserve">        }</w:t>
              </w:r>
            </w:ins>
          </w:p>
          <w:p w:rsidR="006447D9" w:rsidRPr="006447D9" w:rsidRDefault="00CD3E71" w:rsidP="006447D9">
            <w:pPr>
              <w:autoSpaceDE w:val="0"/>
              <w:autoSpaceDN w:val="0"/>
              <w:adjustRightInd w:val="0"/>
              <w:spacing w:before="0" w:after="0" w:line="240" w:lineRule="auto"/>
              <w:rPr>
                <w:ins w:id="486" w:author="Сергей" w:date="2017-08-12T18:35:00Z"/>
                <w:rFonts w:ascii="Consolas" w:hAnsi="Consolas" w:cs="Consolas"/>
                <w:color w:val="000000"/>
                <w:sz w:val="19"/>
                <w:szCs w:val="19"/>
                <w:highlight w:val="white"/>
                <w:lang w:val="en-US"/>
                <w:rPrChange w:id="487" w:author="Сергей" w:date="2017-08-12T18:35:00Z">
                  <w:rPr>
                    <w:ins w:id="488" w:author="Сергей" w:date="2017-08-12T18:35:00Z"/>
                    <w:rFonts w:ascii="Consolas" w:hAnsi="Consolas" w:cs="Consolas"/>
                    <w:color w:val="000000"/>
                    <w:sz w:val="19"/>
                    <w:szCs w:val="19"/>
                    <w:highlight w:val="white"/>
                  </w:rPr>
                </w:rPrChange>
              </w:rPr>
            </w:pPr>
            <w:ins w:id="489" w:author="Сергей" w:date="2017-08-12T18:35:00Z">
              <w:r w:rsidRPr="00CD3E71">
                <w:rPr>
                  <w:rFonts w:ascii="Consolas" w:hAnsi="Consolas" w:cs="Consolas"/>
                  <w:color w:val="000000"/>
                  <w:sz w:val="19"/>
                  <w:szCs w:val="19"/>
                  <w:highlight w:val="white"/>
                  <w:lang w:val="en-US"/>
                  <w:rPrChange w:id="490" w:author="Сергей" w:date="2017-08-12T18:35:00Z">
                    <w:rPr>
                      <w:rFonts w:ascii="Consolas" w:hAnsi="Consolas" w:cs="Consolas"/>
                      <w:color w:val="000000"/>
                      <w:sz w:val="19"/>
                      <w:szCs w:val="19"/>
                      <w:highlight w:val="white"/>
                    </w:rPr>
                  </w:rPrChange>
                </w:rPr>
                <w:t xml:space="preserve">        </w:t>
              </w:r>
              <w:r w:rsidRPr="00CD3E71">
                <w:rPr>
                  <w:rFonts w:ascii="Consolas" w:hAnsi="Consolas" w:cs="Consolas"/>
                  <w:color w:val="0000FF"/>
                  <w:sz w:val="19"/>
                  <w:szCs w:val="19"/>
                  <w:highlight w:val="white"/>
                  <w:lang w:val="en-US"/>
                  <w:rPrChange w:id="491" w:author="Сергей" w:date="2017-08-12T18:35:00Z">
                    <w:rPr>
                      <w:rFonts w:ascii="Consolas" w:hAnsi="Consolas" w:cs="Consolas"/>
                      <w:color w:val="0000FF"/>
                      <w:sz w:val="19"/>
                      <w:szCs w:val="19"/>
                      <w:highlight w:val="white"/>
                    </w:rPr>
                  </w:rPrChange>
                </w:rPr>
                <w:t>static</w:t>
              </w:r>
              <w:r w:rsidRPr="00CD3E71">
                <w:rPr>
                  <w:rFonts w:ascii="Consolas" w:hAnsi="Consolas" w:cs="Consolas"/>
                  <w:color w:val="000000"/>
                  <w:sz w:val="19"/>
                  <w:szCs w:val="19"/>
                  <w:highlight w:val="white"/>
                  <w:lang w:val="en-US"/>
                  <w:rPrChange w:id="492" w:author="Сергей" w:date="2017-08-12T18:35:00Z">
                    <w:rPr>
                      <w:rFonts w:ascii="Consolas" w:hAnsi="Consolas" w:cs="Consolas"/>
                      <w:color w:val="000000"/>
                      <w:sz w:val="19"/>
                      <w:szCs w:val="19"/>
                      <w:highlight w:val="white"/>
                    </w:rPr>
                  </w:rPrChange>
                </w:rPr>
                <w:t xml:space="preserve"> </w:t>
              </w:r>
              <w:r w:rsidRPr="00CD3E71">
                <w:rPr>
                  <w:rFonts w:ascii="Consolas" w:hAnsi="Consolas" w:cs="Consolas"/>
                  <w:color w:val="0000FF"/>
                  <w:sz w:val="19"/>
                  <w:szCs w:val="19"/>
                  <w:highlight w:val="white"/>
                  <w:lang w:val="en-US"/>
                  <w:rPrChange w:id="493" w:author="Сергей" w:date="2017-08-12T18:35:00Z">
                    <w:rPr>
                      <w:rFonts w:ascii="Consolas" w:hAnsi="Consolas" w:cs="Consolas"/>
                      <w:color w:val="0000FF"/>
                      <w:sz w:val="19"/>
                      <w:szCs w:val="19"/>
                      <w:highlight w:val="white"/>
                    </w:rPr>
                  </w:rPrChange>
                </w:rPr>
                <w:t>void</w:t>
              </w:r>
              <w:r w:rsidRPr="00CD3E71">
                <w:rPr>
                  <w:rFonts w:ascii="Consolas" w:hAnsi="Consolas" w:cs="Consolas"/>
                  <w:color w:val="000000"/>
                  <w:sz w:val="19"/>
                  <w:szCs w:val="19"/>
                  <w:highlight w:val="white"/>
                  <w:lang w:val="en-US"/>
                  <w:rPrChange w:id="494" w:author="Сергей" w:date="2017-08-12T18:35:00Z">
                    <w:rPr>
                      <w:rFonts w:ascii="Consolas" w:hAnsi="Consolas" w:cs="Consolas"/>
                      <w:color w:val="000000"/>
                      <w:sz w:val="19"/>
                      <w:szCs w:val="19"/>
                      <w:highlight w:val="white"/>
                    </w:rPr>
                  </w:rPrChange>
                </w:rPr>
                <w:t xml:space="preserve"> Main()</w:t>
              </w:r>
            </w:ins>
          </w:p>
          <w:p w:rsidR="006447D9" w:rsidRPr="006447D9" w:rsidRDefault="00CD3E71" w:rsidP="006447D9">
            <w:pPr>
              <w:autoSpaceDE w:val="0"/>
              <w:autoSpaceDN w:val="0"/>
              <w:adjustRightInd w:val="0"/>
              <w:spacing w:before="0" w:after="0" w:line="240" w:lineRule="auto"/>
              <w:rPr>
                <w:ins w:id="495" w:author="Сергей" w:date="2017-08-12T18:35:00Z"/>
                <w:rFonts w:ascii="Consolas" w:hAnsi="Consolas" w:cs="Consolas"/>
                <w:color w:val="000000"/>
                <w:sz w:val="19"/>
                <w:szCs w:val="19"/>
                <w:highlight w:val="white"/>
                <w:lang w:val="en-US"/>
                <w:rPrChange w:id="496" w:author="Сергей" w:date="2017-08-12T18:35:00Z">
                  <w:rPr>
                    <w:ins w:id="497" w:author="Сергей" w:date="2017-08-12T18:35:00Z"/>
                    <w:rFonts w:ascii="Consolas" w:hAnsi="Consolas" w:cs="Consolas"/>
                    <w:color w:val="000000"/>
                    <w:sz w:val="19"/>
                    <w:szCs w:val="19"/>
                    <w:highlight w:val="white"/>
                  </w:rPr>
                </w:rPrChange>
              </w:rPr>
            </w:pPr>
            <w:ins w:id="498" w:author="Сергей" w:date="2017-08-12T18:35:00Z">
              <w:r w:rsidRPr="00CD3E71">
                <w:rPr>
                  <w:rFonts w:ascii="Consolas" w:hAnsi="Consolas" w:cs="Consolas"/>
                  <w:color w:val="000000"/>
                  <w:sz w:val="19"/>
                  <w:szCs w:val="19"/>
                  <w:highlight w:val="white"/>
                  <w:lang w:val="en-US"/>
                  <w:rPrChange w:id="499" w:author="Сергей" w:date="2017-08-12T18:35:00Z">
                    <w:rPr>
                      <w:rFonts w:ascii="Consolas" w:hAnsi="Consolas" w:cs="Consolas"/>
                      <w:color w:val="000000"/>
                      <w:sz w:val="19"/>
                      <w:szCs w:val="19"/>
                      <w:highlight w:val="white"/>
                    </w:rPr>
                  </w:rPrChange>
                </w:rPr>
                <w:t xml:space="preserve">        {</w:t>
              </w:r>
            </w:ins>
          </w:p>
          <w:p w:rsidR="006447D9" w:rsidRPr="006447D9" w:rsidRDefault="00CD3E71" w:rsidP="006447D9">
            <w:pPr>
              <w:autoSpaceDE w:val="0"/>
              <w:autoSpaceDN w:val="0"/>
              <w:adjustRightInd w:val="0"/>
              <w:spacing w:before="0" w:after="0" w:line="240" w:lineRule="auto"/>
              <w:rPr>
                <w:ins w:id="500" w:author="Сергей" w:date="2017-08-12T18:35:00Z"/>
                <w:rFonts w:ascii="Consolas" w:hAnsi="Consolas" w:cs="Consolas"/>
                <w:color w:val="000000"/>
                <w:sz w:val="19"/>
                <w:szCs w:val="19"/>
                <w:highlight w:val="white"/>
                <w:lang w:val="en-US"/>
                <w:rPrChange w:id="501" w:author="Сергей" w:date="2017-08-12T18:35:00Z">
                  <w:rPr>
                    <w:ins w:id="502" w:author="Сергей" w:date="2017-08-12T18:35:00Z"/>
                    <w:rFonts w:ascii="Consolas" w:hAnsi="Consolas" w:cs="Consolas"/>
                    <w:color w:val="000000"/>
                    <w:sz w:val="19"/>
                    <w:szCs w:val="19"/>
                    <w:highlight w:val="white"/>
                  </w:rPr>
                </w:rPrChange>
              </w:rPr>
            </w:pPr>
            <w:ins w:id="503" w:author="Сергей" w:date="2017-08-12T18:35:00Z">
              <w:r w:rsidRPr="00CD3E71">
                <w:rPr>
                  <w:rFonts w:ascii="Consolas" w:hAnsi="Consolas" w:cs="Consolas"/>
                  <w:color w:val="000000"/>
                  <w:sz w:val="19"/>
                  <w:szCs w:val="19"/>
                  <w:highlight w:val="white"/>
                  <w:lang w:val="en-US"/>
                  <w:rPrChange w:id="504" w:author="Сергей" w:date="2017-08-12T18:35:00Z">
                    <w:rPr>
                      <w:rFonts w:ascii="Consolas" w:hAnsi="Consolas" w:cs="Consolas"/>
                      <w:color w:val="000000"/>
                      <w:sz w:val="19"/>
                      <w:szCs w:val="19"/>
                      <w:highlight w:val="white"/>
                    </w:rPr>
                  </w:rPrChange>
                </w:rPr>
                <w:t xml:space="preserve">            value = </w:t>
              </w:r>
              <w:proofErr w:type="spellStart"/>
              <w:r w:rsidRPr="00CD3E71">
                <w:rPr>
                  <w:rFonts w:ascii="Consolas" w:hAnsi="Consolas" w:cs="Consolas"/>
                  <w:color w:val="000000"/>
                  <w:sz w:val="19"/>
                  <w:szCs w:val="19"/>
                  <w:highlight w:val="white"/>
                  <w:lang w:val="en-US"/>
                  <w:rPrChange w:id="505" w:author="Сергей" w:date="2017-08-12T18:35:00Z">
                    <w:rPr>
                      <w:rFonts w:ascii="Consolas" w:hAnsi="Consolas" w:cs="Consolas"/>
                      <w:color w:val="000000"/>
                      <w:sz w:val="19"/>
                      <w:szCs w:val="19"/>
                      <w:highlight w:val="white"/>
                    </w:rPr>
                  </w:rPrChange>
                </w:rPr>
                <w:t>GetValue</w:t>
              </w:r>
              <w:proofErr w:type="spellEnd"/>
              <w:r w:rsidRPr="00CD3E71">
                <w:rPr>
                  <w:rFonts w:ascii="Consolas" w:hAnsi="Consolas" w:cs="Consolas"/>
                  <w:color w:val="000000"/>
                  <w:sz w:val="19"/>
                  <w:szCs w:val="19"/>
                  <w:highlight w:val="white"/>
                  <w:lang w:val="en-US"/>
                  <w:rPrChange w:id="506" w:author="Сергей" w:date="2017-08-12T18:35:00Z">
                    <w:rPr>
                      <w:rFonts w:ascii="Consolas" w:hAnsi="Consolas" w:cs="Consolas"/>
                      <w:color w:val="000000"/>
                      <w:sz w:val="19"/>
                      <w:szCs w:val="19"/>
                      <w:highlight w:val="white"/>
                    </w:rPr>
                  </w:rPrChange>
                </w:rPr>
                <w:t>(</w:t>
              </w:r>
              <w:proofErr w:type="spellStart"/>
              <w:r w:rsidRPr="00CD3E71">
                <w:rPr>
                  <w:rFonts w:ascii="Consolas" w:hAnsi="Consolas" w:cs="Consolas"/>
                  <w:color w:val="000000"/>
                  <w:sz w:val="19"/>
                  <w:szCs w:val="19"/>
                  <w:highlight w:val="white"/>
                  <w:lang w:val="en-US"/>
                  <w:rPrChange w:id="507" w:author="Сергей" w:date="2017-08-12T18:35:00Z">
                    <w:rPr>
                      <w:rFonts w:ascii="Consolas" w:hAnsi="Consolas" w:cs="Consolas"/>
                      <w:color w:val="000000"/>
                      <w:sz w:val="19"/>
                      <w:szCs w:val="19"/>
                      <w:highlight w:val="white"/>
                    </w:rPr>
                  </w:rPrChange>
                </w:rPr>
                <w:t>console_message</w:t>
              </w:r>
              <w:proofErr w:type="spellEnd"/>
              <w:r w:rsidRPr="00CD3E71">
                <w:rPr>
                  <w:rFonts w:ascii="Consolas" w:hAnsi="Consolas" w:cs="Consolas"/>
                  <w:color w:val="000000"/>
                  <w:sz w:val="19"/>
                  <w:szCs w:val="19"/>
                  <w:highlight w:val="white"/>
                  <w:lang w:val="en-US"/>
                  <w:rPrChange w:id="508" w:author="Сергей" w:date="2017-08-12T18:35:00Z">
                    <w:rPr>
                      <w:rFonts w:ascii="Consolas" w:hAnsi="Consolas" w:cs="Consolas"/>
                      <w:color w:val="000000"/>
                      <w:sz w:val="19"/>
                      <w:szCs w:val="19"/>
                      <w:highlight w:val="white"/>
                    </w:rPr>
                  </w:rPrChange>
                </w:rPr>
                <w:t>);</w:t>
              </w:r>
            </w:ins>
          </w:p>
          <w:p w:rsidR="006447D9" w:rsidRPr="006447D9" w:rsidRDefault="00CD3E71" w:rsidP="006447D9">
            <w:pPr>
              <w:autoSpaceDE w:val="0"/>
              <w:autoSpaceDN w:val="0"/>
              <w:adjustRightInd w:val="0"/>
              <w:spacing w:before="0" w:after="0" w:line="240" w:lineRule="auto"/>
              <w:rPr>
                <w:ins w:id="509" w:author="Сергей" w:date="2017-08-12T18:35:00Z"/>
                <w:rFonts w:ascii="Consolas" w:hAnsi="Consolas" w:cs="Consolas"/>
                <w:color w:val="000000"/>
                <w:sz w:val="19"/>
                <w:szCs w:val="19"/>
                <w:highlight w:val="white"/>
                <w:lang w:val="en-US"/>
                <w:rPrChange w:id="510" w:author="Сергей" w:date="2017-08-12T18:35:00Z">
                  <w:rPr>
                    <w:ins w:id="511" w:author="Сергей" w:date="2017-08-12T18:35:00Z"/>
                    <w:rFonts w:ascii="Consolas" w:hAnsi="Consolas" w:cs="Consolas"/>
                    <w:color w:val="000000"/>
                    <w:sz w:val="19"/>
                    <w:szCs w:val="19"/>
                    <w:highlight w:val="white"/>
                  </w:rPr>
                </w:rPrChange>
              </w:rPr>
            </w:pPr>
            <w:ins w:id="512" w:author="Сергей" w:date="2017-08-12T18:35:00Z">
              <w:r w:rsidRPr="00CD3E71">
                <w:rPr>
                  <w:rFonts w:ascii="Consolas" w:hAnsi="Consolas" w:cs="Consolas"/>
                  <w:color w:val="000000"/>
                  <w:sz w:val="19"/>
                  <w:szCs w:val="19"/>
                  <w:highlight w:val="white"/>
                  <w:lang w:val="en-US"/>
                  <w:rPrChange w:id="513" w:author="Сергей" w:date="2017-08-12T18:35:00Z">
                    <w:rPr>
                      <w:rFonts w:ascii="Consolas" w:hAnsi="Consolas" w:cs="Consolas"/>
                      <w:color w:val="000000"/>
                      <w:sz w:val="19"/>
                      <w:szCs w:val="19"/>
                      <w:highlight w:val="white"/>
                    </w:rPr>
                  </w:rPrChange>
                </w:rPr>
                <w:t xml:space="preserve">            </w:t>
              </w:r>
              <w:proofErr w:type="spellStart"/>
              <w:r w:rsidRPr="00CD3E71">
                <w:rPr>
                  <w:rFonts w:ascii="Consolas" w:hAnsi="Consolas" w:cs="Consolas"/>
                  <w:color w:val="2B91AF"/>
                  <w:sz w:val="19"/>
                  <w:szCs w:val="19"/>
                  <w:highlight w:val="white"/>
                  <w:lang w:val="en-US"/>
                  <w:rPrChange w:id="514" w:author="Сергей" w:date="2017-08-12T18:35:00Z">
                    <w:rPr>
                      <w:rFonts w:ascii="Consolas" w:hAnsi="Consolas" w:cs="Consolas"/>
                      <w:color w:val="2B91AF"/>
                      <w:sz w:val="19"/>
                      <w:szCs w:val="19"/>
                      <w:highlight w:val="white"/>
                    </w:rPr>
                  </w:rPrChange>
                </w:rPr>
                <w:t>Console</w:t>
              </w:r>
              <w:r w:rsidRPr="00CD3E71">
                <w:rPr>
                  <w:rFonts w:ascii="Consolas" w:hAnsi="Consolas" w:cs="Consolas"/>
                  <w:color w:val="000000"/>
                  <w:sz w:val="19"/>
                  <w:szCs w:val="19"/>
                  <w:highlight w:val="white"/>
                  <w:lang w:val="en-US"/>
                  <w:rPrChange w:id="515" w:author="Сергей" w:date="2017-08-12T18:35:00Z">
                    <w:rPr>
                      <w:rFonts w:ascii="Consolas" w:hAnsi="Consolas" w:cs="Consolas"/>
                      <w:color w:val="000000"/>
                      <w:sz w:val="19"/>
                      <w:szCs w:val="19"/>
                      <w:highlight w:val="white"/>
                    </w:rPr>
                  </w:rPrChange>
                </w:rPr>
                <w:t>.WriteLine</w:t>
              </w:r>
              <w:proofErr w:type="spellEnd"/>
              <w:r w:rsidRPr="00CD3E71">
                <w:rPr>
                  <w:rFonts w:ascii="Consolas" w:hAnsi="Consolas" w:cs="Consolas"/>
                  <w:color w:val="000000"/>
                  <w:sz w:val="19"/>
                  <w:szCs w:val="19"/>
                  <w:highlight w:val="white"/>
                  <w:lang w:val="en-US"/>
                  <w:rPrChange w:id="516" w:author="Сергей" w:date="2017-08-12T18:35:00Z">
                    <w:rPr>
                      <w:rFonts w:ascii="Consolas" w:hAnsi="Consolas" w:cs="Consolas"/>
                      <w:color w:val="000000"/>
                      <w:sz w:val="19"/>
                      <w:szCs w:val="19"/>
                      <w:highlight w:val="white"/>
                    </w:rPr>
                  </w:rPrChange>
                </w:rPr>
                <w:t>(</w:t>
              </w:r>
              <w:r w:rsidRPr="00CD3E71">
                <w:rPr>
                  <w:rFonts w:ascii="Consolas" w:hAnsi="Consolas" w:cs="Consolas"/>
                  <w:color w:val="A31515"/>
                  <w:sz w:val="19"/>
                  <w:szCs w:val="19"/>
                  <w:highlight w:val="white"/>
                  <w:lang w:val="en-US"/>
                  <w:rPrChange w:id="517" w:author="Сергей" w:date="2017-08-12T18:35:00Z">
                    <w:rPr>
                      <w:rFonts w:ascii="Consolas" w:hAnsi="Consolas" w:cs="Consolas"/>
                      <w:color w:val="A31515"/>
                      <w:sz w:val="19"/>
                      <w:szCs w:val="19"/>
                      <w:highlight w:val="white"/>
                    </w:rPr>
                  </w:rPrChange>
                </w:rPr>
                <w:t>"Return ..."</w:t>
              </w:r>
              <w:r w:rsidRPr="00CD3E71">
                <w:rPr>
                  <w:rFonts w:ascii="Consolas" w:hAnsi="Consolas" w:cs="Consolas"/>
                  <w:color w:val="000000"/>
                  <w:sz w:val="19"/>
                  <w:szCs w:val="19"/>
                  <w:highlight w:val="white"/>
                  <w:lang w:val="en-US"/>
                  <w:rPrChange w:id="518" w:author="Сергей" w:date="2017-08-12T18:35:00Z">
                    <w:rPr>
                      <w:rFonts w:ascii="Consolas" w:hAnsi="Consolas" w:cs="Consolas"/>
                      <w:color w:val="000000"/>
                      <w:sz w:val="19"/>
                      <w:szCs w:val="19"/>
                      <w:highlight w:val="white"/>
                    </w:rPr>
                  </w:rPrChange>
                </w:rPr>
                <w:t xml:space="preserve">);            </w:t>
              </w:r>
            </w:ins>
          </w:p>
          <w:p w:rsidR="006447D9" w:rsidRPr="006447D9" w:rsidRDefault="00CD3E71" w:rsidP="006447D9">
            <w:pPr>
              <w:autoSpaceDE w:val="0"/>
              <w:autoSpaceDN w:val="0"/>
              <w:adjustRightInd w:val="0"/>
              <w:spacing w:before="0" w:after="0" w:line="240" w:lineRule="auto"/>
              <w:rPr>
                <w:ins w:id="519" w:author="Сергей" w:date="2017-08-12T18:35:00Z"/>
                <w:rFonts w:ascii="Consolas" w:hAnsi="Consolas" w:cs="Consolas"/>
                <w:color w:val="000000"/>
                <w:sz w:val="19"/>
                <w:szCs w:val="19"/>
                <w:highlight w:val="white"/>
                <w:lang w:val="en-US"/>
                <w:rPrChange w:id="520" w:author="Сергей" w:date="2017-08-12T18:35:00Z">
                  <w:rPr>
                    <w:ins w:id="521" w:author="Сергей" w:date="2017-08-12T18:35:00Z"/>
                    <w:rFonts w:ascii="Consolas" w:hAnsi="Consolas" w:cs="Consolas"/>
                    <w:color w:val="000000"/>
                    <w:sz w:val="19"/>
                    <w:szCs w:val="19"/>
                    <w:highlight w:val="white"/>
                  </w:rPr>
                </w:rPrChange>
              </w:rPr>
            </w:pPr>
            <w:ins w:id="522" w:author="Сергей" w:date="2017-08-12T18:35:00Z">
              <w:r w:rsidRPr="00CD3E71">
                <w:rPr>
                  <w:rFonts w:ascii="Consolas" w:hAnsi="Consolas" w:cs="Consolas"/>
                  <w:color w:val="000000"/>
                  <w:sz w:val="19"/>
                  <w:szCs w:val="19"/>
                  <w:highlight w:val="white"/>
                  <w:lang w:val="en-US"/>
                  <w:rPrChange w:id="523" w:author="Сергей" w:date="2017-08-12T18:35:00Z">
                    <w:rPr>
                      <w:rFonts w:ascii="Consolas" w:hAnsi="Consolas" w:cs="Consolas"/>
                      <w:color w:val="000000"/>
                      <w:sz w:val="19"/>
                      <w:szCs w:val="19"/>
                      <w:highlight w:val="white"/>
                    </w:rPr>
                  </w:rPrChange>
                </w:rPr>
                <w:t xml:space="preserve">            value = </w:t>
              </w:r>
              <w:proofErr w:type="spellStart"/>
              <w:r w:rsidRPr="00CD3E71">
                <w:rPr>
                  <w:rFonts w:ascii="Consolas" w:hAnsi="Consolas" w:cs="Consolas"/>
                  <w:color w:val="000000"/>
                  <w:sz w:val="19"/>
                  <w:szCs w:val="19"/>
                  <w:highlight w:val="white"/>
                  <w:lang w:val="en-US"/>
                  <w:rPrChange w:id="524" w:author="Сергей" w:date="2017-08-12T18:35:00Z">
                    <w:rPr>
                      <w:rFonts w:ascii="Consolas" w:hAnsi="Consolas" w:cs="Consolas"/>
                      <w:color w:val="000000"/>
                      <w:sz w:val="19"/>
                      <w:szCs w:val="19"/>
                      <w:highlight w:val="white"/>
                    </w:rPr>
                  </w:rPrChange>
                </w:rPr>
                <w:t>ReturnValue</w:t>
              </w:r>
              <w:proofErr w:type="spellEnd"/>
              <w:r w:rsidRPr="00CD3E71">
                <w:rPr>
                  <w:rFonts w:ascii="Consolas" w:hAnsi="Consolas" w:cs="Consolas"/>
                  <w:color w:val="000000"/>
                  <w:sz w:val="19"/>
                  <w:szCs w:val="19"/>
                  <w:highlight w:val="white"/>
                  <w:lang w:val="en-US"/>
                  <w:rPrChange w:id="525" w:author="Сергей" w:date="2017-08-12T18:35:00Z">
                    <w:rPr>
                      <w:rFonts w:ascii="Consolas" w:hAnsi="Consolas" w:cs="Consolas"/>
                      <w:color w:val="000000"/>
                      <w:sz w:val="19"/>
                      <w:szCs w:val="19"/>
                      <w:highlight w:val="white"/>
                    </w:rPr>
                  </w:rPrChange>
                </w:rPr>
                <w:t>();</w:t>
              </w:r>
            </w:ins>
          </w:p>
          <w:p w:rsidR="006447D9" w:rsidRPr="006447D9" w:rsidRDefault="00CD3E71" w:rsidP="006447D9">
            <w:pPr>
              <w:autoSpaceDE w:val="0"/>
              <w:autoSpaceDN w:val="0"/>
              <w:adjustRightInd w:val="0"/>
              <w:spacing w:before="0" w:after="0" w:line="240" w:lineRule="auto"/>
              <w:rPr>
                <w:ins w:id="526" w:author="Сергей" w:date="2017-08-12T18:35:00Z"/>
                <w:rFonts w:ascii="Consolas" w:hAnsi="Consolas" w:cs="Consolas"/>
                <w:color w:val="000000"/>
                <w:sz w:val="19"/>
                <w:szCs w:val="19"/>
                <w:highlight w:val="white"/>
                <w:lang w:val="en-US"/>
                <w:rPrChange w:id="527" w:author="Сергей" w:date="2017-08-12T18:35:00Z">
                  <w:rPr>
                    <w:ins w:id="528" w:author="Сергей" w:date="2017-08-12T18:35:00Z"/>
                    <w:rFonts w:ascii="Consolas" w:hAnsi="Consolas" w:cs="Consolas"/>
                    <w:color w:val="000000"/>
                    <w:sz w:val="19"/>
                    <w:szCs w:val="19"/>
                    <w:highlight w:val="white"/>
                  </w:rPr>
                </w:rPrChange>
              </w:rPr>
            </w:pPr>
            <w:ins w:id="529" w:author="Сергей" w:date="2017-08-12T18:35:00Z">
              <w:r w:rsidRPr="00CD3E71">
                <w:rPr>
                  <w:rFonts w:ascii="Consolas" w:hAnsi="Consolas" w:cs="Consolas"/>
                  <w:color w:val="000000"/>
                  <w:sz w:val="19"/>
                  <w:szCs w:val="19"/>
                  <w:highlight w:val="white"/>
                  <w:lang w:val="en-US"/>
                  <w:rPrChange w:id="530" w:author="Сергей" w:date="2017-08-12T18:35:00Z">
                    <w:rPr>
                      <w:rFonts w:ascii="Consolas" w:hAnsi="Consolas" w:cs="Consolas"/>
                      <w:color w:val="000000"/>
                      <w:sz w:val="19"/>
                      <w:szCs w:val="19"/>
                      <w:highlight w:val="white"/>
                    </w:rPr>
                  </w:rPrChange>
                </w:rPr>
                <w:t xml:space="preserve">            </w:t>
              </w:r>
              <w:proofErr w:type="spellStart"/>
              <w:r w:rsidRPr="00CD3E71">
                <w:rPr>
                  <w:rFonts w:ascii="Consolas" w:hAnsi="Consolas" w:cs="Consolas"/>
                  <w:color w:val="000000"/>
                  <w:sz w:val="19"/>
                  <w:szCs w:val="19"/>
                  <w:highlight w:val="white"/>
                  <w:lang w:val="en-US"/>
                  <w:rPrChange w:id="531" w:author="Сергей" w:date="2017-08-12T18:35:00Z">
                    <w:rPr>
                      <w:rFonts w:ascii="Consolas" w:hAnsi="Consolas" w:cs="Consolas"/>
                      <w:color w:val="000000"/>
                      <w:sz w:val="19"/>
                      <w:szCs w:val="19"/>
                      <w:highlight w:val="white"/>
                    </w:rPr>
                  </w:rPrChange>
                </w:rPr>
                <w:t>ShowValue</w:t>
              </w:r>
              <w:proofErr w:type="spellEnd"/>
              <w:r w:rsidRPr="00CD3E71">
                <w:rPr>
                  <w:rFonts w:ascii="Consolas" w:hAnsi="Consolas" w:cs="Consolas"/>
                  <w:color w:val="000000"/>
                  <w:sz w:val="19"/>
                  <w:szCs w:val="19"/>
                  <w:highlight w:val="white"/>
                  <w:lang w:val="en-US"/>
                  <w:rPrChange w:id="532" w:author="Сергей" w:date="2017-08-12T18:35:00Z">
                    <w:rPr>
                      <w:rFonts w:ascii="Consolas" w:hAnsi="Consolas" w:cs="Consolas"/>
                      <w:color w:val="000000"/>
                      <w:sz w:val="19"/>
                      <w:szCs w:val="19"/>
                      <w:highlight w:val="white"/>
                    </w:rPr>
                  </w:rPrChange>
                </w:rPr>
                <w:t>(</w:t>
              </w:r>
              <w:r w:rsidRPr="00CD3E71">
                <w:rPr>
                  <w:rFonts w:ascii="Consolas" w:hAnsi="Consolas" w:cs="Consolas"/>
                  <w:color w:val="A31515"/>
                  <w:sz w:val="19"/>
                  <w:szCs w:val="19"/>
                  <w:highlight w:val="white"/>
                  <w:lang w:val="en-US"/>
                  <w:rPrChange w:id="533" w:author="Сергей" w:date="2017-08-12T18:35:00Z">
                    <w:rPr>
                      <w:rFonts w:ascii="Consolas" w:hAnsi="Consolas" w:cs="Consolas"/>
                      <w:color w:val="A31515"/>
                      <w:sz w:val="19"/>
                      <w:szCs w:val="19"/>
                      <w:highlight w:val="white"/>
                    </w:rPr>
                  </w:rPrChange>
                </w:rPr>
                <w:t xml:space="preserve">"value </w:t>
              </w:r>
              <w:r w:rsidR="006447D9">
                <w:rPr>
                  <w:rFonts w:ascii="Consolas" w:hAnsi="Consolas" w:cs="Consolas"/>
                  <w:color w:val="A31515"/>
                  <w:sz w:val="19"/>
                  <w:szCs w:val="19"/>
                  <w:highlight w:val="white"/>
                </w:rPr>
                <w:t>после</w:t>
              </w:r>
              <w:r w:rsidRPr="00CD3E71">
                <w:rPr>
                  <w:rFonts w:ascii="Consolas" w:hAnsi="Consolas" w:cs="Consolas"/>
                  <w:color w:val="A31515"/>
                  <w:sz w:val="19"/>
                  <w:szCs w:val="19"/>
                  <w:highlight w:val="white"/>
                  <w:lang w:val="en-US"/>
                  <w:rPrChange w:id="534" w:author="Сергей" w:date="2017-08-12T18:35:00Z">
                    <w:rPr>
                      <w:rFonts w:ascii="Consolas" w:hAnsi="Consolas" w:cs="Consolas"/>
                      <w:color w:val="A31515"/>
                      <w:sz w:val="19"/>
                      <w:szCs w:val="19"/>
                      <w:highlight w:val="white"/>
                    </w:rPr>
                  </w:rPrChange>
                </w:rPr>
                <w:t xml:space="preserve"> </w:t>
              </w:r>
              <w:proofErr w:type="spellStart"/>
              <w:r w:rsidRPr="00CD3E71">
                <w:rPr>
                  <w:rFonts w:ascii="Consolas" w:hAnsi="Consolas" w:cs="Consolas"/>
                  <w:color w:val="A31515"/>
                  <w:sz w:val="19"/>
                  <w:szCs w:val="19"/>
                  <w:highlight w:val="white"/>
                  <w:lang w:val="en-US"/>
                  <w:rPrChange w:id="535" w:author="Сергей" w:date="2017-08-12T18:35:00Z">
                    <w:rPr>
                      <w:rFonts w:ascii="Consolas" w:hAnsi="Consolas" w:cs="Consolas"/>
                      <w:color w:val="A31515"/>
                      <w:sz w:val="19"/>
                      <w:szCs w:val="19"/>
                      <w:highlight w:val="white"/>
                    </w:rPr>
                  </w:rPrChange>
                </w:rPr>
                <w:t>ReturnValue</w:t>
              </w:r>
              <w:proofErr w:type="spellEnd"/>
              <w:r w:rsidRPr="00CD3E71">
                <w:rPr>
                  <w:rFonts w:ascii="Consolas" w:hAnsi="Consolas" w:cs="Consolas"/>
                  <w:color w:val="A31515"/>
                  <w:sz w:val="19"/>
                  <w:szCs w:val="19"/>
                  <w:highlight w:val="white"/>
                  <w:lang w:val="en-US"/>
                  <w:rPrChange w:id="536" w:author="Сергей" w:date="2017-08-12T18:35:00Z">
                    <w:rPr>
                      <w:rFonts w:ascii="Consolas" w:hAnsi="Consolas" w:cs="Consolas"/>
                      <w:color w:val="A31515"/>
                      <w:sz w:val="19"/>
                      <w:szCs w:val="19"/>
                      <w:highlight w:val="white"/>
                    </w:rPr>
                  </w:rPrChange>
                </w:rPr>
                <w:t>(): "</w:t>
              </w:r>
              <w:r w:rsidRPr="00CD3E71">
                <w:rPr>
                  <w:rFonts w:ascii="Consolas" w:hAnsi="Consolas" w:cs="Consolas"/>
                  <w:color w:val="000000"/>
                  <w:sz w:val="19"/>
                  <w:szCs w:val="19"/>
                  <w:highlight w:val="white"/>
                  <w:lang w:val="en-US"/>
                  <w:rPrChange w:id="537" w:author="Сергей" w:date="2017-08-12T18:35:00Z">
                    <w:rPr>
                      <w:rFonts w:ascii="Consolas" w:hAnsi="Consolas" w:cs="Consolas"/>
                      <w:color w:val="000000"/>
                      <w:sz w:val="19"/>
                      <w:szCs w:val="19"/>
                      <w:highlight w:val="white"/>
                    </w:rPr>
                  </w:rPrChange>
                </w:rPr>
                <w:t>);</w:t>
              </w:r>
            </w:ins>
          </w:p>
          <w:p w:rsidR="006447D9" w:rsidRPr="006447D9" w:rsidRDefault="006447D9" w:rsidP="006447D9">
            <w:pPr>
              <w:autoSpaceDE w:val="0"/>
              <w:autoSpaceDN w:val="0"/>
              <w:adjustRightInd w:val="0"/>
              <w:spacing w:before="0" w:after="0" w:line="240" w:lineRule="auto"/>
              <w:rPr>
                <w:ins w:id="538" w:author="Сергей" w:date="2017-08-12T18:35:00Z"/>
                <w:rFonts w:ascii="Consolas" w:hAnsi="Consolas" w:cs="Consolas"/>
                <w:color w:val="000000"/>
                <w:sz w:val="19"/>
                <w:szCs w:val="19"/>
                <w:highlight w:val="white"/>
                <w:lang w:val="en-US"/>
                <w:rPrChange w:id="539" w:author="Сергей" w:date="2017-08-12T18:35:00Z">
                  <w:rPr>
                    <w:ins w:id="540" w:author="Сергей" w:date="2017-08-12T18:35:00Z"/>
                    <w:rFonts w:ascii="Consolas" w:hAnsi="Consolas" w:cs="Consolas"/>
                    <w:color w:val="000000"/>
                    <w:sz w:val="19"/>
                    <w:szCs w:val="19"/>
                    <w:highlight w:val="white"/>
                  </w:rPr>
                </w:rPrChange>
              </w:rPr>
            </w:pPr>
          </w:p>
          <w:p w:rsidR="006447D9" w:rsidRPr="006447D9" w:rsidRDefault="00CD3E71" w:rsidP="006447D9">
            <w:pPr>
              <w:autoSpaceDE w:val="0"/>
              <w:autoSpaceDN w:val="0"/>
              <w:adjustRightInd w:val="0"/>
              <w:spacing w:before="0" w:after="0" w:line="240" w:lineRule="auto"/>
              <w:rPr>
                <w:ins w:id="541" w:author="Сергей" w:date="2017-08-12T18:35:00Z"/>
                <w:rFonts w:ascii="Consolas" w:hAnsi="Consolas" w:cs="Consolas"/>
                <w:color w:val="000000"/>
                <w:sz w:val="19"/>
                <w:szCs w:val="19"/>
                <w:highlight w:val="white"/>
                <w:lang w:val="en-US"/>
                <w:rPrChange w:id="542" w:author="Сергей" w:date="2017-08-12T18:35:00Z">
                  <w:rPr>
                    <w:ins w:id="543" w:author="Сергей" w:date="2017-08-12T18:35:00Z"/>
                    <w:rFonts w:ascii="Consolas" w:hAnsi="Consolas" w:cs="Consolas"/>
                    <w:color w:val="000000"/>
                    <w:sz w:val="19"/>
                    <w:szCs w:val="19"/>
                    <w:highlight w:val="white"/>
                  </w:rPr>
                </w:rPrChange>
              </w:rPr>
            </w:pPr>
            <w:ins w:id="544" w:author="Сергей" w:date="2017-08-12T18:35:00Z">
              <w:r w:rsidRPr="00CD3E71">
                <w:rPr>
                  <w:rFonts w:ascii="Consolas" w:hAnsi="Consolas" w:cs="Consolas"/>
                  <w:color w:val="000000"/>
                  <w:sz w:val="19"/>
                  <w:szCs w:val="19"/>
                  <w:highlight w:val="white"/>
                  <w:lang w:val="en-US"/>
                  <w:rPrChange w:id="545" w:author="Сергей" w:date="2017-08-12T18:35:00Z">
                    <w:rPr>
                      <w:rFonts w:ascii="Consolas" w:hAnsi="Consolas" w:cs="Consolas"/>
                      <w:color w:val="000000"/>
                      <w:sz w:val="19"/>
                      <w:szCs w:val="19"/>
                      <w:highlight w:val="white"/>
                    </w:rPr>
                  </w:rPrChange>
                </w:rPr>
                <w:t xml:space="preserve">            value = </w:t>
              </w:r>
              <w:proofErr w:type="spellStart"/>
              <w:r w:rsidRPr="00CD3E71">
                <w:rPr>
                  <w:rFonts w:ascii="Consolas" w:hAnsi="Consolas" w:cs="Consolas"/>
                  <w:color w:val="000000"/>
                  <w:sz w:val="19"/>
                  <w:szCs w:val="19"/>
                  <w:highlight w:val="white"/>
                  <w:lang w:val="en-US"/>
                  <w:rPrChange w:id="546" w:author="Сергей" w:date="2017-08-12T18:35:00Z">
                    <w:rPr>
                      <w:rFonts w:ascii="Consolas" w:hAnsi="Consolas" w:cs="Consolas"/>
                      <w:color w:val="000000"/>
                      <w:sz w:val="19"/>
                      <w:szCs w:val="19"/>
                      <w:highlight w:val="white"/>
                    </w:rPr>
                  </w:rPrChange>
                </w:rPr>
                <w:t>GetValue</w:t>
              </w:r>
              <w:proofErr w:type="spellEnd"/>
              <w:r w:rsidRPr="00CD3E71">
                <w:rPr>
                  <w:rFonts w:ascii="Consolas" w:hAnsi="Consolas" w:cs="Consolas"/>
                  <w:color w:val="000000"/>
                  <w:sz w:val="19"/>
                  <w:szCs w:val="19"/>
                  <w:highlight w:val="white"/>
                  <w:lang w:val="en-US"/>
                  <w:rPrChange w:id="547" w:author="Сергей" w:date="2017-08-12T18:35:00Z">
                    <w:rPr>
                      <w:rFonts w:ascii="Consolas" w:hAnsi="Consolas" w:cs="Consolas"/>
                      <w:color w:val="000000"/>
                      <w:sz w:val="19"/>
                      <w:szCs w:val="19"/>
                      <w:highlight w:val="white"/>
                    </w:rPr>
                  </w:rPrChange>
                </w:rPr>
                <w:t>(</w:t>
              </w:r>
              <w:proofErr w:type="spellStart"/>
              <w:r w:rsidRPr="00CD3E71">
                <w:rPr>
                  <w:rFonts w:ascii="Consolas" w:hAnsi="Consolas" w:cs="Consolas"/>
                  <w:color w:val="000000"/>
                  <w:sz w:val="19"/>
                  <w:szCs w:val="19"/>
                  <w:highlight w:val="white"/>
                  <w:lang w:val="en-US"/>
                  <w:rPrChange w:id="548" w:author="Сергей" w:date="2017-08-12T18:35:00Z">
                    <w:rPr>
                      <w:rFonts w:ascii="Consolas" w:hAnsi="Consolas" w:cs="Consolas"/>
                      <w:color w:val="000000"/>
                      <w:sz w:val="19"/>
                      <w:szCs w:val="19"/>
                      <w:highlight w:val="white"/>
                    </w:rPr>
                  </w:rPrChange>
                </w:rPr>
                <w:t>console_message</w:t>
              </w:r>
              <w:proofErr w:type="spellEnd"/>
              <w:r w:rsidRPr="00CD3E71">
                <w:rPr>
                  <w:rFonts w:ascii="Consolas" w:hAnsi="Consolas" w:cs="Consolas"/>
                  <w:color w:val="000000"/>
                  <w:sz w:val="19"/>
                  <w:szCs w:val="19"/>
                  <w:highlight w:val="white"/>
                  <w:lang w:val="en-US"/>
                  <w:rPrChange w:id="549" w:author="Сергей" w:date="2017-08-12T18:35:00Z">
                    <w:rPr>
                      <w:rFonts w:ascii="Consolas" w:hAnsi="Consolas" w:cs="Consolas"/>
                      <w:color w:val="000000"/>
                      <w:sz w:val="19"/>
                      <w:szCs w:val="19"/>
                      <w:highlight w:val="white"/>
                    </w:rPr>
                  </w:rPrChange>
                </w:rPr>
                <w:t>);</w:t>
              </w:r>
            </w:ins>
          </w:p>
          <w:p w:rsidR="006447D9" w:rsidRPr="006447D9" w:rsidRDefault="00CD3E71" w:rsidP="006447D9">
            <w:pPr>
              <w:autoSpaceDE w:val="0"/>
              <w:autoSpaceDN w:val="0"/>
              <w:adjustRightInd w:val="0"/>
              <w:spacing w:before="0" w:after="0" w:line="240" w:lineRule="auto"/>
              <w:rPr>
                <w:ins w:id="550" w:author="Сергей" w:date="2017-08-12T18:35:00Z"/>
                <w:rFonts w:ascii="Consolas" w:hAnsi="Consolas" w:cs="Consolas"/>
                <w:color w:val="000000"/>
                <w:sz w:val="19"/>
                <w:szCs w:val="19"/>
                <w:highlight w:val="white"/>
                <w:lang w:val="en-US"/>
                <w:rPrChange w:id="551" w:author="Сергей" w:date="2017-08-12T18:35:00Z">
                  <w:rPr>
                    <w:ins w:id="552" w:author="Сергей" w:date="2017-08-12T18:35:00Z"/>
                    <w:rFonts w:ascii="Consolas" w:hAnsi="Consolas" w:cs="Consolas"/>
                    <w:color w:val="000000"/>
                    <w:sz w:val="19"/>
                    <w:szCs w:val="19"/>
                    <w:highlight w:val="white"/>
                  </w:rPr>
                </w:rPrChange>
              </w:rPr>
            </w:pPr>
            <w:ins w:id="553" w:author="Сергей" w:date="2017-08-12T18:35:00Z">
              <w:r w:rsidRPr="00CD3E71">
                <w:rPr>
                  <w:rFonts w:ascii="Consolas" w:hAnsi="Consolas" w:cs="Consolas"/>
                  <w:color w:val="000000"/>
                  <w:sz w:val="19"/>
                  <w:szCs w:val="19"/>
                  <w:highlight w:val="white"/>
                  <w:lang w:val="en-US"/>
                  <w:rPrChange w:id="554" w:author="Сергей" w:date="2017-08-12T18:35:00Z">
                    <w:rPr>
                      <w:rFonts w:ascii="Consolas" w:hAnsi="Consolas" w:cs="Consolas"/>
                      <w:color w:val="000000"/>
                      <w:sz w:val="19"/>
                      <w:szCs w:val="19"/>
                      <w:highlight w:val="white"/>
                    </w:rPr>
                  </w:rPrChange>
                </w:rPr>
                <w:t xml:space="preserve">            </w:t>
              </w:r>
              <w:proofErr w:type="spellStart"/>
              <w:r w:rsidRPr="00CD3E71">
                <w:rPr>
                  <w:rFonts w:ascii="Consolas" w:hAnsi="Consolas" w:cs="Consolas"/>
                  <w:color w:val="2B91AF"/>
                  <w:sz w:val="19"/>
                  <w:szCs w:val="19"/>
                  <w:highlight w:val="white"/>
                  <w:lang w:val="en-US"/>
                  <w:rPrChange w:id="555" w:author="Сергей" w:date="2017-08-12T18:35:00Z">
                    <w:rPr>
                      <w:rFonts w:ascii="Consolas" w:hAnsi="Consolas" w:cs="Consolas"/>
                      <w:color w:val="2B91AF"/>
                      <w:sz w:val="19"/>
                      <w:szCs w:val="19"/>
                      <w:highlight w:val="white"/>
                    </w:rPr>
                  </w:rPrChange>
                </w:rPr>
                <w:t>Console</w:t>
              </w:r>
              <w:r w:rsidRPr="00CD3E71">
                <w:rPr>
                  <w:rFonts w:ascii="Consolas" w:hAnsi="Consolas" w:cs="Consolas"/>
                  <w:color w:val="000000"/>
                  <w:sz w:val="19"/>
                  <w:szCs w:val="19"/>
                  <w:highlight w:val="white"/>
                  <w:lang w:val="en-US"/>
                  <w:rPrChange w:id="556" w:author="Сергей" w:date="2017-08-12T18:35:00Z">
                    <w:rPr>
                      <w:rFonts w:ascii="Consolas" w:hAnsi="Consolas" w:cs="Consolas"/>
                      <w:color w:val="000000"/>
                      <w:sz w:val="19"/>
                      <w:szCs w:val="19"/>
                      <w:highlight w:val="white"/>
                    </w:rPr>
                  </w:rPrChange>
                </w:rPr>
                <w:t>.WriteLine</w:t>
              </w:r>
              <w:proofErr w:type="spellEnd"/>
              <w:r w:rsidRPr="00CD3E71">
                <w:rPr>
                  <w:rFonts w:ascii="Consolas" w:hAnsi="Consolas" w:cs="Consolas"/>
                  <w:color w:val="000000"/>
                  <w:sz w:val="19"/>
                  <w:szCs w:val="19"/>
                  <w:highlight w:val="white"/>
                  <w:lang w:val="en-US"/>
                  <w:rPrChange w:id="557" w:author="Сергей" w:date="2017-08-12T18:35:00Z">
                    <w:rPr>
                      <w:rFonts w:ascii="Consolas" w:hAnsi="Consolas" w:cs="Consolas"/>
                      <w:color w:val="000000"/>
                      <w:sz w:val="19"/>
                      <w:szCs w:val="19"/>
                      <w:highlight w:val="white"/>
                    </w:rPr>
                  </w:rPrChange>
                </w:rPr>
                <w:t>(</w:t>
              </w:r>
              <w:r w:rsidRPr="00CD3E71">
                <w:rPr>
                  <w:rFonts w:ascii="Consolas" w:hAnsi="Consolas" w:cs="Consolas"/>
                  <w:color w:val="A31515"/>
                  <w:sz w:val="19"/>
                  <w:szCs w:val="19"/>
                  <w:highlight w:val="white"/>
                  <w:lang w:val="en-US"/>
                  <w:rPrChange w:id="558" w:author="Сергей" w:date="2017-08-12T18:35:00Z">
                    <w:rPr>
                      <w:rFonts w:ascii="Consolas" w:hAnsi="Consolas" w:cs="Consolas"/>
                      <w:color w:val="A31515"/>
                      <w:sz w:val="19"/>
                      <w:szCs w:val="19"/>
                      <w:highlight w:val="white"/>
                    </w:rPr>
                  </w:rPrChange>
                </w:rPr>
                <w:t>"Out parameter ..."</w:t>
              </w:r>
              <w:r w:rsidRPr="00CD3E71">
                <w:rPr>
                  <w:rFonts w:ascii="Consolas" w:hAnsi="Consolas" w:cs="Consolas"/>
                  <w:color w:val="000000"/>
                  <w:sz w:val="19"/>
                  <w:szCs w:val="19"/>
                  <w:highlight w:val="white"/>
                  <w:lang w:val="en-US"/>
                  <w:rPrChange w:id="559" w:author="Сергей" w:date="2017-08-12T18:35:00Z">
                    <w:rPr>
                      <w:rFonts w:ascii="Consolas" w:hAnsi="Consolas" w:cs="Consolas"/>
                      <w:color w:val="000000"/>
                      <w:sz w:val="19"/>
                      <w:szCs w:val="19"/>
                      <w:highlight w:val="white"/>
                    </w:rPr>
                  </w:rPrChange>
                </w:rPr>
                <w:t>);</w:t>
              </w:r>
            </w:ins>
          </w:p>
          <w:p w:rsidR="006447D9" w:rsidRPr="006447D9" w:rsidRDefault="00CD3E71" w:rsidP="006447D9">
            <w:pPr>
              <w:autoSpaceDE w:val="0"/>
              <w:autoSpaceDN w:val="0"/>
              <w:adjustRightInd w:val="0"/>
              <w:spacing w:before="0" w:after="0" w:line="240" w:lineRule="auto"/>
              <w:rPr>
                <w:ins w:id="560" w:author="Сергей" w:date="2017-08-12T18:35:00Z"/>
                <w:rFonts w:ascii="Consolas" w:hAnsi="Consolas" w:cs="Consolas"/>
                <w:color w:val="000000"/>
                <w:sz w:val="19"/>
                <w:szCs w:val="19"/>
                <w:highlight w:val="white"/>
                <w:lang w:val="en-US"/>
                <w:rPrChange w:id="561" w:author="Сергей" w:date="2017-08-12T18:35:00Z">
                  <w:rPr>
                    <w:ins w:id="562" w:author="Сергей" w:date="2017-08-12T18:35:00Z"/>
                    <w:rFonts w:ascii="Consolas" w:hAnsi="Consolas" w:cs="Consolas"/>
                    <w:color w:val="000000"/>
                    <w:sz w:val="19"/>
                    <w:szCs w:val="19"/>
                    <w:highlight w:val="white"/>
                  </w:rPr>
                </w:rPrChange>
              </w:rPr>
            </w:pPr>
            <w:ins w:id="563" w:author="Сергей" w:date="2017-08-12T18:35:00Z">
              <w:r w:rsidRPr="00CD3E71">
                <w:rPr>
                  <w:rFonts w:ascii="Consolas" w:hAnsi="Consolas" w:cs="Consolas"/>
                  <w:color w:val="000000"/>
                  <w:sz w:val="19"/>
                  <w:szCs w:val="19"/>
                  <w:highlight w:val="white"/>
                  <w:lang w:val="en-US"/>
                  <w:rPrChange w:id="564" w:author="Сергей" w:date="2017-08-12T18:35:00Z">
                    <w:rPr>
                      <w:rFonts w:ascii="Consolas" w:hAnsi="Consolas" w:cs="Consolas"/>
                      <w:color w:val="000000"/>
                      <w:sz w:val="19"/>
                      <w:szCs w:val="19"/>
                      <w:highlight w:val="white"/>
                    </w:rPr>
                  </w:rPrChange>
                </w:rPr>
                <w:t xml:space="preserve">            </w:t>
              </w:r>
              <w:proofErr w:type="spellStart"/>
              <w:r w:rsidRPr="00CD3E71">
                <w:rPr>
                  <w:rFonts w:ascii="Consolas" w:hAnsi="Consolas" w:cs="Consolas"/>
                  <w:color w:val="000000"/>
                  <w:sz w:val="19"/>
                  <w:szCs w:val="19"/>
                  <w:highlight w:val="white"/>
                  <w:lang w:val="en-US"/>
                  <w:rPrChange w:id="565" w:author="Сергей" w:date="2017-08-12T18:35:00Z">
                    <w:rPr>
                      <w:rFonts w:ascii="Consolas" w:hAnsi="Consolas" w:cs="Consolas"/>
                      <w:color w:val="000000"/>
                      <w:sz w:val="19"/>
                      <w:szCs w:val="19"/>
                      <w:highlight w:val="white"/>
                    </w:rPr>
                  </w:rPrChange>
                </w:rPr>
                <w:t>OutParameter</w:t>
              </w:r>
              <w:proofErr w:type="spellEnd"/>
              <w:r w:rsidRPr="00CD3E71">
                <w:rPr>
                  <w:rFonts w:ascii="Consolas" w:hAnsi="Consolas" w:cs="Consolas"/>
                  <w:color w:val="000000"/>
                  <w:sz w:val="19"/>
                  <w:szCs w:val="19"/>
                  <w:highlight w:val="white"/>
                  <w:lang w:val="en-US"/>
                  <w:rPrChange w:id="566" w:author="Сергей" w:date="2017-08-12T18:35:00Z">
                    <w:rPr>
                      <w:rFonts w:ascii="Consolas" w:hAnsi="Consolas" w:cs="Consolas"/>
                      <w:color w:val="000000"/>
                      <w:sz w:val="19"/>
                      <w:szCs w:val="19"/>
                      <w:highlight w:val="white"/>
                    </w:rPr>
                  </w:rPrChange>
                </w:rPr>
                <w:t>(</w:t>
              </w:r>
              <w:r w:rsidRPr="00CD3E71">
                <w:rPr>
                  <w:rFonts w:ascii="Consolas" w:hAnsi="Consolas" w:cs="Consolas"/>
                  <w:color w:val="0000FF"/>
                  <w:sz w:val="19"/>
                  <w:szCs w:val="19"/>
                  <w:highlight w:val="white"/>
                  <w:lang w:val="en-US"/>
                  <w:rPrChange w:id="567" w:author="Сергей" w:date="2017-08-12T18:35:00Z">
                    <w:rPr>
                      <w:rFonts w:ascii="Consolas" w:hAnsi="Consolas" w:cs="Consolas"/>
                      <w:color w:val="0000FF"/>
                      <w:sz w:val="19"/>
                      <w:szCs w:val="19"/>
                      <w:highlight w:val="white"/>
                    </w:rPr>
                  </w:rPrChange>
                </w:rPr>
                <w:t>out</w:t>
              </w:r>
              <w:r w:rsidRPr="00CD3E71">
                <w:rPr>
                  <w:rFonts w:ascii="Consolas" w:hAnsi="Consolas" w:cs="Consolas"/>
                  <w:color w:val="000000"/>
                  <w:sz w:val="19"/>
                  <w:szCs w:val="19"/>
                  <w:highlight w:val="white"/>
                  <w:lang w:val="en-US"/>
                  <w:rPrChange w:id="568" w:author="Сергей" w:date="2017-08-12T18:35:00Z">
                    <w:rPr>
                      <w:rFonts w:ascii="Consolas" w:hAnsi="Consolas" w:cs="Consolas"/>
                      <w:color w:val="000000"/>
                      <w:sz w:val="19"/>
                      <w:szCs w:val="19"/>
                      <w:highlight w:val="white"/>
                    </w:rPr>
                  </w:rPrChange>
                </w:rPr>
                <w:t xml:space="preserve"> value);</w:t>
              </w:r>
            </w:ins>
          </w:p>
          <w:p w:rsidR="006447D9" w:rsidRDefault="00CD3E71" w:rsidP="006447D9">
            <w:pPr>
              <w:autoSpaceDE w:val="0"/>
              <w:autoSpaceDN w:val="0"/>
              <w:adjustRightInd w:val="0"/>
              <w:spacing w:before="0" w:after="0" w:line="240" w:lineRule="auto"/>
              <w:rPr>
                <w:ins w:id="569" w:author="Сергей" w:date="2017-08-12T18:35:00Z"/>
                <w:rFonts w:ascii="Consolas" w:hAnsi="Consolas" w:cs="Consolas"/>
                <w:color w:val="000000"/>
                <w:sz w:val="19"/>
                <w:szCs w:val="19"/>
                <w:highlight w:val="white"/>
              </w:rPr>
            </w:pPr>
            <w:ins w:id="570" w:author="Сергей" w:date="2017-08-12T18:35:00Z">
              <w:r w:rsidRPr="00CD3E71">
                <w:rPr>
                  <w:rFonts w:ascii="Consolas" w:hAnsi="Consolas" w:cs="Consolas"/>
                  <w:color w:val="000000"/>
                  <w:sz w:val="19"/>
                  <w:szCs w:val="19"/>
                  <w:highlight w:val="white"/>
                  <w:lang w:val="en-US"/>
                  <w:rPrChange w:id="571" w:author="Сергей" w:date="2017-08-12T18:35:00Z">
                    <w:rPr>
                      <w:rFonts w:ascii="Consolas" w:hAnsi="Consolas" w:cs="Consolas"/>
                      <w:color w:val="000000"/>
                      <w:sz w:val="19"/>
                      <w:szCs w:val="19"/>
                      <w:highlight w:val="white"/>
                    </w:rPr>
                  </w:rPrChange>
                </w:rPr>
                <w:t xml:space="preserve">            </w:t>
              </w:r>
              <w:proofErr w:type="spellStart"/>
              <w:r w:rsidR="006447D9">
                <w:rPr>
                  <w:rFonts w:ascii="Consolas" w:hAnsi="Consolas" w:cs="Consolas"/>
                  <w:color w:val="000000"/>
                  <w:sz w:val="19"/>
                  <w:szCs w:val="19"/>
                  <w:highlight w:val="white"/>
                </w:rPr>
                <w:t>ShowValue</w:t>
              </w:r>
              <w:proofErr w:type="spellEnd"/>
              <w:r w:rsidR="006447D9">
                <w:rPr>
                  <w:rFonts w:ascii="Consolas" w:hAnsi="Consolas" w:cs="Consolas"/>
                  <w:color w:val="000000"/>
                  <w:sz w:val="19"/>
                  <w:szCs w:val="19"/>
                  <w:highlight w:val="white"/>
                </w:rPr>
                <w:t>(</w:t>
              </w:r>
              <w:r w:rsidR="006447D9">
                <w:rPr>
                  <w:rFonts w:ascii="Consolas" w:hAnsi="Consolas" w:cs="Consolas"/>
                  <w:color w:val="A31515"/>
                  <w:sz w:val="19"/>
                  <w:szCs w:val="19"/>
                  <w:highlight w:val="white"/>
                </w:rPr>
                <w:t>"</w:t>
              </w:r>
              <w:proofErr w:type="spellStart"/>
              <w:r w:rsidR="006447D9">
                <w:rPr>
                  <w:rFonts w:ascii="Consolas" w:hAnsi="Consolas" w:cs="Consolas"/>
                  <w:color w:val="A31515"/>
                  <w:sz w:val="19"/>
                  <w:szCs w:val="19"/>
                  <w:highlight w:val="white"/>
                </w:rPr>
                <w:t>value</w:t>
              </w:r>
              <w:proofErr w:type="spellEnd"/>
              <w:r w:rsidR="006447D9">
                <w:rPr>
                  <w:rFonts w:ascii="Consolas" w:hAnsi="Consolas" w:cs="Consolas"/>
                  <w:color w:val="A31515"/>
                  <w:sz w:val="19"/>
                  <w:szCs w:val="19"/>
                  <w:highlight w:val="white"/>
                </w:rPr>
                <w:t xml:space="preserve"> после </w:t>
              </w:r>
              <w:proofErr w:type="spellStart"/>
              <w:r w:rsidR="006447D9">
                <w:rPr>
                  <w:rFonts w:ascii="Consolas" w:hAnsi="Consolas" w:cs="Consolas"/>
                  <w:color w:val="A31515"/>
                  <w:sz w:val="19"/>
                  <w:szCs w:val="19"/>
                  <w:highlight w:val="white"/>
                </w:rPr>
                <w:t>OutParameter</w:t>
              </w:r>
              <w:proofErr w:type="spellEnd"/>
              <w:r w:rsidR="006447D9">
                <w:rPr>
                  <w:rFonts w:ascii="Consolas" w:hAnsi="Consolas" w:cs="Consolas"/>
                  <w:color w:val="A31515"/>
                  <w:sz w:val="19"/>
                  <w:szCs w:val="19"/>
                  <w:highlight w:val="white"/>
                </w:rPr>
                <w:t>(): "</w:t>
              </w:r>
              <w:r w:rsidR="006447D9">
                <w:rPr>
                  <w:rFonts w:ascii="Consolas" w:hAnsi="Consolas" w:cs="Consolas"/>
                  <w:color w:val="000000"/>
                  <w:sz w:val="19"/>
                  <w:szCs w:val="19"/>
                  <w:highlight w:val="white"/>
                </w:rPr>
                <w:t>);</w:t>
              </w:r>
            </w:ins>
          </w:p>
          <w:p w:rsidR="006447D9" w:rsidRDefault="006447D9" w:rsidP="006447D9">
            <w:pPr>
              <w:autoSpaceDE w:val="0"/>
              <w:autoSpaceDN w:val="0"/>
              <w:adjustRightInd w:val="0"/>
              <w:spacing w:before="0" w:after="0" w:line="240" w:lineRule="auto"/>
              <w:rPr>
                <w:ins w:id="572" w:author="Сергей" w:date="2017-08-12T18:35:00Z"/>
                <w:rFonts w:ascii="Consolas" w:hAnsi="Consolas" w:cs="Consolas"/>
                <w:color w:val="000000"/>
                <w:sz w:val="19"/>
                <w:szCs w:val="19"/>
                <w:highlight w:val="white"/>
              </w:rPr>
            </w:pPr>
            <w:ins w:id="573" w:author="Сергей" w:date="2017-08-12T18:35:00Z">
              <w:r>
                <w:rPr>
                  <w:rFonts w:ascii="Consolas" w:hAnsi="Consolas" w:cs="Consolas"/>
                  <w:color w:val="000000"/>
                  <w:sz w:val="19"/>
                  <w:szCs w:val="19"/>
                  <w:highlight w:val="white"/>
                </w:rPr>
                <w:t xml:space="preserve">        }</w:t>
              </w:r>
            </w:ins>
          </w:p>
          <w:p w:rsidR="006447D9" w:rsidRDefault="006447D9" w:rsidP="006447D9">
            <w:pPr>
              <w:autoSpaceDE w:val="0"/>
              <w:autoSpaceDN w:val="0"/>
              <w:adjustRightInd w:val="0"/>
              <w:spacing w:before="0" w:after="0" w:line="240" w:lineRule="auto"/>
              <w:rPr>
                <w:ins w:id="574" w:author="Сергей" w:date="2017-08-12T18:35:00Z"/>
                <w:rFonts w:ascii="Consolas" w:hAnsi="Consolas" w:cs="Consolas"/>
                <w:color w:val="000000"/>
                <w:sz w:val="19"/>
                <w:szCs w:val="19"/>
                <w:highlight w:val="white"/>
              </w:rPr>
            </w:pPr>
            <w:ins w:id="575" w:author="Сергей" w:date="2017-08-12T18:35:00Z">
              <w:r>
                <w:rPr>
                  <w:rFonts w:ascii="Consolas" w:hAnsi="Consolas" w:cs="Consolas"/>
                  <w:color w:val="000000"/>
                  <w:sz w:val="19"/>
                  <w:szCs w:val="19"/>
                  <w:highlight w:val="white"/>
                </w:rPr>
                <w:t xml:space="preserve">    }</w:t>
              </w:r>
            </w:ins>
          </w:p>
          <w:p w:rsidR="00227B05" w:rsidRPr="00082C12" w:rsidDel="006447D9" w:rsidRDefault="006447D9" w:rsidP="006447D9">
            <w:pPr>
              <w:pStyle w:val="normal"/>
              <w:widowControl w:val="0"/>
              <w:spacing w:before="0" w:after="0" w:line="240" w:lineRule="auto"/>
              <w:rPr>
                <w:del w:id="576" w:author="Сергей" w:date="2017-08-12T18:35:00Z"/>
                <w:color w:val="000000"/>
                <w:lang w:val="en-US"/>
              </w:rPr>
            </w:pPr>
            <w:ins w:id="577" w:author="Сергей" w:date="2017-08-12T18:35:00Z">
              <w:r>
                <w:rPr>
                  <w:rFonts w:ascii="Consolas" w:hAnsi="Consolas" w:cs="Consolas"/>
                  <w:color w:val="000000"/>
                  <w:sz w:val="19"/>
                  <w:szCs w:val="19"/>
                  <w:highlight w:val="white"/>
                </w:rPr>
                <w:t>}</w:t>
              </w:r>
            </w:ins>
            <w:del w:id="578" w:author="Сергей" w:date="2017-08-12T18:35:00Z">
              <w:r w:rsidR="00102F2F" w:rsidRPr="00082C12" w:rsidDel="006447D9">
                <w:rPr>
                  <w:color w:val="000088"/>
                  <w:lang w:val="en-US"/>
                </w:rPr>
                <w:delText>static</w:delText>
              </w:r>
              <w:r w:rsidR="00102F2F" w:rsidRPr="00082C12" w:rsidDel="006447D9">
                <w:rPr>
                  <w:color w:val="000000"/>
                  <w:lang w:val="en-US"/>
                </w:rPr>
                <w:delText xml:space="preserve"> </w:delText>
              </w:r>
              <w:r w:rsidR="00102F2F" w:rsidRPr="00082C12" w:rsidDel="006447D9">
                <w:rPr>
                  <w:color w:val="000088"/>
                  <w:lang w:val="en-US"/>
                </w:rPr>
                <w:delText>int</w:delText>
              </w:r>
              <w:r w:rsidR="00102F2F" w:rsidRPr="00082C12" w:rsidDel="006447D9">
                <w:rPr>
                  <w:color w:val="000000"/>
                  <w:lang w:val="en-US"/>
                </w:rPr>
                <w:delText xml:space="preserve"> </w:delText>
              </w:r>
              <w:r w:rsidR="00102F2F" w:rsidRPr="00082C12" w:rsidDel="006447D9">
                <w:rPr>
                  <w:color w:val="660066"/>
                  <w:lang w:val="en-US"/>
                </w:rPr>
                <w:delText>Input</w:delText>
              </w:r>
              <w:r w:rsidR="00102F2F" w:rsidRPr="00082C12" w:rsidDel="006447D9">
                <w:rPr>
                  <w:color w:val="666600"/>
                  <w:lang w:val="en-US"/>
                </w:rPr>
                <w:delText>(</w:delText>
              </w:r>
              <w:r w:rsidR="00102F2F" w:rsidRPr="00082C12" w:rsidDel="006447D9">
                <w:rPr>
                  <w:color w:val="000088"/>
                  <w:lang w:val="en-US"/>
                </w:rPr>
                <w:delText>string</w:delText>
              </w:r>
              <w:r w:rsidR="00102F2F" w:rsidRPr="00082C12" w:rsidDel="006447D9">
                <w:rPr>
                  <w:color w:val="000000"/>
                  <w:lang w:val="en-US"/>
                </w:rPr>
                <w:delText xml:space="preserve"> msg)</w:delText>
              </w:r>
            </w:del>
          </w:p>
          <w:p w:rsidR="00227B05" w:rsidDel="006447D9" w:rsidRDefault="00102F2F">
            <w:pPr>
              <w:pStyle w:val="normal"/>
              <w:widowControl w:val="0"/>
              <w:spacing w:before="0" w:after="0" w:line="240" w:lineRule="auto"/>
              <w:rPr>
                <w:del w:id="579" w:author="Сергей" w:date="2017-08-12T18:35:00Z"/>
                <w:color w:val="000000"/>
              </w:rPr>
            </w:pPr>
            <w:del w:id="580" w:author="Сергей" w:date="2017-08-12T18:35:00Z">
              <w:r w:rsidDel="006447D9">
                <w:rPr>
                  <w:color w:val="000000"/>
                </w:rPr>
                <w:delText>{</w:delText>
              </w:r>
            </w:del>
          </w:p>
          <w:p w:rsidR="00227B05" w:rsidDel="006447D9" w:rsidRDefault="00102F2F">
            <w:pPr>
              <w:pStyle w:val="normal"/>
              <w:widowControl w:val="0"/>
              <w:spacing w:before="0" w:after="0" w:line="240" w:lineRule="auto"/>
              <w:rPr>
                <w:del w:id="581" w:author="Сергей" w:date="2017-08-12T18:35:00Z"/>
                <w:color w:val="000000"/>
              </w:rPr>
            </w:pPr>
            <w:del w:id="582" w:author="Сергей" w:date="2017-08-12T18:35:00Z">
              <w:r w:rsidDel="006447D9">
                <w:rPr>
                  <w:color w:val="000000"/>
                </w:rPr>
                <w:delText xml:space="preserve">    </w:delText>
              </w:r>
              <w:r w:rsidDel="006447D9">
                <w:rPr>
                  <w:color w:val="000088"/>
                </w:rPr>
                <w:delText>int</w:delText>
              </w:r>
              <w:r w:rsidDel="006447D9">
                <w:rPr>
                  <w:color w:val="000000"/>
                </w:rPr>
                <w:delText xml:space="preserve"> x;</w:delText>
              </w:r>
            </w:del>
          </w:p>
          <w:p w:rsidR="00227B05" w:rsidDel="006447D9" w:rsidRDefault="00102F2F">
            <w:pPr>
              <w:pStyle w:val="normal"/>
              <w:widowControl w:val="0"/>
              <w:spacing w:before="0" w:after="0" w:line="240" w:lineRule="auto"/>
              <w:rPr>
                <w:del w:id="583" w:author="Сергей" w:date="2017-08-12T18:35:00Z"/>
                <w:color w:val="000000"/>
              </w:rPr>
            </w:pPr>
            <w:del w:id="584" w:author="Сергей" w:date="2017-08-12T18:35:00Z">
              <w:r w:rsidDel="006447D9">
                <w:rPr>
                  <w:color w:val="000000"/>
                </w:rPr>
                <w:delText xml:space="preserve">    </w:delText>
              </w:r>
              <w:r w:rsidDel="006447D9">
                <w:rPr>
                  <w:color w:val="000088"/>
                </w:rPr>
                <w:delText>string</w:delText>
              </w:r>
              <w:r w:rsidDel="006447D9">
                <w:rPr>
                  <w:color w:val="000000"/>
                </w:rPr>
                <w:delText xml:space="preserve"> s;</w:delText>
              </w:r>
            </w:del>
          </w:p>
          <w:p w:rsidR="00227B05" w:rsidDel="006447D9" w:rsidRDefault="00102F2F">
            <w:pPr>
              <w:pStyle w:val="normal"/>
              <w:widowControl w:val="0"/>
              <w:spacing w:before="0" w:after="0" w:line="240" w:lineRule="auto"/>
              <w:rPr>
                <w:del w:id="585" w:author="Сергей" w:date="2017-08-12T18:35:00Z"/>
                <w:color w:val="000000"/>
              </w:rPr>
            </w:pPr>
            <w:del w:id="586" w:author="Сергей" w:date="2017-08-12T18:35:00Z">
              <w:r w:rsidDel="006447D9">
                <w:rPr>
                  <w:color w:val="000000"/>
                </w:rPr>
                <w:delText xml:space="preserve">    </w:delText>
              </w:r>
              <w:r w:rsidDel="006447D9">
                <w:rPr>
                  <w:color w:val="000088"/>
                </w:rPr>
                <w:delText>bool</w:delText>
              </w:r>
              <w:r w:rsidDel="006447D9">
                <w:rPr>
                  <w:color w:val="000000"/>
                </w:rPr>
                <w:delText xml:space="preserve"> flag</w:delText>
              </w:r>
              <w:r w:rsidDel="006447D9">
                <w:rPr>
                  <w:color w:val="666600"/>
                </w:rPr>
                <w:delText>;</w:delText>
              </w:r>
              <w:r w:rsidDel="006447D9">
                <w:rPr>
                  <w:color w:val="000000"/>
                </w:rPr>
                <w:delText xml:space="preserve">       </w:delText>
              </w:r>
              <w:r w:rsidDel="006447D9">
                <w:rPr>
                  <w:color w:val="880000"/>
                </w:rPr>
                <w:delText xml:space="preserve">// Логическая переменная, выступающая в роли "флага". </w:delText>
              </w:r>
            </w:del>
          </w:p>
          <w:p w:rsidR="00227B05" w:rsidDel="006447D9" w:rsidRDefault="00102F2F">
            <w:pPr>
              <w:pStyle w:val="normal"/>
              <w:widowControl w:val="0"/>
              <w:spacing w:before="0" w:after="0" w:line="240" w:lineRule="auto"/>
              <w:rPr>
                <w:del w:id="587" w:author="Сергей" w:date="2017-08-12T18:35:00Z"/>
                <w:color w:val="000000"/>
              </w:rPr>
            </w:pPr>
            <w:del w:id="588" w:author="Сергей" w:date="2017-08-12T18:35:00Z">
              <w:r w:rsidDel="006447D9">
                <w:rPr>
                  <w:color w:val="000000"/>
                </w:rPr>
                <w:delText xml:space="preserve">                         </w:delText>
              </w:r>
              <w:r w:rsidDel="006447D9">
                <w:rPr>
                  <w:color w:val="880000"/>
                </w:rPr>
                <w:delText>// Истинно (флаг поднят), ложно (флаг опущен)</w:delText>
              </w:r>
            </w:del>
          </w:p>
          <w:p w:rsidR="00227B05" w:rsidRPr="00082C12" w:rsidDel="006447D9" w:rsidRDefault="00102F2F">
            <w:pPr>
              <w:pStyle w:val="normal"/>
              <w:widowControl w:val="0"/>
              <w:spacing w:before="0" w:after="0" w:line="240" w:lineRule="auto"/>
              <w:rPr>
                <w:del w:id="589" w:author="Сергей" w:date="2017-08-12T18:35:00Z"/>
                <w:color w:val="000000"/>
                <w:lang w:val="en-US"/>
              </w:rPr>
            </w:pPr>
            <w:del w:id="590" w:author="Сергей" w:date="2017-08-12T18:35:00Z">
              <w:r w:rsidDel="006447D9">
                <w:rPr>
                  <w:color w:val="000000"/>
                </w:rPr>
                <w:delText xml:space="preserve">    </w:delText>
              </w:r>
              <w:r w:rsidRPr="00082C12" w:rsidDel="006447D9">
                <w:rPr>
                  <w:color w:val="000088"/>
                  <w:lang w:val="en-US"/>
                </w:rPr>
                <w:delText>do</w:delText>
              </w:r>
            </w:del>
          </w:p>
          <w:p w:rsidR="00227B05" w:rsidRPr="00082C12" w:rsidDel="006447D9" w:rsidRDefault="00102F2F">
            <w:pPr>
              <w:pStyle w:val="normal"/>
              <w:widowControl w:val="0"/>
              <w:spacing w:before="0" w:after="0" w:line="240" w:lineRule="auto"/>
              <w:rPr>
                <w:del w:id="591" w:author="Сергей" w:date="2017-08-12T18:35:00Z"/>
                <w:color w:val="000000"/>
                <w:lang w:val="en-US"/>
              </w:rPr>
            </w:pPr>
            <w:del w:id="592" w:author="Сергей" w:date="2017-08-12T18:35:00Z">
              <w:r w:rsidRPr="00082C12" w:rsidDel="006447D9">
                <w:rPr>
                  <w:color w:val="000000"/>
                  <w:lang w:val="en-US"/>
                </w:rPr>
                <w:delText xml:space="preserve">    {</w:delText>
              </w:r>
            </w:del>
          </w:p>
          <w:p w:rsidR="00227B05" w:rsidRPr="00082C12" w:rsidDel="006447D9" w:rsidRDefault="00102F2F">
            <w:pPr>
              <w:pStyle w:val="normal"/>
              <w:widowControl w:val="0"/>
              <w:spacing w:before="0" w:after="0" w:line="240" w:lineRule="auto"/>
              <w:rPr>
                <w:del w:id="593" w:author="Сергей" w:date="2017-08-12T18:35:00Z"/>
                <w:color w:val="000000"/>
                <w:lang w:val="en-US"/>
              </w:rPr>
            </w:pPr>
            <w:del w:id="594" w:author="Сергей" w:date="2017-08-12T18:35:00Z">
              <w:r w:rsidRPr="00082C12" w:rsidDel="006447D9">
                <w:rPr>
                  <w:color w:val="000000"/>
                  <w:lang w:val="en-US"/>
                </w:rPr>
                <w:delText xml:space="preserve">        </w:delText>
              </w:r>
              <w:r w:rsidRPr="00082C12" w:rsidDel="006447D9">
                <w:rPr>
                  <w:color w:val="660066"/>
                  <w:lang w:val="en-US"/>
                </w:rPr>
                <w:delText>Console</w:delText>
              </w:r>
              <w:r w:rsidRPr="00082C12" w:rsidDel="006447D9">
                <w:rPr>
                  <w:color w:val="666600"/>
                  <w:lang w:val="en-US"/>
                </w:rPr>
                <w:delText>.</w:delText>
              </w:r>
              <w:r w:rsidRPr="00082C12" w:rsidDel="006447D9">
                <w:rPr>
                  <w:color w:val="660066"/>
                  <w:lang w:val="en-US"/>
                </w:rPr>
                <w:delText>WriteLine</w:delText>
              </w:r>
              <w:r w:rsidRPr="00082C12" w:rsidDel="006447D9">
                <w:rPr>
                  <w:color w:val="666600"/>
                  <w:lang w:val="en-US"/>
                </w:rPr>
                <w:delText>(</w:delText>
              </w:r>
              <w:r w:rsidRPr="00082C12" w:rsidDel="006447D9">
                <w:rPr>
                  <w:color w:val="000000"/>
                  <w:lang w:val="en-US"/>
                </w:rPr>
                <w:delText>msg</w:delText>
              </w:r>
              <w:r w:rsidRPr="00082C12" w:rsidDel="006447D9">
                <w:rPr>
                  <w:color w:val="666600"/>
                  <w:lang w:val="en-US"/>
                </w:rPr>
                <w:delText>);</w:delText>
              </w:r>
            </w:del>
          </w:p>
          <w:p w:rsidR="00227B05" w:rsidRPr="00082C12" w:rsidDel="006447D9" w:rsidRDefault="00102F2F">
            <w:pPr>
              <w:pStyle w:val="normal"/>
              <w:widowControl w:val="0"/>
              <w:spacing w:before="0" w:after="0" w:line="240" w:lineRule="auto"/>
              <w:rPr>
                <w:del w:id="595" w:author="Сергей" w:date="2017-08-12T18:35:00Z"/>
                <w:color w:val="000000"/>
                <w:lang w:val="en-US"/>
              </w:rPr>
            </w:pPr>
            <w:del w:id="596" w:author="Сергей" w:date="2017-08-12T18:35:00Z">
              <w:r w:rsidRPr="00082C12" w:rsidDel="006447D9">
                <w:rPr>
                  <w:color w:val="000000"/>
                  <w:lang w:val="en-US"/>
                </w:rPr>
                <w:delText xml:space="preserve">        s </w:delText>
              </w:r>
              <w:r w:rsidRPr="00082C12" w:rsidDel="006447D9">
                <w:rPr>
                  <w:color w:val="666600"/>
                  <w:lang w:val="en-US"/>
                </w:rPr>
                <w:delText>=</w:delText>
              </w:r>
              <w:r w:rsidRPr="00082C12" w:rsidDel="006447D9">
                <w:rPr>
                  <w:color w:val="000000"/>
                  <w:lang w:val="en-US"/>
                </w:rPr>
                <w:delText xml:space="preserve"> </w:delText>
              </w:r>
              <w:r w:rsidRPr="00082C12" w:rsidDel="006447D9">
                <w:rPr>
                  <w:color w:val="660066"/>
                  <w:lang w:val="en-US"/>
                </w:rPr>
                <w:delText>Console</w:delText>
              </w:r>
              <w:r w:rsidRPr="00082C12" w:rsidDel="006447D9">
                <w:rPr>
                  <w:color w:val="666600"/>
                  <w:lang w:val="en-US"/>
                </w:rPr>
                <w:delText>.</w:delText>
              </w:r>
              <w:r w:rsidRPr="00082C12" w:rsidDel="006447D9">
                <w:rPr>
                  <w:color w:val="660066"/>
                  <w:lang w:val="en-US"/>
                </w:rPr>
                <w:delText>ReadLine</w:delText>
              </w:r>
              <w:r w:rsidRPr="00082C12" w:rsidDel="006447D9">
                <w:rPr>
                  <w:color w:val="666600"/>
                  <w:lang w:val="en-US"/>
                </w:rPr>
                <w:delText>();</w:delText>
              </w:r>
            </w:del>
          </w:p>
          <w:p w:rsidR="00227B05" w:rsidDel="006447D9" w:rsidRDefault="00102F2F">
            <w:pPr>
              <w:pStyle w:val="normal"/>
              <w:widowControl w:val="0"/>
              <w:spacing w:before="0" w:after="0" w:line="240" w:lineRule="auto"/>
              <w:rPr>
                <w:del w:id="597" w:author="Сергей" w:date="2017-08-12T18:35:00Z"/>
                <w:color w:val="000000"/>
              </w:rPr>
            </w:pPr>
            <w:del w:id="598" w:author="Сергей" w:date="2017-08-12T18:35:00Z">
              <w:r w:rsidRPr="00082C12" w:rsidDel="006447D9">
                <w:rPr>
                  <w:color w:val="000000"/>
                  <w:lang w:val="en-US"/>
                </w:rPr>
                <w:delText xml:space="preserve">                          </w:delText>
              </w:r>
              <w:r w:rsidDel="006447D9">
                <w:rPr>
                  <w:color w:val="880000"/>
                </w:rPr>
                <w:delText>//  Если перевод произошел неправильно, то результатом будет false</w:delText>
              </w:r>
            </w:del>
          </w:p>
          <w:p w:rsidR="00227B05" w:rsidRPr="00082C12" w:rsidDel="006447D9" w:rsidRDefault="00102F2F">
            <w:pPr>
              <w:pStyle w:val="normal"/>
              <w:widowControl w:val="0"/>
              <w:spacing w:before="0" w:after="0" w:line="240" w:lineRule="auto"/>
              <w:rPr>
                <w:del w:id="599" w:author="Сергей" w:date="2017-08-12T18:35:00Z"/>
                <w:color w:val="000000"/>
                <w:lang w:val="en-US"/>
              </w:rPr>
            </w:pPr>
            <w:del w:id="600" w:author="Сергей" w:date="2017-08-12T18:35:00Z">
              <w:r w:rsidDel="006447D9">
                <w:rPr>
                  <w:color w:val="000000"/>
                </w:rPr>
                <w:delText xml:space="preserve">        </w:delText>
              </w:r>
              <w:r w:rsidRPr="00082C12" w:rsidDel="006447D9">
                <w:rPr>
                  <w:color w:val="000000"/>
                  <w:lang w:val="en-US"/>
                </w:rPr>
                <w:delText xml:space="preserve">flag </w:delText>
              </w:r>
              <w:r w:rsidRPr="00082C12" w:rsidDel="006447D9">
                <w:rPr>
                  <w:color w:val="666600"/>
                  <w:lang w:val="en-US"/>
                </w:rPr>
                <w:delText>=</w:delText>
              </w:r>
              <w:r w:rsidRPr="00082C12" w:rsidDel="006447D9">
                <w:rPr>
                  <w:color w:val="000000"/>
                  <w:lang w:val="en-US"/>
                </w:rPr>
                <w:delText xml:space="preserve"> </w:delText>
              </w:r>
              <w:r w:rsidRPr="00082C12" w:rsidDel="006447D9">
                <w:rPr>
                  <w:color w:val="000088"/>
                  <w:lang w:val="en-US"/>
                </w:rPr>
                <w:delText>int</w:delText>
              </w:r>
              <w:r w:rsidRPr="00082C12" w:rsidDel="006447D9">
                <w:rPr>
                  <w:color w:val="666600"/>
                  <w:lang w:val="en-US"/>
                </w:rPr>
                <w:delText>.</w:delText>
              </w:r>
              <w:r w:rsidRPr="00082C12" w:rsidDel="006447D9">
                <w:rPr>
                  <w:color w:val="660066"/>
                  <w:lang w:val="en-US"/>
                </w:rPr>
                <w:delText>TryParse</w:delText>
              </w:r>
              <w:r w:rsidRPr="00082C12" w:rsidDel="006447D9">
                <w:rPr>
                  <w:color w:val="666600"/>
                  <w:lang w:val="en-US"/>
                </w:rPr>
                <w:delText>(</w:delText>
              </w:r>
              <w:r w:rsidRPr="00082C12" w:rsidDel="006447D9">
                <w:rPr>
                  <w:color w:val="000000"/>
                  <w:lang w:val="en-US"/>
                </w:rPr>
                <w:delText>s</w:delText>
              </w:r>
              <w:r w:rsidRPr="00082C12" w:rsidDel="006447D9">
                <w:rPr>
                  <w:color w:val="666600"/>
                  <w:lang w:val="en-US"/>
                </w:rPr>
                <w:delText>,</w:delText>
              </w:r>
              <w:r w:rsidRPr="00082C12" w:rsidDel="006447D9">
                <w:rPr>
                  <w:color w:val="000000"/>
                  <w:lang w:val="en-US"/>
                </w:rPr>
                <w:delText xml:space="preserve"> </w:delText>
              </w:r>
              <w:r w:rsidRPr="00082C12" w:rsidDel="006447D9">
                <w:rPr>
                  <w:color w:val="000088"/>
                  <w:lang w:val="en-US"/>
                </w:rPr>
                <w:delText>out</w:delText>
              </w:r>
              <w:r w:rsidRPr="00082C12" w:rsidDel="006447D9">
                <w:rPr>
                  <w:color w:val="000000"/>
                  <w:lang w:val="en-US"/>
                </w:rPr>
                <w:delText xml:space="preserve"> x</w:delText>
              </w:r>
              <w:r w:rsidRPr="00082C12" w:rsidDel="006447D9">
                <w:rPr>
                  <w:color w:val="666600"/>
                  <w:lang w:val="en-US"/>
                </w:rPr>
                <w:delText>);</w:delText>
              </w:r>
            </w:del>
          </w:p>
          <w:p w:rsidR="00227B05" w:rsidRPr="00082C12" w:rsidDel="006447D9" w:rsidRDefault="00102F2F">
            <w:pPr>
              <w:pStyle w:val="normal"/>
              <w:widowControl w:val="0"/>
              <w:spacing w:before="0" w:after="0" w:line="240" w:lineRule="auto"/>
              <w:rPr>
                <w:del w:id="601" w:author="Сергей" w:date="2017-08-12T18:35:00Z"/>
                <w:color w:val="000000"/>
                <w:lang w:val="en-US"/>
              </w:rPr>
            </w:pPr>
            <w:del w:id="602" w:author="Сергей" w:date="2017-08-12T18:35:00Z">
              <w:r w:rsidRPr="00082C12" w:rsidDel="006447D9">
                <w:rPr>
                  <w:color w:val="000000"/>
                  <w:lang w:val="en-US"/>
                </w:rPr>
                <w:delText xml:space="preserve">    }</w:delText>
              </w:r>
            </w:del>
          </w:p>
          <w:p w:rsidR="00227B05" w:rsidRPr="00082C12" w:rsidDel="006447D9" w:rsidRDefault="00102F2F">
            <w:pPr>
              <w:pStyle w:val="normal"/>
              <w:widowControl w:val="0"/>
              <w:spacing w:before="0" w:after="0" w:line="240" w:lineRule="auto"/>
              <w:rPr>
                <w:del w:id="603" w:author="Сергей" w:date="2017-08-12T18:35:00Z"/>
                <w:color w:val="000000"/>
                <w:lang w:val="en-US"/>
              </w:rPr>
            </w:pPr>
            <w:del w:id="604" w:author="Сергей" w:date="2017-08-12T18:35:00Z">
              <w:r w:rsidRPr="00082C12" w:rsidDel="006447D9">
                <w:rPr>
                  <w:color w:val="000000"/>
                  <w:lang w:val="en-US"/>
                </w:rPr>
                <w:delText xml:space="preserve">    </w:delText>
              </w:r>
              <w:r w:rsidRPr="00082C12" w:rsidDel="006447D9">
                <w:rPr>
                  <w:color w:val="000088"/>
                  <w:lang w:val="en-US"/>
                </w:rPr>
                <w:delText>while</w:delText>
              </w:r>
              <w:r w:rsidRPr="00082C12" w:rsidDel="006447D9">
                <w:rPr>
                  <w:color w:val="000000"/>
                  <w:lang w:val="en-US"/>
                </w:rPr>
                <w:delText xml:space="preserve"> </w:delText>
              </w:r>
              <w:r w:rsidRPr="00082C12" w:rsidDel="006447D9">
                <w:rPr>
                  <w:color w:val="666600"/>
                  <w:lang w:val="en-US"/>
                </w:rPr>
                <w:delText>(!</w:delText>
              </w:r>
              <w:r w:rsidRPr="00082C12" w:rsidDel="006447D9">
                <w:rPr>
                  <w:color w:val="000000"/>
                  <w:lang w:val="en-US"/>
                </w:rPr>
                <w:delText>flag</w:delText>
              </w:r>
              <w:r w:rsidRPr="00082C12" w:rsidDel="006447D9">
                <w:rPr>
                  <w:color w:val="666600"/>
                  <w:lang w:val="en-US"/>
                </w:rPr>
                <w:delText>);</w:delText>
              </w:r>
              <w:r w:rsidRPr="00082C12" w:rsidDel="006447D9">
                <w:rPr>
                  <w:color w:val="000000"/>
                  <w:lang w:val="en-US"/>
                </w:rPr>
                <w:delText xml:space="preserve">  </w:delText>
              </w:r>
              <w:r w:rsidRPr="00082C12" w:rsidDel="006447D9">
                <w:rPr>
                  <w:color w:val="880000"/>
                  <w:lang w:val="en-US"/>
                </w:rPr>
                <w:delText xml:space="preserve">//  </w:delText>
              </w:r>
              <w:r w:rsidDel="006447D9">
                <w:rPr>
                  <w:color w:val="880000"/>
                </w:rPr>
                <w:delText>Пока</w:delText>
              </w:r>
              <w:r w:rsidRPr="00082C12" w:rsidDel="006447D9">
                <w:rPr>
                  <w:color w:val="880000"/>
                  <w:lang w:val="en-US"/>
                </w:rPr>
                <w:delText xml:space="preserve"> false(!false=true), </w:delText>
              </w:r>
              <w:r w:rsidDel="006447D9">
                <w:rPr>
                  <w:color w:val="880000"/>
                </w:rPr>
                <w:delText>повторять</w:delText>
              </w:r>
              <w:r w:rsidRPr="00082C12" w:rsidDel="006447D9">
                <w:rPr>
                  <w:color w:val="880000"/>
                  <w:lang w:val="en-US"/>
                </w:rPr>
                <w:delText xml:space="preserve"> </w:delText>
              </w:r>
              <w:r w:rsidDel="006447D9">
                <w:rPr>
                  <w:color w:val="880000"/>
                </w:rPr>
                <w:delText>цикл</w:delText>
              </w:r>
            </w:del>
          </w:p>
          <w:p w:rsidR="00227B05" w:rsidDel="006447D9" w:rsidRDefault="00102F2F">
            <w:pPr>
              <w:pStyle w:val="normal"/>
              <w:widowControl w:val="0"/>
              <w:spacing w:before="0" w:after="0" w:line="240" w:lineRule="auto"/>
              <w:rPr>
                <w:del w:id="605" w:author="Сергей" w:date="2017-08-12T18:35:00Z"/>
                <w:color w:val="000000"/>
              </w:rPr>
            </w:pPr>
            <w:del w:id="606" w:author="Сергей" w:date="2017-08-12T18:35:00Z">
              <w:r w:rsidRPr="00082C12" w:rsidDel="006447D9">
                <w:rPr>
                  <w:color w:val="000000"/>
                  <w:lang w:val="en-US"/>
                </w:rPr>
                <w:delText xml:space="preserve">    </w:delText>
              </w:r>
              <w:r w:rsidDel="006447D9">
                <w:rPr>
                  <w:color w:val="000088"/>
                </w:rPr>
                <w:delText>return</w:delText>
              </w:r>
              <w:r w:rsidDel="006447D9">
                <w:rPr>
                  <w:color w:val="000000"/>
                </w:rPr>
                <w:delText xml:space="preserve"> x;</w:delText>
              </w:r>
            </w:del>
          </w:p>
          <w:p w:rsidR="00227B05" w:rsidRDefault="00102F2F">
            <w:pPr>
              <w:pStyle w:val="normal"/>
              <w:widowControl w:val="0"/>
              <w:spacing w:before="0" w:after="0" w:line="240" w:lineRule="auto"/>
              <w:rPr>
                <w:color w:val="000088"/>
              </w:rPr>
            </w:pPr>
            <w:del w:id="607" w:author="Сергей" w:date="2017-08-12T18:35:00Z">
              <w:r w:rsidDel="006447D9">
                <w:rPr>
                  <w:color w:val="000000"/>
                </w:rPr>
                <w:delText>}</w:delText>
              </w:r>
            </w:del>
          </w:p>
        </w:tc>
      </w:tr>
    </w:tbl>
    <w:p w:rsidR="00227B05" w:rsidRDefault="00227B05">
      <w:pPr>
        <w:pStyle w:val="normal"/>
      </w:pPr>
    </w:p>
    <w:p w:rsidR="00227B05" w:rsidRDefault="00102F2F">
      <w:pPr>
        <w:pStyle w:val="normal"/>
      </w:pPr>
      <w:r>
        <w:t xml:space="preserve">Модификатор </w:t>
      </w:r>
      <w:proofErr w:type="spellStart"/>
      <w:r>
        <w:t>out</w:t>
      </w:r>
      <w:proofErr w:type="spellEnd"/>
      <w:r>
        <w:t xml:space="preserve"> - не требует обязательной начальной инициализации переменной, но в методе обязательно должно быть присвоено параметру значение</w:t>
      </w:r>
    </w:p>
    <w:p w:rsidR="00227B05" w:rsidRDefault="00102F2F">
      <w:pPr>
        <w:pStyle w:val="normal"/>
      </w:pPr>
      <w:r>
        <w:br w:type="page"/>
      </w:r>
    </w:p>
    <w:p w:rsidR="00227B05" w:rsidRDefault="00227B05">
      <w:pPr>
        <w:pStyle w:val="1"/>
        <w:contextualSpacing w:val="0"/>
      </w:pPr>
      <w:bookmarkStart w:id="608" w:name="_qmrpb2ext9bz" w:colFirst="0" w:colLast="0"/>
      <w:bookmarkEnd w:id="608"/>
    </w:p>
    <w:p w:rsidR="00227B05" w:rsidRDefault="00102F2F">
      <w:pPr>
        <w:pStyle w:val="1"/>
        <w:contextualSpacing w:val="0"/>
      </w:pPr>
      <w:bookmarkStart w:id="609" w:name="_xrq8t1a0x0py" w:colFirst="0" w:colLast="0"/>
      <w:bookmarkEnd w:id="609"/>
      <w:r>
        <w:t>Структуры</w:t>
      </w:r>
    </w:p>
    <w:p w:rsidR="00227B05" w:rsidRDefault="00102F2F">
      <w:pPr>
        <w:pStyle w:val="normal"/>
      </w:pPr>
      <w:r>
        <w:t>Кроме базовых элементарных типов данных и перечислений, в C# имеется и составной тип данных, который называется структурой. Структуры могут содержать в себе обычные переменные и методы.</w:t>
      </w:r>
    </w:p>
    <w:p w:rsidR="00227B05" w:rsidRDefault="00102F2F">
      <w:pPr>
        <w:pStyle w:val="normal"/>
      </w:pPr>
      <w:r>
        <w:t>Пример структуры в C#, представляющей комплексное число и несколько действий с ними:</w:t>
      </w:r>
    </w:p>
    <w:tbl>
      <w:tblPr>
        <w:tblStyle w:val="a8"/>
        <w:bidiVisual/>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227B05">
        <w:tc>
          <w:tcPr>
            <w:tcW w:w="9638" w:type="dxa"/>
            <w:shd w:val="clear" w:color="auto" w:fill="EFEFEF"/>
            <w:tcMar>
              <w:top w:w="100" w:type="dxa"/>
              <w:left w:w="100" w:type="dxa"/>
              <w:bottom w:w="100" w:type="dxa"/>
              <w:right w:w="100" w:type="dxa"/>
            </w:tcMar>
          </w:tcPr>
          <w:p w:rsidR="001B5DCE" w:rsidRPr="001B5DCE" w:rsidRDefault="00CD3E71" w:rsidP="001B5DCE">
            <w:pPr>
              <w:keepNext/>
              <w:keepLines/>
              <w:autoSpaceDE w:val="0"/>
              <w:autoSpaceDN w:val="0"/>
              <w:adjustRightInd w:val="0"/>
              <w:spacing w:before="0" w:after="0" w:line="240" w:lineRule="auto"/>
              <w:contextualSpacing/>
              <w:rPr>
                <w:ins w:id="610" w:author="Сергей" w:date="2017-08-12T19:17:00Z"/>
                <w:rFonts w:ascii="Consolas" w:hAnsi="Consolas" w:cs="Consolas"/>
                <w:color w:val="000000"/>
                <w:sz w:val="19"/>
                <w:szCs w:val="19"/>
                <w:highlight w:val="white"/>
                <w:lang w:val="en-US"/>
                <w:rPrChange w:id="611" w:author="Сергей" w:date="2017-08-12T19:17:00Z">
                  <w:rPr>
                    <w:ins w:id="612" w:author="Сергей" w:date="2017-08-12T19:17:00Z"/>
                    <w:rFonts w:ascii="Consolas" w:hAnsi="Consolas" w:cs="Consolas"/>
                    <w:color w:val="000000"/>
                    <w:sz w:val="19"/>
                    <w:szCs w:val="19"/>
                    <w:highlight w:val="white"/>
                  </w:rPr>
                </w:rPrChange>
              </w:rPr>
            </w:pPr>
            <w:ins w:id="613" w:author="Сергей" w:date="2017-08-12T19:17:00Z">
              <w:r w:rsidRPr="00CD3E71">
                <w:rPr>
                  <w:rFonts w:ascii="Consolas" w:hAnsi="Consolas" w:cs="Consolas"/>
                  <w:color w:val="0000FF"/>
                  <w:sz w:val="19"/>
                  <w:szCs w:val="19"/>
                  <w:highlight w:val="white"/>
                  <w:lang w:val="en-US"/>
                  <w:rPrChange w:id="614" w:author="Сергей" w:date="2017-08-12T19:17:00Z">
                    <w:rPr>
                      <w:rFonts w:ascii="Consolas" w:hAnsi="Consolas" w:cs="Consolas"/>
                      <w:color w:val="0000FF"/>
                      <w:sz w:val="19"/>
                      <w:szCs w:val="19"/>
                      <w:highlight w:val="white"/>
                    </w:rPr>
                  </w:rPrChange>
                </w:rPr>
                <w:lastRenderedPageBreak/>
                <w:t>using</w:t>
              </w:r>
              <w:r w:rsidRPr="00CD3E71">
                <w:rPr>
                  <w:rFonts w:ascii="Consolas" w:hAnsi="Consolas" w:cs="Consolas"/>
                  <w:color w:val="000000"/>
                  <w:sz w:val="19"/>
                  <w:szCs w:val="19"/>
                  <w:highlight w:val="white"/>
                  <w:lang w:val="en-US"/>
                  <w:rPrChange w:id="615" w:author="Сергей" w:date="2017-08-12T19:17:00Z">
                    <w:rPr>
                      <w:rFonts w:ascii="Consolas" w:hAnsi="Consolas" w:cs="Consolas"/>
                      <w:color w:val="000000"/>
                      <w:sz w:val="19"/>
                      <w:szCs w:val="19"/>
                      <w:highlight w:val="white"/>
                    </w:rPr>
                  </w:rPrChange>
                </w:rPr>
                <w:t xml:space="preserve"> System;</w:t>
              </w:r>
            </w:ins>
          </w:p>
          <w:p w:rsidR="001B5DCE" w:rsidRPr="001B5DCE" w:rsidRDefault="001B5DCE" w:rsidP="001B5DCE">
            <w:pPr>
              <w:autoSpaceDE w:val="0"/>
              <w:autoSpaceDN w:val="0"/>
              <w:adjustRightInd w:val="0"/>
              <w:spacing w:before="0" w:after="0" w:line="240" w:lineRule="auto"/>
              <w:rPr>
                <w:ins w:id="616" w:author="Сергей" w:date="2017-08-12T19:17:00Z"/>
                <w:rFonts w:ascii="Consolas" w:hAnsi="Consolas" w:cs="Consolas"/>
                <w:color w:val="000000"/>
                <w:sz w:val="19"/>
                <w:szCs w:val="19"/>
                <w:highlight w:val="white"/>
                <w:lang w:val="en-US"/>
                <w:rPrChange w:id="617" w:author="Сергей" w:date="2017-08-12T19:17:00Z">
                  <w:rPr>
                    <w:ins w:id="618" w:author="Сергей" w:date="2017-08-12T19:17:00Z"/>
                    <w:rFonts w:ascii="Consolas" w:hAnsi="Consolas" w:cs="Consolas"/>
                    <w:color w:val="000000"/>
                    <w:sz w:val="19"/>
                    <w:szCs w:val="19"/>
                    <w:highlight w:val="white"/>
                  </w:rPr>
                </w:rPrChange>
              </w:rPr>
            </w:pPr>
          </w:p>
          <w:p w:rsidR="001B5DCE" w:rsidRPr="001B5DCE" w:rsidRDefault="00CD3E71" w:rsidP="001B5DCE">
            <w:pPr>
              <w:autoSpaceDE w:val="0"/>
              <w:autoSpaceDN w:val="0"/>
              <w:adjustRightInd w:val="0"/>
              <w:spacing w:before="0" w:after="0" w:line="240" w:lineRule="auto"/>
              <w:rPr>
                <w:ins w:id="619" w:author="Сергей" w:date="2017-08-12T19:17:00Z"/>
                <w:rFonts w:ascii="Consolas" w:hAnsi="Consolas" w:cs="Consolas"/>
                <w:color w:val="000000"/>
                <w:sz w:val="19"/>
                <w:szCs w:val="19"/>
                <w:highlight w:val="white"/>
                <w:lang w:val="en-US"/>
                <w:rPrChange w:id="620" w:author="Сергей" w:date="2017-08-12T19:17:00Z">
                  <w:rPr>
                    <w:ins w:id="621" w:author="Сергей" w:date="2017-08-12T19:17:00Z"/>
                    <w:rFonts w:ascii="Consolas" w:hAnsi="Consolas" w:cs="Consolas"/>
                    <w:color w:val="000000"/>
                    <w:sz w:val="19"/>
                    <w:szCs w:val="19"/>
                    <w:highlight w:val="white"/>
                  </w:rPr>
                </w:rPrChange>
              </w:rPr>
            </w:pPr>
            <w:ins w:id="622" w:author="Сергей" w:date="2017-08-12T19:17:00Z">
              <w:r w:rsidRPr="00CD3E71">
                <w:rPr>
                  <w:rFonts w:ascii="Consolas" w:hAnsi="Consolas" w:cs="Consolas"/>
                  <w:color w:val="0000FF"/>
                  <w:sz w:val="19"/>
                  <w:szCs w:val="19"/>
                  <w:highlight w:val="white"/>
                  <w:lang w:val="en-US"/>
                  <w:rPrChange w:id="623" w:author="Сергей" w:date="2017-08-12T19:17:00Z">
                    <w:rPr>
                      <w:rFonts w:ascii="Consolas" w:hAnsi="Consolas" w:cs="Consolas"/>
                      <w:color w:val="0000FF"/>
                      <w:sz w:val="19"/>
                      <w:szCs w:val="19"/>
                      <w:highlight w:val="white"/>
                    </w:rPr>
                  </w:rPrChange>
                </w:rPr>
                <w:t>namespace</w:t>
              </w:r>
              <w:r w:rsidRPr="00CD3E71">
                <w:rPr>
                  <w:rFonts w:ascii="Consolas" w:hAnsi="Consolas" w:cs="Consolas"/>
                  <w:color w:val="000000"/>
                  <w:sz w:val="19"/>
                  <w:szCs w:val="19"/>
                  <w:highlight w:val="white"/>
                  <w:lang w:val="en-US"/>
                  <w:rPrChange w:id="624" w:author="Сергей" w:date="2017-08-12T19:17:00Z">
                    <w:rPr>
                      <w:rFonts w:ascii="Consolas" w:hAnsi="Consolas" w:cs="Consolas"/>
                      <w:color w:val="000000"/>
                      <w:sz w:val="19"/>
                      <w:szCs w:val="19"/>
                      <w:highlight w:val="white"/>
                    </w:rPr>
                  </w:rPrChange>
                </w:rPr>
                <w:t xml:space="preserve"> Task3</w:t>
              </w:r>
            </w:ins>
          </w:p>
          <w:p w:rsidR="001B5DCE" w:rsidRPr="001B5DCE" w:rsidRDefault="00CD3E71" w:rsidP="001B5DCE">
            <w:pPr>
              <w:autoSpaceDE w:val="0"/>
              <w:autoSpaceDN w:val="0"/>
              <w:adjustRightInd w:val="0"/>
              <w:spacing w:before="0" w:after="0" w:line="240" w:lineRule="auto"/>
              <w:rPr>
                <w:ins w:id="625" w:author="Сергей" w:date="2017-08-12T19:17:00Z"/>
                <w:rFonts w:ascii="Consolas" w:hAnsi="Consolas" w:cs="Consolas"/>
                <w:color w:val="000000"/>
                <w:sz w:val="19"/>
                <w:szCs w:val="19"/>
                <w:highlight w:val="white"/>
                <w:lang w:val="en-US"/>
                <w:rPrChange w:id="626" w:author="Сергей" w:date="2017-08-12T19:17:00Z">
                  <w:rPr>
                    <w:ins w:id="627" w:author="Сергей" w:date="2017-08-12T19:17:00Z"/>
                    <w:rFonts w:ascii="Consolas" w:hAnsi="Consolas" w:cs="Consolas"/>
                    <w:color w:val="000000"/>
                    <w:sz w:val="19"/>
                    <w:szCs w:val="19"/>
                    <w:highlight w:val="white"/>
                  </w:rPr>
                </w:rPrChange>
              </w:rPr>
            </w:pPr>
            <w:ins w:id="628" w:author="Сергей" w:date="2017-08-12T19:17:00Z">
              <w:r w:rsidRPr="00CD3E71">
                <w:rPr>
                  <w:rFonts w:ascii="Consolas" w:hAnsi="Consolas" w:cs="Consolas"/>
                  <w:color w:val="000000"/>
                  <w:sz w:val="19"/>
                  <w:szCs w:val="19"/>
                  <w:highlight w:val="white"/>
                  <w:lang w:val="en-US"/>
                  <w:rPrChange w:id="629" w:author="Сергей" w:date="2017-08-12T19:17:00Z">
                    <w:rPr>
                      <w:rFonts w:ascii="Consolas" w:hAnsi="Consolas" w:cs="Consolas"/>
                      <w:color w:val="000000"/>
                      <w:sz w:val="19"/>
                      <w:szCs w:val="19"/>
                      <w:highlight w:val="white"/>
                    </w:rPr>
                  </w:rPrChange>
                </w:rPr>
                <w:t>{</w:t>
              </w:r>
            </w:ins>
          </w:p>
          <w:p w:rsidR="001B5DCE" w:rsidRPr="001B5DCE" w:rsidRDefault="00CD3E71" w:rsidP="001B5DCE">
            <w:pPr>
              <w:autoSpaceDE w:val="0"/>
              <w:autoSpaceDN w:val="0"/>
              <w:adjustRightInd w:val="0"/>
              <w:spacing w:before="0" w:after="0" w:line="240" w:lineRule="auto"/>
              <w:rPr>
                <w:ins w:id="630" w:author="Сергей" w:date="2017-08-12T19:17:00Z"/>
                <w:rFonts w:ascii="Consolas" w:hAnsi="Consolas" w:cs="Consolas"/>
                <w:color w:val="000000"/>
                <w:sz w:val="19"/>
                <w:szCs w:val="19"/>
                <w:highlight w:val="white"/>
                <w:lang w:val="en-US"/>
                <w:rPrChange w:id="631" w:author="Сергей" w:date="2017-08-12T19:17:00Z">
                  <w:rPr>
                    <w:ins w:id="632" w:author="Сергей" w:date="2017-08-12T19:17:00Z"/>
                    <w:rFonts w:ascii="Consolas" w:hAnsi="Consolas" w:cs="Consolas"/>
                    <w:color w:val="000000"/>
                    <w:sz w:val="19"/>
                    <w:szCs w:val="19"/>
                    <w:highlight w:val="white"/>
                  </w:rPr>
                </w:rPrChange>
              </w:rPr>
            </w:pPr>
            <w:ins w:id="633" w:author="Сергей" w:date="2017-08-12T19:17:00Z">
              <w:r w:rsidRPr="00CD3E71">
                <w:rPr>
                  <w:rFonts w:ascii="Consolas" w:hAnsi="Consolas" w:cs="Consolas"/>
                  <w:color w:val="000000"/>
                  <w:sz w:val="19"/>
                  <w:szCs w:val="19"/>
                  <w:highlight w:val="white"/>
                  <w:lang w:val="en-US"/>
                  <w:rPrChange w:id="634" w:author="Сергей" w:date="2017-08-12T19:17:00Z">
                    <w:rPr>
                      <w:rFonts w:ascii="Consolas" w:hAnsi="Consolas" w:cs="Consolas"/>
                      <w:color w:val="000000"/>
                      <w:sz w:val="19"/>
                      <w:szCs w:val="19"/>
                      <w:highlight w:val="white"/>
                    </w:rPr>
                  </w:rPrChange>
                </w:rPr>
                <w:t xml:space="preserve">    </w:t>
              </w:r>
              <w:proofErr w:type="spellStart"/>
              <w:r w:rsidRPr="00CD3E71">
                <w:rPr>
                  <w:rFonts w:ascii="Consolas" w:hAnsi="Consolas" w:cs="Consolas"/>
                  <w:color w:val="0000FF"/>
                  <w:sz w:val="19"/>
                  <w:szCs w:val="19"/>
                  <w:highlight w:val="white"/>
                  <w:lang w:val="en-US"/>
                  <w:rPrChange w:id="635" w:author="Сергей" w:date="2017-08-12T19:17:00Z">
                    <w:rPr>
                      <w:rFonts w:ascii="Consolas" w:hAnsi="Consolas" w:cs="Consolas"/>
                      <w:color w:val="0000FF"/>
                      <w:sz w:val="19"/>
                      <w:szCs w:val="19"/>
                      <w:highlight w:val="white"/>
                    </w:rPr>
                  </w:rPrChange>
                </w:rPr>
                <w:t>struct</w:t>
              </w:r>
              <w:proofErr w:type="spellEnd"/>
              <w:r w:rsidRPr="00CD3E71">
                <w:rPr>
                  <w:rFonts w:ascii="Consolas" w:hAnsi="Consolas" w:cs="Consolas"/>
                  <w:color w:val="000000"/>
                  <w:sz w:val="19"/>
                  <w:szCs w:val="19"/>
                  <w:highlight w:val="white"/>
                  <w:lang w:val="en-US"/>
                  <w:rPrChange w:id="636" w:author="Сергей" w:date="2017-08-12T19:17:00Z">
                    <w:rPr>
                      <w:rFonts w:ascii="Consolas" w:hAnsi="Consolas" w:cs="Consolas"/>
                      <w:color w:val="000000"/>
                      <w:sz w:val="19"/>
                      <w:szCs w:val="19"/>
                      <w:highlight w:val="white"/>
                    </w:rPr>
                  </w:rPrChange>
                </w:rPr>
                <w:t xml:space="preserve"> </w:t>
              </w:r>
              <w:r w:rsidRPr="00CD3E71">
                <w:rPr>
                  <w:rFonts w:ascii="Consolas" w:hAnsi="Consolas" w:cs="Consolas"/>
                  <w:color w:val="2B91AF"/>
                  <w:sz w:val="19"/>
                  <w:szCs w:val="19"/>
                  <w:highlight w:val="white"/>
                  <w:lang w:val="en-US"/>
                  <w:rPrChange w:id="637" w:author="Сергей" w:date="2017-08-12T19:17:00Z">
                    <w:rPr>
                      <w:rFonts w:ascii="Consolas" w:hAnsi="Consolas" w:cs="Consolas"/>
                      <w:color w:val="2B91AF"/>
                      <w:sz w:val="19"/>
                      <w:szCs w:val="19"/>
                      <w:highlight w:val="white"/>
                    </w:rPr>
                  </w:rPrChange>
                </w:rPr>
                <w:t>Complex</w:t>
              </w:r>
            </w:ins>
          </w:p>
          <w:p w:rsidR="001B5DCE" w:rsidRPr="001B5DCE" w:rsidRDefault="00CD3E71" w:rsidP="001B5DCE">
            <w:pPr>
              <w:autoSpaceDE w:val="0"/>
              <w:autoSpaceDN w:val="0"/>
              <w:adjustRightInd w:val="0"/>
              <w:spacing w:before="0" w:after="0" w:line="240" w:lineRule="auto"/>
              <w:rPr>
                <w:ins w:id="638" w:author="Сергей" w:date="2017-08-12T19:17:00Z"/>
                <w:rFonts w:ascii="Consolas" w:hAnsi="Consolas" w:cs="Consolas"/>
                <w:color w:val="000000"/>
                <w:sz w:val="19"/>
                <w:szCs w:val="19"/>
                <w:highlight w:val="white"/>
                <w:lang w:val="en-US"/>
                <w:rPrChange w:id="639" w:author="Сергей" w:date="2017-08-12T19:17:00Z">
                  <w:rPr>
                    <w:ins w:id="640" w:author="Сергей" w:date="2017-08-12T19:17:00Z"/>
                    <w:rFonts w:ascii="Consolas" w:hAnsi="Consolas" w:cs="Consolas"/>
                    <w:color w:val="000000"/>
                    <w:sz w:val="19"/>
                    <w:szCs w:val="19"/>
                    <w:highlight w:val="white"/>
                  </w:rPr>
                </w:rPrChange>
              </w:rPr>
            </w:pPr>
            <w:ins w:id="641" w:author="Сергей" w:date="2017-08-12T19:17:00Z">
              <w:r w:rsidRPr="00CD3E71">
                <w:rPr>
                  <w:rFonts w:ascii="Consolas" w:hAnsi="Consolas" w:cs="Consolas"/>
                  <w:color w:val="000000"/>
                  <w:sz w:val="19"/>
                  <w:szCs w:val="19"/>
                  <w:highlight w:val="white"/>
                  <w:lang w:val="en-US"/>
                  <w:rPrChange w:id="642" w:author="Сергей" w:date="2017-08-12T19:17:00Z">
                    <w:rPr>
                      <w:rFonts w:ascii="Consolas" w:hAnsi="Consolas" w:cs="Consolas"/>
                      <w:color w:val="000000"/>
                      <w:sz w:val="19"/>
                      <w:szCs w:val="19"/>
                      <w:highlight w:val="white"/>
                    </w:rPr>
                  </w:rPrChange>
                </w:rPr>
                <w:t xml:space="preserve">    {</w:t>
              </w:r>
            </w:ins>
          </w:p>
          <w:p w:rsidR="001B5DCE" w:rsidRPr="001B5DCE" w:rsidRDefault="00CD3E71" w:rsidP="001B5DCE">
            <w:pPr>
              <w:autoSpaceDE w:val="0"/>
              <w:autoSpaceDN w:val="0"/>
              <w:adjustRightInd w:val="0"/>
              <w:spacing w:before="0" w:after="0" w:line="240" w:lineRule="auto"/>
              <w:rPr>
                <w:ins w:id="643" w:author="Сергей" w:date="2017-08-12T19:17:00Z"/>
                <w:rFonts w:ascii="Consolas" w:hAnsi="Consolas" w:cs="Consolas"/>
                <w:color w:val="000000"/>
                <w:sz w:val="19"/>
                <w:szCs w:val="19"/>
                <w:highlight w:val="white"/>
                <w:lang w:val="en-US"/>
                <w:rPrChange w:id="644" w:author="Сергей" w:date="2017-08-12T19:17:00Z">
                  <w:rPr>
                    <w:ins w:id="645" w:author="Сергей" w:date="2017-08-12T19:17:00Z"/>
                    <w:rFonts w:ascii="Consolas" w:hAnsi="Consolas" w:cs="Consolas"/>
                    <w:color w:val="000000"/>
                    <w:sz w:val="19"/>
                    <w:szCs w:val="19"/>
                    <w:highlight w:val="white"/>
                  </w:rPr>
                </w:rPrChange>
              </w:rPr>
            </w:pPr>
            <w:ins w:id="646" w:author="Сергей" w:date="2017-08-12T19:17:00Z">
              <w:r w:rsidRPr="00CD3E71">
                <w:rPr>
                  <w:rFonts w:ascii="Consolas" w:hAnsi="Consolas" w:cs="Consolas"/>
                  <w:color w:val="000000"/>
                  <w:sz w:val="19"/>
                  <w:szCs w:val="19"/>
                  <w:highlight w:val="white"/>
                  <w:lang w:val="en-US"/>
                  <w:rPrChange w:id="647" w:author="Сергей" w:date="2017-08-12T19:17:00Z">
                    <w:rPr>
                      <w:rFonts w:ascii="Consolas" w:hAnsi="Consolas" w:cs="Consolas"/>
                      <w:color w:val="000000"/>
                      <w:sz w:val="19"/>
                      <w:szCs w:val="19"/>
                      <w:highlight w:val="white"/>
                    </w:rPr>
                  </w:rPrChange>
                </w:rPr>
                <w:t xml:space="preserve">        </w:t>
              </w:r>
              <w:r w:rsidRPr="00CD3E71">
                <w:rPr>
                  <w:rFonts w:ascii="Consolas" w:hAnsi="Consolas" w:cs="Consolas"/>
                  <w:color w:val="0000FF"/>
                  <w:sz w:val="19"/>
                  <w:szCs w:val="19"/>
                  <w:highlight w:val="white"/>
                  <w:lang w:val="en-US"/>
                  <w:rPrChange w:id="648" w:author="Сергей" w:date="2017-08-12T19:17:00Z">
                    <w:rPr>
                      <w:rFonts w:ascii="Consolas" w:hAnsi="Consolas" w:cs="Consolas"/>
                      <w:color w:val="0000FF"/>
                      <w:sz w:val="19"/>
                      <w:szCs w:val="19"/>
                      <w:highlight w:val="white"/>
                    </w:rPr>
                  </w:rPrChange>
                </w:rPr>
                <w:t>public</w:t>
              </w:r>
              <w:r w:rsidRPr="00CD3E71">
                <w:rPr>
                  <w:rFonts w:ascii="Consolas" w:hAnsi="Consolas" w:cs="Consolas"/>
                  <w:color w:val="000000"/>
                  <w:sz w:val="19"/>
                  <w:szCs w:val="19"/>
                  <w:highlight w:val="white"/>
                  <w:lang w:val="en-US"/>
                  <w:rPrChange w:id="649" w:author="Сергей" w:date="2017-08-12T19:17:00Z">
                    <w:rPr>
                      <w:rFonts w:ascii="Consolas" w:hAnsi="Consolas" w:cs="Consolas"/>
                      <w:color w:val="000000"/>
                      <w:sz w:val="19"/>
                      <w:szCs w:val="19"/>
                      <w:highlight w:val="white"/>
                    </w:rPr>
                  </w:rPrChange>
                </w:rPr>
                <w:t xml:space="preserve"> </w:t>
              </w:r>
              <w:r w:rsidRPr="00CD3E71">
                <w:rPr>
                  <w:rFonts w:ascii="Consolas" w:hAnsi="Consolas" w:cs="Consolas"/>
                  <w:color w:val="0000FF"/>
                  <w:sz w:val="19"/>
                  <w:szCs w:val="19"/>
                  <w:highlight w:val="white"/>
                  <w:lang w:val="en-US"/>
                  <w:rPrChange w:id="650" w:author="Сергей" w:date="2017-08-12T19:17:00Z">
                    <w:rPr>
                      <w:rFonts w:ascii="Consolas" w:hAnsi="Consolas" w:cs="Consolas"/>
                      <w:color w:val="0000FF"/>
                      <w:sz w:val="19"/>
                      <w:szCs w:val="19"/>
                      <w:highlight w:val="white"/>
                    </w:rPr>
                  </w:rPrChange>
                </w:rPr>
                <w:t>double</w:t>
              </w:r>
              <w:r w:rsidRPr="00CD3E71">
                <w:rPr>
                  <w:rFonts w:ascii="Consolas" w:hAnsi="Consolas" w:cs="Consolas"/>
                  <w:color w:val="000000"/>
                  <w:sz w:val="19"/>
                  <w:szCs w:val="19"/>
                  <w:highlight w:val="white"/>
                  <w:lang w:val="en-US"/>
                  <w:rPrChange w:id="651" w:author="Сергей" w:date="2017-08-12T19:17:00Z">
                    <w:rPr>
                      <w:rFonts w:ascii="Consolas" w:hAnsi="Consolas" w:cs="Consolas"/>
                      <w:color w:val="000000"/>
                      <w:sz w:val="19"/>
                      <w:szCs w:val="19"/>
                      <w:highlight w:val="white"/>
                    </w:rPr>
                  </w:rPrChange>
                </w:rPr>
                <w:t xml:space="preserve"> </w:t>
              </w:r>
              <w:proofErr w:type="spellStart"/>
              <w:r w:rsidRPr="00CD3E71">
                <w:rPr>
                  <w:rFonts w:ascii="Consolas" w:hAnsi="Consolas" w:cs="Consolas"/>
                  <w:color w:val="000000"/>
                  <w:sz w:val="19"/>
                  <w:szCs w:val="19"/>
                  <w:highlight w:val="white"/>
                  <w:lang w:val="en-US"/>
                  <w:rPrChange w:id="652" w:author="Сергей" w:date="2017-08-12T19:17:00Z">
                    <w:rPr>
                      <w:rFonts w:ascii="Consolas" w:hAnsi="Consolas" w:cs="Consolas"/>
                      <w:color w:val="000000"/>
                      <w:sz w:val="19"/>
                      <w:szCs w:val="19"/>
                      <w:highlight w:val="white"/>
                    </w:rPr>
                  </w:rPrChange>
                </w:rPr>
                <w:t>im</w:t>
              </w:r>
              <w:proofErr w:type="spellEnd"/>
              <w:r w:rsidRPr="00CD3E71">
                <w:rPr>
                  <w:rFonts w:ascii="Consolas" w:hAnsi="Consolas" w:cs="Consolas"/>
                  <w:color w:val="000000"/>
                  <w:sz w:val="19"/>
                  <w:szCs w:val="19"/>
                  <w:highlight w:val="white"/>
                  <w:lang w:val="en-US"/>
                  <w:rPrChange w:id="653" w:author="Сергей" w:date="2017-08-12T19:17:00Z">
                    <w:rPr>
                      <w:rFonts w:ascii="Consolas" w:hAnsi="Consolas" w:cs="Consolas"/>
                      <w:color w:val="000000"/>
                      <w:sz w:val="19"/>
                      <w:szCs w:val="19"/>
                      <w:highlight w:val="white"/>
                    </w:rPr>
                  </w:rPrChange>
                </w:rPr>
                <w:t>;</w:t>
              </w:r>
            </w:ins>
          </w:p>
          <w:p w:rsidR="001B5DCE" w:rsidRPr="001B5DCE" w:rsidRDefault="00CD3E71" w:rsidP="001B5DCE">
            <w:pPr>
              <w:autoSpaceDE w:val="0"/>
              <w:autoSpaceDN w:val="0"/>
              <w:adjustRightInd w:val="0"/>
              <w:spacing w:before="0" w:after="0" w:line="240" w:lineRule="auto"/>
              <w:rPr>
                <w:ins w:id="654" w:author="Сергей" w:date="2017-08-12T19:17:00Z"/>
                <w:rFonts w:ascii="Consolas" w:hAnsi="Consolas" w:cs="Consolas"/>
                <w:color w:val="000000"/>
                <w:sz w:val="19"/>
                <w:szCs w:val="19"/>
                <w:highlight w:val="white"/>
                <w:lang w:val="en-US"/>
                <w:rPrChange w:id="655" w:author="Сергей" w:date="2017-08-12T19:17:00Z">
                  <w:rPr>
                    <w:ins w:id="656" w:author="Сергей" w:date="2017-08-12T19:17:00Z"/>
                    <w:rFonts w:ascii="Consolas" w:hAnsi="Consolas" w:cs="Consolas"/>
                    <w:color w:val="000000"/>
                    <w:sz w:val="19"/>
                    <w:szCs w:val="19"/>
                    <w:highlight w:val="white"/>
                  </w:rPr>
                </w:rPrChange>
              </w:rPr>
            </w:pPr>
            <w:ins w:id="657" w:author="Сергей" w:date="2017-08-12T19:17:00Z">
              <w:r w:rsidRPr="00CD3E71">
                <w:rPr>
                  <w:rFonts w:ascii="Consolas" w:hAnsi="Consolas" w:cs="Consolas"/>
                  <w:color w:val="000000"/>
                  <w:sz w:val="19"/>
                  <w:szCs w:val="19"/>
                  <w:highlight w:val="white"/>
                  <w:lang w:val="en-US"/>
                  <w:rPrChange w:id="658" w:author="Сергей" w:date="2017-08-12T19:17:00Z">
                    <w:rPr>
                      <w:rFonts w:ascii="Consolas" w:hAnsi="Consolas" w:cs="Consolas"/>
                      <w:color w:val="000000"/>
                      <w:sz w:val="19"/>
                      <w:szCs w:val="19"/>
                      <w:highlight w:val="white"/>
                    </w:rPr>
                  </w:rPrChange>
                </w:rPr>
                <w:t xml:space="preserve">        </w:t>
              </w:r>
              <w:r w:rsidRPr="00CD3E71">
                <w:rPr>
                  <w:rFonts w:ascii="Consolas" w:hAnsi="Consolas" w:cs="Consolas"/>
                  <w:color w:val="0000FF"/>
                  <w:sz w:val="19"/>
                  <w:szCs w:val="19"/>
                  <w:highlight w:val="white"/>
                  <w:lang w:val="en-US"/>
                  <w:rPrChange w:id="659" w:author="Сергей" w:date="2017-08-12T19:17:00Z">
                    <w:rPr>
                      <w:rFonts w:ascii="Consolas" w:hAnsi="Consolas" w:cs="Consolas"/>
                      <w:color w:val="0000FF"/>
                      <w:sz w:val="19"/>
                      <w:szCs w:val="19"/>
                      <w:highlight w:val="white"/>
                    </w:rPr>
                  </w:rPrChange>
                </w:rPr>
                <w:t>public</w:t>
              </w:r>
              <w:r w:rsidRPr="00CD3E71">
                <w:rPr>
                  <w:rFonts w:ascii="Consolas" w:hAnsi="Consolas" w:cs="Consolas"/>
                  <w:color w:val="000000"/>
                  <w:sz w:val="19"/>
                  <w:szCs w:val="19"/>
                  <w:highlight w:val="white"/>
                  <w:lang w:val="en-US"/>
                  <w:rPrChange w:id="660" w:author="Сергей" w:date="2017-08-12T19:17:00Z">
                    <w:rPr>
                      <w:rFonts w:ascii="Consolas" w:hAnsi="Consolas" w:cs="Consolas"/>
                      <w:color w:val="000000"/>
                      <w:sz w:val="19"/>
                      <w:szCs w:val="19"/>
                      <w:highlight w:val="white"/>
                    </w:rPr>
                  </w:rPrChange>
                </w:rPr>
                <w:t xml:space="preserve"> </w:t>
              </w:r>
              <w:r w:rsidRPr="00CD3E71">
                <w:rPr>
                  <w:rFonts w:ascii="Consolas" w:hAnsi="Consolas" w:cs="Consolas"/>
                  <w:color w:val="0000FF"/>
                  <w:sz w:val="19"/>
                  <w:szCs w:val="19"/>
                  <w:highlight w:val="white"/>
                  <w:lang w:val="en-US"/>
                  <w:rPrChange w:id="661" w:author="Сергей" w:date="2017-08-12T19:17:00Z">
                    <w:rPr>
                      <w:rFonts w:ascii="Consolas" w:hAnsi="Consolas" w:cs="Consolas"/>
                      <w:color w:val="0000FF"/>
                      <w:sz w:val="19"/>
                      <w:szCs w:val="19"/>
                      <w:highlight w:val="white"/>
                    </w:rPr>
                  </w:rPrChange>
                </w:rPr>
                <w:t>double</w:t>
              </w:r>
              <w:r w:rsidRPr="00CD3E71">
                <w:rPr>
                  <w:rFonts w:ascii="Consolas" w:hAnsi="Consolas" w:cs="Consolas"/>
                  <w:color w:val="000000"/>
                  <w:sz w:val="19"/>
                  <w:szCs w:val="19"/>
                  <w:highlight w:val="white"/>
                  <w:lang w:val="en-US"/>
                  <w:rPrChange w:id="662" w:author="Сергей" w:date="2017-08-12T19:17:00Z">
                    <w:rPr>
                      <w:rFonts w:ascii="Consolas" w:hAnsi="Consolas" w:cs="Consolas"/>
                      <w:color w:val="000000"/>
                      <w:sz w:val="19"/>
                      <w:szCs w:val="19"/>
                      <w:highlight w:val="white"/>
                    </w:rPr>
                  </w:rPrChange>
                </w:rPr>
                <w:t xml:space="preserve"> re;</w:t>
              </w:r>
            </w:ins>
          </w:p>
          <w:p w:rsidR="001B5DCE" w:rsidRDefault="00CD3E71" w:rsidP="001B5DCE">
            <w:pPr>
              <w:autoSpaceDE w:val="0"/>
              <w:autoSpaceDN w:val="0"/>
              <w:adjustRightInd w:val="0"/>
              <w:spacing w:before="0" w:after="0" w:line="240" w:lineRule="auto"/>
              <w:rPr>
                <w:ins w:id="663" w:author="Сергей" w:date="2017-08-12T19:17:00Z"/>
                <w:rFonts w:ascii="Consolas" w:hAnsi="Consolas" w:cs="Consolas"/>
                <w:color w:val="000000"/>
                <w:sz w:val="19"/>
                <w:szCs w:val="19"/>
                <w:highlight w:val="white"/>
              </w:rPr>
            </w:pPr>
            <w:ins w:id="664" w:author="Сергей" w:date="2017-08-12T19:17:00Z">
              <w:r w:rsidRPr="00CD3E71">
                <w:rPr>
                  <w:rFonts w:ascii="Consolas" w:hAnsi="Consolas" w:cs="Consolas"/>
                  <w:color w:val="000000"/>
                  <w:sz w:val="19"/>
                  <w:szCs w:val="19"/>
                  <w:highlight w:val="white"/>
                  <w:lang w:val="en-US"/>
                  <w:rPrChange w:id="665" w:author="Сергей" w:date="2017-08-12T19:17:00Z">
                    <w:rPr>
                      <w:rFonts w:ascii="Consolas" w:hAnsi="Consolas" w:cs="Consolas"/>
                      <w:color w:val="000000"/>
                      <w:sz w:val="19"/>
                      <w:szCs w:val="19"/>
                      <w:highlight w:val="white"/>
                    </w:rPr>
                  </w:rPrChange>
                </w:rPr>
                <w:t xml:space="preserve">        </w:t>
              </w:r>
              <w:r w:rsidR="001B5DCE">
                <w:rPr>
                  <w:rFonts w:ascii="Consolas" w:hAnsi="Consolas" w:cs="Consolas"/>
                  <w:color w:val="008000"/>
                  <w:sz w:val="19"/>
                  <w:szCs w:val="19"/>
                  <w:highlight w:val="white"/>
                </w:rPr>
                <w:t>//  в C# в структурах могут храниться так же действия над данными</w:t>
              </w:r>
            </w:ins>
          </w:p>
          <w:p w:rsidR="001B5DCE" w:rsidRPr="001B5DCE" w:rsidRDefault="001B5DCE" w:rsidP="001B5DCE">
            <w:pPr>
              <w:autoSpaceDE w:val="0"/>
              <w:autoSpaceDN w:val="0"/>
              <w:adjustRightInd w:val="0"/>
              <w:spacing w:before="0" w:after="0" w:line="240" w:lineRule="auto"/>
              <w:rPr>
                <w:ins w:id="666" w:author="Сергей" w:date="2017-08-12T19:17:00Z"/>
                <w:rFonts w:ascii="Consolas" w:hAnsi="Consolas" w:cs="Consolas"/>
                <w:color w:val="000000"/>
                <w:sz w:val="19"/>
                <w:szCs w:val="19"/>
                <w:highlight w:val="white"/>
                <w:lang w:val="en-US"/>
                <w:rPrChange w:id="667" w:author="Сергей" w:date="2017-08-12T19:17:00Z">
                  <w:rPr>
                    <w:ins w:id="668" w:author="Сергей" w:date="2017-08-12T19:17:00Z"/>
                    <w:rFonts w:ascii="Consolas" w:hAnsi="Consolas" w:cs="Consolas"/>
                    <w:color w:val="000000"/>
                    <w:sz w:val="19"/>
                    <w:szCs w:val="19"/>
                    <w:highlight w:val="white"/>
                  </w:rPr>
                </w:rPrChange>
              </w:rPr>
            </w:pPr>
            <w:ins w:id="669" w:author="Сергей" w:date="2017-08-12T19:17:00Z">
              <w:r>
                <w:rPr>
                  <w:rFonts w:ascii="Consolas" w:hAnsi="Consolas" w:cs="Consolas"/>
                  <w:color w:val="000000"/>
                  <w:sz w:val="19"/>
                  <w:szCs w:val="19"/>
                  <w:highlight w:val="white"/>
                </w:rPr>
                <w:t xml:space="preserve">        </w:t>
              </w:r>
              <w:r w:rsidR="00CD3E71" w:rsidRPr="00CD3E71">
                <w:rPr>
                  <w:rFonts w:ascii="Consolas" w:hAnsi="Consolas" w:cs="Consolas"/>
                  <w:color w:val="0000FF"/>
                  <w:sz w:val="19"/>
                  <w:szCs w:val="19"/>
                  <w:highlight w:val="white"/>
                  <w:lang w:val="en-US"/>
                  <w:rPrChange w:id="670" w:author="Сергей" w:date="2017-08-12T19:17:00Z">
                    <w:rPr>
                      <w:rFonts w:ascii="Consolas" w:hAnsi="Consolas" w:cs="Consolas"/>
                      <w:color w:val="0000FF"/>
                      <w:sz w:val="19"/>
                      <w:szCs w:val="19"/>
                      <w:highlight w:val="white"/>
                    </w:rPr>
                  </w:rPrChange>
                </w:rPr>
                <w:t>public</w:t>
              </w:r>
              <w:r w:rsidR="00CD3E71" w:rsidRPr="00CD3E71">
                <w:rPr>
                  <w:rFonts w:ascii="Consolas" w:hAnsi="Consolas" w:cs="Consolas"/>
                  <w:color w:val="000000"/>
                  <w:sz w:val="19"/>
                  <w:szCs w:val="19"/>
                  <w:highlight w:val="white"/>
                  <w:lang w:val="en-US"/>
                  <w:rPrChange w:id="671" w:author="Сергей" w:date="2017-08-12T19:17:00Z">
                    <w:rPr>
                      <w:rFonts w:ascii="Consolas" w:hAnsi="Consolas" w:cs="Consolas"/>
                      <w:color w:val="000000"/>
                      <w:sz w:val="19"/>
                      <w:szCs w:val="19"/>
                      <w:highlight w:val="white"/>
                    </w:rPr>
                  </w:rPrChange>
                </w:rPr>
                <w:t xml:space="preserve"> </w:t>
              </w:r>
              <w:r w:rsidR="00CD3E71" w:rsidRPr="00CD3E71">
                <w:rPr>
                  <w:rFonts w:ascii="Consolas" w:hAnsi="Consolas" w:cs="Consolas"/>
                  <w:color w:val="2B91AF"/>
                  <w:sz w:val="19"/>
                  <w:szCs w:val="19"/>
                  <w:highlight w:val="white"/>
                  <w:lang w:val="en-US"/>
                  <w:rPrChange w:id="672" w:author="Сергей" w:date="2017-08-12T19:17:00Z">
                    <w:rPr>
                      <w:rFonts w:ascii="Consolas" w:hAnsi="Consolas" w:cs="Consolas"/>
                      <w:color w:val="2B91AF"/>
                      <w:sz w:val="19"/>
                      <w:szCs w:val="19"/>
                      <w:highlight w:val="white"/>
                    </w:rPr>
                  </w:rPrChange>
                </w:rPr>
                <w:t>Complex</w:t>
              </w:r>
              <w:r w:rsidR="00CD3E71" w:rsidRPr="00CD3E71">
                <w:rPr>
                  <w:rFonts w:ascii="Consolas" w:hAnsi="Consolas" w:cs="Consolas"/>
                  <w:color w:val="000000"/>
                  <w:sz w:val="19"/>
                  <w:szCs w:val="19"/>
                  <w:highlight w:val="white"/>
                  <w:lang w:val="en-US"/>
                  <w:rPrChange w:id="673" w:author="Сергей" w:date="2017-08-12T19:17:00Z">
                    <w:rPr>
                      <w:rFonts w:ascii="Consolas" w:hAnsi="Consolas" w:cs="Consolas"/>
                      <w:color w:val="000000"/>
                      <w:sz w:val="19"/>
                      <w:szCs w:val="19"/>
                      <w:highlight w:val="white"/>
                    </w:rPr>
                  </w:rPrChange>
                </w:rPr>
                <w:t xml:space="preserve"> Plus(</w:t>
              </w:r>
              <w:r w:rsidR="00CD3E71" w:rsidRPr="00CD3E71">
                <w:rPr>
                  <w:rFonts w:ascii="Consolas" w:hAnsi="Consolas" w:cs="Consolas"/>
                  <w:color w:val="2B91AF"/>
                  <w:sz w:val="19"/>
                  <w:szCs w:val="19"/>
                  <w:highlight w:val="white"/>
                  <w:lang w:val="en-US"/>
                  <w:rPrChange w:id="674" w:author="Сергей" w:date="2017-08-12T19:17:00Z">
                    <w:rPr>
                      <w:rFonts w:ascii="Consolas" w:hAnsi="Consolas" w:cs="Consolas"/>
                      <w:color w:val="2B91AF"/>
                      <w:sz w:val="19"/>
                      <w:szCs w:val="19"/>
                      <w:highlight w:val="white"/>
                    </w:rPr>
                  </w:rPrChange>
                </w:rPr>
                <w:t>Complex</w:t>
              </w:r>
              <w:r w:rsidR="00CD3E71" w:rsidRPr="00CD3E71">
                <w:rPr>
                  <w:rFonts w:ascii="Consolas" w:hAnsi="Consolas" w:cs="Consolas"/>
                  <w:color w:val="000000"/>
                  <w:sz w:val="19"/>
                  <w:szCs w:val="19"/>
                  <w:highlight w:val="white"/>
                  <w:lang w:val="en-US"/>
                  <w:rPrChange w:id="675" w:author="Сергей" w:date="2017-08-12T19:17:00Z">
                    <w:rPr>
                      <w:rFonts w:ascii="Consolas" w:hAnsi="Consolas" w:cs="Consolas"/>
                      <w:color w:val="000000"/>
                      <w:sz w:val="19"/>
                      <w:szCs w:val="19"/>
                      <w:highlight w:val="white"/>
                    </w:rPr>
                  </w:rPrChange>
                </w:rPr>
                <w:t xml:space="preserve"> x)</w:t>
              </w:r>
            </w:ins>
          </w:p>
          <w:p w:rsidR="001B5DCE" w:rsidRPr="001B5DCE" w:rsidRDefault="00CD3E71" w:rsidP="001B5DCE">
            <w:pPr>
              <w:autoSpaceDE w:val="0"/>
              <w:autoSpaceDN w:val="0"/>
              <w:adjustRightInd w:val="0"/>
              <w:spacing w:before="0" w:after="0" w:line="240" w:lineRule="auto"/>
              <w:rPr>
                <w:ins w:id="676" w:author="Сергей" w:date="2017-08-12T19:17:00Z"/>
                <w:rFonts w:ascii="Consolas" w:hAnsi="Consolas" w:cs="Consolas"/>
                <w:color w:val="000000"/>
                <w:sz w:val="19"/>
                <w:szCs w:val="19"/>
                <w:highlight w:val="white"/>
                <w:lang w:val="en-US"/>
                <w:rPrChange w:id="677" w:author="Сергей" w:date="2017-08-12T19:17:00Z">
                  <w:rPr>
                    <w:ins w:id="678" w:author="Сергей" w:date="2017-08-12T19:17:00Z"/>
                    <w:rFonts w:ascii="Consolas" w:hAnsi="Consolas" w:cs="Consolas"/>
                    <w:color w:val="000000"/>
                    <w:sz w:val="19"/>
                    <w:szCs w:val="19"/>
                    <w:highlight w:val="white"/>
                  </w:rPr>
                </w:rPrChange>
              </w:rPr>
            </w:pPr>
            <w:ins w:id="679" w:author="Сергей" w:date="2017-08-12T19:17:00Z">
              <w:r w:rsidRPr="00CD3E71">
                <w:rPr>
                  <w:rFonts w:ascii="Consolas" w:hAnsi="Consolas" w:cs="Consolas"/>
                  <w:color w:val="000000"/>
                  <w:sz w:val="19"/>
                  <w:szCs w:val="19"/>
                  <w:highlight w:val="white"/>
                  <w:lang w:val="en-US"/>
                  <w:rPrChange w:id="680" w:author="Сергей" w:date="2017-08-12T19:17:00Z">
                    <w:rPr>
                      <w:rFonts w:ascii="Consolas" w:hAnsi="Consolas" w:cs="Consolas"/>
                      <w:color w:val="000000"/>
                      <w:sz w:val="19"/>
                      <w:szCs w:val="19"/>
                      <w:highlight w:val="white"/>
                    </w:rPr>
                  </w:rPrChange>
                </w:rPr>
                <w:t xml:space="preserve">        {</w:t>
              </w:r>
            </w:ins>
          </w:p>
          <w:p w:rsidR="001B5DCE" w:rsidRPr="001B5DCE" w:rsidRDefault="00CD3E71" w:rsidP="001B5DCE">
            <w:pPr>
              <w:autoSpaceDE w:val="0"/>
              <w:autoSpaceDN w:val="0"/>
              <w:adjustRightInd w:val="0"/>
              <w:spacing w:before="0" w:after="0" w:line="240" w:lineRule="auto"/>
              <w:rPr>
                <w:ins w:id="681" w:author="Сергей" w:date="2017-08-12T19:17:00Z"/>
                <w:rFonts w:ascii="Consolas" w:hAnsi="Consolas" w:cs="Consolas"/>
                <w:color w:val="000000"/>
                <w:sz w:val="19"/>
                <w:szCs w:val="19"/>
                <w:highlight w:val="white"/>
                <w:lang w:val="en-US"/>
                <w:rPrChange w:id="682" w:author="Сергей" w:date="2017-08-12T19:17:00Z">
                  <w:rPr>
                    <w:ins w:id="683" w:author="Сергей" w:date="2017-08-12T19:17:00Z"/>
                    <w:rFonts w:ascii="Consolas" w:hAnsi="Consolas" w:cs="Consolas"/>
                    <w:color w:val="000000"/>
                    <w:sz w:val="19"/>
                    <w:szCs w:val="19"/>
                    <w:highlight w:val="white"/>
                  </w:rPr>
                </w:rPrChange>
              </w:rPr>
            </w:pPr>
            <w:ins w:id="684" w:author="Сергей" w:date="2017-08-12T19:17:00Z">
              <w:r w:rsidRPr="00CD3E71">
                <w:rPr>
                  <w:rFonts w:ascii="Consolas" w:hAnsi="Consolas" w:cs="Consolas"/>
                  <w:color w:val="000000"/>
                  <w:sz w:val="19"/>
                  <w:szCs w:val="19"/>
                  <w:highlight w:val="white"/>
                  <w:lang w:val="en-US"/>
                  <w:rPrChange w:id="685" w:author="Сергей" w:date="2017-08-12T19:17:00Z">
                    <w:rPr>
                      <w:rFonts w:ascii="Consolas" w:hAnsi="Consolas" w:cs="Consolas"/>
                      <w:color w:val="000000"/>
                      <w:sz w:val="19"/>
                      <w:szCs w:val="19"/>
                      <w:highlight w:val="white"/>
                    </w:rPr>
                  </w:rPrChange>
                </w:rPr>
                <w:t xml:space="preserve">            </w:t>
              </w:r>
              <w:r w:rsidRPr="00CD3E71">
                <w:rPr>
                  <w:rFonts w:ascii="Consolas" w:hAnsi="Consolas" w:cs="Consolas"/>
                  <w:color w:val="2B91AF"/>
                  <w:sz w:val="19"/>
                  <w:szCs w:val="19"/>
                  <w:highlight w:val="white"/>
                  <w:lang w:val="en-US"/>
                  <w:rPrChange w:id="686" w:author="Сергей" w:date="2017-08-12T19:17:00Z">
                    <w:rPr>
                      <w:rFonts w:ascii="Consolas" w:hAnsi="Consolas" w:cs="Consolas"/>
                      <w:color w:val="2B91AF"/>
                      <w:sz w:val="19"/>
                      <w:szCs w:val="19"/>
                      <w:highlight w:val="white"/>
                    </w:rPr>
                  </w:rPrChange>
                </w:rPr>
                <w:t>Complex</w:t>
              </w:r>
              <w:r w:rsidRPr="00CD3E71">
                <w:rPr>
                  <w:rFonts w:ascii="Consolas" w:hAnsi="Consolas" w:cs="Consolas"/>
                  <w:color w:val="000000"/>
                  <w:sz w:val="19"/>
                  <w:szCs w:val="19"/>
                  <w:highlight w:val="white"/>
                  <w:lang w:val="en-US"/>
                  <w:rPrChange w:id="687" w:author="Сергей" w:date="2017-08-12T19:17:00Z">
                    <w:rPr>
                      <w:rFonts w:ascii="Consolas" w:hAnsi="Consolas" w:cs="Consolas"/>
                      <w:color w:val="000000"/>
                      <w:sz w:val="19"/>
                      <w:szCs w:val="19"/>
                      <w:highlight w:val="white"/>
                    </w:rPr>
                  </w:rPrChange>
                </w:rPr>
                <w:t xml:space="preserve"> y;</w:t>
              </w:r>
            </w:ins>
          </w:p>
          <w:p w:rsidR="001B5DCE" w:rsidRPr="001B5DCE" w:rsidRDefault="00CD3E71" w:rsidP="001B5DCE">
            <w:pPr>
              <w:autoSpaceDE w:val="0"/>
              <w:autoSpaceDN w:val="0"/>
              <w:adjustRightInd w:val="0"/>
              <w:spacing w:before="0" w:after="0" w:line="240" w:lineRule="auto"/>
              <w:rPr>
                <w:ins w:id="688" w:author="Сергей" w:date="2017-08-12T19:17:00Z"/>
                <w:rFonts w:ascii="Consolas" w:hAnsi="Consolas" w:cs="Consolas"/>
                <w:color w:val="000000"/>
                <w:sz w:val="19"/>
                <w:szCs w:val="19"/>
                <w:highlight w:val="white"/>
                <w:lang w:val="en-US"/>
                <w:rPrChange w:id="689" w:author="Сергей" w:date="2017-08-12T19:17:00Z">
                  <w:rPr>
                    <w:ins w:id="690" w:author="Сергей" w:date="2017-08-12T19:17:00Z"/>
                    <w:rFonts w:ascii="Consolas" w:hAnsi="Consolas" w:cs="Consolas"/>
                    <w:color w:val="000000"/>
                    <w:sz w:val="19"/>
                    <w:szCs w:val="19"/>
                    <w:highlight w:val="white"/>
                  </w:rPr>
                </w:rPrChange>
              </w:rPr>
            </w:pPr>
            <w:ins w:id="691" w:author="Сергей" w:date="2017-08-12T19:17:00Z">
              <w:r w:rsidRPr="00CD3E71">
                <w:rPr>
                  <w:rFonts w:ascii="Consolas" w:hAnsi="Consolas" w:cs="Consolas"/>
                  <w:color w:val="000000"/>
                  <w:sz w:val="19"/>
                  <w:szCs w:val="19"/>
                  <w:highlight w:val="white"/>
                  <w:lang w:val="en-US"/>
                  <w:rPrChange w:id="692" w:author="Сергей" w:date="2017-08-12T19:17:00Z">
                    <w:rPr>
                      <w:rFonts w:ascii="Consolas" w:hAnsi="Consolas" w:cs="Consolas"/>
                      <w:color w:val="000000"/>
                      <w:sz w:val="19"/>
                      <w:szCs w:val="19"/>
                      <w:highlight w:val="white"/>
                    </w:rPr>
                  </w:rPrChange>
                </w:rPr>
                <w:t xml:space="preserve">            y.im = </w:t>
              </w:r>
              <w:proofErr w:type="spellStart"/>
              <w:r w:rsidRPr="00CD3E71">
                <w:rPr>
                  <w:rFonts w:ascii="Consolas" w:hAnsi="Consolas" w:cs="Consolas"/>
                  <w:color w:val="000000"/>
                  <w:sz w:val="19"/>
                  <w:szCs w:val="19"/>
                  <w:highlight w:val="white"/>
                  <w:lang w:val="en-US"/>
                  <w:rPrChange w:id="693" w:author="Сергей" w:date="2017-08-12T19:17:00Z">
                    <w:rPr>
                      <w:rFonts w:ascii="Consolas" w:hAnsi="Consolas" w:cs="Consolas"/>
                      <w:color w:val="000000"/>
                      <w:sz w:val="19"/>
                      <w:szCs w:val="19"/>
                      <w:highlight w:val="white"/>
                    </w:rPr>
                  </w:rPrChange>
                </w:rPr>
                <w:t>im</w:t>
              </w:r>
              <w:proofErr w:type="spellEnd"/>
              <w:r w:rsidRPr="00CD3E71">
                <w:rPr>
                  <w:rFonts w:ascii="Consolas" w:hAnsi="Consolas" w:cs="Consolas"/>
                  <w:color w:val="000000"/>
                  <w:sz w:val="19"/>
                  <w:szCs w:val="19"/>
                  <w:highlight w:val="white"/>
                  <w:lang w:val="en-US"/>
                  <w:rPrChange w:id="694" w:author="Сергей" w:date="2017-08-12T19:17:00Z">
                    <w:rPr>
                      <w:rFonts w:ascii="Consolas" w:hAnsi="Consolas" w:cs="Consolas"/>
                      <w:color w:val="000000"/>
                      <w:sz w:val="19"/>
                      <w:szCs w:val="19"/>
                      <w:highlight w:val="white"/>
                    </w:rPr>
                  </w:rPrChange>
                </w:rPr>
                <w:t xml:space="preserve"> + x.im;</w:t>
              </w:r>
            </w:ins>
          </w:p>
          <w:p w:rsidR="001B5DCE" w:rsidRPr="001B5DCE" w:rsidRDefault="00CD3E71" w:rsidP="001B5DCE">
            <w:pPr>
              <w:autoSpaceDE w:val="0"/>
              <w:autoSpaceDN w:val="0"/>
              <w:adjustRightInd w:val="0"/>
              <w:spacing w:before="0" w:after="0" w:line="240" w:lineRule="auto"/>
              <w:rPr>
                <w:ins w:id="695" w:author="Сергей" w:date="2017-08-12T19:17:00Z"/>
                <w:rFonts w:ascii="Consolas" w:hAnsi="Consolas" w:cs="Consolas"/>
                <w:color w:val="000000"/>
                <w:sz w:val="19"/>
                <w:szCs w:val="19"/>
                <w:highlight w:val="white"/>
                <w:lang w:val="en-US"/>
                <w:rPrChange w:id="696" w:author="Сергей" w:date="2017-08-12T19:17:00Z">
                  <w:rPr>
                    <w:ins w:id="697" w:author="Сергей" w:date="2017-08-12T19:17:00Z"/>
                    <w:rFonts w:ascii="Consolas" w:hAnsi="Consolas" w:cs="Consolas"/>
                    <w:color w:val="000000"/>
                    <w:sz w:val="19"/>
                    <w:szCs w:val="19"/>
                    <w:highlight w:val="white"/>
                  </w:rPr>
                </w:rPrChange>
              </w:rPr>
            </w:pPr>
            <w:ins w:id="698" w:author="Сергей" w:date="2017-08-12T19:17:00Z">
              <w:r w:rsidRPr="00CD3E71">
                <w:rPr>
                  <w:rFonts w:ascii="Consolas" w:hAnsi="Consolas" w:cs="Consolas"/>
                  <w:color w:val="000000"/>
                  <w:sz w:val="19"/>
                  <w:szCs w:val="19"/>
                  <w:highlight w:val="white"/>
                  <w:lang w:val="en-US"/>
                  <w:rPrChange w:id="699" w:author="Сергей" w:date="2017-08-12T19:17:00Z">
                    <w:rPr>
                      <w:rFonts w:ascii="Consolas" w:hAnsi="Consolas" w:cs="Consolas"/>
                      <w:color w:val="000000"/>
                      <w:sz w:val="19"/>
                      <w:szCs w:val="19"/>
                      <w:highlight w:val="white"/>
                    </w:rPr>
                  </w:rPrChange>
                </w:rPr>
                <w:t xml:space="preserve">            y.re = re + x.re;</w:t>
              </w:r>
            </w:ins>
          </w:p>
          <w:p w:rsidR="001B5DCE" w:rsidRPr="001B5DCE" w:rsidRDefault="00CD3E71" w:rsidP="001B5DCE">
            <w:pPr>
              <w:autoSpaceDE w:val="0"/>
              <w:autoSpaceDN w:val="0"/>
              <w:adjustRightInd w:val="0"/>
              <w:spacing w:before="0" w:after="0" w:line="240" w:lineRule="auto"/>
              <w:rPr>
                <w:ins w:id="700" w:author="Сергей" w:date="2017-08-12T19:17:00Z"/>
                <w:rFonts w:ascii="Consolas" w:hAnsi="Consolas" w:cs="Consolas"/>
                <w:color w:val="000000"/>
                <w:sz w:val="19"/>
                <w:szCs w:val="19"/>
                <w:highlight w:val="white"/>
                <w:lang w:val="en-US"/>
                <w:rPrChange w:id="701" w:author="Сергей" w:date="2017-08-12T19:17:00Z">
                  <w:rPr>
                    <w:ins w:id="702" w:author="Сергей" w:date="2017-08-12T19:17:00Z"/>
                    <w:rFonts w:ascii="Consolas" w:hAnsi="Consolas" w:cs="Consolas"/>
                    <w:color w:val="000000"/>
                    <w:sz w:val="19"/>
                    <w:szCs w:val="19"/>
                    <w:highlight w:val="white"/>
                  </w:rPr>
                </w:rPrChange>
              </w:rPr>
            </w:pPr>
            <w:ins w:id="703" w:author="Сергей" w:date="2017-08-12T19:17:00Z">
              <w:r w:rsidRPr="00CD3E71">
                <w:rPr>
                  <w:rFonts w:ascii="Consolas" w:hAnsi="Consolas" w:cs="Consolas"/>
                  <w:color w:val="000000"/>
                  <w:sz w:val="19"/>
                  <w:szCs w:val="19"/>
                  <w:highlight w:val="white"/>
                  <w:lang w:val="en-US"/>
                  <w:rPrChange w:id="704" w:author="Сергей" w:date="2017-08-12T19:17:00Z">
                    <w:rPr>
                      <w:rFonts w:ascii="Consolas" w:hAnsi="Consolas" w:cs="Consolas"/>
                      <w:color w:val="000000"/>
                      <w:sz w:val="19"/>
                      <w:szCs w:val="19"/>
                      <w:highlight w:val="white"/>
                    </w:rPr>
                  </w:rPrChange>
                </w:rPr>
                <w:t xml:space="preserve">            </w:t>
              </w:r>
              <w:r w:rsidRPr="00CD3E71">
                <w:rPr>
                  <w:rFonts w:ascii="Consolas" w:hAnsi="Consolas" w:cs="Consolas"/>
                  <w:color w:val="0000FF"/>
                  <w:sz w:val="19"/>
                  <w:szCs w:val="19"/>
                  <w:highlight w:val="white"/>
                  <w:lang w:val="en-US"/>
                  <w:rPrChange w:id="705" w:author="Сергей" w:date="2017-08-12T19:17:00Z">
                    <w:rPr>
                      <w:rFonts w:ascii="Consolas" w:hAnsi="Consolas" w:cs="Consolas"/>
                      <w:color w:val="0000FF"/>
                      <w:sz w:val="19"/>
                      <w:szCs w:val="19"/>
                      <w:highlight w:val="white"/>
                    </w:rPr>
                  </w:rPrChange>
                </w:rPr>
                <w:t>return</w:t>
              </w:r>
              <w:r w:rsidRPr="00CD3E71">
                <w:rPr>
                  <w:rFonts w:ascii="Consolas" w:hAnsi="Consolas" w:cs="Consolas"/>
                  <w:color w:val="000000"/>
                  <w:sz w:val="19"/>
                  <w:szCs w:val="19"/>
                  <w:highlight w:val="white"/>
                  <w:lang w:val="en-US"/>
                  <w:rPrChange w:id="706" w:author="Сергей" w:date="2017-08-12T19:17:00Z">
                    <w:rPr>
                      <w:rFonts w:ascii="Consolas" w:hAnsi="Consolas" w:cs="Consolas"/>
                      <w:color w:val="000000"/>
                      <w:sz w:val="19"/>
                      <w:szCs w:val="19"/>
                      <w:highlight w:val="white"/>
                    </w:rPr>
                  </w:rPrChange>
                </w:rPr>
                <w:t xml:space="preserve"> y;</w:t>
              </w:r>
            </w:ins>
          </w:p>
          <w:p w:rsidR="001B5DCE" w:rsidRDefault="00CD3E71" w:rsidP="001B5DCE">
            <w:pPr>
              <w:autoSpaceDE w:val="0"/>
              <w:autoSpaceDN w:val="0"/>
              <w:adjustRightInd w:val="0"/>
              <w:spacing w:before="0" w:after="0" w:line="240" w:lineRule="auto"/>
              <w:rPr>
                <w:ins w:id="707" w:author="Сергей" w:date="2017-08-12T19:17:00Z"/>
                <w:rFonts w:ascii="Consolas" w:hAnsi="Consolas" w:cs="Consolas"/>
                <w:color w:val="000000"/>
                <w:sz w:val="19"/>
                <w:szCs w:val="19"/>
                <w:highlight w:val="white"/>
              </w:rPr>
            </w:pPr>
            <w:ins w:id="708" w:author="Сергей" w:date="2017-08-12T19:17:00Z">
              <w:r w:rsidRPr="00CD3E71">
                <w:rPr>
                  <w:rFonts w:ascii="Consolas" w:hAnsi="Consolas" w:cs="Consolas"/>
                  <w:color w:val="000000"/>
                  <w:sz w:val="19"/>
                  <w:szCs w:val="19"/>
                  <w:highlight w:val="white"/>
                  <w:lang w:val="en-US"/>
                  <w:rPrChange w:id="709" w:author="Сергей" w:date="2017-08-12T19:17:00Z">
                    <w:rPr>
                      <w:rFonts w:ascii="Consolas" w:hAnsi="Consolas" w:cs="Consolas"/>
                      <w:color w:val="000000"/>
                      <w:sz w:val="19"/>
                      <w:szCs w:val="19"/>
                      <w:highlight w:val="white"/>
                    </w:rPr>
                  </w:rPrChange>
                </w:rPr>
                <w:t xml:space="preserve">        </w:t>
              </w:r>
              <w:r w:rsidR="001B5DCE">
                <w:rPr>
                  <w:rFonts w:ascii="Consolas" w:hAnsi="Consolas" w:cs="Consolas"/>
                  <w:color w:val="000000"/>
                  <w:sz w:val="19"/>
                  <w:szCs w:val="19"/>
                  <w:highlight w:val="white"/>
                </w:rPr>
                <w:t>}</w:t>
              </w:r>
            </w:ins>
          </w:p>
          <w:p w:rsidR="001B5DCE" w:rsidRDefault="001B5DCE" w:rsidP="001B5DCE">
            <w:pPr>
              <w:autoSpaceDE w:val="0"/>
              <w:autoSpaceDN w:val="0"/>
              <w:adjustRightInd w:val="0"/>
              <w:spacing w:before="0" w:after="0" w:line="240" w:lineRule="auto"/>
              <w:rPr>
                <w:ins w:id="710" w:author="Сергей" w:date="2017-08-12T19:17:00Z"/>
                <w:rFonts w:ascii="Consolas" w:hAnsi="Consolas" w:cs="Consolas"/>
                <w:color w:val="000000"/>
                <w:sz w:val="19"/>
                <w:szCs w:val="19"/>
                <w:highlight w:val="white"/>
              </w:rPr>
            </w:pPr>
            <w:ins w:id="711" w:author="Сергей" w:date="2017-08-12T19:17:00Z">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Пример произведения двух комплексных чисел</w:t>
              </w:r>
            </w:ins>
          </w:p>
          <w:p w:rsidR="001B5DCE" w:rsidRDefault="001B5DCE" w:rsidP="001B5DCE">
            <w:pPr>
              <w:autoSpaceDE w:val="0"/>
              <w:autoSpaceDN w:val="0"/>
              <w:adjustRightInd w:val="0"/>
              <w:spacing w:before="0" w:after="0" w:line="240" w:lineRule="auto"/>
              <w:rPr>
                <w:ins w:id="712" w:author="Сергей" w:date="2017-08-12T19:17:00Z"/>
                <w:rFonts w:ascii="Consolas" w:hAnsi="Consolas" w:cs="Consolas"/>
                <w:color w:val="000000"/>
                <w:sz w:val="19"/>
                <w:szCs w:val="19"/>
                <w:highlight w:val="white"/>
              </w:rPr>
            </w:pPr>
            <w:ins w:id="713" w:author="Сергей" w:date="2017-08-12T19:17:00Z">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public</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Complex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Multi</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Complex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w:t>
              </w:r>
              <w:proofErr w:type="spellEnd"/>
              <w:r>
                <w:rPr>
                  <w:rFonts w:ascii="Consolas" w:hAnsi="Consolas" w:cs="Consolas"/>
                  <w:color w:val="000000"/>
                  <w:sz w:val="19"/>
                  <w:szCs w:val="19"/>
                  <w:highlight w:val="white"/>
                </w:rPr>
                <w:t>)</w:t>
              </w:r>
            </w:ins>
          </w:p>
          <w:p w:rsidR="001B5DCE" w:rsidRPr="001B5DCE" w:rsidRDefault="001B5DCE" w:rsidP="001B5DCE">
            <w:pPr>
              <w:autoSpaceDE w:val="0"/>
              <w:autoSpaceDN w:val="0"/>
              <w:adjustRightInd w:val="0"/>
              <w:spacing w:before="0" w:after="0" w:line="240" w:lineRule="auto"/>
              <w:rPr>
                <w:ins w:id="714" w:author="Сергей" w:date="2017-08-12T19:17:00Z"/>
                <w:rFonts w:ascii="Consolas" w:hAnsi="Consolas" w:cs="Consolas"/>
                <w:color w:val="000000"/>
                <w:sz w:val="19"/>
                <w:szCs w:val="19"/>
                <w:highlight w:val="white"/>
                <w:lang w:val="en-US"/>
                <w:rPrChange w:id="715" w:author="Сергей" w:date="2017-08-12T19:17:00Z">
                  <w:rPr>
                    <w:ins w:id="716" w:author="Сергей" w:date="2017-08-12T19:17:00Z"/>
                    <w:rFonts w:ascii="Consolas" w:hAnsi="Consolas" w:cs="Consolas"/>
                    <w:color w:val="000000"/>
                    <w:sz w:val="19"/>
                    <w:szCs w:val="19"/>
                    <w:highlight w:val="white"/>
                  </w:rPr>
                </w:rPrChange>
              </w:rPr>
            </w:pPr>
            <w:ins w:id="717" w:author="Сергей" w:date="2017-08-12T19:17:00Z">
              <w:r>
                <w:rPr>
                  <w:rFonts w:ascii="Consolas" w:hAnsi="Consolas" w:cs="Consolas"/>
                  <w:color w:val="000000"/>
                  <w:sz w:val="19"/>
                  <w:szCs w:val="19"/>
                  <w:highlight w:val="white"/>
                </w:rPr>
                <w:t xml:space="preserve">        </w:t>
              </w:r>
              <w:r w:rsidR="00CD3E71" w:rsidRPr="00CD3E71">
                <w:rPr>
                  <w:rFonts w:ascii="Consolas" w:hAnsi="Consolas" w:cs="Consolas"/>
                  <w:color w:val="000000"/>
                  <w:sz w:val="19"/>
                  <w:szCs w:val="19"/>
                  <w:highlight w:val="white"/>
                  <w:lang w:val="en-US"/>
                  <w:rPrChange w:id="718" w:author="Сергей" w:date="2017-08-12T19:17:00Z">
                    <w:rPr>
                      <w:rFonts w:ascii="Consolas" w:hAnsi="Consolas" w:cs="Consolas"/>
                      <w:color w:val="000000"/>
                      <w:sz w:val="19"/>
                      <w:szCs w:val="19"/>
                      <w:highlight w:val="white"/>
                    </w:rPr>
                  </w:rPrChange>
                </w:rPr>
                <w:t>{</w:t>
              </w:r>
            </w:ins>
          </w:p>
          <w:p w:rsidR="001B5DCE" w:rsidRPr="001B5DCE" w:rsidRDefault="00CD3E71" w:rsidP="001B5DCE">
            <w:pPr>
              <w:autoSpaceDE w:val="0"/>
              <w:autoSpaceDN w:val="0"/>
              <w:adjustRightInd w:val="0"/>
              <w:spacing w:before="0" w:after="0" w:line="240" w:lineRule="auto"/>
              <w:rPr>
                <w:ins w:id="719" w:author="Сергей" w:date="2017-08-12T19:17:00Z"/>
                <w:rFonts w:ascii="Consolas" w:hAnsi="Consolas" w:cs="Consolas"/>
                <w:color w:val="000000"/>
                <w:sz w:val="19"/>
                <w:szCs w:val="19"/>
                <w:highlight w:val="white"/>
                <w:lang w:val="en-US"/>
                <w:rPrChange w:id="720" w:author="Сергей" w:date="2017-08-12T19:17:00Z">
                  <w:rPr>
                    <w:ins w:id="721" w:author="Сергей" w:date="2017-08-12T19:17:00Z"/>
                    <w:rFonts w:ascii="Consolas" w:hAnsi="Consolas" w:cs="Consolas"/>
                    <w:color w:val="000000"/>
                    <w:sz w:val="19"/>
                    <w:szCs w:val="19"/>
                    <w:highlight w:val="white"/>
                  </w:rPr>
                </w:rPrChange>
              </w:rPr>
            </w:pPr>
            <w:ins w:id="722" w:author="Сергей" w:date="2017-08-12T19:17:00Z">
              <w:r w:rsidRPr="00CD3E71">
                <w:rPr>
                  <w:rFonts w:ascii="Consolas" w:hAnsi="Consolas" w:cs="Consolas"/>
                  <w:color w:val="000000"/>
                  <w:sz w:val="19"/>
                  <w:szCs w:val="19"/>
                  <w:highlight w:val="white"/>
                  <w:lang w:val="en-US"/>
                  <w:rPrChange w:id="723" w:author="Сергей" w:date="2017-08-12T19:17:00Z">
                    <w:rPr>
                      <w:rFonts w:ascii="Consolas" w:hAnsi="Consolas" w:cs="Consolas"/>
                      <w:color w:val="000000"/>
                      <w:sz w:val="19"/>
                      <w:szCs w:val="19"/>
                      <w:highlight w:val="white"/>
                    </w:rPr>
                  </w:rPrChange>
                </w:rPr>
                <w:t xml:space="preserve">            </w:t>
              </w:r>
              <w:r w:rsidRPr="00CD3E71">
                <w:rPr>
                  <w:rFonts w:ascii="Consolas" w:hAnsi="Consolas" w:cs="Consolas"/>
                  <w:color w:val="2B91AF"/>
                  <w:sz w:val="19"/>
                  <w:szCs w:val="19"/>
                  <w:highlight w:val="white"/>
                  <w:lang w:val="en-US"/>
                  <w:rPrChange w:id="724" w:author="Сергей" w:date="2017-08-12T19:17:00Z">
                    <w:rPr>
                      <w:rFonts w:ascii="Consolas" w:hAnsi="Consolas" w:cs="Consolas"/>
                      <w:color w:val="2B91AF"/>
                      <w:sz w:val="19"/>
                      <w:szCs w:val="19"/>
                      <w:highlight w:val="white"/>
                    </w:rPr>
                  </w:rPrChange>
                </w:rPr>
                <w:t>Complex</w:t>
              </w:r>
              <w:r w:rsidRPr="00CD3E71">
                <w:rPr>
                  <w:rFonts w:ascii="Consolas" w:hAnsi="Consolas" w:cs="Consolas"/>
                  <w:color w:val="000000"/>
                  <w:sz w:val="19"/>
                  <w:szCs w:val="19"/>
                  <w:highlight w:val="white"/>
                  <w:lang w:val="en-US"/>
                  <w:rPrChange w:id="725" w:author="Сергей" w:date="2017-08-12T19:17:00Z">
                    <w:rPr>
                      <w:rFonts w:ascii="Consolas" w:hAnsi="Consolas" w:cs="Consolas"/>
                      <w:color w:val="000000"/>
                      <w:sz w:val="19"/>
                      <w:szCs w:val="19"/>
                      <w:highlight w:val="white"/>
                    </w:rPr>
                  </w:rPrChange>
                </w:rPr>
                <w:t xml:space="preserve"> y;</w:t>
              </w:r>
            </w:ins>
          </w:p>
          <w:p w:rsidR="001B5DCE" w:rsidRPr="001B5DCE" w:rsidRDefault="00CD3E71" w:rsidP="001B5DCE">
            <w:pPr>
              <w:autoSpaceDE w:val="0"/>
              <w:autoSpaceDN w:val="0"/>
              <w:adjustRightInd w:val="0"/>
              <w:spacing w:before="0" w:after="0" w:line="240" w:lineRule="auto"/>
              <w:rPr>
                <w:ins w:id="726" w:author="Сергей" w:date="2017-08-12T19:17:00Z"/>
                <w:rFonts w:ascii="Consolas" w:hAnsi="Consolas" w:cs="Consolas"/>
                <w:color w:val="000000"/>
                <w:sz w:val="19"/>
                <w:szCs w:val="19"/>
                <w:highlight w:val="white"/>
                <w:lang w:val="en-US"/>
                <w:rPrChange w:id="727" w:author="Сергей" w:date="2017-08-12T19:17:00Z">
                  <w:rPr>
                    <w:ins w:id="728" w:author="Сергей" w:date="2017-08-12T19:17:00Z"/>
                    <w:rFonts w:ascii="Consolas" w:hAnsi="Consolas" w:cs="Consolas"/>
                    <w:color w:val="000000"/>
                    <w:sz w:val="19"/>
                    <w:szCs w:val="19"/>
                    <w:highlight w:val="white"/>
                  </w:rPr>
                </w:rPrChange>
              </w:rPr>
            </w:pPr>
            <w:ins w:id="729" w:author="Сергей" w:date="2017-08-12T19:17:00Z">
              <w:r w:rsidRPr="00CD3E71">
                <w:rPr>
                  <w:rFonts w:ascii="Consolas" w:hAnsi="Consolas" w:cs="Consolas"/>
                  <w:color w:val="000000"/>
                  <w:sz w:val="19"/>
                  <w:szCs w:val="19"/>
                  <w:highlight w:val="white"/>
                  <w:lang w:val="en-US"/>
                  <w:rPrChange w:id="730" w:author="Сергей" w:date="2017-08-12T19:17:00Z">
                    <w:rPr>
                      <w:rFonts w:ascii="Consolas" w:hAnsi="Consolas" w:cs="Consolas"/>
                      <w:color w:val="000000"/>
                      <w:sz w:val="19"/>
                      <w:szCs w:val="19"/>
                      <w:highlight w:val="white"/>
                    </w:rPr>
                  </w:rPrChange>
                </w:rPr>
                <w:t xml:space="preserve">            y.im = </w:t>
              </w:r>
              <w:proofErr w:type="spellStart"/>
              <w:r w:rsidRPr="00CD3E71">
                <w:rPr>
                  <w:rFonts w:ascii="Consolas" w:hAnsi="Consolas" w:cs="Consolas"/>
                  <w:color w:val="000000"/>
                  <w:sz w:val="19"/>
                  <w:szCs w:val="19"/>
                  <w:highlight w:val="white"/>
                  <w:lang w:val="en-US"/>
                  <w:rPrChange w:id="731" w:author="Сергей" w:date="2017-08-12T19:17:00Z">
                    <w:rPr>
                      <w:rFonts w:ascii="Consolas" w:hAnsi="Consolas" w:cs="Consolas"/>
                      <w:color w:val="000000"/>
                      <w:sz w:val="19"/>
                      <w:szCs w:val="19"/>
                      <w:highlight w:val="white"/>
                    </w:rPr>
                  </w:rPrChange>
                </w:rPr>
                <w:t>im</w:t>
              </w:r>
              <w:proofErr w:type="spellEnd"/>
              <w:r w:rsidRPr="00CD3E71">
                <w:rPr>
                  <w:rFonts w:ascii="Consolas" w:hAnsi="Consolas" w:cs="Consolas"/>
                  <w:color w:val="000000"/>
                  <w:sz w:val="19"/>
                  <w:szCs w:val="19"/>
                  <w:highlight w:val="white"/>
                  <w:lang w:val="en-US"/>
                  <w:rPrChange w:id="732" w:author="Сергей" w:date="2017-08-12T19:17:00Z">
                    <w:rPr>
                      <w:rFonts w:ascii="Consolas" w:hAnsi="Consolas" w:cs="Consolas"/>
                      <w:color w:val="000000"/>
                      <w:sz w:val="19"/>
                      <w:szCs w:val="19"/>
                      <w:highlight w:val="white"/>
                    </w:rPr>
                  </w:rPrChange>
                </w:rPr>
                <w:t xml:space="preserve"> * x.im + re * x.im;</w:t>
              </w:r>
            </w:ins>
          </w:p>
          <w:p w:rsidR="001B5DCE" w:rsidRPr="001B5DCE" w:rsidRDefault="00CD3E71" w:rsidP="001B5DCE">
            <w:pPr>
              <w:autoSpaceDE w:val="0"/>
              <w:autoSpaceDN w:val="0"/>
              <w:adjustRightInd w:val="0"/>
              <w:spacing w:before="0" w:after="0" w:line="240" w:lineRule="auto"/>
              <w:rPr>
                <w:ins w:id="733" w:author="Сергей" w:date="2017-08-12T19:17:00Z"/>
                <w:rFonts w:ascii="Consolas" w:hAnsi="Consolas" w:cs="Consolas"/>
                <w:color w:val="000000"/>
                <w:sz w:val="19"/>
                <w:szCs w:val="19"/>
                <w:highlight w:val="white"/>
                <w:lang w:val="en-US"/>
                <w:rPrChange w:id="734" w:author="Сергей" w:date="2017-08-12T19:17:00Z">
                  <w:rPr>
                    <w:ins w:id="735" w:author="Сергей" w:date="2017-08-12T19:17:00Z"/>
                    <w:rFonts w:ascii="Consolas" w:hAnsi="Consolas" w:cs="Consolas"/>
                    <w:color w:val="000000"/>
                    <w:sz w:val="19"/>
                    <w:szCs w:val="19"/>
                    <w:highlight w:val="white"/>
                  </w:rPr>
                </w:rPrChange>
              </w:rPr>
            </w:pPr>
            <w:ins w:id="736" w:author="Сергей" w:date="2017-08-12T19:17:00Z">
              <w:r w:rsidRPr="00CD3E71">
                <w:rPr>
                  <w:rFonts w:ascii="Consolas" w:hAnsi="Consolas" w:cs="Consolas"/>
                  <w:color w:val="000000"/>
                  <w:sz w:val="19"/>
                  <w:szCs w:val="19"/>
                  <w:highlight w:val="white"/>
                  <w:lang w:val="en-US"/>
                  <w:rPrChange w:id="737" w:author="Сергей" w:date="2017-08-12T19:17:00Z">
                    <w:rPr>
                      <w:rFonts w:ascii="Consolas" w:hAnsi="Consolas" w:cs="Consolas"/>
                      <w:color w:val="000000"/>
                      <w:sz w:val="19"/>
                      <w:szCs w:val="19"/>
                      <w:highlight w:val="white"/>
                    </w:rPr>
                  </w:rPrChange>
                </w:rPr>
                <w:t xml:space="preserve">            y.re = re * x.im - </w:t>
              </w:r>
              <w:proofErr w:type="spellStart"/>
              <w:r w:rsidRPr="00CD3E71">
                <w:rPr>
                  <w:rFonts w:ascii="Consolas" w:hAnsi="Consolas" w:cs="Consolas"/>
                  <w:color w:val="000000"/>
                  <w:sz w:val="19"/>
                  <w:szCs w:val="19"/>
                  <w:highlight w:val="white"/>
                  <w:lang w:val="en-US"/>
                  <w:rPrChange w:id="738" w:author="Сергей" w:date="2017-08-12T19:17:00Z">
                    <w:rPr>
                      <w:rFonts w:ascii="Consolas" w:hAnsi="Consolas" w:cs="Consolas"/>
                      <w:color w:val="000000"/>
                      <w:sz w:val="19"/>
                      <w:szCs w:val="19"/>
                      <w:highlight w:val="white"/>
                    </w:rPr>
                  </w:rPrChange>
                </w:rPr>
                <w:t>im</w:t>
              </w:r>
              <w:proofErr w:type="spellEnd"/>
              <w:r w:rsidRPr="00CD3E71">
                <w:rPr>
                  <w:rFonts w:ascii="Consolas" w:hAnsi="Consolas" w:cs="Consolas"/>
                  <w:color w:val="000000"/>
                  <w:sz w:val="19"/>
                  <w:szCs w:val="19"/>
                  <w:highlight w:val="white"/>
                  <w:lang w:val="en-US"/>
                  <w:rPrChange w:id="739" w:author="Сергей" w:date="2017-08-12T19:17:00Z">
                    <w:rPr>
                      <w:rFonts w:ascii="Consolas" w:hAnsi="Consolas" w:cs="Consolas"/>
                      <w:color w:val="000000"/>
                      <w:sz w:val="19"/>
                      <w:szCs w:val="19"/>
                      <w:highlight w:val="white"/>
                    </w:rPr>
                  </w:rPrChange>
                </w:rPr>
                <w:t xml:space="preserve"> * x.re;</w:t>
              </w:r>
            </w:ins>
          </w:p>
          <w:p w:rsidR="001B5DCE" w:rsidRPr="001B5DCE" w:rsidRDefault="00CD3E71" w:rsidP="001B5DCE">
            <w:pPr>
              <w:autoSpaceDE w:val="0"/>
              <w:autoSpaceDN w:val="0"/>
              <w:adjustRightInd w:val="0"/>
              <w:spacing w:before="0" w:after="0" w:line="240" w:lineRule="auto"/>
              <w:rPr>
                <w:ins w:id="740" w:author="Сергей" w:date="2017-08-12T19:17:00Z"/>
                <w:rFonts w:ascii="Consolas" w:hAnsi="Consolas" w:cs="Consolas"/>
                <w:color w:val="000000"/>
                <w:sz w:val="19"/>
                <w:szCs w:val="19"/>
                <w:highlight w:val="white"/>
                <w:lang w:val="en-US"/>
                <w:rPrChange w:id="741" w:author="Сергей" w:date="2017-08-12T19:17:00Z">
                  <w:rPr>
                    <w:ins w:id="742" w:author="Сергей" w:date="2017-08-12T19:17:00Z"/>
                    <w:rFonts w:ascii="Consolas" w:hAnsi="Consolas" w:cs="Consolas"/>
                    <w:color w:val="000000"/>
                    <w:sz w:val="19"/>
                    <w:szCs w:val="19"/>
                    <w:highlight w:val="white"/>
                  </w:rPr>
                </w:rPrChange>
              </w:rPr>
            </w:pPr>
            <w:ins w:id="743" w:author="Сергей" w:date="2017-08-12T19:17:00Z">
              <w:r w:rsidRPr="00CD3E71">
                <w:rPr>
                  <w:rFonts w:ascii="Consolas" w:hAnsi="Consolas" w:cs="Consolas"/>
                  <w:color w:val="000000"/>
                  <w:sz w:val="19"/>
                  <w:szCs w:val="19"/>
                  <w:highlight w:val="white"/>
                  <w:lang w:val="en-US"/>
                  <w:rPrChange w:id="744" w:author="Сергей" w:date="2017-08-12T19:17:00Z">
                    <w:rPr>
                      <w:rFonts w:ascii="Consolas" w:hAnsi="Consolas" w:cs="Consolas"/>
                      <w:color w:val="000000"/>
                      <w:sz w:val="19"/>
                      <w:szCs w:val="19"/>
                      <w:highlight w:val="white"/>
                    </w:rPr>
                  </w:rPrChange>
                </w:rPr>
                <w:t xml:space="preserve">            </w:t>
              </w:r>
              <w:r w:rsidRPr="00CD3E71">
                <w:rPr>
                  <w:rFonts w:ascii="Consolas" w:hAnsi="Consolas" w:cs="Consolas"/>
                  <w:color w:val="0000FF"/>
                  <w:sz w:val="19"/>
                  <w:szCs w:val="19"/>
                  <w:highlight w:val="white"/>
                  <w:lang w:val="en-US"/>
                  <w:rPrChange w:id="745" w:author="Сергей" w:date="2017-08-12T19:17:00Z">
                    <w:rPr>
                      <w:rFonts w:ascii="Consolas" w:hAnsi="Consolas" w:cs="Consolas"/>
                      <w:color w:val="0000FF"/>
                      <w:sz w:val="19"/>
                      <w:szCs w:val="19"/>
                      <w:highlight w:val="white"/>
                    </w:rPr>
                  </w:rPrChange>
                </w:rPr>
                <w:t>return</w:t>
              </w:r>
              <w:r w:rsidRPr="00CD3E71">
                <w:rPr>
                  <w:rFonts w:ascii="Consolas" w:hAnsi="Consolas" w:cs="Consolas"/>
                  <w:color w:val="000000"/>
                  <w:sz w:val="19"/>
                  <w:szCs w:val="19"/>
                  <w:highlight w:val="white"/>
                  <w:lang w:val="en-US"/>
                  <w:rPrChange w:id="746" w:author="Сергей" w:date="2017-08-12T19:17:00Z">
                    <w:rPr>
                      <w:rFonts w:ascii="Consolas" w:hAnsi="Consolas" w:cs="Consolas"/>
                      <w:color w:val="000000"/>
                      <w:sz w:val="19"/>
                      <w:szCs w:val="19"/>
                      <w:highlight w:val="white"/>
                    </w:rPr>
                  </w:rPrChange>
                </w:rPr>
                <w:t xml:space="preserve"> y;</w:t>
              </w:r>
            </w:ins>
          </w:p>
          <w:p w:rsidR="001B5DCE" w:rsidRPr="001B5DCE" w:rsidRDefault="00CD3E71" w:rsidP="001B5DCE">
            <w:pPr>
              <w:autoSpaceDE w:val="0"/>
              <w:autoSpaceDN w:val="0"/>
              <w:adjustRightInd w:val="0"/>
              <w:spacing w:before="0" w:after="0" w:line="240" w:lineRule="auto"/>
              <w:rPr>
                <w:ins w:id="747" w:author="Сергей" w:date="2017-08-12T19:17:00Z"/>
                <w:rFonts w:ascii="Consolas" w:hAnsi="Consolas" w:cs="Consolas"/>
                <w:color w:val="000000"/>
                <w:sz w:val="19"/>
                <w:szCs w:val="19"/>
                <w:highlight w:val="white"/>
                <w:lang w:val="en-US"/>
                <w:rPrChange w:id="748" w:author="Сергей" w:date="2017-08-12T19:17:00Z">
                  <w:rPr>
                    <w:ins w:id="749" w:author="Сергей" w:date="2017-08-12T19:17:00Z"/>
                    <w:rFonts w:ascii="Consolas" w:hAnsi="Consolas" w:cs="Consolas"/>
                    <w:color w:val="000000"/>
                    <w:sz w:val="19"/>
                    <w:szCs w:val="19"/>
                    <w:highlight w:val="white"/>
                  </w:rPr>
                </w:rPrChange>
              </w:rPr>
            </w:pPr>
            <w:ins w:id="750" w:author="Сергей" w:date="2017-08-12T19:17:00Z">
              <w:r w:rsidRPr="00CD3E71">
                <w:rPr>
                  <w:rFonts w:ascii="Consolas" w:hAnsi="Consolas" w:cs="Consolas"/>
                  <w:color w:val="000000"/>
                  <w:sz w:val="19"/>
                  <w:szCs w:val="19"/>
                  <w:highlight w:val="white"/>
                  <w:lang w:val="en-US"/>
                  <w:rPrChange w:id="751" w:author="Сергей" w:date="2017-08-12T19:17:00Z">
                    <w:rPr>
                      <w:rFonts w:ascii="Consolas" w:hAnsi="Consolas" w:cs="Consolas"/>
                      <w:color w:val="000000"/>
                      <w:sz w:val="19"/>
                      <w:szCs w:val="19"/>
                      <w:highlight w:val="white"/>
                    </w:rPr>
                  </w:rPrChange>
                </w:rPr>
                <w:t xml:space="preserve">        }</w:t>
              </w:r>
            </w:ins>
          </w:p>
          <w:p w:rsidR="001B5DCE" w:rsidRPr="001B5DCE" w:rsidRDefault="00CD3E71" w:rsidP="001B5DCE">
            <w:pPr>
              <w:autoSpaceDE w:val="0"/>
              <w:autoSpaceDN w:val="0"/>
              <w:adjustRightInd w:val="0"/>
              <w:spacing w:before="0" w:after="0" w:line="240" w:lineRule="auto"/>
              <w:rPr>
                <w:ins w:id="752" w:author="Сергей" w:date="2017-08-12T19:17:00Z"/>
                <w:rFonts w:ascii="Consolas" w:hAnsi="Consolas" w:cs="Consolas"/>
                <w:color w:val="000000"/>
                <w:sz w:val="19"/>
                <w:szCs w:val="19"/>
                <w:highlight w:val="white"/>
                <w:lang w:val="en-US"/>
                <w:rPrChange w:id="753" w:author="Сергей" w:date="2017-08-12T19:17:00Z">
                  <w:rPr>
                    <w:ins w:id="754" w:author="Сергей" w:date="2017-08-12T19:17:00Z"/>
                    <w:rFonts w:ascii="Consolas" w:hAnsi="Consolas" w:cs="Consolas"/>
                    <w:color w:val="000000"/>
                    <w:sz w:val="19"/>
                    <w:szCs w:val="19"/>
                    <w:highlight w:val="white"/>
                  </w:rPr>
                </w:rPrChange>
              </w:rPr>
            </w:pPr>
            <w:ins w:id="755" w:author="Сергей" w:date="2017-08-12T19:17:00Z">
              <w:r w:rsidRPr="00CD3E71">
                <w:rPr>
                  <w:rFonts w:ascii="Consolas" w:hAnsi="Consolas" w:cs="Consolas"/>
                  <w:color w:val="000000"/>
                  <w:sz w:val="19"/>
                  <w:szCs w:val="19"/>
                  <w:highlight w:val="white"/>
                  <w:lang w:val="en-US"/>
                  <w:rPrChange w:id="756" w:author="Сергей" w:date="2017-08-12T19:17:00Z">
                    <w:rPr>
                      <w:rFonts w:ascii="Consolas" w:hAnsi="Consolas" w:cs="Consolas"/>
                      <w:color w:val="000000"/>
                      <w:sz w:val="19"/>
                      <w:szCs w:val="19"/>
                      <w:highlight w:val="white"/>
                    </w:rPr>
                  </w:rPrChange>
                </w:rPr>
                <w:t xml:space="preserve">        </w:t>
              </w:r>
              <w:r w:rsidRPr="00CD3E71">
                <w:rPr>
                  <w:rFonts w:ascii="Consolas" w:hAnsi="Consolas" w:cs="Consolas"/>
                  <w:color w:val="0000FF"/>
                  <w:sz w:val="19"/>
                  <w:szCs w:val="19"/>
                  <w:highlight w:val="white"/>
                  <w:lang w:val="en-US"/>
                  <w:rPrChange w:id="757" w:author="Сергей" w:date="2017-08-12T19:17:00Z">
                    <w:rPr>
                      <w:rFonts w:ascii="Consolas" w:hAnsi="Consolas" w:cs="Consolas"/>
                      <w:color w:val="0000FF"/>
                      <w:sz w:val="19"/>
                      <w:szCs w:val="19"/>
                      <w:highlight w:val="white"/>
                    </w:rPr>
                  </w:rPrChange>
                </w:rPr>
                <w:t>public</w:t>
              </w:r>
              <w:r w:rsidRPr="00CD3E71">
                <w:rPr>
                  <w:rFonts w:ascii="Consolas" w:hAnsi="Consolas" w:cs="Consolas"/>
                  <w:color w:val="000000"/>
                  <w:sz w:val="19"/>
                  <w:szCs w:val="19"/>
                  <w:highlight w:val="white"/>
                  <w:lang w:val="en-US"/>
                  <w:rPrChange w:id="758" w:author="Сергей" w:date="2017-08-12T19:17:00Z">
                    <w:rPr>
                      <w:rFonts w:ascii="Consolas" w:hAnsi="Consolas" w:cs="Consolas"/>
                      <w:color w:val="000000"/>
                      <w:sz w:val="19"/>
                      <w:szCs w:val="19"/>
                      <w:highlight w:val="white"/>
                    </w:rPr>
                  </w:rPrChange>
                </w:rPr>
                <w:t xml:space="preserve"> </w:t>
              </w:r>
              <w:r w:rsidRPr="00CD3E71">
                <w:rPr>
                  <w:rFonts w:ascii="Consolas" w:hAnsi="Consolas" w:cs="Consolas"/>
                  <w:color w:val="0000FF"/>
                  <w:sz w:val="19"/>
                  <w:szCs w:val="19"/>
                  <w:highlight w:val="white"/>
                  <w:lang w:val="en-US"/>
                  <w:rPrChange w:id="759" w:author="Сергей" w:date="2017-08-12T19:17:00Z">
                    <w:rPr>
                      <w:rFonts w:ascii="Consolas" w:hAnsi="Consolas" w:cs="Consolas"/>
                      <w:color w:val="0000FF"/>
                      <w:sz w:val="19"/>
                      <w:szCs w:val="19"/>
                      <w:highlight w:val="white"/>
                    </w:rPr>
                  </w:rPrChange>
                </w:rPr>
                <w:t>string</w:t>
              </w:r>
              <w:r w:rsidRPr="00CD3E71">
                <w:rPr>
                  <w:rFonts w:ascii="Consolas" w:hAnsi="Consolas" w:cs="Consolas"/>
                  <w:color w:val="000000"/>
                  <w:sz w:val="19"/>
                  <w:szCs w:val="19"/>
                  <w:highlight w:val="white"/>
                  <w:lang w:val="en-US"/>
                  <w:rPrChange w:id="760" w:author="Сергей" w:date="2017-08-12T19:17:00Z">
                    <w:rPr>
                      <w:rFonts w:ascii="Consolas" w:hAnsi="Consolas" w:cs="Consolas"/>
                      <w:color w:val="000000"/>
                      <w:sz w:val="19"/>
                      <w:szCs w:val="19"/>
                      <w:highlight w:val="white"/>
                    </w:rPr>
                  </w:rPrChange>
                </w:rPr>
                <w:t xml:space="preserve"> </w:t>
              </w:r>
              <w:proofErr w:type="spellStart"/>
              <w:r w:rsidRPr="00CD3E71">
                <w:rPr>
                  <w:rFonts w:ascii="Consolas" w:hAnsi="Consolas" w:cs="Consolas"/>
                  <w:color w:val="000000"/>
                  <w:sz w:val="19"/>
                  <w:szCs w:val="19"/>
                  <w:highlight w:val="white"/>
                  <w:lang w:val="en-US"/>
                  <w:rPrChange w:id="761" w:author="Сергей" w:date="2017-08-12T19:17:00Z">
                    <w:rPr>
                      <w:rFonts w:ascii="Consolas" w:hAnsi="Consolas" w:cs="Consolas"/>
                      <w:color w:val="000000"/>
                      <w:sz w:val="19"/>
                      <w:szCs w:val="19"/>
                      <w:highlight w:val="white"/>
                    </w:rPr>
                  </w:rPrChange>
                </w:rPr>
                <w:t>ToString</w:t>
              </w:r>
              <w:proofErr w:type="spellEnd"/>
              <w:r w:rsidRPr="00CD3E71">
                <w:rPr>
                  <w:rFonts w:ascii="Consolas" w:hAnsi="Consolas" w:cs="Consolas"/>
                  <w:color w:val="000000"/>
                  <w:sz w:val="19"/>
                  <w:szCs w:val="19"/>
                  <w:highlight w:val="white"/>
                  <w:lang w:val="en-US"/>
                  <w:rPrChange w:id="762" w:author="Сергей" w:date="2017-08-12T19:17:00Z">
                    <w:rPr>
                      <w:rFonts w:ascii="Consolas" w:hAnsi="Consolas" w:cs="Consolas"/>
                      <w:color w:val="000000"/>
                      <w:sz w:val="19"/>
                      <w:szCs w:val="19"/>
                      <w:highlight w:val="white"/>
                    </w:rPr>
                  </w:rPrChange>
                </w:rPr>
                <w:t>()</w:t>
              </w:r>
            </w:ins>
          </w:p>
          <w:p w:rsidR="001B5DCE" w:rsidRPr="001B5DCE" w:rsidRDefault="00CD3E71" w:rsidP="001B5DCE">
            <w:pPr>
              <w:autoSpaceDE w:val="0"/>
              <w:autoSpaceDN w:val="0"/>
              <w:adjustRightInd w:val="0"/>
              <w:spacing w:before="0" w:after="0" w:line="240" w:lineRule="auto"/>
              <w:rPr>
                <w:ins w:id="763" w:author="Сергей" w:date="2017-08-12T19:17:00Z"/>
                <w:rFonts w:ascii="Consolas" w:hAnsi="Consolas" w:cs="Consolas"/>
                <w:color w:val="000000"/>
                <w:sz w:val="19"/>
                <w:szCs w:val="19"/>
                <w:highlight w:val="white"/>
                <w:lang w:val="en-US"/>
                <w:rPrChange w:id="764" w:author="Сергей" w:date="2017-08-12T19:17:00Z">
                  <w:rPr>
                    <w:ins w:id="765" w:author="Сергей" w:date="2017-08-12T19:17:00Z"/>
                    <w:rFonts w:ascii="Consolas" w:hAnsi="Consolas" w:cs="Consolas"/>
                    <w:color w:val="000000"/>
                    <w:sz w:val="19"/>
                    <w:szCs w:val="19"/>
                    <w:highlight w:val="white"/>
                  </w:rPr>
                </w:rPrChange>
              </w:rPr>
            </w:pPr>
            <w:ins w:id="766" w:author="Сергей" w:date="2017-08-12T19:17:00Z">
              <w:r w:rsidRPr="00CD3E71">
                <w:rPr>
                  <w:rFonts w:ascii="Consolas" w:hAnsi="Consolas" w:cs="Consolas"/>
                  <w:color w:val="000000"/>
                  <w:sz w:val="19"/>
                  <w:szCs w:val="19"/>
                  <w:highlight w:val="white"/>
                  <w:lang w:val="en-US"/>
                  <w:rPrChange w:id="767" w:author="Сергей" w:date="2017-08-12T19:17:00Z">
                    <w:rPr>
                      <w:rFonts w:ascii="Consolas" w:hAnsi="Consolas" w:cs="Consolas"/>
                      <w:color w:val="000000"/>
                      <w:sz w:val="19"/>
                      <w:szCs w:val="19"/>
                      <w:highlight w:val="white"/>
                    </w:rPr>
                  </w:rPrChange>
                </w:rPr>
                <w:t xml:space="preserve">        {</w:t>
              </w:r>
            </w:ins>
          </w:p>
          <w:p w:rsidR="001B5DCE" w:rsidRPr="001B5DCE" w:rsidRDefault="00CD3E71" w:rsidP="001B5DCE">
            <w:pPr>
              <w:autoSpaceDE w:val="0"/>
              <w:autoSpaceDN w:val="0"/>
              <w:adjustRightInd w:val="0"/>
              <w:spacing w:before="0" w:after="0" w:line="240" w:lineRule="auto"/>
              <w:rPr>
                <w:ins w:id="768" w:author="Сергей" w:date="2017-08-12T19:17:00Z"/>
                <w:rFonts w:ascii="Consolas" w:hAnsi="Consolas" w:cs="Consolas"/>
                <w:color w:val="000000"/>
                <w:sz w:val="19"/>
                <w:szCs w:val="19"/>
                <w:highlight w:val="white"/>
                <w:lang w:val="en-US"/>
                <w:rPrChange w:id="769" w:author="Сергей" w:date="2017-08-12T19:17:00Z">
                  <w:rPr>
                    <w:ins w:id="770" w:author="Сергей" w:date="2017-08-12T19:17:00Z"/>
                    <w:rFonts w:ascii="Consolas" w:hAnsi="Consolas" w:cs="Consolas"/>
                    <w:color w:val="000000"/>
                    <w:sz w:val="19"/>
                    <w:szCs w:val="19"/>
                    <w:highlight w:val="white"/>
                  </w:rPr>
                </w:rPrChange>
              </w:rPr>
            </w:pPr>
            <w:ins w:id="771" w:author="Сергей" w:date="2017-08-12T19:17:00Z">
              <w:r w:rsidRPr="00CD3E71">
                <w:rPr>
                  <w:rFonts w:ascii="Consolas" w:hAnsi="Consolas" w:cs="Consolas"/>
                  <w:color w:val="000000"/>
                  <w:sz w:val="19"/>
                  <w:szCs w:val="19"/>
                  <w:highlight w:val="white"/>
                  <w:lang w:val="en-US"/>
                  <w:rPrChange w:id="772" w:author="Сергей" w:date="2017-08-12T19:17:00Z">
                    <w:rPr>
                      <w:rFonts w:ascii="Consolas" w:hAnsi="Consolas" w:cs="Consolas"/>
                      <w:color w:val="000000"/>
                      <w:sz w:val="19"/>
                      <w:szCs w:val="19"/>
                      <w:highlight w:val="white"/>
                    </w:rPr>
                  </w:rPrChange>
                </w:rPr>
                <w:t xml:space="preserve">            </w:t>
              </w:r>
              <w:r w:rsidRPr="00CD3E71">
                <w:rPr>
                  <w:rFonts w:ascii="Consolas" w:hAnsi="Consolas" w:cs="Consolas"/>
                  <w:color w:val="0000FF"/>
                  <w:sz w:val="19"/>
                  <w:szCs w:val="19"/>
                  <w:highlight w:val="white"/>
                  <w:lang w:val="en-US"/>
                  <w:rPrChange w:id="773" w:author="Сергей" w:date="2017-08-12T19:17:00Z">
                    <w:rPr>
                      <w:rFonts w:ascii="Consolas" w:hAnsi="Consolas" w:cs="Consolas"/>
                      <w:color w:val="0000FF"/>
                      <w:sz w:val="19"/>
                      <w:szCs w:val="19"/>
                      <w:highlight w:val="white"/>
                    </w:rPr>
                  </w:rPrChange>
                </w:rPr>
                <w:t>return</w:t>
              </w:r>
              <w:r w:rsidRPr="00CD3E71">
                <w:rPr>
                  <w:rFonts w:ascii="Consolas" w:hAnsi="Consolas" w:cs="Consolas"/>
                  <w:color w:val="000000"/>
                  <w:sz w:val="19"/>
                  <w:szCs w:val="19"/>
                  <w:highlight w:val="white"/>
                  <w:lang w:val="en-US"/>
                  <w:rPrChange w:id="774" w:author="Сергей" w:date="2017-08-12T19:17:00Z">
                    <w:rPr>
                      <w:rFonts w:ascii="Consolas" w:hAnsi="Consolas" w:cs="Consolas"/>
                      <w:color w:val="000000"/>
                      <w:sz w:val="19"/>
                      <w:szCs w:val="19"/>
                      <w:highlight w:val="white"/>
                    </w:rPr>
                  </w:rPrChange>
                </w:rPr>
                <w:t xml:space="preserve"> re + </w:t>
              </w:r>
              <w:r w:rsidRPr="00CD3E71">
                <w:rPr>
                  <w:rFonts w:ascii="Consolas" w:hAnsi="Consolas" w:cs="Consolas"/>
                  <w:color w:val="A31515"/>
                  <w:sz w:val="19"/>
                  <w:szCs w:val="19"/>
                  <w:highlight w:val="white"/>
                  <w:lang w:val="en-US"/>
                  <w:rPrChange w:id="775" w:author="Сергей" w:date="2017-08-12T19:17:00Z">
                    <w:rPr>
                      <w:rFonts w:ascii="Consolas" w:hAnsi="Consolas" w:cs="Consolas"/>
                      <w:color w:val="A31515"/>
                      <w:sz w:val="19"/>
                      <w:szCs w:val="19"/>
                      <w:highlight w:val="white"/>
                    </w:rPr>
                  </w:rPrChange>
                </w:rPr>
                <w:t>"+"</w:t>
              </w:r>
              <w:r w:rsidRPr="00CD3E71">
                <w:rPr>
                  <w:rFonts w:ascii="Consolas" w:hAnsi="Consolas" w:cs="Consolas"/>
                  <w:color w:val="000000"/>
                  <w:sz w:val="19"/>
                  <w:szCs w:val="19"/>
                  <w:highlight w:val="white"/>
                  <w:lang w:val="en-US"/>
                  <w:rPrChange w:id="776" w:author="Сергей" w:date="2017-08-12T19:17:00Z">
                    <w:rPr>
                      <w:rFonts w:ascii="Consolas" w:hAnsi="Consolas" w:cs="Consolas"/>
                      <w:color w:val="000000"/>
                      <w:sz w:val="19"/>
                      <w:szCs w:val="19"/>
                      <w:highlight w:val="white"/>
                    </w:rPr>
                  </w:rPrChange>
                </w:rPr>
                <w:t xml:space="preserve"> + </w:t>
              </w:r>
              <w:proofErr w:type="spellStart"/>
              <w:r w:rsidRPr="00CD3E71">
                <w:rPr>
                  <w:rFonts w:ascii="Consolas" w:hAnsi="Consolas" w:cs="Consolas"/>
                  <w:color w:val="000000"/>
                  <w:sz w:val="19"/>
                  <w:szCs w:val="19"/>
                  <w:highlight w:val="white"/>
                  <w:lang w:val="en-US"/>
                  <w:rPrChange w:id="777" w:author="Сергей" w:date="2017-08-12T19:17:00Z">
                    <w:rPr>
                      <w:rFonts w:ascii="Consolas" w:hAnsi="Consolas" w:cs="Consolas"/>
                      <w:color w:val="000000"/>
                      <w:sz w:val="19"/>
                      <w:szCs w:val="19"/>
                      <w:highlight w:val="white"/>
                    </w:rPr>
                  </w:rPrChange>
                </w:rPr>
                <w:t>im</w:t>
              </w:r>
              <w:proofErr w:type="spellEnd"/>
              <w:r w:rsidRPr="00CD3E71">
                <w:rPr>
                  <w:rFonts w:ascii="Consolas" w:hAnsi="Consolas" w:cs="Consolas"/>
                  <w:color w:val="000000"/>
                  <w:sz w:val="19"/>
                  <w:szCs w:val="19"/>
                  <w:highlight w:val="white"/>
                  <w:lang w:val="en-US"/>
                  <w:rPrChange w:id="778" w:author="Сергей" w:date="2017-08-12T19:17:00Z">
                    <w:rPr>
                      <w:rFonts w:ascii="Consolas" w:hAnsi="Consolas" w:cs="Consolas"/>
                      <w:color w:val="000000"/>
                      <w:sz w:val="19"/>
                      <w:szCs w:val="19"/>
                      <w:highlight w:val="white"/>
                    </w:rPr>
                  </w:rPrChange>
                </w:rPr>
                <w:t xml:space="preserve"> + </w:t>
              </w:r>
              <w:r w:rsidRPr="00CD3E71">
                <w:rPr>
                  <w:rFonts w:ascii="Consolas" w:hAnsi="Consolas" w:cs="Consolas"/>
                  <w:color w:val="A31515"/>
                  <w:sz w:val="19"/>
                  <w:szCs w:val="19"/>
                  <w:highlight w:val="white"/>
                  <w:lang w:val="en-US"/>
                  <w:rPrChange w:id="779" w:author="Сергей" w:date="2017-08-12T19:17:00Z">
                    <w:rPr>
                      <w:rFonts w:ascii="Consolas" w:hAnsi="Consolas" w:cs="Consolas"/>
                      <w:color w:val="A31515"/>
                      <w:sz w:val="19"/>
                      <w:szCs w:val="19"/>
                      <w:highlight w:val="white"/>
                    </w:rPr>
                  </w:rPrChange>
                </w:rPr>
                <w:t>"</w:t>
              </w:r>
              <w:proofErr w:type="spellStart"/>
              <w:r w:rsidRPr="00CD3E71">
                <w:rPr>
                  <w:rFonts w:ascii="Consolas" w:hAnsi="Consolas" w:cs="Consolas"/>
                  <w:color w:val="A31515"/>
                  <w:sz w:val="19"/>
                  <w:szCs w:val="19"/>
                  <w:highlight w:val="white"/>
                  <w:lang w:val="en-US"/>
                  <w:rPrChange w:id="780" w:author="Сергей" w:date="2017-08-12T19:17:00Z">
                    <w:rPr>
                      <w:rFonts w:ascii="Consolas" w:hAnsi="Consolas" w:cs="Consolas"/>
                      <w:color w:val="A31515"/>
                      <w:sz w:val="19"/>
                      <w:szCs w:val="19"/>
                      <w:highlight w:val="white"/>
                    </w:rPr>
                  </w:rPrChange>
                </w:rPr>
                <w:t>i</w:t>
              </w:r>
              <w:proofErr w:type="spellEnd"/>
              <w:r w:rsidRPr="00CD3E71">
                <w:rPr>
                  <w:rFonts w:ascii="Consolas" w:hAnsi="Consolas" w:cs="Consolas"/>
                  <w:color w:val="A31515"/>
                  <w:sz w:val="19"/>
                  <w:szCs w:val="19"/>
                  <w:highlight w:val="white"/>
                  <w:lang w:val="en-US"/>
                  <w:rPrChange w:id="781" w:author="Сергей" w:date="2017-08-12T19:17:00Z">
                    <w:rPr>
                      <w:rFonts w:ascii="Consolas" w:hAnsi="Consolas" w:cs="Consolas"/>
                      <w:color w:val="A31515"/>
                      <w:sz w:val="19"/>
                      <w:szCs w:val="19"/>
                      <w:highlight w:val="white"/>
                    </w:rPr>
                  </w:rPrChange>
                </w:rPr>
                <w:t>"</w:t>
              </w:r>
              <w:r w:rsidRPr="00CD3E71">
                <w:rPr>
                  <w:rFonts w:ascii="Consolas" w:hAnsi="Consolas" w:cs="Consolas"/>
                  <w:color w:val="000000"/>
                  <w:sz w:val="19"/>
                  <w:szCs w:val="19"/>
                  <w:highlight w:val="white"/>
                  <w:lang w:val="en-US"/>
                  <w:rPrChange w:id="782" w:author="Сергей" w:date="2017-08-12T19:17:00Z">
                    <w:rPr>
                      <w:rFonts w:ascii="Consolas" w:hAnsi="Consolas" w:cs="Consolas"/>
                      <w:color w:val="000000"/>
                      <w:sz w:val="19"/>
                      <w:szCs w:val="19"/>
                      <w:highlight w:val="white"/>
                    </w:rPr>
                  </w:rPrChange>
                </w:rPr>
                <w:t>;</w:t>
              </w:r>
            </w:ins>
          </w:p>
          <w:p w:rsidR="001B5DCE" w:rsidRPr="001B5DCE" w:rsidRDefault="00CD3E71" w:rsidP="001B5DCE">
            <w:pPr>
              <w:autoSpaceDE w:val="0"/>
              <w:autoSpaceDN w:val="0"/>
              <w:adjustRightInd w:val="0"/>
              <w:spacing w:before="0" w:after="0" w:line="240" w:lineRule="auto"/>
              <w:rPr>
                <w:ins w:id="783" w:author="Сергей" w:date="2017-08-12T19:17:00Z"/>
                <w:rFonts w:ascii="Consolas" w:hAnsi="Consolas" w:cs="Consolas"/>
                <w:color w:val="000000"/>
                <w:sz w:val="19"/>
                <w:szCs w:val="19"/>
                <w:highlight w:val="white"/>
                <w:lang w:val="en-US"/>
                <w:rPrChange w:id="784" w:author="Сергей" w:date="2017-08-12T19:17:00Z">
                  <w:rPr>
                    <w:ins w:id="785" w:author="Сергей" w:date="2017-08-12T19:17:00Z"/>
                    <w:rFonts w:ascii="Consolas" w:hAnsi="Consolas" w:cs="Consolas"/>
                    <w:color w:val="000000"/>
                    <w:sz w:val="19"/>
                    <w:szCs w:val="19"/>
                    <w:highlight w:val="white"/>
                  </w:rPr>
                </w:rPrChange>
              </w:rPr>
            </w:pPr>
            <w:ins w:id="786" w:author="Сергей" w:date="2017-08-12T19:17:00Z">
              <w:r w:rsidRPr="00CD3E71">
                <w:rPr>
                  <w:rFonts w:ascii="Consolas" w:hAnsi="Consolas" w:cs="Consolas"/>
                  <w:color w:val="000000"/>
                  <w:sz w:val="19"/>
                  <w:szCs w:val="19"/>
                  <w:highlight w:val="white"/>
                  <w:lang w:val="en-US"/>
                  <w:rPrChange w:id="787" w:author="Сергей" w:date="2017-08-12T19:17:00Z">
                    <w:rPr>
                      <w:rFonts w:ascii="Consolas" w:hAnsi="Consolas" w:cs="Consolas"/>
                      <w:color w:val="000000"/>
                      <w:sz w:val="19"/>
                      <w:szCs w:val="19"/>
                      <w:highlight w:val="white"/>
                    </w:rPr>
                  </w:rPrChange>
                </w:rPr>
                <w:t xml:space="preserve">        }</w:t>
              </w:r>
            </w:ins>
          </w:p>
          <w:p w:rsidR="001B5DCE" w:rsidRPr="001B5DCE" w:rsidRDefault="00CD3E71" w:rsidP="001B5DCE">
            <w:pPr>
              <w:autoSpaceDE w:val="0"/>
              <w:autoSpaceDN w:val="0"/>
              <w:adjustRightInd w:val="0"/>
              <w:spacing w:before="0" w:after="0" w:line="240" w:lineRule="auto"/>
              <w:rPr>
                <w:ins w:id="788" w:author="Сергей" w:date="2017-08-12T19:17:00Z"/>
                <w:rFonts w:ascii="Consolas" w:hAnsi="Consolas" w:cs="Consolas"/>
                <w:color w:val="000000"/>
                <w:sz w:val="19"/>
                <w:szCs w:val="19"/>
                <w:highlight w:val="white"/>
                <w:lang w:val="en-US"/>
                <w:rPrChange w:id="789" w:author="Сергей" w:date="2017-08-12T19:17:00Z">
                  <w:rPr>
                    <w:ins w:id="790" w:author="Сергей" w:date="2017-08-12T19:17:00Z"/>
                    <w:rFonts w:ascii="Consolas" w:hAnsi="Consolas" w:cs="Consolas"/>
                    <w:color w:val="000000"/>
                    <w:sz w:val="19"/>
                    <w:szCs w:val="19"/>
                    <w:highlight w:val="white"/>
                  </w:rPr>
                </w:rPrChange>
              </w:rPr>
            </w:pPr>
            <w:ins w:id="791" w:author="Сергей" w:date="2017-08-12T19:17:00Z">
              <w:r w:rsidRPr="00CD3E71">
                <w:rPr>
                  <w:rFonts w:ascii="Consolas" w:hAnsi="Consolas" w:cs="Consolas"/>
                  <w:color w:val="000000"/>
                  <w:sz w:val="19"/>
                  <w:szCs w:val="19"/>
                  <w:highlight w:val="white"/>
                  <w:lang w:val="en-US"/>
                  <w:rPrChange w:id="792" w:author="Сергей" w:date="2017-08-12T19:17:00Z">
                    <w:rPr>
                      <w:rFonts w:ascii="Consolas" w:hAnsi="Consolas" w:cs="Consolas"/>
                      <w:color w:val="000000"/>
                      <w:sz w:val="19"/>
                      <w:szCs w:val="19"/>
                      <w:highlight w:val="white"/>
                    </w:rPr>
                  </w:rPrChange>
                </w:rPr>
                <w:t xml:space="preserve">    }</w:t>
              </w:r>
            </w:ins>
          </w:p>
          <w:p w:rsidR="001B5DCE" w:rsidRPr="001B5DCE" w:rsidRDefault="00CD3E71" w:rsidP="001B5DCE">
            <w:pPr>
              <w:autoSpaceDE w:val="0"/>
              <w:autoSpaceDN w:val="0"/>
              <w:adjustRightInd w:val="0"/>
              <w:spacing w:before="0" w:after="0" w:line="240" w:lineRule="auto"/>
              <w:rPr>
                <w:ins w:id="793" w:author="Сергей" w:date="2017-08-12T19:17:00Z"/>
                <w:rFonts w:ascii="Consolas" w:hAnsi="Consolas" w:cs="Consolas"/>
                <w:color w:val="000000"/>
                <w:sz w:val="19"/>
                <w:szCs w:val="19"/>
                <w:highlight w:val="white"/>
                <w:lang w:val="en-US"/>
                <w:rPrChange w:id="794" w:author="Сергей" w:date="2017-08-12T19:17:00Z">
                  <w:rPr>
                    <w:ins w:id="795" w:author="Сергей" w:date="2017-08-12T19:17:00Z"/>
                    <w:rFonts w:ascii="Consolas" w:hAnsi="Consolas" w:cs="Consolas"/>
                    <w:color w:val="000000"/>
                    <w:sz w:val="19"/>
                    <w:szCs w:val="19"/>
                    <w:highlight w:val="white"/>
                  </w:rPr>
                </w:rPrChange>
              </w:rPr>
            </w:pPr>
            <w:ins w:id="796" w:author="Сергей" w:date="2017-08-12T19:17:00Z">
              <w:r w:rsidRPr="00CD3E71">
                <w:rPr>
                  <w:rFonts w:ascii="Consolas" w:hAnsi="Consolas" w:cs="Consolas"/>
                  <w:color w:val="000000"/>
                  <w:sz w:val="19"/>
                  <w:szCs w:val="19"/>
                  <w:highlight w:val="white"/>
                  <w:lang w:val="en-US"/>
                  <w:rPrChange w:id="797" w:author="Сергей" w:date="2017-08-12T19:17:00Z">
                    <w:rPr>
                      <w:rFonts w:ascii="Consolas" w:hAnsi="Consolas" w:cs="Consolas"/>
                      <w:color w:val="000000"/>
                      <w:sz w:val="19"/>
                      <w:szCs w:val="19"/>
                      <w:highlight w:val="white"/>
                    </w:rPr>
                  </w:rPrChange>
                </w:rPr>
                <w:t xml:space="preserve">    </w:t>
              </w:r>
              <w:r w:rsidRPr="00CD3E71">
                <w:rPr>
                  <w:rFonts w:ascii="Consolas" w:hAnsi="Consolas" w:cs="Consolas"/>
                  <w:color w:val="0000FF"/>
                  <w:sz w:val="19"/>
                  <w:szCs w:val="19"/>
                  <w:highlight w:val="white"/>
                  <w:lang w:val="en-US"/>
                  <w:rPrChange w:id="798" w:author="Сергей" w:date="2017-08-12T19:17:00Z">
                    <w:rPr>
                      <w:rFonts w:ascii="Consolas" w:hAnsi="Consolas" w:cs="Consolas"/>
                      <w:color w:val="0000FF"/>
                      <w:sz w:val="19"/>
                      <w:szCs w:val="19"/>
                      <w:highlight w:val="white"/>
                    </w:rPr>
                  </w:rPrChange>
                </w:rPr>
                <w:t>class</w:t>
              </w:r>
              <w:r w:rsidRPr="00CD3E71">
                <w:rPr>
                  <w:rFonts w:ascii="Consolas" w:hAnsi="Consolas" w:cs="Consolas"/>
                  <w:color w:val="000000"/>
                  <w:sz w:val="19"/>
                  <w:szCs w:val="19"/>
                  <w:highlight w:val="white"/>
                  <w:lang w:val="en-US"/>
                  <w:rPrChange w:id="799" w:author="Сергей" w:date="2017-08-12T19:17:00Z">
                    <w:rPr>
                      <w:rFonts w:ascii="Consolas" w:hAnsi="Consolas" w:cs="Consolas"/>
                      <w:color w:val="000000"/>
                      <w:sz w:val="19"/>
                      <w:szCs w:val="19"/>
                      <w:highlight w:val="white"/>
                    </w:rPr>
                  </w:rPrChange>
                </w:rPr>
                <w:t xml:space="preserve"> </w:t>
              </w:r>
              <w:r w:rsidRPr="00CD3E71">
                <w:rPr>
                  <w:rFonts w:ascii="Consolas" w:hAnsi="Consolas" w:cs="Consolas"/>
                  <w:color w:val="2B91AF"/>
                  <w:sz w:val="19"/>
                  <w:szCs w:val="19"/>
                  <w:highlight w:val="white"/>
                  <w:lang w:val="en-US"/>
                  <w:rPrChange w:id="800" w:author="Сергей" w:date="2017-08-12T19:17:00Z">
                    <w:rPr>
                      <w:rFonts w:ascii="Consolas" w:hAnsi="Consolas" w:cs="Consolas"/>
                      <w:color w:val="2B91AF"/>
                      <w:sz w:val="19"/>
                      <w:szCs w:val="19"/>
                      <w:highlight w:val="white"/>
                    </w:rPr>
                  </w:rPrChange>
                </w:rPr>
                <w:t>Program</w:t>
              </w:r>
            </w:ins>
          </w:p>
          <w:p w:rsidR="001B5DCE" w:rsidRPr="001B5DCE" w:rsidRDefault="00CD3E71" w:rsidP="001B5DCE">
            <w:pPr>
              <w:autoSpaceDE w:val="0"/>
              <w:autoSpaceDN w:val="0"/>
              <w:adjustRightInd w:val="0"/>
              <w:spacing w:before="0" w:after="0" w:line="240" w:lineRule="auto"/>
              <w:rPr>
                <w:ins w:id="801" w:author="Сергей" w:date="2017-08-12T19:17:00Z"/>
                <w:rFonts w:ascii="Consolas" w:hAnsi="Consolas" w:cs="Consolas"/>
                <w:color w:val="000000"/>
                <w:sz w:val="19"/>
                <w:szCs w:val="19"/>
                <w:highlight w:val="white"/>
                <w:lang w:val="en-US"/>
                <w:rPrChange w:id="802" w:author="Сергей" w:date="2017-08-12T19:17:00Z">
                  <w:rPr>
                    <w:ins w:id="803" w:author="Сергей" w:date="2017-08-12T19:17:00Z"/>
                    <w:rFonts w:ascii="Consolas" w:hAnsi="Consolas" w:cs="Consolas"/>
                    <w:color w:val="000000"/>
                    <w:sz w:val="19"/>
                    <w:szCs w:val="19"/>
                    <w:highlight w:val="white"/>
                  </w:rPr>
                </w:rPrChange>
              </w:rPr>
            </w:pPr>
            <w:ins w:id="804" w:author="Сергей" w:date="2017-08-12T19:17:00Z">
              <w:r w:rsidRPr="00CD3E71">
                <w:rPr>
                  <w:rFonts w:ascii="Consolas" w:hAnsi="Consolas" w:cs="Consolas"/>
                  <w:color w:val="000000"/>
                  <w:sz w:val="19"/>
                  <w:szCs w:val="19"/>
                  <w:highlight w:val="white"/>
                  <w:lang w:val="en-US"/>
                  <w:rPrChange w:id="805" w:author="Сергей" w:date="2017-08-12T19:17:00Z">
                    <w:rPr>
                      <w:rFonts w:ascii="Consolas" w:hAnsi="Consolas" w:cs="Consolas"/>
                      <w:color w:val="000000"/>
                      <w:sz w:val="19"/>
                      <w:szCs w:val="19"/>
                      <w:highlight w:val="white"/>
                    </w:rPr>
                  </w:rPrChange>
                </w:rPr>
                <w:t xml:space="preserve">    {</w:t>
              </w:r>
            </w:ins>
          </w:p>
          <w:p w:rsidR="001B5DCE" w:rsidRPr="001B5DCE" w:rsidRDefault="00CD3E71" w:rsidP="001B5DCE">
            <w:pPr>
              <w:autoSpaceDE w:val="0"/>
              <w:autoSpaceDN w:val="0"/>
              <w:adjustRightInd w:val="0"/>
              <w:spacing w:before="0" w:after="0" w:line="240" w:lineRule="auto"/>
              <w:rPr>
                <w:ins w:id="806" w:author="Сергей" w:date="2017-08-12T19:17:00Z"/>
                <w:rFonts w:ascii="Consolas" w:hAnsi="Consolas" w:cs="Consolas"/>
                <w:color w:val="000000"/>
                <w:sz w:val="19"/>
                <w:szCs w:val="19"/>
                <w:highlight w:val="white"/>
                <w:lang w:val="en-US"/>
                <w:rPrChange w:id="807" w:author="Сергей" w:date="2017-08-12T19:17:00Z">
                  <w:rPr>
                    <w:ins w:id="808" w:author="Сергей" w:date="2017-08-12T19:17:00Z"/>
                    <w:rFonts w:ascii="Consolas" w:hAnsi="Consolas" w:cs="Consolas"/>
                    <w:color w:val="000000"/>
                    <w:sz w:val="19"/>
                    <w:szCs w:val="19"/>
                    <w:highlight w:val="white"/>
                  </w:rPr>
                </w:rPrChange>
              </w:rPr>
            </w:pPr>
            <w:ins w:id="809" w:author="Сергей" w:date="2017-08-12T19:17:00Z">
              <w:r w:rsidRPr="00CD3E71">
                <w:rPr>
                  <w:rFonts w:ascii="Consolas" w:hAnsi="Consolas" w:cs="Consolas"/>
                  <w:color w:val="000000"/>
                  <w:sz w:val="19"/>
                  <w:szCs w:val="19"/>
                  <w:highlight w:val="white"/>
                  <w:lang w:val="en-US"/>
                  <w:rPrChange w:id="810" w:author="Сергей" w:date="2017-08-12T19:17:00Z">
                    <w:rPr>
                      <w:rFonts w:ascii="Consolas" w:hAnsi="Consolas" w:cs="Consolas"/>
                      <w:color w:val="000000"/>
                      <w:sz w:val="19"/>
                      <w:szCs w:val="19"/>
                      <w:highlight w:val="white"/>
                    </w:rPr>
                  </w:rPrChange>
                </w:rPr>
                <w:t xml:space="preserve">        </w:t>
              </w:r>
              <w:r w:rsidRPr="00CD3E71">
                <w:rPr>
                  <w:rFonts w:ascii="Consolas" w:hAnsi="Consolas" w:cs="Consolas"/>
                  <w:color w:val="0000FF"/>
                  <w:sz w:val="19"/>
                  <w:szCs w:val="19"/>
                  <w:highlight w:val="white"/>
                  <w:lang w:val="en-US"/>
                  <w:rPrChange w:id="811" w:author="Сергей" w:date="2017-08-12T19:17:00Z">
                    <w:rPr>
                      <w:rFonts w:ascii="Consolas" w:hAnsi="Consolas" w:cs="Consolas"/>
                      <w:color w:val="0000FF"/>
                      <w:sz w:val="19"/>
                      <w:szCs w:val="19"/>
                      <w:highlight w:val="white"/>
                    </w:rPr>
                  </w:rPrChange>
                </w:rPr>
                <w:t>static</w:t>
              </w:r>
              <w:r w:rsidRPr="00CD3E71">
                <w:rPr>
                  <w:rFonts w:ascii="Consolas" w:hAnsi="Consolas" w:cs="Consolas"/>
                  <w:color w:val="000000"/>
                  <w:sz w:val="19"/>
                  <w:szCs w:val="19"/>
                  <w:highlight w:val="white"/>
                  <w:lang w:val="en-US"/>
                  <w:rPrChange w:id="812" w:author="Сергей" w:date="2017-08-12T19:17:00Z">
                    <w:rPr>
                      <w:rFonts w:ascii="Consolas" w:hAnsi="Consolas" w:cs="Consolas"/>
                      <w:color w:val="000000"/>
                      <w:sz w:val="19"/>
                      <w:szCs w:val="19"/>
                      <w:highlight w:val="white"/>
                    </w:rPr>
                  </w:rPrChange>
                </w:rPr>
                <w:t xml:space="preserve"> </w:t>
              </w:r>
              <w:r w:rsidRPr="00CD3E71">
                <w:rPr>
                  <w:rFonts w:ascii="Consolas" w:hAnsi="Consolas" w:cs="Consolas"/>
                  <w:color w:val="0000FF"/>
                  <w:sz w:val="19"/>
                  <w:szCs w:val="19"/>
                  <w:highlight w:val="white"/>
                  <w:lang w:val="en-US"/>
                  <w:rPrChange w:id="813" w:author="Сергей" w:date="2017-08-12T19:17:00Z">
                    <w:rPr>
                      <w:rFonts w:ascii="Consolas" w:hAnsi="Consolas" w:cs="Consolas"/>
                      <w:color w:val="0000FF"/>
                      <w:sz w:val="19"/>
                      <w:szCs w:val="19"/>
                      <w:highlight w:val="white"/>
                    </w:rPr>
                  </w:rPrChange>
                </w:rPr>
                <w:t>void</w:t>
              </w:r>
              <w:r w:rsidRPr="00CD3E71">
                <w:rPr>
                  <w:rFonts w:ascii="Consolas" w:hAnsi="Consolas" w:cs="Consolas"/>
                  <w:color w:val="000000"/>
                  <w:sz w:val="19"/>
                  <w:szCs w:val="19"/>
                  <w:highlight w:val="white"/>
                  <w:lang w:val="en-US"/>
                  <w:rPrChange w:id="814" w:author="Сергей" w:date="2017-08-12T19:17:00Z">
                    <w:rPr>
                      <w:rFonts w:ascii="Consolas" w:hAnsi="Consolas" w:cs="Consolas"/>
                      <w:color w:val="000000"/>
                      <w:sz w:val="19"/>
                      <w:szCs w:val="19"/>
                      <w:highlight w:val="white"/>
                    </w:rPr>
                  </w:rPrChange>
                </w:rPr>
                <w:t xml:space="preserve"> Main(</w:t>
              </w:r>
              <w:r w:rsidRPr="00CD3E71">
                <w:rPr>
                  <w:rFonts w:ascii="Consolas" w:hAnsi="Consolas" w:cs="Consolas"/>
                  <w:color w:val="0000FF"/>
                  <w:sz w:val="19"/>
                  <w:szCs w:val="19"/>
                  <w:highlight w:val="white"/>
                  <w:lang w:val="en-US"/>
                  <w:rPrChange w:id="815" w:author="Сергей" w:date="2017-08-12T19:17:00Z">
                    <w:rPr>
                      <w:rFonts w:ascii="Consolas" w:hAnsi="Consolas" w:cs="Consolas"/>
                      <w:color w:val="0000FF"/>
                      <w:sz w:val="19"/>
                      <w:szCs w:val="19"/>
                      <w:highlight w:val="white"/>
                    </w:rPr>
                  </w:rPrChange>
                </w:rPr>
                <w:t>string</w:t>
              </w:r>
              <w:r w:rsidRPr="00CD3E71">
                <w:rPr>
                  <w:rFonts w:ascii="Consolas" w:hAnsi="Consolas" w:cs="Consolas"/>
                  <w:color w:val="000000"/>
                  <w:sz w:val="19"/>
                  <w:szCs w:val="19"/>
                  <w:highlight w:val="white"/>
                  <w:lang w:val="en-US"/>
                  <w:rPrChange w:id="816" w:author="Сергей" w:date="2017-08-12T19:17:00Z">
                    <w:rPr>
                      <w:rFonts w:ascii="Consolas" w:hAnsi="Consolas" w:cs="Consolas"/>
                      <w:color w:val="000000"/>
                      <w:sz w:val="19"/>
                      <w:szCs w:val="19"/>
                      <w:highlight w:val="white"/>
                    </w:rPr>
                  </w:rPrChange>
                </w:rPr>
                <w:t xml:space="preserve">[] </w:t>
              </w:r>
              <w:proofErr w:type="spellStart"/>
              <w:r w:rsidRPr="00CD3E71">
                <w:rPr>
                  <w:rFonts w:ascii="Consolas" w:hAnsi="Consolas" w:cs="Consolas"/>
                  <w:color w:val="000000"/>
                  <w:sz w:val="19"/>
                  <w:szCs w:val="19"/>
                  <w:highlight w:val="white"/>
                  <w:lang w:val="en-US"/>
                  <w:rPrChange w:id="817" w:author="Сергей" w:date="2017-08-12T19:17:00Z">
                    <w:rPr>
                      <w:rFonts w:ascii="Consolas" w:hAnsi="Consolas" w:cs="Consolas"/>
                      <w:color w:val="000000"/>
                      <w:sz w:val="19"/>
                      <w:szCs w:val="19"/>
                      <w:highlight w:val="white"/>
                    </w:rPr>
                  </w:rPrChange>
                </w:rPr>
                <w:t>args</w:t>
              </w:r>
              <w:proofErr w:type="spellEnd"/>
              <w:r w:rsidRPr="00CD3E71">
                <w:rPr>
                  <w:rFonts w:ascii="Consolas" w:hAnsi="Consolas" w:cs="Consolas"/>
                  <w:color w:val="000000"/>
                  <w:sz w:val="19"/>
                  <w:szCs w:val="19"/>
                  <w:highlight w:val="white"/>
                  <w:lang w:val="en-US"/>
                  <w:rPrChange w:id="818" w:author="Сергей" w:date="2017-08-12T19:17:00Z">
                    <w:rPr>
                      <w:rFonts w:ascii="Consolas" w:hAnsi="Consolas" w:cs="Consolas"/>
                      <w:color w:val="000000"/>
                      <w:sz w:val="19"/>
                      <w:szCs w:val="19"/>
                      <w:highlight w:val="white"/>
                    </w:rPr>
                  </w:rPrChange>
                </w:rPr>
                <w:t>)</w:t>
              </w:r>
            </w:ins>
          </w:p>
          <w:p w:rsidR="001B5DCE" w:rsidRPr="001B5DCE" w:rsidRDefault="00CD3E71" w:rsidP="001B5DCE">
            <w:pPr>
              <w:autoSpaceDE w:val="0"/>
              <w:autoSpaceDN w:val="0"/>
              <w:adjustRightInd w:val="0"/>
              <w:spacing w:before="0" w:after="0" w:line="240" w:lineRule="auto"/>
              <w:rPr>
                <w:ins w:id="819" w:author="Сергей" w:date="2017-08-12T19:17:00Z"/>
                <w:rFonts w:ascii="Consolas" w:hAnsi="Consolas" w:cs="Consolas"/>
                <w:color w:val="000000"/>
                <w:sz w:val="19"/>
                <w:szCs w:val="19"/>
                <w:highlight w:val="white"/>
                <w:lang w:val="en-US"/>
                <w:rPrChange w:id="820" w:author="Сергей" w:date="2017-08-12T19:17:00Z">
                  <w:rPr>
                    <w:ins w:id="821" w:author="Сергей" w:date="2017-08-12T19:17:00Z"/>
                    <w:rFonts w:ascii="Consolas" w:hAnsi="Consolas" w:cs="Consolas"/>
                    <w:color w:val="000000"/>
                    <w:sz w:val="19"/>
                    <w:szCs w:val="19"/>
                    <w:highlight w:val="white"/>
                  </w:rPr>
                </w:rPrChange>
              </w:rPr>
            </w:pPr>
            <w:ins w:id="822" w:author="Сергей" w:date="2017-08-12T19:17:00Z">
              <w:r w:rsidRPr="00CD3E71">
                <w:rPr>
                  <w:rFonts w:ascii="Consolas" w:hAnsi="Consolas" w:cs="Consolas"/>
                  <w:color w:val="000000"/>
                  <w:sz w:val="19"/>
                  <w:szCs w:val="19"/>
                  <w:highlight w:val="white"/>
                  <w:lang w:val="en-US"/>
                  <w:rPrChange w:id="823" w:author="Сергей" w:date="2017-08-12T19:17:00Z">
                    <w:rPr>
                      <w:rFonts w:ascii="Consolas" w:hAnsi="Consolas" w:cs="Consolas"/>
                      <w:color w:val="000000"/>
                      <w:sz w:val="19"/>
                      <w:szCs w:val="19"/>
                      <w:highlight w:val="white"/>
                    </w:rPr>
                  </w:rPrChange>
                </w:rPr>
                <w:t xml:space="preserve">        {</w:t>
              </w:r>
            </w:ins>
          </w:p>
          <w:p w:rsidR="001B5DCE" w:rsidRPr="001B5DCE" w:rsidRDefault="00CD3E71" w:rsidP="001B5DCE">
            <w:pPr>
              <w:autoSpaceDE w:val="0"/>
              <w:autoSpaceDN w:val="0"/>
              <w:adjustRightInd w:val="0"/>
              <w:spacing w:before="0" w:after="0" w:line="240" w:lineRule="auto"/>
              <w:rPr>
                <w:ins w:id="824" w:author="Сергей" w:date="2017-08-12T19:17:00Z"/>
                <w:rFonts w:ascii="Consolas" w:hAnsi="Consolas" w:cs="Consolas"/>
                <w:color w:val="000000"/>
                <w:sz w:val="19"/>
                <w:szCs w:val="19"/>
                <w:highlight w:val="white"/>
                <w:lang w:val="en-US"/>
                <w:rPrChange w:id="825" w:author="Сергей" w:date="2017-08-12T19:17:00Z">
                  <w:rPr>
                    <w:ins w:id="826" w:author="Сергей" w:date="2017-08-12T19:17:00Z"/>
                    <w:rFonts w:ascii="Consolas" w:hAnsi="Consolas" w:cs="Consolas"/>
                    <w:color w:val="000000"/>
                    <w:sz w:val="19"/>
                    <w:szCs w:val="19"/>
                    <w:highlight w:val="white"/>
                  </w:rPr>
                </w:rPrChange>
              </w:rPr>
            </w:pPr>
            <w:ins w:id="827" w:author="Сергей" w:date="2017-08-12T19:17:00Z">
              <w:r w:rsidRPr="00CD3E71">
                <w:rPr>
                  <w:rFonts w:ascii="Consolas" w:hAnsi="Consolas" w:cs="Consolas"/>
                  <w:color w:val="000000"/>
                  <w:sz w:val="19"/>
                  <w:szCs w:val="19"/>
                  <w:highlight w:val="white"/>
                  <w:lang w:val="en-US"/>
                  <w:rPrChange w:id="828" w:author="Сергей" w:date="2017-08-12T19:17:00Z">
                    <w:rPr>
                      <w:rFonts w:ascii="Consolas" w:hAnsi="Consolas" w:cs="Consolas"/>
                      <w:color w:val="000000"/>
                      <w:sz w:val="19"/>
                      <w:szCs w:val="19"/>
                      <w:highlight w:val="white"/>
                    </w:rPr>
                  </w:rPrChange>
                </w:rPr>
                <w:t xml:space="preserve">            </w:t>
              </w:r>
              <w:r w:rsidRPr="00CD3E71">
                <w:rPr>
                  <w:rFonts w:ascii="Consolas" w:hAnsi="Consolas" w:cs="Consolas"/>
                  <w:color w:val="2B91AF"/>
                  <w:sz w:val="19"/>
                  <w:szCs w:val="19"/>
                  <w:highlight w:val="white"/>
                  <w:lang w:val="en-US"/>
                  <w:rPrChange w:id="829" w:author="Сергей" w:date="2017-08-12T19:17:00Z">
                    <w:rPr>
                      <w:rFonts w:ascii="Consolas" w:hAnsi="Consolas" w:cs="Consolas"/>
                      <w:color w:val="2B91AF"/>
                      <w:sz w:val="19"/>
                      <w:szCs w:val="19"/>
                      <w:highlight w:val="white"/>
                    </w:rPr>
                  </w:rPrChange>
                </w:rPr>
                <w:t>Complex</w:t>
              </w:r>
              <w:r w:rsidRPr="00CD3E71">
                <w:rPr>
                  <w:rFonts w:ascii="Consolas" w:hAnsi="Consolas" w:cs="Consolas"/>
                  <w:color w:val="000000"/>
                  <w:sz w:val="19"/>
                  <w:szCs w:val="19"/>
                  <w:highlight w:val="white"/>
                  <w:lang w:val="en-US"/>
                  <w:rPrChange w:id="830" w:author="Сергей" w:date="2017-08-12T19:17:00Z">
                    <w:rPr>
                      <w:rFonts w:ascii="Consolas" w:hAnsi="Consolas" w:cs="Consolas"/>
                      <w:color w:val="000000"/>
                      <w:sz w:val="19"/>
                      <w:szCs w:val="19"/>
                      <w:highlight w:val="white"/>
                    </w:rPr>
                  </w:rPrChange>
                </w:rPr>
                <w:t xml:space="preserve"> complex1;</w:t>
              </w:r>
            </w:ins>
          </w:p>
          <w:p w:rsidR="001B5DCE" w:rsidRPr="001B5DCE" w:rsidRDefault="00CD3E71" w:rsidP="001B5DCE">
            <w:pPr>
              <w:autoSpaceDE w:val="0"/>
              <w:autoSpaceDN w:val="0"/>
              <w:adjustRightInd w:val="0"/>
              <w:spacing w:before="0" w:after="0" w:line="240" w:lineRule="auto"/>
              <w:rPr>
                <w:ins w:id="831" w:author="Сергей" w:date="2017-08-12T19:17:00Z"/>
                <w:rFonts w:ascii="Consolas" w:hAnsi="Consolas" w:cs="Consolas"/>
                <w:color w:val="000000"/>
                <w:sz w:val="19"/>
                <w:szCs w:val="19"/>
                <w:highlight w:val="white"/>
                <w:lang w:val="en-US"/>
                <w:rPrChange w:id="832" w:author="Сергей" w:date="2017-08-12T19:17:00Z">
                  <w:rPr>
                    <w:ins w:id="833" w:author="Сергей" w:date="2017-08-12T19:17:00Z"/>
                    <w:rFonts w:ascii="Consolas" w:hAnsi="Consolas" w:cs="Consolas"/>
                    <w:color w:val="000000"/>
                    <w:sz w:val="19"/>
                    <w:szCs w:val="19"/>
                    <w:highlight w:val="white"/>
                  </w:rPr>
                </w:rPrChange>
              </w:rPr>
            </w:pPr>
            <w:ins w:id="834" w:author="Сергей" w:date="2017-08-12T19:17:00Z">
              <w:r w:rsidRPr="00CD3E71">
                <w:rPr>
                  <w:rFonts w:ascii="Consolas" w:hAnsi="Consolas" w:cs="Consolas"/>
                  <w:color w:val="000000"/>
                  <w:sz w:val="19"/>
                  <w:szCs w:val="19"/>
                  <w:highlight w:val="white"/>
                  <w:lang w:val="en-US"/>
                  <w:rPrChange w:id="835" w:author="Сергей" w:date="2017-08-12T19:17:00Z">
                    <w:rPr>
                      <w:rFonts w:ascii="Consolas" w:hAnsi="Consolas" w:cs="Consolas"/>
                      <w:color w:val="000000"/>
                      <w:sz w:val="19"/>
                      <w:szCs w:val="19"/>
                      <w:highlight w:val="white"/>
                    </w:rPr>
                  </w:rPrChange>
                </w:rPr>
                <w:t xml:space="preserve">            complex1.re = 1;</w:t>
              </w:r>
            </w:ins>
          </w:p>
          <w:p w:rsidR="001B5DCE" w:rsidRPr="001B5DCE" w:rsidRDefault="00CD3E71" w:rsidP="001B5DCE">
            <w:pPr>
              <w:autoSpaceDE w:val="0"/>
              <w:autoSpaceDN w:val="0"/>
              <w:adjustRightInd w:val="0"/>
              <w:spacing w:before="0" w:after="0" w:line="240" w:lineRule="auto"/>
              <w:rPr>
                <w:ins w:id="836" w:author="Сергей" w:date="2017-08-12T19:17:00Z"/>
                <w:rFonts w:ascii="Consolas" w:hAnsi="Consolas" w:cs="Consolas"/>
                <w:color w:val="000000"/>
                <w:sz w:val="19"/>
                <w:szCs w:val="19"/>
                <w:highlight w:val="white"/>
                <w:lang w:val="en-US"/>
                <w:rPrChange w:id="837" w:author="Сергей" w:date="2017-08-12T19:17:00Z">
                  <w:rPr>
                    <w:ins w:id="838" w:author="Сергей" w:date="2017-08-12T19:17:00Z"/>
                    <w:rFonts w:ascii="Consolas" w:hAnsi="Consolas" w:cs="Consolas"/>
                    <w:color w:val="000000"/>
                    <w:sz w:val="19"/>
                    <w:szCs w:val="19"/>
                    <w:highlight w:val="white"/>
                  </w:rPr>
                </w:rPrChange>
              </w:rPr>
            </w:pPr>
            <w:ins w:id="839" w:author="Сергей" w:date="2017-08-12T19:17:00Z">
              <w:r w:rsidRPr="00CD3E71">
                <w:rPr>
                  <w:rFonts w:ascii="Consolas" w:hAnsi="Consolas" w:cs="Consolas"/>
                  <w:color w:val="000000"/>
                  <w:sz w:val="19"/>
                  <w:szCs w:val="19"/>
                  <w:highlight w:val="white"/>
                  <w:lang w:val="en-US"/>
                  <w:rPrChange w:id="840" w:author="Сергей" w:date="2017-08-12T19:17:00Z">
                    <w:rPr>
                      <w:rFonts w:ascii="Consolas" w:hAnsi="Consolas" w:cs="Consolas"/>
                      <w:color w:val="000000"/>
                      <w:sz w:val="19"/>
                      <w:szCs w:val="19"/>
                      <w:highlight w:val="white"/>
                    </w:rPr>
                  </w:rPrChange>
                </w:rPr>
                <w:t xml:space="preserve">            complex1.im = 1;</w:t>
              </w:r>
            </w:ins>
          </w:p>
          <w:p w:rsidR="001B5DCE" w:rsidRPr="001B5DCE" w:rsidRDefault="001B5DCE" w:rsidP="001B5DCE">
            <w:pPr>
              <w:autoSpaceDE w:val="0"/>
              <w:autoSpaceDN w:val="0"/>
              <w:adjustRightInd w:val="0"/>
              <w:spacing w:before="0" w:after="0" w:line="240" w:lineRule="auto"/>
              <w:rPr>
                <w:ins w:id="841" w:author="Сергей" w:date="2017-08-12T19:17:00Z"/>
                <w:rFonts w:ascii="Consolas" w:hAnsi="Consolas" w:cs="Consolas"/>
                <w:color w:val="000000"/>
                <w:sz w:val="19"/>
                <w:szCs w:val="19"/>
                <w:highlight w:val="white"/>
                <w:lang w:val="en-US"/>
                <w:rPrChange w:id="842" w:author="Сергей" w:date="2017-08-12T19:17:00Z">
                  <w:rPr>
                    <w:ins w:id="843" w:author="Сергей" w:date="2017-08-12T19:17:00Z"/>
                    <w:rFonts w:ascii="Consolas" w:hAnsi="Consolas" w:cs="Consolas"/>
                    <w:color w:val="000000"/>
                    <w:sz w:val="19"/>
                    <w:szCs w:val="19"/>
                    <w:highlight w:val="white"/>
                  </w:rPr>
                </w:rPrChange>
              </w:rPr>
            </w:pPr>
          </w:p>
          <w:p w:rsidR="001B5DCE" w:rsidRPr="001B5DCE" w:rsidRDefault="00CD3E71" w:rsidP="001B5DCE">
            <w:pPr>
              <w:autoSpaceDE w:val="0"/>
              <w:autoSpaceDN w:val="0"/>
              <w:adjustRightInd w:val="0"/>
              <w:spacing w:before="0" w:after="0" w:line="240" w:lineRule="auto"/>
              <w:rPr>
                <w:ins w:id="844" w:author="Сергей" w:date="2017-08-12T19:17:00Z"/>
                <w:rFonts w:ascii="Consolas" w:hAnsi="Consolas" w:cs="Consolas"/>
                <w:color w:val="000000"/>
                <w:sz w:val="19"/>
                <w:szCs w:val="19"/>
                <w:highlight w:val="white"/>
                <w:lang w:val="en-US"/>
                <w:rPrChange w:id="845" w:author="Сергей" w:date="2017-08-12T19:17:00Z">
                  <w:rPr>
                    <w:ins w:id="846" w:author="Сергей" w:date="2017-08-12T19:17:00Z"/>
                    <w:rFonts w:ascii="Consolas" w:hAnsi="Consolas" w:cs="Consolas"/>
                    <w:color w:val="000000"/>
                    <w:sz w:val="19"/>
                    <w:szCs w:val="19"/>
                    <w:highlight w:val="white"/>
                  </w:rPr>
                </w:rPrChange>
              </w:rPr>
            </w:pPr>
            <w:ins w:id="847" w:author="Сергей" w:date="2017-08-12T19:17:00Z">
              <w:r w:rsidRPr="00CD3E71">
                <w:rPr>
                  <w:rFonts w:ascii="Consolas" w:hAnsi="Consolas" w:cs="Consolas"/>
                  <w:color w:val="000000"/>
                  <w:sz w:val="19"/>
                  <w:szCs w:val="19"/>
                  <w:highlight w:val="white"/>
                  <w:lang w:val="en-US"/>
                  <w:rPrChange w:id="848" w:author="Сергей" w:date="2017-08-12T19:17:00Z">
                    <w:rPr>
                      <w:rFonts w:ascii="Consolas" w:hAnsi="Consolas" w:cs="Consolas"/>
                      <w:color w:val="000000"/>
                      <w:sz w:val="19"/>
                      <w:szCs w:val="19"/>
                      <w:highlight w:val="white"/>
                    </w:rPr>
                  </w:rPrChange>
                </w:rPr>
                <w:t xml:space="preserve">            </w:t>
              </w:r>
              <w:r w:rsidRPr="00CD3E71">
                <w:rPr>
                  <w:rFonts w:ascii="Consolas" w:hAnsi="Consolas" w:cs="Consolas"/>
                  <w:color w:val="2B91AF"/>
                  <w:sz w:val="19"/>
                  <w:szCs w:val="19"/>
                  <w:highlight w:val="white"/>
                  <w:lang w:val="en-US"/>
                  <w:rPrChange w:id="849" w:author="Сергей" w:date="2017-08-12T19:17:00Z">
                    <w:rPr>
                      <w:rFonts w:ascii="Consolas" w:hAnsi="Consolas" w:cs="Consolas"/>
                      <w:color w:val="2B91AF"/>
                      <w:sz w:val="19"/>
                      <w:szCs w:val="19"/>
                      <w:highlight w:val="white"/>
                    </w:rPr>
                  </w:rPrChange>
                </w:rPr>
                <w:t>Complex</w:t>
              </w:r>
              <w:r w:rsidRPr="00CD3E71">
                <w:rPr>
                  <w:rFonts w:ascii="Consolas" w:hAnsi="Consolas" w:cs="Consolas"/>
                  <w:color w:val="000000"/>
                  <w:sz w:val="19"/>
                  <w:szCs w:val="19"/>
                  <w:highlight w:val="white"/>
                  <w:lang w:val="en-US"/>
                  <w:rPrChange w:id="850" w:author="Сергей" w:date="2017-08-12T19:17:00Z">
                    <w:rPr>
                      <w:rFonts w:ascii="Consolas" w:hAnsi="Consolas" w:cs="Consolas"/>
                      <w:color w:val="000000"/>
                      <w:sz w:val="19"/>
                      <w:szCs w:val="19"/>
                      <w:highlight w:val="white"/>
                    </w:rPr>
                  </w:rPrChange>
                </w:rPr>
                <w:t xml:space="preserve"> complex2;</w:t>
              </w:r>
            </w:ins>
          </w:p>
          <w:p w:rsidR="001B5DCE" w:rsidRPr="001B5DCE" w:rsidRDefault="00CD3E71" w:rsidP="001B5DCE">
            <w:pPr>
              <w:autoSpaceDE w:val="0"/>
              <w:autoSpaceDN w:val="0"/>
              <w:adjustRightInd w:val="0"/>
              <w:spacing w:before="0" w:after="0" w:line="240" w:lineRule="auto"/>
              <w:rPr>
                <w:ins w:id="851" w:author="Сергей" w:date="2017-08-12T19:17:00Z"/>
                <w:rFonts w:ascii="Consolas" w:hAnsi="Consolas" w:cs="Consolas"/>
                <w:color w:val="000000"/>
                <w:sz w:val="19"/>
                <w:szCs w:val="19"/>
                <w:highlight w:val="white"/>
                <w:lang w:val="en-US"/>
                <w:rPrChange w:id="852" w:author="Сергей" w:date="2017-08-12T19:17:00Z">
                  <w:rPr>
                    <w:ins w:id="853" w:author="Сергей" w:date="2017-08-12T19:17:00Z"/>
                    <w:rFonts w:ascii="Consolas" w:hAnsi="Consolas" w:cs="Consolas"/>
                    <w:color w:val="000000"/>
                    <w:sz w:val="19"/>
                    <w:szCs w:val="19"/>
                    <w:highlight w:val="white"/>
                  </w:rPr>
                </w:rPrChange>
              </w:rPr>
            </w:pPr>
            <w:ins w:id="854" w:author="Сергей" w:date="2017-08-12T19:17:00Z">
              <w:r w:rsidRPr="00CD3E71">
                <w:rPr>
                  <w:rFonts w:ascii="Consolas" w:hAnsi="Consolas" w:cs="Consolas"/>
                  <w:color w:val="000000"/>
                  <w:sz w:val="19"/>
                  <w:szCs w:val="19"/>
                  <w:highlight w:val="white"/>
                  <w:lang w:val="en-US"/>
                  <w:rPrChange w:id="855" w:author="Сергей" w:date="2017-08-12T19:17:00Z">
                    <w:rPr>
                      <w:rFonts w:ascii="Consolas" w:hAnsi="Consolas" w:cs="Consolas"/>
                      <w:color w:val="000000"/>
                      <w:sz w:val="19"/>
                      <w:szCs w:val="19"/>
                      <w:highlight w:val="white"/>
                    </w:rPr>
                  </w:rPrChange>
                </w:rPr>
                <w:t xml:space="preserve">            complex2.re = 2;</w:t>
              </w:r>
            </w:ins>
          </w:p>
          <w:p w:rsidR="001B5DCE" w:rsidRPr="001B5DCE" w:rsidRDefault="00CD3E71" w:rsidP="001B5DCE">
            <w:pPr>
              <w:autoSpaceDE w:val="0"/>
              <w:autoSpaceDN w:val="0"/>
              <w:adjustRightInd w:val="0"/>
              <w:spacing w:before="0" w:after="0" w:line="240" w:lineRule="auto"/>
              <w:rPr>
                <w:ins w:id="856" w:author="Сергей" w:date="2017-08-12T19:17:00Z"/>
                <w:rFonts w:ascii="Consolas" w:hAnsi="Consolas" w:cs="Consolas"/>
                <w:color w:val="000000"/>
                <w:sz w:val="19"/>
                <w:szCs w:val="19"/>
                <w:highlight w:val="white"/>
                <w:lang w:val="en-US"/>
                <w:rPrChange w:id="857" w:author="Сергей" w:date="2017-08-12T19:17:00Z">
                  <w:rPr>
                    <w:ins w:id="858" w:author="Сергей" w:date="2017-08-12T19:17:00Z"/>
                    <w:rFonts w:ascii="Consolas" w:hAnsi="Consolas" w:cs="Consolas"/>
                    <w:color w:val="000000"/>
                    <w:sz w:val="19"/>
                    <w:szCs w:val="19"/>
                    <w:highlight w:val="white"/>
                  </w:rPr>
                </w:rPrChange>
              </w:rPr>
            </w:pPr>
            <w:ins w:id="859" w:author="Сергей" w:date="2017-08-12T19:17:00Z">
              <w:r w:rsidRPr="00CD3E71">
                <w:rPr>
                  <w:rFonts w:ascii="Consolas" w:hAnsi="Consolas" w:cs="Consolas"/>
                  <w:color w:val="000000"/>
                  <w:sz w:val="19"/>
                  <w:szCs w:val="19"/>
                  <w:highlight w:val="white"/>
                  <w:lang w:val="en-US"/>
                  <w:rPrChange w:id="860" w:author="Сергей" w:date="2017-08-12T19:17:00Z">
                    <w:rPr>
                      <w:rFonts w:ascii="Consolas" w:hAnsi="Consolas" w:cs="Consolas"/>
                      <w:color w:val="000000"/>
                      <w:sz w:val="19"/>
                      <w:szCs w:val="19"/>
                      <w:highlight w:val="white"/>
                    </w:rPr>
                  </w:rPrChange>
                </w:rPr>
                <w:t xml:space="preserve">            complex2.im = 2;</w:t>
              </w:r>
            </w:ins>
          </w:p>
          <w:p w:rsidR="001B5DCE" w:rsidRPr="001B5DCE" w:rsidRDefault="001B5DCE" w:rsidP="001B5DCE">
            <w:pPr>
              <w:autoSpaceDE w:val="0"/>
              <w:autoSpaceDN w:val="0"/>
              <w:adjustRightInd w:val="0"/>
              <w:spacing w:before="0" w:after="0" w:line="240" w:lineRule="auto"/>
              <w:rPr>
                <w:ins w:id="861" w:author="Сергей" w:date="2017-08-12T19:17:00Z"/>
                <w:rFonts w:ascii="Consolas" w:hAnsi="Consolas" w:cs="Consolas"/>
                <w:color w:val="000000"/>
                <w:sz w:val="19"/>
                <w:szCs w:val="19"/>
                <w:highlight w:val="white"/>
                <w:lang w:val="en-US"/>
                <w:rPrChange w:id="862" w:author="Сергей" w:date="2017-08-12T19:17:00Z">
                  <w:rPr>
                    <w:ins w:id="863" w:author="Сергей" w:date="2017-08-12T19:17:00Z"/>
                    <w:rFonts w:ascii="Consolas" w:hAnsi="Consolas" w:cs="Consolas"/>
                    <w:color w:val="000000"/>
                    <w:sz w:val="19"/>
                    <w:szCs w:val="19"/>
                    <w:highlight w:val="white"/>
                  </w:rPr>
                </w:rPrChange>
              </w:rPr>
            </w:pPr>
          </w:p>
          <w:p w:rsidR="001B5DCE" w:rsidRPr="001B5DCE" w:rsidRDefault="00CD3E71" w:rsidP="001B5DCE">
            <w:pPr>
              <w:autoSpaceDE w:val="0"/>
              <w:autoSpaceDN w:val="0"/>
              <w:adjustRightInd w:val="0"/>
              <w:spacing w:before="0" w:after="0" w:line="240" w:lineRule="auto"/>
              <w:rPr>
                <w:ins w:id="864" w:author="Сергей" w:date="2017-08-12T19:17:00Z"/>
                <w:rFonts w:ascii="Consolas" w:hAnsi="Consolas" w:cs="Consolas"/>
                <w:color w:val="000000"/>
                <w:sz w:val="19"/>
                <w:szCs w:val="19"/>
                <w:highlight w:val="white"/>
                <w:lang w:val="en-US"/>
                <w:rPrChange w:id="865" w:author="Сергей" w:date="2017-08-12T19:17:00Z">
                  <w:rPr>
                    <w:ins w:id="866" w:author="Сергей" w:date="2017-08-12T19:17:00Z"/>
                    <w:rFonts w:ascii="Consolas" w:hAnsi="Consolas" w:cs="Consolas"/>
                    <w:color w:val="000000"/>
                    <w:sz w:val="19"/>
                    <w:szCs w:val="19"/>
                    <w:highlight w:val="white"/>
                  </w:rPr>
                </w:rPrChange>
              </w:rPr>
            </w:pPr>
            <w:ins w:id="867" w:author="Сергей" w:date="2017-08-12T19:17:00Z">
              <w:r w:rsidRPr="00CD3E71">
                <w:rPr>
                  <w:rFonts w:ascii="Consolas" w:hAnsi="Consolas" w:cs="Consolas"/>
                  <w:color w:val="000000"/>
                  <w:sz w:val="19"/>
                  <w:szCs w:val="19"/>
                  <w:highlight w:val="white"/>
                  <w:lang w:val="en-US"/>
                  <w:rPrChange w:id="868" w:author="Сергей" w:date="2017-08-12T19:17:00Z">
                    <w:rPr>
                      <w:rFonts w:ascii="Consolas" w:hAnsi="Consolas" w:cs="Consolas"/>
                      <w:color w:val="000000"/>
                      <w:sz w:val="19"/>
                      <w:szCs w:val="19"/>
                      <w:highlight w:val="white"/>
                    </w:rPr>
                  </w:rPrChange>
                </w:rPr>
                <w:t xml:space="preserve">            </w:t>
              </w:r>
              <w:r w:rsidRPr="00CD3E71">
                <w:rPr>
                  <w:rFonts w:ascii="Consolas" w:hAnsi="Consolas" w:cs="Consolas"/>
                  <w:color w:val="2B91AF"/>
                  <w:sz w:val="19"/>
                  <w:szCs w:val="19"/>
                  <w:highlight w:val="white"/>
                  <w:lang w:val="en-US"/>
                  <w:rPrChange w:id="869" w:author="Сергей" w:date="2017-08-12T19:17:00Z">
                    <w:rPr>
                      <w:rFonts w:ascii="Consolas" w:hAnsi="Consolas" w:cs="Consolas"/>
                      <w:color w:val="2B91AF"/>
                      <w:sz w:val="19"/>
                      <w:szCs w:val="19"/>
                      <w:highlight w:val="white"/>
                    </w:rPr>
                  </w:rPrChange>
                </w:rPr>
                <w:t>Complex</w:t>
              </w:r>
              <w:r w:rsidRPr="00CD3E71">
                <w:rPr>
                  <w:rFonts w:ascii="Consolas" w:hAnsi="Consolas" w:cs="Consolas"/>
                  <w:color w:val="000000"/>
                  <w:sz w:val="19"/>
                  <w:szCs w:val="19"/>
                  <w:highlight w:val="white"/>
                  <w:lang w:val="en-US"/>
                  <w:rPrChange w:id="870" w:author="Сергей" w:date="2017-08-12T19:17:00Z">
                    <w:rPr>
                      <w:rFonts w:ascii="Consolas" w:hAnsi="Consolas" w:cs="Consolas"/>
                      <w:color w:val="000000"/>
                      <w:sz w:val="19"/>
                      <w:szCs w:val="19"/>
                      <w:highlight w:val="white"/>
                    </w:rPr>
                  </w:rPrChange>
                </w:rPr>
                <w:t xml:space="preserve"> result = complex1.Plus(complex2);</w:t>
              </w:r>
            </w:ins>
          </w:p>
          <w:p w:rsidR="001B5DCE" w:rsidRPr="001B5DCE" w:rsidRDefault="00CD3E71" w:rsidP="001B5DCE">
            <w:pPr>
              <w:autoSpaceDE w:val="0"/>
              <w:autoSpaceDN w:val="0"/>
              <w:adjustRightInd w:val="0"/>
              <w:spacing w:before="0" w:after="0" w:line="240" w:lineRule="auto"/>
              <w:rPr>
                <w:ins w:id="871" w:author="Сергей" w:date="2017-08-12T19:17:00Z"/>
                <w:rFonts w:ascii="Consolas" w:hAnsi="Consolas" w:cs="Consolas"/>
                <w:color w:val="000000"/>
                <w:sz w:val="19"/>
                <w:szCs w:val="19"/>
                <w:highlight w:val="white"/>
                <w:lang w:val="en-US"/>
                <w:rPrChange w:id="872" w:author="Сергей" w:date="2017-08-12T19:17:00Z">
                  <w:rPr>
                    <w:ins w:id="873" w:author="Сергей" w:date="2017-08-12T19:17:00Z"/>
                    <w:rFonts w:ascii="Consolas" w:hAnsi="Consolas" w:cs="Consolas"/>
                    <w:color w:val="000000"/>
                    <w:sz w:val="19"/>
                    <w:szCs w:val="19"/>
                    <w:highlight w:val="white"/>
                  </w:rPr>
                </w:rPrChange>
              </w:rPr>
            </w:pPr>
            <w:ins w:id="874" w:author="Сергей" w:date="2017-08-12T19:17:00Z">
              <w:r w:rsidRPr="00CD3E71">
                <w:rPr>
                  <w:rFonts w:ascii="Consolas" w:hAnsi="Consolas" w:cs="Consolas"/>
                  <w:color w:val="000000"/>
                  <w:sz w:val="19"/>
                  <w:szCs w:val="19"/>
                  <w:highlight w:val="white"/>
                  <w:lang w:val="en-US"/>
                  <w:rPrChange w:id="875" w:author="Сергей" w:date="2017-08-12T19:17:00Z">
                    <w:rPr>
                      <w:rFonts w:ascii="Consolas" w:hAnsi="Consolas" w:cs="Consolas"/>
                      <w:color w:val="000000"/>
                      <w:sz w:val="19"/>
                      <w:szCs w:val="19"/>
                      <w:highlight w:val="white"/>
                    </w:rPr>
                  </w:rPrChange>
                </w:rPr>
                <w:t xml:space="preserve">            </w:t>
              </w:r>
              <w:proofErr w:type="spellStart"/>
              <w:r w:rsidRPr="00CD3E71">
                <w:rPr>
                  <w:rFonts w:ascii="Consolas" w:hAnsi="Consolas" w:cs="Consolas"/>
                  <w:color w:val="2B91AF"/>
                  <w:sz w:val="19"/>
                  <w:szCs w:val="19"/>
                  <w:highlight w:val="white"/>
                  <w:lang w:val="en-US"/>
                  <w:rPrChange w:id="876" w:author="Сергей" w:date="2017-08-12T19:17:00Z">
                    <w:rPr>
                      <w:rFonts w:ascii="Consolas" w:hAnsi="Consolas" w:cs="Consolas"/>
                      <w:color w:val="2B91AF"/>
                      <w:sz w:val="19"/>
                      <w:szCs w:val="19"/>
                      <w:highlight w:val="white"/>
                    </w:rPr>
                  </w:rPrChange>
                </w:rPr>
                <w:t>Console</w:t>
              </w:r>
              <w:r w:rsidRPr="00CD3E71">
                <w:rPr>
                  <w:rFonts w:ascii="Consolas" w:hAnsi="Consolas" w:cs="Consolas"/>
                  <w:color w:val="000000"/>
                  <w:sz w:val="19"/>
                  <w:szCs w:val="19"/>
                  <w:highlight w:val="white"/>
                  <w:lang w:val="en-US"/>
                  <w:rPrChange w:id="877" w:author="Сергей" w:date="2017-08-12T19:17:00Z">
                    <w:rPr>
                      <w:rFonts w:ascii="Consolas" w:hAnsi="Consolas" w:cs="Consolas"/>
                      <w:color w:val="000000"/>
                      <w:sz w:val="19"/>
                      <w:szCs w:val="19"/>
                      <w:highlight w:val="white"/>
                    </w:rPr>
                  </w:rPrChange>
                </w:rPr>
                <w:t>.WriteLine</w:t>
              </w:r>
              <w:proofErr w:type="spellEnd"/>
              <w:r w:rsidRPr="00CD3E71">
                <w:rPr>
                  <w:rFonts w:ascii="Consolas" w:hAnsi="Consolas" w:cs="Consolas"/>
                  <w:color w:val="000000"/>
                  <w:sz w:val="19"/>
                  <w:szCs w:val="19"/>
                  <w:highlight w:val="white"/>
                  <w:lang w:val="en-US"/>
                  <w:rPrChange w:id="878" w:author="Сергей" w:date="2017-08-12T19:17:00Z">
                    <w:rPr>
                      <w:rFonts w:ascii="Consolas" w:hAnsi="Consolas" w:cs="Consolas"/>
                      <w:color w:val="000000"/>
                      <w:sz w:val="19"/>
                      <w:szCs w:val="19"/>
                      <w:highlight w:val="white"/>
                    </w:rPr>
                  </w:rPrChange>
                </w:rPr>
                <w:t>(</w:t>
              </w:r>
              <w:proofErr w:type="spellStart"/>
              <w:r w:rsidRPr="00CD3E71">
                <w:rPr>
                  <w:rFonts w:ascii="Consolas" w:hAnsi="Consolas" w:cs="Consolas"/>
                  <w:color w:val="000000"/>
                  <w:sz w:val="19"/>
                  <w:szCs w:val="19"/>
                  <w:highlight w:val="white"/>
                  <w:lang w:val="en-US"/>
                  <w:rPrChange w:id="879" w:author="Сергей" w:date="2017-08-12T19:17:00Z">
                    <w:rPr>
                      <w:rFonts w:ascii="Consolas" w:hAnsi="Consolas" w:cs="Consolas"/>
                      <w:color w:val="000000"/>
                      <w:sz w:val="19"/>
                      <w:szCs w:val="19"/>
                      <w:highlight w:val="white"/>
                    </w:rPr>
                  </w:rPrChange>
                </w:rPr>
                <w:t>result.ToString</w:t>
              </w:r>
              <w:proofErr w:type="spellEnd"/>
              <w:r w:rsidRPr="00CD3E71">
                <w:rPr>
                  <w:rFonts w:ascii="Consolas" w:hAnsi="Consolas" w:cs="Consolas"/>
                  <w:color w:val="000000"/>
                  <w:sz w:val="19"/>
                  <w:szCs w:val="19"/>
                  <w:highlight w:val="white"/>
                  <w:lang w:val="en-US"/>
                  <w:rPrChange w:id="880" w:author="Сергей" w:date="2017-08-12T19:17:00Z">
                    <w:rPr>
                      <w:rFonts w:ascii="Consolas" w:hAnsi="Consolas" w:cs="Consolas"/>
                      <w:color w:val="000000"/>
                      <w:sz w:val="19"/>
                      <w:szCs w:val="19"/>
                      <w:highlight w:val="white"/>
                    </w:rPr>
                  </w:rPrChange>
                </w:rPr>
                <w:t>());</w:t>
              </w:r>
            </w:ins>
          </w:p>
          <w:p w:rsidR="001B5DCE" w:rsidRPr="001B5DCE" w:rsidRDefault="00CD3E71" w:rsidP="001B5DCE">
            <w:pPr>
              <w:autoSpaceDE w:val="0"/>
              <w:autoSpaceDN w:val="0"/>
              <w:adjustRightInd w:val="0"/>
              <w:spacing w:before="0" w:after="0" w:line="240" w:lineRule="auto"/>
              <w:rPr>
                <w:ins w:id="881" w:author="Сергей" w:date="2017-08-12T19:17:00Z"/>
                <w:rFonts w:ascii="Consolas" w:hAnsi="Consolas" w:cs="Consolas"/>
                <w:color w:val="000000"/>
                <w:sz w:val="19"/>
                <w:szCs w:val="19"/>
                <w:highlight w:val="white"/>
                <w:lang w:val="en-US"/>
                <w:rPrChange w:id="882" w:author="Сергей" w:date="2017-08-12T19:17:00Z">
                  <w:rPr>
                    <w:ins w:id="883" w:author="Сергей" w:date="2017-08-12T19:17:00Z"/>
                    <w:rFonts w:ascii="Consolas" w:hAnsi="Consolas" w:cs="Consolas"/>
                    <w:color w:val="000000"/>
                    <w:sz w:val="19"/>
                    <w:szCs w:val="19"/>
                    <w:highlight w:val="white"/>
                  </w:rPr>
                </w:rPrChange>
              </w:rPr>
            </w:pPr>
            <w:ins w:id="884" w:author="Сергей" w:date="2017-08-12T19:17:00Z">
              <w:r w:rsidRPr="00CD3E71">
                <w:rPr>
                  <w:rFonts w:ascii="Consolas" w:hAnsi="Consolas" w:cs="Consolas"/>
                  <w:color w:val="000000"/>
                  <w:sz w:val="19"/>
                  <w:szCs w:val="19"/>
                  <w:highlight w:val="white"/>
                  <w:lang w:val="en-US"/>
                  <w:rPrChange w:id="885" w:author="Сергей" w:date="2017-08-12T19:17:00Z">
                    <w:rPr>
                      <w:rFonts w:ascii="Consolas" w:hAnsi="Consolas" w:cs="Consolas"/>
                      <w:color w:val="000000"/>
                      <w:sz w:val="19"/>
                      <w:szCs w:val="19"/>
                      <w:highlight w:val="white"/>
                    </w:rPr>
                  </w:rPrChange>
                </w:rPr>
                <w:t xml:space="preserve">            result = complex1.Multi(complex2);</w:t>
              </w:r>
            </w:ins>
          </w:p>
          <w:p w:rsidR="001B5DCE" w:rsidRDefault="00CD3E71" w:rsidP="001B5DCE">
            <w:pPr>
              <w:autoSpaceDE w:val="0"/>
              <w:autoSpaceDN w:val="0"/>
              <w:adjustRightInd w:val="0"/>
              <w:spacing w:before="0" w:after="0" w:line="240" w:lineRule="auto"/>
              <w:rPr>
                <w:ins w:id="886" w:author="Сергей" w:date="2017-08-12T19:17:00Z"/>
                <w:rFonts w:ascii="Consolas" w:hAnsi="Consolas" w:cs="Consolas"/>
                <w:color w:val="000000"/>
                <w:sz w:val="19"/>
                <w:szCs w:val="19"/>
                <w:highlight w:val="white"/>
              </w:rPr>
            </w:pPr>
            <w:ins w:id="887" w:author="Сергей" w:date="2017-08-12T19:17:00Z">
              <w:r w:rsidRPr="00CD3E71">
                <w:rPr>
                  <w:rFonts w:ascii="Consolas" w:hAnsi="Consolas" w:cs="Consolas"/>
                  <w:color w:val="000000"/>
                  <w:sz w:val="19"/>
                  <w:szCs w:val="19"/>
                  <w:highlight w:val="white"/>
                  <w:lang w:val="en-US"/>
                  <w:rPrChange w:id="888" w:author="Сергей" w:date="2017-08-12T19:17:00Z">
                    <w:rPr>
                      <w:rFonts w:ascii="Consolas" w:hAnsi="Consolas" w:cs="Consolas"/>
                      <w:color w:val="000000"/>
                      <w:sz w:val="19"/>
                      <w:szCs w:val="19"/>
                      <w:highlight w:val="white"/>
                    </w:rPr>
                  </w:rPrChange>
                </w:rPr>
                <w:t xml:space="preserve">            </w:t>
              </w:r>
              <w:proofErr w:type="spellStart"/>
              <w:r w:rsidR="001B5DCE">
                <w:rPr>
                  <w:rFonts w:ascii="Consolas" w:hAnsi="Consolas" w:cs="Consolas"/>
                  <w:color w:val="2B91AF"/>
                  <w:sz w:val="19"/>
                  <w:szCs w:val="19"/>
                  <w:highlight w:val="white"/>
                </w:rPr>
                <w:t>Console</w:t>
              </w:r>
              <w:r w:rsidR="001B5DCE">
                <w:rPr>
                  <w:rFonts w:ascii="Consolas" w:hAnsi="Consolas" w:cs="Consolas"/>
                  <w:color w:val="000000"/>
                  <w:sz w:val="19"/>
                  <w:szCs w:val="19"/>
                  <w:highlight w:val="white"/>
                </w:rPr>
                <w:t>.WriteLine</w:t>
              </w:r>
              <w:proofErr w:type="spellEnd"/>
              <w:r w:rsidR="001B5DCE">
                <w:rPr>
                  <w:rFonts w:ascii="Consolas" w:hAnsi="Consolas" w:cs="Consolas"/>
                  <w:color w:val="000000"/>
                  <w:sz w:val="19"/>
                  <w:szCs w:val="19"/>
                  <w:highlight w:val="white"/>
                </w:rPr>
                <w:t>(</w:t>
              </w:r>
              <w:proofErr w:type="spellStart"/>
              <w:r w:rsidR="001B5DCE">
                <w:rPr>
                  <w:rFonts w:ascii="Consolas" w:hAnsi="Consolas" w:cs="Consolas"/>
                  <w:color w:val="000000"/>
                  <w:sz w:val="19"/>
                  <w:szCs w:val="19"/>
                  <w:highlight w:val="white"/>
                </w:rPr>
                <w:t>result.ToString</w:t>
              </w:r>
              <w:proofErr w:type="spellEnd"/>
              <w:r w:rsidR="001B5DCE">
                <w:rPr>
                  <w:rFonts w:ascii="Consolas" w:hAnsi="Consolas" w:cs="Consolas"/>
                  <w:color w:val="000000"/>
                  <w:sz w:val="19"/>
                  <w:szCs w:val="19"/>
                  <w:highlight w:val="white"/>
                </w:rPr>
                <w:t>());</w:t>
              </w:r>
            </w:ins>
          </w:p>
          <w:p w:rsidR="001B5DCE" w:rsidRDefault="001B5DCE" w:rsidP="001B5DCE">
            <w:pPr>
              <w:autoSpaceDE w:val="0"/>
              <w:autoSpaceDN w:val="0"/>
              <w:adjustRightInd w:val="0"/>
              <w:spacing w:before="0" w:after="0" w:line="240" w:lineRule="auto"/>
              <w:rPr>
                <w:ins w:id="889" w:author="Сергей" w:date="2017-08-12T19:17:00Z"/>
                <w:rFonts w:ascii="Consolas" w:hAnsi="Consolas" w:cs="Consolas"/>
                <w:color w:val="000000"/>
                <w:sz w:val="19"/>
                <w:szCs w:val="19"/>
                <w:highlight w:val="white"/>
              </w:rPr>
            </w:pPr>
            <w:ins w:id="890" w:author="Сергей" w:date="2017-08-12T19:17:00Z">
              <w:r>
                <w:rPr>
                  <w:rFonts w:ascii="Consolas" w:hAnsi="Consolas" w:cs="Consolas"/>
                  <w:color w:val="000000"/>
                  <w:sz w:val="19"/>
                  <w:szCs w:val="19"/>
                  <w:highlight w:val="white"/>
                </w:rPr>
                <w:t xml:space="preserve">        }</w:t>
              </w:r>
            </w:ins>
          </w:p>
          <w:p w:rsidR="001B5DCE" w:rsidRDefault="001B5DCE" w:rsidP="001B5DCE">
            <w:pPr>
              <w:autoSpaceDE w:val="0"/>
              <w:autoSpaceDN w:val="0"/>
              <w:adjustRightInd w:val="0"/>
              <w:spacing w:before="0" w:after="0" w:line="240" w:lineRule="auto"/>
              <w:rPr>
                <w:ins w:id="891" w:author="Сергей" w:date="2017-08-12T19:17:00Z"/>
                <w:rFonts w:ascii="Consolas" w:hAnsi="Consolas" w:cs="Consolas"/>
                <w:color w:val="000000"/>
                <w:sz w:val="19"/>
                <w:szCs w:val="19"/>
                <w:highlight w:val="white"/>
              </w:rPr>
            </w:pPr>
            <w:ins w:id="892" w:author="Сергей" w:date="2017-08-12T19:17:00Z">
              <w:r>
                <w:rPr>
                  <w:rFonts w:ascii="Consolas" w:hAnsi="Consolas" w:cs="Consolas"/>
                  <w:color w:val="000000"/>
                  <w:sz w:val="19"/>
                  <w:szCs w:val="19"/>
                  <w:highlight w:val="white"/>
                </w:rPr>
                <w:t xml:space="preserve">    }</w:t>
              </w:r>
            </w:ins>
          </w:p>
          <w:p w:rsidR="00227B05" w:rsidRPr="00082C12" w:rsidDel="001B5DCE" w:rsidRDefault="001B5DCE" w:rsidP="001B5DCE">
            <w:pPr>
              <w:pStyle w:val="normal"/>
              <w:widowControl w:val="0"/>
              <w:spacing w:before="0" w:after="0" w:line="240" w:lineRule="auto"/>
              <w:rPr>
                <w:del w:id="893" w:author="Сергей" w:date="2017-08-12T19:17:00Z"/>
                <w:color w:val="000000"/>
                <w:lang w:val="en-US"/>
              </w:rPr>
            </w:pPr>
            <w:ins w:id="894" w:author="Сергей" w:date="2017-08-12T19:17:00Z">
              <w:r>
                <w:rPr>
                  <w:rFonts w:ascii="Consolas" w:hAnsi="Consolas" w:cs="Consolas"/>
                  <w:color w:val="000000"/>
                  <w:sz w:val="19"/>
                  <w:szCs w:val="19"/>
                  <w:highlight w:val="white"/>
                </w:rPr>
                <w:t>}</w:t>
              </w:r>
            </w:ins>
            <w:del w:id="895" w:author="Сергей" w:date="2017-08-12T19:17:00Z">
              <w:r w:rsidR="00102F2F" w:rsidRPr="00082C12" w:rsidDel="001B5DCE">
                <w:rPr>
                  <w:color w:val="000088"/>
                  <w:lang w:val="en-US"/>
                </w:rPr>
                <w:delText>struct</w:delText>
              </w:r>
              <w:r w:rsidR="00102F2F" w:rsidRPr="00082C12" w:rsidDel="001B5DCE">
                <w:rPr>
                  <w:color w:val="000000"/>
                  <w:lang w:val="en-US"/>
                </w:rPr>
                <w:delText xml:space="preserve"> </w:delText>
              </w:r>
              <w:r w:rsidR="00102F2F" w:rsidRPr="00082C12" w:rsidDel="001B5DCE">
                <w:rPr>
                  <w:color w:val="660066"/>
                  <w:lang w:val="en-US"/>
                </w:rPr>
                <w:delText>Complex</w:delText>
              </w:r>
            </w:del>
          </w:p>
          <w:p w:rsidR="00227B05" w:rsidRPr="00082C12" w:rsidDel="001B5DCE" w:rsidRDefault="00102F2F">
            <w:pPr>
              <w:pStyle w:val="normal"/>
              <w:widowControl w:val="0"/>
              <w:spacing w:before="0" w:after="0" w:line="240" w:lineRule="auto"/>
              <w:rPr>
                <w:del w:id="896" w:author="Сергей" w:date="2017-08-12T19:17:00Z"/>
                <w:color w:val="000000"/>
                <w:lang w:val="en-US"/>
              </w:rPr>
            </w:pPr>
            <w:del w:id="897" w:author="Сергей" w:date="2017-08-12T19:17:00Z">
              <w:r w:rsidRPr="00082C12" w:rsidDel="001B5DCE">
                <w:rPr>
                  <w:color w:val="000000"/>
                  <w:lang w:val="en-US"/>
                </w:rPr>
                <w:delText>{</w:delText>
              </w:r>
            </w:del>
          </w:p>
          <w:p w:rsidR="00227B05" w:rsidRPr="00082C12" w:rsidDel="001B5DCE" w:rsidRDefault="00102F2F">
            <w:pPr>
              <w:pStyle w:val="normal"/>
              <w:widowControl w:val="0"/>
              <w:spacing w:before="0" w:after="0" w:line="240" w:lineRule="auto"/>
              <w:rPr>
                <w:del w:id="898" w:author="Сергей" w:date="2017-08-12T19:17:00Z"/>
                <w:color w:val="000000"/>
                <w:lang w:val="en-US"/>
              </w:rPr>
            </w:pPr>
            <w:del w:id="899" w:author="Сергей" w:date="2017-08-12T19:17:00Z">
              <w:r w:rsidRPr="00082C12" w:rsidDel="001B5DCE">
                <w:rPr>
                  <w:color w:val="000000"/>
                  <w:lang w:val="en-US"/>
                </w:rPr>
                <w:delText xml:space="preserve">    </w:delText>
              </w:r>
              <w:r w:rsidRPr="00082C12" w:rsidDel="001B5DCE">
                <w:rPr>
                  <w:color w:val="000088"/>
                  <w:lang w:val="en-US"/>
                </w:rPr>
                <w:delText>public</w:delText>
              </w:r>
              <w:r w:rsidRPr="00082C12" w:rsidDel="001B5DCE">
                <w:rPr>
                  <w:color w:val="000000"/>
                  <w:lang w:val="en-US"/>
                </w:rPr>
                <w:delText xml:space="preserve"> </w:delText>
              </w:r>
              <w:r w:rsidRPr="00082C12" w:rsidDel="001B5DCE">
                <w:rPr>
                  <w:color w:val="000088"/>
                  <w:lang w:val="en-US"/>
                </w:rPr>
                <w:delText>double</w:delText>
              </w:r>
              <w:r w:rsidRPr="00082C12" w:rsidDel="001B5DCE">
                <w:rPr>
                  <w:color w:val="000000"/>
                  <w:lang w:val="en-US"/>
                </w:rPr>
                <w:delText xml:space="preserve"> im;</w:delText>
              </w:r>
            </w:del>
          </w:p>
          <w:p w:rsidR="00227B05" w:rsidDel="001B5DCE" w:rsidRDefault="00102F2F">
            <w:pPr>
              <w:pStyle w:val="normal"/>
              <w:widowControl w:val="0"/>
              <w:spacing w:before="0" w:after="0" w:line="240" w:lineRule="auto"/>
              <w:rPr>
                <w:del w:id="900" w:author="Сергей" w:date="2017-08-12T19:17:00Z"/>
                <w:color w:val="000000"/>
              </w:rPr>
            </w:pPr>
            <w:del w:id="901" w:author="Сергей" w:date="2017-08-12T19:17:00Z">
              <w:r w:rsidRPr="00082C12" w:rsidDel="001B5DCE">
                <w:rPr>
                  <w:color w:val="000000"/>
                  <w:lang w:val="en-US"/>
                </w:rPr>
                <w:delText xml:space="preserve">    </w:delText>
              </w:r>
              <w:r w:rsidDel="001B5DCE">
                <w:rPr>
                  <w:color w:val="000088"/>
                </w:rPr>
                <w:delText>public</w:delText>
              </w:r>
              <w:r w:rsidDel="001B5DCE">
                <w:rPr>
                  <w:color w:val="000000"/>
                </w:rPr>
                <w:delText xml:space="preserve"> </w:delText>
              </w:r>
              <w:r w:rsidDel="001B5DCE">
                <w:rPr>
                  <w:color w:val="000088"/>
                </w:rPr>
                <w:delText>double</w:delText>
              </w:r>
              <w:r w:rsidDel="001B5DCE">
                <w:rPr>
                  <w:color w:val="000000"/>
                </w:rPr>
                <w:delText xml:space="preserve"> re;</w:delText>
              </w:r>
            </w:del>
          </w:p>
          <w:p w:rsidR="00227B05" w:rsidDel="001B5DCE" w:rsidRDefault="00227B05">
            <w:pPr>
              <w:pStyle w:val="normal"/>
              <w:widowControl w:val="0"/>
              <w:spacing w:before="0" w:after="0" w:line="240" w:lineRule="auto"/>
              <w:rPr>
                <w:del w:id="902" w:author="Сергей" w:date="2017-08-12T19:17:00Z"/>
                <w:color w:val="000000"/>
              </w:rPr>
            </w:pPr>
          </w:p>
          <w:p w:rsidR="00227B05" w:rsidDel="001B5DCE" w:rsidRDefault="00102F2F">
            <w:pPr>
              <w:pStyle w:val="normal"/>
              <w:widowControl w:val="0"/>
              <w:spacing w:before="0" w:after="0" w:line="240" w:lineRule="auto"/>
              <w:rPr>
                <w:del w:id="903" w:author="Сергей" w:date="2017-08-12T19:17:00Z"/>
                <w:color w:val="000000"/>
              </w:rPr>
            </w:pPr>
            <w:del w:id="904" w:author="Сергей" w:date="2017-08-12T19:17:00Z">
              <w:r w:rsidDel="001B5DCE">
                <w:rPr>
                  <w:color w:val="000000"/>
                </w:rPr>
                <w:delText xml:space="preserve">    </w:delText>
              </w:r>
              <w:r w:rsidDel="001B5DCE">
                <w:rPr>
                  <w:color w:val="880000"/>
                </w:rPr>
                <w:delText>//  в C# в структурах могут храниться так же действия над данными</w:delText>
              </w:r>
            </w:del>
          </w:p>
          <w:p w:rsidR="00227B05" w:rsidRPr="00082C12" w:rsidDel="001B5DCE" w:rsidRDefault="00102F2F">
            <w:pPr>
              <w:pStyle w:val="normal"/>
              <w:widowControl w:val="0"/>
              <w:spacing w:before="0" w:after="0" w:line="240" w:lineRule="auto"/>
              <w:rPr>
                <w:del w:id="905" w:author="Сергей" w:date="2017-08-12T19:17:00Z"/>
                <w:color w:val="000000"/>
                <w:lang w:val="en-US"/>
              </w:rPr>
            </w:pPr>
            <w:del w:id="906" w:author="Сергей" w:date="2017-08-12T19:17:00Z">
              <w:r w:rsidDel="001B5DCE">
                <w:rPr>
                  <w:color w:val="000000"/>
                </w:rPr>
                <w:delText xml:space="preserve">    </w:delText>
              </w:r>
              <w:r w:rsidRPr="00082C12" w:rsidDel="001B5DCE">
                <w:rPr>
                  <w:color w:val="000088"/>
                  <w:lang w:val="en-US"/>
                </w:rPr>
                <w:delText>public</w:delText>
              </w:r>
              <w:r w:rsidRPr="00082C12" w:rsidDel="001B5DCE">
                <w:rPr>
                  <w:color w:val="000000"/>
                  <w:lang w:val="en-US"/>
                </w:rPr>
                <w:delText xml:space="preserve"> </w:delText>
              </w:r>
              <w:r w:rsidRPr="00082C12" w:rsidDel="001B5DCE">
                <w:rPr>
                  <w:color w:val="660066"/>
                  <w:lang w:val="en-US"/>
                </w:rPr>
                <w:delText>Complex</w:delText>
              </w:r>
              <w:r w:rsidRPr="00082C12" w:rsidDel="001B5DCE">
                <w:rPr>
                  <w:color w:val="000000"/>
                  <w:lang w:val="en-US"/>
                </w:rPr>
                <w:delText xml:space="preserve"> </w:delText>
              </w:r>
              <w:r w:rsidRPr="00082C12" w:rsidDel="001B5DCE">
                <w:rPr>
                  <w:color w:val="660066"/>
                  <w:lang w:val="en-US"/>
                </w:rPr>
                <w:delText>Plus</w:delText>
              </w:r>
              <w:r w:rsidRPr="00082C12" w:rsidDel="001B5DCE">
                <w:rPr>
                  <w:color w:val="666600"/>
                  <w:lang w:val="en-US"/>
                </w:rPr>
                <w:delText>(</w:delText>
              </w:r>
              <w:r w:rsidRPr="00082C12" w:rsidDel="001B5DCE">
                <w:rPr>
                  <w:color w:val="660066"/>
                  <w:lang w:val="en-US"/>
                </w:rPr>
                <w:delText>Complex</w:delText>
              </w:r>
              <w:r w:rsidRPr="00082C12" w:rsidDel="001B5DCE">
                <w:rPr>
                  <w:color w:val="000000"/>
                  <w:lang w:val="en-US"/>
                </w:rPr>
                <w:delText xml:space="preserve"> x)</w:delText>
              </w:r>
            </w:del>
          </w:p>
          <w:p w:rsidR="00227B05" w:rsidRPr="00082C12" w:rsidDel="001B5DCE" w:rsidRDefault="00102F2F">
            <w:pPr>
              <w:pStyle w:val="normal"/>
              <w:widowControl w:val="0"/>
              <w:spacing w:before="0" w:after="0" w:line="240" w:lineRule="auto"/>
              <w:rPr>
                <w:del w:id="907" w:author="Сергей" w:date="2017-08-12T19:17:00Z"/>
                <w:color w:val="000000"/>
                <w:lang w:val="en-US"/>
              </w:rPr>
            </w:pPr>
            <w:del w:id="908" w:author="Сергей" w:date="2017-08-12T19:17:00Z">
              <w:r w:rsidRPr="00082C12" w:rsidDel="001B5DCE">
                <w:rPr>
                  <w:color w:val="000000"/>
                  <w:lang w:val="en-US"/>
                </w:rPr>
                <w:delText xml:space="preserve">    {</w:delText>
              </w:r>
            </w:del>
          </w:p>
          <w:p w:rsidR="00227B05" w:rsidRPr="00082C12" w:rsidDel="001B5DCE" w:rsidRDefault="00102F2F">
            <w:pPr>
              <w:pStyle w:val="normal"/>
              <w:widowControl w:val="0"/>
              <w:spacing w:before="0" w:after="0" w:line="240" w:lineRule="auto"/>
              <w:rPr>
                <w:del w:id="909" w:author="Сергей" w:date="2017-08-12T19:17:00Z"/>
                <w:color w:val="000000"/>
                <w:lang w:val="en-US"/>
              </w:rPr>
            </w:pPr>
            <w:del w:id="910" w:author="Сергей" w:date="2017-08-12T19:17:00Z">
              <w:r w:rsidRPr="00082C12" w:rsidDel="001B5DCE">
                <w:rPr>
                  <w:color w:val="000000"/>
                  <w:lang w:val="en-US"/>
                </w:rPr>
                <w:delText xml:space="preserve">        </w:delText>
              </w:r>
              <w:r w:rsidRPr="00082C12" w:rsidDel="001B5DCE">
                <w:rPr>
                  <w:color w:val="660066"/>
                  <w:lang w:val="en-US"/>
                </w:rPr>
                <w:delText>Complex</w:delText>
              </w:r>
              <w:r w:rsidRPr="00082C12" w:rsidDel="001B5DCE">
                <w:rPr>
                  <w:color w:val="000000"/>
                  <w:lang w:val="en-US"/>
                </w:rPr>
                <w:delText xml:space="preserve"> y;</w:delText>
              </w:r>
            </w:del>
          </w:p>
          <w:p w:rsidR="00227B05" w:rsidRPr="00082C12" w:rsidDel="001B5DCE" w:rsidRDefault="00102F2F">
            <w:pPr>
              <w:pStyle w:val="normal"/>
              <w:widowControl w:val="0"/>
              <w:spacing w:before="0" w:after="0" w:line="240" w:lineRule="auto"/>
              <w:rPr>
                <w:del w:id="911" w:author="Сергей" w:date="2017-08-12T19:17:00Z"/>
                <w:color w:val="000000"/>
                <w:lang w:val="en-US"/>
              </w:rPr>
            </w:pPr>
            <w:del w:id="912" w:author="Сергей" w:date="2017-08-12T19:17:00Z">
              <w:r w:rsidRPr="00082C12" w:rsidDel="001B5DCE">
                <w:rPr>
                  <w:color w:val="000000"/>
                  <w:lang w:val="en-US"/>
                </w:rPr>
                <w:delText xml:space="preserve">        y</w:delText>
              </w:r>
              <w:r w:rsidRPr="00082C12" w:rsidDel="001B5DCE">
                <w:rPr>
                  <w:color w:val="666600"/>
                  <w:lang w:val="en-US"/>
                </w:rPr>
                <w:delText>.</w:delText>
              </w:r>
              <w:r w:rsidRPr="00082C12" w:rsidDel="001B5DCE">
                <w:rPr>
                  <w:color w:val="000000"/>
                  <w:lang w:val="en-US"/>
                </w:rPr>
                <w:delText xml:space="preserve">im </w:delText>
              </w:r>
              <w:r w:rsidRPr="00082C12" w:rsidDel="001B5DCE">
                <w:rPr>
                  <w:color w:val="666600"/>
                  <w:lang w:val="en-US"/>
                </w:rPr>
                <w:delText>=</w:delText>
              </w:r>
              <w:r w:rsidRPr="00082C12" w:rsidDel="001B5DCE">
                <w:rPr>
                  <w:color w:val="000000"/>
                  <w:lang w:val="en-US"/>
                </w:rPr>
                <w:delText xml:space="preserve"> im </w:delText>
              </w:r>
              <w:r w:rsidRPr="00082C12" w:rsidDel="001B5DCE">
                <w:rPr>
                  <w:color w:val="666600"/>
                  <w:lang w:val="en-US"/>
                </w:rPr>
                <w:delText>+</w:delText>
              </w:r>
              <w:r w:rsidRPr="00082C12" w:rsidDel="001B5DCE">
                <w:rPr>
                  <w:color w:val="000000"/>
                  <w:lang w:val="en-US"/>
                </w:rPr>
                <w:delText xml:space="preserve"> x</w:delText>
              </w:r>
              <w:r w:rsidRPr="00082C12" w:rsidDel="001B5DCE">
                <w:rPr>
                  <w:color w:val="666600"/>
                  <w:lang w:val="en-US"/>
                </w:rPr>
                <w:delText>.</w:delText>
              </w:r>
              <w:r w:rsidRPr="00082C12" w:rsidDel="001B5DCE">
                <w:rPr>
                  <w:color w:val="000000"/>
                  <w:lang w:val="en-US"/>
                </w:rPr>
                <w:delText>im;</w:delText>
              </w:r>
            </w:del>
          </w:p>
          <w:p w:rsidR="00227B05" w:rsidRPr="00082C12" w:rsidDel="001B5DCE" w:rsidRDefault="00102F2F">
            <w:pPr>
              <w:pStyle w:val="normal"/>
              <w:widowControl w:val="0"/>
              <w:spacing w:before="0" w:after="0" w:line="240" w:lineRule="auto"/>
              <w:rPr>
                <w:del w:id="913" w:author="Сергей" w:date="2017-08-12T19:17:00Z"/>
                <w:color w:val="000000"/>
                <w:lang w:val="en-US"/>
              </w:rPr>
            </w:pPr>
            <w:del w:id="914" w:author="Сергей" w:date="2017-08-12T19:17:00Z">
              <w:r w:rsidRPr="00082C12" w:rsidDel="001B5DCE">
                <w:rPr>
                  <w:color w:val="000000"/>
                  <w:lang w:val="en-US"/>
                </w:rPr>
                <w:delText xml:space="preserve">        y</w:delText>
              </w:r>
              <w:r w:rsidRPr="00082C12" w:rsidDel="001B5DCE">
                <w:rPr>
                  <w:color w:val="666600"/>
                  <w:lang w:val="en-US"/>
                </w:rPr>
                <w:delText>.</w:delText>
              </w:r>
              <w:r w:rsidRPr="00082C12" w:rsidDel="001B5DCE">
                <w:rPr>
                  <w:color w:val="000000"/>
                  <w:lang w:val="en-US"/>
                </w:rPr>
                <w:delText xml:space="preserve">re </w:delText>
              </w:r>
              <w:r w:rsidRPr="00082C12" w:rsidDel="001B5DCE">
                <w:rPr>
                  <w:color w:val="666600"/>
                  <w:lang w:val="en-US"/>
                </w:rPr>
                <w:delText>=</w:delText>
              </w:r>
              <w:r w:rsidRPr="00082C12" w:rsidDel="001B5DCE">
                <w:rPr>
                  <w:color w:val="000000"/>
                  <w:lang w:val="en-US"/>
                </w:rPr>
                <w:delText xml:space="preserve"> re </w:delText>
              </w:r>
              <w:r w:rsidRPr="00082C12" w:rsidDel="001B5DCE">
                <w:rPr>
                  <w:color w:val="666600"/>
                  <w:lang w:val="en-US"/>
                </w:rPr>
                <w:delText>+</w:delText>
              </w:r>
              <w:r w:rsidRPr="00082C12" w:rsidDel="001B5DCE">
                <w:rPr>
                  <w:color w:val="000000"/>
                  <w:lang w:val="en-US"/>
                </w:rPr>
                <w:delText xml:space="preserve"> x</w:delText>
              </w:r>
              <w:r w:rsidRPr="00082C12" w:rsidDel="001B5DCE">
                <w:rPr>
                  <w:color w:val="666600"/>
                  <w:lang w:val="en-US"/>
                </w:rPr>
                <w:delText>.</w:delText>
              </w:r>
              <w:r w:rsidRPr="00082C12" w:rsidDel="001B5DCE">
                <w:rPr>
                  <w:color w:val="000000"/>
                  <w:lang w:val="en-US"/>
                </w:rPr>
                <w:delText>re;</w:delText>
              </w:r>
            </w:del>
          </w:p>
          <w:p w:rsidR="00227B05" w:rsidRPr="00082C12" w:rsidDel="001B5DCE" w:rsidRDefault="00102F2F">
            <w:pPr>
              <w:pStyle w:val="normal"/>
              <w:widowControl w:val="0"/>
              <w:spacing w:before="0" w:after="0" w:line="240" w:lineRule="auto"/>
              <w:rPr>
                <w:del w:id="915" w:author="Сергей" w:date="2017-08-12T19:17:00Z"/>
                <w:color w:val="000000"/>
                <w:lang w:val="en-US"/>
              </w:rPr>
            </w:pPr>
            <w:del w:id="916" w:author="Сергей" w:date="2017-08-12T19:17:00Z">
              <w:r w:rsidRPr="00082C12" w:rsidDel="001B5DCE">
                <w:rPr>
                  <w:color w:val="000000"/>
                  <w:lang w:val="en-US"/>
                </w:rPr>
                <w:delText xml:space="preserve">        </w:delText>
              </w:r>
              <w:r w:rsidRPr="00082C12" w:rsidDel="001B5DCE">
                <w:rPr>
                  <w:color w:val="000088"/>
                  <w:lang w:val="en-US"/>
                </w:rPr>
                <w:delText>return</w:delText>
              </w:r>
              <w:r w:rsidRPr="00082C12" w:rsidDel="001B5DCE">
                <w:rPr>
                  <w:color w:val="000000"/>
                  <w:lang w:val="en-US"/>
                </w:rPr>
                <w:delText xml:space="preserve"> y;</w:delText>
              </w:r>
            </w:del>
          </w:p>
          <w:p w:rsidR="00227B05" w:rsidDel="001B5DCE" w:rsidRDefault="00102F2F">
            <w:pPr>
              <w:pStyle w:val="normal"/>
              <w:widowControl w:val="0"/>
              <w:spacing w:before="0" w:after="0" w:line="240" w:lineRule="auto"/>
              <w:rPr>
                <w:del w:id="917" w:author="Сергей" w:date="2017-08-12T19:17:00Z"/>
                <w:color w:val="000000"/>
              </w:rPr>
            </w:pPr>
            <w:del w:id="918" w:author="Сергей" w:date="2017-08-12T19:17:00Z">
              <w:r w:rsidRPr="00082C12" w:rsidDel="001B5DCE">
                <w:rPr>
                  <w:color w:val="000000"/>
                  <w:lang w:val="en-US"/>
                </w:rPr>
                <w:delText xml:space="preserve">    </w:delText>
              </w:r>
              <w:r w:rsidDel="001B5DCE">
                <w:rPr>
                  <w:color w:val="000000"/>
                </w:rPr>
                <w:delText>}</w:delText>
              </w:r>
            </w:del>
          </w:p>
          <w:p w:rsidR="00227B05" w:rsidDel="001B5DCE" w:rsidRDefault="00102F2F">
            <w:pPr>
              <w:pStyle w:val="normal"/>
              <w:widowControl w:val="0"/>
              <w:spacing w:before="0" w:after="0" w:line="240" w:lineRule="auto"/>
              <w:rPr>
                <w:del w:id="919" w:author="Сергей" w:date="2017-08-12T19:17:00Z"/>
                <w:color w:val="000000"/>
              </w:rPr>
            </w:pPr>
            <w:del w:id="920" w:author="Сергей" w:date="2017-08-12T19:17:00Z">
              <w:r w:rsidDel="001B5DCE">
                <w:rPr>
                  <w:color w:val="000000"/>
                </w:rPr>
                <w:delText xml:space="preserve">    </w:delText>
              </w:r>
              <w:r w:rsidDel="001B5DCE">
                <w:rPr>
                  <w:color w:val="880000"/>
                </w:rPr>
                <w:delText>//  Пример произведения двух комплексных чисел</w:delText>
              </w:r>
            </w:del>
          </w:p>
          <w:p w:rsidR="00227B05" w:rsidDel="001B5DCE" w:rsidRDefault="00102F2F">
            <w:pPr>
              <w:pStyle w:val="normal"/>
              <w:widowControl w:val="0"/>
              <w:spacing w:before="0" w:after="0" w:line="240" w:lineRule="auto"/>
              <w:rPr>
                <w:del w:id="921" w:author="Сергей" w:date="2017-08-12T19:17:00Z"/>
                <w:color w:val="000000"/>
              </w:rPr>
            </w:pPr>
            <w:del w:id="922" w:author="Сергей" w:date="2017-08-12T19:17:00Z">
              <w:r w:rsidDel="001B5DCE">
                <w:rPr>
                  <w:color w:val="000000"/>
                </w:rPr>
                <w:delText xml:space="preserve">    </w:delText>
              </w:r>
              <w:r w:rsidDel="001B5DCE">
                <w:rPr>
                  <w:color w:val="660066"/>
                </w:rPr>
                <w:delText>Complex</w:delText>
              </w:r>
              <w:r w:rsidDel="001B5DCE">
                <w:rPr>
                  <w:color w:val="000000"/>
                </w:rPr>
                <w:delText xml:space="preserve"> </w:delText>
              </w:r>
              <w:r w:rsidDel="001B5DCE">
                <w:rPr>
                  <w:color w:val="660066"/>
                </w:rPr>
                <w:delText>Multi</w:delText>
              </w:r>
              <w:r w:rsidDel="001B5DCE">
                <w:rPr>
                  <w:color w:val="666600"/>
                </w:rPr>
                <w:delText>(</w:delText>
              </w:r>
              <w:r w:rsidDel="001B5DCE">
                <w:rPr>
                  <w:color w:val="660066"/>
                </w:rPr>
                <w:delText>Complex</w:delText>
              </w:r>
              <w:r w:rsidDel="001B5DCE">
                <w:rPr>
                  <w:color w:val="000000"/>
                </w:rPr>
                <w:delText xml:space="preserve"> x)</w:delText>
              </w:r>
            </w:del>
          </w:p>
          <w:p w:rsidR="00227B05" w:rsidRPr="00082C12" w:rsidDel="001B5DCE" w:rsidRDefault="00102F2F">
            <w:pPr>
              <w:pStyle w:val="normal"/>
              <w:widowControl w:val="0"/>
              <w:spacing w:before="0" w:after="0" w:line="240" w:lineRule="auto"/>
              <w:rPr>
                <w:del w:id="923" w:author="Сергей" w:date="2017-08-12T19:17:00Z"/>
                <w:color w:val="000000"/>
                <w:lang w:val="en-US"/>
              </w:rPr>
            </w:pPr>
            <w:del w:id="924" w:author="Сергей" w:date="2017-08-12T19:17:00Z">
              <w:r w:rsidDel="001B5DCE">
                <w:rPr>
                  <w:color w:val="000000"/>
                </w:rPr>
                <w:delText xml:space="preserve">    </w:delText>
              </w:r>
              <w:r w:rsidRPr="00082C12" w:rsidDel="001B5DCE">
                <w:rPr>
                  <w:color w:val="000000"/>
                  <w:lang w:val="en-US"/>
                </w:rPr>
                <w:delText>{</w:delText>
              </w:r>
            </w:del>
          </w:p>
          <w:p w:rsidR="00227B05" w:rsidRPr="00082C12" w:rsidDel="001B5DCE" w:rsidRDefault="00102F2F">
            <w:pPr>
              <w:pStyle w:val="normal"/>
              <w:widowControl w:val="0"/>
              <w:spacing w:before="0" w:after="0" w:line="240" w:lineRule="auto"/>
              <w:rPr>
                <w:del w:id="925" w:author="Сергей" w:date="2017-08-12T19:17:00Z"/>
                <w:color w:val="000000"/>
                <w:lang w:val="en-US"/>
              </w:rPr>
            </w:pPr>
            <w:del w:id="926" w:author="Сергей" w:date="2017-08-12T19:17:00Z">
              <w:r w:rsidRPr="00082C12" w:rsidDel="001B5DCE">
                <w:rPr>
                  <w:color w:val="000000"/>
                  <w:lang w:val="en-US"/>
                </w:rPr>
                <w:lastRenderedPageBreak/>
                <w:delText xml:space="preserve">        </w:delText>
              </w:r>
              <w:r w:rsidRPr="00082C12" w:rsidDel="001B5DCE">
                <w:rPr>
                  <w:color w:val="660066"/>
                  <w:lang w:val="en-US"/>
                </w:rPr>
                <w:delText>Complex</w:delText>
              </w:r>
              <w:r w:rsidRPr="00082C12" w:rsidDel="001B5DCE">
                <w:rPr>
                  <w:color w:val="000000"/>
                  <w:lang w:val="en-US"/>
                </w:rPr>
                <w:delText xml:space="preserve"> y;</w:delText>
              </w:r>
            </w:del>
          </w:p>
          <w:p w:rsidR="00227B05" w:rsidRPr="00082C12" w:rsidDel="001B5DCE" w:rsidRDefault="00102F2F">
            <w:pPr>
              <w:pStyle w:val="normal"/>
              <w:widowControl w:val="0"/>
              <w:spacing w:before="0" w:after="0" w:line="240" w:lineRule="auto"/>
              <w:rPr>
                <w:del w:id="927" w:author="Сергей" w:date="2017-08-12T19:17:00Z"/>
                <w:color w:val="000000"/>
                <w:lang w:val="en-US"/>
              </w:rPr>
            </w:pPr>
            <w:del w:id="928" w:author="Сергей" w:date="2017-08-12T19:17:00Z">
              <w:r w:rsidRPr="00082C12" w:rsidDel="001B5DCE">
                <w:rPr>
                  <w:color w:val="000000"/>
                  <w:lang w:val="en-US"/>
                </w:rPr>
                <w:delText xml:space="preserve">        y</w:delText>
              </w:r>
              <w:r w:rsidRPr="00082C12" w:rsidDel="001B5DCE">
                <w:rPr>
                  <w:color w:val="666600"/>
                  <w:lang w:val="en-US"/>
                </w:rPr>
                <w:delText>.</w:delText>
              </w:r>
              <w:r w:rsidRPr="00082C12" w:rsidDel="001B5DCE">
                <w:rPr>
                  <w:color w:val="000000"/>
                  <w:lang w:val="en-US"/>
                </w:rPr>
                <w:delText xml:space="preserve">im </w:delText>
              </w:r>
              <w:r w:rsidRPr="00082C12" w:rsidDel="001B5DCE">
                <w:rPr>
                  <w:color w:val="666600"/>
                  <w:lang w:val="en-US"/>
                </w:rPr>
                <w:delText>=</w:delText>
              </w:r>
              <w:r w:rsidRPr="00082C12" w:rsidDel="001B5DCE">
                <w:rPr>
                  <w:color w:val="000000"/>
                  <w:lang w:val="en-US"/>
                </w:rPr>
                <w:delText xml:space="preserve"> im </w:delText>
              </w:r>
              <w:r w:rsidRPr="00082C12" w:rsidDel="001B5DCE">
                <w:rPr>
                  <w:color w:val="666600"/>
                  <w:lang w:val="en-US"/>
                </w:rPr>
                <w:delText>*</w:delText>
              </w:r>
              <w:r w:rsidRPr="00082C12" w:rsidDel="001B5DCE">
                <w:rPr>
                  <w:color w:val="000000"/>
                  <w:lang w:val="en-US"/>
                </w:rPr>
                <w:delText xml:space="preserve"> x</w:delText>
              </w:r>
              <w:r w:rsidRPr="00082C12" w:rsidDel="001B5DCE">
                <w:rPr>
                  <w:color w:val="666600"/>
                  <w:lang w:val="en-US"/>
                </w:rPr>
                <w:delText>.</w:delText>
              </w:r>
              <w:r w:rsidRPr="00082C12" w:rsidDel="001B5DCE">
                <w:rPr>
                  <w:color w:val="000000"/>
                  <w:lang w:val="en-US"/>
                </w:rPr>
                <w:delText xml:space="preserve">im </w:delText>
              </w:r>
              <w:r w:rsidRPr="00082C12" w:rsidDel="001B5DCE">
                <w:rPr>
                  <w:color w:val="666600"/>
                  <w:lang w:val="en-US"/>
                </w:rPr>
                <w:delText>+</w:delText>
              </w:r>
              <w:r w:rsidRPr="00082C12" w:rsidDel="001B5DCE">
                <w:rPr>
                  <w:color w:val="000000"/>
                  <w:lang w:val="en-US"/>
                </w:rPr>
                <w:delText xml:space="preserve"> re </w:delText>
              </w:r>
              <w:r w:rsidRPr="00082C12" w:rsidDel="001B5DCE">
                <w:rPr>
                  <w:color w:val="666600"/>
                  <w:lang w:val="en-US"/>
                </w:rPr>
                <w:delText>*</w:delText>
              </w:r>
              <w:r w:rsidRPr="00082C12" w:rsidDel="001B5DCE">
                <w:rPr>
                  <w:color w:val="000000"/>
                  <w:lang w:val="en-US"/>
                </w:rPr>
                <w:delText xml:space="preserve"> x</w:delText>
              </w:r>
              <w:r w:rsidRPr="00082C12" w:rsidDel="001B5DCE">
                <w:rPr>
                  <w:color w:val="666600"/>
                  <w:lang w:val="en-US"/>
                </w:rPr>
                <w:delText>.</w:delText>
              </w:r>
              <w:r w:rsidRPr="00082C12" w:rsidDel="001B5DCE">
                <w:rPr>
                  <w:color w:val="000000"/>
                  <w:lang w:val="en-US"/>
                </w:rPr>
                <w:delText>im;</w:delText>
              </w:r>
            </w:del>
          </w:p>
          <w:p w:rsidR="00227B05" w:rsidRPr="00082C12" w:rsidDel="001B5DCE" w:rsidRDefault="00102F2F">
            <w:pPr>
              <w:pStyle w:val="normal"/>
              <w:widowControl w:val="0"/>
              <w:spacing w:before="0" w:after="0" w:line="240" w:lineRule="auto"/>
              <w:rPr>
                <w:del w:id="929" w:author="Сергей" w:date="2017-08-12T19:17:00Z"/>
                <w:color w:val="000000"/>
                <w:lang w:val="en-US"/>
              </w:rPr>
            </w:pPr>
            <w:del w:id="930" w:author="Сергей" w:date="2017-08-12T19:17:00Z">
              <w:r w:rsidRPr="00082C12" w:rsidDel="001B5DCE">
                <w:rPr>
                  <w:color w:val="000000"/>
                  <w:lang w:val="en-US"/>
                </w:rPr>
                <w:delText xml:space="preserve">        y</w:delText>
              </w:r>
              <w:r w:rsidRPr="00082C12" w:rsidDel="001B5DCE">
                <w:rPr>
                  <w:color w:val="666600"/>
                  <w:lang w:val="en-US"/>
                </w:rPr>
                <w:delText>.</w:delText>
              </w:r>
              <w:r w:rsidRPr="00082C12" w:rsidDel="001B5DCE">
                <w:rPr>
                  <w:color w:val="000000"/>
                  <w:lang w:val="en-US"/>
                </w:rPr>
                <w:delText xml:space="preserve">re </w:delText>
              </w:r>
              <w:r w:rsidRPr="00082C12" w:rsidDel="001B5DCE">
                <w:rPr>
                  <w:color w:val="666600"/>
                  <w:lang w:val="en-US"/>
                </w:rPr>
                <w:delText>=</w:delText>
              </w:r>
              <w:r w:rsidRPr="00082C12" w:rsidDel="001B5DCE">
                <w:rPr>
                  <w:color w:val="000000"/>
                  <w:lang w:val="en-US"/>
                </w:rPr>
                <w:delText xml:space="preserve"> re </w:delText>
              </w:r>
              <w:r w:rsidRPr="00082C12" w:rsidDel="001B5DCE">
                <w:rPr>
                  <w:color w:val="666600"/>
                  <w:lang w:val="en-US"/>
                </w:rPr>
                <w:delText>*</w:delText>
              </w:r>
              <w:r w:rsidRPr="00082C12" w:rsidDel="001B5DCE">
                <w:rPr>
                  <w:color w:val="000000"/>
                  <w:lang w:val="en-US"/>
                </w:rPr>
                <w:delText xml:space="preserve"> x</w:delText>
              </w:r>
              <w:r w:rsidRPr="00082C12" w:rsidDel="001B5DCE">
                <w:rPr>
                  <w:color w:val="666600"/>
                  <w:lang w:val="en-US"/>
                </w:rPr>
                <w:delText>.</w:delText>
              </w:r>
              <w:r w:rsidRPr="00082C12" w:rsidDel="001B5DCE">
                <w:rPr>
                  <w:color w:val="000000"/>
                  <w:lang w:val="en-US"/>
                </w:rPr>
                <w:delText xml:space="preserve">im </w:delText>
              </w:r>
              <w:r w:rsidRPr="00082C12" w:rsidDel="001B5DCE">
                <w:rPr>
                  <w:color w:val="666600"/>
                  <w:lang w:val="en-US"/>
                </w:rPr>
                <w:delText>-</w:delText>
              </w:r>
              <w:r w:rsidRPr="00082C12" w:rsidDel="001B5DCE">
                <w:rPr>
                  <w:color w:val="000000"/>
                  <w:lang w:val="en-US"/>
                </w:rPr>
                <w:delText xml:space="preserve"> im </w:delText>
              </w:r>
              <w:r w:rsidRPr="00082C12" w:rsidDel="001B5DCE">
                <w:rPr>
                  <w:color w:val="666600"/>
                  <w:lang w:val="en-US"/>
                </w:rPr>
                <w:delText>*</w:delText>
              </w:r>
              <w:r w:rsidRPr="00082C12" w:rsidDel="001B5DCE">
                <w:rPr>
                  <w:color w:val="000000"/>
                  <w:lang w:val="en-US"/>
                </w:rPr>
                <w:delText xml:space="preserve"> x</w:delText>
              </w:r>
              <w:r w:rsidRPr="00082C12" w:rsidDel="001B5DCE">
                <w:rPr>
                  <w:color w:val="666600"/>
                  <w:lang w:val="en-US"/>
                </w:rPr>
                <w:delText>.</w:delText>
              </w:r>
              <w:r w:rsidRPr="00082C12" w:rsidDel="001B5DCE">
                <w:rPr>
                  <w:color w:val="000000"/>
                  <w:lang w:val="en-US"/>
                </w:rPr>
                <w:delText>re;</w:delText>
              </w:r>
            </w:del>
          </w:p>
          <w:p w:rsidR="00227B05" w:rsidRPr="00082C12" w:rsidDel="001B5DCE" w:rsidRDefault="00102F2F">
            <w:pPr>
              <w:pStyle w:val="normal"/>
              <w:widowControl w:val="0"/>
              <w:spacing w:before="0" w:after="0" w:line="240" w:lineRule="auto"/>
              <w:rPr>
                <w:del w:id="931" w:author="Сергей" w:date="2017-08-12T19:17:00Z"/>
                <w:color w:val="000000"/>
                <w:lang w:val="en-US"/>
              </w:rPr>
            </w:pPr>
            <w:del w:id="932" w:author="Сергей" w:date="2017-08-12T19:17:00Z">
              <w:r w:rsidRPr="00082C12" w:rsidDel="001B5DCE">
                <w:rPr>
                  <w:color w:val="000000"/>
                  <w:lang w:val="en-US"/>
                </w:rPr>
                <w:delText xml:space="preserve">        </w:delText>
              </w:r>
              <w:r w:rsidRPr="00082C12" w:rsidDel="001B5DCE">
                <w:rPr>
                  <w:color w:val="000088"/>
                  <w:lang w:val="en-US"/>
                </w:rPr>
                <w:delText>return</w:delText>
              </w:r>
              <w:r w:rsidRPr="00082C12" w:rsidDel="001B5DCE">
                <w:rPr>
                  <w:color w:val="000000"/>
                  <w:lang w:val="en-US"/>
                </w:rPr>
                <w:delText xml:space="preserve"> y;</w:delText>
              </w:r>
            </w:del>
          </w:p>
          <w:p w:rsidR="00227B05" w:rsidRPr="00082C12" w:rsidDel="001B5DCE" w:rsidRDefault="00102F2F">
            <w:pPr>
              <w:pStyle w:val="normal"/>
              <w:widowControl w:val="0"/>
              <w:spacing w:before="0" w:after="0" w:line="240" w:lineRule="auto"/>
              <w:rPr>
                <w:del w:id="933" w:author="Сергей" w:date="2017-08-12T19:17:00Z"/>
                <w:color w:val="000000"/>
                <w:lang w:val="en-US"/>
              </w:rPr>
            </w:pPr>
            <w:del w:id="934" w:author="Сергей" w:date="2017-08-12T19:17:00Z">
              <w:r w:rsidRPr="00082C12" w:rsidDel="001B5DCE">
                <w:rPr>
                  <w:color w:val="000000"/>
                  <w:lang w:val="en-US"/>
                </w:rPr>
                <w:delText xml:space="preserve">    }</w:delText>
              </w:r>
            </w:del>
          </w:p>
          <w:p w:rsidR="00227B05" w:rsidRPr="00082C12" w:rsidDel="001B5DCE" w:rsidRDefault="00227B05">
            <w:pPr>
              <w:pStyle w:val="normal"/>
              <w:widowControl w:val="0"/>
              <w:spacing w:before="0" w:after="0" w:line="240" w:lineRule="auto"/>
              <w:rPr>
                <w:del w:id="935" w:author="Сергей" w:date="2017-08-12T19:17:00Z"/>
                <w:color w:val="000000"/>
                <w:lang w:val="en-US"/>
              </w:rPr>
            </w:pPr>
          </w:p>
          <w:p w:rsidR="00227B05" w:rsidRPr="00082C12" w:rsidDel="001B5DCE" w:rsidRDefault="00102F2F">
            <w:pPr>
              <w:pStyle w:val="normal"/>
              <w:widowControl w:val="0"/>
              <w:spacing w:before="0" w:after="0" w:line="240" w:lineRule="auto"/>
              <w:rPr>
                <w:del w:id="936" w:author="Сергей" w:date="2017-08-12T19:17:00Z"/>
                <w:color w:val="000000"/>
                <w:lang w:val="en-US"/>
              </w:rPr>
            </w:pPr>
            <w:del w:id="937" w:author="Сергей" w:date="2017-08-12T19:17:00Z">
              <w:r w:rsidRPr="00082C12" w:rsidDel="001B5DCE">
                <w:rPr>
                  <w:color w:val="000000"/>
                  <w:lang w:val="en-US"/>
                </w:rPr>
                <w:delText xml:space="preserve">    </w:delText>
              </w:r>
              <w:r w:rsidRPr="00082C12" w:rsidDel="001B5DCE">
                <w:rPr>
                  <w:color w:val="000088"/>
                  <w:lang w:val="en-US"/>
                </w:rPr>
                <w:delText>public</w:delText>
              </w:r>
              <w:r w:rsidRPr="00082C12" w:rsidDel="001B5DCE">
                <w:rPr>
                  <w:color w:val="000000"/>
                  <w:lang w:val="en-US"/>
                </w:rPr>
                <w:delText xml:space="preserve"> </w:delText>
              </w:r>
              <w:r w:rsidRPr="00082C12" w:rsidDel="001B5DCE">
                <w:rPr>
                  <w:color w:val="000088"/>
                  <w:lang w:val="en-US"/>
                </w:rPr>
                <w:delText>string</w:delText>
              </w:r>
              <w:r w:rsidRPr="00082C12" w:rsidDel="001B5DCE">
                <w:rPr>
                  <w:color w:val="000000"/>
                  <w:lang w:val="en-US"/>
                </w:rPr>
                <w:delText xml:space="preserve"> </w:delText>
              </w:r>
              <w:r w:rsidRPr="00082C12" w:rsidDel="001B5DCE">
                <w:rPr>
                  <w:color w:val="660066"/>
                  <w:lang w:val="en-US"/>
                </w:rPr>
                <w:delText>ToString</w:delText>
              </w:r>
              <w:r w:rsidRPr="00082C12" w:rsidDel="001B5DCE">
                <w:rPr>
                  <w:color w:val="666600"/>
                  <w:lang w:val="en-US"/>
                </w:rPr>
                <w:delText>()</w:delText>
              </w:r>
            </w:del>
          </w:p>
          <w:p w:rsidR="00227B05" w:rsidDel="001B5DCE" w:rsidRDefault="00102F2F">
            <w:pPr>
              <w:pStyle w:val="normal"/>
              <w:widowControl w:val="0"/>
              <w:spacing w:before="0" w:after="0" w:line="240" w:lineRule="auto"/>
              <w:rPr>
                <w:del w:id="938" w:author="Сергей" w:date="2017-08-12T19:17:00Z"/>
                <w:color w:val="000000"/>
              </w:rPr>
            </w:pPr>
            <w:del w:id="939" w:author="Сергей" w:date="2017-08-12T19:17:00Z">
              <w:r w:rsidRPr="00082C12" w:rsidDel="001B5DCE">
                <w:rPr>
                  <w:color w:val="000000"/>
                  <w:lang w:val="en-US"/>
                </w:rPr>
                <w:delText xml:space="preserve">    </w:delText>
              </w:r>
              <w:r w:rsidDel="001B5DCE">
                <w:rPr>
                  <w:color w:val="000000"/>
                </w:rPr>
                <w:delText>{</w:delText>
              </w:r>
            </w:del>
          </w:p>
          <w:p w:rsidR="00227B05" w:rsidDel="001B5DCE" w:rsidRDefault="00102F2F">
            <w:pPr>
              <w:pStyle w:val="normal"/>
              <w:widowControl w:val="0"/>
              <w:spacing w:before="0" w:after="0" w:line="240" w:lineRule="auto"/>
              <w:rPr>
                <w:del w:id="940" w:author="Сергей" w:date="2017-08-12T19:17:00Z"/>
                <w:color w:val="000000"/>
              </w:rPr>
            </w:pPr>
            <w:del w:id="941" w:author="Сергей" w:date="2017-08-12T19:17:00Z">
              <w:r w:rsidDel="001B5DCE">
                <w:rPr>
                  <w:color w:val="000000"/>
                </w:rPr>
                <w:delText xml:space="preserve">        </w:delText>
              </w:r>
              <w:r w:rsidDel="001B5DCE">
                <w:rPr>
                  <w:color w:val="000088"/>
                </w:rPr>
                <w:delText>return</w:delText>
              </w:r>
              <w:r w:rsidDel="001B5DCE">
                <w:rPr>
                  <w:color w:val="000000"/>
                </w:rPr>
                <w:delText xml:space="preserve"> re </w:delText>
              </w:r>
              <w:r w:rsidDel="001B5DCE">
                <w:rPr>
                  <w:color w:val="666600"/>
                </w:rPr>
                <w:delText>+</w:delText>
              </w:r>
              <w:r w:rsidDel="001B5DCE">
                <w:rPr>
                  <w:color w:val="000000"/>
                </w:rPr>
                <w:delText xml:space="preserve"> </w:delText>
              </w:r>
              <w:r w:rsidDel="001B5DCE">
                <w:rPr>
                  <w:color w:val="008800"/>
                </w:rPr>
                <w:delText>"+"</w:delText>
              </w:r>
              <w:r w:rsidDel="001B5DCE">
                <w:rPr>
                  <w:color w:val="000000"/>
                </w:rPr>
                <w:delText xml:space="preserve"> </w:delText>
              </w:r>
              <w:r w:rsidDel="001B5DCE">
                <w:rPr>
                  <w:color w:val="666600"/>
                </w:rPr>
                <w:delText>+</w:delText>
              </w:r>
              <w:r w:rsidDel="001B5DCE">
                <w:rPr>
                  <w:color w:val="000000"/>
                </w:rPr>
                <w:delText xml:space="preserve"> im </w:delText>
              </w:r>
              <w:r w:rsidDel="001B5DCE">
                <w:rPr>
                  <w:color w:val="666600"/>
                </w:rPr>
                <w:delText>+</w:delText>
              </w:r>
              <w:r w:rsidDel="001B5DCE">
                <w:rPr>
                  <w:color w:val="000000"/>
                </w:rPr>
                <w:delText xml:space="preserve"> </w:delText>
              </w:r>
              <w:r w:rsidDel="001B5DCE">
                <w:rPr>
                  <w:color w:val="008800"/>
                </w:rPr>
                <w:delText>"i";</w:delText>
              </w:r>
            </w:del>
          </w:p>
          <w:p w:rsidR="00227B05" w:rsidDel="001B5DCE" w:rsidRDefault="00102F2F">
            <w:pPr>
              <w:pStyle w:val="normal"/>
              <w:widowControl w:val="0"/>
              <w:spacing w:before="0" w:after="0" w:line="240" w:lineRule="auto"/>
              <w:rPr>
                <w:del w:id="942" w:author="Сергей" w:date="2017-08-12T19:17:00Z"/>
                <w:color w:val="000000"/>
              </w:rPr>
            </w:pPr>
            <w:del w:id="943" w:author="Сергей" w:date="2017-08-12T19:17:00Z">
              <w:r w:rsidDel="001B5DCE">
                <w:rPr>
                  <w:color w:val="000000"/>
                </w:rPr>
                <w:delText xml:space="preserve">    }</w:delText>
              </w:r>
            </w:del>
          </w:p>
          <w:p w:rsidR="00227B05" w:rsidRDefault="00102F2F">
            <w:pPr>
              <w:pStyle w:val="normal"/>
              <w:widowControl w:val="0"/>
              <w:spacing w:before="0" w:after="0" w:line="240" w:lineRule="auto"/>
              <w:rPr>
                <w:color w:val="000000"/>
              </w:rPr>
            </w:pPr>
            <w:del w:id="944" w:author="Сергей" w:date="2017-08-12T19:17:00Z">
              <w:r w:rsidDel="001B5DCE">
                <w:rPr>
                  <w:color w:val="000000"/>
                </w:rPr>
                <w:delText>}</w:delText>
              </w:r>
            </w:del>
          </w:p>
        </w:tc>
      </w:tr>
    </w:tbl>
    <w:p w:rsidR="00227B05" w:rsidRDefault="00227B05">
      <w:pPr>
        <w:pStyle w:val="normal"/>
        <w:ind w:firstLine="720"/>
      </w:pPr>
    </w:p>
    <w:p w:rsidR="00227B05" w:rsidRDefault="00102F2F">
      <w:pPr>
        <w:pStyle w:val="normal"/>
      </w:pPr>
      <w:r>
        <w:t>Структуры относятся к типам</w:t>
      </w:r>
      <w:r>
        <w:rPr>
          <w:i/>
        </w:rPr>
        <w:t xml:space="preserve"> значениям</w:t>
      </w:r>
      <w:r>
        <w:t xml:space="preserve">. В примере, при присвоении переменной </w:t>
      </w:r>
      <w:proofErr w:type="spellStart"/>
      <w:r>
        <w:t>b</w:t>
      </w:r>
      <w:proofErr w:type="spellEnd"/>
      <w:r>
        <w:t xml:space="preserve"> переменной </w:t>
      </w:r>
      <w:proofErr w:type="spellStart"/>
      <w:r>
        <w:t>a</w:t>
      </w:r>
      <w:proofErr w:type="spellEnd"/>
      <w:r>
        <w:t xml:space="preserve">, в переменную </w:t>
      </w:r>
      <w:proofErr w:type="spellStart"/>
      <w:r>
        <w:t>b</w:t>
      </w:r>
      <w:proofErr w:type="spellEnd"/>
      <w:r>
        <w:t xml:space="preserve"> переносятся значения полей переменной а.</w:t>
      </w:r>
    </w:p>
    <w:tbl>
      <w:tblPr>
        <w:tblStyle w:val="a9"/>
        <w:bidiVisual/>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227B05">
        <w:tc>
          <w:tcPr>
            <w:tcW w:w="9638" w:type="dxa"/>
            <w:shd w:val="clear" w:color="auto" w:fill="EFEFEF"/>
            <w:tcMar>
              <w:top w:w="100" w:type="dxa"/>
              <w:left w:w="100" w:type="dxa"/>
              <w:bottom w:w="100" w:type="dxa"/>
              <w:right w:w="100" w:type="dxa"/>
            </w:tcMar>
          </w:tcPr>
          <w:p w:rsidR="00227B05" w:rsidRPr="00082C12" w:rsidRDefault="00102F2F">
            <w:pPr>
              <w:pStyle w:val="normal"/>
              <w:widowControl w:val="0"/>
              <w:spacing w:before="0" w:after="0" w:line="240" w:lineRule="auto"/>
              <w:rPr>
                <w:color w:val="000000"/>
                <w:lang w:val="en-US"/>
              </w:rPr>
            </w:pPr>
            <w:r w:rsidRPr="00082C12">
              <w:rPr>
                <w:color w:val="660066"/>
                <w:lang w:val="en-US"/>
              </w:rPr>
              <w:t>Complex</w:t>
            </w:r>
            <w:r w:rsidRPr="00082C12">
              <w:rPr>
                <w:color w:val="000000"/>
                <w:lang w:val="en-US"/>
              </w:rPr>
              <w:t xml:space="preserve"> </w:t>
            </w:r>
            <w:proofErr w:type="spellStart"/>
            <w:r w:rsidRPr="00082C12">
              <w:rPr>
                <w:color w:val="000000"/>
                <w:lang w:val="en-US"/>
              </w:rPr>
              <w:t>a</w:t>
            </w:r>
            <w:r w:rsidRPr="00082C12">
              <w:rPr>
                <w:color w:val="666600"/>
                <w:lang w:val="en-US"/>
              </w:rPr>
              <w:t>,</w:t>
            </w:r>
            <w:r w:rsidRPr="00082C12">
              <w:rPr>
                <w:color w:val="000000"/>
                <w:lang w:val="en-US"/>
              </w:rPr>
              <w:t>b</w:t>
            </w:r>
            <w:proofErr w:type="spellEnd"/>
            <w:r w:rsidRPr="00082C12">
              <w:rPr>
                <w:color w:val="0000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a</w:t>
            </w:r>
            <w:r w:rsidRPr="00082C12">
              <w:rPr>
                <w:color w:val="666600"/>
                <w:lang w:val="en-US"/>
              </w:rPr>
              <w:t>.</w:t>
            </w:r>
            <w:r w:rsidRPr="00082C12">
              <w:rPr>
                <w:color w:val="000000"/>
                <w:lang w:val="en-US"/>
              </w:rPr>
              <w:t>im</w:t>
            </w:r>
            <w:r w:rsidRPr="00082C12">
              <w:rPr>
                <w:color w:val="666600"/>
                <w:lang w:val="en-US"/>
              </w:rPr>
              <w:t>=</w:t>
            </w:r>
            <w:r w:rsidRPr="00082C12">
              <w:rPr>
                <w:color w:val="006666"/>
                <w:lang w:val="en-US"/>
              </w:rPr>
              <w:t>1;</w:t>
            </w:r>
          </w:p>
          <w:p w:rsidR="00227B05" w:rsidRDefault="00102F2F">
            <w:pPr>
              <w:pStyle w:val="normal"/>
              <w:widowControl w:val="0"/>
              <w:spacing w:before="0" w:after="0" w:line="240" w:lineRule="auto"/>
              <w:rPr>
                <w:color w:val="000000"/>
              </w:rPr>
            </w:pPr>
            <w:r>
              <w:rPr>
                <w:color w:val="000000"/>
              </w:rPr>
              <w:t>a</w:t>
            </w:r>
            <w:r>
              <w:rPr>
                <w:color w:val="666600"/>
              </w:rPr>
              <w:t>.</w:t>
            </w:r>
            <w:r>
              <w:rPr>
                <w:color w:val="000000"/>
              </w:rPr>
              <w:t>re</w:t>
            </w:r>
            <w:r>
              <w:rPr>
                <w:color w:val="666600"/>
              </w:rPr>
              <w:t>=</w:t>
            </w:r>
            <w:r>
              <w:rPr>
                <w:color w:val="006666"/>
              </w:rPr>
              <w:t>2;</w:t>
            </w:r>
          </w:p>
          <w:p w:rsidR="00227B05" w:rsidRDefault="00102F2F">
            <w:pPr>
              <w:pStyle w:val="normal"/>
              <w:widowControl w:val="0"/>
              <w:spacing w:before="0" w:after="0" w:line="240" w:lineRule="auto"/>
              <w:rPr>
                <w:color w:val="000000"/>
              </w:rPr>
            </w:pPr>
            <w:proofErr w:type="spellStart"/>
            <w:r>
              <w:rPr>
                <w:color w:val="000000"/>
              </w:rPr>
              <w:t>b</w:t>
            </w:r>
            <w:r>
              <w:rPr>
                <w:color w:val="666600"/>
              </w:rPr>
              <w:t>=</w:t>
            </w:r>
            <w:r>
              <w:rPr>
                <w:color w:val="000000"/>
              </w:rPr>
              <w:t>a</w:t>
            </w:r>
            <w:proofErr w:type="spellEnd"/>
            <w:r>
              <w:rPr>
                <w:color w:val="666600"/>
              </w:rPr>
              <w:t xml:space="preserve">;     </w:t>
            </w:r>
            <w:r>
              <w:rPr>
                <w:color w:val="880000"/>
              </w:rPr>
              <w:t xml:space="preserve">// В поля структуры </w:t>
            </w:r>
            <w:proofErr w:type="spellStart"/>
            <w:r>
              <w:rPr>
                <w:color w:val="880000"/>
              </w:rPr>
              <w:t>b</w:t>
            </w:r>
            <w:proofErr w:type="spellEnd"/>
            <w:r>
              <w:rPr>
                <w:color w:val="880000"/>
              </w:rPr>
              <w:t xml:space="preserve"> скопируется </w:t>
            </w:r>
            <w:proofErr w:type="spellStart"/>
            <w:r>
              <w:rPr>
                <w:color w:val="880000"/>
              </w:rPr>
              <w:t>a</w:t>
            </w:r>
            <w:proofErr w:type="spellEnd"/>
          </w:p>
        </w:tc>
      </w:tr>
    </w:tbl>
    <w:p w:rsidR="00227B05" w:rsidRDefault="00227B05">
      <w:pPr>
        <w:pStyle w:val="normal"/>
        <w:rPr>
          <w:color w:val="666600"/>
        </w:rPr>
      </w:pPr>
    </w:p>
    <w:p w:rsidR="00227B05" w:rsidRDefault="00102F2F">
      <w:pPr>
        <w:pStyle w:val="1"/>
        <w:contextualSpacing w:val="0"/>
      </w:pPr>
      <w:bookmarkStart w:id="945" w:name="_vmgom9716pap" w:colFirst="0" w:colLast="0"/>
      <w:bookmarkEnd w:id="945"/>
      <w:r>
        <w:t>Структуры для работы со временем</w:t>
      </w:r>
    </w:p>
    <w:p w:rsidR="00227B05" w:rsidRDefault="00102F2F">
      <w:pPr>
        <w:pStyle w:val="normal"/>
      </w:pPr>
      <w:r>
        <w:t xml:space="preserve">В .NET </w:t>
      </w:r>
      <w:proofErr w:type="spellStart"/>
      <w:r>
        <w:t>Framework</w:t>
      </w:r>
      <w:proofErr w:type="spellEnd"/>
      <w:r>
        <w:t xml:space="preserve"> огромное количество уже готовых структур. Вот некоторые из них:</w:t>
      </w:r>
    </w:p>
    <w:p w:rsidR="00227B05" w:rsidRDefault="00102F2F">
      <w:pPr>
        <w:pStyle w:val="normal"/>
        <w:numPr>
          <w:ilvl w:val="0"/>
          <w:numId w:val="2"/>
        </w:numPr>
        <w:ind w:hanging="360"/>
        <w:contextualSpacing/>
      </w:pPr>
      <w:proofErr w:type="spellStart"/>
      <w:r>
        <w:t>DateTime</w:t>
      </w:r>
      <w:proofErr w:type="spellEnd"/>
      <w:r>
        <w:t xml:space="preserve"> - хранит в себе дату и время;</w:t>
      </w:r>
    </w:p>
    <w:p w:rsidR="00227B05" w:rsidRDefault="00102F2F">
      <w:pPr>
        <w:pStyle w:val="normal"/>
        <w:numPr>
          <w:ilvl w:val="0"/>
          <w:numId w:val="2"/>
        </w:numPr>
        <w:ind w:hanging="360"/>
        <w:contextualSpacing/>
      </w:pPr>
      <w:proofErr w:type="spellStart"/>
      <w:r>
        <w:t>TimeSpan</w:t>
      </w:r>
      <w:proofErr w:type="spellEnd"/>
      <w:r>
        <w:t xml:space="preserve"> - </w:t>
      </w:r>
      <w:proofErr w:type="gramStart"/>
      <w:r>
        <w:t>предназначен</w:t>
      </w:r>
      <w:proofErr w:type="gramEnd"/>
      <w:r>
        <w:t xml:space="preserve"> для хранения промежутков времени.</w:t>
      </w:r>
    </w:p>
    <w:p w:rsidR="00227B05" w:rsidRDefault="00102F2F">
      <w:pPr>
        <w:pStyle w:val="normal"/>
        <w:rPr>
          <w:color w:val="660066"/>
        </w:rPr>
      </w:pPr>
      <w:r>
        <w:t xml:space="preserve">Особенно полезно знать, что при вычитании </w:t>
      </w:r>
      <w:proofErr w:type="spellStart"/>
      <w:r>
        <w:t>DateTime</w:t>
      </w:r>
      <w:proofErr w:type="spellEnd"/>
      <w:r>
        <w:t xml:space="preserve"> получается структура </w:t>
      </w:r>
      <w:proofErr w:type="spellStart"/>
      <w:r>
        <w:t>TimeSpan</w:t>
      </w:r>
      <w:proofErr w:type="spellEnd"/>
      <w:r>
        <w:t>.</w:t>
      </w:r>
    </w:p>
    <w:tbl>
      <w:tblPr>
        <w:tblStyle w:val="aa"/>
        <w:bidiVisual/>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227B05">
        <w:tc>
          <w:tcPr>
            <w:tcW w:w="9638" w:type="dxa"/>
            <w:shd w:val="clear" w:color="auto" w:fill="EFEFEF"/>
            <w:tcMar>
              <w:top w:w="100" w:type="dxa"/>
              <w:left w:w="100" w:type="dxa"/>
              <w:bottom w:w="100" w:type="dxa"/>
              <w:right w:w="100" w:type="dxa"/>
            </w:tcMar>
          </w:tcPr>
          <w:p w:rsidR="001B5DCE" w:rsidRPr="001B5DCE" w:rsidRDefault="00CD3E71" w:rsidP="001B5DCE">
            <w:pPr>
              <w:autoSpaceDE w:val="0"/>
              <w:autoSpaceDN w:val="0"/>
              <w:adjustRightInd w:val="0"/>
              <w:spacing w:before="0" w:after="0" w:line="240" w:lineRule="auto"/>
              <w:rPr>
                <w:ins w:id="946" w:author="Сергей" w:date="2017-08-12T19:25:00Z"/>
                <w:rFonts w:ascii="Consolas" w:hAnsi="Consolas" w:cs="Consolas"/>
                <w:color w:val="000000"/>
                <w:sz w:val="19"/>
                <w:szCs w:val="19"/>
                <w:highlight w:val="white"/>
                <w:lang w:val="en-US"/>
                <w:rPrChange w:id="947" w:author="Сергей" w:date="2017-08-12T19:25:00Z">
                  <w:rPr>
                    <w:ins w:id="948" w:author="Сергей" w:date="2017-08-12T19:25:00Z"/>
                    <w:rFonts w:ascii="Consolas" w:hAnsi="Consolas" w:cs="Consolas"/>
                    <w:color w:val="000000"/>
                    <w:sz w:val="19"/>
                    <w:szCs w:val="19"/>
                    <w:highlight w:val="white"/>
                  </w:rPr>
                </w:rPrChange>
              </w:rPr>
            </w:pPr>
            <w:ins w:id="949" w:author="Сергей" w:date="2017-08-12T19:25:00Z">
              <w:r w:rsidRPr="00CD3E71">
                <w:rPr>
                  <w:rFonts w:ascii="Consolas" w:hAnsi="Consolas" w:cs="Consolas"/>
                  <w:color w:val="0000FF"/>
                  <w:sz w:val="19"/>
                  <w:szCs w:val="19"/>
                  <w:highlight w:val="white"/>
                  <w:lang w:val="en-US"/>
                  <w:rPrChange w:id="950" w:author="Сергей" w:date="2017-08-12T19:25:00Z">
                    <w:rPr>
                      <w:rFonts w:ascii="Consolas" w:hAnsi="Consolas" w:cs="Consolas"/>
                      <w:color w:val="0000FF"/>
                      <w:sz w:val="19"/>
                      <w:szCs w:val="19"/>
                      <w:highlight w:val="white"/>
                    </w:rPr>
                  </w:rPrChange>
                </w:rPr>
                <w:t>using</w:t>
              </w:r>
              <w:r w:rsidRPr="00CD3E71">
                <w:rPr>
                  <w:rFonts w:ascii="Consolas" w:hAnsi="Consolas" w:cs="Consolas"/>
                  <w:color w:val="000000"/>
                  <w:sz w:val="19"/>
                  <w:szCs w:val="19"/>
                  <w:highlight w:val="white"/>
                  <w:lang w:val="en-US"/>
                  <w:rPrChange w:id="951" w:author="Сергей" w:date="2017-08-12T19:25:00Z">
                    <w:rPr>
                      <w:rFonts w:ascii="Consolas" w:hAnsi="Consolas" w:cs="Consolas"/>
                      <w:color w:val="000000"/>
                      <w:sz w:val="19"/>
                      <w:szCs w:val="19"/>
                      <w:highlight w:val="white"/>
                    </w:rPr>
                  </w:rPrChange>
                </w:rPr>
                <w:t xml:space="preserve"> System;</w:t>
              </w:r>
            </w:ins>
          </w:p>
          <w:p w:rsidR="001B5DCE" w:rsidRPr="001B5DCE" w:rsidRDefault="00CD3E71" w:rsidP="001B5DCE">
            <w:pPr>
              <w:autoSpaceDE w:val="0"/>
              <w:autoSpaceDN w:val="0"/>
              <w:adjustRightInd w:val="0"/>
              <w:spacing w:before="0" w:after="0" w:line="240" w:lineRule="auto"/>
              <w:rPr>
                <w:ins w:id="952" w:author="Сергей" w:date="2017-08-12T19:25:00Z"/>
                <w:rFonts w:ascii="Consolas" w:hAnsi="Consolas" w:cs="Consolas"/>
                <w:color w:val="000000"/>
                <w:sz w:val="19"/>
                <w:szCs w:val="19"/>
                <w:highlight w:val="white"/>
                <w:lang w:val="en-US"/>
                <w:rPrChange w:id="953" w:author="Сергей" w:date="2017-08-12T19:25:00Z">
                  <w:rPr>
                    <w:ins w:id="954" w:author="Сергей" w:date="2017-08-12T19:25:00Z"/>
                    <w:rFonts w:ascii="Consolas" w:hAnsi="Consolas" w:cs="Consolas"/>
                    <w:color w:val="000000"/>
                    <w:sz w:val="19"/>
                    <w:szCs w:val="19"/>
                    <w:highlight w:val="white"/>
                  </w:rPr>
                </w:rPrChange>
              </w:rPr>
            </w:pPr>
            <w:ins w:id="955" w:author="Сергей" w:date="2017-08-12T19:25:00Z">
              <w:r w:rsidRPr="00CD3E71">
                <w:rPr>
                  <w:rFonts w:ascii="Consolas" w:hAnsi="Consolas" w:cs="Consolas"/>
                  <w:color w:val="0000FF"/>
                  <w:sz w:val="19"/>
                  <w:szCs w:val="19"/>
                  <w:highlight w:val="white"/>
                  <w:lang w:val="en-US"/>
                  <w:rPrChange w:id="956" w:author="Сергей" w:date="2017-08-12T19:25:00Z">
                    <w:rPr>
                      <w:rFonts w:ascii="Consolas" w:hAnsi="Consolas" w:cs="Consolas"/>
                      <w:color w:val="0000FF"/>
                      <w:sz w:val="19"/>
                      <w:szCs w:val="19"/>
                      <w:highlight w:val="white"/>
                    </w:rPr>
                  </w:rPrChange>
                </w:rPr>
                <w:t>using</w:t>
              </w:r>
              <w:r w:rsidRPr="00CD3E71">
                <w:rPr>
                  <w:rFonts w:ascii="Consolas" w:hAnsi="Consolas" w:cs="Consolas"/>
                  <w:color w:val="000000"/>
                  <w:sz w:val="19"/>
                  <w:szCs w:val="19"/>
                  <w:highlight w:val="white"/>
                  <w:lang w:val="en-US"/>
                  <w:rPrChange w:id="957" w:author="Сергей" w:date="2017-08-12T19:25:00Z">
                    <w:rPr>
                      <w:rFonts w:ascii="Consolas" w:hAnsi="Consolas" w:cs="Consolas"/>
                      <w:color w:val="000000"/>
                      <w:sz w:val="19"/>
                      <w:szCs w:val="19"/>
                      <w:highlight w:val="white"/>
                    </w:rPr>
                  </w:rPrChange>
                </w:rPr>
                <w:t xml:space="preserve"> </w:t>
              </w:r>
              <w:proofErr w:type="spellStart"/>
              <w:r w:rsidRPr="00CD3E71">
                <w:rPr>
                  <w:rFonts w:ascii="Consolas" w:hAnsi="Consolas" w:cs="Consolas"/>
                  <w:color w:val="000000"/>
                  <w:sz w:val="19"/>
                  <w:szCs w:val="19"/>
                  <w:highlight w:val="white"/>
                  <w:lang w:val="en-US"/>
                  <w:rPrChange w:id="958" w:author="Сергей" w:date="2017-08-12T19:25:00Z">
                    <w:rPr>
                      <w:rFonts w:ascii="Consolas" w:hAnsi="Consolas" w:cs="Consolas"/>
                      <w:color w:val="000000"/>
                      <w:sz w:val="19"/>
                      <w:szCs w:val="19"/>
                      <w:highlight w:val="white"/>
                    </w:rPr>
                  </w:rPrChange>
                </w:rPr>
                <w:t>System.Threading</w:t>
              </w:r>
              <w:proofErr w:type="spellEnd"/>
              <w:r w:rsidRPr="00CD3E71">
                <w:rPr>
                  <w:rFonts w:ascii="Consolas" w:hAnsi="Consolas" w:cs="Consolas"/>
                  <w:color w:val="000000"/>
                  <w:sz w:val="19"/>
                  <w:szCs w:val="19"/>
                  <w:highlight w:val="white"/>
                  <w:lang w:val="en-US"/>
                  <w:rPrChange w:id="959" w:author="Сергей" w:date="2017-08-12T19:25:00Z">
                    <w:rPr>
                      <w:rFonts w:ascii="Consolas" w:hAnsi="Consolas" w:cs="Consolas"/>
                      <w:color w:val="000000"/>
                      <w:sz w:val="19"/>
                      <w:szCs w:val="19"/>
                      <w:highlight w:val="white"/>
                    </w:rPr>
                  </w:rPrChange>
                </w:rPr>
                <w:t>;</w:t>
              </w:r>
            </w:ins>
          </w:p>
          <w:p w:rsidR="001B5DCE" w:rsidRPr="001B5DCE" w:rsidRDefault="001B5DCE" w:rsidP="001B5DCE">
            <w:pPr>
              <w:autoSpaceDE w:val="0"/>
              <w:autoSpaceDN w:val="0"/>
              <w:adjustRightInd w:val="0"/>
              <w:spacing w:before="0" w:after="0" w:line="240" w:lineRule="auto"/>
              <w:rPr>
                <w:ins w:id="960" w:author="Сергей" w:date="2017-08-12T19:25:00Z"/>
                <w:rFonts w:ascii="Consolas" w:hAnsi="Consolas" w:cs="Consolas"/>
                <w:color w:val="000000"/>
                <w:sz w:val="19"/>
                <w:szCs w:val="19"/>
                <w:highlight w:val="white"/>
                <w:lang w:val="en-US"/>
                <w:rPrChange w:id="961" w:author="Сергей" w:date="2017-08-12T19:25:00Z">
                  <w:rPr>
                    <w:ins w:id="962" w:author="Сергей" w:date="2017-08-12T19:25:00Z"/>
                    <w:rFonts w:ascii="Consolas" w:hAnsi="Consolas" w:cs="Consolas"/>
                    <w:color w:val="000000"/>
                    <w:sz w:val="19"/>
                    <w:szCs w:val="19"/>
                    <w:highlight w:val="white"/>
                  </w:rPr>
                </w:rPrChange>
              </w:rPr>
            </w:pPr>
          </w:p>
          <w:p w:rsidR="001B5DCE" w:rsidRPr="001B5DCE" w:rsidRDefault="00CD3E71" w:rsidP="001B5DCE">
            <w:pPr>
              <w:autoSpaceDE w:val="0"/>
              <w:autoSpaceDN w:val="0"/>
              <w:adjustRightInd w:val="0"/>
              <w:spacing w:before="0" w:after="0" w:line="240" w:lineRule="auto"/>
              <w:rPr>
                <w:ins w:id="963" w:author="Сергей" w:date="2017-08-12T19:25:00Z"/>
                <w:rFonts w:ascii="Consolas" w:hAnsi="Consolas" w:cs="Consolas"/>
                <w:color w:val="000000"/>
                <w:sz w:val="19"/>
                <w:szCs w:val="19"/>
                <w:highlight w:val="white"/>
                <w:lang w:val="en-US"/>
                <w:rPrChange w:id="964" w:author="Сергей" w:date="2017-08-12T19:25:00Z">
                  <w:rPr>
                    <w:ins w:id="965" w:author="Сергей" w:date="2017-08-12T19:25:00Z"/>
                    <w:rFonts w:ascii="Consolas" w:hAnsi="Consolas" w:cs="Consolas"/>
                    <w:color w:val="000000"/>
                    <w:sz w:val="19"/>
                    <w:szCs w:val="19"/>
                    <w:highlight w:val="white"/>
                  </w:rPr>
                </w:rPrChange>
              </w:rPr>
            </w:pPr>
            <w:ins w:id="966" w:author="Сергей" w:date="2017-08-12T19:25:00Z">
              <w:r w:rsidRPr="00CD3E71">
                <w:rPr>
                  <w:rFonts w:ascii="Consolas" w:hAnsi="Consolas" w:cs="Consolas"/>
                  <w:color w:val="0000FF"/>
                  <w:sz w:val="19"/>
                  <w:szCs w:val="19"/>
                  <w:highlight w:val="white"/>
                  <w:lang w:val="en-US"/>
                  <w:rPrChange w:id="967" w:author="Сергей" w:date="2017-08-12T19:25:00Z">
                    <w:rPr>
                      <w:rFonts w:ascii="Consolas" w:hAnsi="Consolas" w:cs="Consolas"/>
                      <w:color w:val="0000FF"/>
                      <w:sz w:val="19"/>
                      <w:szCs w:val="19"/>
                      <w:highlight w:val="white"/>
                    </w:rPr>
                  </w:rPrChange>
                </w:rPr>
                <w:t>namespace</w:t>
              </w:r>
              <w:r w:rsidRPr="00CD3E71">
                <w:rPr>
                  <w:rFonts w:ascii="Consolas" w:hAnsi="Consolas" w:cs="Consolas"/>
                  <w:color w:val="000000"/>
                  <w:sz w:val="19"/>
                  <w:szCs w:val="19"/>
                  <w:highlight w:val="white"/>
                  <w:lang w:val="en-US"/>
                  <w:rPrChange w:id="968" w:author="Сергей" w:date="2017-08-12T19:25:00Z">
                    <w:rPr>
                      <w:rFonts w:ascii="Consolas" w:hAnsi="Consolas" w:cs="Consolas"/>
                      <w:color w:val="000000"/>
                      <w:sz w:val="19"/>
                      <w:szCs w:val="19"/>
                      <w:highlight w:val="white"/>
                    </w:rPr>
                  </w:rPrChange>
                </w:rPr>
                <w:t xml:space="preserve"> Task5</w:t>
              </w:r>
            </w:ins>
          </w:p>
          <w:p w:rsidR="001B5DCE" w:rsidRPr="001B5DCE" w:rsidRDefault="00CD3E71" w:rsidP="001B5DCE">
            <w:pPr>
              <w:autoSpaceDE w:val="0"/>
              <w:autoSpaceDN w:val="0"/>
              <w:adjustRightInd w:val="0"/>
              <w:spacing w:before="0" w:after="0" w:line="240" w:lineRule="auto"/>
              <w:rPr>
                <w:ins w:id="969" w:author="Сергей" w:date="2017-08-12T19:25:00Z"/>
                <w:rFonts w:ascii="Consolas" w:hAnsi="Consolas" w:cs="Consolas"/>
                <w:color w:val="000000"/>
                <w:sz w:val="19"/>
                <w:szCs w:val="19"/>
                <w:highlight w:val="white"/>
                <w:lang w:val="en-US"/>
                <w:rPrChange w:id="970" w:author="Сергей" w:date="2017-08-12T19:25:00Z">
                  <w:rPr>
                    <w:ins w:id="971" w:author="Сергей" w:date="2017-08-12T19:25:00Z"/>
                    <w:rFonts w:ascii="Consolas" w:hAnsi="Consolas" w:cs="Consolas"/>
                    <w:color w:val="000000"/>
                    <w:sz w:val="19"/>
                    <w:szCs w:val="19"/>
                    <w:highlight w:val="white"/>
                  </w:rPr>
                </w:rPrChange>
              </w:rPr>
            </w:pPr>
            <w:ins w:id="972" w:author="Сергей" w:date="2017-08-12T19:25:00Z">
              <w:r w:rsidRPr="00CD3E71">
                <w:rPr>
                  <w:rFonts w:ascii="Consolas" w:hAnsi="Consolas" w:cs="Consolas"/>
                  <w:color w:val="000000"/>
                  <w:sz w:val="19"/>
                  <w:szCs w:val="19"/>
                  <w:highlight w:val="white"/>
                  <w:lang w:val="en-US"/>
                  <w:rPrChange w:id="973" w:author="Сергей" w:date="2017-08-12T19:25:00Z">
                    <w:rPr>
                      <w:rFonts w:ascii="Consolas" w:hAnsi="Consolas" w:cs="Consolas"/>
                      <w:color w:val="000000"/>
                      <w:sz w:val="19"/>
                      <w:szCs w:val="19"/>
                      <w:highlight w:val="white"/>
                    </w:rPr>
                  </w:rPrChange>
                </w:rPr>
                <w:t>{</w:t>
              </w:r>
            </w:ins>
          </w:p>
          <w:p w:rsidR="001B5DCE" w:rsidRPr="001B5DCE" w:rsidRDefault="00CD3E71" w:rsidP="001B5DCE">
            <w:pPr>
              <w:autoSpaceDE w:val="0"/>
              <w:autoSpaceDN w:val="0"/>
              <w:adjustRightInd w:val="0"/>
              <w:spacing w:before="0" w:after="0" w:line="240" w:lineRule="auto"/>
              <w:rPr>
                <w:ins w:id="974" w:author="Сергей" w:date="2017-08-12T19:25:00Z"/>
                <w:rFonts w:ascii="Consolas" w:hAnsi="Consolas" w:cs="Consolas"/>
                <w:color w:val="000000"/>
                <w:sz w:val="19"/>
                <w:szCs w:val="19"/>
                <w:highlight w:val="white"/>
                <w:lang w:val="en-US"/>
                <w:rPrChange w:id="975" w:author="Сергей" w:date="2017-08-12T19:25:00Z">
                  <w:rPr>
                    <w:ins w:id="976" w:author="Сергей" w:date="2017-08-12T19:25:00Z"/>
                    <w:rFonts w:ascii="Consolas" w:hAnsi="Consolas" w:cs="Consolas"/>
                    <w:color w:val="000000"/>
                    <w:sz w:val="19"/>
                    <w:szCs w:val="19"/>
                    <w:highlight w:val="white"/>
                  </w:rPr>
                </w:rPrChange>
              </w:rPr>
            </w:pPr>
            <w:ins w:id="977" w:author="Сергей" w:date="2017-08-12T19:25:00Z">
              <w:r w:rsidRPr="00CD3E71">
                <w:rPr>
                  <w:rFonts w:ascii="Consolas" w:hAnsi="Consolas" w:cs="Consolas"/>
                  <w:color w:val="000000"/>
                  <w:sz w:val="19"/>
                  <w:szCs w:val="19"/>
                  <w:highlight w:val="white"/>
                  <w:lang w:val="en-US"/>
                  <w:rPrChange w:id="978" w:author="Сергей" w:date="2017-08-12T19:25:00Z">
                    <w:rPr>
                      <w:rFonts w:ascii="Consolas" w:hAnsi="Consolas" w:cs="Consolas"/>
                      <w:color w:val="000000"/>
                      <w:sz w:val="19"/>
                      <w:szCs w:val="19"/>
                      <w:highlight w:val="white"/>
                    </w:rPr>
                  </w:rPrChange>
                </w:rPr>
                <w:t xml:space="preserve">    </w:t>
              </w:r>
              <w:r w:rsidRPr="00CD3E71">
                <w:rPr>
                  <w:rFonts w:ascii="Consolas" w:hAnsi="Consolas" w:cs="Consolas"/>
                  <w:color w:val="0000FF"/>
                  <w:sz w:val="19"/>
                  <w:szCs w:val="19"/>
                  <w:highlight w:val="white"/>
                  <w:lang w:val="en-US"/>
                  <w:rPrChange w:id="979" w:author="Сергей" w:date="2017-08-12T19:25:00Z">
                    <w:rPr>
                      <w:rFonts w:ascii="Consolas" w:hAnsi="Consolas" w:cs="Consolas"/>
                      <w:color w:val="0000FF"/>
                      <w:sz w:val="19"/>
                      <w:szCs w:val="19"/>
                      <w:highlight w:val="white"/>
                    </w:rPr>
                  </w:rPrChange>
                </w:rPr>
                <w:t>class</w:t>
              </w:r>
              <w:r w:rsidRPr="00CD3E71">
                <w:rPr>
                  <w:rFonts w:ascii="Consolas" w:hAnsi="Consolas" w:cs="Consolas"/>
                  <w:color w:val="000000"/>
                  <w:sz w:val="19"/>
                  <w:szCs w:val="19"/>
                  <w:highlight w:val="white"/>
                  <w:lang w:val="en-US"/>
                  <w:rPrChange w:id="980" w:author="Сергей" w:date="2017-08-12T19:25:00Z">
                    <w:rPr>
                      <w:rFonts w:ascii="Consolas" w:hAnsi="Consolas" w:cs="Consolas"/>
                      <w:color w:val="000000"/>
                      <w:sz w:val="19"/>
                      <w:szCs w:val="19"/>
                      <w:highlight w:val="white"/>
                    </w:rPr>
                  </w:rPrChange>
                </w:rPr>
                <w:t xml:space="preserve"> </w:t>
              </w:r>
              <w:r w:rsidRPr="00CD3E71">
                <w:rPr>
                  <w:rFonts w:ascii="Consolas" w:hAnsi="Consolas" w:cs="Consolas"/>
                  <w:color w:val="2B91AF"/>
                  <w:sz w:val="19"/>
                  <w:szCs w:val="19"/>
                  <w:highlight w:val="white"/>
                  <w:lang w:val="en-US"/>
                  <w:rPrChange w:id="981" w:author="Сергей" w:date="2017-08-12T19:25:00Z">
                    <w:rPr>
                      <w:rFonts w:ascii="Consolas" w:hAnsi="Consolas" w:cs="Consolas"/>
                      <w:color w:val="2B91AF"/>
                      <w:sz w:val="19"/>
                      <w:szCs w:val="19"/>
                      <w:highlight w:val="white"/>
                    </w:rPr>
                  </w:rPrChange>
                </w:rPr>
                <w:t>Program</w:t>
              </w:r>
            </w:ins>
          </w:p>
          <w:p w:rsidR="001B5DCE" w:rsidRPr="001B5DCE" w:rsidRDefault="00CD3E71" w:rsidP="001B5DCE">
            <w:pPr>
              <w:autoSpaceDE w:val="0"/>
              <w:autoSpaceDN w:val="0"/>
              <w:adjustRightInd w:val="0"/>
              <w:spacing w:before="0" w:after="0" w:line="240" w:lineRule="auto"/>
              <w:rPr>
                <w:ins w:id="982" w:author="Сергей" w:date="2017-08-12T19:25:00Z"/>
                <w:rFonts w:ascii="Consolas" w:hAnsi="Consolas" w:cs="Consolas"/>
                <w:color w:val="000000"/>
                <w:sz w:val="19"/>
                <w:szCs w:val="19"/>
                <w:highlight w:val="white"/>
                <w:lang w:val="en-US"/>
                <w:rPrChange w:id="983" w:author="Сергей" w:date="2017-08-12T19:25:00Z">
                  <w:rPr>
                    <w:ins w:id="984" w:author="Сергей" w:date="2017-08-12T19:25:00Z"/>
                    <w:rFonts w:ascii="Consolas" w:hAnsi="Consolas" w:cs="Consolas"/>
                    <w:color w:val="000000"/>
                    <w:sz w:val="19"/>
                    <w:szCs w:val="19"/>
                    <w:highlight w:val="white"/>
                  </w:rPr>
                </w:rPrChange>
              </w:rPr>
            </w:pPr>
            <w:ins w:id="985" w:author="Сергей" w:date="2017-08-12T19:25:00Z">
              <w:r w:rsidRPr="00CD3E71">
                <w:rPr>
                  <w:rFonts w:ascii="Consolas" w:hAnsi="Consolas" w:cs="Consolas"/>
                  <w:color w:val="000000"/>
                  <w:sz w:val="19"/>
                  <w:szCs w:val="19"/>
                  <w:highlight w:val="white"/>
                  <w:lang w:val="en-US"/>
                  <w:rPrChange w:id="986" w:author="Сергей" w:date="2017-08-12T19:25:00Z">
                    <w:rPr>
                      <w:rFonts w:ascii="Consolas" w:hAnsi="Consolas" w:cs="Consolas"/>
                      <w:color w:val="000000"/>
                      <w:sz w:val="19"/>
                      <w:szCs w:val="19"/>
                      <w:highlight w:val="white"/>
                    </w:rPr>
                  </w:rPrChange>
                </w:rPr>
                <w:t xml:space="preserve">    {</w:t>
              </w:r>
            </w:ins>
          </w:p>
          <w:p w:rsidR="001B5DCE" w:rsidRPr="001B5DCE" w:rsidRDefault="00CD3E71" w:rsidP="001B5DCE">
            <w:pPr>
              <w:autoSpaceDE w:val="0"/>
              <w:autoSpaceDN w:val="0"/>
              <w:adjustRightInd w:val="0"/>
              <w:spacing w:before="0" w:after="0" w:line="240" w:lineRule="auto"/>
              <w:rPr>
                <w:ins w:id="987" w:author="Сергей" w:date="2017-08-12T19:25:00Z"/>
                <w:rFonts w:ascii="Consolas" w:hAnsi="Consolas" w:cs="Consolas"/>
                <w:color w:val="000000"/>
                <w:sz w:val="19"/>
                <w:szCs w:val="19"/>
                <w:highlight w:val="white"/>
                <w:lang w:val="en-US"/>
                <w:rPrChange w:id="988" w:author="Сергей" w:date="2017-08-12T19:25:00Z">
                  <w:rPr>
                    <w:ins w:id="989" w:author="Сергей" w:date="2017-08-12T19:25:00Z"/>
                    <w:rFonts w:ascii="Consolas" w:hAnsi="Consolas" w:cs="Consolas"/>
                    <w:color w:val="000000"/>
                    <w:sz w:val="19"/>
                    <w:szCs w:val="19"/>
                    <w:highlight w:val="white"/>
                  </w:rPr>
                </w:rPrChange>
              </w:rPr>
            </w:pPr>
            <w:ins w:id="990" w:author="Сергей" w:date="2017-08-12T19:25:00Z">
              <w:r w:rsidRPr="00CD3E71">
                <w:rPr>
                  <w:rFonts w:ascii="Consolas" w:hAnsi="Consolas" w:cs="Consolas"/>
                  <w:color w:val="000000"/>
                  <w:sz w:val="19"/>
                  <w:szCs w:val="19"/>
                  <w:highlight w:val="white"/>
                  <w:lang w:val="en-US"/>
                  <w:rPrChange w:id="991" w:author="Сергей" w:date="2017-08-12T19:25:00Z">
                    <w:rPr>
                      <w:rFonts w:ascii="Consolas" w:hAnsi="Consolas" w:cs="Consolas"/>
                      <w:color w:val="000000"/>
                      <w:sz w:val="19"/>
                      <w:szCs w:val="19"/>
                      <w:highlight w:val="white"/>
                    </w:rPr>
                  </w:rPrChange>
                </w:rPr>
                <w:t xml:space="preserve">        </w:t>
              </w:r>
              <w:r w:rsidRPr="00CD3E71">
                <w:rPr>
                  <w:rFonts w:ascii="Consolas" w:hAnsi="Consolas" w:cs="Consolas"/>
                  <w:color w:val="0000FF"/>
                  <w:sz w:val="19"/>
                  <w:szCs w:val="19"/>
                  <w:highlight w:val="white"/>
                  <w:lang w:val="en-US"/>
                  <w:rPrChange w:id="992" w:author="Сергей" w:date="2017-08-12T19:25:00Z">
                    <w:rPr>
                      <w:rFonts w:ascii="Consolas" w:hAnsi="Consolas" w:cs="Consolas"/>
                      <w:color w:val="0000FF"/>
                      <w:sz w:val="19"/>
                      <w:szCs w:val="19"/>
                      <w:highlight w:val="white"/>
                    </w:rPr>
                  </w:rPrChange>
                </w:rPr>
                <w:t>static</w:t>
              </w:r>
              <w:r w:rsidRPr="00CD3E71">
                <w:rPr>
                  <w:rFonts w:ascii="Consolas" w:hAnsi="Consolas" w:cs="Consolas"/>
                  <w:color w:val="000000"/>
                  <w:sz w:val="19"/>
                  <w:szCs w:val="19"/>
                  <w:highlight w:val="white"/>
                  <w:lang w:val="en-US"/>
                  <w:rPrChange w:id="993" w:author="Сергей" w:date="2017-08-12T19:25:00Z">
                    <w:rPr>
                      <w:rFonts w:ascii="Consolas" w:hAnsi="Consolas" w:cs="Consolas"/>
                      <w:color w:val="000000"/>
                      <w:sz w:val="19"/>
                      <w:szCs w:val="19"/>
                      <w:highlight w:val="white"/>
                    </w:rPr>
                  </w:rPrChange>
                </w:rPr>
                <w:t xml:space="preserve"> </w:t>
              </w:r>
              <w:r w:rsidRPr="00CD3E71">
                <w:rPr>
                  <w:rFonts w:ascii="Consolas" w:hAnsi="Consolas" w:cs="Consolas"/>
                  <w:color w:val="0000FF"/>
                  <w:sz w:val="19"/>
                  <w:szCs w:val="19"/>
                  <w:highlight w:val="white"/>
                  <w:lang w:val="en-US"/>
                  <w:rPrChange w:id="994" w:author="Сергей" w:date="2017-08-12T19:25:00Z">
                    <w:rPr>
                      <w:rFonts w:ascii="Consolas" w:hAnsi="Consolas" w:cs="Consolas"/>
                      <w:color w:val="0000FF"/>
                      <w:sz w:val="19"/>
                      <w:szCs w:val="19"/>
                      <w:highlight w:val="white"/>
                    </w:rPr>
                  </w:rPrChange>
                </w:rPr>
                <w:t>void</w:t>
              </w:r>
              <w:r w:rsidRPr="00CD3E71">
                <w:rPr>
                  <w:rFonts w:ascii="Consolas" w:hAnsi="Consolas" w:cs="Consolas"/>
                  <w:color w:val="000000"/>
                  <w:sz w:val="19"/>
                  <w:szCs w:val="19"/>
                  <w:highlight w:val="white"/>
                  <w:lang w:val="en-US"/>
                  <w:rPrChange w:id="995" w:author="Сергей" w:date="2017-08-12T19:25:00Z">
                    <w:rPr>
                      <w:rFonts w:ascii="Consolas" w:hAnsi="Consolas" w:cs="Consolas"/>
                      <w:color w:val="000000"/>
                      <w:sz w:val="19"/>
                      <w:szCs w:val="19"/>
                      <w:highlight w:val="white"/>
                    </w:rPr>
                  </w:rPrChange>
                </w:rPr>
                <w:t xml:space="preserve"> Main(</w:t>
              </w:r>
              <w:r w:rsidRPr="00CD3E71">
                <w:rPr>
                  <w:rFonts w:ascii="Consolas" w:hAnsi="Consolas" w:cs="Consolas"/>
                  <w:color w:val="0000FF"/>
                  <w:sz w:val="19"/>
                  <w:szCs w:val="19"/>
                  <w:highlight w:val="white"/>
                  <w:lang w:val="en-US"/>
                  <w:rPrChange w:id="996" w:author="Сергей" w:date="2017-08-12T19:25:00Z">
                    <w:rPr>
                      <w:rFonts w:ascii="Consolas" w:hAnsi="Consolas" w:cs="Consolas"/>
                      <w:color w:val="0000FF"/>
                      <w:sz w:val="19"/>
                      <w:szCs w:val="19"/>
                      <w:highlight w:val="white"/>
                    </w:rPr>
                  </w:rPrChange>
                </w:rPr>
                <w:t>string</w:t>
              </w:r>
              <w:r w:rsidRPr="00CD3E71">
                <w:rPr>
                  <w:rFonts w:ascii="Consolas" w:hAnsi="Consolas" w:cs="Consolas"/>
                  <w:color w:val="000000"/>
                  <w:sz w:val="19"/>
                  <w:szCs w:val="19"/>
                  <w:highlight w:val="white"/>
                  <w:lang w:val="en-US"/>
                  <w:rPrChange w:id="997" w:author="Сергей" w:date="2017-08-12T19:25:00Z">
                    <w:rPr>
                      <w:rFonts w:ascii="Consolas" w:hAnsi="Consolas" w:cs="Consolas"/>
                      <w:color w:val="000000"/>
                      <w:sz w:val="19"/>
                      <w:szCs w:val="19"/>
                      <w:highlight w:val="white"/>
                    </w:rPr>
                  </w:rPrChange>
                </w:rPr>
                <w:t xml:space="preserve">[] </w:t>
              </w:r>
              <w:proofErr w:type="spellStart"/>
              <w:r w:rsidRPr="00CD3E71">
                <w:rPr>
                  <w:rFonts w:ascii="Consolas" w:hAnsi="Consolas" w:cs="Consolas"/>
                  <w:color w:val="000000"/>
                  <w:sz w:val="19"/>
                  <w:szCs w:val="19"/>
                  <w:highlight w:val="white"/>
                  <w:lang w:val="en-US"/>
                  <w:rPrChange w:id="998" w:author="Сергей" w:date="2017-08-12T19:25:00Z">
                    <w:rPr>
                      <w:rFonts w:ascii="Consolas" w:hAnsi="Consolas" w:cs="Consolas"/>
                      <w:color w:val="000000"/>
                      <w:sz w:val="19"/>
                      <w:szCs w:val="19"/>
                      <w:highlight w:val="white"/>
                    </w:rPr>
                  </w:rPrChange>
                </w:rPr>
                <w:t>args</w:t>
              </w:r>
              <w:proofErr w:type="spellEnd"/>
              <w:r w:rsidRPr="00CD3E71">
                <w:rPr>
                  <w:rFonts w:ascii="Consolas" w:hAnsi="Consolas" w:cs="Consolas"/>
                  <w:color w:val="000000"/>
                  <w:sz w:val="19"/>
                  <w:szCs w:val="19"/>
                  <w:highlight w:val="white"/>
                  <w:lang w:val="en-US"/>
                  <w:rPrChange w:id="999" w:author="Сергей" w:date="2017-08-12T19:25:00Z">
                    <w:rPr>
                      <w:rFonts w:ascii="Consolas" w:hAnsi="Consolas" w:cs="Consolas"/>
                      <w:color w:val="000000"/>
                      <w:sz w:val="19"/>
                      <w:szCs w:val="19"/>
                      <w:highlight w:val="white"/>
                    </w:rPr>
                  </w:rPrChange>
                </w:rPr>
                <w:t>)</w:t>
              </w:r>
            </w:ins>
          </w:p>
          <w:p w:rsidR="001B5DCE" w:rsidRPr="001B5DCE" w:rsidRDefault="00CD3E71" w:rsidP="001B5DCE">
            <w:pPr>
              <w:autoSpaceDE w:val="0"/>
              <w:autoSpaceDN w:val="0"/>
              <w:adjustRightInd w:val="0"/>
              <w:spacing w:before="0" w:after="0" w:line="240" w:lineRule="auto"/>
              <w:rPr>
                <w:ins w:id="1000" w:author="Сергей" w:date="2017-08-12T19:25:00Z"/>
                <w:rFonts w:ascii="Consolas" w:hAnsi="Consolas" w:cs="Consolas"/>
                <w:color w:val="000000"/>
                <w:sz w:val="19"/>
                <w:szCs w:val="19"/>
                <w:highlight w:val="white"/>
                <w:lang w:val="en-US"/>
                <w:rPrChange w:id="1001" w:author="Сергей" w:date="2017-08-12T19:25:00Z">
                  <w:rPr>
                    <w:ins w:id="1002" w:author="Сергей" w:date="2017-08-12T19:25:00Z"/>
                    <w:rFonts w:ascii="Consolas" w:hAnsi="Consolas" w:cs="Consolas"/>
                    <w:color w:val="000000"/>
                    <w:sz w:val="19"/>
                    <w:szCs w:val="19"/>
                    <w:highlight w:val="white"/>
                  </w:rPr>
                </w:rPrChange>
              </w:rPr>
            </w:pPr>
            <w:ins w:id="1003" w:author="Сергей" w:date="2017-08-12T19:25:00Z">
              <w:r w:rsidRPr="00CD3E71">
                <w:rPr>
                  <w:rFonts w:ascii="Consolas" w:hAnsi="Consolas" w:cs="Consolas"/>
                  <w:color w:val="000000"/>
                  <w:sz w:val="19"/>
                  <w:szCs w:val="19"/>
                  <w:highlight w:val="white"/>
                  <w:lang w:val="en-US"/>
                  <w:rPrChange w:id="1004" w:author="Сергей" w:date="2017-08-12T19:25:00Z">
                    <w:rPr>
                      <w:rFonts w:ascii="Consolas" w:hAnsi="Consolas" w:cs="Consolas"/>
                      <w:color w:val="000000"/>
                      <w:sz w:val="19"/>
                      <w:szCs w:val="19"/>
                      <w:highlight w:val="white"/>
                    </w:rPr>
                  </w:rPrChange>
                </w:rPr>
                <w:t xml:space="preserve">        {</w:t>
              </w:r>
            </w:ins>
          </w:p>
          <w:p w:rsidR="001B5DCE" w:rsidRPr="001B5DCE" w:rsidRDefault="00CD3E71" w:rsidP="001B5DCE">
            <w:pPr>
              <w:autoSpaceDE w:val="0"/>
              <w:autoSpaceDN w:val="0"/>
              <w:adjustRightInd w:val="0"/>
              <w:spacing w:before="0" w:after="0" w:line="240" w:lineRule="auto"/>
              <w:rPr>
                <w:ins w:id="1005" w:author="Сергей" w:date="2017-08-12T19:25:00Z"/>
                <w:rFonts w:ascii="Consolas" w:hAnsi="Consolas" w:cs="Consolas"/>
                <w:color w:val="000000"/>
                <w:sz w:val="19"/>
                <w:szCs w:val="19"/>
                <w:highlight w:val="white"/>
                <w:lang w:val="en-US"/>
                <w:rPrChange w:id="1006" w:author="Сергей" w:date="2017-08-12T19:25:00Z">
                  <w:rPr>
                    <w:ins w:id="1007" w:author="Сергей" w:date="2017-08-12T19:25:00Z"/>
                    <w:rFonts w:ascii="Consolas" w:hAnsi="Consolas" w:cs="Consolas"/>
                    <w:color w:val="000000"/>
                    <w:sz w:val="19"/>
                    <w:szCs w:val="19"/>
                    <w:highlight w:val="white"/>
                  </w:rPr>
                </w:rPrChange>
              </w:rPr>
            </w:pPr>
            <w:ins w:id="1008" w:author="Сергей" w:date="2017-08-12T19:25:00Z">
              <w:r w:rsidRPr="00CD3E71">
                <w:rPr>
                  <w:rFonts w:ascii="Consolas" w:hAnsi="Consolas" w:cs="Consolas"/>
                  <w:color w:val="000000"/>
                  <w:sz w:val="19"/>
                  <w:szCs w:val="19"/>
                  <w:highlight w:val="white"/>
                  <w:lang w:val="en-US"/>
                  <w:rPrChange w:id="1009" w:author="Сергей" w:date="2017-08-12T19:25:00Z">
                    <w:rPr>
                      <w:rFonts w:ascii="Consolas" w:hAnsi="Consolas" w:cs="Consolas"/>
                      <w:color w:val="000000"/>
                      <w:sz w:val="19"/>
                      <w:szCs w:val="19"/>
                      <w:highlight w:val="white"/>
                    </w:rPr>
                  </w:rPrChange>
                </w:rPr>
                <w:t xml:space="preserve">            </w:t>
              </w:r>
              <w:proofErr w:type="spellStart"/>
              <w:r w:rsidRPr="00CD3E71">
                <w:rPr>
                  <w:rFonts w:ascii="Consolas" w:hAnsi="Consolas" w:cs="Consolas"/>
                  <w:color w:val="2B91AF"/>
                  <w:sz w:val="19"/>
                  <w:szCs w:val="19"/>
                  <w:highlight w:val="white"/>
                  <w:lang w:val="en-US"/>
                  <w:rPrChange w:id="1010" w:author="Сергей" w:date="2017-08-12T19:25:00Z">
                    <w:rPr>
                      <w:rFonts w:ascii="Consolas" w:hAnsi="Consolas" w:cs="Consolas"/>
                      <w:color w:val="2B91AF"/>
                      <w:sz w:val="19"/>
                      <w:szCs w:val="19"/>
                      <w:highlight w:val="white"/>
                    </w:rPr>
                  </w:rPrChange>
                </w:rPr>
                <w:t>DateTime</w:t>
              </w:r>
              <w:proofErr w:type="spellEnd"/>
              <w:r w:rsidRPr="00CD3E71">
                <w:rPr>
                  <w:rFonts w:ascii="Consolas" w:hAnsi="Consolas" w:cs="Consolas"/>
                  <w:color w:val="000000"/>
                  <w:sz w:val="19"/>
                  <w:szCs w:val="19"/>
                  <w:highlight w:val="white"/>
                  <w:lang w:val="en-US"/>
                  <w:rPrChange w:id="1011" w:author="Сергей" w:date="2017-08-12T19:25:00Z">
                    <w:rPr>
                      <w:rFonts w:ascii="Consolas" w:hAnsi="Consolas" w:cs="Consolas"/>
                      <w:color w:val="000000"/>
                      <w:sz w:val="19"/>
                      <w:szCs w:val="19"/>
                      <w:highlight w:val="white"/>
                    </w:rPr>
                  </w:rPrChange>
                </w:rPr>
                <w:t xml:space="preserve"> start = </w:t>
              </w:r>
              <w:proofErr w:type="spellStart"/>
              <w:r w:rsidRPr="00CD3E71">
                <w:rPr>
                  <w:rFonts w:ascii="Consolas" w:hAnsi="Consolas" w:cs="Consolas"/>
                  <w:color w:val="2B91AF"/>
                  <w:sz w:val="19"/>
                  <w:szCs w:val="19"/>
                  <w:highlight w:val="white"/>
                  <w:lang w:val="en-US"/>
                  <w:rPrChange w:id="1012" w:author="Сергей" w:date="2017-08-12T19:25:00Z">
                    <w:rPr>
                      <w:rFonts w:ascii="Consolas" w:hAnsi="Consolas" w:cs="Consolas"/>
                      <w:color w:val="2B91AF"/>
                      <w:sz w:val="19"/>
                      <w:szCs w:val="19"/>
                      <w:highlight w:val="white"/>
                    </w:rPr>
                  </w:rPrChange>
                </w:rPr>
                <w:t>DateTime</w:t>
              </w:r>
              <w:r w:rsidRPr="00CD3E71">
                <w:rPr>
                  <w:rFonts w:ascii="Consolas" w:hAnsi="Consolas" w:cs="Consolas"/>
                  <w:color w:val="000000"/>
                  <w:sz w:val="19"/>
                  <w:szCs w:val="19"/>
                  <w:highlight w:val="white"/>
                  <w:lang w:val="en-US"/>
                  <w:rPrChange w:id="1013" w:author="Сергей" w:date="2017-08-12T19:25:00Z">
                    <w:rPr>
                      <w:rFonts w:ascii="Consolas" w:hAnsi="Consolas" w:cs="Consolas"/>
                      <w:color w:val="000000"/>
                      <w:sz w:val="19"/>
                      <w:szCs w:val="19"/>
                      <w:highlight w:val="white"/>
                    </w:rPr>
                  </w:rPrChange>
                </w:rPr>
                <w:t>.Now</w:t>
              </w:r>
              <w:proofErr w:type="spellEnd"/>
              <w:r w:rsidRPr="00CD3E71">
                <w:rPr>
                  <w:rFonts w:ascii="Consolas" w:hAnsi="Consolas" w:cs="Consolas"/>
                  <w:color w:val="000000"/>
                  <w:sz w:val="19"/>
                  <w:szCs w:val="19"/>
                  <w:highlight w:val="white"/>
                  <w:lang w:val="en-US"/>
                  <w:rPrChange w:id="1014" w:author="Сергей" w:date="2017-08-12T19:25:00Z">
                    <w:rPr>
                      <w:rFonts w:ascii="Consolas" w:hAnsi="Consolas" w:cs="Consolas"/>
                      <w:color w:val="000000"/>
                      <w:sz w:val="19"/>
                      <w:szCs w:val="19"/>
                      <w:highlight w:val="white"/>
                    </w:rPr>
                  </w:rPrChange>
                </w:rPr>
                <w:t>;</w:t>
              </w:r>
            </w:ins>
          </w:p>
          <w:p w:rsidR="001B5DCE" w:rsidRPr="001B5DCE" w:rsidRDefault="00CD3E71" w:rsidP="001B5DCE">
            <w:pPr>
              <w:autoSpaceDE w:val="0"/>
              <w:autoSpaceDN w:val="0"/>
              <w:adjustRightInd w:val="0"/>
              <w:spacing w:before="0" w:after="0" w:line="240" w:lineRule="auto"/>
              <w:rPr>
                <w:ins w:id="1015" w:author="Сергей" w:date="2017-08-12T19:25:00Z"/>
                <w:rFonts w:ascii="Consolas" w:hAnsi="Consolas" w:cs="Consolas"/>
                <w:color w:val="000000"/>
                <w:sz w:val="19"/>
                <w:szCs w:val="19"/>
                <w:highlight w:val="white"/>
                <w:lang w:val="en-US"/>
                <w:rPrChange w:id="1016" w:author="Сергей" w:date="2017-08-12T19:25:00Z">
                  <w:rPr>
                    <w:ins w:id="1017" w:author="Сергей" w:date="2017-08-12T19:25:00Z"/>
                    <w:rFonts w:ascii="Consolas" w:hAnsi="Consolas" w:cs="Consolas"/>
                    <w:color w:val="000000"/>
                    <w:sz w:val="19"/>
                    <w:szCs w:val="19"/>
                    <w:highlight w:val="white"/>
                  </w:rPr>
                </w:rPrChange>
              </w:rPr>
            </w:pPr>
            <w:ins w:id="1018" w:author="Сергей" w:date="2017-08-12T19:25:00Z">
              <w:r w:rsidRPr="00CD3E71">
                <w:rPr>
                  <w:rFonts w:ascii="Consolas" w:hAnsi="Consolas" w:cs="Consolas"/>
                  <w:color w:val="000000"/>
                  <w:sz w:val="19"/>
                  <w:szCs w:val="19"/>
                  <w:highlight w:val="white"/>
                  <w:lang w:val="en-US"/>
                  <w:rPrChange w:id="1019" w:author="Сергей" w:date="2017-08-12T19:25:00Z">
                    <w:rPr>
                      <w:rFonts w:ascii="Consolas" w:hAnsi="Consolas" w:cs="Consolas"/>
                      <w:color w:val="000000"/>
                      <w:sz w:val="19"/>
                      <w:szCs w:val="19"/>
                      <w:highlight w:val="white"/>
                    </w:rPr>
                  </w:rPrChange>
                </w:rPr>
                <w:t xml:space="preserve">            </w:t>
              </w:r>
              <w:proofErr w:type="spellStart"/>
              <w:r w:rsidRPr="00CD3E71">
                <w:rPr>
                  <w:rFonts w:ascii="Consolas" w:hAnsi="Consolas" w:cs="Consolas"/>
                  <w:color w:val="2B91AF"/>
                  <w:sz w:val="19"/>
                  <w:szCs w:val="19"/>
                  <w:highlight w:val="white"/>
                  <w:lang w:val="en-US"/>
                  <w:rPrChange w:id="1020" w:author="Сергей" w:date="2017-08-12T19:25:00Z">
                    <w:rPr>
                      <w:rFonts w:ascii="Consolas" w:hAnsi="Consolas" w:cs="Consolas"/>
                      <w:color w:val="2B91AF"/>
                      <w:sz w:val="19"/>
                      <w:szCs w:val="19"/>
                      <w:highlight w:val="white"/>
                    </w:rPr>
                  </w:rPrChange>
                </w:rPr>
                <w:t>Console</w:t>
              </w:r>
              <w:r w:rsidRPr="00CD3E71">
                <w:rPr>
                  <w:rFonts w:ascii="Consolas" w:hAnsi="Consolas" w:cs="Consolas"/>
                  <w:color w:val="000000"/>
                  <w:sz w:val="19"/>
                  <w:szCs w:val="19"/>
                  <w:highlight w:val="white"/>
                  <w:lang w:val="en-US"/>
                  <w:rPrChange w:id="1021" w:author="Сергей" w:date="2017-08-12T19:25:00Z">
                    <w:rPr>
                      <w:rFonts w:ascii="Consolas" w:hAnsi="Consolas" w:cs="Consolas"/>
                      <w:color w:val="000000"/>
                      <w:sz w:val="19"/>
                      <w:szCs w:val="19"/>
                      <w:highlight w:val="white"/>
                    </w:rPr>
                  </w:rPrChange>
                </w:rPr>
                <w:t>.WriteLine</w:t>
              </w:r>
              <w:proofErr w:type="spellEnd"/>
              <w:r w:rsidRPr="00CD3E71">
                <w:rPr>
                  <w:rFonts w:ascii="Consolas" w:hAnsi="Consolas" w:cs="Consolas"/>
                  <w:color w:val="000000"/>
                  <w:sz w:val="19"/>
                  <w:szCs w:val="19"/>
                  <w:highlight w:val="white"/>
                  <w:lang w:val="en-US"/>
                  <w:rPrChange w:id="1022" w:author="Сергей" w:date="2017-08-12T19:25:00Z">
                    <w:rPr>
                      <w:rFonts w:ascii="Consolas" w:hAnsi="Consolas" w:cs="Consolas"/>
                      <w:color w:val="000000"/>
                      <w:sz w:val="19"/>
                      <w:szCs w:val="19"/>
                      <w:highlight w:val="white"/>
                    </w:rPr>
                  </w:rPrChange>
                </w:rPr>
                <w:t>(start);</w:t>
              </w:r>
            </w:ins>
          </w:p>
          <w:p w:rsidR="001B5DCE" w:rsidRPr="001B5DCE" w:rsidRDefault="00CD3E71" w:rsidP="001B5DCE">
            <w:pPr>
              <w:autoSpaceDE w:val="0"/>
              <w:autoSpaceDN w:val="0"/>
              <w:adjustRightInd w:val="0"/>
              <w:spacing w:before="0" w:after="0" w:line="240" w:lineRule="auto"/>
              <w:rPr>
                <w:ins w:id="1023" w:author="Сергей" w:date="2017-08-12T19:25:00Z"/>
                <w:rFonts w:ascii="Consolas" w:hAnsi="Consolas" w:cs="Consolas"/>
                <w:color w:val="000000"/>
                <w:sz w:val="19"/>
                <w:szCs w:val="19"/>
                <w:highlight w:val="white"/>
                <w:lang w:val="en-US"/>
                <w:rPrChange w:id="1024" w:author="Сергей" w:date="2017-08-12T19:25:00Z">
                  <w:rPr>
                    <w:ins w:id="1025" w:author="Сергей" w:date="2017-08-12T19:25:00Z"/>
                    <w:rFonts w:ascii="Consolas" w:hAnsi="Consolas" w:cs="Consolas"/>
                    <w:color w:val="000000"/>
                    <w:sz w:val="19"/>
                    <w:szCs w:val="19"/>
                    <w:highlight w:val="white"/>
                  </w:rPr>
                </w:rPrChange>
              </w:rPr>
            </w:pPr>
            <w:ins w:id="1026" w:author="Сергей" w:date="2017-08-12T19:25:00Z">
              <w:r w:rsidRPr="00CD3E71">
                <w:rPr>
                  <w:rFonts w:ascii="Consolas" w:hAnsi="Consolas" w:cs="Consolas"/>
                  <w:color w:val="000000"/>
                  <w:sz w:val="19"/>
                  <w:szCs w:val="19"/>
                  <w:highlight w:val="white"/>
                  <w:lang w:val="en-US"/>
                  <w:rPrChange w:id="1027" w:author="Сергей" w:date="2017-08-12T19:25:00Z">
                    <w:rPr>
                      <w:rFonts w:ascii="Consolas" w:hAnsi="Consolas" w:cs="Consolas"/>
                      <w:color w:val="000000"/>
                      <w:sz w:val="19"/>
                      <w:szCs w:val="19"/>
                      <w:highlight w:val="white"/>
                    </w:rPr>
                  </w:rPrChange>
                </w:rPr>
                <w:t xml:space="preserve">            </w:t>
              </w:r>
              <w:proofErr w:type="spellStart"/>
              <w:r w:rsidRPr="00CD3E71">
                <w:rPr>
                  <w:rFonts w:ascii="Consolas" w:hAnsi="Consolas" w:cs="Consolas"/>
                  <w:color w:val="2B91AF"/>
                  <w:sz w:val="19"/>
                  <w:szCs w:val="19"/>
                  <w:highlight w:val="white"/>
                  <w:lang w:val="en-US"/>
                  <w:rPrChange w:id="1028" w:author="Сергей" w:date="2017-08-12T19:25:00Z">
                    <w:rPr>
                      <w:rFonts w:ascii="Consolas" w:hAnsi="Consolas" w:cs="Consolas"/>
                      <w:color w:val="2B91AF"/>
                      <w:sz w:val="19"/>
                      <w:szCs w:val="19"/>
                      <w:highlight w:val="white"/>
                    </w:rPr>
                  </w:rPrChange>
                </w:rPr>
                <w:t>Thread</w:t>
              </w:r>
              <w:r w:rsidRPr="00CD3E71">
                <w:rPr>
                  <w:rFonts w:ascii="Consolas" w:hAnsi="Consolas" w:cs="Consolas"/>
                  <w:color w:val="000000"/>
                  <w:sz w:val="19"/>
                  <w:szCs w:val="19"/>
                  <w:highlight w:val="white"/>
                  <w:lang w:val="en-US"/>
                  <w:rPrChange w:id="1029" w:author="Сергей" w:date="2017-08-12T19:25:00Z">
                    <w:rPr>
                      <w:rFonts w:ascii="Consolas" w:hAnsi="Consolas" w:cs="Consolas"/>
                      <w:color w:val="000000"/>
                      <w:sz w:val="19"/>
                      <w:szCs w:val="19"/>
                      <w:highlight w:val="white"/>
                    </w:rPr>
                  </w:rPrChange>
                </w:rPr>
                <w:t>.Sleep</w:t>
              </w:r>
              <w:proofErr w:type="spellEnd"/>
              <w:r w:rsidRPr="00CD3E71">
                <w:rPr>
                  <w:rFonts w:ascii="Consolas" w:hAnsi="Consolas" w:cs="Consolas"/>
                  <w:color w:val="000000"/>
                  <w:sz w:val="19"/>
                  <w:szCs w:val="19"/>
                  <w:highlight w:val="white"/>
                  <w:lang w:val="en-US"/>
                  <w:rPrChange w:id="1030" w:author="Сергей" w:date="2017-08-12T19:25:00Z">
                    <w:rPr>
                      <w:rFonts w:ascii="Consolas" w:hAnsi="Consolas" w:cs="Consolas"/>
                      <w:color w:val="000000"/>
                      <w:sz w:val="19"/>
                      <w:szCs w:val="19"/>
                      <w:highlight w:val="white"/>
                    </w:rPr>
                  </w:rPrChange>
                </w:rPr>
                <w:t>(2000);</w:t>
              </w:r>
            </w:ins>
          </w:p>
          <w:p w:rsidR="001B5DCE" w:rsidRPr="001B5DCE" w:rsidRDefault="00CD3E71" w:rsidP="001B5DCE">
            <w:pPr>
              <w:autoSpaceDE w:val="0"/>
              <w:autoSpaceDN w:val="0"/>
              <w:adjustRightInd w:val="0"/>
              <w:spacing w:before="0" w:after="0" w:line="240" w:lineRule="auto"/>
              <w:rPr>
                <w:ins w:id="1031" w:author="Сергей" w:date="2017-08-12T19:25:00Z"/>
                <w:rFonts w:ascii="Consolas" w:hAnsi="Consolas" w:cs="Consolas"/>
                <w:color w:val="000000"/>
                <w:sz w:val="19"/>
                <w:szCs w:val="19"/>
                <w:highlight w:val="white"/>
                <w:lang w:val="en-US"/>
                <w:rPrChange w:id="1032" w:author="Сергей" w:date="2017-08-12T19:25:00Z">
                  <w:rPr>
                    <w:ins w:id="1033" w:author="Сергей" w:date="2017-08-12T19:25:00Z"/>
                    <w:rFonts w:ascii="Consolas" w:hAnsi="Consolas" w:cs="Consolas"/>
                    <w:color w:val="000000"/>
                    <w:sz w:val="19"/>
                    <w:szCs w:val="19"/>
                    <w:highlight w:val="white"/>
                  </w:rPr>
                </w:rPrChange>
              </w:rPr>
            </w:pPr>
            <w:ins w:id="1034" w:author="Сергей" w:date="2017-08-12T19:25:00Z">
              <w:r w:rsidRPr="00CD3E71">
                <w:rPr>
                  <w:rFonts w:ascii="Consolas" w:hAnsi="Consolas" w:cs="Consolas"/>
                  <w:color w:val="000000"/>
                  <w:sz w:val="19"/>
                  <w:szCs w:val="19"/>
                  <w:highlight w:val="white"/>
                  <w:lang w:val="en-US"/>
                  <w:rPrChange w:id="1035" w:author="Сергей" w:date="2017-08-12T19:25:00Z">
                    <w:rPr>
                      <w:rFonts w:ascii="Consolas" w:hAnsi="Consolas" w:cs="Consolas"/>
                      <w:color w:val="000000"/>
                      <w:sz w:val="19"/>
                      <w:szCs w:val="19"/>
                      <w:highlight w:val="white"/>
                    </w:rPr>
                  </w:rPrChange>
                </w:rPr>
                <w:t xml:space="preserve">            </w:t>
              </w:r>
              <w:proofErr w:type="spellStart"/>
              <w:r w:rsidRPr="00CD3E71">
                <w:rPr>
                  <w:rFonts w:ascii="Consolas" w:hAnsi="Consolas" w:cs="Consolas"/>
                  <w:color w:val="2B91AF"/>
                  <w:sz w:val="19"/>
                  <w:szCs w:val="19"/>
                  <w:highlight w:val="white"/>
                  <w:lang w:val="en-US"/>
                  <w:rPrChange w:id="1036" w:author="Сергей" w:date="2017-08-12T19:25:00Z">
                    <w:rPr>
                      <w:rFonts w:ascii="Consolas" w:hAnsi="Consolas" w:cs="Consolas"/>
                      <w:color w:val="2B91AF"/>
                      <w:sz w:val="19"/>
                      <w:szCs w:val="19"/>
                      <w:highlight w:val="white"/>
                    </w:rPr>
                  </w:rPrChange>
                </w:rPr>
                <w:t>DateTime</w:t>
              </w:r>
              <w:proofErr w:type="spellEnd"/>
              <w:r w:rsidRPr="00CD3E71">
                <w:rPr>
                  <w:rFonts w:ascii="Consolas" w:hAnsi="Consolas" w:cs="Consolas"/>
                  <w:color w:val="000000"/>
                  <w:sz w:val="19"/>
                  <w:szCs w:val="19"/>
                  <w:highlight w:val="white"/>
                  <w:lang w:val="en-US"/>
                  <w:rPrChange w:id="1037" w:author="Сергей" w:date="2017-08-12T19:25:00Z">
                    <w:rPr>
                      <w:rFonts w:ascii="Consolas" w:hAnsi="Consolas" w:cs="Consolas"/>
                      <w:color w:val="000000"/>
                      <w:sz w:val="19"/>
                      <w:szCs w:val="19"/>
                      <w:highlight w:val="white"/>
                    </w:rPr>
                  </w:rPrChange>
                </w:rPr>
                <w:t xml:space="preserve"> finish = </w:t>
              </w:r>
              <w:proofErr w:type="spellStart"/>
              <w:r w:rsidRPr="00CD3E71">
                <w:rPr>
                  <w:rFonts w:ascii="Consolas" w:hAnsi="Consolas" w:cs="Consolas"/>
                  <w:color w:val="2B91AF"/>
                  <w:sz w:val="19"/>
                  <w:szCs w:val="19"/>
                  <w:highlight w:val="white"/>
                  <w:lang w:val="en-US"/>
                  <w:rPrChange w:id="1038" w:author="Сергей" w:date="2017-08-12T19:25:00Z">
                    <w:rPr>
                      <w:rFonts w:ascii="Consolas" w:hAnsi="Consolas" w:cs="Consolas"/>
                      <w:color w:val="2B91AF"/>
                      <w:sz w:val="19"/>
                      <w:szCs w:val="19"/>
                      <w:highlight w:val="white"/>
                    </w:rPr>
                  </w:rPrChange>
                </w:rPr>
                <w:t>DateTime</w:t>
              </w:r>
              <w:r w:rsidRPr="00CD3E71">
                <w:rPr>
                  <w:rFonts w:ascii="Consolas" w:hAnsi="Consolas" w:cs="Consolas"/>
                  <w:color w:val="000000"/>
                  <w:sz w:val="19"/>
                  <w:szCs w:val="19"/>
                  <w:highlight w:val="white"/>
                  <w:lang w:val="en-US"/>
                  <w:rPrChange w:id="1039" w:author="Сергей" w:date="2017-08-12T19:25:00Z">
                    <w:rPr>
                      <w:rFonts w:ascii="Consolas" w:hAnsi="Consolas" w:cs="Consolas"/>
                      <w:color w:val="000000"/>
                      <w:sz w:val="19"/>
                      <w:szCs w:val="19"/>
                      <w:highlight w:val="white"/>
                    </w:rPr>
                  </w:rPrChange>
                </w:rPr>
                <w:t>.Now</w:t>
              </w:r>
              <w:proofErr w:type="spellEnd"/>
              <w:r w:rsidRPr="00CD3E71">
                <w:rPr>
                  <w:rFonts w:ascii="Consolas" w:hAnsi="Consolas" w:cs="Consolas"/>
                  <w:color w:val="000000"/>
                  <w:sz w:val="19"/>
                  <w:szCs w:val="19"/>
                  <w:highlight w:val="white"/>
                  <w:lang w:val="en-US"/>
                  <w:rPrChange w:id="1040" w:author="Сергей" w:date="2017-08-12T19:25:00Z">
                    <w:rPr>
                      <w:rFonts w:ascii="Consolas" w:hAnsi="Consolas" w:cs="Consolas"/>
                      <w:color w:val="000000"/>
                      <w:sz w:val="19"/>
                      <w:szCs w:val="19"/>
                      <w:highlight w:val="white"/>
                    </w:rPr>
                  </w:rPrChange>
                </w:rPr>
                <w:t>;</w:t>
              </w:r>
            </w:ins>
          </w:p>
          <w:p w:rsidR="001B5DCE" w:rsidRPr="001B5DCE" w:rsidRDefault="00CD3E71" w:rsidP="001B5DCE">
            <w:pPr>
              <w:autoSpaceDE w:val="0"/>
              <w:autoSpaceDN w:val="0"/>
              <w:adjustRightInd w:val="0"/>
              <w:spacing w:before="0" w:after="0" w:line="240" w:lineRule="auto"/>
              <w:rPr>
                <w:ins w:id="1041" w:author="Сергей" w:date="2017-08-12T19:25:00Z"/>
                <w:rFonts w:ascii="Consolas" w:hAnsi="Consolas" w:cs="Consolas"/>
                <w:color w:val="000000"/>
                <w:sz w:val="19"/>
                <w:szCs w:val="19"/>
                <w:highlight w:val="white"/>
                <w:lang w:val="en-US"/>
                <w:rPrChange w:id="1042" w:author="Сергей" w:date="2017-08-12T19:25:00Z">
                  <w:rPr>
                    <w:ins w:id="1043" w:author="Сергей" w:date="2017-08-12T19:25:00Z"/>
                    <w:rFonts w:ascii="Consolas" w:hAnsi="Consolas" w:cs="Consolas"/>
                    <w:color w:val="000000"/>
                    <w:sz w:val="19"/>
                    <w:szCs w:val="19"/>
                    <w:highlight w:val="white"/>
                  </w:rPr>
                </w:rPrChange>
              </w:rPr>
            </w:pPr>
            <w:ins w:id="1044" w:author="Сергей" w:date="2017-08-12T19:25:00Z">
              <w:r w:rsidRPr="00CD3E71">
                <w:rPr>
                  <w:rFonts w:ascii="Consolas" w:hAnsi="Consolas" w:cs="Consolas"/>
                  <w:color w:val="000000"/>
                  <w:sz w:val="19"/>
                  <w:szCs w:val="19"/>
                  <w:highlight w:val="white"/>
                  <w:lang w:val="en-US"/>
                  <w:rPrChange w:id="1045" w:author="Сергей" w:date="2017-08-12T19:25:00Z">
                    <w:rPr>
                      <w:rFonts w:ascii="Consolas" w:hAnsi="Consolas" w:cs="Consolas"/>
                      <w:color w:val="000000"/>
                      <w:sz w:val="19"/>
                      <w:szCs w:val="19"/>
                      <w:highlight w:val="white"/>
                    </w:rPr>
                  </w:rPrChange>
                </w:rPr>
                <w:t xml:space="preserve">            </w:t>
              </w:r>
              <w:proofErr w:type="spellStart"/>
              <w:r w:rsidRPr="00CD3E71">
                <w:rPr>
                  <w:rFonts w:ascii="Consolas" w:hAnsi="Consolas" w:cs="Consolas"/>
                  <w:color w:val="2B91AF"/>
                  <w:sz w:val="19"/>
                  <w:szCs w:val="19"/>
                  <w:highlight w:val="white"/>
                  <w:lang w:val="en-US"/>
                  <w:rPrChange w:id="1046" w:author="Сергей" w:date="2017-08-12T19:25:00Z">
                    <w:rPr>
                      <w:rFonts w:ascii="Consolas" w:hAnsi="Consolas" w:cs="Consolas"/>
                      <w:color w:val="2B91AF"/>
                      <w:sz w:val="19"/>
                      <w:szCs w:val="19"/>
                      <w:highlight w:val="white"/>
                    </w:rPr>
                  </w:rPrChange>
                </w:rPr>
                <w:t>Console</w:t>
              </w:r>
              <w:r w:rsidRPr="00CD3E71">
                <w:rPr>
                  <w:rFonts w:ascii="Consolas" w:hAnsi="Consolas" w:cs="Consolas"/>
                  <w:color w:val="000000"/>
                  <w:sz w:val="19"/>
                  <w:szCs w:val="19"/>
                  <w:highlight w:val="white"/>
                  <w:lang w:val="en-US"/>
                  <w:rPrChange w:id="1047" w:author="Сергей" w:date="2017-08-12T19:25:00Z">
                    <w:rPr>
                      <w:rFonts w:ascii="Consolas" w:hAnsi="Consolas" w:cs="Consolas"/>
                      <w:color w:val="000000"/>
                      <w:sz w:val="19"/>
                      <w:szCs w:val="19"/>
                      <w:highlight w:val="white"/>
                    </w:rPr>
                  </w:rPrChange>
                </w:rPr>
                <w:t>.WriteLine</w:t>
              </w:r>
              <w:proofErr w:type="spellEnd"/>
              <w:r w:rsidRPr="00CD3E71">
                <w:rPr>
                  <w:rFonts w:ascii="Consolas" w:hAnsi="Consolas" w:cs="Consolas"/>
                  <w:color w:val="000000"/>
                  <w:sz w:val="19"/>
                  <w:szCs w:val="19"/>
                  <w:highlight w:val="white"/>
                  <w:lang w:val="en-US"/>
                  <w:rPrChange w:id="1048" w:author="Сергей" w:date="2017-08-12T19:25:00Z">
                    <w:rPr>
                      <w:rFonts w:ascii="Consolas" w:hAnsi="Consolas" w:cs="Consolas"/>
                      <w:color w:val="000000"/>
                      <w:sz w:val="19"/>
                      <w:szCs w:val="19"/>
                      <w:highlight w:val="white"/>
                    </w:rPr>
                  </w:rPrChange>
                </w:rPr>
                <w:t>(finish);</w:t>
              </w:r>
            </w:ins>
          </w:p>
          <w:p w:rsidR="001B5DCE" w:rsidRPr="001B5DCE" w:rsidRDefault="00CD3E71" w:rsidP="001B5DCE">
            <w:pPr>
              <w:autoSpaceDE w:val="0"/>
              <w:autoSpaceDN w:val="0"/>
              <w:adjustRightInd w:val="0"/>
              <w:spacing w:before="0" w:after="0" w:line="240" w:lineRule="auto"/>
              <w:rPr>
                <w:ins w:id="1049" w:author="Сергей" w:date="2017-08-12T19:25:00Z"/>
                <w:rFonts w:ascii="Consolas" w:hAnsi="Consolas" w:cs="Consolas"/>
                <w:color w:val="000000"/>
                <w:sz w:val="19"/>
                <w:szCs w:val="19"/>
                <w:highlight w:val="white"/>
                <w:lang w:val="en-US"/>
                <w:rPrChange w:id="1050" w:author="Сергей" w:date="2017-08-12T19:25:00Z">
                  <w:rPr>
                    <w:ins w:id="1051" w:author="Сергей" w:date="2017-08-12T19:25:00Z"/>
                    <w:rFonts w:ascii="Consolas" w:hAnsi="Consolas" w:cs="Consolas"/>
                    <w:color w:val="000000"/>
                    <w:sz w:val="19"/>
                    <w:szCs w:val="19"/>
                    <w:highlight w:val="white"/>
                  </w:rPr>
                </w:rPrChange>
              </w:rPr>
            </w:pPr>
            <w:ins w:id="1052" w:author="Сергей" w:date="2017-08-12T19:25:00Z">
              <w:r w:rsidRPr="00CD3E71">
                <w:rPr>
                  <w:rFonts w:ascii="Consolas" w:hAnsi="Consolas" w:cs="Consolas"/>
                  <w:color w:val="000000"/>
                  <w:sz w:val="19"/>
                  <w:szCs w:val="19"/>
                  <w:highlight w:val="white"/>
                  <w:lang w:val="en-US"/>
                  <w:rPrChange w:id="1053" w:author="Сергей" w:date="2017-08-12T19:25:00Z">
                    <w:rPr>
                      <w:rFonts w:ascii="Consolas" w:hAnsi="Consolas" w:cs="Consolas"/>
                      <w:color w:val="000000"/>
                      <w:sz w:val="19"/>
                      <w:szCs w:val="19"/>
                      <w:highlight w:val="white"/>
                    </w:rPr>
                  </w:rPrChange>
                </w:rPr>
                <w:t xml:space="preserve">            </w:t>
              </w:r>
              <w:proofErr w:type="spellStart"/>
              <w:r w:rsidRPr="00CD3E71">
                <w:rPr>
                  <w:rFonts w:ascii="Consolas" w:hAnsi="Consolas" w:cs="Consolas"/>
                  <w:color w:val="2B91AF"/>
                  <w:sz w:val="19"/>
                  <w:szCs w:val="19"/>
                  <w:highlight w:val="white"/>
                  <w:lang w:val="en-US"/>
                  <w:rPrChange w:id="1054" w:author="Сергей" w:date="2017-08-12T19:25:00Z">
                    <w:rPr>
                      <w:rFonts w:ascii="Consolas" w:hAnsi="Consolas" w:cs="Consolas"/>
                      <w:color w:val="2B91AF"/>
                      <w:sz w:val="19"/>
                      <w:szCs w:val="19"/>
                      <w:highlight w:val="white"/>
                    </w:rPr>
                  </w:rPrChange>
                </w:rPr>
                <w:t>TimeSpan</w:t>
              </w:r>
              <w:proofErr w:type="spellEnd"/>
              <w:r w:rsidRPr="00CD3E71">
                <w:rPr>
                  <w:rFonts w:ascii="Consolas" w:hAnsi="Consolas" w:cs="Consolas"/>
                  <w:color w:val="000000"/>
                  <w:sz w:val="19"/>
                  <w:szCs w:val="19"/>
                  <w:highlight w:val="white"/>
                  <w:lang w:val="en-US"/>
                  <w:rPrChange w:id="1055" w:author="Сергей" w:date="2017-08-12T19:25:00Z">
                    <w:rPr>
                      <w:rFonts w:ascii="Consolas" w:hAnsi="Consolas" w:cs="Consolas"/>
                      <w:color w:val="000000"/>
                      <w:sz w:val="19"/>
                      <w:szCs w:val="19"/>
                      <w:highlight w:val="white"/>
                    </w:rPr>
                  </w:rPrChange>
                </w:rPr>
                <w:t xml:space="preserve"> duration = finish - start;            </w:t>
              </w:r>
            </w:ins>
          </w:p>
          <w:p w:rsidR="001B5DCE" w:rsidRDefault="00CD3E71" w:rsidP="001B5DCE">
            <w:pPr>
              <w:autoSpaceDE w:val="0"/>
              <w:autoSpaceDN w:val="0"/>
              <w:adjustRightInd w:val="0"/>
              <w:spacing w:before="0" w:after="0" w:line="240" w:lineRule="auto"/>
              <w:rPr>
                <w:ins w:id="1056" w:author="Сергей" w:date="2017-08-12T19:25:00Z"/>
                <w:rFonts w:ascii="Consolas" w:hAnsi="Consolas" w:cs="Consolas"/>
                <w:color w:val="000000"/>
                <w:sz w:val="19"/>
                <w:szCs w:val="19"/>
                <w:highlight w:val="white"/>
              </w:rPr>
            </w:pPr>
            <w:ins w:id="1057" w:author="Сергей" w:date="2017-08-12T19:25:00Z">
              <w:r w:rsidRPr="00CD3E71">
                <w:rPr>
                  <w:rFonts w:ascii="Consolas" w:hAnsi="Consolas" w:cs="Consolas"/>
                  <w:color w:val="000000"/>
                  <w:sz w:val="19"/>
                  <w:szCs w:val="19"/>
                  <w:highlight w:val="white"/>
                  <w:lang w:val="en-US"/>
                  <w:rPrChange w:id="1058" w:author="Сергей" w:date="2017-08-12T19:25:00Z">
                    <w:rPr>
                      <w:rFonts w:ascii="Consolas" w:hAnsi="Consolas" w:cs="Consolas"/>
                      <w:color w:val="000000"/>
                      <w:sz w:val="19"/>
                      <w:szCs w:val="19"/>
                      <w:highlight w:val="white"/>
                    </w:rPr>
                  </w:rPrChange>
                </w:rPr>
                <w:t xml:space="preserve">            </w:t>
              </w:r>
              <w:proofErr w:type="spellStart"/>
              <w:r w:rsidR="001B5DCE">
                <w:rPr>
                  <w:rFonts w:ascii="Consolas" w:hAnsi="Consolas" w:cs="Consolas"/>
                  <w:color w:val="2B91AF"/>
                  <w:sz w:val="19"/>
                  <w:szCs w:val="19"/>
                  <w:highlight w:val="white"/>
                </w:rPr>
                <w:t>Console</w:t>
              </w:r>
              <w:r w:rsidR="001B5DCE">
                <w:rPr>
                  <w:rFonts w:ascii="Consolas" w:hAnsi="Consolas" w:cs="Consolas"/>
                  <w:color w:val="000000"/>
                  <w:sz w:val="19"/>
                  <w:szCs w:val="19"/>
                  <w:highlight w:val="white"/>
                </w:rPr>
                <w:t>.WriteLine</w:t>
              </w:r>
              <w:proofErr w:type="spellEnd"/>
              <w:r w:rsidR="001B5DCE">
                <w:rPr>
                  <w:rFonts w:ascii="Consolas" w:hAnsi="Consolas" w:cs="Consolas"/>
                  <w:color w:val="000000"/>
                  <w:sz w:val="19"/>
                  <w:szCs w:val="19"/>
                  <w:highlight w:val="white"/>
                </w:rPr>
                <w:t>(</w:t>
              </w:r>
              <w:proofErr w:type="spellStart"/>
              <w:r w:rsidR="001B5DCE">
                <w:rPr>
                  <w:rFonts w:ascii="Consolas" w:hAnsi="Consolas" w:cs="Consolas"/>
                  <w:color w:val="000000"/>
                  <w:sz w:val="19"/>
                  <w:szCs w:val="19"/>
                  <w:highlight w:val="white"/>
                </w:rPr>
                <w:t>duration</w:t>
              </w:r>
              <w:proofErr w:type="spellEnd"/>
              <w:r w:rsidR="001B5DCE">
                <w:rPr>
                  <w:rFonts w:ascii="Consolas" w:hAnsi="Consolas" w:cs="Consolas"/>
                  <w:color w:val="000000"/>
                  <w:sz w:val="19"/>
                  <w:szCs w:val="19"/>
                  <w:highlight w:val="white"/>
                </w:rPr>
                <w:t>);</w:t>
              </w:r>
            </w:ins>
          </w:p>
          <w:p w:rsidR="001B5DCE" w:rsidRDefault="001B5DCE" w:rsidP="001B5DCE">
            <w:pPr>
              <w:autoSpaceDE w:val="0"/>
              <w:autoSpaceDN w:val="0"/>
              <w:adjustRightInd w:val="0"/>
              <w:spacing w:before="0" w:after="0" w:line="240" w:lineRule="auto"/>
              <w:rPr>
                <w:ins w:id="1059" w:author="Сергей" w:date="2017-08-12T19:25:00Z"/>
                <w:rFonts w:ascii="Consolas" w:hAnsi="Consolas" w:cs="Consolas"/>
                <w:color w:val="000000"/>
                <w:sz w:val="19"/>
                <w:szCs w:val="19"/>
                <w:highlight w:val="white"/>
              </w:rPr>
            </w:pPr>
            <w:ins w:id="1060" w:author="Сергей" w:date="2017-08-12T19:25:00Z">
              <w:r>
                <w:rPr>
                  <w:rFonts w:ascii="Consolas" w:hAnsi="Consolas" w:cs="Consolas"/>
                  <w:color w:val="000000"/>
                  <w:sz w:val="19"/>
                  <w:szCs w:val="19"/>
                  <w:highlight w:val="white"/>
                </w:rPr>
                <w:t xml:space="preserve">        }</w:t>
              </w:r>
            </w:ins>
          </w:p>
          <w:p w:rsidR="001B5DCE" w:rsidRDefault="001B5DCE" w:rsidP="001B5DCE">
            <w:pPr>
              <w:autoSpaceDE w:val="0"/>
              <w:autoSpaceDN w:val="0"/>
              <w:adjustRightInd w:val="0"/>
              <w:spacing w:before="0" w:after="0" w:line="240" w:lineRule="auto"/>
              <w:rPr>
                <w:ins w:id="1061" w:author="Сергей" w:date="2017-08-12T19:25:00Z"/>
                <w:rFonts w:ascii="Consolas" w:hAnsi="Consolas" w:cs="Consolas"/>
                <w:color w:val="000000"/>
                <w:sz w:val="19"/>
                <w:szCs w:val="19"/>
                <w:highlight w:val="white"/>
              </w:rPr>
            </w:pPr>
            <w:ins w:id="1062" w:author="Сергей" w:date="2017-08-12T19:25:00Z">
              <w:r>
                <w:rPr>
                  <w:rFonts w:ascii="Consolas" w:hAnsi="Consolas" w:cs="Consolas"/>
                  <w:color w:val="000000"/>
                  <w:sz w:val="19"/>
                  <w:szCs w:val="19"/>
                  <w:highlight w:val="white"/>
                </w:rPr>
                <w:t xml:space="preserve">    }</w:t>
              </w:r>
            </w:ins>
          </w:p>
          <w:p w:rsidR="00227B05" w:rsidRPr="00082C12" w:rsidDel="001B5DCE" w:rsidRDefault="001B5DCE" w:rsidP="001B5DCE">
            <w:pPr>
              <w:pStyle w:val="normal"/>
              <w:rPr>
                <w:del w:id="1063" w:author="Сергей" w:date="2017-08-12T19:25:00Z"/>
                <w:color w:val="000000"/>
                <w:lang w:val="en-US"/>
              </w:rPr>
            </w:pPr>
            <w:ins w:id="1064" w:author="Сергей" w:date="2017-08-12T19:25:00Z">
              <w:r>
                <w:rPr>
                  <w:rFonts w:ascii="Consolas" w:hAnsi="Consolas" w:cs="Consolas"/>
                  <w:color w:val="000000"/>
                  <w:sz w:val="19"/>
                  <w:szCs w:val="19"/>
                  <w:highlight w:val="white"/>
                </w:rPr>
                <w:t>}</w:t>
              </w:r>
            </w:ins>
            <w:del w:id="1065" w:author="Сергей" w:date="2017-08-12T19:25:00Z">
              <w:r w:rsidR="00102F2F" w:rsidRPr="00082C12" w:rsidDel="001B5DCE">
                <w:rPr>
                  <w:color w:val="660066"/>
                  <w:lang w:val="en-US"/>
                </w:rPr>
                <w:delText>DateTime</w:delText>
              </w:r>
              <w:r w:rsidR="00102F2F" w:rsidRPr="00082C12" w:rsidDel="001B5DCE">
                <w:rPr>
                  <w:color w:val="000000"/>
                  <w:lang w:val="en-US"/>
                </w:rPr>
                <w:delText xml:space="preserve"> start</w:delText>
              </w:r>
              <w:r w:rsidR="00102F2F" w:rsidRPr="00082C12" w:rsidDel="001B5DCE">
                <w:rPr>
                  <w:color w:val="666600"/>
                  <w:lang w:val="en-US"/>
                </w:rPr>
                <w:delText>=</w:delText>
              </w:r>
              <w:r w:rsidR="00102F2F" w:rsidRPr="00082C12" w:rsidDel="001B5DCE">
                <w:rPr>
                  <w:color w:val="660066"/>
                  <w:lang w:val="en-US"/>
                </w:rPr>
                <w:delText>DateTime</w:delText>
              </w:r>
              <w:r w:rsidR="00102F2F" w:rsidRPr="00082C12" w:rsidDel="001B5DCE">
                <w:rPr>
                  <w:color w:val="666600"/>
                  <w:lang w:val="en-US"/>
                </w:rPr>
                <w:delText>.</w:delText>
              </w:r>
              <w:r w:rsidR="00102F2F" w:rsidRPr="00082C12" w:rsidDel="001B5DCE">
                <w:rPr>
                  <w:color w:val="660066"/>
                  <w:lang w:val="en-US"/>
                </w:rPr>
                <w:delText>Now</w:delText>
              </w:r>
              <w:r w:rsidR="00102F2F" w:rsidRPr="00082C12" w:rsidDel="001B5DCE">
                <w:rPr>
                  <w:color w:val="666600"/>
                  <w:lang w:val="en-US"/>
                </w:rPr>
                <w:delText>;</w:delText>
              </w:r>
              <w:r w:rsidR="00102F2F" w:rsidRPr="00082C12" w:rsidDel="001B5DCE">
                <w:rPr>
                  <w:color w:val="000000"/>
                  <w:lang w:val="en-US"/>
                </w:rPr>
                <w:br/>
              </w:r>
              <w:r w:rsidR="00102F2F" w:rsidRPr="00082C12" w:rsidDel="001B5DCE">
                <w:rPr>
                  <w:color w:val="666600"/>
                  <w:lang w:val="en-US"/>
                </w:rPr>
                <w:delText>….</w:delText>
              </w:r>
              <w:r w:rsidR="00102F2F" w:rsidRPr="00082C12" w:rsidDel="001B5DCE">
                <w:rPr>
                  <w:color w:val="000000"/>
                  <w:lang w:val="en-US"/>
                </w:rPr>
                <w:br/>
              </w:r>
              <w:r w:rsidR="00102F2F" w:rsidRPr="00082C12" w:rsidDel="001B5DCE">
                <w:rPr>
                  <w:color w:val="660066"/>
                  <w:lang w:val="en-US"/>
                </w:rPr>
                <w:delText>DateTime</w:delText>
              </w:r>
              <w:r w:rsidR="00102F2F" w:rsidRPr="00082C12" w:rsidDel="001B5DCE">
                <w:rPr>
                  <w:color w:val="000000"/>
                  <w:lang w:val="en-US"/>
                </w:rPr>
                <w:delText xml:space="preserve"> finish</w:delText>
              </w:r>
              <w:r w:rsidR="00102F2F" w:rsidRPr="00082C12" w:rsidDel="001B5DCE">
                <w:rPr>
                  <w:color w:val="666600"/>
                  <w:lang w:val="en-US"/>
                </w:rPr>
                <w:delText>=</w:delText>
              </w:r>
              <w:r w:rsidR="00102F2F" w:rsidRPr="00082C12" w:rsidDel="001B5DCE">
                <w:rPr>
                  <w:color w:val="660066"/>
                  <w:lang w:val="en-US"/>
                </w:rPr>
                <w:delText>DateTime</w:delText>
              </w:r>
              <w:r w:rsidR="00102F2F" w:rsidRPr="00082C12" w:rsidDel="001B5DCE">
                <w:rPr>
                  <w:color w:val="666600"/>
                  <w:lang w:val="en-US"/>
                </w:rPr>
                <w:delText>.</w:delText>
              </w:r>
              <w:r w:rsidR="00102F2F" w:rsidRPr="00082C12" w:rsidDel="001B5DCE">
                <w:rPr>
                  <w:color w:val="660066"/>
                  <w:lang w:val="en-US"/>
                </w:rPr>
                <w:delText>Now;</w:delText>
              </w:r>
            </w:del>
          </w:p>
          <w:p w:rsidR="00227B05" w:rsidRDefault="00102F2F">
            <w:pPr>
              <w:pStyle w:val="normal"/>
              <w:rPr>
                <w:color w:val="660066"/>
              </w:rPr>
            </w:pPr>
            <w:del w:id="1066" w:author="Сергей" w:date="2017-08-12T19:25:00Z">
              <w:r w:rsidDel="001B5DCE">
                <w:rPr>
                  <w:color w:val="660066"/>
                </w:rPr>
                <w:delText>TimeSpan</w:delText>
              </w:r>
              <w:r w:rsidDel="001B5DCE">
                <w:rPr>
                  <w:color w:val="000000"/>
                </w:rPr>
                <w:delText xml:space="preserve"> duration</w:delText>
              </w:r>
              <w:r w:rsidDel="001B5DCE">
                <w:rPr>
                  <w:color w:val="666600"/>
                </w:rPr>
                <w:delText>=</w:delText>
              </w:r>
              <w:r w:rsidDel="001B5DCE">
                <w:rPr>
                  <w:color w:val="000000"/>
                </w:rPr>
                <w:delText>finish</w:delText>
              </w:r>
              <w:r w:rsidDel="001B5DCE">
                <w:rPr>
                  <w:color w:val="666600"/>
                </w:rPr>
                <w:delText>-</w:delText>
              </w:r>
              <w:r w:rsidDel="001B5DCE">
                <w:rPr>
                  <w:color w:val="000000"/>
                </w:rPr>
                <w:delText>start;</w:delText>
              </w:r>
            </w:del>
          </w:p>
        </w:tc>
      </w:tr>
    </w:tbl>
    <w:p w:rsidR="00227B05" w:rsidRDefault="00227B05">
      <w:pPr>
        <w:pStyle w:val="normal"/>
        <w:rPr>
          <w:color w:val="660066"/>
        </w:rPr>
      </w:pPr>
    </w:p>
    <w:p w:rsidR="00227B05" w:rsidRDefault="00102F2F">
      <w:pPr>
        <w:pStyle w:val="1"/>
        <w:contextualSpacing w:val="0"/>
      </w:pPr>
      <w:bookmarkStart w:id="1067" w:name="_r5mnbva42afd" w:colFirst="0" w:colLast="0"/>
      <w:bookmarkEnd w:id="1067"/>
      <w:r>
        <w:t>От структур к объектам</w:t>
      </w:r>
    </w:p>
    <w:p w:rsidR="00227B05" w:rsidRDefault="00102F2F">
      <w:pPr>
        <w:pStyle w:val="normal"/>
      </w:pPr>
      <w:r>
        <w:t>Чтобы объяснить, что такое объект, нужно понять, что такое класс. А чтобы понять, что такое класс давайте проведем аналогию со структурой.</w:t>
      </w:r>
    </w:p>
    <w:p w:rsidR="00227B05" w:rsidRDefault="00102F2F">
      <w:pPr>
        <w:pStyle w:val="normal"/>
      </w:pPr>
      <w:r>
        <w:t xml:space="preserve">Когда мы описывали структуру, мы как бы описывали будущую переменную, но самой переменной мы пока не создавали. Когда же мы описываем переменную типа структуры, мы уже выделяем место в памяти для </w:t>
      </w:r>
      <w:proofErr w:type="spellStart"/>
      <w:r>
        <w:t>структуры</w:t>
      </w:r>
      <w:proofErr w:type="gramStart"/>
      <w:r>
        <w:t>,т</w:t>
      </w:r>
      <w:proofErr w:type="gramEnd"/>
      <w:r>
        <w:t>о</w:t>
      </w:r>
      <w:proofErr w:type="spellEnd"/>
      <w:r>
        <w:t xml:space="preserve"> есть появляется конкретный экземпляр структуры. Так же и с классом. </w:t>
      </w:r>
    </w:p>
    <w:p w:rsidR="00227B05" w:rsidRDefault="00102F2F">
      <w:pPr>
        <w:pStyle w:val="normal"/>
      </w:pPr>
      <w:r>
        <w:t>Класс - это будущий объект. В классе, так же как и в структуре, мы описываем будущий объект. Для создания же объекта нужно сначала объявить переменную - ссылку на объект, а потом попросить выделить место в памяти для объекта.</w:t>
      </w:r>
    </w:p>
    <w:p w:rsidR="00227B05" w:rsidRDefault="00102F2F">
      <w:pPr>
        <w:pStyle w:val="normal"/>
      </w:pPr>
      <w:r>
        <w:t>Описание класса:</w:t>
      </w:r>
    </w:p>
    <w:tbl>
      <w:tblPr>
        <w:tblStyle w:val="ab"/>
        <w:bidiVisual/>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227B05">
        <w:tc>
          <w:tcPr>
            <w:tcW w:w="9638" w:type="dxa"/>
            <w:shd w:val="clear" w:color="auto" w:fill="EFEFEF"/>
            <w:tcMar>
              <w:top w:w="100" w:type="dxa"/>
              <w:left w:w="100" w:type="dxa"/>
              <w:bottom w:w="100" w:type="dxa"/>
              <w:right w:w="100" w:type="dxa"/>
            </w:tcMar>
          </w:tcPr>
          <w:p w:rsidR="00227B05" w:rsidRDefault="00102F2F">
            <w:pPr>
              <w:pStyle w:val="normal"/>
              <w:widowControl w:val="0"/>
              <w:spacing w:before="0" w:after="0" w:line="240" w:lineRule="auto"/>
              <w:rPr>
                <w:color w:val="000000"/>
              </w:rPr>
            </w:pPr>
            <w:proofErr w:type="spellStart"/>
            <w:r>
              <w:rPr>
                <w:color w:val="000088"/>
              </w:rPr>
              <w:t>class</w:t>
            </w:r>
            <w:proofErr w:type="spellEnd"/>
            <w:r>
              <w:rPr>
                <w:color w:val="000000"/>
              </w:rPr>
              <w:t xml:space="preserve"> </w:t>
            </w:r>
            <w:proofErr w:type="spellStart"/>
            <w:r>
              <w:rPr>
                <w:color w:val="660066"/>
              </w:rPr>
              <w:t>MyClass</w:t>
            </w:r>
            <w:proofErr w:type="spellEnd"/>
            <w:proofErr w:type="gramStart"/>
            <w:r>
              <w:rPr>
                <w:color w:val="660066"/>
              </w:rPr>
              <w:t xml:space="preserve">                                </w:t>
            </w:r>
            <w:r>
              <w:rPr>
                <w:color w:val="880000"/>
              </w:rPr>
              <w:t>// О</w:t>
            </w:r>
            <w:proofErr w:type="gramEnd"/>
            <w:r>
              <w:rPr>
                <w:color w:val="880000"/>
              </w:rPr>
              <w:t>писали пустой класс</w:t>
            </w:r>
          </w:p>
          <w:p w:rsidR="00227B05" w:rsidRDefault="00102F2F">
            <w:pPr>
              <w:pStyle w:val="normal"/>
              <w:widowControl w:val="0"/>
              <w:spacing w:before="0" w:after="0" w:line="240" w:lineRule="auto"/>
              <w:rPr>
                <w:color w:val="000000"/>
              </w:rPr>
            </w:pPr>
            <w:r>
              <w:rPr>
                <w:color w:val="000000"/>
              </w:rPr>
              <w:t>{</w:t>
            </w:r>
          </w:p>
          <w:p w:rsidR="00227B05" w:rsidRDefault="00102F2F">
            <w:pPr>
              <w:pStyle w:val="normal"/>
              <w:widowControl w:val="0"/>
              <w:spacing w:before="0" w:after="0" w:line="240" w:lineRule="auto"/>
              <w:rPr>
                <w:color w:val="000000"/>
              </w:rPr>
            </w:pPr>
            <w:r>
              <w:rPr>
                <w:color w:val="000000"/>
              </w:rPr>
              <w:t>}</w:t>
            </w:r>
          </w:p>
          <w:p w:rsidR="00227B05" w:rsidRDefault="00227B05">
            <w:pPr>
              <w:pStyle w:val="normal"/>
              <w:widowControl w:val="0"/>
              <w:spacing w:before="0" w:after="0" w:line="240" w:lineRule="auto"/>
              <w:rPr>
                <w:color w:val="000000"/>
              </w:rPr>
            </w:pPr>
          </w:p>
          <w:p w:rsidR="00227B05" w:rsidRDefault="00102F2F">
            <w:pPr>
              <w:pStyle w:val="normal"/>
              <w:widowControl w:val="0"/>
              <w:spacing w:before="0" w:after="0" w:line="240" w:lineRule="auto"/>
              <w:rPr>
                <w:color w:val="000000"/>
              </w:rPr>
            </w:pPr>
            <w:proofErr w:type="spellStart"/>
            <w:r>
              <w:rPr>
                <w:color w:val="660066"/>
              </w:rPr>
              <w:t>MyClass</w:t>
            </w:r>
            <w:proofErr w:type="spellEnd"/>
            <w:r>
              <w:rPr>
                <w:color w:val="000000"/>
              </w:rPr>
              <w:t xml:space="preserve"> </w:t>
            </w:r>
            <w:proofErr w:type="spellStart"/>
            <w:r>
              <w:rPr>
                <w:color w:val="000000"/>
              </w:rPr>
              <w:t>myObj</w:t>
            </w:r>
            <w:r>
              <w:rPr>
                <w:color w:val="666600"/>
              </w:rPr>
              <w:t>=</w:t>
            </w:r>
            <w:r>
              <w:rPr>
                <w:color w:val="000088"/>
              </w:rPr>
              <w:t>new</w:t>
            </w:r>
            <w:proofErr w:type="spellEnd"/>
            <w:r>
              <w:rPr>
                <w:color w:val="000000"/>
              </w:rPr>
              <w:t xml:space="preserve"> </w:t>
            </w:r>
            <w:proofErr w:type="spellStart"/>
            <w:r>
              <w:rPr>
                <w:color w:val="660066"/>
              </w:rPr>
              <w:t>MyClass</w:t>
            </w:r>
            <w:proofErr w:type="spellEnd"/>
            <w:r>
              <w:rPr>
                <w:color w:val="666600"/>
              </w:rPr>
              <w:t xml:space="preserve">();   </w:t>
            </w:r>
            <w:r>
              <w:rPr>
                <w:color w:val="880000"/>
              </w:rPr>
              <w:t xml:space="preserve">// Создали объект класса </w:t>
            </w:r>
            <w:proofErr w:type="spellStart"/>
            <w:r>
              <w:rPr>
                <w:color w:val="880000"/>
              </w:rPr>
              <w:t>MyClass</w:t>
            </w:r>
            <w:proofErr w:type="spellEnd"/>
          </w:p>
        </w:tc>
      </w:tr>
    </w:tbl>
    <w:p w:rsidR="00227B05" w:rsidRDefault="00227B05">
      <w:pPr>
        <w:pStyle w:val="normal"/>
      </w:pPr>
    </w:p>
    <w:p w:rsidR="00227B05" w:rsidRDefault="00102F2F">
      <w:pPr>
        <w:pStyle w:val="normal"/>
      </w:pPr>
      <w:r>
        <w:t xml:space="preserve">Объекты относятся к ссылочным типам. Это означает, что их нужно создавать, используя слово </w:t>
      </w:r>
      <w:proofErr w:type="spellStart"/>
      <w:r>
        <w:t>new</w:t>
      </w:r>
      <w:proofErr w:type="spellEnd"/>
      <w:r>
        <w:t>. Для объектов выделяется место в куче (</w:t>
      </w:r>
      <w:proofErr w:type="spellStart"/>
      <w:r>
        <w:t>heap</w:t>
      </w:r>
      <w:proofErr w:type="spellEnd"/>
      <w:r>
        <w:t>), и переменная хранит ссылку на это место. При присвоении объекта другому объекту переносится адрес ссылки. То есть две переменные указывают на одну область памяти, или, другими словами, две переменные указывают на один и тот же объект</w:t>
      </w:r>
      <w:proofErr w:type="gramStart"/>
      <w:r>
        <w:t>..</w:t>
      </w:r>
      <w:proofErr w:type="gramEnd"/>
    </w:p>
    <w:tbl>
      <w:tblPr>
        <w:tblStyle w:val="ac"/>
        <w:bidiVisual/>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227B05">
        <w:tc>
          <w:tcPr>
            <w:tcW w:w="9638" w:type="dxa"/>
            <w:shd w:val="clear" w:color="auto" w:fill="EFEFEF"/>
            <w:tcMar>
              <w:top w:w="100" w:type="dxa"/>
              <w:left w:w="100" w:type="dxa"/>
              <w:bottom w:w="100" w:type="dxa"/>
              <w:right w:w="100" w:type="dxa"/>
            </w:tcMar>
          </w:tcPr>
          <w:p w:rsidR="00227B05" w:rsidRPr="00082C12" w:rsidRDefault="00102F2F">
            <w:pPr>
              <w:pStyle w:val="normal"/>
              <w:widowControl w:val="0"/>
              <w:spacing w:before="0" w:after="0" w:line="240" w:lineRule="auto"/>
              <w:rPr>
                <w:color w:val="000000"/>
                <w:lang w:val="en-US"/>
              </w:rPr>
            </w:pPr>
            <w:r w:rsidRPr="00082C12">
              <w:rPr>
                <w:color w:val="660066"/>
                <w:lang w:val="en-US"/>
              </w:rPr>
              <w:t>Object</w:t>
            </w:r>
            <w:r w:rsidRPr="00082C12">
              <w:rPr>
                <w:color w:val="000000"/>
                <w:lang w:val="en-US"/>
              </w:rPr>
              <w:t xml:space="preserve"> a</w:t>
            </w:r>
            <w:r w:rsidRPr="00082C12">
              <w:rPr>
                <w:color w:val="666600"/>
                <w:lang w:val="en-US"/>
              </w:rPr>
              <w:t>=</w:t>
            </w:r>
            <w:r w:rsidRPr="00082C12">
              <w:rPr>
                <w:color w:val="000088"/>
                <w:lang w:val="en-US"/>
              </w:rPr>
              <w:t>new</w:t>
            </w:r>
            <w:r w:rsidRPr="00082C12">
              <w:rPr>
                <w:color w:val="000000"/>
                <w:lang w:val="en-US"/>
              </w:rPr>
              <w:t xml:space="preserve"> </w:t>
            </w:r>
            <w:r w:rsidRPr="00082C12">
              <w:rPr>
                <w:color w:val="660066"/>
                <w:lang w:val="en-US"/>
              </w:rPr>
              <w:t>Object</w:t>
            </w:r>
            <w:r w:rsidRPr="00082C12">
              <w:rPr>
                <w:color w:val="666600"/>
                <w:lang w:val="en-US"/>
              </w:rPr>
              <w:t xml:space="preserve">();        </w:t>
            </w:r>
            <w:r w:rsidRPr="00082C12">
              <w:rPr>
                <w:color w:val="880000"/>
                <w:lang w:val="en-US"/>
              </w:rPr>
              <w:t xml:space="preserve">// </w:t>
            </w:r>
            <w:r>
              <w:rPr>
                <w:color w:val="880000"/>
              </w:rPr>
              <w:t>Создали</w:t>
            </w:r>
            <w:r w:rsidRPr="00082C12">
              <w:rPr>
                <w:color w:val="880000"/>
                <w:lang w:val="en-US"/>
              </w:rPr>
              <w:t xml:space="preserve"> </w:t>
            </w:r>
            <w:r>
              <w:rPr>
                <w:color w:val="880000"/>
              </w:rPr>
              <w:t>новый</w:t>
            </w:r>
            <w:r w:rsidRPr="00082C12">
              <w:rPr>
                <w:color w:val="880000"/>
                <w:lang w:val="en-US"/>
              </w:rPr>
              <w:t xml:space="preserve"> </w:t>
            </w:r>
            <w:r>
              <w:rPr>
                <w:color w:val="880000"/>
              </w:rPr>
              <w:t>объект</w:t>
            </w:r>
            <w:r w:rsidRPr="00082C12">
              <w:rPr>
                <w:color w:val="880000"/>
                <w:lang w:val="en-US"/>
              </w:rPr>
              <w:t xml:space="preserve"> </w:t>
            </w:r>
            <w:r>
              <w:rPr>
                <w:color w:val="880000"/>
              </w:rPr>
              <w:t>класса</w:t>
            </w:r>
            <w:r w:rsidRPr="00082C12">
              <w:rPr>
                <w:color w:val="880000"/>
                <w:lang w:val="en-US"/>
              </w:rPr>
              <w:t xml:space="preserve"> Object</w:t>
            </w:r>
          </w:p>
          <w:p w:rsidR="00227B05" w:rsidRPr="00082C12" w:rsidRDefault="00102F2F">
            <w:pPr>
              <w:pStyle w:val="normal"/>
              <w:widowControl w:val="0"/>
              <w:spacing w:before="0" w:after="0" w:line="240" w:lineRule="auto"/>
              <w:rPr>
                <w:color w:val="000000"/>
                <w:lang w:val="en-US"/>
              </w:rPr>
            </w:pPr>
            <w:r w:rsidRPr="00082C12">
              <w:rPr>
                <w:color w:val="660066"/>
                <w:lang w:val="en-US"/>
              </w:rPr>
              <w:t>Object</w:t>
            </w:r>
            <w:r w:rsidRPr="00082C12">
              <w:rPr>
                <w:color w:val="000000"/>
                <w:lang w:val="en-US"/>
              </w:rPr>
              <w:t xml:space="preserve"> b;</w:t>
            </w:r>
          </w:p>
          <w:p w:rsidR="00227B05" w:rsidRDefault="00102F2F">
            <w:pPr>
              <w:pStyle w:val="normal"/>
              <w:widowControl w:val="0"/>
              <w:spacing w:before="0" w:after="0" w:line="240" w:lineRule="auto"/>
              <w:rPr>
                <w:color w:val="000000"/>
              </w:rPr>
            </w:pPr>
            <w:proofErr w:type="spellStart"/>
            <w:r>
              <w:rPr>
                <w:color w:val="000000"/>
              </w:rPr>
              <w:t>b</w:t>
            </w:r>
            <w:r>
              <w:rPr>
                <w:color w:val="666600"/>
              </w:rPr>
              <w:t>=</w:t>
            </w:r>
            <w:r>
              <w:rPr>
                <w:color w:val="000000"/>
              </w:rPr>
              <w:t>a</w:t>
            </w:r>
            <w:proofErr w:type="spellEnd"/>
            <w:r>
              <w:rPr>
                <w:color w:val="666600"/>
              </w:rPr>
              <w:t xml:space="preserve">;                                     </w:t>
            </w:r>
            <w:r>
              <w:rPr>
                <w:color w:val="880000"/>
              </w:rPr>
              <w:t xml:space="preserve">// В </w:t>
            </w:r>
            <w:proofErr w:type="spellStart"/>
            <w:r>
              <w:rPr>
                <w:color w:val="880000"/>
              </w:rPr>
              <w:t>b</w:t>
            </w:r>
            <w:proofErr w:type="spellEnd"/>
            <w:r>
              <w:rPr>
                <w:color w:val="880000"/>
              </w:rPr>
              <w:t xml:space="preserve"> хранится ссылка на объект </w:t>
            </w:r>
            <w:proofErr w:type="spellStart"/>
            <w:r>
              <w:rPr>
                <w:color w:val="880000"/>
              </w:rPr>
              <w:t>a</w:t>
            </w:r>
            <w:proofErr w:type="spellEnd"/>
          </w:p>
        </w:tc>
      </w:tr>
    </w:tbl>
    <w:p w:rsidR="00227B05" w:rsidRDefault="00227B05">
      <w:pPr>
        <w:pStyle w:val="normal"/>
        <w:ind w:firstLine="720"/>
      </w:pPr>
    </w:p>
    <w:p w:rsidR="00227B05" w:rsidRDefault="00102F2F">
      <w:pPr>
        <w:pStyle w:val="normal"/>
      </w:pPr>
      <w:r>
        <w:t xml:space="preserve">Почему же тогда нужны классы и структуры, если получается, что это почти </w:t>
      </w:r>
      <w:proofErr w:type="gramStart"/>
      <w:r>
        <w:t>одно и тоже</w:t>
      </w:r>
      <w:proofErr w:type="gramEnd"/>
      <w:r>
        <w:t>. Дело в том, что структуры были придуманы еще до появления ООП, и их назначение было просто объединить в одном типе несколько данных. Структуры не поддерживают один из основных принципов ООП - наследование.</w:t>
      </w:r>
    </w:p>
    <w:p w:rsidR="00227B05" w:rsidRDefault="00102F2F">
      <w:pPr>
        <w:pStyle w:val="normal"/>
      </w:pPr>
      <w:r>
        <w:t xml:space="preserve">Структуру стоит использовать, когда она хранит в себе небольшой объем информации. </w:t>
      </w:r>
    </w:p>
    <w:p w:rsidR="00227B05" w:rsidRDefault="00227B05">
      <w:pPr>
        <w:pStyle w:val="2"/>
        <w:contextualSpacing w:val="0"/>
      </w:pPr>
      <w:bookmarkStart w:id="1068" w:name="_sy5xu1eayi" w:colFirst="0" w:colLast="0"/>
      <w:bookmarkEnd w:id="1068"/>
    </w:p>
    <w:p w:rsidR="00227B05" w:rsidRDefault="00102F2F">
      <w:pPr>
        <w:pStyle w:val="2"/>
        <w:contextualSpacing w:val="0"/>
      </w:pPr>
      <w:bookmarkStart w:id="1069" w:name="_dqkbqv3n0j81" w:colFirst="0" w:colLast="0"/>
      <w:bookmarkStart w:id="1070" w:name="_jssho2fpz2ph" w:colFirst="0" w:colLast="0"/>
      <w:bookmarkEnd w:id="1069"/>
      <w:bookmarkEnd w:id="1070"/>
      <w:r>
        <w:t>Примеры</w:t>
      </w:r>
    </w:p>
    <w:p w:rsidR="00227B05" w:rsidRDefault="00102F2F">
      <w:pPr>
        <w:pStyle w:val="3"/>
        <w:contextualSpacing w:val="0"/>
      </w:pPr>
      <w:bookmarkStart w:id="1071" w:name="_m6wdp72ey2xv" w:colFirst="0" w:colLast="0"/>
      <w:bookmarkEnd w:id="1071"/>
      <w:r>
        <w:t>Класс для работы с комплексными числами. Вариант 1.</w:t>
      </w:r>
    </w:p>
    <w:tbl>
      <w:tblPr>
        <w:tblStyle w:val="ad"/>
        <w:bidiVisual/>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227B05">
        <w:tc>
          <w:tcPr>
            <w:tcW w:w="9638" w:type="dxa"/>
            <w:shd w:val="clear" w:color="auto" w:fill="EFEFEF"/>
            <w:tcMar>
              <w:top w:w="100" w:type="dxa"/>
              <w:left w:w="100" w:type="dxa"/>
              <w:bottom w:w="100" w:type="dxa"/>
              <w:right w:w="100" w:type="dxa"/>
            </w:tcMar>
          </w:tcPr>
          <w:p w:rsidR="008F4A8E" w:rsidRPr="008F4A8E" w:rsidRDefault="00CD3E71" w:rsidP="008F4A8E">
            <w:pPr>
              <w:autoSpaceDE w:val="0"/>
              <w:autoSpaceDN w:val="0"/>
              <w:adjustRightInd w:val="0"/>
              <w:spacing w:before="0" w:after="0" w:line="240" w:lineRule="auto"/>
              <w:rPr>
                <w:ins w:id="1072" w:author="Сергей" w:date="2017-08-12T19:38:00Z"/>
                <w:rFonts w:ascii="Consolas" w:hAnsi="Consolas" w:cs="Consolas"/>
                <w:color w:val="000000"/>
                <w:sz w:val="19"/>
                <w:szCs w:val="19"/>
                <w:highlight w:val="white"/>
                <w:lang w:val="en-US"/>
                <w:rPrChange w:id="1073" w:author="Сергей" w:date="2017-08-12T19:38:00Z">
                  <w:rPr>
                    <w:ins w:id="1074" w:author="Сергей" w:date="2017-08-12T19:38:00Z"/>
                    <w:rFonts w:ascii="Consolas" w:hAnsi="Consolas" w:cs="Consolas"/>
                    <w:color w:val="000000"/>
                    <w:sz w:val="19"/>
                    <w:szCs w:val="19"/>
                    <w:highlight w:val="white"/>
                  </w:rPr>
                </w:rPrChange>
              </w:rPr>
            </w:pPr>
            <w:ins w:id="1075" w:author="Сергей" w:date="2017-08-12T19:38:00Z">
              <w:r w:rsidRPr="00CD3E71">
                <w:rPr>
                  <w:rFonts w:ascii="Consolas" w:hAnsi="Consolas" w:cs="Consolas"/>
                  <w:color w:val="0000FF"/>
                  <w:sz w:val="19"/>
                  <w:szCs w:val="19"/>
                  <w:highlight w:val="white"/>
                  <w:lang w:val="en-US"/>
                  <w:rPrChange w:id="1076" w:author="Сергей" w:date="2017-08-12T19:38:00Z">
                    <w:rPr>
                      <w:rFonts w:ascii="Consolas" w:hAnsi="Consolas" w:cs="Consolas"/>
                      <w:color w:val="0000FF"/>
                      <w:sz w:val="19"/>
                      <w:szCs w:val="19"/>
                      <w:highlight w:val="white"/>
                    </w:rPr>
                  </w:rPrChange>
                </w:rPr>
                <w:t>using</w:t>
              </w:r>
              <w:r w:rsidRPr="00CD3E71">
                <w:rPr>
                  <w:rFonts w:ascii="Consolas" w:hAnsi="Consolas" w:cs="Consolas"/>
                  <w:color w:val="000000"/>
                  <w:sz w:val="19"/>
                  <w:szCs w:val="19"/>
                  <w:highlight w:val="white"/>
                  <w:lang w:val="en-US"/>
                  <w:rPrChange w:id="1077" w:author="Сергей" w:date="2017-08-12T19:38:00Z">
                    <w:rPr>
                      <w:rFonts w:ascii="Consolas" w:hAnsi="Consolas" w:cs="Consolas"/>
                      <w:color w:val="000000"/>
                      <w:sz w:val="19"/>
                      <w:szCs w:val="19"/>
                      <w:highlight w:val="white"/>
                    </w:rPr>
                  </w:rPrChange>
                </w:rPr>
                <w:t xml:space="preserve"> System;</w:t>
              </w:r>
            </w:ins>
          </w:p>
          <w:p w:rsidR="008F4A8E" w:rsidRPr="008F4A8E" w:rsidRDefault="008F4A8E" w:rsidP="008F4A8E">
            <w:pPr>
              <w:autoSpaceDE w:val="0"/>
              <w:autoSpaceDN w:val="0"/>
              <w:adjustRightInd w:val="0"/>
              <w:spacing w:before="0" w:after="0" w:line="240" w:lineRule="auto"/>
              <w:rPr>
                <w:ins w:id="1078" w:author="Сергей" w:date="2017-08-12T19:38:00Z"/>
                <w:rFonts w:ascii="Consolas" w:hAnsi="Consolas" w:cs="Consolas"/>
                <w:color w:val="000000"/>
                <w:sz w:val="19"/>
                <w:szCs w:val="19"/>
                <w:highlight w:val="white"/>
                <w:lang w:val="en-US"/>
                <w:rPrChange w:id="1079" w:author="Сергей" w:date="2017-08-12T19:38:00Z">
                  <w:rPr>
                    <w:ins w:id="1080" w:author="Сергей" w:date="2017-08-12T19:38:00Z"/>
                    <w:rFonts w:ascii="Consolas" w:hAnsi="Consolas" w:cs="Consolas"/>
                    <w:color w:val="000000"/>
                    <w:sz w:val="19"/>
                    <w:szCs w:val="19"/>
                    <w:highlight w:val="white"/>
                  </w:rPr>
                </w:rPrChange>
              </w:rPr>
            </w:pPr>
          </w:p>
          <w:p w:rsidR="008F4A8E" w:rsidRPr="008F4A8E" w:rsidRDefault="00CD3E71" w:rsidP="008F4A8E">
            <w:pPr>
              <w:autoSpaceDE w:val="0"/>
              <w:autoSpaceDN w:val="0"/>
              <w:adjustRightInd w:val="0"/>
              <w:spacing w:before="0" w:after="0" w:line="240" w:lineRule="auto"/>
              <w:rPr>
                <w:ins w:id="1081" w:author="Сергей" w:date="2017-08-12T19:38:00Z"/>
                <w:rFonts w:ascii="Consolas" w:hAnsi="Consolas" w:cs="Consolas"/>
                <w:color w:val="000000"/>
                <w:sz w:val="19"/>
                <w:szCs w:val="19"/>
                <w:highlight w:val="white"/>
                <w:lang w:val="en-US"/>
                <w:rPrChange w:id="1082" w:author="Сергей" w:date="2017-08-12T19:38:00Z">
                  <w:rPr>
                    <w:ins w:id="1083" w:author="Сергей" w:date="2017-08-12T19:38:00Z"/>
                    <w:rFonts w:ascii="Consolas" w:hAnsi="Consolas" w:cs="Consolas"/>
                    <w:color w:val="000000"/>
                    <w:sz w:val="19"/>
                    <w:szCs w:val="19"/>
                    <w:highlight w:val="white"/>
                  </w:rPr>
                </w:rPrChange>
              </w:rPr>
            </w:pPr>
            <w:ins w:id="1084" w:author="Сергей" w:date="2017-08-12T19:38:00Z">
              <w:r w:rsidRPr="00CD3E71">
                <w:rPr>
                  <w:rFonts w:ascii="Consolas" w:hAnsi="Consolas" w:cs="Consolas"/>
                  <w:color w:val="0000FF"/>
                  <w:sz w:val="19"/>
                  <w:szCs w:val="19"/>
                  <w:highlight w:val="white"/>
                  <w:lang w:val="en-US"/>
                  <w:rPrChange w:id="1085" w:author="Сергей" w:date="2017-08-12T19:38:00Z">
                    <w:rPr>
                      <w:rFonts w:ascii="Consolas" w:hAnsi="Consolas" w:cs="Consolas"/>
                      <w:color w:val="0000FF"/>
                      <w:sz w:val="19"/>
                      <w:szCs w:val="19"/>
                      <w:highlight w:val="white"/>
                    </w:rPr>
                  </w:rPrChange>
                </w:rPr>
                <w:t>namespace</w:t>
              </w:r>
              <w:r w:rsidRPr="00CD3E71">
                <w:rPr>
                  <w:rFonts w:ascii="Consolas" w:hAnsi="Consolas" w:cs="Consolas"/>
                  <w:color w:val="000000"/>
                  <w:sz w:val="19"/>
                  <w:szCs w:val="19"/>
                  <w:highlight w:val="white"/>
                  <w:lang w:val="en-US"/>
                  <w:rPrChange w:id="1086" w:author="Сергей" w:date="2017-08-12T19:38:00Z">
                    <w:rPr>
                      <w:rFonts w:ascii="Consolas" w:hAnsi="Consolas" w:cs="Consolas"/>
                      <w:color w:val="000000"/>
                      <w:sz w:val="19"/>
                      <w:szCs w:val="19"/>
                      <w:highlight w:val="white"/>
                    </w:rPr>
                  </w:rPrChange>
                </w:rPr>
                <w:t xml:space="preserve"> Task6</w:t>
              </w:r>
            </w:ins>
          </w:p>
          <w:p w:rsidR="008F4A8E" w:rsidRPr="008F4A8E" w:rsidRDefault="00CD3E71" w:rsidP="008F4A8E">
            <w:pPr>
              <w:autoSpaceDE w:val="0"/>
              <w:autoSpaceDN w:val="0"/>
              <w:adjustRightInd w:val="0"/>
              <w:spacing w:before="0" w:after="0" w:line="240" w:lineRule="auto"/>
              <w:rPr>
                <w:ins w:id="1087" w:author="Сергей" w:date="2017-08-12T19:38:00Z"/>
                <w:rFonts w:ascii="Consolas" w:hAnsi="Consolas" w:cs="Consolas"/>
                <w:color w:val="000000"/>
                <w:sz w:val="19"/>
                <w:szCs w:val="19"/>
                <w:highlight w:val="white"/>
                <w:lang w:val="en-US"/>
                <w:rPrChange w:id="1088" w:author="Сергей" w:date="2017-08-12T19:38:00Z">
                  <w:rPr>
                    <w:ins w:id="1089" w:author="Сергей" w:date="2017-08-12T19:38:00Z"/>
                    <w:rFonts w:ascii="Consolas" w:hAnsi="Consolas" w:cs="Consolas"/>
                    <w:color w:val="000000"/>
                    <w:sz w:val="19"/>
                    <w:szCs w:val="19"/>
                    <w:highlight w:val="white"/>
                  </w:rPr>
                </w:rPrChange>
              </w:rPr>
            </w:pPr>
            <w:ins w:id="1090" w:author="Сергей" w:date="2017-08-12T19:38:00Z">
              <w:r w:rsidRPr="00CD3E71">
                <w:rPr>
                  <w:rFonts w:ascii="Consolas" w:hAnsi="Consolas" w:cs="Consolas"/>
                  <w:color w:val="000000"/>
                  <w:sz w:val="19"/>
                  <w:szCs w:val="19"/>
                  <w:highlight w:val="white"/>
                  <w:lang w:val="en-US"/>
                  <w:rPrChange w:id="1091" w:author="Сергей" w:date="2017-08-12T19:38:00Z">
                    <w:rPr>
                      <w:rFonts w:ascii="Consolas" w:hAnsi="Consolas" w:cs="Consolas"/>
                      <w:color w:val="000000"/>
                      <w:sz w:val="19"/>
                      <w:szCs w:val="19"/>
                      <w:highlight w:val="white"/>
                    </w:rPr>
                  </w:rPrChange>
                </w:rPr>
                <w:t>{</w:t>
              </w:r>
            </w:ins>
          </w:p>
          <w:p w:rsidR="008F4A8E" w:rsidRPr="008F4A8E" w:rsidRDefault="00CD3E71" w:rsidP="008F4A8E">
            <w:pPr>
              <w:autoSpaceDE w:val="0"/>
              <w:autoSpaceDN w:val="0"/>
              <w:adjustRightInd w:val="0"/>
              <w:spacing w:before="0" w:after="0" w:line="240" w:lineRule="auto"/>
              <w:rPr>
                <w:ins w:id="1092" w:author="Сергей" w:date="2017-08-12T19:38:00Z"/>
                <w:rFonts w:ascii="Consolas" w:hAnsi="Consolas" w:cs="Consolas"/>
                <w:color w:val="000000"/>
                <w:sz w:val="19"/>
                <w:szCs w:val="19"/>
                <w:highlight w:val="white"/>
                <w:lang w:val="en-US"/>
                <w:rPrChange w:id="1093" w:author="Сергей" w:date="2017-08-12T19:38:00Z">
                  <w:rPr>
                    <w:ins w:id="1094" w:author="Сергей" w:date="2017-08-12T19:38:00Z"/>
                    <w:rFonts w:ascii="Consolas" w:hAnsi="Consolas" w:cs="Consolas"/>
                    <w:color w:val="000000"/>
                    <w:sz w:val="19"/>
                    <w:szCs w:val="19"/>
                    <w:highlight w:val="white"/>
                  </w:rPr>
                </w:rPrChange>
              </w:rPr>
            </w:pPr>
            <w:ins w:id="1095" w:author="Сергей" w:date="2017-08-12T19:38:00Z">
              <w:r w:rsidRPr="00CD3E71">
                <w:rPr>
                  <w:rFonts w:ascii="Consolas" w:hAnsi="Consolas" w:cs="Consolas"/>
                  <w:color w:val="000000"/>
                  <w:sz w:val="19"/>
                  <w:szCs w:val="19"/>
                  <w:highlight w:val="white"/>
                  <w:lang w:val="en-US"/>
                  <w:rPrChange w:id="1096" w:author="Сергей" w:date="2017-08-12T19:38:00Z">
                    <w:rPr>
                      <w:rFonts w:ascii="Consolas" w:hAnsi="Consolas" w:cs="Consolas"/>
                      <w:color w:val="000000"/>
                      <w:sz w:val="19"/>
                      <w:szCs w:val="19"/>
                      <w:highlight w:val="white"/>
                    </w:rPr>
                  </w:rPrChange>
                </w:rPr>
                <w:t xml:space="preserve">    </w:t>
              </w:r>
              <w:r w:rsidRPr="00CD3E71">
                <w:rPr>
                  <w:rFonts w:ascii="Consolas" w:hAnsi="Consolas" w:cs="Consolas"/>
                  <w:color w:val="0000FF"/>
                  <w:sz w:val="19"/>
                  <w:szCs w:val="19"/>
                  <w:highlight w:val="white"/>
                  <w:lang w:val="en-US"/>
                  <w:rPrChange w:id="1097" w:author="Сергей" w:date="2017-08-12T19:38:00Z">
                    <w:rPr>
                      <w:rFonts w:ascii="Consolas" w:hAnsi="Consolas" w:cs="Consolas"/>
                      <w:color w:val="0000FF"/>
                      <w:sz w:val="19"/>
                      <w:szCs w:val="19"/>
                      <w:highlight w:val="white"/>
                    </w:rPr>
                  </w:rPrChange>
                </w:rPr>
                <w:t>class</w:t>
              </w:r>
              <w:r w:rsidRPr="00CD3E71">
                <w:rPr>
                  <w:rFonts w:ascii="Consolas" w:hAnsi="Consolas" w:cs="Consolas"/>
                  <w:color w:val="000000"/>
                  <w:sz w:val="19"/>
                  <w:szCs w:val="19"/>
                  <w:highlight w:val="white"/>
                  <w:lang w:val="en-US"/>
                  <w:rPrChange w:id="1098" w:author="Сергей" w:date="2017-08-12T19:38:00Z">
                    <w:rPr>
                      <w:rFonts w:ascii="Consolas" w:hAnsi="Consolas" w:cs="Consolas"/>
                      <w:color w:val="000000"/>
                      <w:sz w:val="19"/>
                      <w:szCs w:val="19"/>
                      <w:highlight w:val="white"/>
                    </w:rPr>
                  </w:rPrChange>
                </w:rPr>
                <w:t xml:space="preserve"> </w:t>
              </w:r>
              <w:r w:rsidRPr="00CD3E71">
                <w:rPr>
                  <w:rFonts w:ascii="Consolas" w:hAnsi="Consolas" w:cs="Consolas"/>
                  <w:color w:val="2B91AF"/>
                  <w:sz w:val="19"/>
                  <w:szCs w:val="19"/>
                  <w:highlight w:val="white"/>
                  <w:lang w:val="en-US"/>
                  <w:rPrChange w:id="1099" w:author="Сергей" w:date="2017-08-12T19:38:00Z">
                    <w:rPr>
                      <w:rFonts w:ascii="Consolas" w:hAnsi="Consolas" w:cs="Consolas"/>
                      <w:color w:val="2B91AF"/>
                      <w:sz w:val="19"/>
                      <w:szCs w:val="19"/>
                      <w:highlight w:val="white"/>
                    </w:rPr>
                  </w:rPrChange>
                </w:rPr>
                <w:t>Complex</w:t>
              </w:r>
            </w:ins>
          </w:p>
          <w:p w:rsidR="008F4A8E" w:rsidRDefault="00CD3E71" w:rsidP="008F4A8E">
            <w:pPr>
              <w:autoSpaceDE w:val="0"/>
              <w:autoSpaceDN w:val="0"/>
              <w:adjustRightInd w:val="0"/>
              <w:spacing w:before="0" w:after="0" w:line="240" w:lineRule="auto"/>
              <w:rPr>
                <w:ins w:id="1100" w:author="Сергей" w:date="2017-08-12T19:38:00Z"/>
                <w:rFonts w:ascii="Consolas" w:hAnsi="Consolas" w:cs="Consolas"/>
                <w:color w:val="000000"/>
                <w:sz w:val="19"/>
                <w:szCs w:val="19"/>
                <w:highlight w:val="white"/>
              </w:rPr>
            </w:pPr>
            <w:ins w:id="1101" w:author="Сергей" w:date="2017-08-12T19:38:00Z">
              <w:r w:rsidRPr="00CD3E71">
                <w:rPr>
                  <w:rFonts w:ascii="Consolas" w:hAnsi="Consolas" w:cs="Consolas"/>
                  <w:color w:val="000000"/>
                  <w:sz w:val="19"/>
                  <w:szCs w:val="19"/>
                  <w:highlight w:val="white"/>
                  <w:lang w:val="en-US"/>
                  <w:rPrChange w:id="1102" w:author="Сергей" w:date="2017-08-12T19:38:00Z">
                    <w:rPr>
                      <w:rFonts w:ascii="Consolas" w:hAnsi="Consolas" w:cs="Consolas"/>
                      <w:color w:val="000000"/>
                      <w:sz w:val="19"/>
                      <w:szCs w:val="19"/>
                      <w:highlight w:val="white"/>
                    </w:rPr>
                  </w:rPrChange>
                </w:rPr>
                <w:lastRenderedPageBreak/>
                <w:t xml:space="preserve">    </w:t>
              </w:r>
              <w:r w:rsidR="008F4A8E">
                <w:rPr>
                  <w:rFonts w:ascii="Consolas" w:hAnsi="Consolas" w:cs="Consolas"/>
                  <w:color w:val="000000"/>
                  <w:sz w:val="19"/>
                  <w:szCs w:val="19"/>
                  <w:highlight w:val="white"/>
                </w:rPr>
                <w:t>{</w:t>
              </w:r>
            </w:ins>
          </w:p>
          <w:p w:rsidR="008F4A8E" w:rsidRDefault="008F4A8E" w:rsidP="008F4A8E">
            <w:pPr>
              <w:autoSpaceDE w:val="0"/>
              <w:autoSpaceDN w:val="0"/>
              <w:adjustRightInd w:val="0"/>
              <w:spacing w:before="0" w:after="0" w:line="240" w:lineRule="auto"/>
              <w:rPr>
                <w:ins w:id="1103" w:author="Сергей" w:date="2017-08-12T19:38:00Z"/>
                <w:rFonts w:ascii="Consolas" w:hAnsi="Consolas" w:cs="Consolas"/>
                <w:color w:val="000000"/>
                <w:sz w:val="19"/>
                <w:szCs w:val="19"/>
                <w:highlight w:val="white"/>
              </w:rPr>
            </w:pPr>
            <w:ins w:id="1104" w:author="Сергей" w:date="2017-08-12T19:38:00Z">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Все методы и поля публичные. Мы можем получить доступ к ним из другого класса.</w:t>
              </w:r>
            </w:ins>
          </w:p>
          <w:p w:rsidR="008F4A8E" w:rsidRPr="008F4A8E" w:rsidRDefault="008F4A8E" w:rsidP="008F4A8E">
            <w:pPr>
              <w:autoSpaceDE w:val="0"/>
              <w:autoSpaceDN w:val="0"/>
              <w:adjustRightInd w:val="0"/>
              <w:spacing w:before="0" w:after="0" w:line="240" w:lineRule="auto"/>
              <w:rPr>
                <w:ins w:id="1105" w:author="Сергей" w:date="2017-08-12T19:38:00Z"/>
                <w:rFonts w:ascii="Consolas" w:hAnsi="Consolas" w:cs="Consolas"/>
                <w:color w:val="000000"/>
                <w:sz w:val="19"/>
                <w:szCs w:val="19"/>
                <w:highlight w:val="white"/>
                <w:lang w:val="en-US"/>
                <w:rPrChange w:id="1106" w:author="Сергей" w:date="2017-08-12T19:38:00Z">
                  <w:rPr>
                    <w:ins w:id="1107" w:author="Сергей" w:date="2017-08-12T19:38:00Z"/>
                    <w:rFonts w:ascii="Consolas" w:hAnsi="Consolas" w:cs="Consolas"/>
                    <w:color w:val="000000"/>
                    <w:sz w:val="19"/>
                    <w:szCs w:val="19"/>
                    <w:highlight w:val="white"/>
                  </w:rPr>
                </w:rPrChange>
              </w:rPr>
            </w:pPr>
            <w:ins w:id="1108" w:author="Сергей" w:date="2017-08-12T19:38:00Z">
              <w:r>
                <w:rPr>
                  <w:rFonts w:ascii="Consolas" w:hAnsi="Consolas" w:cs="Consolas"/>
                  <w:color w:val="000000"/>
                  <w:sz w:val="19"/>
                  <w:szCs w:val="19"/>
                  <w:highlight w:val="white"/>
                </w:rPr>
                <w:t xml:space="preserve">        </w:t>
              </w:r>
              <w:r w:rsidR="00CD3E71" w:rsidRPr="00CD3E71">
                <w:rPr>
                  <w:rFonts w:ascii="Consolas" w:hAnsi="Consolas" w:cs="Consolas"/>
                  <w:color w:val="0000FF"/>
                  <w:sz w:val="19"/>
                  <w:szCs w:val="19"/>
                  <w:highlight w:val="white"/>
                  <w:lang w:val="en-US"/>
                  <w:rPrChange w:id="1109" w:author="Сергей" w:date="2017-08-12T19:38:00Z">
                    <w:rPr>
                      <w:rFonts w:ascii="Consolas" w:hAnsi="Consolas" w:cs="Consolas"/>
                      <w:color w:val="0000FF"/>
                      <w:sz w:val="19"/>
                      <w:szCs w:val="19"/>
                      <w:highlight w:val="white"/>
                    </w:rPr>
                  </w:rPrChange>
                </w:rPr>
                <w:t>public</w:t>
              </w:r>
              <w:r w:rsidR="00CD3E71" w:rsidRPr="00CD3E71">
                <w:rPr>
                  <w:rFonts w:ascii="Consolas" w:hAnsi="Consolas" w:cs="Consolas"/>
                  <w:color w:val="000000"/>
                  <w:sz w:val="19"/>
                  <w:szCs w:val="19"/>
                  <w:highlight w:val="white"/>
                  <w:lang w:val="en-US"/>
                  <w:rPrChange w:id="1110" w:author="Сергей" w:date="2017-08-12T19:38:00Z">
                    <w:rPr>
                      <w:rFonts w:ascii="Consolas" w:hAnsi="Consolas" w:cs="Consolas"/>
                      <w:color w:val="000000"/>
                      <w:sz w:val="19"/>
                      <w:szCs w:val="19"/>
                      <w:highlight w:val="white"/>
                    </w:rPr>
                  </w:rPrChange>
                </w:rPr>
                <w:t xml:space="preserve"> </w:t>
              </w:r>
              <w:r w:rsidR="00CD3E71" w:rsidRPr="00CD3E71">
                <w:rPr>
                  <w:rFonts w:ascii="Consolas" w:hAnsi="Consolas" w:cs="Consolas"/>
                  <w:color w:val="0000FF"/>
                  <w:sz w:val="19"/>
                  <w:szCs w:val="19"/>
                  <w:highlight w:val="white"/>
                  <w:lang w:val="en-US"/>
                  <w:rPrChange w:id="1111" w:author="Сергей" w:date="2017-08-12T19:38:00Z">
                    <w:rPr>
                      <w:rFonts w:ascii="Consolas" w:hAnsi="Consolas" w:cs="Consolas"/>
                      <w:color w:val="0000FF"/>
                      <w:sz w:val="19"/>
                      <w:szCs w:val="19"/>
                      <w:highlight w:val="white"/>
                    </w:rPr>
                  </w:rPrChange>
                </w:rPr>
                <w:t>double</w:t>
              </w:r>
              <w:r w:rsidR="00CD3E71" w:rsidRPr="00CD3E71">
                <w:rPr>
                  <w:rFonts w:ascii="Consolas" w:hAnsi="Consolas" w:cs="Consolas"/>
                  <w:color w:val="000000"/>
                  <w:sz w:val="19"/>
                  <w:szCs w:val="19"/>
                  <w:highlight w:val="white"/>
                  <w:lang w:val="en-US"/>
                  <w:rPrChange w:id="1112" w:author="Сергей" w:date="2017-08-12T19:38:00Z">
                    <w:rPr>
                      <w:rFonts w:ascii="Consolas" w:hAnsi="Consolas" w:cs="Consolas"/>
                      <w:color w:val="000000"/>
                      <w:sz w:val="19"/>
                      <w:szCs w:val="19"/>
                      <w:highlight w:val="white"/>
                    </w:rPr>
                  </w:rPrChange>
                </w:rPr>
                <w:t xml:space="preserve"> </w:t>
              </w:r>
              <w:proofErr w:type="spellStart"/>
              <w:r w:rsidR="00CD3E71" w:rsidRPr="00CD3E71">
                <w:rPr>
                  <w:rFonts w:ascii="Consolas" w:hAnsi="Consolas" w:cs="Consolas"/>
                  <w:color w:val="000000"/>
                  <w:sz w:val="19"/>
                  <w:szCs w:val="19"/>
                  <w:highlight w:val="white"/>
                  <w:lang w:val="en-US"/>
                  <w:rPrChange w:id="1113" w:author="Сергей" w:date="2017-08-12T19:38:00Z">
                    <w:rPr>
                      <w:rFonts w:ascii="Consolas" w:hAnsi="Consolas" w:cs="Consolas"/>
                      <w:color w:val="000000"/>
                      <w:sz w:val="19"/>
                      <w:szCs w:val="19"/>
                      <w:highlight w:val="white"/>
                    </w:rPr>
                  </w:rPrChange>
                </w:rPr>
                <w:t>im</w:t>
              </w:r>
              <w:proofErr w:type="spellEnd"/>
              <w:r w:rsidR="00CD3E71" w:rsidRPr="00CD3E71">
                <w:rPr>
                  <w:rFonts w:ascii="Consolas" w:hAnsi="Consolas" w:cs="Consolas"/>
                  <w:color w:val="000000"/>
                  <w:sz w:val="19"/>
                  <w:szCs w:val="19"/>
                  <w:highlight w:val="white"/>
                  <w:lang w:val="en-US"/>
                  <w:rPrChange w:id="1114" w:author="Сергей" w:date="2017-08-12T19:38:00Z">
                    <w:rPr>
                      <w:rFonts w:ascii="Consolas" w:hAnsi="Consolas" w:cs="Consolas"/>
                      <w:color w:val="000000"/>
                      <w:sz w:val="19"/>
                      <w:szCs w:val="19"/>
                      <w:highlight w:val="white"/>
                    </w:rPr>
                  </w:rPrChange>
                </w:rPr>
                <w:t>;</w:t>
              </w:r>
            </w:ins>
          </w:p>
          <w:p w:rsidR="008F4A8E" w:rsidRPr="008F4A8E" w:rsidRDefault="00CD3E71" w:rsidP="008F4A8E">
            <w:pPr>
              <w:autoSpaceDE w:val="0"/>
              <w:autoSpaceDN w:val="0"/>
              <w:adjustRightInd w:val="0"/>
              <w:spacing w:before="0" w:after="0" w:line="240" w:lineRule="auto"/>
              <w:rPr>
                <w:ins w:id="1115" w:author="Сергей" w:date="2017-08-12T19:38:00Z"/>
                <w:rFonts w:ascii="Consolas" w:hAnsi="Consolas" w:cs="Consolas"/>
                <w:color w:val="000000"/>
                <w:sz w:val="19"/>
                <w:szCs w:val="19"/>
                <w:highlight w:val="white"/>
                <w:lang w:val="en-US"/>
                <w:rPrChange w:id="1116" w:author="Сергей" w:date="2017-08-12T19:38:00Z">
                  <w:rPr>
                    <w:ins w:id="1117" w:author="Сергей" w:date="2017-08-12T19:38:00Z"/>
                    <w:rFonts w:ascii="Consolas" w:hAnsi="Consolas" w:cs="Consolas"/>
                    <w:color w:val="000000"/>
                    <w:sz w:val="19"/>
                    <w:szCs w:val="19"/>
                    <w:highlight w:val="white"/>
                  </w:rPr>
                </w:rPrChange>
              </w:rPr>
            </w:pPr>
            <w:ins w:id="1118" w:author="Сергей" w:date="2017-08-12T19:38:00Z">
              <w:r w:rsidRPr="00CD3E71">
                <w:rPr>
                  <w:rFonts w:ascii="Consolas" w:hAnsi="Consolas" w:cs="Consolas"/>
                  <w:color w:val="000000"/>
                  <w:sz w:val="19"/>
                  <w:szCs w:val="19"/>
                  <w:highlight w:val="white"/>
                  <w:lang w:val="en-US"/>
                  <w:rPrChange w:id="1119" w:author="Сергей" w:date="2017-08-12T19:38:00Z">
                    <w:rPr>
                      <w:rFonts w:ascii="Consolas" w:hAnsi="Consolas" w:cs="Consolas"/>
                      <w:color w:val="000000"/>
                      <w:sz w:val="19"/>
                      <w:szCs w:val="19"/>
                      <w:highlight w:val="white"/>
                    </w:rPr>
                  </w:rPrChange>
                </w:rPr>
                <w:t xml:space="preserve">        </w:t>
              </w:r>
              <w:r w:rsidRPr="00CD3E71">
                <w:rPr>
                  <w:rFonts w:ascii="Consolas" w:hAnsi="Consolas" w:cs="Consolas"/>
                  <w:color w:val="0000FF"/>
                  <w:sz w:val="19"/>
                  <w:szCs w:val="19"/>
                  <w:highlight w:val="white"/>
                  <w:lang w:val="en-US"/>
                  <w:rPrChange w:id="1120" w:author="Сергей" w:date="2017-08-12T19:38:00Z">
                    <w:rPr>
                      <w:rFonts w:ascii="Consolas" w:hAnsi="Consolas" w:cs="Consolas"/>
                      <w:color w:val="0000FF"/>
                      <w:sz w:val="19"/>
                      <w:szCs w:val="19"/>
                      <w:highlight w:val="white"/>
                    </w:rPr>
                  </w:rPrChange>
                </w:rPr>
                <w:t>public</w:t>
              </w:r>
              <w:r w:rsidRPr="00CD3E71">
                <w:rPr>
                  <w:rFonts w:ascii="Consolas" w:hAnsi="Consolas" w:cs="Consolas"/>
                  <w:color w:val="000000"/>
                  <w:sz w:val="19"/>
                  <w:szCs w:val="19"/>
                  <w:highlight w:val="white"/>
                  <w:lang w:val="en-US"/>
                  <w:rPrChange w:id="1121" w:author="Сергей" w:date="2017-08-12T19:38:00Z">
                    <w:rPr>
                      <w:rFonts w:ascii="Consolas" w:hAnsi="Consolas" w:cs="Consolas"/>
                      <w:color w:val="000000"/>
                      <w:sz w:val="19"/>
                      <w:szCs w:val="19"/>
                      <w:highlight w:val="white"/>
                    </w:rPr>
                  </w:rPrChange>
                </w:rPr>
                <w:t xml:space="preserve"> </w:t>
              </w:r>
              <w:r w:rsidRPr="00CD3E71">
                <w:rPr>
                  <w:rFonts w:ascii="Consolas" w:hAnsi="Consolas" w:cs="Consolas"/>
                  <w:color w:val="0000FF"/>
                  <w:sz w:val="19"/>
                  <w:szCs w:val="19"/>
                  <w:highlight w:val="white"/>
                  <w:lang w:val="en-US"/>
                  <w:rPrChange w:id="1122" w:author="Сергей" w:date="2017-08-12T19:38:00Z">
                    <w:rPr>
                      <w:rFonts w:ascii="Consolas" w:hAnsi="Consolas" w:cs="Consolas"/>
                      <w:color w:val="0000FF"/>
                      <w:sz w:val="19"/>
                      <w:szCs w:val="19"/>
                      <w:highlight w:val="white"/>
                    </w:rPr>
                  </w:rPrChange>
                </w:rPr>
                <w:t>double</w:t>
              </w:r>
              <w:r w:rsidRPr="00CD3E71">
                <w:rPr>
                  <w:rFonts w:ascii="Consolas" w:hAnsi="Consolas" w:cs="Consolas"/>
                  <w:color w:val="000000"/>
                  <w:sz w:val="19"/>
                  <w:szCs w:val="19"/>
                  <w:highlight w:val="white"/>
                  <w:lang w:val="en-US"/>
                  <w:rPrChange w:id="1123" w:author="Сергей" w:date="2017-08-12T19:38:00Z">
                    <w:rPr>
                      <w:rFonts w:ascii="Consolas" w:hAnsi="Consolas" w:cs="Consolas"/>
                      <w:color w:val="000000"/>
                      <w:sz w:val="19"/>
                      <w:szCs w:val="19"/>
                      <w:highlight w:val="white"/>
                    </w:rPr>
                  </w:rPrChange>
                </w:rPr>
                <w:t xml:space="preserve"> re;</w:t>
              </w:r>
            </w:ins>
          </w:p>
          <w:p w:rsidR="008F4A8E" w:rsidRPr="008F4A8E" w:rsidRDefault="008F4A8E" w:rsidP="008F4A8E">
            <w:pPr>
              <w:autoSpaceDE w:val="0"/>
              <w:autoSpaceDN w:val="0"/>
              <w:adjustRightInd w:val="0"/>
              <w:spacing w:before="0" w:after="0" w:line="240" w:lineRule="auto"/>
              <w:rPr>
                <w:ins w:id="1124" w:author="Сергей" w:date="2017-08-12T19:38:00Z"/>
                <w:rFonts w:ascii="Consolas" w:hAnsi="Consolas" w:cs="Consolas"/>
                <w:color w:val="000000"/>
                <w:sz w:val="19"/>
                <w:szCs w:val="19"/>
                <w:highlight w:val="white"/>
                <w:lang w:val="en-US"/>
                <w:rPrChange w:id="1125" w:author="Сергей" w:date="2017-08-12T19:38:00Z">
                  <w:rPr>
                    <w:ins w:id="1126" w:author="Сергей" w:date="2017-08-12T19:38:00Z"/>
                    <w:rFonts w:ascii="Consolas" w:hAnsi="Consolas" w:cs="Consolas"/>
                    <w:color w:val="000000"/>
                    <w:sz w:val="19"/>
                    <w:szCs w:val="19"/>
                    <w:highlight w:val="white"/>
                  </w:rPr>
                </w:rPrChange>
              </w:rPr>
            </w:pPr>
          </w:p>
          <w:p w:rsidR="008F4A8E" w:rsidRPr="008F4A8E" w:rsidRDefault="00CD3E71" w:rsidP="008F4A8E">
            <w:pPr>
              <w:autoSpaceDE w:val="0"/>
              <w:autoSpaceDN w:val="0"/>
              <w:adjustRightInd w:val="0"/>
              <w:spacing w:before="0" w:after="0" w:line="240" w:lineRule="auto"/>
              <w:rPr>
                <w:ins w:id="1127" w:author="Сергей" w:date="2017-08-12T19:38:00Z"/>
                <w:rFonts w:ascii="Consolas" w:hAnsi="Consolas" w:cs="Consolas"/>
                <w:color w:val="000000"/>
                <w:sz w:val="19"/>
                <w:szCs w:val="19"/>
                <w:highlight w:val="white"/>
                <w:lang w:val="en-US"/>
                <w:rPrChange w:id="1128" w:author="Сергей" w:date="2017-08-12T19:38:00Z">
                  <w:rPr>
                    <w:ins w:id="1129" w:author="Сергей" w:date="2017-08-12T19:38:00Z"/>
                    <w:rFonts w:ascii="Consolas" w:hAnsi="Consolas" w:cs="Consolas"/>
                    <w:color w:val="000000"/>
                    <w:sz w:val="19"/>
                    <w:szCs w:val="19"/>
                    <w:highlight w:val="white"/>
                  </w:rPr>
                </w:rPrChange>
              </w:rPr>
            </w:pPr>
            <w:ins w:id="1130" w:author="Сергей" w:date="2017-08-12T19:38:00Z">
              <w:r w:rsidRPr="00CD3E71">
                <w:rPr>
                  <w:rFonts w:ascii="Consolas" w:hAnsi="Consolas" w:cs="Consolas"/>
                  <w:color w:val="000000"/>
                  <w:sz w:val="19"/>
                  <w:szCs w:val="19"/>
                  <w:highlight w:val="white"/>
                  <w:lang w:val="en-US"/>
                  <w:rPrChange w:id="1131" w:author="Сергей" w:date="2017-08-12T19:38:00Z">
                    <w:rPr>
                      <w:rFonts w:ascii="Consolas" w:hAnsi="Consolas" w:cs="Consolas"/>
                      <w:color w:val="000000"/>
                      <w:sz w:val="19"/>
                      <w:szCs w:val="19"/>
                      <w:highlight w:val="white"/>
                    </w:rPr>
                  </w:rPrChange>
                </w:rPr>
                <w:t xml:space="preserve">        </w:t>
              </w:r>
              <w:r w:rsidRPr="00CD3E71">
                <w:rPr>
                  <w:rFonts w:ascii="Consolas" w:hAnsi="Consolas" w:cs="Consolas"/>
                  <w:color w:val="0000FF"/>
                  <w:sz w:val="19"/>
                  <w:szCs w:val="19"/>
                  <w:highlight w:val="white"/>
                  <w:lang w:val="en-US"/>
                  <w:rPrChange w:id="1132" w:author="Сергей" w:date="2017-08-12T19:38:00Z">
                    <w:rPr>
                      <w:rFonts w:ascii="Consolas" w:hAnsi="Consolas" w:cs="Consolas"/>
                      <w:color w:val="0000FF"/>
                      <w:sz w:val="19"/>
                      <w:szCs w:val="19"/>
                      <w:highlight w:val="white"/>
                    </w:rPr>
                  </w:rPrChange>
                </w:rPr>
                <w:t>public</w:t>
              </w:r>
              <w:r w:rsidRPr="00CD3E71">
                <w:rPr>
                  <w:rFonts w:ascii="Consolas" w:hAnsi="Consolas" w:cs="Consolas"/>
                  <w:color w:val="000000"/>
                  <w:sz w:val="19"/>
                  <w:szCs w:val="19"/>
                  <w:highlight w:val="white"/>
                  <w:lang w:val="en-US"/>
                  <w:rPrChange w:id="1133" w:author="Сергей" w:date="2017-08-12T19:38:00Z">
                    <w:rPr>
                      <w:rFonts w:ascii="Consolas" w:hAnsi="Consolas" w:cs="Consolas"/>
                      <w:color w:val="000000"/>
                      <w:sz w:val="19"/>
                      <w:szCs w:val="19"/>
                      <w:highlight w:val="white"/>
                    </w:rPr>
                  </w:rPrChange>
                </w:rPr>
                <w:t xml:space="preserve"> </w:t>
              </w:r>
              <w:r w:rsidRPr="00CD3E71">
                <w:rPr>
                  <w:rFonts w:ascii="Consolas" w:hAnsi="Consolas" w:cs="Consolas"/>
                  <w:color w:val="2B91AF"/>
                  <w:sz w:val="19"/>
                  <w:szCs w:val="19"/>
                  <w:highlight w:val="white"/>
                  <w:lang w:val="en-US"/>
                  <w:rPrChange w:id="1134" w:author="Сергей" w:date="2017-08-12T19:38:00Z">
                    <w:rPr>
                      <w:rFonts w:ascii="Consolas" w:hAnsi="Consolas" w:cs="Consolas"/>
                      <w:color w:val="2B91AF"/>
                      <w:sz w:val="19"/>
                      <w:szCs w:val="19"/>
                      <w:highlight w:val="white"/>
                    </w:rPr>
                  </w:rPrChange>
                </w:rPr>
                <w:t>Complex</w:t>
              </w:r>
              <w:r w:rsidRPr="00CD3E71">
                <w:rPr>
                  <w:rFonts w:ascii="Consolas" w:hAnsi="Consolas" w:cs="Consolas"/>
                  <w:color w:val="000000"/>
                  <w:sz w:val="19"/>
                  <w:szCs w:val="19"/>
                  <w:highlight w:val="white"/>
                  <w:lang w:val="en-US"/>
                  <w:rPrChange w:id="1135" w:author="Сергей" w:date="2017-08-12T19:38:00Z">
                    <w:rPr>
                      <w:rFonts w:ascii="Consolas" w:hAnsi="Consolas" w:cs="Consolas"/>
                      <w:color w:val="000000"/>
                      <w:sz w:val="19"/>
                      <w:szCs w:val="19"/>
                      <w:highlight w:val="white"/>
                    </w:rPr>
                  </w:rPrChange>
                </w:rPr>
                <w:t xml:space="preserve"> Plus(</w:t>
              </w:r>
              <w:r w:rsidRPr="00CD3E71">
                <w:rPr>
                  <w:rFonts w:ascii="Consolas" w:hAnsi="Consolas" w:cs="Consolas"/>
                  <w:color w:val="2B91AF"/>
                  <w:sz w:val="19"/>
                  <w:szCs w:val="19"/>
                  <w:highlight w:val="white"/>
                  <w:lang w:val="en-US"/>
                  <w:rPrChange w:id="1136" w:author="Сергей" w:date="2017-08-12T19:38:00Z">
                    <w:rPr>
                      <w:rFonts w:ascii="Consolas" w:hAnsi="Consolas" w:cs="Consolas"/>
                      <w:color w:val="2B91AF"/>
                      <w:sz w:val="19"/>
                      <w:szCs w:val="19"/>
                      <w:highlight w:val="white"/>
                    </w:rPr>
                  </w:rPrChange>
                </w:rPr>
                <w:t>Complex</w:t>
              </w:r>
              <w:r w:rsidRPr="00CD3E71">
                <w:rPr>
                  <w:rFonts w:ascii="Consolas" w:hAnsi="Consolas" w:cs="Consolas"/>
                  <w:color w:val="000000"/>
                  <w:sz w:val="19"/>
                  <w:szCs w:val="19"/>
                  <w:highlight w:val="white"/>
                  <w:lang w:val="en-US"/>
                  <w:rPrChange w:id="1137" w:author="Сергей" w:date="2017-08-12T19:38:00Z">
                    <w:rPr>
                      <w:rFonts w:ascii="Consolas" w:hAnsi="Consolas" w:cs="Consolas"/>
                      <w:color w:val="000000"/>
                      <w:sz w:val="19"/>
                      <w:szCs w:val="19"/>
                      <w:highlight w:val="white"/>
                    </w:rPr>
                  </w:rPrChange>
                </w:rPr>
                <w:t xml:space="preserve"> x2)</w:t>
              </w:r>
            </w:ins>
          </w:p>
          <w:p w:rsidR="008F4A8E" w:rsidRPr="008F4A8E" w:rsidRDefault="00CD3E71" w:rsidP="008F4A8E">
            <w:pPr>
              <w:autoSpaceDE w:val="0"/>
              <w:autoSpaceDN w:val="0"/>
              <w:adjustRightInd w:val="0"/>
              <w:spacing w:before="0" w:after="0" w:line="240" w:lineRule="auto"/>
              <w:rPr>
                <w:ins w:id="1138" w:author="Сергей" w:date="2017-08-12T19:38:00Z"/>
                <w:rFonts w:ascii="Consolas" w:hAnsi="Consolas" w:cs="Consolas"/>
                <w:color w:val="000000"/>
                <w:sz w:val="19"/>
                <w:szCs w:val="19"/>
                <w:highlight w:val="white"/>
                <w:lang w:val="en-US"/>
                <w:rPrChange w:id="1139" w:author="Сергей" w:date="2017-08-12T19:38:00Z">
                  <w:rPr>
                    <w:ins w:id="1140" w:author="Сергей" w:date="2017-08-12T19:38:00Z"/>
                    <w:rFonts w:ascii="Consolas" w:hAnsi="Consolas" w:cs="Consolas"/>
                    <w:color w:val="000000"/>
                    <w:sz w:val="19"/>
                    <w:szCs w:val="19"/>
                    <w:highlight w:val="white"/>
                  </w:rPr>
                </w:rPrChange>
              </w:rPr>
            </w:pPr>
            <w:ins w:id="1141" w:author="Сергей" w:date="2017-08-12T19:38:00Z">
              <w:r w:rsidRPr="00CD3E71">
                <w:rPr>
                  <w:rFonts w:ascii="Consolas" w:hAnsi="Consolas" w:cs="Consolas"/>
                  <w:color w:val="000000"/>
                  <w:sz w:val="19"/>
                  <w:szCs w:val="19"/>
                  <w:highlight w:val="white"/>
                  <w:lang w:val="en-US"/>
                  <w:rPrChange w:id="1142" w:author="Сергей" w:date="2017-08-12T19:38:00Z">
                    <w:rPr>
                      <w:rFonts w:ascii="Consolas" w:hAnsi="Consolas" w:cs="Consolas"/>
                      <w:color w:val="000000"/>
                      <w:sz w:val="19"/>
                      <w:szCs w:val="19"/>
                      <w:highlight w:val="white"/>
                    </w:rPr>
                  </w:rPrChange>
                </w:rPr>
                <w:t xml:space="preserve">        {</w:t>
              </w:r>
            </w:ins>
          </w:p>
          <w:p w:rsidR="008F4A8E" w:rsidRPr="008F4A8E" w:rsidRDefault="00CD3E71" w:rsidP="008F4A8E">
            <w:pPr>
              <w:autoSpaceDE w:val="0"/>
              <w:autoSpaceDN w:val="0"/>
              <w:adjustRightInd w:val="0"/>
              <w:spacing w:before="0" w:after="0" w:line="240" w:lineRule="auto"/>
              <w:rPr>
                <w:ins w:id="1143" w:author="Сергей" w:date="2017-08-12T19:38:00Z"/>
                <w:rFonts w:ascii="Consolas" w:hAnsi="Consolas" w:cs="Consolas"/>
                <w:color w:val="000000"/>
                <w:sz w:val="19"/>
                <w:szCs w:val="19"/>
                <w:highlight w:val="white"/>
                <w:lang w:val="en-US"/>
                <w:rPrChange w:id="1144" w:author="Сергей" w:date="2017-08-12T19:38:00Z">
                  <w:rPr>
                    <w:ins w:id="1145" w:author="Сергей" w:date="2017-08-12T19:38:00Z"/>
                    <w:rFonts w:ascii="Consolas" w:hAnsi="Consolas" w:cs="Consolas"/>
                    <w:color w:val="000000"/>
                    <w:sz w:val="19"/>
                    <w:szCs w:val="19"/>
                    <w:highlight w:val="white"/>
                  </w:rPr>
                </w:rPrChange>
              </w:rPr>
            </w:pPr>
            <w:ins w:id="1146" w:author="Сергей" w:date="2017-08-12T19:38:00Z">
              <w:r w:rsidRPr="00CD3E71">
                <w:rPr>
                  <w:rFonts w:ascii="Consolas" w:hAnsi="Consolas" w:cs="Consolas"/>
                  <w:color w:val="000000"/>
                  <w:sz w:val="19"/>
                  <w:szCs w:val="19"/>
                  <w:highlight w:val="white"/>
                  <w:lang w:val="en-US"/>
                  <w:rPrChange w:id="1147" w:author="Сергей" w:date="2017-08-12T19:38:00Z">
                    <w:rPr>
                      <w:rFonts w:ascii="Consolas" w:hAnsi="Consolas" w:cs="Consolas"/>
                      <w:color w:val="000000"/>
                      <w:sz w:val="19"/>
                      <w:szCs w:val="19"/>
                      <w:highlight w:val="white"/>
                    </w:rPr>
                  </w:rPrChange>
                </w:rPr>
                <w:t xml:space="preserve">            </w:t>
              </w:r>
              <w:r w:rsidRPr="00CD3E71">
                <w:rPr>
                  <w:rFonts w:ascii="Consolas" w:hAnsi="Consolas" w:cs="Consolas"/>
                  <w:color w:val="2B91AF"/>
                  <w:sz w:val="19"/>
                  <w:szCs w:val="19"/>
                  <w:highlight w:val="white"/>
                  <w:lang w:val="en-US"/>
                  <w:rPrChange w:id="1148" w:author="Сергей" w:date="2017-08-12T19:38:00Z">
                    <w:rPr>
                      <w:rFonts w:ascii="Consolas" w:hAnsi="Consolas" w:cs="Consolas"/>
                      <w:color w:val="2B91AF"/>
                      <w:sz w:val="19"/>
                      <w:szCs w:val="19"/>
                      <w:highlight w:val="white"/>
                    </w:rPr>
                  </w:rPrChange>
                </w:rPr>
                <w:t>Complex</w:t>
              </w:r>
              <w:r w:rsidRPr="00CD3E71">
                <w:rPr>
                  <w:rFonts w:ascii="Consolas" w:hAnsi="Consolas" w:cs="Consolas"/>
                  <w:color w:val="000000"/>
                  <w:sz w:val="19"/>
                  <w:szCs w:val="19"/>
                  <w:highlight w:val="white"/>
                  <w:lang w:val="en-US"/>
                  <w:rPrChange w:id="1149" w:author="Сергей" w:date="2017-08-12T19:38:00Z">
                    <w:rPr>
                      <w:rFonts w:ascii="Consolas" w:hAnsi="Consolas" w:cs="Consolas"/>
                      <w:color w:val="000000"/>
                      <w:sz w:val="19"/>
                      <w:szCs w:val="19"/>
                      <w:highlight w:val="white"/>
                    </w:rPr>
                  </w:rPrChange>
                </w:rPr>
                <w:t xml:space="preserve"> x3 = </w:t>
              </w:r>
              <w:r w:rsidRPr="00CD3E71">
                <w:rPr>
                  <w:rFonts w:ascii="Consolas" w:hAnsi="Consolas" w:cs="Consolas"/>
                  <w:color w:val="0000FF"/>
                  <w:sz w:val="19"/>
                  <w:szCs w:val="19"/>
                  <w:highlight w:val="white"/>
                  <w:lang w:val="en-US"/>
                  <w:rPrChange w:id="1150" w:author="Сергей" w:date="2017-08-12T19:38:00Z">
                    <w:rPr>
                      <w:rFonts w:ascii="Consolas" w:hAnsi="Consolas" w:cs="Consolas"/>
                      <w:color w:val="0000FF"/>
                      <w:sz w:val="19"/>
                      <w:szCs w:val="19"/>
                      <w:highlight w:val="white"/>
                    </w:rPr>
                  </w:rPrChange>
                </w:rPr>
                <w:t>new</w:t>
              </w:r>
              <w:r w:rsidRPr="00CD3E71">
                <w:rPr>
                  <w:rFonts w:ascii="Consolas" w:hAnsi="Consolas" w:cs="Consolas"/>
                  <w:color w:val="000000"/>
                  <w:sz w:val="19"/>
                  <w:szCs w:val="19"/>
                  <w:highlight w:val="white"/>
                  <w:lang w:val="en-US"/>
                  <w:rPrChange w:id="1151" w:author="Сергей" w:date="2017-08-12T19:38:00Z">
                    <w:rPr>
                      <w:rFonts w:ascii="Consolas" w:hAnsi="Consolas" w:cs="Consolas"/>
                      <w:color w:val="000000"/>
                      <w:sz w:val="19"/>
                      <w:szCs w:val="19"/>
                      <w:highlight w:val="white"/>
                    </w:rPr>
                  </w:rPrChange>
                </w:rPr>
                <w:t xml:space="preserve"> </w:t>
              </w:r>
              <w:r w:rsidRPr="00CD3E71">
                <w:rPr>
                  <w:rFonts w:ascii="Consolas" w:hAnsi="Consolas" w:cs="Consolas"/>
                  <w:color w:val="2B91AF"/>
                  <w:sz w:val="19"/>
                  <w:szCs w:val="19"/>
                  <w:highlight w:val="white"/>
                  <w:lang w:val="en-US"/>
                  <w:rPrChange w:id="1152" w:author="Сергей" w:date="2017-08-12T19:38:00Z">
                    <w:rPr>
                      <w:rFonts w:ascii="Consolas" w:hAnsi="Consolas" w:cs="Consolas"/>
                      <w:color w:val="2B91AF"/>
                      <w:sz w:val="19"/>
                      <w:szCs w:val="19"/>
                      <w:highlight w:val="white"/>
                    </w:rPr>
                  </w:rPrChange>
                </w:rPr>
                <w:t>Complex</w:t>
              </w:r>
              <w:r w:rsidRPr="00CD3E71">
                <w:rPr>
                  <w:rFonts w:ascii="Consolas" w:hAnsi="Consolas" w:cs="Consolas"/>
                  <w:color w:val="000000"/>
                  <w:sz w:val="19"/>
                  <w:szCs w:val="19"/>
                  <w:highlight w:val="white"/>
                  <w:lang w:val="en-US"/>
                  <w:rPrChange w:id="1153" w:author="Сергей" w:date="2017-08-12T19:38:00Z">
                    <w:rPr>
                      <w:rFonts w:ascii="Consolas" w:hAnsi="Consolas" w:cs="Consolas"/>
                      <w:color w:val="000000"/>
                      <w:sz w:val="19"/>
                      <w:szCs w:val="19"/>
                      <w:highlight w:val="white"/>
                    </w:rPr>
                  </w:rPrChange>
                </w:rPr>
                <w:t>();</w:t>
              </w:r>
            </w:ins>
          </w:p>
          <w:p w:rsidR="008F4A8E" w:rsidRPr="008F4A8E" w:rsidRDefault="00CD3E71" w:rsidP="008F4A8E">
            <w:pPr>
              <w:autoSpaceDE w:val="0"/>
              <w:autoSpaceDN w:val="0"/>
              <w:adjustRightInd w:val="0"/>
              <w:spacing w:before="0" w:after="0" w:line="240" w:lineRule="auto"/>
              <w:rPr>
                <w:ins w:id="1154" w:author="Сергей" w:date="2017-08-12T19:38:00Z"/>
                <w:rFonts w:ascii="Consolas" w:hAnsi="Consolas" w:cs="Consolas"/>
                <w:color w:val="000000"/>
                <w:sz w:val="19"/>
                <w:szCs w:val="19"/>
                <w:highlight w:val="white"/>
                <w:lang w:val="en-US"/>
                <w:rPrChange w:id="1155" w:author="Сергей" w:date="2017-08-12T19:38:00Z">
                  <w:rPr>
                    <w:ins w:id="1156" w:author="Сергей" w:date="2017-08-12T19:38:00Z"/>
                    <w:rFonts w:ascii="Consolas" w:hAnsi="Consolas" w:cs="Consolas"/>
                    <w:color w:val="000000"/>
                    <w:sz w:val="19"/>
                    <w:szCs w:val="19"/>
                    <w:highlight w:val="white"/>
                  </w:rPr>
                </w:rPrChange>
              </w:rPr>
            </w:pPr>
            <w:ins w:id="1157" w:author="Сергей" w:date="2017-08-12T19:38:00Z">
              <w:r w:rsidRPr="00CD3E71">
                <w:rPr>
                  <w:rFonts w:ascii="Consolas" w:hAnsi="Consolas" w:cs="Consolas"/>
                  <w:color w:val="000000"/>
                  <w:sz w:val="19"/>
                  <w:szCs w:val="19"/>
                  <w:highlight w:val="white"/>
                  <w:lang w:val="en-US"/>
                  <w:rPrChange w:id="1158" w:author="Сергей" w:date="2017-08-12T19:38:00Z">
                    <w:rPr>
                      <w:rFonts w:ascii="Consolas" w:hAnsi="Consolas" w:cs="Consolas"/>
                      <w:color w:val="000000"/>
                      <w:sz w:val="19"/>
                      <w:szCs w:val="19"/>
                      <w:highlight w:val="white"/>
                    </w:rPr>
                  </w:rPrChange>
                </w:rPr>
                <w:t xml:space="preserve">            x3.im = x2.im + </w:t>
              </w:r>
              <w:r w:rsidRPr="00CD3E71">
                <w:rPr>
                  <w:rFonts w:ascii="Consolas" w:hAnsi="Consolas" w:cs="Consolas"/>
                  <w:color w:val="0000FF"/>
                  <w:sz w:val="19"/>
                  <w:szCs w:val="19"/>
                  <w:highlight w:val="white"/>
                  <w:lang w:val="en-US"/>
                  <w:rPrChange w:id="1159" w:author="Сергей" w:date="2017-08-12T19:38:00Z">
                    <w:rPr>
                      <w:rFonts w:ascii="Consolas" w:hAnsi="Consolas" w:cs="Consolas"/>
                      <w:color w:val="0000FF"/>
                      <w:sz w:val="19"/>
                      <w:szCs w:val="19"/>
                      <w:highlight w:val="white"/>
                    </w:rPr>
                  </w:rPrChange>
                </w:rPr>
                <w:t>this</w:t>
              </w:r>
              <w:r w:rsidRPr="00CD3E71">
                <w:rPr>
                  <w:rFonts w:ascii="Consolas" w:hAnsi="Consolas" w:cs="Consolas"/>
                  <w:color w:val="000000"/>
                  <w:sz w:val="19"/>
                  <w:szCs w:val="19"/>
                  <w:highlight w:val="white"/>
                  <w:lang w:val="en-US"/>
                  <w:rPrChange w:id="1160" w:author="Сергей" w:date="2017-08-12T19:38:00Z">
                    <w:rPr>
                      <w:rFonts w:ascii="Consolas" w:hAnsi="Consolas" w:cs="Consolas"/>
                      <w:color w:val="000000"/>
                      <w:sz w:val="19"/>
                      <w:szCs w:val="19"/>
                      <w:highlight w:val="white"/>
                    </w:rPr>
                  </w:rPrChange>
                </w:rPr>
                <w:t>.im;</w:t>
              </w:r>
            </w:ins>
          </w:p>
          <w:p w:rsidR="008F4A8E" w:rsidRPr="008F4A8E" w:rsidRDefault="00CD3E71" w:rsidP="008F4A8E">
            <w:pPr>
              <w:autoSpaceDE w:val="0"/>
              <w:autoSpaceDN w:val="0"/>
              <w:adjustRightInd w:val="0"/>
              <w:spacing w:before="0" w:after="0" w:line="240" w:lineRule="auto"/>
              <w:rPr>
                <w:ins w:id="1161" w:author="Сергей" w:date="2017-08-12T19:38:00Z"/>
                <w:rFonts w:ascii="Consolas" w:hAnsi="Consolas" w:cs="Consolas"/>
                <w:color w:val="000000"/>
                <w:sz w:val="19"/>
                <w:szCs w:val="19"/>
                <w:highlight w:val="white"/>
                <w:lang w:val="en-US"/>
                <w:rPrChange w:id="1162" w:author="Сергей" w:date="2017-08-12T19:38:00Z">
                  <w:rPr>
                    <w:ins w:id="1163" w:author="Сергей" w:date="2017-08-12T19:38:00Z"/>
                    <w:rFonts w:ascii="Consolas" w:hAnsi="Consolas" w:cs="Consolas"/>
                    <w:color w:val="000000"/>
                    <w:sz w:val="19"/>
                    <w:szCs w:val="19"/>
                    <w:highlight w:val="white"/>
                  </w:rPr>
                </w:rPrChange>
              </w:rPr>
            </w:pPr>
            <w:ins w:id="1164" w:author="Сергей" w:date="2017-08-12T19:38:00Z">
              <w:r w:rsidRPr="00CD3E71">
                <w:rPr>
                  <w:rFonts w:ascii="Consolas" w:hAnsi="Consolas" w:cs="Consolas"/>
                  <w:color w:val="000000"/>
                  <w:sz w:val="19"/>
                  <w:szCs w:val="19"/>
                  <w:highlight w:val="white"/>
                  <w:lang w:val="en-US"/>
                  <w:rPrChange w:id="1165" w:author="Сергей" w:date="2017-08-12T19:38:00Z">
                    <w:rPr>
                      <w:rFonts w:ascii="Consolas" w:hAnsi="Consolas" w:cs="Consolas"/>
                      <w:color w:val="000000"/>
                      <w:sz w:val="19"/>
                      <w:szCs w:val="19"/>
                      <w:highlight w:val="white"/>
                    </w:rPr>
                  </w:rPrChange>
                </w:rPr>
                <w:t xml:space="preserve">            x3.re = x2.re + </w:t>
              </w:r>
              <w:r w:rsidRPr="00CD3E71">
                <w:rPr>
                  <w:rFonts w:ascii="Consolas" w:hAnsi="Consolas" w:cs="Consolas"/>
                  <w:color w:val="0000FF"/>
                  <w:sz w:val="19"/>
                  <w:szCs w:val="19"/>
                  <w:highlight w:val="white"/>
                  <w:lang w:val="en-US"/>
                  <w:rPrChange w:id="1166" w:author="Сергей" w:date="2017-08-12T19:38:00Z">
                    <w:rPr>
                      <w:rFonts w:ascii="Consolas" w:hAnsi="Consolas" w:cs="Consolas"/>
                      <w:color w:val="0000FF"/>
                      <w:sz w:val="19"/>
                      <w:szCs w:val="19"/>
                      <w:highlight w:val="white"/>
                    </w:rPr>
                  </w:rPrChange>
                </w:rPr>
                <w:t>this</w:t>
              </w:r>
              <w:r w:rsidRPr="00CD3E71">
                <w:rPr>
                  <w:rFonts w:ascii="Consolas" w:hAnsi="Consolas" w:cs="Consolas"/>
                  <w:color w:val="000000"/>
                  <w:sz w:val="19"/>
                  <w:szCs w:val="19"/>
                  <w:highlight w:val="white"/>
                  <w:lang w:val="en-US"/>
                  <w:rPrChange w:id="1167" w:author="Сергей" w:date="2017-08-12T19:38:00Z">
                    <w:rPr>
                      <w:rFonts w:ascii="Consolas" w:hAnsi="Consolas" w:cs="Consolas"/>
                      <w:color w:val="000000"/>
                      <w:sz w:val="19"/>
                      <w:szCs w:val="19"/>
                      <w:highlight w:val="white"/>
                    </w:rPr>
                  </w:rPrChange>
                </w:rPr>
                <w:t>.re;</w:t>
              </w:r>
            </w:ins>
          </w:p>
          <w:p w:rsidR="008F4A8E" w:rsidRPr="008F4A8E" w:rsidRDefault="00CD3E71" w:rsidP="008F4A8E">
            <w:pPr>
              <w:autoSpaceDE w:val="0"/>
              <w:autoSpaceDN w:val="0"/>
              <w:adjustRightInd w:val="0"/>
              <w:spacing w:before="0" w:after="0" w:line="240" w:lineRule="auto"/>
              <w:rPr>
                <w:ins w:id="1168" w:author="Сергей" w:date="2017-08-12T19:38:00Z"/>
                <w:rFonts w:ascii="Consolas" w:hAnsi="Consolas" w:cs="Consolas"/>
                <w:color w:val="000000"/>
                <w:sz w:val="19"/>
                <w:szCs w:val="19"/>
                <w:highlight w:val="white"/>
                <w:lang w:val="en-US"/>
                <w:rPrChange w:id="1169" w:author="Сергей" w:date="2017-08-12T19:38:00Z">
                  <w:rPr>
                    <w:ins w:id="1170" w:author="Сергей" w:date="2017-08-12T19:38:00Z"/>
                    <w:rFonts w:ascii="Consolas" w:hAnsi="Consolas" w:cs="Consolas"/>
                    <w:color w:val="000000"/>
                    <w:sz w:val="19"/>
                    <w:szCs w:val="19"/>
                    <w:highlight w:val="white"/>
                  </w:rPr>
                </w:rPrChange>
              </w:rPr>
            </w:pPr>
            <w:ins w:id="1171" w:author="Сергей" w:date="2017-08-12T19:38:00Z">
              <w:r w:rsidRPr="00CD3E71">
                <w:rPr>
                  <w:rFonts w:ascii="Consolas" w:hAnsi="Consolas" w:cs="Consolas"/>
                  <w:color w:val="000000"/>
                  <w:sz w:val="19"/>
                  <w:szCs w:val="19"/>
                  <w:highlight w:val="white"/>
                  <w:lang w:val="en-US"/>
                  <w:rPrChange w:id="1172" w:author="Сергей" w:date="2017-08-12T19:38:00Z">
                    <w:rPr>
                      <w:rFonts w:ascii="Consolas" w:hAnsi="Consolas" w:cs="Consolas"/>
                      <w:color w:val="000000"/>
                      <w:sz w:val="19"/>
                      <w:szCs w:val="19"/>
                      <w:highlight w:val="white"/>
                    </w:rPr>
                  </w:rPrChange>
                </w:rPr>
                <w:t xml:space="preserve">            </w:t>
              </w:r>
              <w:r w:rsidRPr="00CD3E71">
                <w:rPr>
                  <w:rFonts w:ascii="Consolas" w:hAnsi="Consolas" w:cs="Consolas"/>
                  <w:color w:val="0000FF"/>
                  <w:sz w:val="19"/>
                  <w:szCs w:val="19"/>
                  <w:highlight w:val="white"/>
                  <w:lang w:val="en-US"/>
                  <w:rPrChange w:id="1173" w:author="Сергей" w:date="2017-08-12T19:38:00Z">
                    <w:rPr>
                      <w:rFonts w:ascii="Consolas" w:hAnsi="Consolas" w:cs="Consolas"/>
                      <w:color w:val="0000FF"/>
                      <w:sz w:val="19"/>
                      <w:szCs w:val="19"/>
                      <w:highlight w:val="white"/>
                    </w:rPr>
                  </w:rPrChange>
                </w:rPr>
                <w:t>return</w:t>
              </w:r>
              <w:r w:rsidRPr="00CD3E71">
                <w:rPr>
                  <w:rFonts w:ascii="Consolas" w:hAnsi="Consolas" w:cs="Consolas"/>
                  <w:color w:val="000000"/>
                  <w:sz w:val="19"/>
                  <w:szCs w:val="19"/>
                  <w:highlight w:val="white"/>
                  <w:lang w:val="en-US"/>
                  <w:rPrChange w:id="1174" w:author="Сергей" w:date="2017-08-12T19:38:00Z">
                    <w:rPr>
                      <w:rFonts w:ascii="Consolas" w:hAnsi="Consolas" w:cs="Consolas"/>
                      <w:color w:val="000000"/>
                      <w:sz w:val="19"/>
                      <w:szCs w:val="19"/>
                      <w:highlight w:val="white"/>
                    </w:rPr>
                  </w:rPrChange>
                </w:rPr>
                <w:t xml:space="preserve"> x3;</w:t>
              </w:r>
            </w:ins>
          </w:p>
          <w:p w:rsidR="008F4A8E" w:rsidRPr="008F4A8E" w:rsidRDefault="00CD3E71" w:rsidP="008F4A8E">
            <w:pPr>
              <w:autoSpaceDE w:val="0"/>
              <w:autoSpaceDN w:val="0"/>
              <w:adjustRightInd w:val="0"/>
              <w:spacing w:before="0" w:after="0" w:line="240" w:lineRule="auto"/>
              <w:rPr>
                <w:ins w:id="1175" w:author="Сергей" w:date="2017-08-12T19:38:00Z"/>
                <w:rFonts w:ascii="Consolas" w:hAnsi="Consolas" w:cs="Consolas"/>
                <w:color w:val="000000"/>
                <w:sz w:val="19"/>
                <w:szCs w:val="19"/>
                <w:highlight w:val="white"/>
                <w:lang w:val="en-US"/>
                <w:rPrChange w:id="1176" w:author="Сергей" w:date="2017-08-12T19:38:00Z">
                  <w:rPr>
                    <w:ins w:id="1177" w:author="Сергей" w:date="2017-08-12T19:38:00Z"/>
                    <w:rFonts w:ascii="Consolas" w:hAnsi="Consolas" w:cs="Consolas"/>
                    <w:color w:val="000000"/>
                    <w:sz w:val="19"/>
                    <w:szCs w:val="19"/>
                    <w:highlight w:val="white"/>
                  </w:rPr>
                </w:rPrChange>
              </w:rPr>
            </w:pPr>
            <w:ins w:id="1178" w:author="Сергей" w:date="2017-08-12T19:38:00Z">
              <w:r w:rsidRPr="00CD3E71">
                <w:rPr>
                  <w:rFonts w:ascii="Consolas" w:hAnsi="Consolas" w:cs="Consolas"/>
                  <w:color w:val="000000"/>
                  <w:sz w:val="19"/>
                  <w:szCs w:val="19"/>
                  <w:highlight w:val="white"/>
                  <w:lang w:val="en-US"/>
                  <w:rPrChange w:id="1179" w:author="Сергей" w:date="2017-08-12T19:38:00Z">
                    <w:rPr>
                      <w:rFonts w:ascii="Consolas" w:hAnsi="Consolas" w:cs="Consolas"/>
                      <w:color w:val="000000"/>
                      <w:sz w:val="19"/>
                      <w:szCs w:val="19"/>
                      <w:highlight w:val="white"/>
                    </w:rPr>
                  </w:rPrChange>
                </w:rPr>
                <w:t xml:space="preserve">        }</w:t>
              </w:r>
            </w:ins>
          </w:p>
          <w:p w:rsidR="008F4A8E" w:rsidRPr="008F4A8E" w:rsidRDefault="008F4A8E" w:rsidP="008F4A8E">
            <w:pPr>
              <w:autoSpaceDE w:val="0"/>
              <w:autoSpaceDN w:val="0"/>
              <w:adjustRightInd w:val="0"/>
              <w:spacing w:before="0" w:after="0" w:line="240" w:lineRule="auto"/>
              <w:rPr>
                <w:ins w:id="1180" w:author="Сергей" w:date="2017-08-12T19:38:00Z"/>
                <w:rFonts w:ascii="Consolas" w:hAnsi="Consolas" w:cs="Consolas"/>
                <w:color w:val="000000"/>
                <w:sz w:val="19"/>
                <w:szCs w:val="19"/>
                <w:highlight w:val="white"/>
                <w:lang w:val="en-US"/>
                <w:rPrChange w:id="1181" w:author="Сергей" w:date="2017-08-12T19:38:00Z">
                  <w:rPr>
                    <w:ins w:id="1182" w:author="Сергей" w:date="2017-08-12T19:38:00Z"/>
                    <w:rFonts w:ascii="Consolas" w:hAnsi="Consolas" w:cs="Consolas"/>
                    <w:color w:val="000000"/>
                    <w:sz w:val="19"/>
                    <w:szCs w:val="19"/>
                    <w:highlight w:val="white"/>
                  </w:rPr>
                </w:rPrChange>
              </w:rPr>
            </w:pPr>
          </w:p>
          <w:p w:rsidR="008F4A8E" w:rsidRPr="008F4A8E" w:rsidRDefault="00CD3E71" w:rsidP="008F4A8E">
            <w:pPr>
              <w:autoSpaceDE w:val="0"/>
              <w:autoSpaceDN w:val="0"/>
              <w:adjustRightInd w:val="0"/>
              <w:spacing w:before="0" w:after="0" w:line="240" w:lineRule="auto"/>
              <w:rPr>
                <w:ins w:id="1183" w:author="Сергей" w:date="2017-08-12T19:38:00Z"/>
                <w:rFonts w:ascii="Consolas" w:hAnsi="Consolas" w:cs="Consolas"/>
                <w:color w:val="000000"/>
                <w:sz w:val="19"/>
                <w:szCs w:val="19"/>
                <w:highlight w:val="white"/>
                <w:lang w:val="en-US"/>
                <w:rPrChange w:id="1184" w:author="Сергей" w:date="2017-08-12T19:38:00Z">
                  <w:rPr>
                    <w:ins w:id="1185" w:author="Сергей" w:date="2017-08-12T19:38:00Z"/>
                    <w:rFonts w:ascii="Consolas" w:hAnsi="Consolas" w:cs="Consolas"/>
                    <w:color w:val="000000"/>
                    <w:sz w:val="19"/>
                    <w:szCs w:val="19"/>
                    <w:highlight w:val="white"/>
                  </w:rPr>
                </w:rPrChange>
              </w:rPr>
            </w:pPr>
            <w:ins w:id="1186" w:author="Сергей" w:date="2017-08-12T19:38:00Z">
              <w:r w:rsidRPr="00CD3E71">
                <w:rPr>
                  <w:rFonts w:ascii="Consolas" w:hAnsi="Consolas" w:cs="Consolas"/>
                  <w:color w:val="000000"/>
                  <w:sz w:val="19"/>
                  <w:szCs w:val="19"/>
                  <w:highlight w:val="white"/>
                  <w:lang w:val="en-US"/>
                  <w:rPrChange w:id="1187" w:author="Сергей" w:date="2017-08-12T19:38:00Z">
                    <w:rPr>
                      <w:rFonts w:ascii="Consolas" w:hAnsi="Consolas" w:cs="Consolas"/>
                      <w:color w:val="000000"/>
                      <w:sz w:val="19"/>
                      <w:szCs w:val="19"/>
                      <w:highlight w:val="white"/>
                    </w:rPr>
                  </w:rPrChange>
                </w:rPr>
                <w:t xml:space="preserve">        </w:t>
              </w:r>
              <w:r w:rsidRPr="00CD3E71">
                <w:rPr>
                  <w:rFonts w:ascii="Consolas" w:hAnsi="Consolas" w:cs="Consolas"/>
                  <w:color w:val="0000FF"/>
                  <w:sz w:val="19"/>
                  <w:szCs w:val="19"/>
                  <w:highlight w:val="white"/>
                  <w:lang w:val="en-US"/>
                  <w:rPrChange w:id="1188" w:author="Сергей" w:date="2017-08-12T19:38:00Z">
                    <w:rPr>
                      <w:rFonts w:ascii="Consolas" w:hAnsi="Consolas" w:cs="Consolas"/>
                      <w:color w:val="0000FF"/>
                      <w:sz w:val="19"/>
                      <w:szCs w:val="19"/>
                      <w:highlight w:val="white"/>
                    </w:rPr>
                  </w:rPrChange>
                </w:rPr>
                <w:t>public</w:t>
              </w:r>
              <w:r w:rsidRPr="00CD3E71">
                <w:rPr>
                  <w:rFonts w:ascii="Consolas" w:hAnsi="Consolas" w:cs="Consolas"/>
                  <w:color w:val="000000"/>
                  <w:sz w:val="19"/>
                  <w:szCs w:val="19"/>
                  <w:highlight w:val="white"/>
                  <w:lang w:val="en-US"/>
                  <w:rPrChange w:id="1189" w:author="Сергей" w:date="2017-08-12T19:38:00Z">
                    <w:rPr>
                      <w:rFonts w:ascii="Consolas" w:hAnsi="Consolas" w:cs="Consolas"/>
                      <w:color w:val="000000"/>
                      <w:sz w:val="19"/>
                      <w:szCs w:val="19"/>
                      <w:highlight w:val="white"/>
                    </w:rPr>
                  </w:rPrChange>
                </w:rPr>
                <w:t xml:space="preserve"> </w:t>
              </w:r>
              <w:r w:rsidRPr="00CD3E71">
                <w:rPr>
                  <w:rFonts w:ascii="Consolas" w:hAnsi="Consolas" w:cs="Consolas"/>
                  <w:color w:val="0000FF"/>
                  <w:sz w:val="19"/>
                  <w:szCs w:val="19"/>
                  <w:highlight w:val="white"/>
                  <w:lang w:val="en-US"/>
                  <w:rPrChange w:id="1190" w:author="Сергей" w:date="2017-08-12T19:38:00Z">
                    <w:rPr>
                      <w:rFonts w:ascii="Consolas" w:hAnsi="Consolas" w:cs="Consolas"/>
                      <w:color w:val="0000FF"/>
                      <w:sz w:val="19"/>
                      <w:szCs w:val="19"/>
                      <w:highlight w:val="white"/>
                    </w:rPr>
                  </w:rPrChange>
                </w:rPr>
                <w:t>string</w:t>
              </w:r>
              <w:r w:rsidRPr="00CD3E71">
                <w:rPr>
                  <w:rFonts w:ascii="Consolas" w:hAnsi="Consolas" w:cs="Consolas"/>
                  <w:color w:val="000000"/>
                  <w:sz w:val="19"/>
                  <w:szCs w:val="19"/>
                  <w:highlight w:val="white"/>
                  <w:lang w:val="en-US"/>
                  <w:rPrChange w:id="1191" w:author="Сергей" w:date="2017-08-12T19:38:00Z">
                    <w:rPr>
                      <w:rFonts w:ascii="Consolas" w:hAnsi="Consolas" w:cs="Consolas"/>
                      <w:color w:val="000000"/>
                      <w:sz w:val="19"/>
                      <w:szCs w:val="19"/>
                      <w:highlight w:val="white"/>
                    </w:rPr>
                  </w:rPrChange>
                </w:rPr>
                <w:t xml:space="preserve"> </w:t>
              </w:r>
              <w:proofErr w:type="spellStart"/>
              <w:r w:rsidRPr="00CD3E71">
                <w:rPr>
                  <w:rFonts w:ascii="Consolas" w:hAnsi="Consolas" w:cs="Consolas"/>
                  <w:color w:val="000000"/>
                  <w:sz w:val="19"/>
                  <w:szCs w:val="19"/>
                  <w:highlight w:val="white"/>
                  <w:lang w:val="en-US"/>
                  <w:rPrChange w:id="1192" w:author="Сергей" w:date="2017-08-12T19:38:00Z">
                    <w:rPr>
                      <w:rFonts w:ascii="Consolas" w:hAnsi="Consolas" w:cs="Consolas"/>
                      <w:color w:val="000000"/>
                      <w:sz w:val="19"/>
                      <w:szCs w:val="19"/>
                      <w:highlight w:val="white"/>
                    </w:rPr>
                  </w:rPrChange>
                </w:rPr>
                <w:t>ToString</w:t>
              </w:r>
              <w:proofErr w:type="spellEnd"/>
              <w:r w:rsidRPr="00CD3E71">
                <w:rPr>
                  <w:rFonts w:ascii="Consolas" w:hAnsi="Consolas" w:cs="Consolas"/>
                  <w:color w:val="000000"/>
                  <w:sz w:val="19"/>
                  <w:szCs w:val="19"/>
                  <w:highlight w:val="white"/>
                  <w:lang w:val="en-US"/>
                  <w:rPrChange w:id="1193" w:author="Сергей" w:date="2017-08-12T19:38:00Z">
                    <w:rPr>
                      <w:rFonts w:ascii="Consolas" w:hAnsi="Consolas" w:cs="Consolas"/>
                      <w:color w:val="000000"/>
                      <w:sz w:val="19"/>
                      <w:szCs w:val="19"/>
                      <w:highlight w:val="white"/>
                    </w:rPr>
                  </w:rPrChange>
                </w:rPr>
                <w:t>()</w:t>
              </w:r>
            </w:ins>
          </w:p>
          <w:p w:rsidR="008F4A8E" w:rsidRPr="008F4A8E" w:rsidRDefault="00CD3E71" w:rsidP="008F4A8E">
            <w:pPr>
              <w:autoSpaceDE w:val="0"/>
              <w:autoSpaceDN w:val="0"/>
              <w:adjustRightInd w:val="0"/>
              <w:spacing w:before="0" w:after="0" w:line="240" w:lineRule="auto"/>
              <w:rPr>
                <w:ins w:id="1194" w:author="Сергей" w:date="2017-08-12T19:38:00Z"/>
                <w:rFonts w:ascii="Consolas" w:hAnsi="Consolas" w:cs="Consolas"/>
                <w:color w:val="000000"/>
                <w:sz w:val="19"/>
                <w:szCs w:val="19"/>
                <w:highlight w:val="white"/>
                <w:lang w:val="en-US"/>
                <w:rPrChange w:id="1195" w:author="Сергей" w:date="2017-08-12T19:38:00Z">
                  <w:rPr>
                    <w:ins w:id="1196" w:author="Сергей" w:date="2017-08-12T19:38:00Z"/>
                    <w:rFonts w:ascii="Consolas" w:hAnsi="Consolas" w:cs="Consolas"/>
                    <w:color w:val="000000"/>
                    <w:sz w:val="19"/>
                    <w:szCs w:val="19"/>
                    <w:highlight w:val="white"/>
                  </w:rPr>
                </w:rPrChange>
              </w:rPr>
            </w:pPr>
            <w:ins w:id="1197" w:author="Сергей" w:date="2017-08-12T19:38:00Z">
              <w:r w:rsidRPr="00CD3E71">
                <w:rPr>
                  <w:rFonts w:ascii="Consolas" w:hAnsi="Consolas" w:cs="Consolas"/>
                  <w:color w:val="000000"/>
                  <w:sz w:val="19"/>
                  <w:szCs w:val="19"/>
                  <w:highlight w:val="white"/>
                  <w:lang w:val="en-US"/>
                  <w:rPrChange w:id="1198" w:author="Сергей" w:date="2017-08-12T19:38:00Z">
                    <w:rPr>
                      <w:rFonts w:ascii="Consolas" w:hAnsi="Consolas" w:cs="Consolas"/>
                      <w:color w:val="000000"/>
                      <w:sz w:val="19"/>
                      <w:szCs w:val="19"/>
                      <w:highlight w:val="white"/>
                    </w:rPr>
                  </w:rPrChange>
                </w:rPr>
                <w:t xml:space="preserve">        {</w:t>
              </w:r>
            </w:ins>
          </w:p>
          <w:p w:rsidR="008F4A8E" w:rsidRPr="008F4A8E" w:rsidRDefault="00CD3E71" w:rsidP="008F4A8E">
            <w:pPr>
              <w:autoSpaceDE w:val="0"/>
              <w:autoSpaceDN w:val="0"/>
              <w:adjustRightInd w:val="0"/>
              <w:spacing w:before="0" w:after="0" w:line="240" w:lineRule="auto"/>
              <w:rPr>
                <w:ins w:id="1199" w:author="Сергей" w:date="2017-08-12T19:38:00Z"/>
                <w:rFonts w:ascii="Consolas" w:hAnsi="Consolas" w:cs="Consolas"/>
                <w:color w:val="000000"/>
                <w:sz w:val="19"/>
                <w:szCs w:val="19"/>
                <w:highlight w:val="white"/>
                <w:lang w:val="en-US"/>
                <w:rPrChange w:id="1200" w:author="Сергей" w:date="2017-08-12T19:38:00Z">
                  <w:rPr>
                    <w:ins w:id="1201" w:author="Сергей" w:date="2017-08-12T19:38:00Z"/>
                    <w:rFonts w:ascii="Consolas" w:hAnsi="Consolas" w:cs="Consolas"/>
                    <w:color w:val="000000"/>
                    <w:sz w:val="19"/>
                    <w:szCs w:val="19"/>
                    <w:highlight w:val="white"/>
                  </w:rPr>
                </w:rPrChange>
              </w:rPr>
            </w:pPr>
            <w:ins w:id="1202" w:author="Сергей" w:date="2017-08-12T19:38:00Z">
              <w:r w:rsidRPr="00CD3E71">
                <w:rPr>
                  <w:rFonts w:ascii="Consolas" w:hAnsi="Consolas" w:cs="Consolas"/>
                  <w:color w:val="000000"/>
                  <w:sz w:val="19"/>
                  <w:szCs w:val="19"/>
                  <w:highlight w:val="white"/>
                  <w:lang w:val="en-US"/>
                  <w:rPrChange w:id="1203" w:author="Сергей" w:date="2017-08-12T19:38:00Z">
                    <w:rPr>
                      <w:rFonts w:ascii="Consolas" w:hAnsi="Consolas" w:cs="Consolas"/>
                      <w:color w:val="000000"/>
                      <w:sz w:val="19"/>
                      <w:szCs w:val="19"/>
                      <w:highlight w:val="white"/>
                    </w:rPr>
                  </w:rPrChange>
                </w:rPr>
                <w:t xml:space="preserve">            </w:t>
              </w:r>
              <w:r w:rsidRPr="00CD3E71">
                <w:rPr>
                  <w:rFonts w:ascii="Consolas" w:hAnsi="Consolas" w:cs="Consolas"/>
                  <w:color w:val="0000FF"/>
                  <w:sz w:val="19"/>
                  <w:szCs w:val="19"/>
                  <w:highlight w:val="white"/>
                  <w:lang w:val="en-US"/>
                  <w:rPrChange w:id="1204" w:author="Сергей" w:date="2017-08-12T19:38:00Z">
                    <w:rPr>
                      <w:rFonts w:ascii="Consolas" w:hAnsi="Consolas" w:cs="Consolas"/>
                      <w:color w:val="0000FF"/>
                      <w:sz w:val="19"/>
                      <w:szCs w:val="19"/>
                      <w:highlight w:val="white"/>
                    </w:rPr>
                  </w:rPrChange>
                </w:rPr>
                <w:t>return</w:t>
              </w:r>
              <w:r w:rsidRPr="00CD3E71">
                <w:rPr>
                  <w:rFonts w:ascii="Consolas" w:hAnsi="Consolas" w:cs="Consolas"/>
                  <w:color w:val="000000"/>
                  <w:sz w:val="19"/>
                  <w:szCs w:val="19"/>
                  <w:highlight w:val="white"/>
                  <w:lang w:val="en-US"/>
                  <w:rPrChange w:id="1205" w:author="Сергей" w:date="2017-08-12T19:38:00Z">
                    <w:rPr>
                      <w:rFonts w:ascii="Consolas" w:hAnsi="Consolas" w:cs="Consolas"/>
                      <w:color w:val="000000"/>
                      <w:sz w:val="19"/>
                      <w:szCs w:val="19"/>
                      <w:highlight w:val="white"/>
                    </w:rPr>
                  </w:rPrChange>
                </w:rPr>
                <w:t xml:space="preserve"> re + </w:t>
              </w:r>
              <w:r w:rsidRPr="00CD3E71">
                <w:rPr>
                  <w:rFonts w:ascii="Consolas" w:hAnsi="Consolas" w:cs="Consolas"/>
                  <w:color w:val="A31515"/>
                  <w:sz w:val="19"/>
                  <w:szCs w:val="19"/>
                  <w:highlight w:val="white"/>
                  <w:lang w:val="en-US"/>
                  <w:rPrChange w:id="1206" w:author="Сергей" w:date="2017-08-12T19:38:00Z">
                    <w:rPr>
                      <w:rFonts w:ascii="Consolas" w:hAnsi="Consolas" w:cs="Consolas"/>
                      <w:color w:val="A31515"/>
                      <w:sz w:val="19"/>
                      <w:szCs w:val="19"/>
                      <w:highlight w:val="white"/>
                    </w:rPr>
                  </w:rPrChange>
                </w:rPr>
                <w:t>"+"</w:t>
              </w:r>
              <w:r w:rsidRPr="00CD3E71">
                <w:rPr>
                  <w:rFonts w:ascii="Consolas" w:hAnsi="Consolas" w:cs="Consolas"/>
                  <w:color w:val="000000"/>
                  <w:sz w:val="19"/>
                  <w:szCs w:val="19"/>
                  <w:highlight w:val="white"/>
                  <w:lang w:val="en-US"/>
                  <w:rPrChange w:id="1207" w:author="Сергей" w:date="2017-08-12T19:38:00Z">
                    <w:rPr>
                      <w:rFonts w:ascii="Consolas" w:hAnsi="Consolas" w:cs="Consolas"/>
                      <w:color w:val="000000"/>
                      <w:sz w:val="19"/>
                      <w:szCs w:val="19"/>
                      <w:highlight w:val="white"/>
                    </w:rPr>
                  </w:rPrChange>
                </w:rPr>
                <w:t xml:space="preserve"> + </w:t>
              </w:r>
              <w:proofErr w:type="spellStart"/>
              <w:r w:rsidRPr="00CD3E71">
                <w:rPr>
                  <w:rFonts w:ascii="Consolas" w:hAnsi="Consolas" w:cs="Consolas"/>
                  <w:color w:val="000000"/>
                  <w:sz w:val="19"/>
                  <w:szCs w:val="19"/>
                  <w:highlight w:val="white"/>
                  <w:lang w:val="en-US"/>
                  <w:rPrChange w:id="1208" w:author="Сергей" w:date="2017-08-12T19:38:00Z">
                    <w:rPr>
                      <w:rFonts w:ascii="Consolas" w:hAnsi="Consolas" w:cs="Consolas"/>
                      <w:color w:val="000000"/>
                      <w:sz w:val="19"/>
                      <w:szCs w:val="19"/>
                      <w:highlight w:val="white"/>
                    </w:rPr>
                  </w:rPrChange>
                </w:rPr>
                <w:t>im</w:t>
              </w:r>
              <w:proofErr w:type="spellEnd"/>
              <w:r w:rsidRPr="00CD3E71">
                <w:rPr>
                  <w:rFonts w:ascii="Consolas" w:hAnsi="Consolas" w:cs="Consolas"/>
                  <w:color w:val="000000"/>
                  <w:sz w:val="19"/>
                  <w:szCs w:val="19"/>
                  <w:highlight w:val="white"/>
                  <w:lang w:val="en-US"/>
                  <w:rPrChange w:id="1209" w:author="Сергей" w:date="2017-08-12T19:38:00Z">
                    <w:rPr>
                      <w:rFonts w:ascii="Consolas" w:hAnsi="Consolas" w:cs="Consolas"/>
                      <w:color w:val="000000"/>
                      <w:sz w:val="19"/>
                      <w:szCs w:val="19"/>
                      <w:highlight w:val="white"/>
                    </w:rPr>
                  </w:rPrChange>
                </w:rPr>
                <w:t xml:space="preserve"> + </w:t>
              </w:r>
              <w:r w:rsidRPr="00CD3E71">
                <w:rPr>
                  <w:rFonts w:ascii="Consolas" w:hAnsi="Consolas" w:cs="Consolas"/>
                  <w:color w:val="A31515"/>
                  <w:sz w:val="19"/>
                  <w:szCs w:val="19"/>
                  <w:highlight w:val="white"/>
                  <w:lang w:val="en-US"/>
                  <w:rPrChange w:id="1210" w:author="Сергей" w:date="2017-08-12T19:38:00Z">
                    <w:rPr>
                      <w:rFonts w:ascii="Consolas" w:hAnsi="Consolas" w:cs="Consolas"/>
                      <w:color w:val="A31515"/>
                      <w:sz w:val="19"/>
                      <w:szCs w:val="19"/>
                      <w:highlight w:val="white"/>
                    </w:rPr>
                  </w:rPrChange>
                </w:rPr>
                <w:t>"</w:t>
              </w:r>
              <w:proofErr w:type="spellStart"/>
              <w:r w:rsidRPr="00CD3E71">
                <w:rPr>
                  <w:rFonts w:ascii="Consolas" w:hAnsi="Consolas" w:cs="Consolas"/>
                  <w:color w:val="A31515"/>
                  <w:sz w:val="19"/>
                  <w:szCs w:val="19"/>
                  <w:highlight w:val="white"/>
                  <w:lang w:val="en-US"/>
                  <w:rPrChange w:id="1211" w:author="Сергей" w:date="2017-08-12T19:38:00Z">
                    <w:rPr>
                      <w:rFonts w:ascii="Consolas" w:hAnsi="Consolas" w:cs="Consolas"/>
                      <w:color w:val="A31515"/>
                      <w:sz w:val="19"/>
                      <w:szCs w:val="19"/>
                      <w:highlight w:val="white"/>
                    </w:rPr>
                  </w:rPrChange>
                </w:rPr>
                <w:t>i</w:t>
              </w:r>
              <w:proofErr w:type="spellEnd"/>
              <w:r w:rsidRPr="00CD3E71">
                <w:rPr>
                  <w:rFonts w:ascii="Consolas" w:hAnsi="Consolas" w:cs="Consolas"/>
                  <w:color w:val="A31515"/>
                  <w:sz w:val="19"/>
                  <w:szCs w:val="19"/>
                  <w:highlight w:val="white"/>
                  <w:lang w:val="en-US"/>
                  <w:rPrChange w:id="1212" w:author="Сергей" w:date="2017-08-12T19:38:00Z">
                    <w:rPr>
                      <w:rFonts w:ascii="Consolas" w:hAnsi="Consolas" w:cs="Consolas"/>
                      <w:color w:val="A31515"/>
                      <w:sz w:val="19"/>
                      <w:szCs w:val="19"/>
                      <w:highlight w:val="white"/>
                    </w:rPr>
                  </w:rPrChange>
                </w:rPr>
                <w:t>"</w:t>
              </w:r>
              <w:r w:rsidRPr="00CD3E71">
                <w:rPr>
                  <w:rFonts w:ascii="Consolas" w:hAnsi="Consolas" w:cs="Consolas"/>
                  <w:color w:val="000000"/>
                  <w:sz w:val="19"/>
                  <w:szCs w:val="19"/>
                  <w:highlight w:val="white"/>
                  <w:lang w:val="en-US"/>
                  <w:rPrChange w:id="1213" w:author="Сергей" w:date="2017-08-12T19:38:00Z">
                    <w:rPr>
                      <w:rFonts w:ascii="Consolas" w:hAnsi="Consolas" w:cs="Consolas"/>
                      <w:color w:val="000000"/>
                      <w:sz w:val="19"/>
                      <w:szCs w:val="19"/>
                      <w:highlight w:val="white"/>
                    </w:rPr>
                  </w:rPrChange>
                </w:rPr>
                <w:t>;</w:t>
              </w:r>
            </w:ins>
          </w:p>
          <w:p w:rsidR="008F4A8E" w:rsidRPr="008F4A8E" w:rsidRDefault="00CD3E71" w:rsidP="008F4A8E">
            <w:pPr>
              <w:autoSpaceDE w:val="0"/>
              <w:autoSpaceDN w:val="0"/>
              <w:adjustRightInd w:val="0"/>
              <w:spacing w:before="0" w:after="0" w:line="240" w:lineRule="auto"/>
              <w:rPr>
                <w:ins w:id="1214" w:author="Сергей" w:date="2017-08-12T19:38:00Z"/>
                <w:rFonts w:ascii="Consolas" w:hAnsi="Consolas" w:cs="Consolas"/>
                <w:color w:val="000000"/>
                <w:sz w:val="19"/>
                <w:szCs w:val="19"/>
                <w:highlight w:val="white"/>
                <w:lang w:val="en-US"/>
                <w:rPrChange w:id="1215" w:author="Сергей" w:date="2017-08-12T19:38:00Z">
                  <w:rPr>
                    <w:ins w:id="1216" w:author="Сергей" w:date="2017-08-12T19:38:00Z"/>
                    <w:rFonts w:ascii="Consolas" w:hAnsi="Consolas" w:cs="Consolas"/>
                    <w:color w:val="000000"/>
                    <w:sz w:val="19"/>
                    <w:szCs w:val="19"/>
                    <w:highlight w:val="white"/>
                  </w:rPr>
                </w:rPrChange>
              </w:rPr>
            </w:pPr>
            <w:ins w:id="1217" w:author="Сергей" w:date="2017-08-12T19:38:00Z">
              <w:r w:rsidRPr="00CD3E71">
                <w:rPr>
                  <w:rFonts w:ascii="Consolas" w:hAnsi="Consolas" w:cs="Consolas"/>
                  <w:color w:val="000000"/>
                  <w:sz w:val="19"/>
                  <w:szCs w:val="19"/>
                  <w:highlight w:val="white"/>
                  <w:lang w:val="en-US"/>
                  <w:rPrChange w:id="1218" w:author="Сергей" w:date="2017-08-12T19:38:00Z">
                    <w:rPr>
                      <w:rFonts w:ascii="Consolas" w:hAnsi="Consolas" w:cs="Consolas"/>
                      <w:color w:val="000000"/>
                      <w:sz w:val="19"/>
                      <w:szCs w:val="19"/>
                      <w:highlight w:val="white"/>
                    </w:rPr>
                  </w:rPrChange>
                </w:rPr>
                <w:t xml:space="preserve">        }</w:t>
              </w:r>
            </w:ins>
          </w:p>
          <w:p w:rsidR="008F4A8E" w:rsidRPr="008F4A8E" w:rsidRDefault="00CD3E71" w:rsidP="008F4A8E">
            <w:pPr>
              <w:autoSpaceDE w:val="0"/>
              <w:autoSpaceDN w:val="0"/>
              <w:adjustRightInd w:val="0"/>
              <w:spacing w:before="0" w:after="0" w:line="240" w:lineRule="auto"/>
              <w:rPr>
                <w:ins w:id="1219" w:author="Сергей" w:date="2017-08-12T19:38:00Z"/>
                <w:rFonts w:ascii="Consolas" w:hAnsi="Consolas" w:cs="Consolas"/>
                <w:color w:val="000000"/>
                <w:sz w:val="19"/>
                <w:szCs w:val="19"/>
                <w:highlight w:val="white"/>
                <w:lang w:val="en-US"/>
                <w:rPrChange w:id="1220" w:author="Сергей" w:date="2017-08-12T19:38:00Z">
                  <w:rPr>
                    <w:ins w:id="1221" w:author="Сергей" w:date="2017-08-12T19:38:00Z"/>
                    <w:rFonts w:ascii="Consolas" w:hAnsi="Consolas" w:cs="Consolas"/>
                    <w:color w:val="000000"/>
                    <w:sz w:val="19"/>
                    <w:szCs w:val="19"/>
                    <w:highlight w:val="white"/>
                  </w:rPr>
                </w:rPrChange>
              </w:rPr>
            </w:pPr>
            <w:ins w:id="1222" w:author="Сергей" w:date="2017-08-12T19:38:00Z">
              <w:r w:rsidRPr="00CD3E71">
                <w:rPr>
                  <w:rFonts w:ascii="Consolas" w:hAnsi="Consolas" w:cs="Consolas"/>
                  <w:color w:val="000000"/>
                  <w:sz w:val="19"/>
                  <w:szCs w:val="19"/>
                  <w:highlight w:val="white"/>
                  <w:lang w:val="en-US"/>
                  <w:rPrChange w:id="1223" w:author="Сергей" w:date="2017-08-12T19:38:00Z">
                    <w:rPr>
                      <w:rFonts w:ascii="Consolas" w:hAnsi="Consolas" w:cs="Consolas"/>
                      <w:color w:val="000000"/>
                      <w:sz w:val="19"/>
                      <w:szCs w:val="19"/>
                      <w:highlight w:val="white"/>
                    </w:rPr>
                  </w:rPrChange>
                </w:rPr>
                <w:t xml:space="preserve">    }</w:t>
              </w:r>
            </w:ins>
          </w:p>
          <w:p w:rsidR="008F4A8E" w:rsidRPr="008F4A8E" w:rsidRDefault="008F4A8E" w:rsidP="008F4A8E">
            <w:pPr>
              <w:autoSpaceDE w:val="0"/>
              <w:autoSpaceDN w:val="0"/>
              <w:adjustRightInd w:val="0"/>
              <w:spacing w:before="0" w:after="0" w:line="240" w:lineRule="auto"/>
              <w:rPr>
                <w:ins w:id="1224" w:author="Сергей" w:date="2017-08-12T19:38:00Z"/>
                <w:rFonts w:ascii="Consolas" w:hAnsi="Consolas" w:cs="Consolas"/>
                <w:color w:val="000000"/>
                <w:sz w:val="19"/>
                <w:szCs w:val="19"/>
                <w:highlight w:val="white"/>
                <w:lang w:val="en-US"/>
                <w:rPrChange w:id="1225" w:author="Сергей" w:date="2017-08-12T19:38:00Z">
                  <w:rPr>
                    <w:ins w:id="1226" w:author="Сергей" w:date="2017-08-12T19:38:00Z"/>
                    <w:rFonts w:ascii="Consolas" w:hAnsi="Consolas" w:cs="Consolas"/>
                    <w:color w:val="000000"/>
                    <w:sz w:val="19"/>
                    <w:szCs w:val="19"/>
                    <w:highlight w:val="white"/>
                  </w:rPr>
                </w:rPrChange>
              </w:rPr>
            </w:pPr>
          </w:p>
          <w:p w:rsidR="008F4A8E" w:rsidRPr="008F4A8E" w:rsidRDefault="00CD3E71" w:rsidP="008F4A8E">
            <w:pPr>
              <w:autoSpaceDE w:val="0"/>
              <w:autoSpaceDN w:val="0"/>
              <w:adjustRightInd w:val="0"/>
              <w:spacing w:before="0" w:after="0" w:line="240" w:lineRule="auto"/>
              <w:rPr>
                <w:ins w:id="1227" w:author="Сергей" w:date="2017-08-12T19:38:00Z"/>
                <w:rFonts w:ascii="Consolas" w:hAnsi="Consolas" w:cs="Consolas"/>
                <w:color w:val="000000"/>
                <w:sz w:val="19"/>
                <w:szCs w:val="19"/>
                <w:highlight w:val="white"/>
                <w:lang w:val="en-US"/>
                <w:rPrChange w:id="1228" w:author="Сергей" w:date="2017-08-12T19:38:00Z">
                  <w:rPr>
                    <w:ins w:id="1229" w:author="Сергей" w:date="2017-08-12T19:38:00Z"/>
                    <w:rFonts w:ascii="Consolas" w:hAnsi="Consolas" w:cs="Consolas"/>
                    <w:color w:val="000000"/>
                    <w:sz w:val="19"/>
                    <w:szCs w:val="19"/>
                    <w:highlight w:val="white"/>
                  </w:rPr>
                </w:rPrChange>
              </w:rPr>
            </w:pPr>
            <w:ins w:id="1230" w:author="Сергей" w:date="2017-08-12T19:38:00Z">
              <w:r w:rsidRPr="00CD3E71">
                <w:rPr>
                  <w:rFonts w:ascii="Consolas" w:hAnsi="Consolas" w:cs="Consolas"/>
                  <w:color w:val="000000"/>
                  <w:sz w:val="19"/>
                  <w:szCs w:val="19"/>
                  <w:highlight w:val="white"/>
                  <w:lang w:val="en-US"/>
                  <w:rPrChange w:id="1231" w:author="Сергей" w:date="2017-08-12T19:38:00Z">
                    <w:rPr>
                      <w:rFonts w:ascii="Consolas" w:hAnsi="Consolas" w:cs="Consolas"/>
                      <w:color w:val="000000"/>
                      <w:sz w:val="19"/>
                      <w:szCs w:val="19"/>
                      <w:highlight w:val="white"/>
                    </w:rPr>
                  </w:rPrChange>
                </w:rPr>
                <w:t xml:space="preserve">    </w:t>
              </w:r>
              <w:r w:rsidRPr="00CD3E71">
                <w:rPr>
                  <w:rFonts w:ascii="Consolas" w:hAnsi="Consolas" w:cs="Consolas"/>
                  <w:color w:val="0000FF"/>
                  <w:sz w:val="19"/>
                  <w:szCs w:val="19"/>
                  <w:highlight w:val="white"/>
                  <w:lang w:val="en-US"/>
                  <w:rPrChange w:id="1232" w:author="Сергей" w:date="2017-08-12T19:38:00Z">
                    <w:rPr>
                      <w:rFonts w:ascii="Consolas" w:hAnsi="Consolas" w:cs="Consolas"/>
                      <w:color w:val="0000FF"/>
                      <w:sz w:val="19"/>
                      <w:szCs w:val="19"/>
                      <w:highlight w:val="white"/>
                    </w:rPr>
                  </w:rPrChange>
                </w:rPr>
                <w:t>class</w:t>
              </w:r>
              <w:r w:rsidRPr="00CD3E71">
                <w:rPr>
                  <w:rFonts w:ascii="Consolas" w:hAnsi="Consolas" w:cs="Consolas"/>
                  <w:color w:val="000000"/>
                  <w:sz w:val="19"/>
                  <w:szCs w:val="19"/>
                  <w:highlight w:val="white"/>
                  <w:lang w:val="en-US"/>
                  <w:rPrChange w:id="1233" w:author="Сергей" w:date="2017-08-12T19:38:00Z">
                    <w:rPr>
                      <w:rFonts w:ascii="Consolas" w:hAnsi="Consolas" w:cs="Consolas"/>
                      <w:color w:val="000000"/>
                      <w:sz w:val="19"/>
                      <w:szCs w:val="19"/>
                      <w:highlight w:val="white"/>
                    </w:rPr>
                  </w:rPrChange>
                </w:rPr>
                <w:t xml:space="preserve"> </w:t>
              </w:r>
              <w:r w:rsidRPr="00CD3E71">
                <w:rPr>
                  <w:rFonts w:ascii="Consolas" w:hAnsi="Consolas" w:cs="Consolas"/>
                  <w:color w:val="2B91AF"/>
                  <w:sz w:val="19"/>
                  <w:szCs w:val="19"/>
                  <w:highlight w:val="white"/>
                  <w:lang w:val="en-US"/>
                  <w:rPrChange w:id="1234" w:author="Сергей" w:date="2017-08-12T19:38:00Z">
                    <w:rPr>
                      <w:rFonts w:ascii="Consolas" w:hAnsi="Consolas" w:cs="Consolas"/>
                      <w:color w:val="2B91AF"/>
                      <w:sz w:val="19"/>
                      <w:szCs w:val="19"/>
                      <w:highlight w:val="white"/>
                    </w:rPr>
                  </w:rPrChange>
                </w:rPr>
                <w:t>Program</w:t>
              </w:r>
            </w:ins>
          </w:p>
          <w:p w:rsidR="008F4A8E" w:rsidRPr="008F4A8E" w:rsidRDefault="00CD3E71" w:rsidP="008F4A8E">
            <w:pPr>
              <w:autoSpaceDE w:val="0"/>
              <w:autoSpaceDN w:val="0"/>
              <w:adjustRightInd w:val="0"/>
              <w:spacing w:before="0" w:after="0" w:line="240" w:lineRule="auto"/>
              <w:rPr>
                <w:ins w:id="1235" w:author="Сергей" w:date="2017-08-12T19:38:00Z"/>
                <w:rFonts w:ascii="Consolas" w:hAnsi="Consolas" w:cs="Consolas"/>
                <w:color w:val="000000"/>
                <w:sz w:val="19"/>
                <w:szCs w:val="19"/>
                <w:highlight w:val="white"/>
                <w:lang w:val="en-US"/>
                <w:rPrChange w:id="1236" w:author="Сергей" w:date="2017-08-12T19:38:00Z">
                  <w:rPr>
                    <w:ins w:id="1237" w:author="Сергей" w:date="2017-08-12T19:38:00Z"/>
                    <w:rFonts w:ascii="Consolas" w:hAnsi="Consolas" w:cs="Consolas"/>
                    <w:color w:val="000000"/>
                    <w:sz w:val="19"/>
                    <w:szCs w:val="19"/>
                    <w:highlight w:val="white"/>
                  </w:rPr>
                </w:rPrChange>
              </w:rPr>
            </w:pPr>
            <w:ins w:id="1238" w:author="Сергей" w:date="2017-08-12T19:38:00Z">
              <w:r w:rsidRPr="00CD3E71">
                <w:rPr>
                  <w:rFonts w:ascii="Consolas" w:hAnsi="Consolas" w:cs="Consolas"/>
                  <w:color w:val="000000"/>
                  <w:sz w:val="19"/>
                  <w:szCs w:val="19"/>
                  <w:highlight w:val="white"/>
                  <w:lang w:val="en-US"/>
                  <w:rPrChange w:id="1239" w:author="Сергей" w:date="2017-08-12T19:38:00Z">
                    <w:rPr>
                      <w:rFonts w:ascii="Consolas" w:hAnsi="Consolas" w:cs="Consolas"/>
                      <w:color w:val="000000"/>
                      <w:sz w:val="19"/>
                      <w:szCs w:val="19"/>
                      <w:highlight w:val="white"/>
                    </w:rPr>
                  </w:rPrChange>
                </w:rPr>
                <w:t xml:space="preserve">    {</w:t>
              </w:r>
            </w:ins>
          </w:p>
          <w:p w:rsidR="008F4A8E" w:rsidRPr="008F4A8E" w:rsidRDefault="00CD3E71" w:rsidP="008F4A8E">
            <w:pPr>
              <w:autoSpaceDE w:val="0"/>
              <w:autoSpaceDN w:val="0"/>
              <w:adjustRightInd w:val="0"/>
              <w:spacing w:before="0" w:after="0" w:line="240" w:lineRule="auto"/>
              <w:rPr>
                <w:ins w:id="1240" w:author="Сергей" w:date="2017-08-12T19:38:00Z"/>
                <w:rFonts w:ascii="Consolas" w:hAnsi="Consolas" w:cs="Consolas"/>
                <w:color w:val="000000"/>
                <w:sz w:val="19"/>
                <w:szCs w:val="19"/>
                <w:highlight w:val="white"/>
                <w:lang w:val="en-US"/>
                <w:rPrChange w:id="1241" w:author="Сергей" w:date="2017-08-12T19:38:00Z">
                  <w:rPr>
                    <w:ins w:id="1242" w:author="Сергей" w:date="2017-08-12T19:38:00Z"/>
                    <w:rFonts w:ascii="Consolas" w:hAnsi="Consolas" w:cs="Consolas"/>
                    <w:color w:val="000000"/>
                    <w:sz w:val="19"/>
                    <w:szCs w:val="19"/>
                    <w:highlight w:val="white"/>
                  </w:rPr>
                </w:rPrChange>
              </w:rPr>
            </w:pPr>
            <w:ins w:id="1243" w:author="Сергей" w:date="2017-08-12T19:38:00Z">
              <w:r w:rsidRPr="00CD3E71">
                <w:rPr>
                  <w:rFonts w:ascii="Consolas" w:hAnsi="Consolas" w:cs="Consolas"/>
                  <w:color w:val="000000"/>
                  <w:sz w:val="19"/>
                  <w:szCs w:val="19"/>
                  <w:highlight w:val="white"/>
                  <w:lang w:val="en-US"/>
                  <w:rPrChange w:id="1244" w:author="Сергей" w:date="2017-08-12T19:38:00Z">
                    <w:rPr>
                      <w:rFonts w:ascii="Consolas" w:hAnsi="Consolas" w:cs="Consolas"/>
                      <w:color w:val="000000"/>
                      <w:sz w:val="19"/>
                      <w:szCs w:val="19"/>
                      <w:highlight w:val="white"/>
                    </w:rPr>
                  </w:rPrChange>
                </w:rPr>
                <w:t xml:space="preserve">        </w:t>
              </w:r>
              <w:r w:rsidRPr="00CD3E71">
                <w:rPr>
                  <w:rFonts w:ascii="Consolas" w:hAnsi="Consolas" w:cs="Consolas"/>
                  <w:color w:val="0000FF"/>
                  <w:sz w:val="19"/>
                  <w:szCs w:val="19"/>
                  <w:highlight w:val="white"/>
                  <w:lang w:val="en-US"/>
                  <w:rPrChange w:id="1245" w:author="Сергей" w:date="2017-08-12T19:38:00Z">
                    <w:rPr>
                      <w:rFonts w:ascii="Consolas" w:hAnsi="Consolas" w:cs="Consolas"/>
                      <w:color w:val="0000FF"/>
                      <w:sz w:val="19"/>
                      <w:szCs w:val="19"/>
                      <w:highlight w:val="white"/>
                    </w:rPr>
                  </w:rPrChange>
                </w:rPr>
                <w:t>static</w:t>
              </w:r>
              <w:r w:rsidRPr="00CD3E71">
                <w:rPr>
                  <w:rFonts w:ascii="Consolas" w:hAnsi="Consolas" w:cs="Consolas"/>
                  <w:color w:val="000000"/>
                  <w:sz w:val="19"/>
                  <w:szCs w:val="19"/>
                  <w:highlight w:val="white"/>
                  <w:lang w:val="en-US"/>
                  <w:rPrChange w:id="1246" w:author="Сергей" w:date="2017-08-12T19:38:00Z">
                    <w:rPr>
                      <w:rFonts w:ascii="Consolas" w:hAnsi="Consolas" w:cs="Consolas"/>
                      <w:color w:val="000000"/>
                      <w:sz w:val="19"/>
                      <w:szCs w:val="19"/>
                      <w:highlight w:val="white"/>
                    </w:rPr>
                  </w:rPrChange>
                </w:rPr>
                <w:t xml:space="preserve"> </w:t>
              </w:r>
              <w:r w:rsidRPr="00CD3E71">
                <w:rPr>
                  <w:rFonts w:ascii="Consolas" w:hAnsi="Consolas" w:cs="Consolas"/>
                  <w:color w:val="0000FF"/>
                  <w:sz w:val="19"/>
                  <w:szCs w:val="19"/>
                  <w:highlight w:val="white"/>
                  <w:lang w:val="en-US"/>
                  <w:rPrChange w:id="1247" w:author="Сергей" w:date="2017-08-12T19:38:00Z">
                    <w:rPr>
                      <w:rFonts w:ascii="Consolas" w:hAnsi="Consolas" w:cs="Consolas"/>
                      <w:color w:val="0000FF"/>
                      <w:sz w:val="19"/>
                      <w:szCs w:val="19"/>
                      <w:highlight w:val="white"/>
                    </w:rPr>
                  </w:rPrChange>
                </w:rPr>
                <w:t>void</w:t>
              </w:r>
              <w:r w:rsidRPr="00CD3E71">
                <w:rPr>
                  <w:rFonts w:ascii="Consolas" w:hAnsi="Consolas" w:cs="Consolas"/>
                  <w:color w:val="000000"/>
                  <w:sz w:val="19"/>
                  <w:szCs w:val="19"/>
                  <w:highlight w:val="white"/>
                  <w:lang w:val="en-US"/>
                  <w:rPrChange w:id="1248" w:author="Сергей" w:date="2017-08-12T19:38:00Z">
                    <w:rPr>
                      <w:rFonts w:ascii="Consolas" w:hAnsi="Consolas" w:cs="Consolas"/>
                      <w:color w:val="000000"/>
                      <w:sz w:val="19"/>
                      <w:szCs w:val="19"/>
                      <w:highlight w:val="white"/>
                    </w:rPr>
                  </w:rPrChange>
                </w:rPr>
                <w:t xml:space="preserve"> Main(</w:t>
              </w:r>
              <w:r w:rsidRPr="00CD3E71">
                <w:rPr>
                  <w:rFonts w:ascii="Consolas" w:hAnsi="Consolas" w:cs="Consolas"/>
                  <w:color w:val="0000FF"/>
                  <w:sz w:val="19"/>
                  <w:szCs w:val="19"/>
                  <w:highlight w:val="white"/>
                  <w:lang w:val="en-US"/>
                  <w:rPrChange w:id="1249" w:author="Сергей" w:date="2017-08-12T19:38:00Z">
                    <w:rPr>
                      <w:rFonts w:ascii="Consolas" w:hAnsi="Consolas" w:cs="Consolas"/>
                      <w:color w:val="0000FF"/>
                      <w:sz w:val="19"/>
                      <w:szCs w:val="19"/>
                      <w:highlight w:val="white"/>
                    </w:rPr>
                  </w:rPrChange>
                </w:rPr>
                <w:t>string</w:t>
              </w:r>
              <w:r w:rsidRPr="00CD3E71">
                <w:rPr>
                  <w:rFonts w:ascii="Consolas" w:hAnsi="Consolas" w:cs="Consolas"/>
                  <w:color w:val="000000"/>
                  <w:sz w:val="19"/>
                  <w:szCs w:val="19"/>
                  <w:highlight w:val="white"/>
                  <w:lang w:val="en-US"/>
                  <w:rPrChange w:id="1250" w:author="Сергей" w:date="2017-08-12T19:38:00Z">
                    <w:rPr>
                      <w:rFonts w:ascii="Consolas" w:hAnsi="Consolas" w:cs="Consolas"/>
                      <w:color w:val="000000"/>
                      <w:sz w:val="19"/>
                      <w:szCs w:val="19"/>
                      <w:highlight w:val="white"/>
                    </w:rPr>
                  </w:rPrChange>
                </w:rPr>
                <w:t xml:space="preserve">[] </w:t>
              </w:r>
              <w:proofErr w:type="spellStart"/>
              <w:r w:rsidRPr="00CD3E71">
                <w:rPr>
                  <w:rFonts w:ascii="Consolas" w:hAnsi="Consolas" w:cs="Consolas"/>
                  <w:color w:val="000000"/>
                  <w:sz w:val="19"/>
                  <w:szCs w:val="19"/>
                  <w:highlight w:val="white"/>
                  <w:lang w:val="en-US"/>
                  <w:rPrChange w:id="1251" w:author="Сергей" w:date="2017-08-12T19:38:00Z">
                    <w:rPr>
                      <w:rFonts w:ascii="Consolas" w:hAnsi="Consolas" w:cs="Consolas"/>
                      <w:color w:val="000000"/>
                      <w:sz w:val="19"/>
                      <w:szCs w:val="19"/>
                      <w:highlight w:val="white"/>
                    </w:rPr>
                  </w:rPrChange>
                </w:rPr>
                <w:t>args</w:t>
              </w:r>
              <w:proofErr w:type="spellEnd"/>
              <w:r w:rsidRPr="00CD3E71">
                <w:rPr>
                  <w:rFonts w:ascii="Consolas" w:hAnsi="Consolas" w:cs="Consolas"/>
                  <w:color w:val="000000"/>
                  <w:sz w:val="19"/>
                  <w:szCs w:val="19"/>
                  <w:highlight w:val="white"/>
                  <w:lang w:val="en-US"/>
                  <w:rPrChange w:id="1252" w:author="Сергей" w:date="2017-08-12T19:38:00Z">
                    <w:rPr>
                      <w:rFonts w:ascii="Consolas" w:hAnsi="Consolas" w:cs="Consolas"/>
                      <w:color w:val="000000"/>
                      <w:sz w:val="19"/>
                      <w:szCs w:val="19"/>
                      <w:highlight w:val="white"/>
                    </w:rPr>
                  </w:rPrChange>
                </w:rPr>
                <w:t>)</w:t>
              </w:r>
            </w:ins>
          </w:p>
          <w:p w:rsidR="008F4A8E" w:rsidRPr="008F4A8E" w:rsidRDefault="00CD3E71" w:rsidP="008F4A8E">
            <w:pPr>
              <w:keepNext/>
              <w:keepLines/>
              <w:autoSpaceDE w:val="0"/>
              <w:autoSpaceDN w:val="0"/>
              <w:adjustRightInd w:val="0"/>
              <w:spacing w:before="0" w:after="0" w:line="240" w:lineRule="auto"/>
              <w:contextualSpacing/>
              <w:rPr>
                <w:ins w:id="1253" w:author="Сергей" w:date="2017-08-12T19:38:00Z"/>
                <w:rFonts w:ascii="Consolas" w:hAnsi="Consolas" w:cs="Consolas"/>
                <w:color w:val="000000"/>
                <w:sz w:val="19"/>
                <w:szCs w:val="19"/>
                <w:highlight w:val="white"/>
                <w:lang w:val="en-US"/>
                <w:rPrChange w:id="1254" w:author="Сергей" w:date="2017-08-12T19:38:00Z">
                  <w:rPr>
                    <w:ins w:id="1255" w:author="Сергей" w:date="2017-08-12T19:38:00Z"/>
                    <w:rFonts w:ascii="Consolas" w:hAnsi="Consolas" w:cs="Consolas"/>
                    <w:color w:val="000000"/>
                    <w:sz w:val="19"/>
                    <w:szCs w:val="19"/>
                    <w:highlight w:val="white"/>
                  </w:rPr>
                </w:rPrChange>
              </w:rPr>
            </w:pPr>
            <w:ins w:id="1256" w:author="Сергей" w:date="2017-08-12T19:38:00Z">
              <w:r w:rsidRPr="00CD3E71">
                <w:rPr>
                  <w:rFonts w:ascii="Consolas" w:hAnsi="Consolas" w:cs="Consolas"/>
                  <w:color w:val="000000"/>
                  <w:sz w:val="19"/>
                  <w:szCs w:val="19"/>
                  <w:highlight w:val="white"/>
                  <w:lang w:val="en-US"/>
                  <w:rPrChange w:id="1257" w:author="Сергей" w:date="2017-08-12T19:38:00Z">
                    <w:rPr>
                      <w:rFonts w:ascii="Consolas" w:hAnsi="Consolas" w:cs="Consolas"/>
                      <w:color w:val="000000"/>
                      <w:sz w:val="19"/>
                      <w:szCs w:val="19"/>
                      <w:highlight w:val="white"/>
                    </w:rPr>
                  </w:rPrChange>
                </w:rPr>
                <w:t xml:space="preserve">        {</w:t>
              </w:r>
            </w:ins>
          </w:p>
          <w:p w:rsidR="008F4A8E" w:rsidRPr="008F4A8E" w:rsidRDefault="00CD3E71" w:rsidP="008F4A8E">
            <w:pPr>
              <w:keepNext/>
              <w:keepLines/>
              <w:autoSpaceDE w:val="0"/>
              <w:autoSpaceDN w:val="0"/>
              <w:adjustRightInd w:val="0"/>
              <w:spacing w:before="0" w:after="0" w:line="240" w:lineRule="auto"/>
              <w:contextualSpacing/>
              <w:rPr>
                <w:ins w:id="1258" w:author="Сергей" w:date="2017-08-12T19:38:00Z"/>
                <w:rFonts w:ascii="Consolas" w:hAnsi="Consolas" w:cs="Consolas"/>
                <w:color w:val="000000"/>
                <w:sz w:val="19"/>
                <w:szCs w:val="19"/>
                <w:highlight w:val="white"/>
                <w:lang w:val="en-US"/>
                <w:rPrChange w:id="1259" w:author="Сергей" w:date="2017-08-12T19:38:00Z">
                  <w:rPr>
                    <w:ins w:id="1260" w:author="Сергей" w:date="2017-08-12T19:38:00Z"/>
                    <w:rFonts w:ascii="Consolas" w:hAnsi="Consolas" w:cs="Consolas"/>
                    <w:color w:val="000000"/>
                    <w:sz w:val="19"/>
                    <w:szCs w:val="19"/>
                    <w:highlight w:val="white"/>
                  </w:rPr>
                </w:rPrChange>
              </w:rPr>
            </w:pPr>
            <w:ins w:id="1261" w:author="Сергей" w:date="2017-08-12T19:38:00Z">
              <w:r w:rsidRPr="00CD3E71">
                <w:rPr>
                  <w:rFonts w:ascii="Consolas" w:hAnsi="Consolas" w:cs="Consolas"/>
                  <w:color w:val="000000"/>
                  <w:sz w:val="19"/>
                  <w:szCs w:val="19"/>
                  <w:highlight w:val="white"/>
                  <w:lang w:val="en-US"/>
                  <w:rPrChange w:id="1262" w:author="Сергей" w:date="2017-08-12T19:38:00Z">
                    <w:rPr>
                      <w:rFonts w:ascii="Consolas" w:hAnsi="Consolas" w:cs="Consolas"/>
                      <w:color w:val="000000"/>
                      <w:sz w:val="19"/>
                      <w:szCs w:val="19"/>
                      <w:highlight w:val="white"/>
                    </w:rPr>
                  </w:rPrChange>
                </w:rPr>
                <w:t xml:space="preserve">            </w:t>
              </w:r>
              <w:r w:rsidRPr="00CD3E71">
                <w:rPr>
                  <w:rFonts w:ascii="Consolas" w:hAnsi="Consolas" w:cs="Consolas"/>
                  <w:color w:val="2B91AF"/>
                  <w:sz w:val="19"/>
                  <w:szCs w:val="19"/>
                  <w:highlight w:val="white"/>
                  <w:lang w:val="en-US"/>
                  <w:rPrChange w:id="1263" w:author="Сергей" w:date="2017-08-12T19:38:00Z">
                    <w:rPr>
                      <w:rFonts w:ascii="Consolas" w:hAnsi="Consolas" w:cs="Consolas"/>
                      <w:color w:val="2B91AF"/>
                      <w:sz w:val="19"/>
                      <w:szCs w:val="19"/>
                      <w:highlight w:val="white"/>
                    </w:rPr>
                  </w:rPrChange>
                </w:rPr>
                <w:t>Complex</w:t>
              </w:r>
              <w:r w:rsidRPr="00CD3E71">
                <w:rPr>
                  <w:rFonts w:ascii="Consolas" w:hAnsi="Consolas" w:cs="Consolas"/>
                  <w:color w:val="000000"/>
                  <w:sz w:val="19"/>
                  <w:szCs w:val="19"/>
                  <w:highlight w:val="white"/>
                  <w:lang w:val="en-US"/>
                  <w:rPrChange w:id="1264" w:author="Сергей" w:date="2017-08-12T19:38:00Z">
                    <w:rPr>
                      <w:rFonts w:ascii="Consolas" w:hAnsi="Consolas" w:cs="Consolas"/>
                      <w:color w:val="000000"/>
                      <w:sz w:val="19"/>
                      <w:szCs w:val="19"/>
                      <w:highlight w:val="white"/>
                    </w:rPr>
                  </w:rPrChange>
                </w:rPr>
                <w:t xml:space="preserve"> complex1 = </w:t>
              </w:r>
              <w:r w:rsidRPr="00CD3E71">
                <w:rPr>
                  <w:rFonts w:ascii="Consolas" w:hAnsi="Consolas" w:cs="Consolas"/>
                  <w:color w:val="0000FF"/>
                  <w:sz w:val="19"/>
                  <w:szCs w:val="19"/>
                  <w:highlight w:val="white"/>
                  <w:lang w:val="en-US"/>
                  <w:rPrChange w:id="1265" w:author="Сергей" w:date="2017-08-12T19:38:00Z">
                    <w:rPr>
                      <w:rFonts w:ascii="Consolas" w:hAnsi="Consolas" w:cs="Consolas"/>
                      <w:color w:val="0000FF"/>
                      <w:sz w:val="19"/>
                      <w:szCs w:val="19"/>
                      <w:highlight w:val="white"/>
                    </w:rPr>
                  </w:rPrChange>
                </w:rPr>
                <w:t>new</w:t>
              </w:r>
              <w:r w:rsidRPr="00CD3E71">
                <w:rPr>
                  <w:rFonts w:ascii="Consolas" w:hAnsi="Consolas" w:cs="Consolas"/>
                  <w:color w:val="000000"/>
                  <w:sz w:val="19"/>
                  <w:szCs w:val="19"/>
                  <w:highlight w:val="white"/>
                  <w:lang w:val="en-US"/>
                  <w:rPrChange w:id="1266" w:author="Сергей" w:date="2017-08-12T19:38:00Z">
                    <w:rPr>
                      <w:rFonts w:ascii="Consolas" w:hAnsi="Consolas" w:cs="Consolas"/>
                      <w:color w:val="000000"/>
                      <w:sz w:val="19"/>
                      <w:szCs w:val="19"/>
                      <w:highlight w:val="white"/>
                    </w:rPr>
                  </w:rPrChange>
                </w:rPr>
                <w:t xml:space="preserve"> </w:t>
              </w:r>
              <w:r w:rsidRPr="00CD3E71">
                <w:rPr>
                  <w:rFonts w:ascii="Consolas" w:hAnsi="Consolas" w:cs="Consolas"/>
                  <w:color w:val="2B91AF"/>
                  <w:sz w:val="19"/>
                  <w:szCs w:val="19"/>
                  <w:highlight w:val="white"/>
                  <w:lang w:val="en-US"/>
                  <w:rPrChange w:id="1267" w:author="Сергей" w:date="2017-08-12T19:38:00Z">
                    <w:rPr>
                      <w:rFonts w:ascii="Consolas" w:hAnsi="Consolas" w:cs="Consolas"/>
                      <w:color w:val="2B91AF"/>
                      <w:sz w:val="19"/>
                      <w:szCs w:val="19"/>
                      <w:highlight w:val="white"/>
                    </w:rPr>
                  </w:rPrChange>
                </w:rPr>
                <w:t>Complex</w:t>
              </w:r>
              <w:r w:rsidRPr="00CD3E71">
                <w:rPr>
                  <w:rFonts w:ascii="Consolas" w:hAnsi="Consolas" w:cs="Consolas"/>
                  <w:color w:val="000000"/>
                  <w:sz w:val="19"/>
                  <w:szCs w:val="19"/>
                  <w:highlight w:val="white"/>
                  <w:lang w:val="en-US"/>
                  <w:rPrChange w:id="1268" w:author="Сергей" w:date="2017-08-12T19:38:00Z">
                    <w:rPr>
                      <w:rFonts w:ascii="Consolas" w:hAnsi="Consolas" w:cs="Consolas"/>
                      <w:color w:val="000000"/>
                      <w:sz w:val="19"/>
                      <w:szCs w:val="19"/>
                      <w:highlight w:val="white"/>
                    </w:rPr>
                  </w:rPrChange>
                </w:rPr>
                <w:t>();</w:t>
              </w:r>
            </w:ins>
          </w:p>
          <w:p w:rsidR="008F4A8E" w:rsidRPr="008F4A8E" w:rsidRDefault="00CD3E71" w:rsidP="008F4A8E">
            <w:pPr>
              <w:keepNext/>
              <w:keepLines/>
              <w:autoSpaceDE w:val="0"/>
              <w:autoSpaceDN w:val="0"/>
              <w:adjustRightInd w:val="0"/>
              <w:spacing w:before="0" w:after="0" w:line="240" w:lineRule="auto"/>
              <w:contextualSpacing/>
              <w:rPr>
                <w:ins w:id="1269" w:author="Сергей" w:date="2017-08-12T19:38:00Z"/>
                <w:rFonts w:ascii="Consolas" w:hAnsi="Consolas" w:cs="Consolas"/>
                <w:color w:val="000000"/>
                <w:sz w:val="19"/>
                <w:szCs w:val="19"/>
                <w:highlight w:val="white"/>
                <w:lang w:val="en-US"/>
                <w:rPrChange w:id="1270" w:author="Сергей" w:date="2017-08-12T19:38:00Z">
                  <w:rPr>
                    <w:ins w:id="1271" w:author="Сергей" w:date="2017-08-12T19:38:00Z"/>
                    <w:rFonts w:ascii="Consolas" w:hAnsi="Consolas" w:cs="Consolas"/>
                    <w:color w:val="000000"/>
                    <w:sz w:val="19"/>
                    <w:szCs w:val="19"/>
                    <w:highlight w:val="white"/>
                  </w:rPr>
                </w:rPrChange>
              </w:rPr>
            </w:pPr>
            <w:ins w:id="1272" w:author="Сергей" w:date="2017-08-12T19:38:00Z">
              <w:r w:rsidRPr="00CD3E71">
                <w:rPr>
                  <w:rFonts w:ascii="Consolas" w:hAnsi="Consolas" w:cs="Consolas"/>
                  <w:color w:val="000000"/>
                  <w:sz w:val="19"/>
                  <w:szCs w:val="19"/>
                  <w:highlight w:val="white"/>
                  <w:lang w:val="en-US"/>
                  <w:rPrChange w:id="1273" w:author="Сергей" w:date="2017-08-12T19:38:00Z">
                    <w:rPr>
                      <w:rFonts w:ascii="Consolas" w:hAnsi="Consolas" w:cs="Consolas"/>
                      <w:color w:val="000000"/>
                      <w:sz w:val="19"/>
                      <w:szCs w:val="19"/>
                      <w:highlight w:val="white"/>
                    </w:rPr>
                  </w:rPrChange>
                </w:rPr>
                <w:t xml:space="preserve">            complex1.re = 1;</w:t>
              </w:r>
            </w:ins>
          </w:p>
          <w:p w:rsidR="008F4A8E" w:rsidRPr="008F4A8E" w:rsidRDefault="00CD3E71" w:rsidP="008F4A8E">
            <w:pPr>
              <w:keepNext/>
              <w:keepLines/>
              <w:autoSpaceDE w:val="0"/>
              <w:autoSpaceDN w:val="0"/>
              <w:adjustRightInd w:val="0"/>
              <w:spacing w:before="0" w:after="0" w:line="240" w:lineRule="auto"/>
              <w:contextualSpacing/>
              <w:rPr>
                <w:ins w:id="1274" w:author="Сергей" w:date="2017-08-12T19:38:00Z"/>
                <w:rFonts w:ascii="Consolas" w:hAnsi="Consolas" w:cs="Consolas"/>
                <w:color w:val="000000"/>
                <w:sz w:val="19"/>
                <w:szCs w:val="19"/>
                <w:highlight w:val="white"/>
                <w:lang w:val="en-US"/>
                <w:rPrChange w:id="1275" w:author="Сергей" w:date="2017-08-12T19:38:00Z">
                  <w:rPr>
                    <w:ins w:id="1276" w:author="Сергей" w:date="2017-08-12T19:38:00Z"/>
                    <w:rFonts w:ascii="Consolas" w:hAnsi="Consolas" w:cs="Consolas"/>
                    <w:color w:val="000000"/>
                    <w:sz w:val="19"/>
                    <w:szCs w:val="19"/>
                    <w:highlight w:val="white"/>
                  </w:rPr>
                </w:rPrChange>
              </w:rPr>
            </w:pPr>
            <w:ins w:id="1277" w:author="Сергей" w:date="2017-08-12T19:38:00Z">
              <w:r w:rsidRPr="00CD3E71">
                <w:rPr>
                  <w:rFonts w:ascii="Consolas" w:hAnsi="Consolas" w:cs="Consolas"/>
                  <w:color w:val="000000"/>
                  <w:sz w:val="19"/>
                  <w:szCs w:val="19"/>
                  <w:highlight w:val="white"/>
                  <w:lang w:val="en-US"/>
                  <w:rPrChange w:id="1278" w:author="Сергей" w:date="2017-08-12T19:38:00Z">
                    <w:rPr>
                      <w:rFonts w:ascii="Consolas" w:hAnsi="Consolas" w:cs="Consolas"/>
                      <w:color w:val="000000"/>
                      <w:sz w:val="19"/>
                      <w:szCs w:val="19"/>
                      <w:highlight w:val="white"/>
                    </w:rPr>
                  </w:rPrChange>
                </w:rPr>
                <w:t xml:space="preserve">            complex1.im = 1;</w:t>
              </w:r>
            </w:ins>
          </w:p>
          <w:p w:rsidR="008F4A8E" w:rsidRPr="008F4A8E" w:rsidRDefault="008F4A8E" w:rsidP="008F4A8E">
            <w:pPr>
              <w:autoSpaceDE w:val="0"/>
              <w:autoSpaceDN w:val="0"/>
              <w:adjustRightInd w:val="0"/>
              <w:spacing w:before="0" w:after="0" w:line="240" w:lineRule="auto"/>
              <w:rPr>
                <w:ins w:id="1279" w:author="Сергей" w:date="2017-08-12T19:38:00Z"/>
                <w:rFonts w:ascii="Consolas" w:hAnsi="Consolas" w:cs="Consolas"/>
                <w:color w:val="000000"/>
                <w:sz w:val="19"/>
                <w:szCs w:val="19"/>
                <w:highlight w:val="white"/>
                <w:lang w:val="en-US"/>
                <w:rPrChange w:id="1280" w:author="Сергей" w:date="2017-08-12T19:38:00Z">
                  <w:rPr>
                    <w:ins w:id="1281" w:author="Сергей" w:date="2017-08-12T19:38:00Z"/>
                    <w:rFonts w:ascii="Consolas" w:hAnsi="Consolas" w:cs="Consolas"/>
                    <w:color w:val="000000"/>
                    <w:sz w:val="19"/>
                    <w:szCs w:val="19"/>
                    <w:highlight w:val="white"/>
                  </w:rPr>
                </w:rPrChange>
              </w:rPr>
            </w:pPr>
          </w:p>
          <w:p w:rsidR="008F4A8E" w:rsidRPr="008F4A8E" w:rsidRDefault="00CD3E71" w:rsidP="008F4A8E">
            <w:pPr>
              <w:autoSpaceDE w:val="0"/>
              <w:autoSpaceDN w:val="0"/>
              <w:adjustRightInd w:val="0"/>
              <w:spacing w:before="0" w:after="0" w:line="240" w:lineRule="auto"/>
              <w:rPr>
                <w:ins w:id="1282" w:author="Сергей" w:date="2017-08-12T19:38:00Z"/>
                <w:rFonts w:ascii="Consolas" w:hAnsi="Consolas" w:cs="Consolas"/>
                <w:color w:val="000000"/>
                <w:sz w:val="19"/>
                <w:szCs w:val="19"/>
                <w:highlight w:val="white"/>
                <w:lang w:val="en-US"/>
                <w:rPrChange w:id="1283" w:author="Сергей" w:date="2017-08-12T19:38:00Z">
                  <w:rPr>
                    <w:ins w:id="1284" w:author="Сергей" w:date="2017-08-12T19:38:00Z"/>
                    <w:rFonts w:ascii="Consolas" w:hAnsi="Consolas" w:cs="Consolas"/>
                    <w:color w:val="000000"/>
                    <w:sz w:val="19"/>
                    <w:szCs w:val="19"/>
                    <w:highlight w:val="white"/>
                  </w:rPr>
                </w:rPrChange>
              </w:rPr>
            </w:pPr>
            <w:ins w:id="1285" w:author="Сергей" w:date="2017-08-12T19:38:00Z">
              <w:r w:rsidRPr="00CD3E71">
                <w:rPr>
                  <w:rFonts w:ascii="Consolas" w:hAnsi="Consolas" w:cs="Consolas"/>
                  <w:color w:val="000000"/>
                  <w:sz w:val="19"/>
                  <w:szCs w:val="19"/>
                  <w:highlight w:val="white"/>
                  <w:lang w:val="en-US"/>
                  <w:rPrChange w:id="1286" w:author="Сергей" w:date="2017-08-12T19:38:00Z">
                    <w:rPr>
                      <w:rFonts w:ascii="Consolas" w:hAnsi="Consolas" w:cs="Consolas"/>
                      <w:color w:val="000000"/>
                      <w:sz w:val="19"/>
                      <w:szCs w:val="19"/>
                      <w:highlight w:val="white"/>
                    </w:rPr>
                  </w:rPrChange>
                </w:rPr>
                <w:t xml:space="preserve">            </w:t>
              </w:r>
              <w:r w:rsidRPr="00CD3E71">
                <w:rPr>
                  <w:rFonts w:ascii="Consolas" w:hAnsi="Consolas" w:cs="Consolas"/>
                  <w:color w:val="2B91AF"/>
                  <w:sz w:val="19"/>
                  <w:szCs w:val="19"/>
                  <w:highlight w:val="white"/>
                  <w:lang w:val="en-US"/>
                  <w:rPrChange w:id="1287" w:author="Сергей" w:date="2017-08-12T19:38:00Z">
                    <w:rPr>
                      <w:rFonts w:ascii="Consolas" w:hAnsi="Consolas" w:cs="Consolas"/>
                      <w:color w:val="2B91AF"/>
                      <w:sz w:val="19"/>
                      <w:szCs w:val="19"/>
                      <w:highlight w:val="white"/>
                    </w:rPr>
                  </w:rPrChange>
                </w:rPr>
                <w:t>Complex</w:t>
              </w:r>
              <w:r w:rsidRPr="00CD3E71">
                <w:rPr>
                  <w:rFonts w:ascii="Consolas" w:hAnsi="Consolas" w:cs="Consolas"/>
                  <w:color w:val="000000"/>
                  <w:sz w:val="19"/>
                  <w:szCs w:val="19"/>
                  <w:highlight w:val="white"/>
                  <w:lang w:val="en-US"/>
                  <w:rPrChange w:id="1288" w:author="Сергей" w:date="2017-08-12T19:38:00Z">
                    <w:rPr>
                      <w:rFonts w:ascii="Consolas" w:hAnsi="Consolas" w:cs="Consolas"/>
                      <w:color w:val="000000"/>
                      <w:sz w:val="19"/>
                      <w:szCs w:val="19"/>
                      <w:highlight w:val="white"/>
                    </w:rPr>
                  </w:rPrChange>
                </w:rPr>
                <w:t xml:space="preserve"> complex2 = </w:t>
              </w:r>
              <w:r w:rsidRPr="00CD3E71">
                <w:rPr>
                  <w:rFonts w:ascii="Consolas" w:hAnsi="Consolas" w:cs="Consolas"/>
                  <w:color w:val="0000FF"/>
                  <w:sz w:val="19"/>
                  <w:szCs w:val="19"/>
                  <w:highlight w:val="white"/>
                  <w:lang w:val="en-US"/>
                  <w:rPrChange w:id="1289" w:author="Сергей" w:date="2017-08-12T19:38:00Z">
                    <w:rPr>
                      <w:rFonts w:ascii="Consolas" w:hAnsi="Consolas" w:cs="Consolas"/>
                      <w:color w:val="0000FF"/>
                      <w:sz w:val="19"/>
                      <w:szCs w:val="19"/>
                      <w:highlight w:val="white"/>
                    </w:rPr>
                  </w:rPrChange>
                </w:rPr>
                <w:t>new</w:t>
              </w:r>
              <w:r w:rsidRPr="00CD3E71">
                <w:rPr>
                  <w:rFonts w:ascii="Consolas" w:hAnsi="Consolas" w:cs="Consolas"/>
                  <w:color w:val="000000"/>
                  <w:sz w:val="19"/>
                  <w:szCs w:val="19"/>
                  <w:highlight w:val="white"/>
                  <w:lang w:val="en-US"/>
                  <w:rPrChange w:id="1290" w:author="Сергей" w:date="2017-08-12T19:38:00Z">
                    <w:rPr>
                      <w:rFonts w:ascii="Consolas" w:hAnsi="Consolas" w:cs="Consolas"/>
                      <w:color w:val="000000"/>
                      <w:sz w:val="19"/>
                      <w:szCs w:val="19"/>
                      <w:highlight w:val="white"/>
                    </w:rPr>
                  </w:rPrChange>
                </w:rPr>
                <w:t xml:space="preserve"> </w:t>
              </w:r>
              <w:r w:rsidRPr="00CD3E71">
                <w:rPr>
                  <w:rFonts w:ascii="Consolas" w:hAnsi="Consolas" w:cs="Consolas"/>
                  <w:color w:val="2B91AF"/>
                  <w:sz w:val="19"/>
                  <w:szCs w:val="19"/>
                  <w:highlight w:val="white"/>
                  <w:lang w:val="en-US"/>
                  <w:rPrChange w:id="1291" w:author="Сергей" w:date="2017-08-12T19:38:00Z">
                    <w:rPr>
                      <w:rFonts w:ascii="Consolas" w:hAnsi="Consolas" w:cs="Consolas"/>
                      <w:color w:val="2B91AF"/>
                      <w:sz w:val="19"/>
                      <w:szCs w:val="19"/>
                      <w:highlight w:val="white"/>
                    </w:rPr>
                  </w:rPrChange>
                </w:rPr>
                <w:t>Complex</w:t>
              </w:r>
              <w:r w:rsidRPr="00CD3E71">
                <w:rPr>
                  <w:rFonts w:ascii="Consolas" w:hAnsi="Consolas" w:cs="Consolas"/>
                  <w:color w:val="000000"/>
                  <w:sz w:val="19"/>
                  <w:szCs w:val="19"/>
                  <w:highlight w:val="white"/>
                  <w:lang w:val="en-US"/>
                  <w:rPrChange w:id="1292" w:author="Сергей" w:date="2017-08-12T19:38:00Z">
                    <w:rPr>
                      <w:rFonts w:ascii="Consolas" w:hAnsi="Consolas" w:cs="Consolas"/>
                      <w:color w:val="000000"/>
                      <w:sz w:val="19"/>
                      <w:szCs w:val="19"/>
                      <w:highlight w:val="white"/>
                    </w:rPr>
                  </w:rPrChange>
                </w:rPr>
                <w:t>();</w:t>
              </w:r>
            </w:ins>
          </w:p>
          <w:p w:rsidR="008F4A8E" w:rsidRPr="008F4A8E" w:rsidRDefault="00CD3E71" w:rsidP="008F4A8E">
            <w:pPr>
              <w:autoSpaceDE w:val="0"/>
              <w:autoSpaceDN w:val="0"/>
              <w:adjustRightInd w:val="0"/>
              <w:spacing w:before="0" w:after="0" w:line="240" w:lineRule="auto"/>
              <w:rPr>
                <w:ins w:id="1293" w:author="Сергей" w:date="2017-08-12T19:38:00Z"/>
                <w:rFonts w:ascii="Consolas" w:hAnsi="Consolas" w:cs="Consolas"/>
                <w:color w:val="000000"/>
                <w:sz w:val="19"/>
                <w:szCs w:val="19"/>
                <w:highlight w:val="white"/>
                <w:lang w:val="en-US"/>
                <w:rPrChange w:id="1294" w:author="Сергей" w:date="2017-08-12T19:38:00Z">
                  <w:rPr>
                    <w:ins w:id="1295" w:author="Сергей" w:date="2017-08-12T19:38:00Z"/>
                    <w:rFonts w:ascii="Consolas" w:hAnsi="Consolas" w:cs="Consolas"/>
                    <w:color w:val="000000"/>
                    <w:sz w:val="19"/>
                    <w:szCs w:val="19"/>
                    <w:highlight w:val="white"/>
                  </w:rPr>
                </w:rPrChange>
              </w:rPr>
            </w:pPr>
            <w:ins w:id="1296" w:author="Сергей" w:date="2017-08-12T19:38:00Z">
              <w:r w:rsidRPr="00CD3E71">
                <w:rPr>
                  <w:rFonts w:ascii="Consolas" w:hAnsi="Consolas" w:cs="Consolas"/>
                  <w:color w:val="000000"/>
                  <w:sz w:val="19"/>
                  <w:szCs w:val="19"/>
                  <w:highlight w:val="white"/>
                  <w:lang w:val="en-US"/>
                  <w:rPrChange w:id="1297" w:author="Сергей" w:date="2017-08-12T19:38:00Z">
                    <w:rPr>
                      <w:rFonts w:ascii="Consolas" w:hAnsi="Consolas" w:cs="Consolas"/>
                      <w:color w:val="000000"/>
                      <w:sz w:val="19"/>
                      <w:szCs w:val="19"/>
                      <w:highlight w:val="white"/>
                    </w:rPr>
                  </w:rPrChange>
                </w:rPr>
                <w:t xml:space="preserve">            complex2.re = 2;</w:t>
              </w:r>
            </w:ins>
          </w:p>
          <w:p w:rsidR="008F4A8E" w:rsidRPr="008F4A8E" w:rsidRDefault="00CD3E71" w:rsidP="008F4A8E">
            <w:pPr>
              <w:autoSpaceDE w:val="0"/>
              <w:autoSpaceDN w:val="0"/>
              <w:adjustRightInd w:val="0"/>
              <w:spacing w:before="0" w:after="0" w:line="240" w:lineRule="auto"/>
              <w:rPr>
                <w:ins w:id="1298" w:author="Сергей" w:date="2017-08-12T19:38:00Z"/>
                <w:rFonts w:ascii="Consolas" w:hAnsi="Consolas" w:cs="Consolas"/>
                <w:color w:val="000000"/>
                <w:sz w:val="19"/>
                <w:szCs w:val="19"/>
                <w:highlight w:val="white"/>
                <w:lang w:val="en-US"/>
                <w:rPrChange w:id="1299" w:author="Сергей" w:date="2017-08-12T19:38:00Z">
                  <w:rPr>
                    <w:ins w:id="1300" w:author="Сергей" w:date="2017-08-12T19:38:00Z"/>
                    <w:rFonts w:ascii="Consolas" w:hAnsi="Consolas" w:cs="Consolas"/>
                    <w:color w:val="000000"/>
                    <w:sz w:val="19"/>
                    <w:szCs w:val="19"/>
                    <w:highlight w:val="white"/>
                  </w:rPr>
                </w:rPrChange>
              </w:rPr>
            </w:pPr>
            <w:ins w:id="1301" w:author="Сергей" w:date="2017-08-12T19:38:00Z">
              <w:r w:rsidRPr="00CD3E71">
                <w:rPr>
                  <w:rFonts w:ascii="Consolas" w:hAnsi="Consolas" w:cs="Consolas"/>
                  <w:color w:val="000000"/>
                  <w:sz w:val="19"/>
                  <w:szCs w:val="19"/>
                  <w:highlight w:val="white"/>
                  <w:lang w:val="en-US"/>
                  <w:rPrChange w:id="1302" w:author="Сергей" w:date="2017-08-12T19:38:00Z">
                    <w:rPr>
                      <w:rFonts w:ascii="Consolas" w:hAnsi="Consolas" w:cs="Consolas"/>
                      <w:color w:val="000000"/>
                      <w:sz w:val="19"/>
                      <w:szCs w:val="19"/>
                      <w:highlight w:val="white"/>
                    </w:rPr>
                  </w:rPrChange>
                </w:rPr>
                <w:t xml:space="preserve">            complex2.im = 2;</w:t>
              </w:r>
            </w:ins>
          </w:p>
          <w:p w:rsidR="008F4A8E" w:rsidRPr="008F4A8E" w:rsidRDefault="008F4A8E" w:rsidP="008F4A8E">
            <w:pPr>
              <w:autoSpaceDE w:val="0"/>
              <w:autoSpaceDN w:val="0"/>
              <w:adjustRightInd w:val="0"/>
              <w:spacing w:before="0" w:after="0" w:line="240" w:lineRule="auto"/>
              <w:rPr>
                <w:ins w:id="1303" w:author="Сергей" w:date="2017-08-12T19:38:00Z"/>
                <w:rFonts w:ascii="Consolas" w:hAnsi="Consolas" w:cs="Consolas"/>
                <w:color w:val="000000"/>
                <w:sz w:val="19"/>
                <w:szCs w:val="19"/>
                <w:highlight w:val="white"/>
                <w:lang w:val="en-US"/>
                <w:rPrChange w:id="1304" w:author="Сергей" w:date="2017-08-12T19:38:00Z">
                  <w:rPr>
                    <w:ins w:id="1305" w:author="Сергей" w:date="2017-08-12T19:38:00Z"/>
                    <w:rFonts w:ascii="Consolas" w:hAnsi="Consolas" w:cs="Consolas"/>
                    <w:color w:val="000000"/>
                    <w:sz w:val="19"/>
                    <w:szCs w:val="19"/>
                    <w:highlight w:val="white"/>
                  </w:rPr>
                </w:rPrChange>
              </w:rPr>
            </w:pPr>
          </w:p>
          <w:p w:rsidR="008F4A8E" w:rsidRPr="008F4A8E" w:rsidRDefault="00CD3E71" w:rsidP="008F4A8E">
            <w:pPr>
              <w:autoSpaceDE w:val="0"/>
              <w:autoSpaceDN w:val="0"/>
              <w:adjustRightInd w:val="0"/>
              <w:spacing w:before="0" w:after="0" w:line="240" w:lineRule="auto"/>
              <w:rPr>
                <w:ins w:id="1306" w:author="Сергей" w:date="2017-08-12T19:38:00Z"/>
                <w:rFonts w:ascii="Consolas" w:hAnsi="Consolas" w:cs="Consolas"/>
                <w:color w:val="000000"/>
                <w:sz w:val="19"/>
                <w:szCs w:val="19"/>
                <w:highlight w:val="white"/>
                <w:lang w:val="en-US"/>
                <w:rPrChange w:id="1307" w:author="Сергей" w:date="2017-08-12T19:38:00Z">
                  <w:rPr>
                    <w:ins w:id="1308" w:author="Сергей" w:date="2017-08-12T19:38:00Z"/>
                    <w:rFonts w:ascii="Consolas" w:hAnsi="Consolas" w:cs="Consolas"/>
                    <w:color w:val="000000"/>
                    <w:sz w:val="19"/>
                    <w:szCs w:val="19"/>
                    <w:highlight w:val="white"/>
                  </w:rPr>
                </w:rPrChange>
              </w:rPr>
            </w:pPr>
            <w:ins w:id="1309" w:author="Сергей" w:date="2017-08-12T19:38:00Z">
              <w:r w:rsidRPr="00CD3E71">
                <w:rPr>
                  <w:rFonts w:ascii="Consolas" w:hAnsi="Consolas" w:cs="Consolas"/>
                  <w:color w:val="000000"/>
                  <w:sz w:val="19"/>
                  <w:szCs w:val="19"/>
                  <w:highlight w:val="white"/>
                  <w:lang w:val="en-US"/>
                  <w:rPrChange w:id="1310" w:author="Сергей" w:date="2017-08-12T19:38:00Z">
                    <w:rPr>
                      <w:rFonts w:ascii="Consolas" w:hAnsi="Consolas" w:cs="Consolas"/>
                      <w:color w:val="000000"/>
                      <w:sz w:val="19"/>
                      <w:szCs w:val="19"/>
                      <w:highlight w:val="white"/>
                    </w:rPr>
                  </w:rPrChange>
                </w:rPr>
                <w:t xml:space="preserve">            </w:t>
              </w:r>
              <w:r w:rsidRPr="00CD3E71">
                <w:rPr>
                  <w:rFonts w:ascii="Consolas" w:hAnsi="Consolas" w:cs="Consolas"/>
                  <w:color w:val="2B91AF"/>
                  <w:sz w:val="19"/>
                  <w:szCs w:val="19"/>
                  <w:highlight w:val="white"/>
                  <w:lang w:val="en-US"/>
                  <w:rPrChange w:id="1311" w:author="Сергей" w:date="2017-08-12T19:38:00Z">
                    <w:rPr>
                      <w:rFonts w:ascii="Consolas" w:hAnsi="Consolas" w:cs="Consolas"/>
                      <w:color w:val="2B91AF"/>
                      <w:sz w:val="19"/>
                      <w:szCs w:val="19"/>
                      <w:highlight w:val="white"/>
                    </w:rPr>
                  </w:rPrChange>
                </w:rPr>
                <w:t>Complex</w:t>
              </w:r>
              <w:r w:rsidRPr="00CD3E71">
                <w:rPr>
                  <w:rFonts w:ascii="Consolas" w:hAnsi="Consolas" w:cs="Consolas"/>
                  <w:color w:val="000000"/>
                  <w:sz w:val="19"/>
                  <w:szCs w:val="19"/>
                  <w:highlight w:val="white"/>
                  <w:lang w:val="en-US"/>
                  <w:rPrChange w:id="1312" w:author="Сергей" w:date="2017-08-12T19:38:00Z">
                    <w:rPr>
                      <w:rFonts w:ascii="Consolas" w:hAnsi="Consolas" w:cs="Consolas"/>
                      <w:color w:val="000000"/>
                      <w:sz w:val="19"/>
                      <w:szCs w:val="19"/>
                      <w:highlight w:val="white"/>
                    </w:rPr>
                  </w:rPrChange>
                </w:rPr>
                <w:t xml:space="preserve"> result = complex1.Plus(complex2);</w:t>
              </w:r>
            </w:ins>
          </w:p>
          <w:p w:rsidR="008F4A8E" w:rsidRDefault="00CD3E71" w:rsidP="008F4A8E">
            <w:pPr>
              <w:autoSpaceDE w:val="0"/>
              <w:autoSpaceDN w:val="0"/>
              <w:adjustRightInd w:val="0"/>
              <w:spacing w:before="0" w:after="0" w:line="240" w:lineRule="auto"/>
              <w:rPr>
                <w:ins w:id="1313" w:author="Сергей" w:date="2017-08-12T19:38:00Z"/>
                <w:rFonts w:ascii="Consolas" w:hAnsi="Consolas" w:cs="Consolas"/>
                <w:color w:val="000000"/>
                <w:sz w:val="19"/>
                <w:szCs w:val="19"/>
                <w:highlight w:val="white"/>
              </w:rPr>
            </w:pPr>
            <w:ins w:id="1314" w:author="Сергей" w:date="2017-08-12T19:38:00Z">
              <w:r w:rsidRPr="00CD3E71">
                <w:rPr>
                  <w:rFonts w:ascii="Consolas" w:hAnsi="Consolas" w:cs="Consolas"/>
                  <w:color w:val="000000"/>
                  <w:sz w:val="19"/>
                  <w:szCs w:val="19"/>
                  <w:highlight w:val="white"/>
                  <w:lang w:val="en-US"/>
                  <w:rPrChange w:id="1315" w:author="Сергей" w:date="2017-08-12T19:38:00Z">
                    <w:rPr>
                      <w:rFonts w:ascii="Consolas" w:hAnsi="Consolas" w:cs="Consolas"/>
                      <w:color w:val="000000"/>
                      <w:sz w:val="19"/>
                      <w:szCs w:val="19"/>
                      <w:highlight w:val="white"/>
                    </w:rPr>
                  </w:rPrChange>
                </w:rPr>
                <w:t xml:space="preserve">            </w:t>
              </w:r>
              <w:proofErr w:type="spellStart"/>
              <w:r w:rsidR="008F4A8E">
                <w:rPr>
                  <w:rFonts w:ascii="Consolas" w:hAnsi="Consolas" w:cs="Consolas"/>
                  <w:color w:val="2B91AF"/>
                  <w:sz w:val="19"/>
                  <w:szCs w:val="19"/>
                  <w:highlight w:val="white"/>
                </w:rPr>
                <w:t>Console</w:t>
              </w:r>
              <w:r w:rsidR="008F4A8E">
                <w:rPr>
                  <w:rFonts w:ascii="Consolas" w:hAnsi="Consolas" w:cs="Consolas"/>
                  <w:color w:val="000000"/>
                  <w:sz w:val="19"/>
                  <w:szCs w:val="19"/>
                  <w:highlight w:val="white"/>
                </w:rPr>
                <w:t>.WriteLine</w:t>
              </w:r>
              <w:proofErr w:type="spellEnd"/>
              <w:r w:rsidR="008F4A8E">
                <w:rPr>
                  <w:rFonts w:ascii="Consolas" w:hAnsi="Consolas" w:cs="Consolas"/>
                  <w:color w:val="000000"/>
                  <w:sz w:val="19"/>
                  <w:szCs w:val="19"/>
                  <w:highlight w:val="white"/>
                </w:rPr>
                <w:t>(</w:t>
              </w:r>
              <w:proofErr w:type="spellStart"/>
              <w:r w:rsidR="008F4A8E">
                <w:rPr>
                  <w:rFonts w:ascii="Consolas" w:hAnsi="Consolas" w:cs="Consolas"/>
                  <w:color w:val="000000"/>
                  <w:sz w:val="19"/>
                  <w:szCs w:val="19"/>
                  <w:highlight w:val="white"/>
                </w:rPr>
                <w:t>result.ToString</w:t>
              </w:r>
              <w:proofErr w:type="spellEnd"/>
              <w:r w:rsidR="008F4A8E">
                <w:rPr>
                  <w:rFonts w:ascii="Consolas" w:hAnsi="Consolas" w:cs="Consolas"/>
                  <w:color w:val="000000"/>
                  <w:sz w:val="19"/>
                  <w:szCs w:val="19"/>
                  <w:highlight w:val="white"/>
                </w:rPr>
                <w:t>());</w:t>
              </w:r>
            </w:ins>
          </w:p>
          <w:p w:rsidR="008F4A8E" w:rsidRDefault="008F4A8E" w:rsidP="008F4A8E">
            <w:pPr>
              <w:autoSpaceDE w:val="0"/>
              <w:autoSpaceDN w:val="0"/>
              <w:adjustRightInd w:val="0"/>
              <w:spacing w:before="0" w:after="0" w:line="240" w:lineRule="auto"/>
              <w:rPr>
                <w:ins w:id="1316" w:author="Сергей" w:date="2017-08-12T19:38:00Z"/>
                <w:rFonts w:ascii="Consolas" w:hAnsi="Consolas" w:cs="Consolas"/>
                <w:color w:val="000000"/>
                <w:sz w:val="19"/>
                <w:szCs w:val="19"/>
                <w:highlight w:val="white"/>
              </w:rPr>
            </w:pPr>
            <w:ins w:id="1317" w:author="Сергей" w:date="2017-08-12T19:38:00Z">
              <w:r>
                <w:rPr>
                  <w:rFonts w:ascii="Consolas" w:hAnsi="Consolas" w:cs="Consolas"/>
                  <w:color w:val="000000"/>
                  <w:sz w:val="19"/>
                  <w:szCs w:val="19"/>
                  <w:highlight w:val="white"/>
                </w:rPr>
                <w:t xml:space="preserve">        }</w:t>
              </w:r>
            </w:ins>
          </w:p>
          <w:p w:rsidR="008F4A8E" w:rsidRDefault="008F4A8E" w:rsidP="008F4A8E">
            <w:pPr>
              <w:autoSpaceDE w:val="0"/>
              <w:autoSpaceDN w:val="0"/>
              <w:adjustRightInd w:val="0"/>
              <w:spacing w:before="0" w:after="0" w:line="240" w:lineRule="auto"/>
              <w:rPr>
                <w:ins w:id="1318" w:author="Сергей" w:date="2017-08-12T19:38:00Z"/>
                <w:rFonts w:ascii="Consolas" w:hAnsi="Consolas" w:cs="Consolas"/>
                <w:color w:val="000000"/>
                <w:sz w:val="19"/>
                <w:szCs w:val="19"/>
                <w:highlight w:val="white"/>
              </w:rPr>
            </w:pPr>
            <w:ins w:id="1319" w:author="Сергей" w:date="2017-08-12T19:38:00Z">
              <w:r>
                <w:rPr>
                  <w:rFonts w:ascii="Consolas" w:hAnsi="Consolas" w:cs="Consolas"/>
                  <w:color w:val="000000"/>
                  <w:sz w:val="19"/>
                  <w:szCs w:val="19"/>
                  <w:highlight w:val="white"/>
                </w:rPr>
                <w:t xml:space="preserve">    }</w:t>
              </w:r>
            </w:ins>
          </w:p>
          <w:p w:rsidR="00227B05" w:rsidDel="008F4A8E" w:rsidRDefault="008F4A8E" w:rsidP="008F4A8E">
            <w:pPr>
              <w:pStyle w:val="normal"/>
              <w:widowControl w:val="0"/>
              <w:spacing w:before="0" w:after="0" w:line="240" w:lineRule="auto"/>
              <w:rPr>
                <w:del w:id="1320" w:author="Сергей" w:date="2017-08-12T19:38:00Z"/>
                <w:color w:val="000000"/>
              </w:rPr>
            </w:pPr>
            <w:ins w:id="1321" w:author="Сергей" w:date="2017-08-12T19:38:00Z">
              <w:r>
                <w:rPr>
                  <w:rFonts w:ascii="Consolas" w:hAnsi="Consolas" w:cs="Consolas"/>
                  <w:color w:val="000000"/>
                  <w:sz w:val="19"/>
                  <w:szCs w:val="19"/>
                  <w:highlight w:val="white"/>
                </w:rPr>
                <w:t>}</w:t>
              </w:r>
            </w:ins>
            <w:del w:id="1322" w:author="Сергей" w:date="2017-08-12T19:38:00Z">
              <w:r w:rsidR="00102F2F" w:rsidDel="008F4A8E">
                <w:rPr>
                  <w:color w:val="000088"/>
                </w:rPr>
                <w:delText>class</w:delText>
              </w:r>
              <w:r w:rsidR="00102F2F" w:rsidDel="008F4A8E">
                <w:rPr>
                  <w:color w:val="000000"/>
                </w:rPr>
                <w:delText xml:space="preserve"> </w:delText>
              </w:r>
              <w:r w:rsidR="00102F2F" w:rsidDel="008F4A8E">
                <w:rPr>
                  <w:color w:val="660066"/>
                </w:rPr>
                <w:delText>Complex</w:delText>
              </w:r>
            </w:del>
          </w:p>
          <w:p w:rsidR="00227B05" w:rsidDel="008F4A8E" w:rsidRDefault="00102F2F">
            <w:pPr>
              <w:pStyle w:val="normal"/>
              <w:widowControl w:val="0"/>
              <w:spacing w:before="0" w:after="0" w:line="240" w:lineRule="auto"/>
              <w:rPr>
                <w:del w:id="1323" w:author="Сергей" w:date="2017-08-12T19:38:00Z"/>
                <w:color w:val="000000"/>
              </w:rPr>
            </w:pPr>
            <w:del w:id="1324" w:author="Сергей" w:date="2017-08-12T19:38:00Z">
              <w:r w:rsidDel="008F4A8E">
                <w:rPr>
                  <w:color w:val="000000"/>
                </w:rPr>
                <w:delText>{</w:delText>
              </w:r>
            </w:del>
          </w:p>
          <w:p w:rsidR="00227B05" w:rsidDel="008F4A8E" w:rsidRDefault="00102F2F">
            <w:pPr>
              <w:pStyle w:val="normal"/>
              <w:widowControl w:val="0"/>
              <w:spacing w:before="0" w:after="0" w:line="240" w:lineRule="auto"/>
              <w:rPr>
                <w:del w:id="1325" w:author="Сергей" w:date="2017-08-12T19:38:00Z"/>
                <w:color w:val="000000"/>
              </w:rPr>
            </w:pPr>
            <w:del w:id="1326" w:author="Сергей" w:date="2017-08-12T19:38:00Z">
              <w:r w:rsidDel="008F4A8E">
                <w:rPr>
                  <w:color w:val="000000"/>
                </w:rPr>
                <w:delText xml:space="preserve">    </w:delText>
              </w:r>
              <w:r w:rsidDel="008F4A8E">
                <w:rPr>
                  <w:color w:val="880000"/>
                </w:rPr>
                <w:delText>// Все методы и поля публичные. Мы можем получить доступ к ним из другого класса.</w:delText>
              </w:r>
            </w:del>
          </w:p>
          <w:p w:rsidR="00227B05" w:rsidRPr="00082C12" w:rsidDel="008F4A8E" w:rsidRDefault="00102F2F">
            <w:pPr>
              <w:pStyle w:val="normal"/>
              <w:widowControl w:val="0"/>
              <w:spacing w:before="0" w:after="0" w:line="240" w:lineRule="auto"/>
              <w:rPr>
                <w:del w:id="1327" w:author="Сергей" w:date="2017-08-12T19:38:00Z"/>
                <w:color w:val="000000"/>
                <w:lang w:val="en-US"/>
              </w:rPr>
            </w:pPr>
            <w:del w:id="1328" w:author="Сергей" w:date="2017-08-12T19:38:00Z">
              <w:r w:rsidDel="008F4A8E">
                <w:rPr>
                  <w:color w:val="000000"/>
                </w:rPr>
                <w:delText xml:space="preserve">    </w:delText>
              </w:r>
              <w:r w:rsidRPr="00082C12" w:rsidDel="008F4A8E">
                <w:rPr>
                  <w:color w:val="000088"/>
                  <w:lang w:val="en-US"/>
                </w:rPr>
                <w:delText>public</w:delText>
              </w:r>
              <w:r w:rsidRPr="00082C12" w:rsidDel="008F4A8E">
                <w:rPr>
                  <w:color w:val="000000"/>
                  <w:lang w:val="en-US"/>
                </w:rPr>
                <w:delText xml:space="preserve"> </w:delText>
              </w:r>
              <w:r w:rsidRPr="00082C12" w:rsidDel="008F4A8E">
                <w:rPr>
                  <w:color w:val="000088"/>
                  <w:lang w:val="en-US"/>
                </w:rPr>
                <w:delText>double</w:delText>
              </w:r>
              <w:r w:rsidRPr="00082C12" w:rsidDel="008F4A8E">
                <w:rPr>
                  <w:color w:val="000000"/>
                  <w:lang w:val="en-US"/>
                </w:rPr>
                <w:delText xml:space="preserve"> im;</w:delText>
              </w:r>
            </w:del>
          </w:p>
          <w:p w:rsidR="00227B05" w:rsidRPr="00082C12" w:rsidDel="008F4A8E" w:rsidRDefault="00102F2F">
            <w:pPr>
              <w:pStyle w:val="normal"/>
              <w:widowControl w:val="0"/>
              <w:spacing w:before="0" w:after="0" w:line="240" w:lineRule="auto"/>
              <w:rPr>
                <w:del w:id="1329" w:author="Сергей" w:date="2017-08-12T19:38:00Z"/>
                <w:color w:val="000000"/>
                <w:lang w:val="en-US"/>
              </w:rPr>
            </w:pPr>
            <w:del w:id="1330" w:author="Сергей" w:date="2017-08-12T19:38:00Z">
              <w:r w:rsidRPr="00082C12" w:rsidDel="008F4A8E">
                <w:rPr>
                  <w:color w:val="000000"/>
                  <w:lang w:val="en-US"/>
                </w:rPr>
                <w:delText xml:space="preserve">    </w:delText>
              </w:r>
              <w:r w:rsidRPr="00082C12" w:rsidDel="008F4A8E">
                <w:rPr>
                  <w:color w:val="000088"/>
                  <w:lang w:val="en-US"/>
                </w:rPr>
                <w:delText>public</w:delText>
              </w:r>
              <w:r w:rsidRPr="00082C12" w:rsidDel="008F4A8E">
                <w:rPr>
                  <w:color w:val="000000"/>
                  <w:lang w:val="en-US"/>
                </w:rPr>
                <w:delText xml:space="preserve"> </w:delText>
              </w:r>
              <w:r w:rsidRPr="00082C12" w:rsidDel="008F4A8E">
                <w:rPr>
                  <w:color w:val="000088"/>
                  <w:lang w:val="en-US"/>
                </w:rPr>
                <w:delText>double</w:delText>
              </w:r>
              <w:r w:rsidRPr="00082C12" w:rsidDel="008F4A8E">
                <w:rPr>
                  <w:color w:val="000000"/>
                  <w:lang w:val="en-US"/>
                </w:rPr>
                <w:delText xml:space="preserve"> re;</w:delText>
              </w:r>
            </w:del>
          </w:p>
          <w:p w:rsidR="00227B05" w:rsidRPr="00082C12" w:rsidDel="008F4A8E" w:rsidRDefault="00227B05">
            <w:pPr>
              <w:pStyle w:val="normal"/>
              <w:widowControl w:val="0"/>
              <w:spacing w:before="0" w:after="0" w:line="240" w:lineRule="auto"/>
              <w:rPr>
                <w:del w:id="1331" w:author="Сергей" w:date="2017-08-12T19:38:00Z"/>
                <w:color w:val="000000"/>
                <w:lang w:val="en-US"/>
              </w:rPr>
            </w:pPr>
          </w:p>
          <w:p w:rsidR="00227B05" w:rsidRPr="00082C12" w:rsidDel="008F4A8E" w:rsidRDefault="00102F2F">
            <w:pPr>
              <w:pStyle w:val="normal"/>
              <w:widowControl w:val="0"/>
              <w:spacing w:before="0" w:after="0" w:line="240" w:lineRule="auto"/>
              <w:rPr>
                <w:del w:id="1332" w:author="Сергей" w:date="2017-08-12T19:38:00Z"/>
                <w:color w:val="000000"/>
                <w:lang w:val="en-US"/>
              </w:rPr>
            </w:pPr>
            <w:del w:id="1333" w:author="Сергей" w:date="2017-08-12T19:38:00Z">
              <w:r w:rsidRPr="00082C12" w:rsidDel="008F4A8E">
                <w:rPr>
                  <w:color w:val="000000"/>
                  <w:lang w:val="en-US"/>
                </w:rPr>
                <w:delText xml:space="preserve">    </w:delText>
              </w:r>
              <w:r w:rsidRPr="00082C12" w:rsidDel="008F4A8E">
                <w:rPr>
                  <w:color w:val="000088"/>
                  <w:lang w:val="en-US"/>
                </w:rPr>
                <w:delText>public</w:delText>
              </w:r>
              <w:r w:rsidRPr="00082C12" w:rsidDel="008F4A8E">
                <w:rPr>
                  <w:color w:val="000000"/>
                  <w:lang w:val="en-US"/>
                </w:rPr>
                <w:delText xml:space="preserve"> </w:delText>
              </w:r>
              <w:r w:rsidRPr="00082C12" w:rsidDel="008F4A8E">
                <w:rPr>
                  <w:color w:val="660066"/>
                  <w:lang w:val="en-US"/>
                </w:rPr>
                <w:delText>Complex</w:delText>
              </w:r>
              <w:r w:rsidRPr="00082C12" w:rsidDel="008F4A8E">
                <w:rPr>
                  <w:color w:val="000000"/>
                  <w:lang w:val="en-US"/>
                </w:rPr>
                <w:delText xml:space="preserve"> </w:delText>
              </w:r>
              <w:r w:rsidRPr="00082C12" w:rsidDel="008F4A8E">
                <w:rPr>
                  <w:color w:val="660066"/>
                  <w:lang w:val="en-US"/>
                </w:rPr>
                <w:delText>Plus</w:delText>
              </w:r>
              <w:r w:rsidRPr="00082C12" w:rsidDel="008F4A8E">
                <w:rPr>
                  <w:color w:val="666600"/>
                  <w:lang w:val="en-US"/>
                </w:rPr>
                <w:delText>(</w:delText>
              </w:r>
              <w:r w:rsidRPr="00082C12" w:rsidDel="008F4A8E">
                <w:rPr>
                  <w:color w:val="660066"/>
                  <w:lang w:val="en-US"/>
                </w:rPr>
                <w:delText>Complex</w:delText>
              </w:r>
              <w:r w:rsidRPr="00082C12" w:rsidDel="008F4A8E">
                <w:rPr>
                  <w:color w:val="000000"/>
                  <w:lang w:val="en-US"/>
                </w:rPr>
                <w:delText xml:space="preserve"> x2)</w:delText>
              </w:r>
            </w:del>
          </w:p>
          <w:p w:rsidR="00227B05" w:rsidRPr="00082C12" w:rsidDel="008F4A8E" w:rsidRDefault="00102F2F">
            <w:pPr>
              <w:pStyle w:val="normal"/>
              <w:widowControl w:val="0"/>
              <w:spacing w:before="0" w:after="0" w:line="240" w:lineRule="auto"/>
              <w:rPr>
                <w:del w:id="1334" w:author="Сергей" w:date="2017-08-12T19:38:00Z"/>
                <w:color w:val="000000"/>
                <w:lang w:val="en-US"/>
              </w:rPr>
            </w:pPr>
            <w:del w:id="1335" w:author="Сергей" w:date="2017-08-12T19:38:00Z">
              <w:r w:rsidRPr="00082C12" w:rsidDel="008F4A8E">
                <w:rPr>
                  <w:color w:val="000000"/>
                  <w:lang w:val="en-US"/>
                </w:rPr>
                <w:delText xml:space="preserve">    {</w:delText>
              </w:r>
            </w:del>
          </w:p>
          <w:p w:rsidR="00227B05" w:rsidRPr="00082C12" w:rsidDel="008F4A8E" w:rsidRDefault="00102F2F">
            <w:pPr>
              <w:pStyle w:val="normal"/>
              <w:widowControl w:val="0"/>
              <w:spacing w:before="0" w:after="0" w:line="240" w:lineRule="auto"/>
              <w:rPr>
                <w:del w:id="1336" w:author="Сергей" w:date="2017-08-12T19:38:00Z"/>
                <w:color w:val="000000"/>
                <w:lang w:val="en-US"/>
              </w:rPr>
            </w:pPr>
            <w:del w:id="1337" w:author="Сергей" w:date="2017-08-12T19:38:00Z">
              <w:r w:rsidRPr="00082C12" w:rsidDel="008F4A8E">
                <w:rPr>
                  <w:color w:val="000000"/>
                  <w:lang w:val="en-US"/>
                </w:rPr>
                <w:delText xml:space="preserve">        </w:delText>
              </w:r>
              <w:r w:rsidRPr="00082C12" w:rsidDel="008F4A8E">
                <w:rPr>
                  <w:color w:val="660066"/>
                  <w:lang w:val="en-US"/>
                </w:rPr>
                <w:delText>Complex</w:delText>
              </w:r>
              <w:r w:rsidRPr="00082C12" w:rsidDel="008F4A8E">
                <w:rPr>
                  <w:color w:val="000000"/>
                  <w:lang w:val="en-US"/>
                </w:rPr>
                <w:delText xml:space="preserve"> x3 </w:delText>
              </w:r>
              <w:r w:rsidRPr="00082C12" w:rsidDel="008F4A8E">
                <w:rPr>
                  <w:color w:val="666600"/>
                  <w:lang w:val="en-US"/>
                </w:rPr>
                <w:delText>=</w:delText>
              </w:r>
              <w:r w:rsidRPr="00082C12" w:rsidDel="008F4A8E">
                <w:rPr>
                  <w:color w:val="000000"/>
                  <w:lang w:val="en-US"/>
                </w:rPr>
                <w:delText xml:space="preserve"> </w:delText>
              </w:r>
              <w:r w:rsidRPr="00082C12" w:rsidDel="008F4A8E">
                <w:rPr>
                  <w:color w:val="000088"/>
                  <w:lang w:val="en-US"/>
                </w:rPr>
                <w:delText>new</w:delText>
              </w:r>
              <w:r w:rsidRPr="00082C12" w:rsidDel="008F4A8E">
                <w:rPr>
                  <w:color w:val="000000"/>
                  <w:lang w:val="en-US"/>
                </w:rPr>
                <w:delText xml:space="preserve"> </w:delText>
              </w:r>
              <w:r w:rsidRPr="00082C12" w:rsidDel="008F4A8E">
                <w:rPr>
                  <w:color w:val="660066"/>
                  <w:lang w:val="en-US"/>
                </w:rPr>
                <w:delText>Complex</w:delText>
              </w:r>
              <w:r w:rsidRPr="00082C12" w:rsidDel="008F4A8E">
                <w:rPr>
                  <w:color w:val="666600"/>
                  <w:lang w:val="en-US"/>
                </w:rPr>
                <w:delText>();</w:delText>
              </w:r>
            </w:del>
          </w:p>
          <w:p w:rsidR="00227B05" w:rsidRPr="00082C12" w:rsidDel="008F4A8E" w:rsidRDefault="00102F2F">
            <w:pPr>
              <w:pStyle w:val="normal"/>
              <w:widowControl w:val="0"/>
              <w:spacing w:before="0" w:after="0" w:line="240" w:lineRule="auto"/>
              <w:rPr>
                <w:del w:id="1338" w:author="Сергей" w:date="2017-08-12T19:38:00Z"/>
                <w:color w:val="000000"/>
                <w:lang w:val="en-US"/>
              </w:rPr>
            </w:pPr>
            <w:del w:id="1339" w:author="Сергей" w:date="2017-08-12T19:38:00Z">
              <w:r w:rsidRPr="00082C12" w:rsidDel="008F4A8E">
                <w:rPr>
                  <w:color w:val="000000"/>
                  <w:lang w:val="en-US"/>
                </w:rPr>
                <w:delText xml:space="preserve">        x3</w:delText>
              </w:r>
              <w:r w:rsidRPr="00082C12" w:rsidDel="008F4A8E">
                <w:rPr>
                  <w:color w:val="666600"/>
                  <w:lang w:val="en-US"/>
                </w:rPr>
                <w:delText>.</w:delText>
              </w:r>
              <w:r w:rsidRPr="00082C12" w:rsidDel="008F4A8E">
                <w:rPr>
                  <w:color w:val="000000"/>
                  <w:lang w:val="en-US"/>
                </w:rPr>
                <w:delText xml:space="preserve">im </w:delText>
              </w:r>
              <w:r w:rsidRPr="00082C12" w:rsidDel="008F4A8E">
                <w:rPr>
                  <w:color w:val="666600"/>
                  <w:lang w:val="en-US"/>
                </w:rPr>
                <w:delText>=</w:delText>
              </w:r>
              <w:r w:rsidRPr="00082C12" w:rsidDel="008F4A8E">
                <w:rPr>
                  <w:color w:val="000000"/>
                  <w:lang w:val="en-US"/>
                </w:rPr>
                <w:delText xml:space="preserve"> x2</w:delText>
              </w:r>
              <w:r w:rsidRPr="00082C12" w:rsidDel="008F4A8E">
                <w:rPr>
                  <w:color w:val="666600"/>
                  <w:lang w:val="en-US"/>
                </w:rPr>
                <w:delText>.</w:delText>
              </w:r>
              <w:r w:rsidRPr="00082C12" w:rsidDel="008F4A8E">
                <w:rPr>
                  <w:color w:val="000000"/>
                  <w:lang w:val="en-US"/>
                </w:rPr>
                <w:delText xml:space="preserve">im </w:delText>
              </w:r>
              <w:r w:rsidRPr="00082C12" w:rsidDel="008F4A8E">
                <w:rPr>
                  <w:color w:val="666600"/>
                  <w:lang w:val="en-US"/>
                </w:rPr>
                <w:delText>+</w:delText>
              </w:r>
              <w:r w:rsidRPr="00082C12" w:rsidDel="008F4A8E">
                <w:rPr>
                  <w:color w:val="000000"/>
                  <w:lang w:val="en-US"/>
                </w:rPr>
                <w:delText xml:space="preserve"> </w:delText>
              </w:r>
              <w:r w:rsidRPr="00082C12" w:rsidDel="008F4A8E">
                <w:rPr>
                  <w:color w:val="000088"/>
                  <w:lang w:val="en-US"/>
                </w:rPr>
                <w:delText>this</w:delText>
              </w:r>
              <w:r w:rsidRPr="00082C12" w:rsidDel="008F4A8E">
                <w:rPr>
                  <w:color w:val="666600"/>
                  <w:lang w:val="en-US"/>
                </w:rPr>
                <w:delText>.</w:delText>
              </w:r>
              <w:r w:rsidRPr="00082C12" w:rsidDel="008F4A8E">
                <w:rPr>
                  <w:color w:val="000000"/>
                  <w:lang w:val="en-US"/>
                </w:rPr>
                <w:delText>im;</w:delText>
              </w:r>
            </w:del>
          </w:p>
          <w:p w:rsidR="00227B05" w:rsidRPr="00082C12" w:rsidDel="008F4A8E" w:rsidRDefault="00102F2F">
            <w:pPr>
              <w:pStyle w:val="normal"/>
              <w:widowControl w:val="0"/>
              <w:spacing w:before="0" w:after="0" w:line="240" w:lineRule="auto"/>
              <w:rPr>
                <w:del w:id="1340" w:author="Сергей" w:date="2017-08-12T19:38:00Z"/>
                <w:color w:val="000000"/>
                <w:lang w:val="en-US"/>
              </w:rPr>
            </w:pPr>
            <w:del w:id="1341" w:author="Сергей" w:date="2017-08-12T19:38:00Z">
              <w:r w:rsidRPr="00082C12" w:rsidDel="008F4A8E">
                <w:rPr>
                  <w:color w:val="000000"/>
                  <w:lang w:val="en-US"/>
                </w:rPr>
                <w:delText xml:space="preserve">        x3</w:delText>
              </w:r>
              <w:r w:rsidRPr="00082C12" w:rsidDel="008F4A8E">
                <w:rPr>
                  <w:color w:val="666600"/>
                  <w:lang w:val="en-US"/>
                </w:rPr>
                <w:delText>.</w:delText>
              </w:r>
              <w:r w:rsidRPr="00082C12" w:rsidDel="008F4A8E">
                <w:rPr>
                  <w:color w:val="000000"/>
                  <w:lang w:val="en-US"/>
                </w:rPr>
                <w:delText xml:space="preserve">re </w:delText>
              </w:r>
              <w:r w:rsidRPr="00082C12" w:rsidDel="008F4A8E">
                <w:rPr>
                  <w:color w:val="666600"/>
                  <w:lang w:val="en-US"/>
                </w:rPr>
                <w:delText>=</w:delText>
              </w:r>
              <w:r w:rsidRPr="00082C12" w:rsidDel="008F4A8E">
                <w:rPr>
                  <w:color w:val="000000"/>
                  <w:lang w:val="en-US"/>
                </w:rPr>
                <w:delText xml:space="preserve"> x2</w:delText>
              </w:r>
              <w:r w:rsidRPr="00082C12" w:rsidDel="008F4A8E">
                <w:rPr>
                  <w:color w:val="666600"/>
                  <w:lang w:val="en-US"/>
                </w:rPr>
                <w:delText>.</w:delText>
              </w:r>
              <w:r w:rsidRPr="00082C12" w:rsidDel="008F4A8E">
                <w:rPr>
                  <w:color w:val="000000"/>
                  <w:lang w:val="en-US"/>
                </w:rPr>
                <w:delText xml:space="preserve">re </w:delText>
              </w:r>
              <w:r w:rsidRPr="00082C12" w:rsidDel="008F4A8E">
                <w:rPr>
                  <w:color w:val="666600"/>
                  <w:lang w:val="en-US"/>
                </w:rPr>
                <w:delText>+</w:delText>
              </w:r>
              <w:r w:rsidRPr="00082C12" w:rsidDel="008F4A8E">
                <w:rPr>
                  <w:color w:val="000000"/>
                  <w:lang w:val="en-US"/>
                </w:rPr>
                <w:delText xml:space="preserve"> </w:delText>
              </w:r>
              <w:r w:rsidRPr="00082C12" w:rsidDel="008F4A8E">
                <w:rPr>
                  <w:color w:val="000088"/>
                  <w:lang w:val="en-US"/>
                </w:rPr>
                <w:delText>this</w:delText>
              </w:r>
              <w:r w:rsidRPr="00082C12" w:rsidDel="008F4A8E">
                <w:rPr>
                  <w:color w:val="666600"/>
                  <w:lang w:val="en-US"/>
                </w:rPr>
                <w:delText>.</w:delText>
              </w:r>
              <w:r w:rsidRPr="00082C12" w:rsidDel="008F4A8E">
                <w:rPr>
                  <w:color w:val="000000"/>
                  <w:lang w:val="en-US"/>
                </w:rPr>
                <w:delText>re;</w:delText>
              </w:r>
            </w:del>
          </w:p>
          <w:p w:rsidR="00227B05" w:rsidRPr="00082C12" w:rsidDel="008F4A8E" w:rsidRDefault="00102F2F">
            <w:pPr>
              <w:pStyle w:val="normal"/>
              <w:widowControl w:val="0"/>
              <w:spacing w:before="0" w:after="0" w:line="240" w:lineRule="auto"/>
              <w:rPr>
                <w:del w:id="1342" w:author="Сергей" w:date="2017-08-12T19:38:00Z"/>
                <w:color w:val="000000"/>
                <w:lang w:val="en-US"/>
              </w:rPr>
            </w:pPr>
            <w:del w:id="1343" w:author="Сергей" w:date="2017-08-12T19:38:00Z">
              <w:r w:rsidRPr="00082C12" w:rsidDel="008F4A8E">
                <w:rPr>
                  <w:color w:val="000000"/>
                  <w:lang w:val="en-US"/>
                </w:rPr>
                <w:delText xml:space="preserve">        </w:delText>
              </w:r>
              <w:r w:rsidRPr="00082C12" w:rsidDel="008F4A8E">
                <w:rPr>
                  <w:color w:val="000088"/>
                  <w:lang w:val="en-US"/>
                </w:rPr>
                <w:delText>return</w:delText>
              </w:r>
              <w:r w:rsidRPr="00082C12" w:rsidDel="008F4A8E">
                <w:rPr>
                  <w:color w:val="000000"/>
                  <w:lang w:val="en-US"/>
                </w:rPr>
                <w:delText xml:space="preserve"> x3;</w:delText>
              </w:r>
            </w:del>
          </w:p>
          <w:p w:rsidR="00227B05" w:rsidRPr="00082C12" w:rsidDel="008F4A8E" w:rsidRDefault="00102F2F">
            <w:pPr>
              <w:pStyle w:val="normal"/>
              <w:widowControl w:val="0"/>
              <w:spacing w:before="0" w:after="0" w:line="240" w:lineRule="auto"/>
              <w:rPr>
                <w:del w:id="1344" w:author="Сергей" w:date="2017-08-12T19:38:00Z"/>
                <w:color w:val="000000"/>
                <w:lang w:val="en-US"/>
              </w:rPr>
            </w:pPr>
            <w:del w:id="1345" w:author="Сергей" w:date="2017-08-12T19:38:00Z">
              <w:r w:rsidRPr="00082C12" w:rsidDel="008F4A8E">
                <w:rPr>
                  <w:color w:val="000000"/>
                  <w:lang w:val="en-US"/>
                </w:rPr>
                <w:delText xml:space="preserve">    }</w:delText>
              </w:r>
            </w:del>
          </w:p>
          <w:p w:rsidR="00227B05" w:rsidRPr="00082C12" w:rsidDel="008F4A8E" w:rsidRDefault="00227B05">
            <w:pPr>
              <w:pStyle w:val="normal"/>
              <w:widowControl w:val="0"/>
              <w:spacing w:before="0" w:after="0" w:line="240" w:lineRule="auto"/>
              <w:rPr>
                <w:del w:id="1346" w:author="Сергей" w:date="2017-08-12T19:38:00Z"/>
                <w:color w:val="000000"/>
                <w:lang w:val="en-US"/>
              </w:rPr>
            </w:pPr>
          </w:p>
          <w:p w:rsidR="00227B05" w:rsidRPr="00082C12" w:rsidDel="008F4A8E" w:rsidRDefault="00102F2F">
            <w:pPr>
              <w:pStyle w:val="normal"/>
              <w:widowControl w:val="0"/>
              <w:spacing w:before="0" w:after="0" w:line="240" w:lineRule="auto"/>
              <w:rPr>
                <w:del w:id="1347" w:author="Сергей" w:date="2017-08-12T19:38:00Z"/>
                <w:color w:val="000000"/>
                <w:lang w:val="en-US"/>
              </w:rPr>
            </w:pPr>
            <w:del w:id="1348" w:author="Сергей" w:date="2017-08-12T19:38:00Z">
              <w:r w:rsidRPr="00082C12" w:rsidDel="008F4A8E">
                <w:rPr>
                  <w:color w:val="000000"/>
                  <w:lang w:val="en-US"/>
                </w:rPr>
                <w:delText xml:space="preserve">    </w:delText>
              </w:r>
              <w:r w:rsidRPr="00082C12" w:rsidDel="008F4A8E">
                <w:rPr>
                  <w:color w:val="000088"/>
                  <w:lang w:val="en-US"/>
                </w:rPr>
                <w:delText>public</w:delText>
              </w:r>
              <w:r w:rsidRPr="00082C12" w:rsidDel="008F4A8E">
                <w:rPr>
                  <w:color w:val="000000"/>
                  <w:lang w:val="en-US"/>
                </w:rPr>
                <w:delText xml:space="preserve"> </w:delText>
              </w:r>
              <w:r w:rsidRPr="00082C12" w:rsidDel="008F4A8E">
                <w:rPr>
                  <w:color w:val="000088"/>
                  <w:lang w:val="en-US"/>
                </w:rPr>
                <w:delText>string</w:delText>
              </w:r>
              <w:r w:rsidRPr="00082C12" w:rsidDel="008F4A8E">
                <w:rPr>
                  <w:color w:val="000000"/>
                  <w:lang w:val="en-US"/>
                </w:rPr>
                <w:delText xml:space="preserve"> </w:delText>
              </w:r>
              <w:r w:rsidRPr="00082C12" w:rsidDel="008F4A8E">
                <w:rPr>
                  <w:color w:val="660066"/>
                  <w:lang w:val="en-US"/>
                </w:rPr>
                <w:delText>ToString</w:delText>
              </w:r>
              <w:r w:rsidRPr="00082C12" w:rsidDel="008F4A8E">
                <w:rPr>
                  <w:color w:val="666600"/>
                  <w:lang w:val="en-US"/>
                </w:rPr>
                <w:delText>()</w:delText>
              </w:r>
            </w:del>
          </w:p>
          <w:p w:rsidR="00227B05" w:rsidDel="008F4A8E" w:rsidRDefault="00102F2F">
            <w:pPr>
              <w:pStyle w:val="normal"/>
              <w:widowControl w:val="0"/>
              <w:spacing w:before="0" w:after="0" w:line="240" w:lineRule="auto"/>
              <w:rPr>
                <w:del w:id="1349" w:author="Сергей" w:date="2017-08-12T19:38:00Z"/>
                <w:color w:val="000000"/>
              </w:rPr>
            </w:pPr>
            <w:del w:id="1350" w:author="Сергей" w:date="2017-08-12T19:38:00Z">
              <w:r w:rsidRPr="00082C12" w:rsidDel="008F4A8E">
                <w:rPr>
                  <w:color w:val="000000"/>
                  <w:lang w:val="en-US"/>
                </w:rPr>
                <w:delText xml:space="preserve">    </w:delText>
              </w:r>
              <w:r w:rsidDel="008F4A8E">
                <w:rPr>
                  <w:color w:val="000000"/>
                </w:rPr>
                <w:delText>{</w:delText>
              </w:r>
            </w:del>
          </w:p>
          <w:p w:rsidR="00227B05" w:rsidDel="008F4A8E" w:rsidRDefault="00102F2F">
            <w:pPr>
              <w:pStyle w:val="normal"/>
              <w:widowControl w:val="0"/>
              <w:spacing w:before="0" w:after="0" w:line="240" w:lineRule="auto"/>
              <w:rPr>
                <w:del w:id="1351" w:author="Сергей" w:date="2017-08-12T19:38:00Z"/>
                <w:color w:val="000000"/>
              </w:rPr>
            </w:pPr>
            <w:del w:id="1352" w:author="Сергей" w:date="2017-08-12T19:38:00Z">
              <w:r w:rsidDel="008F4A8E">
                <w:rPr>
                  <w:color w:val="000000"/>
                </w:rPr>
                <w:delText xml:space="preserve">        </w:delText>
              </w:r>
              <w:r w:rsidDel="008F4A8E">
                <w:rPr>
                  <w:color w:val="000088"/>
                </w:rPr>
                <w:delText>return</w:delText>
              </w:r>
              <w:r w:rsidDel="008F4A8E">
                <w:rPr>
                  <w:color w:val="000000"/>
                </w:rPr>
                <w:delText xml:space="preserve"> re </w:delText>
              </w:r>
              <w:r w:rsidDel="008F4A8E">
                <w:rPr>
                  <w:color w:val="666600"/>
                </w:rPr>
                <w:delText>+</w:delText>
              </w:r>
              <w:r w:rsidDel="008F4A8E">
                <w:rPr>
                  <w:color w:val="000000"/>
                </w:rPr>
                <w:delText xml:space="preserve"> </w:delText>
              </w:r>
              <w:r w:rsidDel="008F4A8E">
                <w:rPr>
                  <w:color w:val="008800"/>
                </w:rPr>
                <w:delText>"+"</w:delText>
              </w:r>
              <w:r w:rsidDel="008F4A8E">
                <w:rPr>
                  <w:color w:val="000000"/>
                </w:rPr>
                <w:delText xml:space="preserve"> </w:delText>
              </w:r>
              <w:r w:rsidDel="008F4A8E">
                <w:rPr>
                  <w:color w:val="666600"/>
                </w:rPr>
                <w:delText>+</w:delText>
              </w:r>
              <w:r w:rsidDel="008F4A8E">
                <w:rPr>
                  <w:color w:val="000000"/>
                </w:rPr>
                <w:delText xml:space="preserve"> im </w:delText>
              </w:r>
              <w:r w:rsidDel="008F4A8E">
                <w:rPr>
                  <w:color w:val="666600"/>
                </w:rPr>
                <w:delText>+</w:delText>
              </w:r>
              <w:r w:rsidDel="008F4A8E">
                <w:rPr>
                  <w:color w:val="000000"/>
                </w:rPr>
                <w:delText xml:space="preserve"> </w:delText>
              </w:r>
              <w:r w:rsidDel="008F4A8E">
                <w:rPr>
                  <w:color w:val="008800"/>
                </w:rPr>
                <w:delText>"i";</w:delText>
              </w:r>
            </w:del>
          </w:p>
          <w:p w:rsidR="00227B05" w:rsidDel="008F4A8E" w:rsidRDefault="00102F2F">
            <w:pPr>
              <w:pStyle w:val="normal"/>
              <w:widowControl w:val="0"/>
              <w:spacing w:before="0" w:after="0" w:line="240" w:lineRule="auto"/>
              <w:rPr>
                <w:del w:id="1353" w:author="Сергей" w:date="2017-08-12T19:38:00Z"/>
                <w:color w:val="000000"/>
              </w:rPr>
            </w:pPr>
            <w:del w:id="1354" w:author="Сергей" w:date="2017-08-12T19:38:00Z">
              <w:r w:rsidDel="008F4A8E">
                <w:rPr>
                  <w:color w:val="000000"/>
                </w:rPr>
                <w:delText xml:space="preserve">    }</w:delText>
              </w:r>
            </w:del>
          </w:p>
          <w:p w:rsidR="00227B05" w:rsidRDefault="00102F2F">
            <w:pPr>
              <w:pStyle w:val="normal"/>
              <w:widowControl w:val="0"/>
              <w:spacing w:before="0" w:after="0" w:line="240" w:lineRule="auto"/>
              <w:rPr>
                <w:color w:val="000000"/>
              </w:rPr>
            </w:pPr>
            <w:del w:id="1355" w:author="Сергей" w:date="2017-08-12T19:38:00Z">
              <w:r w:rsidDel="008F4A8E">
                <w:rPr>
                  <w:color w:val="000000"/>
                </w:rPr>
                <w:delText>}</w:delText>
              </w:r>
            </w:del>
          </w:p>
        </w:tc>
      </w:tr>
    </w:tbl>
    <w:p w:rsidR="00227B05" w:rsidRDefault="00227B05">
      <w:pPr>
        <w:pStyle w:val="normal"/>
      </w:pPr>
    </w:p>
    <w:p w:rsidR="00227B05" w:rsidRDefault="00102F2F">
      <w:pPr>
        <w:pStyle w:val="normal"/>
      </w:pPr>
      <w:proofErr w:type="gramStart"/>
      <w:r>
        <w:t>Правда</w:t>
      </w:r>
      <w:proofErr w:type="gramEnd"/>
      <w:r>
        <w:t xml:space="preserve"> в этом случае мы нарушаем один из принципов ООП - инкапсуляция данных. Это означает, что данные объекта должны быть скрыты от прямого изменения. Но, если их скрыть, </w:t>
      </w:r>
      <w:proofErr w:type="gramStart"/>
      <w:r>
        <w:t>как</w:t>
      </w:r>
      <w:proofErr w:type="gramEnd"/>
      <w:r>
        <w:t xml:space="preserve"> же получить к ним доступ? Для этого существуют различные механизмы. Рассмотрим два из них: использование конструктора при создании объекта и механизм свойств.</w:t>
      </w:r>
    </w:p>
    <w:p w:rsidR="00227B05" w:rsidRDefault="00227B05">
      <w:pPr>
        <w:pStyle w:val="3"/>
        <w:contextualSpacing w:val="0"/>
      </w:pPr>
      <w:bookmarkStart w:id="1356" w:name="_snkibtyfws3e" w:colFirst="0" w:colLast="0"/>
      <w:bookmarkEnd w:id="1356"/>
    </w:p>
    <w:p w:rsidR="00227B05" w:rsidRDefault="00102F2F">
      <w:pPr>
        <w:pStyle w:val="normal"/>
      </w:pPr>
      <w:r>
        <w:br w:type="page"/>
      </w:r>
    </w:p>
    <w:p w:rsidR="00227B05" w:rsidRDefault="00227B05">
      <w:pPr>
        <w:pStyle w:val="3"/>
        <w:contextualSpacing w:val="0"/>
      </w:pPr>
      <w:bookmarkStart w:id="1357" w:name="_3p5a4xfldkih" w:colFirst="0" w:colLast="0"/>
      <w:bookmarkEnd w:id="1357"/>
    </w:p>
    <w:p w:rsidR="00227B05" w:rsidRDefault="00102F2F">
      <w:pPr>
        <w:pStyle w:val="3"/>
        <w:contextualSpacing w:val="0"/>
      </w:pPr>
      <w:bookmarkStart w:id="1358" w:name="_ydnc4gj1rv7m" w:colFirst="0" w:colLast="0"/>
      <w:bookmarkEnd w:id="1358"/>
      <w:r>
        <w:t>Класс для работы с комплексными числами. Вариант 2.</w:t>
      </w:r>
    </w:p>
    <w:p w:rsidR="00227B05" w:rsidRDefault="00227B05">
      <w:pPr>
        <w:pStyle w:val="normal"/>
      </w:pPr>
    </w:p>
    <w:tbl>
      <w:tblPr>
        <w:tblStyle w:val="ae"/>
        <w:bidiVisual/>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227B05">
        <w:tc>
          <w:tcPr>
            <w:tcW w:w="9638" w:type="dxa"/>
            <w:shd w:val="clear" w:color="auto" w:fill="EFEFEF"/>
            <w:tcMar>
              <w:top w:w="100" w:type="dxa"/>
              <w:left w:w="100" w:type="dxa"/>
              <w:bottom w:w="100" w:type="dxa"/>
              <w:right w:w="100" w:type="dxa"/>
            </w:tcMar>
          </w:tcPr>
          <w:p w:rsidR="00254AC9" w:rsidRPr="00254AC9" w:rsidRDefault="00CD3E71" w:rsidP="00254AC9">
            <w:pPr>
              <w:autoSpaceDE w:val="0"/>
              <w:autoSpaceDN w:val="0"/>
              <w:adjustRightInd w:val="0"/>
              <w:spacing w:before="0" w:after="0" w:line="240" w:lineRule="auto"/>
              <w:rPr>
                <w:ins w:id="1359" w:author="Сергей" w:date="2017-08-12T19:52:00Z"/>
                <w:rFonts w:ascii="Consolas" w:hAnsi="Consolas" w:cs="Consolas"/>
                <w:color w:val="000000"/>
                <w:sz w:val="19"/>
                <w:szCs w:val="19"/>
                <w:highlight w:val="white"/>
                <w:lang w:val="en-US"/>
                <w:rPrChange w:id="1360" w:author="Сергей" w:date="2017-08-12T19:52:00Z">
                  <w:rPr>
                    <w:ins w:id="1361" w:author="Сергей" w:date="2017-08-12T19:52:00Z"/>
                    <w:rFonts w:ascii="Consolas" w:hAnsi="Consolas" w:cs="Consolas"/>
                    <w:color w:val="000000"/>
                    <w:sz w:val="19"/>
                    <w:szCs w:val="19"/>
                    <w:highlight w:val="white"/>
                  </w:rPr>
                </w:rPrChange>
              </w:rPr>
            </w:pPr>
            <w:ins w:id="1362" w:author="Сергей" w:date="2017-08-12T19:52:00Z">
              <w:r w:rsidRPr="00CD3E71">
                <w:rPr>
                  <w:rFonts w:ascii="Consolas" w:hAnsi="Consolas" w:cs="Consolas"/>
                  <w:color w:val="0000FF"/>
                  <w:sz w:val="19"/>
                  <w:szCs w:val="19"/>
                  <w:highlight w:val="white"/>
                  <w:lang w:val="en-US"/>
                  <w:rPrChange w:id="1363" w:author="Сергей" w:date="2017-08-12T19:52:00Z">
                    <w:rPr>
                      <w:rFonts w:ascii="Consolas" w:hAnsi="Consolas" w:cs="Consolas"/>
                      <w:color w:val="0000FF"/>
                      <w:sz w:val="19"/>
                      <w:szCs w:val="19"/>
                      <w:highlight w:val="white"/>
                    </w:rPr>
                  </w:rPrChange>
                </w:rPr>
                <w:t>using</w:t>
              </w:r>
              <w:r w:rsidRPr="00CD3E71">
                <w:rPr>
                  <w:rFonts w:ascii="Consolas" w:hAnsi="Consolas" w:cs="Consolas"/>
                  <w:color w:val="000000"/>
                  <w:sz w:val="19"/>
                  <w:szCs w:val="19"/>
                  <w:highlight w:val="white"/>
                  <w:lang w:val="en-US"/>
                  <w:rPrChange w:id="1364" w:author="Сергей" w:date="2017-08-12T19:52:00Z">
                    <w:rPr>
                      <w:rFonts w:ascii="Consolas" w:hAnsi="Consolas" w:cs="Consolas"/>
                      <w:color w:val="000000"/>
                      <w:sz w:val="19"/>
                      <w:szCs w:val="19"/>
                      <w:highlight w:val="white"/>
                    </w:rPr>
                  </w:rPrChange>
                </w:rPr>
                <w:t xml:space="preserve"> System;</w:t>
              </w:r>
            </w:ins>
          </w:p>
          <w:p w:rsidR="00254AC9" w:rsidRPr="00254AC9" w:rsidRDefault="00254AC9" w:rsidP="00254AC9">
            <w:pPr>
              <w:autoSpaceDE w:val="0"/>
              <w:autoSpaceDN w:val="0"/>
              <w:adjustRightInd w:val="0"/>
              <w:spacing w:before="0" w:after="0" w:line="240" w:lineRule="auto"/>
              <w:rPr>
                <w:ins w:id="1365" w:author="Сергей" w:date="2017-08-12T19:52:00Z"/>
                <w:rFonts w:ascii="Consolas" w:hAnsi="Consolas" w:cs="Consolas"/>
                <w:color w:val="000000"/>
                <w:sz w:val="19"/>
                <w:szCs w:val="19"/>
                <w:highlight w:val="white"/>
                <w:lang w:val="en-US"/>
                <w:rPrChange w:id="1366" w:author="Сергей" w:date="2017-08-12T19:52:00Z">
                  <w:rPr>
                    <w:ins w:id="1367" w:author="Сергей" w:date="2017-08-12T19:52:00Z"/>
                    <w:rFonts w:ascii="Consolas" w:hAnsi="Consolas" w:cs="Consolas"/>
                    <w:color w:val="000000"/>
                    <w:sz w:val="19"/>
                    <w:szCs w:val="19"/>
                    <w:highlight w:val="white"/>
                  </w:rPr>
                </w:rPrChange>
              </w:rPr>
            </w:pPr>
          </w:p>
          <w:p w:rsidR="00254AC9" w:rsidRPr="00254AC9" w:rsidRDefault="00CD3E71" w:rsidP="00254AC9">
            <w:pPr>
              <w:autoSpaceDE w:val="0"/>
              <w:autoSpaceDN w:val="0"/>
              <w:adjustRightInd w:val="0"/>
              <w:spacing w:before="0" w:after="0" w:line="240" w:lineRule="auto"/>
              <w:rPr>
                <w:ins w:id="1368" w:author="Сергей" w:date="2017-08-12T19:52:00Z"/>
                <w:rFonts w:ascii="Consolas" w:hAnsi="Consolas" w:cs="Consolas"/>
                <w:color w:val="000000"/>
                <w:sz w:val="19"/>
                <w:szCs w:val="19"/>
                <w:highlight w:val="white"/>
                <w:lang w:val="en-US"/>
                <w:rPrChange w:id="1369" w:author="Сергей" w:date="2017-08-12T19:52:00Z">
                  <w:rPr>
                    <w:ins w:id="1370" w:author="Сергей" w:date="2017-08-12T19:52:00Z"/>
                    <w:rFonts w:ascii="Consolas" w:hAnsi="Consolas" w:cs="Consolas"/>
                    <w:color w:val="000000"/>
                    <w:sz w:val="19"/>
                    <w:szCs w:val="19"/>
                    <w:highlight w:val="white"/>
                  </w:rPr>
                </w:rPrChange>
              </w:rPr>
            </w:pPr>
            <w:ins w:id="1371" w:author="Сергей" w:date="2017-08-12T19:52:00Z">
              <w:r w:rsidRPr="00CD3E71">
                <w:rPr>
                  <w:rFonts w:ascii="Consolas" w:hAnsi="Consolas" w:cs="Consolas"/>
                  <w:color w:val="0000FF"/>
                  <w:sz w:val="19"/>
                  <w:szCs w:val="19"/>
                  <w:highlight w:val="white"/>
                  <w:lang w:val="en-US"/>
                  <w:rPrChange w:id="1372" w:author="Сергей" w:date="2017-08-12T19:52:00Z">
                    <w:rPr>
                      <w:rFonts w:ascii="Consolas" w:hAnsi="Consolas" w:cs="Consolas"/>
                      <w:color w:val="0000FF"/>
                      <w:sz w:val="19"/>
                      <w:szCs w:val="19"/>
                      <w:highlight w:val="white"/>
                    </w:rPr>
                  </w:rPrChange>
                </w:rPr>
                <w:t>class</w:t>
              </w:r>
              <w:r w:rsidRPr="00CD3E71">
                <w:rPr>
                  <w:rFonts w:ascii="Consolas" w:hAnsi="Consolas" w:cs="Consolas"/>
                  <w:color w:val="000000"/>
                  <w:sz w:val="19"/>
                  <w:szCs w:val="19"/>
                  <w:highlight w:val="white"/>
                  <w:lang w:val="en-US"/>
                  <w:rPrChange w:id="1373" w:author="Сергей" w:date="2017-08-12T19:52:00Z">
                    <w:rPr>
                      <w:rFonts w:ascii="Consolas" w:hAnsi="Consolas" w:cs="Consolas"/>
                      <w:color w:val="000000"/>
                      <w:sz w:val="19"/>
                      <w:szCs w:val="19"/>
                      <w:highlight w:val="white"/>
                    </w:rPr>
                  </w:rPrChange>
                </w:rPr>
                <w:t xml:space="preserve"> </w:t>
              </w:r>
              <w:r w:rsidRPr="00CD3E71">
                <w:rPr>
                  <w:rFonts w:ascii="Consolas" w:hAnsi="Consolas" w:cs="Consolas"/>
                  <w:color w:val="2B91AF"/>
                  <w:sz w:val="19"/>
                  <w:szCs w:val="19"/>
                  <w:highlight w:val="white"/>
                  <w:lang w:val="en-US"/>
                  <w:rPrChange w:id="1374" w:author="Сергей" w:date="2017-08-12T19:52:00Z">
                    <w:rPr>
                      <w:rFonts w:ascii="Consolas" w:hAnsi="Consolas" w:cs="Consolas"/>
                      <w:color w:val="2B91AF"/>
                      <w:sz w:val="19"/>
                      <w:szCs w:val="19"/>
                      <w:highlight w:val="white"/>
                    </w:rPr>
                  </w:rPrChange>
                </w:rPr>
                <w:t>Complex</w:t>
              </w:r>
            </w:ins>
          </w:p>
          <w:p w:rsidR="00254AC9" w:rsidRPr="00254AC9" w:rsidRDefault="00CD3E71" w:rsidP="00254AC9">
            <w:pPr>
              <w:autoSpaceDE w:val="0"/>
              <w:autoSpaceDN w:val="0"/>
              <w:adjustRightInd w:val="0"/>
              <w:spacing w:before="0" w:after="0" w:line="240" w:lineRule="auto"/>
              <w:rPr>
                <w:ins w:id="1375" w:author="Сергей" w:date="2017-08-12T19:52:00Z"/>
                <w:rFonts w:ascii="Consolas" w:hAnsi="Consolas" w:cs="Consolas"/>
                <w:color w:val="000000"/>
                <w:sz w:val="19"/>
                <w:szCs w:val="19"/>
                <w:highlight w:val="white"/>
                <w:lang w:val="en-US"/>
                <w:rPrChange w:id="1376" w:author="Сергей" w:date="2017-08-12T19:52:00Z">
                  <w:rPr>
                    <w:ins w:id="1377" w:author="Сергей" w:date="2017-08-12T19:52:00Z"/>
                    <w:rFonts w:ascii="Consolas" w:hAnsi="Consolas" w:cs="Consolas"/>
                    <w:color w:val="000000"/>
                    <w:sz w:val="19"/>
                    <w:szCs w:val="19"/>
                    <w:highlight w:val="white"/>
                  </w:rPr>
                </w:rPrChange>
              </w:rPr>
            </w:pPr>
            <w:ins w:id="1378" w:author="Сергей" w:date="2017-08-12T19:52:00Z">
              <w:r w:rsidRPr="00CD3E71">
                <w:rPr>
                  <w:rFonts w:ascii="Consolas" w:hAnsi="Consolas" w:cs="Consolas"/>
                  <w:color w:val="000000"/>
                  <w:sz w:val="19"/>
                  <w:szCs w:val="19"/>
                  <w:highlight w:val="white"/>
                  <w:lang w:val="en-US"/>
                  <w:rPrChange w:id="1379" w:author="Сергей" w:date="2017-08-12T19:52:00Z">
                    <w:rPr>
                      <w:rFonts w:ascii="Consolas" w:hAnsi="Consolas" w:cs="Consolas"/>
                      <w:color w:val="000000"/>
                      <w:sz w:val="19"/>
                      <w:szCs w:val="19"/>
                      <w:highlight w:val="white"/>
                    </w:rPr>
                  </w:rPrChange>
                </w:rPr>
                <w:t>{</w:t>
              </w:r>
            </w:ins>
          </w:p>
          <w:p w:rsidR="00254AC9" w:rsidRPr="00254AC9" w:rsidRDefault="00CD3E71" w:rsidP="00254AC9">
            <w:pPr>
              <w:autoSpaceDE w:val="0"/>
              <w:autoSpaceDN w:val="0"/>
              <w:adjustRightInd w:val="0"/>
              <w:spacing w:before="0" w:after="0" w:line="240" w:lineRule="auto"/>
              <w:rPr>
                <w:ins w:id="1380" w:author="Сергей" w:date="2017-08-12T19:52:00Z"/>
                <w:rFonts w:ascii="Consolas" w:hAnsi="Consolas" w:cs="Consolas"/>
                <w:color w:val="000000"/>
                <w:sz w:val="19"/>
                <w:szCs w:val="19"/>
                <w:highlight w:val="white"/>
                <w:lang w:val="en-US"/>
                <w:rPrChange w:id="1381" w:author="Сергей" w:date="2017-08-12T19:52:00Z">
                  <w:rPr>
                    <w:ins w:id="1382" w:author="Сергей" w:date="2017-08-12T19:52:00Z"/>
                    <w:rFonts w:ascii="Consolas" w:hAnsi="Consolas" w:cs="Consolas"/>
                    <w:color w:val="000000"/>
                    <w:sz w:val="19"/>
                    <w:szCs w:val="19"/>
                    <w:highlight w:val="white"/>
                  </w:rPr>
                </w:rPrChange>
              </w:rPr>
            </w:pPr>
            <w:ins w:id="1383" w:author="Сергей" w:date="2017-08-12T19:52:00Z">
              <w:r w:rsidRPr="00CD3E71">
                <w:rPr>
                  <w:rFonts w:ascii="Consolas" w:hAnsi="Consolas" w:cs="Consolas"/>
                  <w:color w:val="000000"/>
                  <w:sz w:val="19"/>
                  <w:szCs w:val="19"/>
                  <w:highlight w:val="white"/>
                  <w:lang w:val="en-US"/>
                  <w:rPrChange w:id="1384" w:author="Сергей" w:date="2017-08-12T19:52:00Z">
                    <w:rPr>
                      <w:rFonts w:ascii="Consolas" w:hAnsi="Consolas" w:cs="Consolas"/>
                      <w:color w:val="000000"/>
                      <w:sz w:val="19"/>
                      <w:szCs w:val="19"/>
                      <w:highlight w:val="white"/>
                    </w:rPr>
                  </w:rPrChange>
                </w:rPr>
                <w:t xml:space="preserve">    </w:t>
              </w:r>
              <w:r w:rsidRPr="00CD3E71">
                <w:rPr>
                  <w:rFonts w:ascii="Consolas" w:hAnsi="Consolas" w:cs="Consolas"/>
                  <w:color w:val="008000"/>
                  <w:sz w:val="19"/>
                  <w:szCs w:val="19"/>
                  <w:highlight w:val="white"/>
                  <w:lang w:val="en-US"/>
                  <w:rPrChange w:id="1385" w:author="Сергей" w:date="2017-08-12T19:52:00Z">
                    <w:rPr>
                      <w:rFonts w:ascii="Consolas" w:hAnsi="Consolas" w:cs="Consolas"/>
                      <w:color w:val="008000"/>
                      <w:sz w:val="19"/>
                      <w:szCs w:val="19"/>
                      <w:highlight w:val="white"/>
                    </w:rPr>
                  </w:rPrChange>
                </w:rPr>
                <w:t xml:space="preserve">// </w:t>
              </w:r>
              <w:r w:rsidR="00254AC9">
                <w:rPr>
                  <w:rFonts w:ascii="Consolas" w:hAnsi="Consolas" w:cs="Consolas"/>
                  <w:color w:val="008000"/>
                  <w:sz w:val="19"/>
                  <w:szCs w:val="19"/>
                  <w:highlight w:val="white"/>
                </w:rPr>
                <w:t>Поля</w:t>
              </w:r>
              <w:r w:rsidRPr="00CD3E71">
                <w:rPr>
                  <w:rFonts w:ascii="Consolas" w:hAnsi="Consolas" w:cs="Consolas"/>
                  <w:color w:val="008000"/>
                  <w:sz w:val="19"/>
                  <w:szCs w:val="19"/>
                  <w:highlight w:val="white"/>
                  <w:lang w:val="en-US"/>
                  <w:rPrChange w:id="1386" w:author="Сергей" w:date="2017-08-12T19:52:00Z">
                    <w:rPr>
                      <w:rFonts w:ascii="Consolas" w:hAnsi="Consolas" w:cs="Consolas"/>
                      <w:color w:val="008000"/>
                      <w:sz w:val="19"/>
                      <w:szCs w:val="19"/>
                      <w:highlight w:val="white"/>
                    </w:rPr>
                  </w:rPrChange>
                </w:rPr>
                <w:t xml:space="preserve"> </w:t>
              </w:r>
              <w:r w:rsidR="00254AC9">
                <w:rPr>
                  <w:rFonts w:ascii="Consolas" w:hAnsi="Consolas" w:cs="Consolas"/>
                  <w:color w:val="008000"/>
                  <w:sz w:val="19"/>
                  <w:szCs w:val="19"/>
                  <w:highlight w:val="white"/>
                </w:rPr>
                <w:t>приватные</w:t>
              </w:r>
              <w:r w:rsidRPr="00CD3E71">
                <w:rPr>
                  <w:rFonts w:ascii="Consolas" w:hAnsi="Consolas" w:cs="Consolas"/>
                  <w:color w:val="008000"/>
                  <w:sz w:val="19"/>
                  <w:szCs w:val="19"/>
                  <w:highlight w:val="white"/>
                  <w:lang w:val="en-US"/>
                  <w:rPrChange w:id="1387" w:author="Сергей" w:date="2017-08-12T19:52:00Z">
                    <w:rPr>
                      <w:rFonts w:ascii="Consolas" w:hAnsi="Consolas" w:cs="Consolas"/>
                      <w:color w:val="008000"/>
                      <w:sz w:val="19"/>
                      <w:szCs w:val="19"/>
                      <w:highlight w:val="white"/>
                    </w:rPr>
                  </w:rPrChange>
                </w:rPr>
                <w:t>.</w:t>
              </w:r>
            </w:ins>
          </w:p>
          <w:p w:rsidR="00254AC9" w:rsidRDefault="00CD3E71" w:rsidP="00254AC9">
            <w:pPr>
              <w:autoSpaceDE w:val="0"/>
              <w:autoSpaceDN w:val="0"/>
              <w:adjustRightInd w:val="0"/>
              <w:spacing w:before="0" w:after="0" w:line="240" w:lineRule="auto"/>
              <w:rPr>
                <w:ins w:id="1388" w:author="Сергей" w:date="2017-08-12T19:52:00Z"/>
                <w:rFonts w:ascii="Consolas" w:hAnsi="Consolas" w:cs="Consolas"/>
                <w:color w:val="000000"/>
                <w:sz w:val="19"/>
                <w:szCs w:val="19"/>
                <w:highlight w:val="white"/>
              </w:rPr>
            </w:pPr>
            <w:ins w:id="1389" w:author="Сергей" w:date="2017-08-12T19:52:00Z">
              <w:r w:rsidRPr="00CD3E71">
                <w:rPr>
                  <w:rFonts w:ascii="Consolas" w:hAnsi="Consolas" w:cs="Consolas"/>
                  <w:color w:val="000000"/>
                  <w:sz w:val="19"/>
                  <w:szCs w:val="19"/>
                  <w:highlight w:val="white"/>
                  <w:lang w:val="en-US"/>
                  <w:rPrChange w:id="1390" w:author="Сергей" w:date="2017-08-12T19:52:00Z">
                    <w:rPr>
                      <w:rFonts w:ascii="Consolas" w:hAnsi="Consolas" w:cs="Consolas"/>
                      <w:color w:val="000000"/>
                      <w:sz w:val="19"/>
                      <w:szCs w:val="19"/>
                      <w:highlight w:val="white"/>
                    </w:rPr>
                  </w:rPrChange>
                </w:rPr>
                <w:t xml:space="preserve">    </w:t>
              </w:r>
              <w:proofErr w:type="spellStart"/>
              <w:r w:rsidR="00254AC9">
                <w:rPr>
                  <w:rFonts w:ascii="Consolas" w:hAnsi="Consolas" w:cs="Consolas"/>
                  <w:color w:val="0000FF"/>
                  <w:sz w:val="19"/>
                  <w:szCs w:val="19"/>
                  <w:highlight w:val="white"/>
                </w:rPr>
                <w:t>private</w:t>
              </w:r>
              <w:proofErr w:type="spellEnd"/>
              <w:r w:rsidR="00254AC9">
                <w:rPr>
                  <w:rFonts w:ascii="Consolas" w:hAnsi="Consolas" w:cs="Consolas"/>
                  <w:color w:val="000000"/>
                  <w:sz w:val="19"/>
                  <w:szCs w:val="19"/>
                  <w:highlight w:val="white"/>
                </w:rPr>
                <w:t xml:space="preserve"> </w:t>
              </w:r>
              <w:proofErr w:type="spellStart"/>
              <w:r w:rsidR="00254AC9">
                <w:rPr>
                  <w:rFonts w:ascii="Consolas" w:hAnsi="Consolas" w:cs="Consolas"/>
                  <w:color w:val="0000FF"/>
                  <w:sz w:val="19"/>
                  <w:szCs w:val="19"/>
                  <w:highlight w:val="white"/>
                </w:rPr>
                <w:t>double</w:t>
              </w:r>
              <w:proofErr w:type="spellEnd"/>
              <w:r w:rsidR="00254AC9">
                <w:rPr>
                  <w:rFonts w:ascii="Consolas" w:hAnsi="Consolas" w:cs="Consolas"/>
                  <w:color w:val="000000"/>
                  <w:sz w:val="19"/>
                  <w:szCs w:val="19"/>
                  <w:highlight w:val="white"/>
                </w:rPr>
                <w:t xml:space="preserve"> </w:t>
              </w:r>
              <w:proofErr w:type="spellStart"/>
              <w:r w:rsidR="00254AC9">
                <w:rPr>
                  <w:rFonts w:ascii="Consolas" w:hAnsi="Consolas" w:cs="Consolas"/>
                  <w:color w:val="000000"/>
                  <w:sz w:val="19"/>
                  <w:szCs w:val="19"/>
                  <w:highlight w:val="white"/>
                </w:rPr>
                <w:t>im</w:t>
              </w:r>
              <w:proofErr w:type="spellEnd"/>
              <w:r w:rsidR="00254AC9">
                <w:rPr>
                  <w:rFonts w:ascii="Consolas" w:hAnsi="Consolas" w:cs="Consolas"/>
                  <w:color w:val="000000"/>
                  <w:sz w:val="19"/>
                  <w:szCs w:val="19"/>
                  <w:highlight w:val="white"/>
                </w:rPr>
                <w:t>;</w:t>
              </w:r>
            </w:ins>
          </w:p>
          <w:p w:rsidR="00254AC9" w:rsidRDefault="00254AC9" w:rsidP="00254AC9">
            <w:pPr>
              <w:autoSpaceDE w:val="0"/>
              <w:autoSpaceDN w:val="0"/>
              <w:adjustRightInd w:val="0"/>
              <w:spacing w:before="0" w:after="0" w:line="240" w:lineRule="auto"/>
              <w:rPr>
                <w:ins w:id="1391" w:author="Сергей" w:date="2017-08-12T19:52:00Z"/>
                <w:rFonts w:ascii="Consolas" w:hAnsi="Consolas" w:cs="Consolas"/>
                <w:color w:val="000000"/>
                <w:sz w:val="19"/>
                <w:szCs w:val="19"/>
                <w:highlight w:val="white"/>
              </w:rPr>
            </w:pPr>
            <w:ins w:id="1392" w:author="Сергей" w:date="2017-08-12T19:52:00Z">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По умолчанию элементы приватные, поэтому </w:t>
              </w:r>
              <w:proofErr w:type="spellStart"/>
              <w:r>
                <w:rPr>
                  <w:rFonts w:ascii="Consolas" w:hAnsi="Consolas" w:cs="Consolas"/>
                  <w:color w:val="008000"/>
                  <w:sz w:val="19"/>
                  <w:szCs w:val="19"/>
                  <w:highlight w:val="white"/>
                </w:rPr>
                <w:t>private</w:t>
              </w:r>
              <w:proofErr w:type="spellEnd"/>
              <w:r>
                <w:rPr>
                  <w:rFonts w:ascii="Consolas" w:hAnsi="Consolas" w:cs="Consolas"/>
                  <w:color w:val="008000"/>
                  <w:sz w:val="19"/>
                  <w:szCs w:val="19"/>
                  <w:highlight w:val="white"/>
                </w:rPr>
                <w:t xml:space="preserve"> можно не писать.</w:t>
              </w:r>
            </w:ins>
          </w:p>
          <w:p w:rsidR="00254AC9" w:rsidRDefault="00254AC9" w:rsidP="00254AC9">
            <w:pPr>
              <w:autoSpaceDE w:val="0"/>
              <w:autoSpaceDN w:val="0"/>
              <w:adjustRightInd w:val="0"/>
              <w:spacing w:before="0" w:after="0" w:line="240" w:lineRule="auto"/>
              <w:rPr>
                <w:ins w:id="1393" w:author="Сергей" w:date="2017-08-12T19:52:00Z"/>
                <w:rFonts w:ascii="Consolas" w:hAnsi="Consolas" w:cs="Consolas"/>
                <w:color w:val="000000"/>
                <w:sz w:val="19"/>
                <w:szCs w:val="19"/>
                <w:highlight w:val="white"/>
              </w:rPr>
            </w:pPr>
            <w:ins w:id="1394" w:author="Сергей" w:date="2017-08-12T19:52:00Z">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double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w:t>
              </w:r>
              <w:proofErr w:type="spellEnd"/>
              <w:r>
                <w:rPr>
                  <w:rFonts w:ascii="Consolas" w:hAnsi="Consolas" w:cs="Consolas"/>
                  <w:color w:val="000000"/>
                  <w:sz w:val="19"/>
                  <w:szCs w:val="19"/>
                  <w:highlight w:val="white"/>
                </w:rPr>
                <w:t>;</w:t>
              </w:r>
            </w:ins>
          </w:p>
          <w:p w:rsidR="00254AC9" w:rsidRDefault="00254AC9" w:rsidP="00254AC9">
            <w:pPr>
              <w:autoSpaceDE w:val="0"/>
              <w:autoSpaceDN w:val="0"/>
              <w:adjustRightInd w:val="0"/>
              <w:spacing w:before="0" w:after="0" w:line="240" w:lineRule="auto"/>
              <w:rPr>
                <w:ins w:id="1395" w:author="Сергей" w:date="2017-08-12T19:52:00Z"/>
                <w:rFonts w:ascii="Consolas" w:hAnsi="Consolas" w:cs="Consolas"/>
                <w:color w:val="000000"/>
                <w:sz w:val="19"/>
                <w:szCs w:val="19"/>
                <w:highlight w:val="white"/>
              </w:rPr>
            </w:pPr>
          </w:p>
          <w:p w:rsidR="00254AC9" w:rsidRDefault="00254AC9" w:rsidP="00254AC9">
            <w:pPr>
              <w:autoSpaceDE w:val="0"/>
              <w:autoSpaceDN w:val="0"/>
              <w:adjustRightInd w:val="0"/>
              <w:spacing w:before="0" w:after="0" w:line="240" w:lineRule="auto"/>
              <w:rPr>
                <w:ins w:id="1396" w:author="Сергей" w:date="2017-08-12T19:52:00Z"/>
                <w:rFonts w:ascii="Consolas" w:hAnsi="Consolas" w:cs="Consolas"/>
                <w:color w:val="000000"/>
                <w:sz w:val="19"/>
                <w:szCs w:val="19"/>
                <w:highlight w:val="white"/>
              </w:rPr>
            </w:pPr>
            <w:ins w:id="1397" w:author="Сергей" w:date="2017-08-12T19:52:00Z">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Констуктор</w:t>
              </w:r>
              <w:proofErr w:type="spellEnd"/>
              <w:r>
                <w:rPr>
                  <w:rFonts w:ascii="Consolas" w:hAnsi="Consolas" w:cs="Consolas"/>
                  <w:color w:val="008000"/>
                  <w:sz w:val="19"/>
                  <w:szCs w:val="19"/>
                  <w:highlight w:val="white"/>
                </w:rPr>
                <w:t xml:space="preserve"> без параметров.</w:t>
              </w:r>
            </w:ins>
          </w:p>
          <w:p w:rsidR="00254AC9" w:rsidRDefault="00254AC9" w:rsidP="00254AC9">
            <w:pPr>
              <w:autoSpaceDE w:val="0"/>
              <w:autoSpaceDN w:val="0"/>
              <w:adjustRightInd w:val="0"/>
              <w:spacing w:before="0" w:after="0" w:line="240" w:lineRule="auto"/>
              <w:rPr>
                <w:ins w:id="1398" w:author="Сергей" w:date="2017-08-12T19:52:00Z"/>
                <w:rFonts w:ascii="Consolas" w:hAnsi="Consolas" w:cs="Consolas"/>
                <w:color w:val="000000"/>
                <w:sz w:val="19"/>
                <w:szCs w:val="19"/>
                <w:highlight w:val="white"/>
              </w:rPr>
            </w:pPr>
            <w:ins w:id="1399" w:author="Сергей" w:date="2017-08-12T19:52:00Z">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public</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Complex</w:t>
              </w:r>
              <w:proofErr w:type="spellEnd"/>
              <w:r>
                <w:rPr>
                  <w:rFonts w:ascii="Consolas" w:hAnsi="Consolas" w:cs="Consolas"/>
                  <w:color w:val="000000"/>
                  <w:sz w:val="19"/>
                  <w:szCs w:val="19"/>
                  <w:highlight w:val="white"/>
                </w:rPr>
                <w:t>()</w:t>
              </w:r>
            </w:ins>
          </w:p>
          <w:p w:rsidR="00254AC9" w:rsidRDefault="00254AC9" w:rsidP="00254AC9">
            <w:pPr>
              <w:autoSpaceDE w:val="0"/>
              <w:autoSpaceDN w:val="0"/>
              <w:adjustRightInd w:val="0"/>
              <w:spacing w:before="0" w:after="0" w:line="240" w:lineRule="auto"/>
              <w:rPr>
                <w:ins w:id="1400" w:author="Сергей" w:date="2017-08-12T19:52:00Z"/>
                <w:rFonts w:ascii="Consolas" w:hAnsi="Consolas" w:cs="Consolas"/>
                <w:color w:val="000000"/>
                <w:sz w:val="19"/>
                <w:szCs w:val="19"/>
                <w:highlight w:val="white"/>
              </w:rPr>
            </w:pPr>
            <w:ins w:id="1401" w:author="Сергей" w:date="2017-08-12T19:52:00Z">
              <w:r>
                <w:rPr>
                  <w:rFonts w:ascii="Consolas" w:hAnsi="Consolas" w:cs="Consolas"/>
                  <w:color w:val="000000"/>
                  <w:sz w:val="19"/>
                  <w:szCs w:val="19"/>
                  <w:highlight w:val="white"/>
                </w:rPr>
                <w:t xml:space="preserve">    {</w:t>
              </w:r>
            </w:ins>
          </w:p>
          <w:p w:rsidR="00254AC9" w:rsidRDefault="00254AC9" w:rsidP="00254AC9">
            <w:pPr>
              <w:autoSpaceDE w:val="0"/>
              <w:autoSpaceDN w:val="0"/>
              <w:adjustRightInd w:val="0"/>
              <w:spacing w:before="0" w:after="0" w:line="240" w:lineRule="auto"/>
              <w:rPr>
                <w:ins w:id="1402" w:author="Сергей" w:date="2017-08-12T19:52:00Z"/>
                <w:rFonts w:ascii="Consolas" w:hAnsi="Consolas" w:cs="Consolas"/>
                <w:color w:val="000000"/>
                <w:sz w:val="19"/>
                <w:szCs w:val="19"/>
                <w:highlight w:val="white"/>
              </w:rPr>
            </w:pPr>
            <w:ins w:id="1403" w:author="Сергей" w:date="2017-08-12T19:52:00Z">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im</w:t>
              </w:r>
              <w:proofErr w:type="spellEnd"/>
              <w:r>
                <w:rPr>
                  <w:rFonts w:ascii="Consolas" w:hAnsi="Consolas" w:cs="Consolas"/>
                  <w:color w:val="000000"/>
                  <w:sz w:val="19"/>
                  <w:szCs w:val="19"/>
                  <w:highlight w:val="white"/>
                </w:rPr>
                <w:t xml:space="preserve"> = 0;</w:t>
              </w:r>
            </w:ins>
          </w:p>
          <w:p w:rsidR="00254AC9" w:rsidRDefault="00254AC9" w:rsidP="00254AC9">
            <w:pPr>
              <w:autoSpaceDE w:val="0"/>
              <w:autoSpaceDN w:val="0"/>
              <w:adjustRightInd w:val="0"/>
              <w:spacing w:before="0" w:after="0" w:line="240" w:lineRule="auto"/>
              <w:rPr>
                <w:ins w:id="1404" w:author="Сергей" w:date="2017-08-12T19:52:00Z"/>
                <w:rFonts w:ascii="Consolas" w:hAnsi="Consolas" w:cs="Consolas"/>
                <w:color w:val="000000"/>
                <w:sz w:val="19"/>
                <w:szCs w:val="19"/>
                <w:highlight w:val="white"/>
              </w:rPr>
            </w:pPr>
            <w:ins w:id="1405" w:author="Сергей" w:date="2017-08-12T19:52:00Z">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w:t>
              </w:r>
              <w:proofErr w:type="spellEnd"/>
              <w:r>
                <w:rPr>
                  <w:rFonts w:ascii="Consolas" w:hAnsi="Consolas" w:cs="Consolas"/>
                  <w:color w:val="000000"/>
                  <w:sz w:val="19"/>
                  <w:szCs w:val="19"/>
                  <w:highlight w:val="white"/>
                </w:rPr>
                <w:t xml:space="preserve"> = 0;</w:t>
              </w:r>
            </w:ins>
          </w:p>
          <w:p w:rsidR="00254AC9" w:rsidRDefault="00254AC9" w:rsidP="00254AC9">
            <w:pPr>
              <w:autoSpaceDE w:val="0"/>
              <w:autoSpaceDN w:val="0"/>
              <w:adjustRightInd w:val="0"/>
              <w:spacing w:before="0" w:after="0" w:line="240" w:lineRule="auto"/>
              <w:rPr>
                <w:ins w:id="1406" w:author="Сергей" w:date="2017-08-12T19:52:00Z"/>
                <w:rFonts w:ascii="Consolas" w:hAnsi="Consolas" w:cs="Consolas"/>
                <w:color w:val="000000"/>
                <w:sz w:val="19"/>
                <w:szCs w:val="19"/>
                <w:highlight w:val="white"/>
              </w:rPr>
            </w:pPr>
            <w:ins w:id="1407" w:author="Сергей" w:date="2017-08-12T19:52:00Z">
              <w:r>
                <w:rPr>
                  <w:rFonts w:ascii="Consolas" w:hAnsi="Consolas" w:cs="Consolas"/>
                  <w:color w:val="000000"/>
                  <w:sz w:val="19"/>
                  <w:szCs w:val="19"/>
                  <w:highlight w:val="white"/>
                </w:rPr>
                <w:t xml:space="preserve">    }</w:t>
              </w:r>
            </w:ins>
          </w:p>
          <w:p w:rsidR="00254AC9" w:rsidRDefault="00254AC9" w:rsidP="00254AC9">
            <w:pPr>
              <w:autoSpaceDE w:val="0"/>
              <w:autoSpaceDN w:val="0"/>
              <w:adjustRightInd w:val="0"/>
              <w:spacing w:before="0" w:after="0" w:line="240" w:lineRule="auto"/>
              <w:rPr>
                <w:ins w:id="1408" w:author="Сергей" w:date="2017-08-12T19:52:00Z"/>
                <w:rFonts w:ascii="Consolas" w:hAnsi="Consolas" w:cs="Consolas"/>
                <w:color w:val="000000"/>
                <w:sz w:val="19"/>
                <w:szCs w:val="19"/>
                <w:highlight w:val="white"/>
              </w:rPr>
            </w:pPr>
          </w:p>
          <w:p w:rsidR="00254AC9" w:rsidRDefault="00254AC9" w:rsidP="00254AC9">
            <w:pPr>
              <w:autoSpaceDE w:val="0"/>
              <w:autoSpaceDN w:val="0"/>
              <w:adjustRightInd w:val="0"/>
              <w:spacing w:before="0" w:after="0" w:line="240" w:lineRule="auto"/>
              <w:rPr>
                <w:ins w:id="1409" w:author="Сергей" w:date="2017-08-12T19:52:00Z"/>
                <w:rFonts w:ascii="Consolas" w:hAnsi="Consolas" w:cs="Consolas"/>
                <w:color w:val="000000"/>
                <w:sz w:val="19"/>
                <w:szCs w:val="19"/>
                <w:highlight w:val="white"/>
              </w:rPr>
            </w:pPr>
            <w:ins w:id="1410" w:author="Сергей" w:date="2017-08-12T19:52:00Z">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Конструктор, в котором задаем поля.    </w:t>
              </w:r>
            </w:ins>
          </w:p>
          <w:p w:rsidR="00254AC9" w:rsidRDefault="00254AC9" w:rsidP="00254AC9">
            <w:pPr>
              <w:autoSpaceDE w:val="0"/>
              <w:autoSpaceDN w:val="0"/>
              <w:adjustRightInd w:val="0"/>
              <w:spacing w:before="0" w:after="0" w:line="240" w:lineRule="auto"/>
              <w:rPr>
                <w:ins w:id="1411" w:author="Сергей" w:date="2017-08-12T19:52:00Z"/>
                <w:rFonts w:ascii="Consolas" w:hAnsi="Consolas" w:cs="Consolas"/>
                <w:color w:val="000000"/>
                <w:sz w:val="19"/>
                <w:szCs w:val="19"/>
                <w:highlight w:val="white"/>
              </w:rPr>
            </w:pPr>
            <w:ins w:id="1412" w:author="Сергей" w:date="2017-08-12T19:52:00Z">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Специально создадим параметр </w:t>
              </w:r>
              <w:proofErr w:type="spellStart"/>
              <w:r>
                <w:rPr>
                  <w:rFonts w:ascii="Consolas" w:hAnsi="Consolas" w:cs="Consolas"/>
                  <w:color w:val="008000"/>
                  <w:sz w:val="19"/>
                  <w:szCs w:val="19"/>
                  <w:highlight w:val="white"/>
                </w:rPr>
                <w:t>re</w:t>
              </w:r>
              <w:proofErr w:type="spellEnd"/>
              <w:r>
                <w:rPr>
                  <w:rFonts w:ascii="Consolas" w:hAnsi="Consolas" w:cs="Consolas"/>
                  <w:color w:val="008000"/>
                  <w:sz w:val="19"/>
                  <w:szCs w:val="19"/>
                  <w:highlight w:val="white"/>
                </w:rPr>
                <w:t>, совпадающий с именем поля в классе.</w:t>
              </w:r>
            </w:ins>
          </w:p>
          <w:p w:rsidR="00254AC9" w:rsidRPr="00254AC9" w:rsidRDefault="00254AC9" w:rsidP="00254AC9">
            <w:pPr>
              <w:autoSpaceDE w:val="0"/>
              <w:autoSpaceDN w:val="0"/>
              <w:adjustRightInd w:val="0"/>
              <w:spacing w:before="0" w:after="0" w:line="240" w:lineRule="auto"/>
              <w:rPr>
                <w:ins w:id="1413" w:author="Сергей" w:date="2017-08-12T19:52:00Z"/>
                <w:rFonts w:ascii="Consolas" w:hAnsi="Consolas" w:cs="Consolas"/>
                <w:color w:val="000000"/>
                <w:sz w:val="19"/>
                <w:szCs w:val="19"/>
                <w:highlight w:val="white"/>
                <w:lang w:val="en-US"/>
                <w:rPrChange w:id="1414" w:author="Сергей" w:date="2017-08-12T19:52:00Z">
                  <w:rPr>
                    <w:ins w:id="1415" w:author="Сергей" w:date="2017-08-12T19:52:00Z"/>
                    <w:rFonts w:ascii="Consolas" w:hAnsi="Consolas" w:cs="Consolas"/>
                    <w:color w:val="000000"/>
                    <w:sz w:val="19"/>
                    <w:szCs w:val="19"/>
                    <w:highlight w:val="white"/>
                  </w:rPr>
                </w:rPrChange>
              </w:rPr>
            </w:pPr>
            <w:ins w:id="1416" w:author="Сергей" w:date="2017-08-12T19:52:00Z">
              <w:r>
                <w:rPr>
                  <w:rFonts w:ascii="Consolas" w:hAnsi="Consolas" w:cs="Consolas"/>
                  <w:color w:val="000000"/>
                  <w:sz w:val="19"/>
                  <w:szCs w:val="19"/>
                  <w:highlight w:val="white"/>
                </w:rPr>
                <w:t xml:space="preserve">    </w:t>
              </w:r>
              <w:r w:rsidR="00CD3E71" w:rsidRPr="00CD3E71">
                <w:rPr>
                  <w:rFonts w:ascii="Consolas" w:hAnsi="Consolas" w:cs="Consolas"/>
                  <w:color w:val="0000FF"/>
                  <w:sz w:val="19"/>
                  <w:szCs w:val="19"/>
                  <w:highlight w:val="white"/>
                  <w:lang w:val="en-US"/>
                  <w:rPrChange w:id="1417" w:author="Сергей" w:date="2017-08-12T19:52:00Z">
                    <w:rPr>
                      <w:rFonts w:ascii="Consolas" w:hAnsi="Consolas" w:cs="Consolas"/>
                      <w:color w:val="0000FF"/>
                      <w:sz w:val="19"/>
                      <w:szCs w:val="19"/>
                      <w:highlight w:val="white"/>
                    </w:rPr>
                  </w:rPrChange>
                </w:rPr>
                <w:t>public</w:t>
              </w:r>
              <w:r w:rsidR="00CD3E71" w:rsidRPr="00CD3E71">
                <w:rPr>
                  <w:rFonts w:ascii="Consolas" w:hAnsi="Consolas" w:cs="Consolas"/>
                  <w:color w:val="000000"/>
                  <w:sz w:val="19"/>
                  <w:szCs w:val="19"/>
                  <w:highlight w:val="white"/>
                  <w:lang w:val="en-US"/>
                  <w:rPrChange w:id="1418" w:author="Сергей" w:date="2017-08-12T19:52:00Z">
                    <w:rPr>
                      <w:rFonts w:ascii="Consolas" w:hAnsi="Consolas" w:cs="Consolas"/>
                      <w:color w:val="000000"/>
                      <w:sz w:val="19"/>
                      <w:szCs w:val="19"/>
                      <w:highlight w:val="white"/>
                    </w:rPr>
                  </w:rPrChange>
                </w:rPr>
                <w:t xml:space="preserve"> Complex(</w:t>
              </w:r>
              <w:r w:rsidR="00CD3E71" w:rsidRPr="00CD3E71">
                <w:rPr>
                  <w:rFonts w:ascii="Consolas" w:hAnsi="Consolas" w:cs="Consolas"/>
                  <w:color w:val="0000FF"/>
                  <w:sz w:val="19"/>
                  <w:szCs w:val="19"/>
                  <w:highlight w:val="white"/>
                  <w:lang w:val="en-US"/>
                  <w:rPrChange w:id="1419" w:author="Сергей" w:date="2017-08-12T19:52:00Z">
                    <w:rPr>
                      <w:rFonts w:ascii="Consolas" w:hAnsi="Consolas" w:cs="Consolas"/>
                      <w:color w:val="0000FF"/>
                      <w:sz w:val="19"/>
                      <w:szCs w:val="19"/>
                      <w:highlight w:val="white"/>
                    </w:rPr>
                  </w:rPrChange>
                </w:rPr>
                <w:t>double</w:t>
              </w:r>
              <w:r w:rsidR="00CD3E71" w:rsidRPr="00CD3E71">
                <w:rPr>
                  <w:rFonts w:ascii="Consolas" w:hAnsi="Consolas" w:cs="Consolas"/>
                  <w:color w:val="000000"/>
                  <w:sz w:val="19"/>
                  <w:szCs w:val="19"/>
                  <w:highlight w:val="white"/>
                  <w:lang w:val="en-US"/>
                  <w:rPrChange w:id="1420" w:author="Сергей" w:date="2017-08-12T19:52:00Z">
                    <w:rPr>
                      <w:rFonts w:ascii="Consolas" w:hAnsi="Consolas" w:cs="Consolas"/>
                      <w:color w:val="000000"/>
                      <w:sz w:val="19"/>
                      <w:szCs w:val="19"/>
                      <w:highlight w:val="white"/>
                    </w:rPr>
                  </w:rPrChange>
                </w:rPr>
                <w:t xml:space="preserve"> _</w:t>
              </w:r>
              <w:proofErr w:type="spellStart"/>
              <w:r w:rsidR="00CD3E71" w:rsidRPr="00CD3E71">
                <w:rPr>
                  <w:rFonts w:ascii="Consolas" w:hAnsi="Consolas" w:cs="Consolas"/>
                  <w:color w:val="000000"/>
                  <w:sz w:val="19"/>
                  <w:szCs w:val="19"/>
                  <w:highlight w:val="white"/>
                  <w:lang w:val="en-US"/>
                  <w:rPrChange w:id="1421" w:author="Сергей" w:date="2017-08-12T19:52:00Z">
                    <w:rPr>
                      <w:rFonts w:ascii="Consolas" w:hAnsi="Consolas" w:cs="Consolas"/>
                      <w:color w:val="000000"/>
                      <w:sz w:val="19"/>
                      <w:szCs w:val="19"/>
                      <w:highlight w:val="white"/>
                    </w:rPr>
                  </w:rPrChange>
                </w:rPr>
                <w:t>im</w:t>
              </w:r>
              <w:proofErr w:type="spellEnd"/>
              <w:r w:rsidR="00CD3E71" w:rsidRPr="00CD3E71">
                <w:rPr>
                  <w:rFonts w:ascii="Consolas" w:hAnsi="Consolas" w:cs="Consolas"/>
                  <w:color w:val="000000"/>
                  <w:sz w:val="19"/>
                  <w:szCs w:val="19"/>
                  <w:highlight w:val="white"/>
                  <w:lang w:val="en-US"/>
                  <w:rPrChange w:id="1422" w:author="Сергей" w:date="2017-08-12T19:52:00Z">
                    <w:rPr>
                      <w:rFonts w:ascii="Consolas" w:hAnsi="Consolas" w:cs="Consolas"/>
                      <w:color w:val="000000"/>
                      <w:sz w:val="19"/>
                      <w:szCs w:val="19"/>
                      <w:highlight w:val="white"/>
                    </w:rPr>
                  </w:rPrChange>
                </w:rPr>
                <w:t xml:space="preserve">, </w:t>
              </w:r>
              <w:r w:rsidR="00CD3E71" w:rsidRPr="00CD3E71">
                <w:rPr>
                  <w:rFonts w:ascii="Consolas" w:hAnsi="Consolas" w:cs="Consolas"/>
                  <w:color w:val="0000FF"/>
                  <w:sz w:val="19"/>
                  <w:szCs w:val="19"/>
                  <w:highlight w:val="white"/>
                  <w:lang w:val="en-US"/>
                  <w:rPrChange w:id="1423" w:author="Сергей" w:date="2017-08-12T19:52:00Z">
                    <w:rPr>
                      <w:rFonts w:ascii="Consolas" w:hAnsi="Consolas" w:cs="Consolas"/>
                      <w:color w:val="0000FF"/>
                      <w:sz w:val="19"/>
                      <w:szCs w:val="19"/>
                      <w:highlight w:val="white"/>
                    </w:rPr>
                  </w:rPrChange>
                </w:rPr>
                <w:t>double</w:t>
              </w:r>
              <w:r w:rsidR="00CD3E71" w:rsidRPr="00CD3E71">
                <w:rPr>
                  <w:rFonts w:ascii="Consolas" w:hAnsi="Consolas" w:cs="Consolas"/>
                  <w:color w:val="000000"/>
                  <w:sz w:val="19"/>
                  <w:szCs w:val="19"/>
                  <w:highlight w:val="white"/>
                  <w:lang w:val="en-US"/>
                  <w:rPrChange w:id="1424" w:author="Сергей" w:date="2017-08-12T19:52:00Z">
                    <w:rPr>
                      <w:rFonts w:ascii="Consolas" w:hAnsi="Consolas" w:cs="Consolas"/>
                      <w:color w:val="000000"/>
                      <w:sz w:val="19"/>
                      <w:szCs w:val="19"/>
                      <w:highlight w:val="white"/>
                    </w:rPr>
                  </w:rPrChange>
                </w:rPr>
                <w:t xml:space="preserve"> re)</w:t>
              </w:r>
            </w:ins>
          </w:p>
          <w:p w:rsidR="00254AC9" w:rsidRDefault="00CD3E71" w:rsidP="00254AC9">
            <w:pPr>
              <w:autoSpaceDE w:val="0"/>
              <w:autoSpaceDN w:val="0"/>
              <w:adjustRightInd w:val="0"/>
              <w:spacing w:before="0" w:after="0" w:line="240" w:lineRule="auto"/>
              <w:rPr>
                <w:ins w:id="1425" w:author="Сергей" w:date="2017-08-12T19:52:00Z"/>
                <w:rFonts w:ascii="Consolas" w:hAnsi="Consolas" w:cs="Consolas"/>
                <w:color w:val="000000"/>
                <w:sz w:val="19"/>
                <w:szCs w:val="19"/>
                <w:highlight w:val="white"/>
              </w:rPr>
            </w:pPr>
            <w:ins w:id="1426" w:author="Сергей" w:date="2017-08-12T19:52:00Z">
              <w:r w:rsidRPr="00CD3E71">
                <w:rPr>
                  <w:rFonts w:ascii="Consolas" w:hAnsi="Consolas" w:cs="Consolas"/>
                  <w:color w:val="000000"/>
                  <w:sz w:val="19"/>
                  <w:szCs w:val="19"/>
                  <w:highlight w:val="white"/>
                  <w:lang w:val="en-US"/>
                  <w:rPrChange w:id="1427" w:author="Сергей" w:date="2017-08-12T19:52:00Z">
                    <w:rPr>
                      <w:rFonts w:ascii="Consolas" w:hAnsi="Consolas" w:cs="Consolas"/>
                      <w:color w:val="000000"/>
                      <w:sz w:val="19"/>
                      <w:szCs w:val="19"/>
                      <w:highlight w:val="white"/>
                    </w:rPr>
                  </w:rPrChange>
                </w:rPr>
                <w:t xml:space="preserve">    </w:t>
              </w:r>
              <w:r w:rsidR="00254AC9">
                <w:rPr>
                  <w:rFonts w:ascii="Consolas" w:hAnsi="Consolas" w:cs="Consolas"/>
                  <w:color w:val="000000"/>
                  <w:sz w:val="19"/>
                  <w:szCs w:val="19"/>
                  <w:highlight w:val="white"/>
                </w:rPr>
                <w:t>{</w:t>
              </w:r>
            </w:ins>
          </w:p>
          <w:p w:rsidR="00254AC9" w:rsidRDefault="00254AC9" w:rsidP="00254AC9">
            <w:pPr>
              <w:autoSpaceDE w:val="0"/>
              <w:autoSpaceDN w:val="0"/>
              <w:adjustRightInd w:val="0"/>
              <w:spacing w:before="0" w:after="0" w:line="240" w:lineRule="auto"/>
              <w:rPr>
                <w:ins w:id="1428" w:author="Сергей" w:date="2017-08-12T19:52:00Z"/>
                <w:rFonts w:ascii="Consolas" w:hAnsi="Consolas" w:cs="Consolas"/>
                <w:color w:val="000000"/>
                <w:sz w:val="19"/>
                <w:szCs w:val="19"/>
                <w:highlight w:val="white"/>
              </w:rPr>
            </w:pPr>
            <w:ins w:id="1429" w:author="Сергей" w:date="2017-08-12T19:52:00Z">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Здесь имена не совпадают, и компилятор легко понимает, что чем является.              </w:t>
              </w:r>
            </w:ins>
          </w:p>
          <w:p w:rsidR="00254AC9" w:rsidRDefault="00254AC9" w:rsidP="00254AC9">
            <w:pPr>
              <w:autoSpaceDE w:val="0"/>
              <w:autoSpaceDN w:val="0"/>
              <w:adjustRightInd w:val="0"/>
              <w:spacing w:before="0" w:after="0" w:line="240" w:lineRule="auto"/>
              <w:rPr>
                <w:ins w:id="1430" w:author="Сергей" w:date="2017-08-12T19:52:00Z"/>
                <w:rFonts w:ascii="Consolas" w:hAnsi="Consolas" w:cs="Consolas"/>
                <w:color w:val="000000"/>
                <w:sz w:val="19"/>
                <w:szCs w:val="19"/>
                <w:highlight w:val="white"/>
              </w:rPr>
            </w:pPr>
            <w:ins w:id="1431" w:author="Сергей" w:date="2017-08-12T19:52:00Z">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im</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_im</w:t>
              </w:r>
              <w:proofErr w:type="spellEnd"/>
              <w:r>
                <w:rPr>
                  <w:rFonts w:ascii="Consolas" w:hAnsi="Consolas" w:cs="Consolas"/>
                  <w:color w:val="000000"/>
                  <w:sz w:val="19"/>
                  <w:szCs w:val="19"/>
                  <w:highlight w:val="white"/>
                </w:rPr>
                <w:t>;</w:t>
              </w:r>
            </w:ins>
          </w:p>
          <w:p w:rsidR="00254AC9" w:rsidRDefault="00254AC9" w:rsidP="00254AC9">
            <w:pPr>
              <w:autoSpaceDE w:val="0"/>
              <w:autoSpaceDN w:val="0"/>
              <w:adjustRightInd w:val="0"/>
              <w:spacing w:before="0" w:after="0" w:line="240" w:lineRule="auto"/>
              <w:rPr>
                <w:ins w:id="1432" w:author="Сергей" w:date="2017-08-12T19:52:00Z"/>
                <w:rFonts w:ascii="Consolas" w:hAnsi="Consolas" w:cs="Consolas"/>
                <w:color w:val="000000"/>
                <w:sz w:val="19"/>
                <w:szCs w:val="19"/>
                <w:highlight w:val="white"/>
              </w:rPr>
            </w:pPr>
            <w:ins w:id="1433" w:author="Сергей" w:date="2017-08-12T19:52:00Z">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Чтобы показать, что к полю нашего класса присваивается параметр,</w:t>
              </w:r>
            </w:ins>
          </w:p>
          <w:p w:rsidR="00254AC9" w:rsidRDefault="00254AC9" w:rsidP="00254AC9">
            <w:pPr>
              <w:autoSpaceDE w:val="0"/>
              <w:autoSpaceDN w:val="0"/>
              <w:adjustRightInd w:val="0"/>
              <w:spacing w:before="0" w:after="0" w:line="240" w:lineRule="auto"/>
              <w:rPr>
                <w:ins w:id="1434" w:author="Сергей" w:date="2017-08-12T19:52:00Z"/>
                <w:rFonts w:ascii="Consolas" w:hAnsi="Consolas" w:cs="Consolas"/>
                <w:color w:val="000000"/>
                <w:sz w:val="19"/>
                <w:szCs w:val="19"/>
                <w:highlight w:val="white"/>
              </w:rPr>
            </w:pPr>
            <w:ins w:id="1435" w:author="Сергей" w:date="2017-08-12T19:52:00Z">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используется ключевое слово </w:t>
              </w:r>
              <w:proofErr w:type="spellStart"/>
              <w:r>
                <w:rPr>
                  <w:rFonts w:ascii="Consolas" w:hAnsi="Consolas" w:cs="Consolas"/>
                  <w:color w:val="008000"/>
                  <w:sz w:val="19"/>
                  <w:szCs w:val="19"/>
                  <w:highlight w:val="white"/>
                </w:rPr>
                <w:t>this</w:t>
              </w:r>
              <w:proofErr w:type="spellEnd"/>
            </w:ins>
          </w:p>
          <w:p w:rsidR="00254AC9" w:rsidRDefault="00254AC9" w:rsidP="00254AC9">
            <w:pPr>
              <w:autoSpaceDE w:val="0"/>
              <w:autoSpaceDN w:val="0"/>
              <w:adjustRightInd w:val="0"/>
              <w:spacing w:before="0" w:after="0" w:line="240" w:lineRule="auto"/>
              <w:rPr>
                <w:ins w:id="1436" w:author="Сергей" w:date="2017-08-12T19:52:00Z"/>
                <w:rFonts w:ascii="Consolas" w:hAnsi="Consolas" w:cs="Consolas"/>
                <w:color w:val="000000"/>
                <w:sz w:val="19"/>
                <w:szCs w:val="19"/>
                <w:highlight w:val="white"/>
              </w:rPr>
            </w:pPr>
            <w:ins w:id="1437" w:author="Сергей" w:date="2017-08-12T19:52:00Z">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Поле    параметр</w:t>
              </w:r>
            </w:ins>
          </w:p>
          <w:p w:rsidR="00254AC9" w:rsidRPr="00254AC9" w:rsidRDefault="00254AC9" w:rsidP="00254AC9">
            <w:pPr>
              <w:autoSpaceDE w:val="0"/>
              <w:autoSpaceDN w:val="0"/>
              <w:adjustRightInd w:val="0"/>
              <w:spacing w:before="0" w:after="0" w:line="240" w:lineRule="auto"/>
              <w:rPr>
                <w:ins w:id="1438" w:author="Сергей" w:date="2017-08-12T19:52:00Z"/>
                <w:rFonts w:ascii="Consolas" w:hAnsi="Consolas" w:cs="Consolas"/>
                <w:color w:val="000000"/>
                <w:sz w:val="19"/>
                <w:szCs w:val="19"/>
                <w:highlight w:val="white"/>
                <w:lang w:val="en-US"/>
                <w:rPrChange w:id="1439" w:author="Сергей" w:date="2017-08-12T19:52:00Z">
                  <w:rPr>
                    <w:ins w:id="1440" w:author="Сергей" w:date="2017-08-12T19:52:00Z"/>
                    <w:rFonts w:ascii="Consolas" w:hAnsi="Consolas" w:cs="Consolas"/>
                    <w:color w:val="000000"/>
                    <w:sz w:val="19"/>
                    <w:szCs w:val="19"/>
                    <w:highlight w:val="white"/>
                  </w:rPr>
                </w:rPrChange>
              </w:rPr>
            </w:pPr>
            <w:ins w:id="1441" w:author="Сергей" w:date="2017-08-12T19:52:00Z">
              <w:r>
                <w:rPr>
                  <w:rFonts w:ascii="Consolas" w:hAnsi="Consolas" w:cs="Consolas"/>
                  <w:color w:val="000000"/>
                  <w:sz w:val="19"/>
                  <w:szCs w:val="19"/>
                  <w:highlight w:val="white"/>
                </w:rPr>
                <w:t xml:space="preserve">        </w:t>
              </w:r>
              <w:r w:rsidR="00CD3E71" w:rsidRPr="00CD3E71">
                <w:rPr>
                  <w:rFonts w:ascii="Consolas" w:hAnsi="Consolas" w:cs="Consolas"/>
                  <w:color w:val="0000FF"/>
                  <w:sz w:val="19"/>
                  <w:szCs w:val="19"/>
                  <w:highlight w:val="white"/>
                  <w:lang w:val="en-US"/>
                  <w:rPrChange w:id="1442" w:author="Сергей" w:date="2017-08-12T19:52:00Z">
                    <w:rPr>
                      <w:rFonts w:ascii="Consolas" w:hAnsi="Consolas" w:cs="Consolas"/>
                      <w:color w:val="0000FF"/>
                      <w:sz w:val="19"/>
                      <w:szCs w:val="19"/>
                      <w:highlight w:val="white"/>
                    </w:rPr>
                  </w:rPrChange>
                </w:rPr>
                <w:t>this</w:t>
              </w:r>
              <w:r w:rsidR="00CD3E71" w:rsidRPr="00CD3E71">
                <w:rPr>
                  <w:rFonts w:ascii="Consolas" w:hAnsi="Consolas" w:cs="Consolas"/>
                  <w:color w:val="000000"/>
                  <w:sz w:val="19"/>
                  <w:szCs w:val="19"/>
                  <w:highlight w:val="white"/>
                  <w:lang w:val="en-US"/>
                  <w:rPrChange w:id="1443" w:author="Сергей" w:date="2017-08-12T19:52:00Z">
                    <w:rPr>
                      <w:rFonts w:ascii="Consolas" w:hAnsi="Consolas" w:cs="Consolas"/>
                      <w:color w:val="000000"/>
                      <w:sz w:val="19"/>
                      <w:szCs w:val="19"/>
                      <w:highlight w:val="white"/>
                    </w:rPr>
                  </w:rPrChange>
                </w:rPr>
                <w:t>.re = re;</w:t>
              </w:r>
            </w:ins>
          </w:p>
          <w:p w:rsidR="00254AC9" w:rsidRPr="00254AC9" w:rsidRDefault="00CD3E71" w:rsidP="00254AC9">
            <w:pPr>
              <w:autoSpaceDE w:val="0"/>
              <w:autoSpaceDN w:val="0"/>
              <w:adjustRightInd w:val="0"/>
              <w:spacing w:before="0" w:after="0" w:line="240" w:lineRule="auto"/>
              <w:rPr>
                <w:ins w:id="1444" w:author="Сергей" w:date="2017-08-12T19:52:00Z"/>
                <w:rFonts w:ascii="Consolas" w:hAnsi="Consolas" w:cs="Consolas"/>
                <w:color w:val="000000"/>
                <w:sz w:val="19"/>
                <w:szCs w:val="19"/>
                <w:highlight w:val="white"/>
                <w:lang w:val="en-US"/>
                <w:rPrChange w:id="1445" w:author="Сергей" w:date="2017-08-12T19:52:00Z">
                  <w:rPr>
                    <w:ins w:id="1446" w:author="Сергей" w:date="2017-08-12T19:52:00Z"/>
                    <w:rFonts w:ascii="Consolas" w:hAnsi="Consolas" w:cs="Consolas"/>
                    <w:color w:val="000000"/>
                    <w:sz w:val="19"/>
                    <w:szCs w:val="19"/>
                    <w:highlight w:val="white"/>
                  </w:rPr>
                </w:rPrChange>
              </w:rPr>
            </w:pPr>
            <w:ins w:id="1447" w:author="Сергей" w:date="2017-08-12T19:52:00Z">
              <w:r w:rsidRPr="00CD3E71">
                <w:rPr>
                  <w:rFonts w:ascii="Consolas" w:hAnsi="Consolas" w:cs="Consolas"/>
                  <w:color w:val="000000"/>
                  <w:sz w:val="19"/>
                  <w:szCs w:val="19"/>
                  <w:highlight w:val="white"/>
                  <w:lang w:val="en-US"/>
                  <w:rPrChange w:id="1448" w:author="Сергей" w:date="2017-08-12T19:52:00Z">
                    <w:rPr>
                      <w:rFonts w:ascii="Consolas" w:hAnsi="Consolas" w:cs="Consolas"/>
                      <w:color w:val="000000"/>
                      <w:sz w:val="19"/>
                      <w:szCs w:val="19"/>
                      <w:highlight w:val="white"/>
                    </w:rPr>
                  </w:rPrChange>
                </w:rPr>
                <w:t xml:space="preserve">    }</w:t>
              </w:r>
            </w:ins>
          </w:p>
          <w:p w:rsidR="00254AC9" w:rsidRPr="00254AC9" w:rsidRDefault="00CD3E71" w:rsidP="00254AC9">
            <w:pPr>
              <w:autoSpaceDE w:val="0"/>
              <w:autoSpaceDN w:val="0"/>
              <w:adjustRightInd w:val="0"/>
              <w:spacing w:before="0" w:after="0" w:line="240" w:lineRule="auto"/>
              <w:rPr>
                <w:ins w:id="1449" w:author="Сергей" w:date="2017-08-12T19:52:00Z"/>
                <w:rFonts w:ascii="Consolas" w:hAnsi="Consolas" w:cs="Consolas"/>
                <w:color w:val="000000"/>
                <w:sz w:val="19"/>
                <w:szCs w:val="19"/>
                <w:highlight w:val="white"/>
                <w:lang w:val="en-US"/>
                <w:rPrChange w:id="1450" w:author="Сергей" w:date="2017-08-12T19:52:00Z">
                  <w:rPr>
                    <w:ins w:id="1451" w:author="Сергей" w:date="2017-08-12T19:52:00Z"/>
                    <w:rFonts w:ascii="Consolas" w:hAnsi="Consolas" w:cs="Consolas"/>
                    <w:color w:val="000000"/>
                    <w:sz w:val="19"/>
                    <w:szCs w:val="19"/>
                    <w:highlight w:val="white"/>
                  </w:rPr>
                </w:rPrChange>
              </w:rPr>
            </w:pPr>
            <w:ins w:id="1452" w:author="Сергей" w:date="2017-08-12T19:52:00Z">
              <w:r w:rsidRPr="00CD3E71">
                <w:rPr>
                  <w:rFonts w:ascii="Consolas" w:hAnsi="Consolas" w:cs="Consolas"/>
                  <w:color w:val="000000"/>
                  <w:sz w:val="19"/>
                  <w:szCs w:val="19"/>
                  <w:highlight w:val="white"/>
                  <w:lang w:val="en-US"/>
                  <w:rPrChange w:id="1453" w:author="Сергей" w:date="2017-08-12T19:52:00Z">
                    <w:rPr>
                      <w:rFonts w:ascii="Consolas" w:hAnsi="Consolas" w:cs="Consolas"/>
                      <w:color w:val="000000"/>
                      <w:sz w:val="19"/>
                      <w:szCs w:val="19"/>
                      <w:highlight w:val="white"/>
                    </w:rPr>
                  </w:rPrChange>
                </w:rPr>
                <w:t xml:space="preserve">    </w:t>
              </w:r>
              <w:r w:rsidRPr="00CD3E71">
                <w:rPr>
                  <w:rFonts w:ascii="Consolas" w:hAnsi="Consolas" w:cs="Consolas"/>
                  <w:color w:val="0000FF"/>
                  <w:sz w:val="19"/>
                  <w:szCs w:val="19"/>
                  <w:highlight w:val="white"/>
                  <w:lang w:val="en-US"/>
                  <w:rPrChange w:id="1454" w:author="Сергей" w:date="2017-08-12T19:52:00Z">
                    <w:rPr>
                      <w:rFonts w:ascii="Consolas" w:hAnsi="Consolas" w:cs="Consolas"/>
                      <w:color w:val="0000FF"/>
                      <w:sz w:val="19"/>
                      <w:szCs w:val="19"/>
                      <w:highlight w:val="white"/>
                    </w:rPr>
                  </w:rPrChange>
                </w:rPr>
                <w:t>public</w:t>
              </w:r>
              <w:r w:rsidRPr="00CD3E71">
                <w:rPr>
                  <w:rFonts w:ascii="Consolas" w:hAnsi="Consolas" w:cs="Consolas"/>
                  <w:color w:val="000000"/>
                  <w:sz w:val="19"/>
                  <w:szCs w:val="19"/>
                  <w:highlight w:val="white"/>
                  <w:lang w:val="en-US"/>
                  <w:rPrChange w:id="1455" w:author="Сергей" w:date="2017-08-12T19:52:00Z">
                    <w:rPr>
                      <w:rFonts w:ascii="Consolas" w:hAnsi="Consolas" w:cs="Consolas"/>
                      <w:color w:val="000000"/>
                      <w:sz w:val="19"/>
                      <w:szCs w:val="19"/>
                      <w:highlight w:val="white"/>
                    </w:rPr>
                  </w:rPrChange>
                </w:rPr>
                <w:t xml:space="preserve"> </w:t>
              </w:r>
              <w:r w:rsidRPr="00CD3E71">
                <w:rPr>
                  <w:rFonts w:ascii="Consolas" w:hAnsi="Consolas" w:cs="Consolas"/>
                  <w:color w:val="2B91AF"/>
                  <w:sz w:val="19"/>
                  <w:szCs w:val="19"/>
                  <w:highlight w:val="white"/>
                  <w:lang w:val="en-US"/>
                  <w:rPrChange w:id="1456" w:author="Сергей" w:date="2017-08-12T19:52:00Z">
                    <w:rPr>
                      <w:rFonts w:ascii="Consolas" w:hAnsi="Consolas" w:cs="Consolas"/>
                      <w:color w:val="2B91AF"/>
                      <w:sz w:val="19"/>
                      <w:szCs w:val="19"/>
                      <w:highlight w:val="white"/>
                    </w:rPr>
                  </w:rPrChange>
                </w:rPr>
                <w:t>Complex</w:t>
              </w:r>
              <w:r w:rsidRPr="00CD3E71">
                <w:rPr>
                  <w:rFonts w:ascii="Consolas" w:hAnsi="Consolas" w:cs="Consolas"/>
                  <w:color w:val="000000"/>
                  <w:sz w:val="19"/>
                  <w:szCs w:val="19"/>
                  <w:highlight w:val="white"/>
                  <w:lang w:val="en-US"/>
                  <w:rPrChange w:id="1457" w:author="Сергей" w:date="2017-08-12T19:52:00Z">
                    <w:rPr>
                      <w:rFonts w:ascii="Consolas" w:hAnsi="Consolas" w:cs="Consolas"/>
                      <w:color w:val="000000"/>
                      <w:sz w:val="19"/>
                      <w:szCs w:val="19"/>
                      <w:highlight w:val="white"/>
                    </w:rPr>
                  </w:rPrChange>
                </w:rPr>
                <w:t xml:space="preserve"> Plus(</w:t>
              </w:r>
              <w:r w:rsidRPr="00CD3E71">
                <w:rPr>
                  <w:rFonts w:ascii="Consolas" w:hAnsi="Consolas" w:cs="Consolas"/>
                  <w:color w:val="2B91AF"/>
                  <w:sz w:val="19"/>
                  <w:szCs w:val="19"/>
                  <w:highlight w:val="white"/>
                  <w:lang w:val="en-US"/>
                  <w:rPrChange w:id="1458" w:author="Сергей" w:date="2017-08-12T19:52:00Z">
                    <w:rPr>
                      <w:rFonts w:ascii="Consolas" w:hAnsi="Consolas" w:cs="Consolas"/>
                      <w:color w:val="2B91AF"/>
                      <w:sz w:val="19"/>
                      <w:szCs w:val="19"/>
                      <w:highlight w:val="white"/>
                    </w:rPr>
                  </w:rPrChange>
                </w:rPr>
                <w:t>Complex</w:t>
              </w:r>
              <w:r w:rsidRPr="00CD3E71">
                <w:rPr>
                  <w:rFonts w:ascii="Consolas" w:hAnsi="Consolas" w:cs="Consolas"/>
                  <w:color w:val="000000"/>
                  <w:sz w:val="19"/>
                  <w:szCs w:val="19"/>
                  <w:highlight w:val="white"/>
                  <w:lang w:val="en-US"/>
                  <w:rPrChange w:id="1459" w:author="Сергей" w:date="2017-08-12T19:52:00Z">
                    <w:rPr>
                      <w:rFonts w:ascii="Consolas" w:hAnsi="Consolas" w:cs="Consolas"/>
                      <w:color w:val="000000"/>
                      <w:sz w:val="19"/>
                      <w:szCs w:val="19"/>
                      <w:highlight w:val="white"/>
                    </w:rPr>
                  </w:rPrChange>
                </w:rPr>
                <w:t xml:space="preserve"> x2)</w:t>
              </w:r>
            </w:ins>
          </w:p>
          <w:p w:rsidR="00254AC9" w:rsidRPr="00254AC9" w:rsidRDefault="00CD3E71" w:rsidP="00254AC9">
            <w:pPr>
              <w:autoSpaceDE w:val="0"/>
              <w:autoSpaceDN w:val="0"/>
              <w:adjustRightInd w:val="0"/>
              <w:spacing w:before="0" w:after="0" w:line="240" w:lineRule="auto"/>
              <w:rPr>
                <w:ins w:id="1460" w:author="Сергей" w:date="2017-08-12T19:52:00Z"/>
                <w:rFonts w:ascii="Consolas" w:hAnsi="Consolas" w:cs="Consolas"/>
                <w:color w:val="000000"/>
                <w:sz w:val="19"/>
                <w:szCs w:val="19"/>
                <w:highlight w:val="white"/>
                <w:lang w:val="en-US"/>
                <w:rPrChange w:id="1461" w:author="Сергей" w:date="2017-08-12T19:52:00Z">
                  <w:rPr>
                    <w:ins w:id="1462" w:author="Сергей" w:date="2017-08-12T19:52:00Z"/>
                    <w:rFonts w:ascii="Consolas" w:hAnsi="Consolas" w:cs="Consolas"/>
                    <w:color w:val="000000"/>
                    <w:sz w:val="19"/>
                    <w:szCs w:val="19"/>
                    <w:highlight w:val="white"/>
                  </w:rPr>
                </w:rPrChange>
              </w:rPr>
            </w:pPr>
            <w:ins w:id="1463" w:author="Сергей" w:date="2017-08-12T19:52:00Z">
              <w:r w:rsidRPr="00CD3E71">
                <w:rPr>
                  <w:rFonts w:ascii="Consolas" w:hAnsi="Consolas" w:cs="Consolas"/>
                  <w:color w:val="000000"/>
                  <w:sz w:val="19"/>
                  <w:szCs w:val="19"/>
                  <w:highlight w:val="white"/>
                  <w:lang w:val="en-US"/>
                  <w:rPrChange w:id="1464" w:author="Сергей" w:date="2017-08-12T19:52:00Z">
                    <w:rPr>
                      <w:rFonts w:ascii="Consolas" w:hAnsi="Consolas" w:cs="Consolas"/>
                      <w:color w:val="000000"/>
                      <w:sz w:val="19"/>
                      <w:szCs w:val="19"/>
                      <w:highlight w:val="white"/>
                    </w:rPr>
                  </w:rPrChange>
                </w:rPr>
                <w:t xml:space="preserve">    {</w:t>
              </w:r>
            </w:ins>
          </w:p>
          <w:p w:rsidR="00254AC9" w:rsidRPr="00254AC9" w:rsidRDefault="00CD3E71" w:rsidP="00254AC9">
            <w:pPr>
              <w:autoSpaceDE w:val="0"/>
              <w:autoSpaceDN w:val="0"/>
              <w:adjustRightInd w:val="0"/>
              <w:spacing w:before="0" w:after="0" w:line="240" w:lineRule="auto"/>
              <w:rPr>
                <w:ins w:id="1465" w:author="Сергей" w:date="2017-08-12T19:52:00Z"/>
                <w:rFonts w:ascii="Consolas" w:hAnsi="Consolas" w:cs="Consolas"/>
                <w:color w:val="000000"/>
                <w:sz w:val="19"/>
                <w:szCs w:val="19"/>
                <w:highlight w:val="white"/>
                <w:lang w:val="en-US"/>
                <w:rPrChange w:id="1466" w:author="Сергей" w:date="2017-08-12T19:52:00Z">
                  <w:rPr>
                    <w:ins w:id="1467" w:author="Сергей" w:date="2017-08-12T19:52:00Z"/>
                    <w:rFonts w:ascii="Consolas" w:hAnsi="Consolas" w:cs="Consolas"/>
                    <w:color w:val="000000"/>
                    <w:sz w:val="19"/>
                    <w:szCs w:val="19"/>
                    <w:highlight w:val="white"/>
                  </w:rPr>
                </w:rPrChange>
              </w:rPr>
            </w:pPr>
            <w:ins w:id="1468" w:author="Сергей" w:date="2017-08-12T19:52:00Z">
              <w:r w:rsidRPr="00CD3E71">
                <w:rPr>
                  <w:rFonts w:ascii="Consolas" w:hAnsi="Consolas" w:cs="Consolas"/>
                  <w:color w:val="000000"/>
                  <w:sz w:val="19"/>
                  <w:szCs w:val="19"/>
                  <w:highlight w:val="white"/>
                  <w:lang w:val="en-US"/>
                  <w:rPrChange w:id="1469" w:author="Сергей" w:date="2017-08-12T19:52:00Z">
                    <w:rPr>
                      <w:rFonts w:ascii="Consolas" w:hAnsi="Consolas" w:cs="Consolas"/>
                      <w:color w:val="000000"/>
                      <w:sz w:val="19"/>
                      <w:szCs w:val="19"/>
                      <w:highlight w:val="white"/>
                    </w:rPr>
                  </w:rPrChange>
                </w:rPr>
                <w:t xml:space="preserve">        </w:t>
              </w:r>
              <w:r w:rsidRPr="00CD3E71">
                <w:rPr>
                  <w:rFonts w:ascii="Consolas" w:hAnsi="Consolas" w:cs="Consolas"/>
                  <w:color w:val="2B91AF"/>
                  <w:sz w:val="19"/>
                  <w:szCs w:val="19"/>
                  <w:highlight w:val="white"/>
                  <w:lang w:val="en-US"/>
                  <w:rPrChange w:id="1470" w:author="Сергей" w:date="2017-08-12T19:52:00Z">
                    <w:rPr>
                      <w:rFonts w:ascii="Consolas" w:hAnsi="Consolas" w:cs="Consolas"/>
                      <w:color w:val="2B91AF"/>
                      <w:sz w:val="19"/>
                      <w:szCs w:val="19"/>
                      <w:highlight w:val="white"/>
                    </w:rPr>
                  </w:rPrChange>
                </w:rPr>
                <w:t>Complex</w:t>
              </w:r>
              <w:r w:rsidRPr="00CD3E71">
                <w:rPr>
                  <w:rFonts w:ascii="Consolas" w:hAnsi="Consolas" w:cs="Consolas"/>
                  <w:color w:val="000000"/>
                  <w:sz w:val="19"/>
                  <w:szCs w:val="19"/>
                  <w:highlight w:val="white"/>
                  <w:lang w:val="en-US"/>
                  <w:rPrChange w:id="1471" w:author="Сергей" w:date="2017-08-12T19:52:00Z">
                    <w:rPr>
                      <w:rFonts w:ascii="Consolas" w:hAnsi="Consolas" w:cs="Consolas"/>
                      <w:color w:val="000000"/>
                      <w:sz w:val="19"/>
                      <w:szCs w:val="19"/>
                      <w:highlight w:val="white"/>
                    </w:rPr>
                  </w:rPrChange>
                </w:rPr>
                <w:t xml:space="preserve"> x3 = </w:t>
              </w:r>
              <w:r w:rsidRPr="00CD3E71">
                <w:rPr>
                  <w:rFonts w:ascii="Consolas" w:hAnsi="Consolas" w:cs="Consolas"/>
                  <w:color w:val="0000FF"/>
                  <w:sz w:val="19"/>
                  <w:szCs w:val="19"/>
                  <w:highlight w:val="white"/>
                  <w:lang w:val="en-US"/>
                  <w:rPrChange w:id="1472" w:author="Сергей" w:date="2017-08-12T19:52:00Z">
                    <w:rPr>
                      <w:rFonts w:ascii="Consolas" w:hAnsi="Consolas" w:cs="Consolas"/>
                      <w:color w:val="0000FF"/>
                      <w:sz w:val="19"/>
                      <w:szCs w:val="19"/>
                      <w:highlight w:val="white"/>
                    </w:rPr>
                  </w:rPrChange>
                </w:rPr>
                <w:t>new</w:t>
              </w:r>
              <w:r w:rsidRPr="00CD3E71">
                <w:rPr>
                  <w:rFonts w:ascii="Consolas" w:hAnsi="Consolas" w:cs="Consolas"/>
                  <w:color w:val="000000"/>
                  <w:sz w:val="19"/>
                  <w:szCs w:val="19"/>
                  <w:highlight w:val="white"/>
                  <w:lang w:val="en-US"/>
                  <w:rPrChange w:id="1473" w:author="Сергей" w:date="2017-08-12T19:52:00Z">
                    <w:rPr>
                      <w:rFonts w:ascii="Consolas" w:hAnsi="Consolas" w:cs="Consolas"/>
                      <w:color w:val="000000"/>
                      <w:sz w:val="19"/>
                      <w:szCs w:val="19"/>
                      <w:highlight w:val="white"/>
                    </w:rPr>
                  </w:rPrChange>
                </w:rPr>
                <w:t xml:space="preserve"> </w:t>
              </w:r>
              <w:r w:rsidRPr="00CD3E71">
                <w:rPr>
                  <w:rFonts w:ascii="Consolas" w:hAnsi="Consolas" w:cs="Consolas"/>
                  <w:color w:val="2B91AF"/>
                  <w:sz w:val="19"/>
                  <w:szCs w:val="19"/>
                  <w:highlight w:val="white"/>
                  <w:lang w:val="en-US"/>
                  <w:rPrChange w:id="1474" w:author="Сергей" w:date="2017-08-12T19:52:00Z">
                    <w:rPr>
                      <w:rFonts w:ascii="Consolas" w:hAnsi="Consolas" w:cs="Consolas"/>
                      <w:color w:val="2B91AF"/>
                      <w:sz w:val="19"/>
                      <w:szCs w:val="19"/>
                      <w:highlight w:val="white"/>
                    </w:rPr>
                  </w:rPrChange>
                </w:rPr>
                <w:t>Complex</w:t>
              </w:r>
              <w:r w:rsidRPr="00CD3E71">
                <w:rPr>
                  <w:rFonts w:ascii="Consolas" w:hAnsi="Consolas" w:cs="Consolas"/>
                  <w:color w:val="000000"/>
                  <w:sz w:val="19"/>
                  <w:szCs w:val="19"/>
                  <w:highlight w:val="white"/>
                  <w:lang w:val="en-US"/>
                  <w:rPrChange w:id="1475" w:author="Сергей" w:date="2017-08-12T19:52:00Z">
                    <w:rPr>
                      <w:rFonts w:ascii="Consolas" w:hAnsi="Consolas" w:cs="Consolas"/>
                      <w:color w:val="000000"/>
                      <w:sz w:val="19"/>
                      <w:szCs w:val="19"/>
                      <w:highlight w:val="white"/>
                    </w:rPr>
                  </w:rPrChange>
                </w:rPr>
                <w:t>();</w:t>
              </w:r>
            </w:ins>
          </w:p>
          <w:p w:rsidR="00254AC9" w:rsidRPr="00254AC9" w:rsidRDefault="00CD3E71" w:rsidP="00254AC9">
            <w:pPr>
              <w:autoSpaceDE w:val="0"/>
              <w:autoSpaceDN w:val="0"/>
              <w:adjustRightInd w:val="0"/>
              <w:spacing w:before="0" w:after="0" w:line="240" w:lineRule="auto"/>
              <w:rPr>
                <w:ins w:id="1476" w:author="Сергей" w:date="2017-08-12T19:52:00Z"/>
                <w:rFonts w:ascii="Consolas" w:hAnsi="Consolas" w:cs="Consolas"/>
                <w:color w:val="000000"/>
                <w:sz w:val="19"/>
                <w:szCs w:val="19"/>
                <w:highlight w:val="white"/>
                <w:lang w:val="en-US"/>
                <w:rPrChange w:id="1477" w:author="Сергей" w:date="2017-08-12T19:52:00Z">
                  <w:rPr>
                    <w:ins w:id="1478" w:author="Сергей" w:date="2017-08-12T19:52:00Z"/>
                    <w:rFonts w:ascii="Consolas" w:hAnsi="Consolas" w:cs="Consolas"/>
                    <w:color w:val="000000"/>
                    <w:sz w:val="19"/>
                    <w:szCs w:val="19"/>
                    <w:highlight w:val="white"/>
                  </w:rPr>
                </w:rPrChange>
              </w:rPr>
            </w:pPr>
            <w:ins w:id="1479" w:author="Сергей" w:date="2017-08-12T19:52:00Z">
              <w:r w:rsidRPr="00CD3E71">
                <w:rPr>
                  <w:rFonts w:ascii="Consolas" w:hAnsi="Consolas" w:cs="Consolas"/>
                  <w:color w:val="000000"/>
                  <w:sz w:val="19"/>
                  <w:szCs w:val="19"/>
                  <w:highlight w:val="white"/>
                  <w:lang w:val="en-US"/>
                  <w:rPrChange w:id="1480" w:author="Сергей" w:date="2017-08-12T19:52:00Z">
                    <w:rPr>
                      <w:rFonts w:ascii="Consolas" w:hAnsi="Consolas" w:cs="Consolas"/>
                      <w:color w:val="000000"/>
                      <w:sz w:val="19"/>
                      <w:szCs w:val="19"/>
                      <w:highlight w:val="white"/>
                    </w:rPr>
                  </w:rPrChange>
                </w:rPr>
                <w:t xml:space="preserve">        x3.im = x2.im + </w:t>
              </w:r>
              <w:proofErr w:type="spellStart"/>
              <w:r w:rsidRPr="00CD3E71">
                <w:rPr>
                  <w:rFonts w:ascii="Consolas" w:hAnsi="Consolas" w:cs="Consolas"/>
                  <w:color w:val="000000"/>
                  <w:sz w:val="19"/>
                  <w:szCs w:val="19"/>
                  <w:highlight w:val="white"/>
                  <w:lang w:val="en-US"/>
                  <w:rPrChange w:id="1481" w:author="Сергей" w:date="2017-08-12T19:52:00Z">
                    <w:rPr>
                      <w:rFonts w:ascii="Consolas" w:hAnsi="Consolas" w:cs="Consolas"/>
                      <w:color w:val="000000"/>
                      <w:sz w:val="19"/>
                      <w:szCs w:val="19"/>
                      <w:highlight w:val="white"/>
                    </w:rPr>
                  </w:rPrChange>
                </w:rPr>
                <w:t>im</w:t>
              </w:r>
              <w:proofErr w:type="spellEnd"/>
              <w:r w:rsidRPr="00CD3E71">
                <w:rPr>
                  <w:rFonts w:ascii="Consolas" w:hAnsi="Consolas" w:cs="Consolas"/>
                  <w:color w:val="000000"/>
                  <w:sz w:val="19"/>
                  <w:szCs w:val="19"/>
                  <w:highlight w:val="white"/>
                  <w:lang w:val="en-US"/>
                  <w:rPrChange w:id="1482" w:author="Сергей" w:date="2017-08-12T19:52:00Z">
                    <w:rPr>
                      <w:rFonts w:ascii="Consolas" w:hAnsi="Consolas" w:cs="Consolas"/>
                      <w:color w:val="000000"/>
                      <w:sz w:val="19"/>
                      <w:szCs w:val="19"/>
                      <w:highlight w:val="white"/>
                    </w:rPr>
                  </w:rPrChange>
                </w:rPr>
                <w:t>;</w:t>
              </w:r>
            </w:ins>
          </w:p>
          <w:p w:rsidR="00254AC9" w:rsidRPr="00254AC9" w:rsidRDefault="00CD3E71" w:rsidP="00254AC9">
            <w:pPr>
              <w:autoSpaceDE w:val="0"/>
              <w:autoSpaceDN w:val="0"/>
              <w:adjustRightInd w:val="0"/>
              <w:spacing w:before="0" w:after="0" w:line="240" w:lineRule="auto"/>
              <w:rPr>
                <w:ins w:id="1483" w:author="Сергей" w:date="2017-08-12T19:52:00Z"/>
                <w:rFonts w:ascii="Consolas" w:hAnsi="Consolas" w:cs="Consolas"/>
                <w:color w:val="000000"/>
                <w:sz w:val="19"/>
                <w:szCs w:val="19"/>
                <w:highlight w:val="white"/>
                <w:lang w:val="en-US"/>
                <w:rPrChange w:id="1484" w:author="Сергей" w:date="2017-08-12T19:52:00Z">
                  <w:rPr>
                    <w:ins w:id="1485" w:author="Сергей" w:date="2017-08-12T19:52:00Z"/>
                    <w:rFonts w:ascii="Consolas" w:hAnsi="Consolas" w:cs="Consolas"/>
                    <w:color w:val="000000"/>
                    <w:sz w:val="19"/>
                    <w:szCs w:val="19"/>
                    <w:highlight w:val="white"/>
                  </w:rPr>
                </w:rPrChange>
              </w:rPr>
            </w:pPr>
            <w:ins w:id="1486" w:author="Сергей" w:date="2017-08-12T19:52:00Z">
              <w:r w:rsidRPr="00CD3E71">
                <w:rPr>
                  <w:rFonts w:ascii="Consolas" w:hAnsi="Consolas" w:cs="Consolas"/>
                  <w:color w:val="000000"/>
                  <w:sz w:val="19"/>
                  <w:szCs w:val="19"/>
                  <w:highlight w:val="white"/>
                  <w:lang w:val="en-US"/>
                  <w:rPrChange w:id="1487" w:author="Сергей" w:date="2017-08-12T19:52:00Z">
                    <w:rPr>
                      <w:rFonts w:ascii="Consolas" w:hAnsi="Consolas" w:cs="Consolas"/>
                      <w:color w:val="000000"/>
                      <w:sz w:val="19"/>
                      <w:szCs w:val="19"/>
                      <w:highlight w:val="white"/>
                    </w:rPr>
                  </w:rPrChange>
                </w:rPr>
                <w:t xml:space="preserve">        x3.re = x2.re + re;</w:t>
              </w:r>
            </w:ins>
          </w:p>
          <w:p w:rsidR="00254AC9" w:rsidRPr="00254AC9" w:rsidRDefault="00CD3E71" w:rsidP="00254AC9">
            <w:pPr>
              <w:autoSpaceDE w:val="0"/>
              <w:autoSpaceDN w:val="0"/>
              <w:adjustRightInd w:val="0"/>
              <w:spacing w:before="0" w:after="0" w:line="240" w:lineRule="auto"/>
              <w:rPr>
                <w:ins w:id="1488" w:author="Сергей" w:date="2017-08-12T19:52:00Z"/>
                <w:rFonts w:ascii="Consolas" w:hAnsi="Consolas" w:cs="Consolas"/>
                <w:color w:val="000000"/>
                <w:sz w:val="19"/>
                <w:szCs w:val="19"/>
                <w:highlight w:val="white"/>
                <w:lang w:val="en-US"/>
                <w:rPrChange w:id="1489" w:author="Сергей" w:date="2017-08-12T19:52:00Z">
                  <w:rPr>
                    <w:ins w:id="1490" w:author="Сергей" w:date="2017-08-12T19:52:00Z"/>
                    <w:rFonts w:ascii="Consolas" w:hAnsi="Consolas" w:cs="Consolas"/>
                    <w:color w:val="000000"/>
                    <w:sz w:val="19"/>
                    <w:szCs w:val="19"/>
                    <w:highlight w:val="white"/>
                  </w:rPr>
                </w:rPrChange>
              </w:rPr>
            </w:pPr>
            <w:ins w:id="1491" w:author="Сергей" w:date="2017-08-12T19:52:00Z">
              <w:r w:rsidRPr="00CD3E71">
                <w:rPr>
                  <w:rFonts w:ascii="Consolas" w:hAnsi="Consolas" w:cs="Consolas"/>
                  <w:color w:val="000000"/>
                  <w:sz w:val="19"/>
                  <w:szCs w:val="19"/>
                  <w:highlight w:val="white"/>
                  <w:lang w:val="en-US"/>
                  <w:rPrChange w:id="1492" w:author="Сергей" w:date="2017-08-12T19:52:00Z">
                    <w:rPr>
                      <w:rFonts w:ascii="Consolas" w:hAnsi="Consolas" w:cs="Consolas"/>
                      <w:color w:val="000000"/>
                      <w:sz w:val="19"/>
                      <w:szCs w:val="19"/>
                      <w:highlight w:val="white"/>
                    </w:rPr>
                  </w:rPrChange>
                </w:rPr>
                <w:t xml:space="preserve">        </w:t>
              </w:r>
              <w:r w:rsidRPr="00CD3E71">
                <w:rPr>
                  <w:rFonts w:ascii="Consolas" w:hAnsi="Consolas" w:cs="Consolas"/>
                  <w:color w:val="0000FF"/>
                  <w:sz w:val="19"/>
                  <w:szCs w:val="19"/>
                  <w:highlight w:val="white"/>
                  <w:lang w:val="en-US"/>
                  <w:rPrChange w:id="1493" w:author="Сергей" w:date="2017-08-12T19:52:00Z">
                    <w:rPr>
                      <w:rFonts w:ascii="Consolas" w:hAnsi="Consolas" w:cs="Consolas"/>
                      <w:color w:val="0000FF"/>
                      <w:sz w:val="19"/>
                      <w:szCs w:val="19"/>
                      <w:highlight w:val="white"/>
                    </w:rPr>
                  </w:rPrChange>
                </w:rPr>
                <w:t>return</w:t>
              </w:r>
              <w:r w:rsidRPr="00CD3E71">
                <w:rPr>
                  <w:rFonts w:ascii="Consolas" w:hAnsi="Consolas" w:cs="Consolas"/>
                  <w:color w:val="000000"/>
                  <w:sz w:val="19"/>
                  <w:szCs w:val="19"/>
                  <w:highlight w:val="white"/>
                  <w:lang w:val="en-US"/>
                  <w:rPrChange w:id="1494" w:author="Сергей" w:date="2017-08-12T19:52:00Z">
                    <w:rPr>
                      <w:rFonts w:ascii="Consolas" w:hAnsi="Consolas" w:cs="Consolas"/>
                      <w:color w:val="000000"/>
                      <w:sz w:val="19"/>
                      <w:szCs w:val="19"/>
                      <w:highlight w:val="white"/>
                    </w:rPr>
                  </w:rPrChange>
                </w:rPr>
                <w:t xml:space="preserve"> x3;</w:t>
              </w:r>
            </w:ins>
          </w:p>
          <w:p w:rsidR="00254AC9" w:rsidRDefault="00CD3E71" w:rsidP="00254AC9">
            <w:pPr>
              <w:autoSpaceDE w:val="0"/>
              <w:autoSpaceDN w:val="0"/>
              <w:adjustRightInd w:val="0"/>
              <w:spacing w:before="0" w:after="0" w:line="240" w:lineRule="auto"/>
              <w:rPr>
                <w:ins w:id="1495" w:author="Сергей" w:date="2017-08-12T19:52:00Z"/>
                <w:rFonts w:ascii="Consolas" w:hAnsi="Consolas" w:cs="Consolas"/>
                <w:color w:val="000000"/>
                <w:sz w:val="19"/>
                <w:szCs w:val="19"/>
                <w:highlight w:val="white"/>
              </w:rPr>
            </w:pPr>
            <w:ins w:id="1496" w:author="Сергей" w:date="2017-08-12T19:52:00Z">
              <w:r w:rsidRPr="00CD3E71">
                <w:rPr>
                  <w:rFonts w:ascii="Consolas" w:hAnsi="Consolas" w:cs="Consolas"/>
                  <w:color w:val="000000"/>
                  <w:sz w:val="19"/>
                  <w:szCs w:val="19"/>
                  <w:highlight w:val="white"/>
                  <w:lang w:val="en-US"/>
                  <w:rPrChange w:id="1497" w:author="Сергей" w:date="2017-08-12T19:52:00Z">
                    <w:rPr>
                      <w:rFonts w:ascii="Consolas" w:hAnsi="Consolas" w:cs="Consolas"/>
                      <w:color w:val="000000"/>
                      <w:sz w:val="19"/>
                      <w:szCs w:val="19"/>
                      <w:highlight w:val="white"/>
                    </w:rPr>
                  </w:rPrChange>
                </w:rPr>
                <w:t xml:space="preserve">    </w:t>
              </w:r>
              <w:r w:rsidR="00254AC9">
                <w:rPr>
                  <w:rFonts w:ascii="Consolas" w:hAnsi="Consolas" w:cs="Consolas"/>
                  <w:color w:val="000000"/>
                  <w:sz w:val="19"/>
                  <w:szCs w:val="19"/>
                  <w:highlight w:val="white"/>
                </w:rPr>
                <w:t>}</w:t>
              </w:r>
            </w:ins>
          </w:p>
          <w:p w:rsidR="00254AC9" w:rsidRDefault="00254AC9" w:rsidP="00254AC9">
            <w:pPr>
              <w:autoSpaceDE w:val="0"/>
              <w:autoSpaceDN w:val="0"/>
              <w:adjustRightInd w:val="0"/>
              <w:spacing w:before="0" w:after="0" w:line="240" w:lineRule="auto"/>
              <w:rPr>
                <w:ins w:id="1498" w:author="Сергей" w:date="2017-08-12T19:52:00Z"/>
                <w:rFonts w:ascii="Consolas" w:hAnsi="Consolas" w:cs="Consolas"/>
                <w:color w:val="000000"/>
                <w:sz w:val="19"/>
                <w:szCs w:val="19"/>
                <w:highlight w:val="white"/>
              </w:rPr>
            </w:pPr>
            <w:ins w:id="1499" w:author="Сергей" w:date="2017-08-12T19:52:00Z">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Свойства - это механизм доступа к данным класса.</w:t>
              </w:r>
            </w:ins>
          </w:p>
          <w:p w:rsidR="00254AC9" w:rsidRPr="00254AC9" w:rsidRDefault="00254AC9" w:rsidP="00254AC9">
            <w:pPr>
              <w:autoSpaceDE w:val="0"/>
              <w:autoSpaceDN w:val="0"/>
              <w:adjustRightInd w:val="0"/>
              <w:spacing w:before="0" w:after="0" w:line="240" w:lineRule="auto"/>
              <w:rPr>
                <w:ins w:id="1500" w:author="Сергей" w:date="2017-08-12T19:52:00Z"/>
                <w:rFonts w:ascii="Consolas" w:hAnsi="Consolas" w:cs="Consolas"/>
                <w:color w:val="000000"/>
                <w:sz w:val="19"/>
                <w:szCs w:val="19"/>
                <w:highlight w:val="white"/>
                <w:lang w:val="en-US"/>
                <w:rPrChange w:id="1501" w:author="Сергей" w:date="2017-08-12T19:52:00Z">
                  <w:rPr>
                    <w:ins w:id="1502" w:author="Сергей" w:date="2017-08-12T19:52:00Z"/>
                    <w:rFonts w:ascii="Consolas" w:hAnsi="Consolas" w:cs="Consolas"/>
                    <w:color w:val="000000"/>
                    <w:sz w:val="19"/>
                    <w:szCs w:val="19"/>
                    <w:highlight w:val="white"/>
                  </w:rPr>
                </w:rPrChange>
              </w:rPr>
            </w:pPr>
            <w:ins w:id="1503" w:author="Сергей" w:date="2017-08-12T19:52:00Z">
              <w:r>
                <w:rPr>
                  <w:rFonts w:ascii="Consolas" w:hAnsi="Consolas" w:cs="Consolas"/>
                  <w:color w:val="000000"/>
                  <w:sz w:val="19"/>
                  <w:szCs w:val="19"/>
                  <w:highlight w:val="white"/>
                </w:rPr>
                <w:t xml:space="preserve">    </w:t>
              </w:r>
              <w:r w:rsidR="00CD3E71" w:rsidRPr="00CD3E71">
                <w:rPr>
                  <w:rFonts w:ascii="Consolas" w:hAnsi="Consolas" w:cs="Consolas"/>
                  <w:color w:val="0000FF"/>
                  <w:sz w:val="19"/>
                  <w:szCs w:val="19"/>
                  <w:highlight w:val="white"/>
                  <w:lang w:val="en-US"/>
                  <w:rPrChange w:id="1504" w:author="Сергей" w:date="2017-08-12T19:52:00Z">
                    <w:rPr>
                      <w:rFonts w:ascii="Consolas" w:hAnsi="Consolas" w:cs="Consolas"/>
                      <w:color w:val="0000FF"/>
                      <w:sz w:val="19"/>
                      <w:szCs w:val="19"/>
                      <w:highlight w:val="white"/>
                    </w:rPr>
                  </w:rPrChange>
                </w:rPr>
                <w:t>public</w:t>
              </w:r>
              <w:r w:rsidR="00CD3E71" w:rsidRPr="00CD3E71">
                <w:rPr>
                  <w:rFonts w:ascii="Consolas" w:hAnsi="Consolas" w:cs="Consolas"/>
                  <w:color w:val="000000"/>
                  <w:sz w:val="19"/>
                  <w:szCs w:val="19"/>
                  <w:highlight w:val="white"/>
                  <w:lang w:val="en-US"/>
                  <w:rPrChange w:id="1505" w:author="Сергей" w:date="2017-08-12T19:52:00Z">
                    <w:rPr>
                      <w:rFonts w:ascii="Consolas" w:hAnsi="Consolas" w:cs="Consolas"/>
                      <w:color w:val="000000"/>
                      <w:sz w:val="19"/>
                      <w:szCs w:val="19"/>
                      <w:highlight w:val="white"/>
                    </w:rPr>
                  </w:rPrChange>
                </w:rPr>
                <w:t xml:space="preserve"> </w:t>
              </w:r>
              <w:r w:rsidR="00CD3E71" w:rsidRPr="00CD3E71">
                <w:rPr>
                  <w:rFonts w:ascii="Consolas" w:hAnsi="Consolas" w:cs="Consolas"/>
                  <w:color w:val="0000FF"/>
                  <w:sz w:val="19"/>
                  <w:szCs w:val="19"/>
                  <w:highlight w:val="white"/>
                  <w:lang w:val="en-US"/>
                  <w:rPrChange w:id="1506" w:author="Сергей" w:date="2017-08-12T19:52:00Z">
                    <w:rPr>
                      <w:rFonts w:ascii="Consolas" w:hAnsi="Consolas" w:cs="Consolas"/>
                      <w:color w:val="0000FF"/>
                      <w:sz w:val="19"/>
                      <w:szCs w:val="19"/>
                      <w:highlight w:val="white"/>
                    </w:rPr>
                  </w:rPrChange>
                </w:rPr>
                <w:t>double</w:t>
              </w:r>
              <w:r w:rsidR="00CD3E71" w:rsidRPr="00CD3E71">
                <w:rPr>
                  <w:rFonts w:ascii="Consolas" w:hAnsi="Consolas" w:cs="Consolas"/>
                  <w:color w:val="000000"/>
                  <w:sz w:val="19"/>
                  <w:szCs w:val="19"/>
                  <w:highlight w:val="white"/>
                  <w:lang w:val="en-US"/>
                  <w:rPrChange w:id="1507" w:author="Сергей" w:date="2017-08-12T19:52:00Z">
                    <w:rPr>
                      <w:rFonts w:ascii="Consolas" w:hAnsi="Consolas" w:cs="Consolas"/>
                      <w:color w:val="000000"/>
                      <w:sz w:val="19"/>
                      <w:szCs w:val="19"/>
                      <w:highlight w:val="white"/>
                    </w:rPr>
                  </w:rPrChange>
                </w:rPr>
                <w:t xml:space="preserve"> </w:t>
              </w:r>
              <w:proofErr w:type="spellStart"/>
              <w:r w:rsidR="00CD3E71" w:rsidRPr="00CD3E71">
                <w:rPr>
                  <w:rFonts w:ascii="Consolas" w:hAnsi="Consolas" w:cs="Consolas"/>
                  <w:color w:val="000000"/>
                  <w:sz w:val="19"/>
                  <w:szCs w:val="19"/>
                  <w:highlight w:val="white"/>
                  <w:lang w:val="en-US"/>
                  <w:rPrChange w:id="1508" w:author="Сергей" w:date="2017-08-12T19:52:00Z">
                    <w:rPr>
                      <w:rFonts w:ascii="Consolas" w:hAnsi="Consolas" w:cs="Consolas"/>
                      <w:color w:val="000000"/>
                      <w:sz w:val="19"/>
                      <w:szCs w:val="19"/>
                      <w:highlight w:val="white"/>
                    </w:rPr>
                  </w:rPrChange>
                </w:rPr>
                <w:t>Im</w:t>
              </w:r>
              <w:proofErr w:type="spellEnd"/>
            </w:ins>
          </w:p>
          <w:p w:rsidR="00254AC9" w:rsidRPr="00254AC9" w:rsidRDefault="00CD3E71" w:rsidP="00254AC9">
            <w:pPr>
              <w:autoSpaceDE w:val="0"/>
              <w:autoSpaceDN w:val="0"/>
              <w:adjustRightInd w:val="0"/>
              <w:spacing w:before="0" w:after="0" w:line="240" w:lineRule="auto"/>
              <w:rPr>
                <w:ins w:id="1509" w:author="Сергей" w:date="2017-08-12T19:52:00Z"/>
                <w:rFonts w:ascii="Consolas" w:hAnsi="Consolas" w:cs="Consolas"/>
                <w:color w:val="000000"/>
                <w:sz w:val="19"/>
                <w:szCs w:val="19"/>
                <w:highlight w:val="white"/>
                <w:lang w:val="en-US"/>
                <w:rPrChange w:id="1510" w:author="Сергей" w:date="2017-08-12T19:52:00Z">
                  <w:rPr>
                    <w:ins w:id="1511" w:author="Сергей" w:date="2017-08-12T19:52:00Z"/>
                    <w:rFonts w:ascii="Consolas" w:hAnsi="Consolas" w:cs="Consolas"/>
                    <w:color w:val="000000"/>
                    <w:sz w:val="19"/>
                    <w:szCs w:val="19"/>
                    <w:highlight w:val="white"/>
                  </w:rPr>
                </w:rPrChange>
              </w:rPr>
            </w:pPr>
            <w:ins w:id="1512" w:author="Сергей" w:date="2017-08-12T19:52:00Z">
              <w:r w:rsidRPr="00CD3E71">
                <w:rPr>
                  <w:rFonts w:ascii="Consolas" w:hAnsi="Consolas" w:cs="Consolas"/>
                  <w:color w:val="000000"/>
                  <w:sz w:val="19"/>
                  <w:szCs w:val="19"/>
                  <w:highlight w:val="white"/>
                  <w:lang w:val="en-US"/>
                  <w:rPrChange w:id="1513" w:author="Сергей" w:date="2017-08-12T19:52:00Z">
                    <w:rPr>
                      <w:rFonts w:ascii="Consolas" w:hAnsi="Consolas" w:cs="Consolas"/>
                      <w:color w:val="000000"/>
                      <w:sz w:val="19"/>
                      <w:szCs w:val="19"/>
                      <w:highlight w:val="white"/>
                    </w:rPr>
                  </w:rPrChange>
                </w:rPr>
                <w:t xml:space="preserve">    {</w:t>
              </w:r>
            </w:ins>
          </w:p>
          <w:p w:rsidR="00254AC9" w:rsidRPr="00254AC9" w:rsidRDefault="00CD3E71" w:rsidP="00254AC9">
            <w:pPr>
              <w:autoSpaceDE w:val="0"/>
              <w:autoSpaceDN w:val="0"/>
              <w:adjustRightInd w:val="0"/>
              <w:spacing w:before="0" w:after="0" w:line="240" w:lineRule="auto"/>
              <w:rPr>
                <w:ins w:id="1514" w:author="Сергей" w:date="2017-08-12T19:52:00Z"/>
                <w:rFonts w:ascii="Consolas" w:hAnsi="Consolas" w:cs="Consolas"/>
                <w:color w:val="000000"/>
                <w:sz w:val="19"/>
                <w:szCs w:val="19"/>
                <w:highlight w:val="white"/>
                <w:lang w:val="en-US"/>
                <w:rPrChange w:id="1515" w:author="Сергей" w:date="2017-08-12T19:52:00Z">
                  <w:rPr>
                    <w:ins w:id="1516" w:author="Сергей" w:date="2017-08-12T19:52:00Z"/>
                    <w:rFonts w:ascii="Consolas" w:hAnsi="Consolas" w:cs="Consolas"/>
                    <w:color w:val="000000"/>
                    <w:sz w:val="19"/>
                    <w:szCs w:val="19"/>
                    <w:highlight w:val="white"/>
                  </w:rPr>
                </w:rPrChange>
              </w:rPr>
            </w:pPr>
            <w:ins w:id="1517" w:author="Сергей" w:date="2017-08-12T19:52:00Z">
              <w:r w:rsidRPr="00CD3E71">
                <w:rPr>
                  <w:rFonts w:ascii="Consolas" w:hAnsi="Consolas" w:cs="Consolas"/>
                  <w:color w:val="000000"/>
                  <w:sz w:val="19"/>
                  <w:szCs w:val="19"/>
                  <w:highlight w:val="white"/>
                  <w:lang w:val="en-US"/>
                  <w:rPrChange w:id="1518" w:author="Сергей" w:date="2017-08-12T19:52:00Z">
                    <w:rPr>
                      <w:rFonts w:ascii="Consolas" w:hAnsi="Consolas" w:cs="Consolas"/>
                      <w:color w:val="000000"/>
                      <w:sz w:val="19"/>
                      <w:szCs w:val="19"/>
                      <w:highlight w:val="white"/>
                    </w:rPr>
                  </w:rPrChange>
                </w:rPr>
                <w:t xml:space="preserve">        </w:t>
              </w:r>
              <w:r w:rsidRPr="00CD3E71">
                <w:rPr>
                  <w:rFonts w:ascii="Consolas" w:hAnsi="Consolas" w:cs="Consolas"/>
                  <w:color w:val="0000FF"/>
                  <w:sz w:val="19"/>
                  <w:szCs w:val="19"/>
                  <w:highlight w:val="white"/>
                  <w:lang w:val="en-US"/>
                  <w:rPrChange w:id="1519" w:author="Сергей" w:date="2017-08-12T19:52:00Z">
                    <w:rPr>
                      <w:rFonts w:ascii="Consolas" w:hAnsi="Consolas" w:cs="Consolas"/>
                      <w:color w:val="0000FF"/>
                      <w:sz w:val="19"/>
                      <w:szCs w:val="19"/>
                      <w:highlight w:val="white"/>
                    </w:rPr>
                  </w:rPrChange>
                </w:rPr>
                <w:t>get</w:t>
              </w:r>
              <w:r w:rsidRPr="00CD3E71">
                <w:rPr>
                  <w:rFonts w:ascii="Consolas" w:hAnsi="Consolas" w:cs="Consolas"/>
                  <w:color w:val="000000"/>
                  <w:sz w:val="19"/>
                  <w:szCs w:val="19"/>
                  <w:highlight w:val="white"/>
                  <w:lang w:val="en-US"/>
                  <w:rPrChange w:id="1520" w:author="Сергей" w:date="2017-08-12T19:52:00Z">
                    <w:rPr>
                      <w:rFonts w:ascii="Consolas" w:hAnsi="Consolas" w:cs="Consolas"/>
                      <w:color w:val="000000"/>
                      <w:sz w:val="19"/>
                      <w:szCs w:val="19"/>
                      <w:highlight w:val="white"/>
                    </w:rPr>
                  </w:rPrChange>
                </w:rPr>
                <w:t xml:space="preserve"> { </w:t>
              </w:r>
              <w:r w:rsidRPr="00CD3E71">
                <w:rPr>
                  <w:rFonts w:ascii="Consolas" w:hAnsi="Consolas" w:cs="Consolas"/>
                  <w:color w:val="0000FF"/>
                  <w:sz w:val="19"/>
                  <w:szCs w:val="19"/>
                  <w:highlight w:val="white"/>
                  <w:lang w:val="en-US"/>
                  <w:rPrChange w:id="1521" w:author="Сергей" w:date="2017-08-12T19:52:00Z">
                    <w:rPr>
                      <w:rFonts w:ascii="Consolas" w:hAnsi="Consolas" w:cs="Consolas"/>
                      <w:color w:val="0000FF"/>
                      <w:sz w:val="19"/>
                      <w:szCs w:val="19"/>
                      <w:highlight w:val="white"/>
                    </w:rPr>
                  </w:rPrChange>
                </w:rPr>
                <w:t>return</w:t>
              </w:r>
              <w:r w:rsidRPr="00CD3E71">
                <w:rPr>
                  <w:rFonts w:ascii="Consolas" w:hAnsi="Consolas" w:cs="Consolas"/>
                  <w:color w:val="000000"/>
                  <w:sz w:val="19"/>
                  <w:szCs w:val="19"/>
                  <w:highlight w:val="white"/>
                  <w:lang w:val="en-US"/>
                  <w:rPrChange w:id="1522" w:author="Сергей" w:date="2017-08-12T19:52:00Z">
                    <w:rPr>
                      <w:rFonts w:ascii="Consolas" w:hAnsi="Consolas" w:cs="Consolas"/>
                      <w:color w:val="000000"/>
                      <w:sz w:val="19"/>
                      <w:szCs w:val="19"/>
                      <w:highlight w:val="white"/>
                    </w:rPr>
                  </w:rPrChange>
                </w:rPr>
                <w:t xml:space="preserve"> </w:t>
              </w:r>
              <w:proofErr w:type="spellStart"/>
              <w:r w:rsidRPr="00CD3E71">
                <w:rPr>
                  <w:rFonts w:ascii="Consolas" w:hAnsi="Consolas" w:cs="Consolas"/>
                  <w:color w:val="000000"/>
                  <w:sz w:val="19"/>
                  <w:szCs w:val="19"/>
                  <w:highlight w:val="white"/>
                  <w:lang w:val="en-US"/>
                  <w:rPrChange w:id="1523" w:author="Сергей" w:date="2017-08-12T19:52:00Z">
                    <w:rPr>
                      <w:rFonts w:ascii="Consolas" w:hAnsi="Consolas" w:cs="Consolas"/>
                      <w:color w:val="000000"/>
                      <w:sz w:val="19"/>
                      <w:szCs w:val="19"/>
                      <w:highlight w:val="white"/>
                    </w:rPr>
                  </w:rPrChange>
                </w:rPr>
                <w:t>im</w:t>
              </w:r>
              <w:proofErr w:type="spellEnd"/>
              <w:r w:rsidRPr="00CD3E71">
                <w:rPr>
                  <w:rFonts w:ascii="Consolas" w:hAnsi="Consolas" w:cs="Consolas"/>
                  <w:color w:val="000000"/>
                  <w:sz w:val="19"/>
                  <w:szCs w:val="19"/>
                  <w:highlight w:val="white"/>
                  <w:lang w:val="en-US"/>
                  <w:rPrChange w:id="1524" w:author="Сергей" w:date="2017-08-12T19:52:00Z">
                    <w:rPr>
                      <w:rFonts w:ascii="Consolas" w:hAnsi="Consolas" w:cs="Consolas"/>
                      <w:color w:val="000000"/>
                      <w:sz w:val="19"/>
                      <w:szCs w:val="19"/>
                      <w:highlight w:val="white"/>
                    </w:rPr>
                  </w:rPrChange>
                </w:rPr>
                <w:t>; }</w:t>
              </w:r>
            </w:ins>
          </w:p>
          <w:p w:rsidR="00254AC9" w:rsidRDefault="00CD3E71" w:rsidP="00254AC9">
            <w:pPr>
              <w:autoSpaceDE w:val="0"/>
              <w:autoSpaceDN w:val="0"/>
              <w:adjustRightInd w:val="0"/>
              <w:spacing w:before="0" w:after="0" w:line="240" w:lineRule="auto"/>
              <w:rPr>
                <w:ins w:id="1525" w:author="Сергей" w:date="2017-08-12T19:52:00Z"/>
                <w:rFonts w:ascii="Consolas" w:hAnsi="Consolas" w:cs="Consolas"/>
                <w:color w:val="000000"/>
                <w:sz w:val="19"/>
                <w:szCs w:val="19"/>
                <w:highlight w:val="white"/>
              </w:rPr>
            </w:pPr>
            <w:ins w:id="1526" w:author="Сергей" w:date="2017-08-12T19:52:00Z">
              <w:r w:rsidRPr="00CD3E71">
                <w:rPr>
                  <w:rFonts w:ascii="Consolas" w:hAnsi="Consolas" w:cs="Consolas"/>
                  <w:color w:val="000000"/>
                  <w:sz w:val="19"/>
                  <w:szCs w:val="19"/>
                  <w:highlight w:val="white"/>
                  <w:lang w:val="en-US"/>
                  <w:rPrChange w:id="1527" w:author="Сергей" w:date="2017-08-12T19:52:00Z">
                    <w:rPr>
                      <w:rFonts w:ascii="Consolas" w:hAnsi="Consolas" w:cs="Consolas"/>
                      <w:color w:val="000000"/>
                      <w:sz w:val="19"/>
                      <w:szCs w:val="19"/>
                      <w:highlight w:val="white"/>
                    </w:rPr>
                  </w:rPrChange>
                </w:rPr>
                <w:t xml:space="preserve">        </w:t>
              </w:r>
              <w:proofErr w:type="spellStart"/>
              <w:r w:rsidR="00254AC9">
                <w:rPr>
                  <w:rFonts w:ascii="Consolas" w:hAnsi="Consolas" w:cs="Consolas"/>
                  <w:color w:val="0000FF"/>
                  <w:sz w:val="19"/>
                  <w:szCs w:val="19"/>
                  <w:highlight w:val="white"/>
                </w:rPr>
                <w:t>set</w:t>
              </w:r>
              <w:proofErr w:type="spellEnd"/>
            </w:ins>
          </w:p>
          <w:p w:rsidR="00254AC9" w:rsidRDefault="00254AC9" w:rsidP="00254AC9">
            <w:pPr>
              <w:autoSpaceDE w:val="0"/>
              <w:autoSpaceDN w:val="0"/>
              <w:adjustRightInd w:val="0"/>
              <w:spacing w:before="0" w:after="0" w:line="240" w:lineRule="auto"/>
              <w:rPr>
                <w:ins w:id="1528" w:author="Сергей" w:date="2017-08-12T19:52:00Z"/>
                <w:rFonts w:ascii="Consolas" w:hAnsi="Consolas" w:cs="Consolas"/>
                <w:color w:val="000000"/>
                <w:sz w:val="19"/>
                <w:szCs w:val="19"/>
                <w:highlight w:val="white"/>
              </w:rPr>
            </w:pPr>
            <w:ins w:id="1529" w:author="Сергей" w:date="2017-08-12T19:52:00Z">
              <w:r>
                <w:rPr>
                  <w:rFonts w:ascii="Consolas" w:hAnsi="Consolas" w:cs="Consolas"/>
                  <w:color w:val="000000"/>
                  <w:sz w:val="19"/>
                  <w:szCs w:val="19"/>
                  <w:highlight w:val="white"/>
                </w:rPr>
                <w:t xml:space="preserve">        {</w:t>
              </w:r>
            </w:ins>
          </w:p>
          <w:p w:rsidR="00254AC9" w:rsidRDefault="00254AC9" w:rsidP="00254AC9">
            <w:pPr>
              <w:autoSpaceDE w:val="0"/>
              <w:autoSpaceDN w:val="0"/>
              <w:adjustRightInd w:val="0"/>
              <w:spacing w:before="0" w:after="0" w:line="240" w:lineRule="auto"/>
              <w:rPr>
                <w:ins w:id="1530" w:author="Сергей" w:date="2017-08-12T19:52:00Z"/>
                <w:rFonts w:ascii="Consolas" w:hAnsi="Consolas" w:cs="Consolas"/>
                <w:color w:val="000000"/>
                <w:sz w:val="19"/>
                <w:szCs w:val="19"/>
                <w:highlight w:val="white"/>
              </w:rPr>
            </w:pPr>
            <w:ins w:id="1531" w:author="Сергей" w:date="2017-08-12T19:52:00Z">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Для примера ограничимся только положительными числами.</w:t>
              </w:r>
            </w:ins>
          </w:p>
          <w:p w:rsidR="00254AC9" w:rsidRDefault="00254AC9" w:rsidP="00254AC9">
            <w:pPr>
              <w:autoSpaceDE w:val="0"/>
              <w:autoSpaceDN w:val="0"/>
              <w:adjustRightInd w:val="0"/>
              <w:spacing w:before="0" w:after="0" w:line="240" w:lineRule="auto"/>
              <w:rPr>
                <w:ins w:id="1532" w:author="Сергей" w:date="2017-08-12T19:52:00Z"/>
                <w:rFonts w:ascii="Consolas" w:hAnsi="Consolas" w:cs="Consolas"/>
                <w:color w:val="000000"/>
                <w:sz w:val="19"/>
                <w:szCs w:val="19"/>
                <w:highlight w:val="white"/>
              </w:rPr>
            </w:pPr>
            <w:ins w:id="1533" w:author="Сергей" w:date="2017-08-12T19:52:00Z">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value</w:t>
              </w:r>
              <w:proofErr w:type="spellEnd"/>
              <w:r>
                <w:rPr>
                  <w:rFonts w:ascii="Consolas" w:hAnsi="Consolas" w:cs="Consolas"/>
                  <w:color w:val="000000"/>
                  <w:sz w:val="19"/>
                  <w:szCs w:val="19"/>
                  <w:highlight w:val="white"/>
                </w:rPr>
                <w:t xml:space="preserve"> &gt;= 0) </w:t>
              </w:r>
              <w:proofErr w:type="spellStart"/>
              <w:r>
                <w:rPr>
                  <w:rFonts w:ascii="Consolas" w:hAnsi="Consolas" w:cs="Consolas"/>
                  <w:color w:val="000000"/>
                  <w:sz w:val="19"/>
                  <w:szCs w:val="19"/>
                  <w:highlight w:val="white"/>
                </w:rPr>
                <w:t>im</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value</w:t>
              </w:r>
              <w:proofErr w:type="spellEnd"/>
              <w:r>
                <w:rPr>
                  <w:rFonts w:ascii="Consolas" w:hAnsi="Consolas" w:cs="Consolas"/>
                  <w:color w:val="000000"/>
                  <w:sz w:val="19"/>
                  <w:szCs w:val="19"/>
                  <w:highlight w:val="white"/>
                </w:rPr>
                <w:t>;</w:t>
              </w:r>
            </w:ins>
          </w:p>
          <w:p w:rsidR="00254AC9" w:rsidRDefault="00254AC9" w:rsidP="00254AC9">
            <w:pPr>
              <w:autoSpaceDE w:val="0"/>
              <w:autoSpaceDN w:val="0"/>
              <w:adjustRightInd w:val="0"/>
              <w:spacing w:before="0" w:after="0" w:line="240" w:lineRule="auto"/>
              <w:rPr>
                <w:ins w:id="1534" w:author="Сергей" w:date="2017-08-12T19:52:00Z"/>
                <w:rFonts w:ascii="Consolas" w:hAnsi="Consolas" w:cs="Consolas"/>
                <w:color w:val="000000"/>
                <w:sz w:val="19"/>
                <w:szCs w:val="19"/>
                <w:highlight w:val="white"/>
              </w:rPr>
            </w:pPr>
            <w:ins w:id="1535" w:author="Сергей" w:date="2017-08-12T19:52:00Z">
              <w:r>
                <w:rPr>
                  <w:rFonts w:ascii="Consolas" w:hAnsi="Consolas" w:cs="Consolas"/>
                  <w:color w:val="000000"/>
                  <w:sz w:val="19"/>
                  <w:szCs w:val="19"/>
                  <w:highlight w:val="white"/>
                </w:rPr>
                <w:t xml:space="preserve">        }</w:t>
              </w:r>
            </w:ins>
          </w:p>
          <w:p w:rsidR="00254AC9" w:rsidRDefault="00254AC9" w:rsidP="00254AC9">
            <w:pPr>
              <w:autoSpaceDE w:val="0"/>
              <w:autoSpaceDN w:val="0"/>
              <w:adjustRightInd w:val="0"/>
              <w:spacing w:before="0" w:after="0" w:line="240" w:lineRule="auto"/>
              <w:rPr>
                <w:ins w:id="1536" w:author="Сергей" w:date="2017-08-12T19:52:00Z"/>
                <w:rFonts w:ascii="Consolas" w:hAnsi="Consolas" w:cs="Consolas"/>
                <w:color w:val="000000"/>
                <w:sz w:val="19"/>
                <w:szCs w:val="19"/>
                <w:highlight w:val="white"/>
              </w:rPr>
            </w:pPr>
            <w:ins w:id="1537" w:author="Сергей" w:date="2017-08-12T19:52:00Z">
              <w:r>
                <w:rPr>
                  <w:rFonts w:ascii="Consolas" w:hAnsi="Consolas" w:cs="Consolas"/>
                  <w:color w:val="000000"/>
                  <w:sz w:val="19"/>
                  <w:szCs w:val="19"/>
                  <w:highlight w:val="white"/>
                </w:rPr>
                <w:t xml:space="preserve">    }</w:t>
              </w:r>
            </w:ins>
          </w:p>
          <w:p w:rsidR="00254AC9" w:rsidRDefault="00254AC9" w:rsidP="00254AC9">
            <w:pPr>
              <w:autoSpaceDE w:val="0"/>
              <w:autoSpaceDN w:val="0"/>
              <w:adjustRightInd w:val="0"/>
              <w:spacing w:before="0" w:after="0" w:line="240" w:lineRule="auto"/>
              <w:rPr>
                <w:ins w:id="1538" w:author="Сергей" w:date="2017-08-12T19:52:00Z"/>
                <w:rFonts w:ascii="Consolas" w:hAnsi="Consolas" w:cs="Consolas"/>
                <w:color w:val="000000"/>
                <w:sz w:val="19"/>
                <w:szCs w:val="19"/>
                <w:highlight w:val="white"/>
              </w:rPr>
            </w:pPr>
            <w:ins w:id="1539" w:author="Сергей" w:date="2017-08-12T19:52:00Z">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Специальный метод, который возвращает строковое представление данных.</w:t>
              </w:r>
            </w:ins>
          </w:p>
          <w:p w:rsidR="00254AC9" w:rsidRPr="00254AC9" w:rsidRDefault="00254AC9" w:rsidP="00254AC9">
            <w:pPr>
              <w:autoSpaceDE w:val="0"/>
              <w:autoSpaceDN w:val="0"/>
              <w:adjustRightInd w:val="0"/>
              <w:spacing w:before="0" w:after="0" w:line="240" w:lineRule="auto"/>
              <w:rPr>
                <w:ins w:id="1540" w:author="Сергей" w:date="2017-08-12T19:52:00Z"/>
                <w:rFonts w:ascii="Consolas" w:hAnsi="Consolas" w:cs="Consolas"/>
                <w:color w:val="000000"/>
                <w:sz w:val="19"/>
                <w:szCs w:val="19"/>
                <w:highlight w:val="white"/>
                <w:lang w:val="en-US"/>
                <w:rPrChange w:id="1541" w:author="Сергей" w:date="2017-08-12T19:52:00Z">
                  <w:rPr>
                    <w:ins w:id="1542" w:author="Сергей" w:date="2017-08-12T19:52:00Z"/>
                    <w:rFonts w:ascii="Consolas" w:hAnsi="Consolas" w:cs="Consolas"/>
                    <w:color w:val="000000"/>
                    <w:sz w:val="19"/>
                    <w:szCs w:val="19"/>
                    <w:highlight w:val="white"/>
                  </w:rPr>
                </w:rPrChange>
              </w:rPr>
            </w:pPr>
            <w:ins w:id="1543" w:author="Сергей" w:date="2017-08-12T19:52:00Z">
              <w:r>
                <w:rPr>
                  <w:rFonts w:ascii="Consolas" w:hAnsi="Consolas" w:cs="Consolas"/>
                  <w:color w:val="000000"/>
                  <w:sz w:val="19"/>
                  <w:szCs w:val="19"/>
                  <w:highlight w:val="white"/>
                </w:rPr>
                <w:t xml:space="preserve">    </w:t>
              </w:r>
              <w:r w:rsidR="00CD3E71" w:rsidRPr="00CD3E71">
                <w:rPr>
                  <w:rFonts w:ascii="Consolas" w:hAnsi="Consolas" w:cs="Consolas"/>
                  <w:color w:val="0000FF"/>
                  <w:sz w:val="19"/>
                  <w:szCs w:val="19"/>
                  <w:highlight w:val="white"/>
                  <w:lang w:val="en-US"/>
                  <w:rPrChange w:id="1544" w:author="Сергей" w:date="2017-08-12T19:52:00Z">
                    <w:rPr>
                      <w:rFonts w:ascii="Consolas" w:hAnsi="Consolas" w:cs="Consolas"/>
                      <w:color w:val="0000FF"/>
                      <w:sz w:val="19"/>
                      <w:szCs w:val="19"/>
                      <w:highlight w:val="white"/>
                    </w:rPr>
                  </w:rPrChange>
                </w:rPr>
                <w:t>public</w:t>
              </w:r>
              <w:r w:rsidR="00CD3E71" w:rsidRPr="00CD3E71">
                <w:rPr>
                  <w:rFonts w:ascii="Consolas" w:hAnsi="Consolas" w:cs="Consolas"/>
                  <w:color w:val="000000"/>
                  <w:sz w:val="19"/>
                  <w:szCs w:val="19"/>
                  <w:highlight w:val="white"/>
                  <w:lang w:val="en-US"/>
                  <w:rPrChange w:id="1545" w:author="Сергей" w:date="2017-08-12T19:52:00Z">
                    <w:rPr>
                      <w:rFonts w:ascii="Consolas" w:hAnsi="Consolas" w:cs="Consolas"/>
                      <w:color w:val="000000"/>
                      <w:sz w:val="19"/>
                      <w:szCs w:val="19"/>
                      <w:highlight w:val="white"/>
                    </w:rPr>
                  </w:rPrChange>
                </w:rPr>
                <w:t xml:space="preserve"> </w:t>
              </w:r>
              <w:r w:rsidR="00CD3E71" w:rsidRPr="00CD3E71">
                <w:rPr>
                  <w:rFonts w:ascii="Consolas" w:hAnsi="Consolas" w:cs="Consolas"/>
                  <w:color w:val="0000FF"/>
                  <w:sz w:val="19"/>
                  <w:szCs w:val="19"/>
                  <w:highlight w:val="white"/>
                  <w:lang w:val="en-US"/>
                  <w:rPrChange w:id="1546" w:author="Сергей" w:date="2017-08-12T19:52:00Z">
                    <w:rPr>
                      <w:rFonts w:ascii="Consolas" w:hAnsi="Consolas" w:cs="Consolas"/>
                      <w:color w:val="0000FF"/>
                      <w:sz w:val="19"/>
                      <w:szCs w:val="19"/>
                      <w:highlight w:val="white"/>
                    </w:rPr>
                  </w:rPrChange>
                </w:rPr>
                <w:t>string</w:t>
              </w:r>
              <w:r w:rsidR="00CD3E71" w:rsidRPr="00CD3E71">
                <w:rPr>
                  <w:rFonts w:ascii="Consolas" w:hAnsi="Consolas" w:cs="Consolas"/>
                  <w:color w:val="000000"/>
                  <w:sz w:val="19"/>
                  <w:szCs w:val="19"/>
                  <w:highlight w:val="white"/>
                  <w:lang w:val="en-US"/>
                  <w:rPrChange w:id="1547" w:author="Сергей" w:date="2017-08-12T19:52:00Z">
                    <w:rPr>
                      <w:rFonts w:ascii="Consolas" w:hAnsi="Consolas" w:cs="Consolas"/>
                      <w:color w:val="000000"/>
                      <w:sz w:val="19"/>
                      <w:szCs w:val="19"/>
                      <w:highlight w:val="white"/>
                    </w:rPr>
                  </w:rPrChange>
                </w:rPr>
                <w:t xml:space="preserve"> </w:t>
              </w:r>
              <w:proofErr w:type="spellStart"/>
              <w:r w:rsidR="00CD3E71" w:rsidRPr="00CD3E71">
                <w:rPr>
                  <w:rFonts w:ascii="Consolas" w:hAnsi="Consolas" w:cs="Consolas"/>
                  <w:color w:val="000000"/>
                  <w:sz w:val="19"/>
                  <w:szCs w:val="19"/>
                  <w:highlight w:val="white"/>
                  <w:lang w:val="en-US"/>
                  <w:rPrChange w:id="1548" w:author="Сергей" w:date="2017-08-12T19:52:00Z">
                    <w:rPr>
                      <w:rFonts w:ascii="Consolas" w:hAnsi="Consolas" w:cs="Consolas"/>
                      <w:color w:val="000000"/>
                      <w:sz w:val="19"/>
                      <w:szCs w:val="19"/>
                      <w:highlight w:val="white"/>
                    </w:rPr>
                  </w:rPrChange>
                </w:rPr>
                <w:t>ToString</w:t>
              </w:r>
              <w:proofErr w:type="spellEnd"/>
              <w:r w:rsidR="00CD3E71" w:rsidRPr="00CD3E71">
                <w:rPr>
                  <w:rFonts w:ascii="Consolas" w:hAnsi="Consolas" w:cs="Consolas"/>
                  <w:color w:val="000000"/>
                  <w:sz w:val="19"/>
                  <w:szCs w:val="19"/>
                  <w:highlight w:val="white"/>
                  <w:lang w:val="en-US"/>
                  <w:rPrChange w:id="1549" w:author="Сергей" w:date="2017-08-12T19:52:00Z">
                    <w:rPr>
                      <w:rFonts w:ascii="Consolas" w:hAnsi="Consolas" w:cs="Consolas"/>
                      <w:color w:val="000000"/>
                      <w:sz w:val="19"/>
                      <w:szCs w:val="19"/>
                      <w:highlight w:val="white"/>
                    </w:rPr>
                  </w:rPrChange>
                </w:rPr>
                <w:t>()</w:t>
              </w:r>
            </w:ins>
          </w:p>
          <w:p w:rsidR="00254AC9" w:rsidRPr="00254AC9" w:rsidRDefault="00CD3E71" w:rsidP="00254AC9">
            <w:pPr>
              <w:autoSpaceDE w:val="0"/>
              <w:autoSpaceDN w:val="0"/>
              <w:adjustRightInd w:val="0"/>
              <w:spacing w:before="0" w:after="0" w:line="240" w:lineRule="auto"/>
              <w:rPr>
                <w:ins w:id="1550" w:author="Сергей" w:date="2017-08-12T19:52:00Z"/>
                <w:rFonts w:ascii="Consolas" w:hAnsi="Consolas" w:cs="Consolas"/>
                <w:color w:val="000000"/>
                <w:sz w:val="19"/>
                <w:szCs w:val="19"/>
                <w:highlight w:val="white"/>
                <w:lang w:val="en-US"/>
                <w:rPrChange w:id="1551" w:author="Сергей" w:date="2017-08-12T19:52:00Z">
                  <w:rPr>
                    <w:ins w:id="1552" w:author="Сергей" w:date="2017-08-12T19:52:00Z"/>
                    <w:rFonts w:ascii="Consolas" w:hAnsi="Consolas" w:cs="Consolas"/>
                    <w:color w:val="000000"/>
                    <w:sz w:val="19"/>
                    <w:szCs w:val="19"/>
                    <w:highlight w:val="white"/>
                  </w:rPr>
                </w:rPrChange>
              </w:rPr>
            </w:pPr>
            <w:ins w:id="1553" w:author="Сергей" w:date="2017-08-12T19:52:00Z">
              <w:r w:rsidRPr="00CD3E71">
                <w:rPr>
                  <w:rFonts w:ascii="Consolas" w:hAnsi="Consolas" w:cs="Consolas"/>
                  <w:color w:val="000000"/>
                  <w:sz w:val="19"/>
                  <w:szCs w:val="19"/>
                  <w:highlight w:val="white"/>
                  <w:lang w:val="en-US"/>
                  <w:rPrChange w:id="1554" w:author="Сергей" w:date="2017-08-12T19:52:00Z">
                    <w:rPr>
                      <w:rFonts w:ascii="Consolas" w:hAnsi="Consolas" w:cs="Consolas"/>
                      <w:color w:val="000000"/>
                      <w:sz w:val="19"/>
                      <w:szCs w:val="19"/>
                      <w:highlight w:val="white"/>
                    </w:rPr>
                  </w:rPrChange>
                </w:rPr>
                <w:t xml:space="preserve">    {</w:t>
              </w:r>
            </w:ins>
          </w:p>
          <w:p w:rsidR="00254AC9" w:rsidRPr="00254AC9" w:rsidRDefault="00CD3E71" w:rsidP="00254AC9">
            <w:pPr>
              <w:autoSpaceDE w:val="0"/>
              <w:autoSpaceDN w:val="0"/>
              <w:adjustRightInd w:val="0"/>
              <w:spacing w:before="0" w:after="0" w:line="240" w:lineRule="auto"/>
              <w:rPr>
                <w:ins w:id="1555" w:author="Сергей" w:date="2017-08-12T19:52:00Z"/>
                <w:rFonts w:ascii="Consolas" w:hAnsi="Consolas" w:cs="Consolas"/>
                <w:color w:val="000000"/>
                <w:sz w:val="19"/>
                <w:szCs w:val="19"/>
                <w:highlight w:val="white"/>
                <w:lang w:val="en-US"/>
                <w:rPrChange w:id="1556" w:author="Сергей" w:date="2017-08-12T19:52:00Z">
                  <w:rPr>
                    <w:ins w:id="1557" w:author="Сергей" w:date="2017-08-12T19:52:00Z"/>
                    <w:rFonts w:ascii="Consolas" w:hAnsi="Consolas" w:cs="Consolas"/>
                    <w:color w:val="000000"/>
                    <w:sz w:val="19"/>
                    <w:szCs w:val="19"/>
                    <w:highlight w:val="white"/>
                  </w:rPr>
                </w:rPrChange>
              </w:rPr>
            </w:pPr>
            <w:ins w:id="1558" w:author="Сергей" w:date="2017-08-12T19:52:00Z">
              <w:r w:rsidRPr="00CD3E71">
                <w:rPr>
                  <w:rFonts w:ascii="Consolas" w:hAnsi="Consolas" w:cs="Consolas"/>
                  <w:color w:val="000000"/>
                  <w:sz w:val="19"/>
                  <w:szCs w:val="19"/>
                  <w:highlight w:val="white"/>
                  <w:lang w:val="en-US"/>
                  <w:rPrChange w:id="1559" w:author="Сергей" w:date="2017-08-12T19:52:00Z">
                    <w:rPr>
                      <w:rFonts w:ascii="Consolas" w:hAnsi="Consolas" w:cs="Consolas"/>
                      <w:color w:val="000000"/>
                      <w:sz w:val="19"/>
                      <w:szCs w:val="19"/>
                      <w:highlight w:val="white"/>
                    </w:rPr>
                  </w:rPrChange>
                </w:rPr>
                <w:t xml:space="preserve">        </w:t>
              </w:r>
              <w:r w:rsidRPr="00CD3E71">
                <w:rPr>
                  <w:rFonts w:ascii="Consolas" w:hAnsi="Consolas" w:cs="Consolas"/>
                  <w:color w:val="0000FF"/>
                  <w:sz w:val="19"/>
                  <w:szCs w:val="19"/>
                  <w:highlight w:val="white"/>
                  <w:lang w:val="en-US"/>
                  <w:rPrChange w:id="1560" w:author="Сергей" w:date="2017-08-12T19:52:00Z">
                    <w:rPr>
                      <w:rFonts w:ascii="Consolas" w:hAnsi="Consolas" w:cs="Consolas"/>
                      <w:color w:val="0000FF"/>
                      <w:sz w:val="19"/>
                      <w:szCs w:val="19"/>
                      <w:highlight w:val="white"/>
                    </w:rPr>
                  </w:rPrChange>
                </w:rPr>
                <w:t>return</w:t>
              </w:r>
              <w:r w:rsidRPr="00CD3E71">
                <w:rPr>
                  <w:rFonts w:ascii="Consolas" w:hAnsi="Consolas" w:cs="Consolas"/>
                  <w:color w:val="000000"/>
                  <w:sz w:val="19"/>
                  <w:szCs w:val="19"/>
                  <w:highlight w:val="white"/>
                  <w:lang w:val="en-US"/>
                  <w:rPrChange w:id="1561" w:author="Сергей" w:date="2017-08-12T19:52:00Z">
                    <w:rPr>
                      <w:rFonts w:ascii="Consolas" w:hAnsi="Consolas" w:cs="Consolas"/>
                      <w:color w:val="000000"/>
                      <w:sz w:val="19"/>
                      <w:szCs w:val="19"/>
                      <w:highlight w:val="white"/>
                    </w:rPr>
                  </w:rPrChange>
                </w:rPr>
                <w:t xml:space="preserve"> re + </w:t>
              </w:r>
              <w:r w:rsidRPr="00CD3E71">
                <w:rPr>
                  <w:rFonts w:ascii="Consolas" w:hAnsi="Consolas" w:cs="Consolas"/>
                  <w:color w:val="A31515"/>
                  <w:sz w:val="19"/>
                  <w:szCs w:val="19"/>
                  <w:highlight w:val="white"/>
                  <w:lang w:val="en-US"/>
                  <w:rPrChange w:id="1562" w:author="Сергей" w:date="2017-08-12T19:52:00Z">
                    <w:rPr>
                      <w:rFonts w:ascii="Consolas" w:hAnsi="Consolas" w:cs="Consolas"/>
                      <w:color w:val="A31515"/>
                      <w:sz w:val="19"/>
                      <w:szCs w:val="19"/>
                      <w:highlight w:val="white"/>
                    </w:rPr>
                  </w:rPrChange>
                </w:rPr>
                <w:t>"+"</w:t>
              </w:r>
              <w:r w:rsidRPr="00CD3E71">
                <w:rPr>
                  <w:rFonts w:ascii="Consolas" w:hAnsi="Consolas" w:cs="Consolas"/>
                  <w:color w:val="000000"/>
                  <w:sz w:val="19"/>
                  <w:szCs w:val="19"/>
                  <w:highlight w:val="white"/>
                  <w:lang w:val="en-US"/>
                  <w:rPrChange w:id="1563" w:author="Сергей" w:date="2017-08-12T19:52:00Z">
                    <w:rPr>
                      <w:rFonts w:ascii="Consolas" w:hAnsi="Consolas" w:cs="Consolas"/>
                      <w:color w:val="000000"/>
                      <w:sz w:val="19"/>
                      <w:szCs w:val="19"/>
                      <w:highlight w:val="white"/>
                    </w:rPr>
                  </w:rPrChange>
                </w:rPr>
                <w:t xml:space="preserve"> + </w:t>
              </w:r>
              <w:proofErr w:type="spellStart"/>
              <w:r w:rsidRPr="00CD3E71">
                <w:rPr>
                  <w:rFonts w:ascii="Consolas" w:hAnsi="Consolas" w:cs="Consolas"/>
                  <w:color w:val="000000"/>
                  <w:sz w:val="19"/>
                  <w:szCs w:val="19"/>
                  <w:highlight w:val="white"/>
                  <w:lang w:val="en-US"/>
                  <w:rPrChange w:id="1564" w:author="Сергей" w:date="2017-08-12T19:52:00Z">
                    <w:rPr>
                      <w:rFonts w:ascii="Consolas" w:hAnsi="Consolas" w:cs="Consolas"/>
                      <w:color w:val="000000"/>
                      <w:sz w:val="19"/>
                      <w:szCs w:val="19"/>
                      <w:highlight w:val="white"/>
                    </w:rPr>
                  </w:rPrChange>
                </w:rPr>
                <w:t>im</w:t>
              </w:r>
              <w:proofErr w:type="spellEnd"/>
              <w:r w:rsidRPr="00CD3E71">
                <w:rPr>
                  <w:rFonts w:ascii="Consolas" w:hAnsi="Consolas" w:cs="Consolas"/>
                  <w:color w:val="000000"/>
                  <w:sz w:val="19"/>
                  <w:szCs w:val="19"/>
                  <w:highlight w:val="white"/>
                  <w:lang w:val="en-US"/>
                  <w:rPrChange w:id="1565" w:author="Сергей" w:date="2017-08-12T19:52:00Z">
                    <w:rPr>
                      <w:rFonts w:ascii="Consolas" w:hAnsi="Consolas" w:cs="Consolas"/>
                      <w:color w:val="000000"/>
                      <w:sz w:val="19"/>
                      <w:szCs w:val="19"/>
                      <w:highlight w:val="white"/>
                    </w:rPr>
                  </w:rPrChange>
                </w:rPr>
                <w:t xml:space="preserve"> + </w:t>
              </w:r>
              <w:r w:rsidRPr="00CD3E71">
                <w:rPr>
                  <w:rFonts w:ascii="Consolas" w:hAnsi="Consolas" w:cs="Consolas"/>
                  <w:color w:val="A31515"/>
                  <w:sz w:val="19"/>
                  <w:szCs w:val="19"/>
                  <w:highlight w:val="white"/>
                  <w:lang w:val="en-US"/>
                  <w:rPrChange w:id="1566" w:author="Сергей" w:date="2017-08-12T19:52:00Z">
                    <w:rPr>
                      <w:rFonts w:ascii="Consolas" w:hAnsi="Consolas" w:cs="Consolas"/>
                      <w:color w:val="A31515"/>
                      <w:sz w:val="19"/>
                      <w:szCs w:val="19"/>
                      <w:highlight w:val="white"/>
                    </w:rPr>
                  </w:rPrChange>
                </w:rPr>
                <w:t>"</w:t>
              </w:r>
              <w:proofErr w:type="spellStart"/>
              <w:r w:rsidRPr="00CD3E71">
                <w:rPr>
                  <w:rFonts w:ascii="Consolas" w:hAnsi="Consolas" w:cs="Consolas"/>
                  <w:color w:val="A31515"/>
                  <w:sz w:val="19"/>
                  <w:szCs w:val="19"/>
                  <w:highlight w:val="white"/>
                  <w:lang w:val="en-US"/>
                  <w:rPrChange w:id="1567" w:author="Сергей" w:date="2017-08-12T19:52:00Z">
                    <w:rPr>
                      <w:rFonts w:ascii="Consolas" w:hAnsi="Consolas" w:cs="Consolas"/>
                      <w:color w:val="A31515"/>
                      <w:sz w:val="19"/>
                      <w:szCs w:val="19"/>
                      <w:highlight w:val="white"/>
                    </w:rPr>
                  </w:rPrChange>
                </w:rPr>
                <w:t>i</w:t>
              </w:r>
              <w:proofErr w:type="spellEnd"/>
              <w:r w:rsidRPr="00CD3E71">
                <w:rPr>
                  <w:rFonts w:ascii="Consolas" w:hAnsi="Consolas" w:cs="Consolas"/>
                  <w:color w:val="A31515"/>
                  <w:sz w:val="19"/>
                  <w:szCs w:val="19"/>
                  <w:highlight w:val="white"/>
                  <w:lang w:val="en-US"/>
                  <w:rPrChange w:id="1568" w:author="Сергей" w:date="2017-08-12T19:52:00Z">
                    <w:rPr>
                      <w:rFonts w:ascii="Consolas" w:hAnsi="Consolas" w:cs="Consolas"/>
                      <w:color w:val="A31515"/>
                      <w:sz w:val="19"/>
                      <w:szCs w:val="19"/>
                      <w:highlight w:val="white"/>
                    </w:rPr>
                  </w:rPrChange>
                </w:rPr>
                <w:t>"</w:t>
              </w:r>
              <w:r w:rsidRPr="00CD3E71">
                <w:rPr>
                  <w:rFonts w:ascii="Consolas" w:hAnsi="Consolas" w:cs="Consolas"/>
                  <w:color w:val="000000"/>
                  <w:sz w:val="19"/>
                  <w:szCs w:val="19"/>
                  <w:highlight w:val="white"/>
                  <w:lang w:val="en-US"/>
                  <w:rPrChange w:id="1569" w:author="Сергей" w:date="2017-08-12T19:52:00Z">
                    <w:rPr>
                      <w:rFonts w:ascii="Consolas" w:hAnsi="Consolas" w:cs="Consolas"/>
                      <w:color w:val="000000"/>
                      <w:sz w:val="19"/>
                      <w:szCs w:val="19"/>
                      <w:highlight w:val="white"/>
                    </w:rPr>
                  </w:rPrChange>
                </w:rPr>
                <w:t>;</w:t>
              </w:r>
            </w:ins>
          </w:p>
          <w:p w:rsidR="00254AC9" w:rsidRPr="00254AC9" w:rsidRDefault="00CD3E71" w:rsidP="00254AC9">
            <w:pPr>
              <w:autoSpaceDE w:val="0"/>
              <w:autoSpaceDN w:val="0"/>
              <w:adjustRightInd w:val="0"/>
              <w:spacing w:before="0" w:after="0" w:line="240" w:lineRule="auto"/>
              <w:rPr>
                <w:ins w:id="1570" w:author="Сергей" w:date="2017-08-12T19:52:00Z"/>
                <w:rFonts w:ascii="Consolas" w:hAnsi="Consolas" w:cs="Consolas"/>
                <w:color w:val="000000"/>
                <w:sz w:val="19"/>
                <w:szCs w:val="19"/>
                <w:highlight w:val="white"/>
                <w:lang w:val="en-US"/>
                <w:rPrChange w:id="1571" w:author="Сергей" w:date="2017-08-12T19:52:00Z">
                  <w:rPr>
                    <w:ins w:id="1572" w:author="Сергей" w:date="2017-08-12T19:52:00Z"/>
                    <w:rFonts w:ascii="Consolas" w:hAnsi="Consolas" w:cs="Consolas"/>
                    <w:color w:val="000000"/>
                    <w:sz w:val="19"/>
                    <w:szCs w:val="19"/>
                    <w:highlight w:val="white"/>
                  </w:rPr>
                </w:rPrChange>
              </w:rPr>
            </w:pPr>
            <w:ins w:id="1573" w:author="Сергей" w:date="2017-08-12T19:52:00Z">
              <w:r w:rsidRPr="00CD3E71">
                <w:rPr>
                  <w:rFonts w:ascii="Consolas" w:hAnsi="Consolas" w:cs="Consolas"/>
                  <w:color w:val="000000"/>
                  <w:sz w:val="19"/>
                  <w:szCs w:val="19"/>
                  <w:highlight w:val="white"/>
                  <w:lang w:val="en-US"/>
                  <w:rPrChange w:id="1574" w:author="Сергей" w:date="2017-08-12T19:52:00Z">
                    <w:rPr>
                      <w:rFonts w:ascii="Consolas" w:hAnsi="Consolas" w:cs="Consolas"/>
                      <w:color w:val="000000"/>
                      <w:sz w:val="19"/>
                      <w:szCs w:val="19"/>
                      <w:highlight w:val="white"/>
                    </w:rPr>
                  </w:rPrChange>
                </w:rPr>
                <w:t xml:space="preserve">    }</w:t>
              </w:r>
            </w:ins>
          </w:p>
          <w:p w:rsidR="00254AC9" w:rsidRPr="00254AC9" w:rsidRDefault="00CD3E71" w:rsidP="00254AC9">
            <w:pPr>
              <w:autoSpaceDE w:val="0"/>
              <w:autoSpaceDN w:val="0"/>
              <w:adjustRightInd w:val="0"/>
              <w:spacing w:before="0" w:after="0" w:line="240" w:lineRule="auto"/>
              <w:rPr>
                <w:ins w:id="1575" w:author="Сергей" w:date="2017-08-12T19:52:00Z"/>
                <w:rFonts w:ascii="Consolas" w:hAnsi="Consolas" w:cs="Consolas"/>
                <w:color w:val="000000"/>
                <w:sz w:val="19"/>
                <w:szCs w:val="19"/>
                <w:highlight w:val="white"/>
                <w:lang w:val="en-US"/>
                <w:rPrChange w:id="1576" w:author="Сергей" w:date="2017-08-12T19:52:00Z">
                  <w:rPr>
                    <w:ins w:id="1577" w:author="Сергей" w:date="2017-08-12T19:52:00Z"/>
                    <w:rFonts w:ascii="Consolas" w:hAnsi="Consolas" w:cs="Consolas"/>
                    <w:color w:val="000000"/>
                    <w:sz w:val="19"/>
                    <w:szCs w:val="19"/>
                    <w:highlight w:val="white"/>
                  </w:rPr>
                </w:rPrChange>
              </w:rPr>
            </w:pPr>
            <w:ins w:id="1578" w:author="Сергей" w:date="2017-08-12T19:52:00Z">
              <w:r w:rsidRPr="00CD3E71">
                <w:rPr>
                  <w:rFonts w:ascii="Consolas" w:hAnsi="Consolas" w:cs="Consolas"/>
                  <w:color w:val="000000"/>
                  <w:sz w:val="19"/>
                  <w:szCs w:val="19"/>
                  <w:highlight w:val="white"/>
                  <w:lang w:val="en-US"/>
                  <w:rPrChange w:id="1579" w:author="Сергей" w:date="2017-08-12T19:52:00Z">
                    <w:rPr>
                      <w:rFonts w:ascii="Consolas" w:hAnsi="Consolas" w:cs="Consolas"/>
                      <w:color w:val="000000"/>
                      <w:sz w:val="19"/>
                      <w:szCs w:val="19"/>
                      <w:highlight w:val="white"/>
                    </w:rPr>
                  </w:rPrChange>
                </w:rPr>
                <w:t>}</w:t>
              </w:r>
            </w:ins>
          </w:p>
          <w:p w:rsidR="00254AC9" w:rsidRPr="00254AC9" w:rsidRDefault="00CD3E71" w:rsidP="00254AC9">
            <w:pPr>
              <w:autoSpaceDE w:val="0"/>
              <w:autoSpaceDN w:val="0"/>
              <w:adjustRightInd w:val="0"/>
              <w:spacing w:before="0" w:after="0" w:line="240" w:lineRule="auto"/>
              <w:rPr>
                <w:ins w:id="1580" w:author="Сергей" w:date="2017-08-12T19:52:00Z"/>
                <w:rFonts w:ascii="Consolas" w:hAnsi="Consolas" w:cs="Consolas"/>
                <w:color w:val="000000"/>
                <w:sz w:val="19"/>
                <w:szCs w:val="19"/>
                <w:highlight w:val="white"/>
                <w:lang w:val="en-US"/>
                <w:rPrChange w:id="1581" w:author="Сергей" w:date="2017-08-12T19:52:00Z">
                  <w:rPr>
                    <w:ins w:id="1582" w:author="Сергей" w:date="2017-08-12T19:52:00Z"/>
                    <w:rFonts w:ascii="Consolas" w:hAnsi="Consolas" w:cs="Consolas"/>
                    <w:color w:val="000000"/>
                    <w:sz w:val="19"/>
                    <w:szCs w:val="19"/>
                    <w:highlight w:val="white"/>
                  </w:rPr>
                </w:rPrChange>
              </w:rPr>
            </w:pPr>
            <w:ins w:id="1583" w:author="Сергей" w:date="2017-08-12T19:52:00Z">
              <w:r w:rsidRPr="00CD3E71">
                <w:rPr>
                  <w:rFonts w:ascii="Consolas" w:hAnsi="Consolas" w:cs="Consolas"/>
                  <w:color w:val="0000FF"/>
                  <w:sz w:val="19"/>
                  <w:szCs w:val="19"/>
                  <w:highlight w:val="white"/>
                  <w:lang w:val="en-US"/>
                  <w:rPrChange w:id="1584" w:author="Сергей" w:date="2017-08-12T19:52:00Z">
                    <w:rPr>
                      <w:rFonts w:ascii="Consolas" w:hAnsi="Consolas" w:cs="Consolas"/>
                      <w:color w:val="0000FF"/>
                      <w:sz w:val="19"/>
                      <w:szCs w:val="19"/>
                      <w:highlight w:val="white"/>
                    </w:rPr>
                  </w:rPrChange>
                </w:rPr>
                <w:t>class</w:t>
              </w:r>
              <w:r w:rsidRPr="00CD3E71">
                <w:rPr>
                  <w:rFonts w:ascii="Consolas" w:hAnsi="Consolas" w:cs="Consolas"/>
                  <w:color w:val="000000"/>
                  <w:sz w:val="19"/>
                  <w:szCs w:val="19"/>
                  <w:highlight w:val="white"/>
                  <w:lang w:val="en-US"/>
                  <w:rPrChange w:id="1585" w:author="Сергей" w:date="2017-08-12T19:52:00Z">
                    <w:rPr>
                      <w:rFonts w:ascii="Consolas" w:hAnsi="Consolas" w:cs="Consolas"/>
                      <w:color w:val="000000"/>
                      <w:sz w:val="19"/>
                      <w:szCs w:val="19"/>
                      <w:highlight w:val="white"/>
                    </w:rPr>
                  </w:rPrChange>
                </w:rPr>
                <w:t xml:space="preserve"> </w:t>
              </w:r>
              <w:r w:rsidRPr="00CD3E71">
                <w:rPr>
                  <w:rFonts w:ascii="Consolas" w:hAnsi="Consolas" w:cs="Consolas"/>
                  <w:color w:val="2B91AF"/>
                  <w:sz w:val="19"/>
                  <w:szCs w:val="19"/>
                  <w:highlight w:val="white"/>
                  <w:lang w:val="en-US"/>
                  <w:rPrChange w:id="1586" w:author="Сергей" w:date="2017-08-12T19:52:00Z">
                    <w:rPr>
                      <w:rFonts w:ascii="Consolas" w:hAnsi="Consolas" w:cs="Consolas"/>
                      <w:color w:val="2B91AF"/>
                      <w:sz w:val="19"/>
                      <w:szCs w:val="19"/>
                      <w:highlight w:val="white"/>
                    </w:rPr>
                  </w:rPrChange>
                </w:rPr>
                <w:t>Program</w:t>
              </w:r>
            </w:ins>
          </w:p>
          <w:p w:rsidR="00254AC9" w:rsidRPr="00254AC9" w:rsidRDefault="00CD3E71" w:rsidP="00254AC9">
            <w:pPr>
              <w:autoSpaceDE w:val="0"/>
              <w:autoSpaceDN w:val="0"/>
              <w:adjustRightInd w:val="0"/>
              <w:spacing w:before="0" w:after="0" w:line="240" w:lineRule="auto"/>
              <w:rPr>
                <w:ins w:id="1587" w:author="Сергей" w:date="2017-08-12T19:52:00Z"/>
                <w:rFonts w:ascii="Consolas" w:hAnsi="Consolas" w:cs="Consolas"/>
                <w:color w:val="000000"/>
                <w:sz w:val="19"/>
                <w:szCs w:val="19"/>
                <w:highlight w:val="white"/>
                <w:lang w:val="en-US"/>
                <w:rPrChange w:id="1588" w:author="Сергей" w:date="2017-08-12T19:52:00Z">
                  <w:rPr>
                    <w:ins w:id="1589" w:author="Сергей" w:date="2017-08-12T19:52:00Z"/>
                    <w:rFonts w:ascii="Consolas" w:hAnsi="Consolas" w:cs="Consolas"/>
                    <w:color w:val="000000"/>
                    <w:sz w:val="19"/>
                    <w:szCs w:val="19"/>
                    <w:highlight w:val="white"/>
                  </w:rPr>
                </w:rPrChange>
              </w:rPr>
            </w:pPr>
            <w:ins w:id="1590" w:author="Сергей" w:date="2017-08-12T19:52:00Z">
              <w:r w:rsidRPr="00CD3E71">
                <w:rPr>
                  <w:rFonts w:ascii="Consolas" w:hAnsi="Consolas" w:cs="Consolas"/>
                  <w:color w:val="000000"/>
                  <w:sz w:val="19"/>
                  <w:szCs w:val="19"/>
                  <w:highlight w:val="white"/>
                  <w:lang w:val="en-US"/>
                  <w:rPrChange w:id="1591" w:author="Сергей" w:date="2017-08-12T19:52:00Z">
                    <w:rPr>
                      <w:rFonts w:ascii="Consolas" w:hAnsi="Consolas" w:cs="Consolas"/>
                      <w:color w:val="000000"/>
                      <w:sz w:val="19"/>
                      <w:szCs w:val="19"/>
                      <w:highlight w:val="white"/>
                    </w:rPr>
                  </w:rPrChange>
                </w:rPr>
                <w:t>{</w:t>
              </w:r>
            </w:ins>
          </w:p>
          <w:p w:rsidR="00254AC9" w:rsidRPr="00254AC9" w:rsidRDefault="00CD3E71" w:rsidP="00254AC9">
            <w:pPr>
              <w:autoSpaceDE w:val="0"/>
              <w:autoSpaceDN w:val="0"/>
              <w:adjustRightInd w:val="0"/>
              <w:spacing w:before="0" w:after="0" w:line="240" w:lineRule="auto"/>
              <w:rPr>
                <w:ins w:id="1592" w:author="Сергей" w:date="2017-08-12T19:52:00Z"/>
                <w:rFonts w:ascii="Consolas" w:hAnsi="Consolas" w:cs="Consolas"/>
                <w:color w:val="000000"/>
                <w:sz w:val="19"/>
                <w:szCs w:val="19"/>
                <w:highlight w:val="white"/>
                <w:lang w:val="en-US"/>
                <w:rPrChange w:id="1593" w:author="Сергей" w:date="2017-08-12T19:52:00Z">
                  <w:rPr>
                    <w:ins w:id="1594" w:author="Сергей" w:date="2017-08-12T19:52:00Z"/>
                    <w:rFonts w:ascii="Consolas" w:hAnsi="Consolas" w:cs="Consolas"/>
                    <w:color w:val="000000"/>
                    <w:sz w:val="19"/>
                    <w:szCs w:val="19"/>
                    <w:highlight w:val="white"/>
                  </w:rPr>
                </w:rPrChange>
              </w:rPr>
            </w:pPr>
            <w:ins w:id="1595" w:author="Сергей" w:date="2017-08-12T19:52:00Z">
              <w:r w:rsidRPr="00CD3E71">
                <w:rPr>
                  <w:rFonts w:ascii="Consolas" w:hAnsi="Consolas" w:cs="Consolas"/>
                  <w:color w:val="000000"/>
                  <w:sz w:val="19"/>
                  <w:szCs w:val="19"/>
                  <w:highlight w:val="white"/>
                  <w:lang w:val="en-US"/>
                  <w:rPrChange w:id="1596" w:author="Сергей" w:date="2017-08-12T19:52:00Z">
                    <w:rPr>
                      <w:rFonts w:ascii="Consolas" w:hAnsi="Consolas" w:cs="Consolas"/>
                      <w:color w:val="000000"/>
                      <w:sz w:val="19"/>
                      <w:szCs w:val="19"/>
                      <w:highlight w:val="white"/>
                    </w:rPr>
                  </w:rPrChange>
                </w:rPr>
                <w:t xml:space="preserve">    </w:t>
              </w:r>
              <w:r w:rsidRPr="00CD3E71">
                <w:rPr>
                  <w:rFonts w:ascii="Consolas" w:hAnsi="Consolas" w:cs="Consolas"/>
                  <w:color w:val="0000FF"/>
                  <w:sz w:val="19"/>
                  <w:szCs w:val="19"/>
                  <w:highlight w:val="white"/>
                  <w:lang w:val="en-US"/>
                  <w:rPrChange w:id="1597" w:author="Сергей" w:date="2017-08-12T19:52:00Z">
                    <w:rPr>
                      <w:rFonts w:ascii="Consolas" w:hAnsi="Consolas" w:cs="Consolas"/>
                      <w:color w:val="0000FF"/>
                      <w:sz w:val="19"/>
                      <w:szCs w:val="19"/>
                      <w:highlight w:val="white"/>
                    </w:rPr>
                  </w:rPrChange>
                </w:rPr>
                <w:t>static</w:t>
              </w:r>
              <w:r w:rsidRPr="00CD3E71">
                <w:rPr>
                  <w:rFonts w:ascii="Consolas" w:hAnsi="Consolas" w:cs="Consolas"/>
                  <w:color w:val="000000"/>
                  <w:sz w:val="19"/>
                  <w:szCs w:val="19"/>
                  <w:highlight w:val="white"/>
                  <w:lang w:val="en-US"/>
                  <w:rPrChange w:id="1598" w:author="Сергей" w:date="2017-08-12T19:52:00Z">
                    <w:rPr>
                      <w:rFonts w:ascii="Consolas" w:hAnsi="Consolas" w:cs="Consolas"/>
                      <w:color w:val="000000"/>
                      <w:sz w:val="19"/>
                      <w:szCs w:val="19"/>
                      <w:highlight w:val="white"/>
                    </w:rPr>
                  </w:rPrChange>
                </w:rPr>
                <w:t xml:space="preserve"> </w:t>
              </w:r>
              <w:r w:rsidRPr="00CD3E71">
                <w:rPr>
                  <w:rFonts w:ascii="Consolas" w:hAnsi="Consolas" w:cs="Consolas"/>
                  <w:color w:val="0000FF"/>
                  <w:sz w:val="19"/>
                  <w:szCs w:val="19"/>
                  <w:highlight w:val="white"/>
                  <w:lang w:val="en-US"/>
                  <w:rPrChange w:id="1599" w:author="Сергей" w:date="2017-08-12T19:52:00Z">
                    <w:rPr>
                      <w:rFonts w:ascii="Consolas" w:hAnsi="Consolas" w:cs="Consolas"/>
                      <w:color w:val="0000FF"/>
                      <w:sz w:val="19"/>
                      <w:szCs w:val="19"/>
                      <w:highlight w:val="white"/>
                    </w:rPr>
                  </w:rPrChange>
                </w:rPr>
                <w:t>void</w:t>
              </w:r>
              <w:r w:rsidRPr="00CD3E71">
                <w:rPr>
                  <w:rFonts w:ascii="Consolas" w:hAnsi="Consolas" w:cs="Consolas"/>
                  <w:color w:val="000000"/>
                  <w:sz w:val="19"/>
                  <w:szCs w:val="19"/>
                  <w:highlight w:val="white"/>
                  <w:lang w:val="en-US"/>
                  <w:rPrChange w:id="1600" w:author="Сергей" w:date="2017-08-12T19:52:00Z">
                    <w:rPr>
                      <w:rFonts w:ascii="Consolas" w:hAnsi="Consolas" w:cs="Consolas"/>
                      <w:color w:val="000000"/>
                      <w:sz w:val="19"/>
                      <w:szCs w:val="19"/>
                      <w:highlight w:val="white"/>
                    </w:rPr>
                  </w:rPrChange>
                </w:rPr>
                <w:t xml:space="preserve"> Main(</w:t>
              </w:r>
              <w:r w:rsidRPr="00CD3E71">
                <w:rPr>
                  <w:rFonts w:ascii="Consolas" w:hAnsi="Consolas" w:cs="Consolas"/>
                  <w:color w:val="0000FF"/>
                  <w:sz w:val="19"/>
                  <w:szCs w:val="19"/>
                  <w:highlight w:val="white"/>
                  <w:lang w:val="en-US"/>
                  <w:rPrChange w:id="1601" w:author="Сергей" w:date="2017-08-12T19:52:00Z">
                    <w:rPr>
                      <w:rFonts w:ascii="Consolas" w:hAnsi="Consolas" w:cs="Consolas"/>
                      <w:color w:val="0000FF"/>
                      <w:sz w:val="19"/>
                      <w:szCs w:val="19"/>
                      <w:highlight w:val="white"/>
                    </w:rPr>
                  </w:rPrChange>
                </w:rPr>
                <w:t>string</w:t>
              </w:r>
              <w:r w:rsidRPr="00CD3E71">
                <w:rPr>
                  <w:rFonts w:ascii="Consolas" w:hAnsi="Consolas" w:cs="Consolas"/>
                  <w:color w:val="000000"/>
                  <w:sz w:val="19"/>
                  <w:szCs w:val="19"/>
                  <w:highlight w:val="white"/>
                  <w:lang w:val="en-US"/>
                  <w:rPrChange w:id="1602" w:author="Сергей" w:date="2017-08-12T19:52:00Z">
                    <w:rPr>
                      <w:rFonts w:ascii="Consolas" w:hAnsi="Consolas" w:cs="Consolas"/>
                      <w:color w:val="000000"/>
                      <w:sz w:val="19"/>
                      <w:szCs w:val="19"/>
                      <w:highlight w:val="white"/>
                    </w:rPr>
                  </w:rPrChange>
                </w:rPr>
                <w:t xml:space="preserve">[] </w:t>
              </w:r>
              <w:proofErr w:type="spellStart"/>
              <w:r w:rsidRPr="00CD3E71">
                <w:rPr>
                  <w:rFonts w:ascii="Consolas" w:hAnsi="Consolas" w:cs="Consolas"/>
                  <w:color w:val="000000"/>
                  <w:sz w:val="19"/>
                  <w:szCs w:val="19"/>
                  <w:highlight w:val="white"/>
                  <w:lang w:val="en-US"/>
                  <w:rPrChange w:id="1603" w:author="Сергей" w:date="2017-08-12T19:52:00Z">
                    <w:rPr>
                      <w:rFonts w:ascii="Consolas" w:hAnsi="Consolas" w:cs="Consolas"/>
                      <w:color w:val="000000"/>
                      <w:sz w:val="19"/>
                      <w:szCs w:val="19"/>
                      <w:highlight w:val="white"/>
                    </w:rPr>
                  </w:rPrChange>
                </w:rPr>
                <w:t>args</w:t>
              </w:r>
              <w:proofErr w:type="spellEnd"/>
              <w:r w:rsidRPr="00CD3E71">
                <w:rPr>
                  <w:rFonts w:ascii="Consolas" w:hAnsi="Consolas" w:cs="Consolas"/>
                  <w:color w:val="000000"/>
                  <w:sz w:val="19"/>
                  <w:szCs w:val="19"/>
                  <w:highlight w:val="white"/>
                  <w:lang w:val="en-US"/>
                  <w:rPrChange w:id="1604" w:author="Сергей" w:date="2017-08-12T19:52:00Z">
                    <w:rPr>
                      <w:rFonts w:ascii="Consolas" w:hAnsi="Consolas" w:cs="Consolas"/>
                      <w:color w:val="000000"/>
                      <w:sz w:val="19"/>
                      <w:szCs w:val="19"/>
                      <w:highlight w:val="white"/>
                    </w:rPr>
                  </w:rPrChange>
                </w:rPr>
                <w:t>)</w:t>
              </w:r>
            </w:ins>
          </w:p>
          <w:p w:rsidR="00254AC9" w:rsidRDefault="00CD3E71" w:rsidP="00254AC9">
            <w:pPr>
              <w:autoSpaceDE w:val="0"/>
              <w:autoSpaceDN w:val="0"/>
              <w:adjustRightInd w:val="0"/>
              <w:spacing w:before="0" w:after="0" w:line="240" w:lineRule="auto"/>
              <w:rPr>
                <w:ins w:id="1605" w:author="Сергей" w:date="2017-08-12T19:52:00Z"/>
                <w:rFonts w:ascii="Consolas" w:hAnsi="Consolas" w:cs="Consolas"/>
                <w:color w:val="000000"/>
                <w:sz w:val="19"/>
                <w:szCs w:val="19"/>
                <w:highlight w:val="white"/>
              </w:rPr>
            </w:pPr>
            <w:ins w:id="1606" w:author="Сергей" w:date="2017-08-12T19:52:00Z">
              <w:r w:rsidRPr="00CD3E71">
                <w:rPr>
                  <w:rFonts w:ascii="Consolas" w:hAnsi="Consolas" w:cs="Consolas"/>
                  <w:color w:val="000000"/>
                  <w:sz w:val="19"/>
                  <w:szCs w:val="19"/>
                  <w:highlight w:val="white"/>
                  <w:lang w:val="en-US"/>
                  <w:rPrChange w:id="1607" w:author="Сергей" w:date="2017-08-12T19:52:00Z">
                    <w:rPr>
                      <w:rFonts w:ascii="Consolas" w:hAnsi="Consolas" w:cs="Consolas"/>
                      <w:color w:val="000000"/>
                      <w:sz w:val="19"/>
                      <w:szCs w:val="19"/>
                      <w:highlight w:val="white"/>
                    </w:rPr>
                  </w:rPrChange>
                </w:rPr>
                <w:t xml:space="preserve">    </w:t>
              </w:r>
              <w:r w:rsidR="00254AC9">
                <w:rPr>
                  <w:rFonts w:ascii="Consolas" w:hAnsi="Consolas" w:cs="Consolas"/>
                  <w:color w:val="000000"/>
                  <w:sz w:val="19"/>
                  <w:szCs w:val="19"/>
                  <w:highlight w:val="white"/>
                </w:rPr>
                <w:t>{</w:t>
              </w:r>
            </w:ins>
          </w:p>
          <w:p w:rsidR="00254AC9" w:rsidRDefault="00254AC9" w:rsidP="00254AC9">
            <w:pPr>
              <w:autoSpaceDE w:val="0"/>
              <w:autoSpaceDN w:val="0"/>
              <w:adjustRightInd w:val="0"/>
              <w:spacing w:before="0" w:after="0" w:line="240" w:lineRule="auto"/>
              <w:rPr>
                <w:ins w:id="1608" w:author="Сергей" w:date="2017-08-12T19:52:00Z"/>
                <w:rFonts w:ascii="Consolas" w:hAnsi="Consolas" w:cs="Consolas"/>
                <w:color w:val="000000"/>
                <w:sz w:val="19"/>
                <w:szCs w:val="19"/>
                <w:highlight w:val="white"/>
              </w:rPr>
            </w:pPr>
            <w:ins w:id="1609" w:author="Сергей" w:date="2017-08-12T19:52:00Z">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Описали ссылку на объект.</w:t>
              </w:r>
            </w:ins>
          </w:p>
          <w:p w:rsidR="00254AC9" w:rsidRDefault="00254AC9" w:rsidP="00254AC9">
            <w:pPr>
              <w:autoSpaceDE w:val="0"/>
              <w:autoSpaceDN w:val="0"/>
              <w:adjustRightInd w:val="0"/>
              <w:spacing w:before="0" w:after="0" w:line="240" w:lineRule="auto"/>
              <w:rPr>
                <w:ins w:id="1610" w:author="Сергей" w:date="2017-08-12T19:52:00Z"/>
                <w:rFonts w:ascii="Consolas" w:hAnsi="Consolas" w:cs="Consolas"/>
                <w:color w:val="000000"/>
                <w:sz w:val="19"/>
                <w:szCs w:val="19"/>
                <w:highlight w:val="white"/>
              </w:rPr>
            </w:pPr>
            <w:ins w:id="1611" w:author="Сергей" w:date="2017-08-12T19:52:00Z">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Complex</w:t>
              </w:r>
              <w:proofErr w:type="spellEnd"/>
              <w:r>
                <w:rPr>
                  <w:rFonts w:ascii="Consolas" w:hAnsi="Consolas" w:cs="Consolas"/>
                  <w:color w:val="000000"/>
                  <w:sz w:val="19"/>
                  <w:szCs w:val="19"/>
                  <w:highlight w:val="white"/>
                </w:rPr>
                <w:t xml:space="preserve"> complex1;</w:t>
              </w:r>
            </w:ins>
          </w:p>
          <w:p w:rsidR="00254AC9" w:rsidRDefault="00254AC9" w:rsidP="00254AC9">
            <w:pPr>
              <w:autoSpaceDE w:val="0"/>
              <w:autoSpaceDN w:val="0"/>
              <w:adjustRightInd w:val="0"/>
              <w:spacing w:before="0" w:after="0" w:line="240" w:lineRule="auto"/>
              <w:rPr>
                <w:ins w:id="1612" w:author="Сергей" w:date="2017-08-12T19:52:00Z"/>
                <w:rFonts w:ascii="Consolas" w:hAnsi="Consolas" w:cs="Consolas"/>
                <w:color w:val="000000"/>
                <w:sz w:val="19"/>
                <w:szCs w:val="19"/>
                <w:highlight w:val="white"/>
              </w:rPr>
            </w:pPr>
            <w:ins w:id="1613" w:author="Сергей" w:date="2017-08-12T19:52:00Z">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Создали объект и сохранили ссылку на него в complex1.</w:t>
              </w:r>
            </w:ins>
          </w:p>
          <w:p w:rsidR="00254AC9" w:rsidRDefault="00254AC9" w:rsidP="00254AC9">
            <w:pPr>
              <w:autoSpaceDE w:val="0"/>
              <w:autoSpaceDN w:val="0"/>
              <w:adjustRightInd w:val="0"/>
              <w:spacing w:before="0" w:after="0" w:line="240" w:lineRule="auto"/>
              <w:rPr>
                <w:ins w:id="1614" w:author="Сергей" w:date="2017-08-12T19:52:00Z"/>
                <w:rFonts w:ascii="Consolas" w:hAnsi="Consolas" w:cs="Consolas"/>
                <w:color w:val="000000"/>
                <w:sz w:val="19"/>
                <w:szCs w:val="19"/>
                <w:highlight w:val="white"/>
              </w:rPr>
            </w:pPr>
            <w:ins w:id="1615" w:author="Сергей" w:date="2017-08-12T19:52:00Z">
              <w:r>
                <w:rPr>
                  <w:rFonts w:ascii="Consolas" w:hAnsi="Consolas" w:cs="Consolas"/>
                  <w:color w:val="000000"/>
                  <w:sz w:val="19"/>
                  <w:szCs w:val="19"/>
                  <w:highlight w:val="white"/>
                </w:rPr>
                <w:t xml:space="preserve">        complex1 = </w:t>
              </w:r>
              <w:proofErr w:type="spellStart"/>
              <w:r>
                <w:rPr>
                  <w:rFonts w:ascii="Consolas" w:hAnsi="Consolas" w:cs="Consolas"/>
                  <w:color w:val="0000FF"/>
                  <w:sz w:val="19"/>
                  <w:szCs w:val="19"/>
                  <w:highlight w:val="white"/>
                </w:rPr>
                <w:t>new</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Complex</w:t>
              </w:r>
              <w:proofErr w:type="spellEnd"/>
              <w:r>
                <w:rPr>
                  <w:rFonts w:ascii="Consolas" w:hAnsi="Consolas" w:cs="Consolas"/>
                  <w:color w:val="000000"/>
                  <w:sz w:val="19"/>
                  <w:szCs w:val="19"/>
                  <w:highlight w:val="white"/>
                </w:rPr>
                <w:t>(1, 1);</w:t>
              </w:r>
            </w:ins>
          </w:p>
          <w:p w:rsidR="00254AC9" w:rsidRDefault="00254AC9" w:rsidP="00254AC9">
            <w:pPr>
              <w:autoSpaceDE w:val="0"/>
              <w:autoSpaceDN w:val="0"/>
              <w:adjustRightInd w:val="0"/>
              <w:spacing w:before="0" w:after="0" w:line="240" w:lineRule="auto"/>
              <w:rPr>
                <w:ins w:id="1616" w:author="Сергей" w:date="2017-08-12T19:52:00Z"/>
                <w:rFonts w:ascii="Consolas" w:hAnsi="Consolas" w:cs="Consolas"/>
                <w:color w:val="000000"/>
                <w:sz w:val="19"/>
                <w:szCs w:val="19"/>
                <w:highlight w:val="white"/>
              </w:rPr>
            </w:pPr>
            <w:ins w:id="1617" w:author="Сергей" w:date="2017-08-12T19:52:00Z">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Описали объект и создали его.</w:t>
              </w:r>
            </w:ins>
          </w:p>
          <w:p w:rsidR="00254AC9" w:rsidRDefault="00254AC9" w:rsidP="00254AC9">
            <w:pPr>
              <w:autoSpaceDE w:val="0"/>
              <w:autoSpaceDN w:val="0"/>
              <w:adjustRightInd w:val="0"/>
              <w:spacing w:before="0" w:after="0" w:line="240" w:lineRule="auto"/>
              <w:rPr>
                <w:ins w:id="1618" w:author="Сергей" w:date="2017-08-12T19:52:00Z"/>
                <w:rFonts w:ascii="Consolas" w:hAnsi="Consolas" w:cs="Consolas"/>
                <w:color w:val="000000"/>
                <w:sz w:val="19"/>
                <w:szCs w:val="19"/>
                <w:highlight w:val="white"/>
              </w:rPr>
            </w:pPr>
            <w:ins w:id="1619" w:author="Сергей" w:date="2017-08-12T19:52:00Z">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Complex</w:t>
              </w:r>
              <w:proofErr w:type="spellEnd"/>
              <w:r>
                <w:rPr>
                  <w:rFonts w:ascii="Consolas" w:hAnsi="Consolas" w:cs="Consolas"/>
                  <w:color w:val="000000"/>
                  <w:sz w:val="19"/>
                  <w:szCs w:val="19"/>
                  <w:highlight w:val="white"/>
                </w:rPr>
                <w:t xml:space="preserve"> complex2 = </w:t>
              </w:r>
              <w:proofErr w:type="spellStart"/>
              <w:r>
                <w:rPr>
                  <w:rFonts w:ascii="Consolas" w:hAnsi="Consolas" w:cs="Consolas"/>
                  <w:color w:val="0000FF"/>
                  <w:sz w:val="19"/>
                  <w:szCs w:val="19"/>
                  <w:highlight w:val="white"/>
                </w:rPr>
                <w:t>new</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Complex</w:t>
              </w:r>
              <w:proofErr w:type="spellEnd"/>
              <w:r>
                <w:rPr>
                  <w:rFonts w:ascii="Consolas" w:hAnsi="Consolas" w:cs="Consolas"/>
                  <w:color w:val="000000"/>
                  <w:sz w:val="19"/>
                  <w:szCs w:val="19"/>
                  <w:highlight w:val="white"/>
                </w:rPr>
                <w:t>(2, 2);</w:t>
              </w:r>
            </w:ins>
          </w:p>
          <w:p w:rsidR="00254AC9" w:rsidRDefault="00254AC9" w:rsidP="00254AC9">
            <w:pPr>
              <w:autoSpaceDE w:val="0"/>
              <w:autoSpaceDN w:val="0"/>
              <w:adjustRightInd w:val="0"/>
              <w:spacing w:before="0" w:after="0" w:line="240" w:lineRule="auto"/>
              <w:rPr>
                <w:ins w:id="1620" w:author="Сергей" w:date="2017-08-12T19:52:00Z"/>
                <w:rFonts w:ascii="Consolas" w:hAnsi="Consolas" w:cs="Consolas"/>
                <w:color w:val="000000"/>
                <w:sz w:val="19"/>
                <w:szCs w:val="19"/>
                <w:highlight w:val="white"/>
              </w:rPr>
            </w:pPr>
            <w:ins w:id="1621" w:author="Сергей" w:date="2017-08-12T19:52:00Z">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С помощью свойства </w:t>
              </w:r>
              <w:proofErr w:type="spellStart"/>
              <w:r>
                <w:rPr>
                  <w:rFonts w:ascii="Consolas" w:hAnsi="Consolas" w:cs="Consolas"/>
                  <w:color w:val="008000"/>
                  <w:sz w:val="19"/>
                  <w:szCs w:val="19"/>
                  <w:highlight w:val="white"/>
                </w:rPr>
                <w:t>Im</w:t>
              </w:r>
              <w:proofErr w:type="spellEnd"/>
              <w:r>
                <w:rPr>
                  <w:rFonts w:ascii="Consolas" w:hAnsi="Consolas" w:cs="Consolas"/>
                  <w:color w:val="008000"/>
                  <w:sz w:val="19"/>
                  <w:szCs w:val="19"/>
                  <w:highlight w:val="white"/>
                </w:rPr>
                <w:t xml:space="preserve"> изменили внутреннее (приватное) поле </w:t>
              </w:r>
              <w:proofErr w:type="spellStart"/>
              <w:r>
                <w:rPr>
                  <w:rFonts w:ascii="Consolas" w:hAnsi="Consolas" w:cs="Consolas"/>
                  <w:color w:val="008000"/>
                  <w:sz w:val="19"/>
                  <w:szCs w:val="19"/>
                  <w:highlight w:val="white"/>
                </w:rPr>
                <w:t>im</w:t>
              </w:r>
              <w:proofErr w:type="spellEnd"/>
              <w:r>
                <w:rPr>
                  <w:rFonts w:ascii="Consolas" w:hAnsi="Consolas" w:cs="Consolas"/>
                  <w:color w:val="008000"/>
                  <w:sz w:val="19"/>
                  <w:szCs w:val="19"/>
                  <w:highlight w:val="white"/>
                </w:rPr>
                <w:t>.</w:t>
              </w:r>
            </w:ins>
          </w:p>
          <w:p w:rsidR="00254AC9" w:rsidRDefault="00254AC9" w:rsidP="00254AC9">
            <w:pPr>
              <w:autoSpaceDE w:val="0"/>
              <w:autoSpaceDN w:val="0"/>
              <w:adjustRightInd w:val="0"/>
              <w:spacing w:before="0" w:after="0" w:line="240" w:lineRule="auto"/>
              <w:rPr>
                <w:ins w:id="1622" w:author="Сергей" w:date="2017-08-12T19:52:00Z"/>
                <w:rFonts w:ascii="Consolas" w:hAnsi="Consolas" w:cs="Consolas"/>
                <w:color w:val="000000"/>
                <w:sz w:val="19"/>
                <w:szCs w:val="19"/>
                <w:highlight w:val="white"/>
              </w:rPr>
            </w:pPr>
            <w:ins w:id="1623" w:author="Сергей" w:date="2017-08-12T19:52:00Z">
              <w:r>
                <w:rPr>
                  <w:rFonts w:ascii="Consolas" w:hAnsi="Consolas" w:cs="Consolas"/>
                  <w:color w:val="000000"/>
                  <w:sz w:val="19"/>
                  <w:szCs w:val="19"/>
                  <w:highlight w:val="white"/>
                </w:rPr>
                <w:t xml:space="preserve">        complex2.Im = 3;</w:t>
              </w:r>
            </w:ins>
          </w:p>
          <w:p w:rsidR="00254AC9" w:rsidRDefault="00254AC9" w:rsidP="00254AC9">
            <w:pPr>
              <w:autoSpaceDE w:val="0"/>
              <w:autoSpaceDN w:val="0"/>
              <w:adjustRightInd w:val="0"/>
              <w:spacing w:before="0" w:after="0" w:line="240" w:lineRule="auto"/>
              <w:rPr>
                <w:ins w:id="1624" w:author="Сергей" w:date="2017-08-12T19:52:00Z"/>
                <w:rFonts w:ascii="Consolas" w:hAnsi="Consolas" w:cs="Consolas"/>
                <w:color w:val="000000"/>
                <w:sz w:val="19"/>
                <w:szCs w:val="19"/>
                <w:highlight w:val="white"/>
              </w:rPr>
            </w:pPr>
            <w:ins w:id="1625" w:author="Сергей" w:date="2017-08-12T19:52:00Z">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Создали ссылку на объект.</w:t>
              </w:r>
            </w:ins>
          </w:p>
          <w:p w:rsidR="00254AC9" w:rsidRDefault="00254AC9" w:rsidP="00254AC9">
            <w:pPr>
              <w:autoSpaceDE w:val="0"/>
              <w:autoSpaceDN w:val="0"/>
              <w:adjustRightInd w:val="0"/>
              <w:spacing w:before="0" w:after="0" w:line="240" w:lineRule="auto"/>
              <w:rPr>
                <w:ins w:id="1626" w:author="Сергей" w:date="2017-08-12T19:52:00Z"/>
                <w:rFonts w:ascii="Consolas" w:hAnsi="Consolas" w:cs="Consolas"/>
                <w:color w:val="000000"/>
                <w:sz w:val="19"/>
                <w:szCs w:val="19"/>
                <w:highlight w:val="white"/>
              </w:rPr>
            </w:pPr>
            <w:ins w:id="1627" w:author="Сергей" w:date="2017-08-12T19:52:00Z">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Complex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result</w:t>
              </w:r>
              <w:proofErr w:type="spellEnd"/>
              <w:r>
                <w:rPr>
                  <w:rFonts w:ascii="Consolas" w:hAnsi="Consolas" w:cs="Consolas"/>
                  <w:color w:val="000000"/>
                  <w:sz w:val="19"/>
                  <w:szCs w:val="19"/>
                  <w:highlight w:val="white"/>
                </w:rPr>
                <w:t>;</w:t>
              </w:r>
            </w:ins>
          </w:p>
          <w:p w:rsidR="00254AC9" w:rsidRDefault="00254AC9" w:rsidP="00254AC9">
            <w:pPr>
              <w:autoSpaceDE w:val="0"/>
              <w:autoSpaceDN w:val="0"/>
              <w:adjustRightInd w:val="0"/>
              <w:spacing w:before="0" w:after="0" w:line="240" w:lineRule="auto"/>
              <w:rPr>
                <w:ins w:id="1628" w:author="Сергей" w:date="2017-08-12T19:52:00Z"/>
                <w:rFonts w:ascii="Consolas" w:hAnsi="Consolas" w:cs="Consolas"/>
                <w:color w:val="000000"/>
                <w:sz w:val="19"/>
                <w:szCs w:val="19"/>
                <w:highlight w:val="white"/>
              </w:rPr>
            </w:pPr>
            <w:ins w:id="1629" w:author="Сергей" w:date="2017-08-12T19:52:00Z">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Так как в методе </w:t>
              </w:r>
              <w:proofErr w:type="spellStart"/>
              <w:r>
                <w:rPr>
                  <w:rFonts w:ascii="Consolas" w:hAnsi="Consolas" w:cs="Consolas"/>
                  <w:color w:val="008000"/>
                  <w:sz w:val="19"/>
                  <w:szCs w:val="19"/>
                  <w:highlight w:val="white"/>
                </w:rPr>
                <w:t>Plus</w:t>
              </w:r>
              <w:proofErr w:type="spellEnd"/>
              <w:r>
                <w:rPr>
                  <w:rFonts w:ascii="Consolas" w:hAnsi="Consolas" w:cs="Consolas"/>
                  <w:color w:val="008000"/>
                  <w:sz w:val="19"/>
                  <w:szCs w:val="19"/>
                  <w:highlight w:val="white"/>
                </w:rPr>
                <w:t xml:space="preserve"> создается новый объект,</w:t>
              </w:r>
            </w:ins>
          </w:p>
          <w:p w:rsidR="00254AC9" w:rsidRDefault="00254AC9" w:rsidP="00254AC9">
            <w:pPr>
              <w:autoSpaceDE w:val="0"/>
              <w:autoSpaceDN w:val="0"/>
              <w:adjustRightInd w:val="0"/>
              <w:spacing w:before="0" w:after="0" w:line="240" w:lineRule="auto"/>
              <w:rPr>
                <w:ins w:id="1630" w:author="Сергей" w:date="2017-08-12T19:52:00Z"/>
                <w:rFonts w:ascii="Consolas" w:hAnsi="Consolas" w:cs="Consolas"/>
                <w:color w:val="000000"/>
                <w:sz w:val="19"/>
                <w:szCs w:val="19"/>
                <w:highlight w:val="white"/>
              </w:rPr>
            </w:pPr>
            <w:ins w:id="1631" w:author="Сергей" w:date="2017-08-12T19:52:00Z">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то в </w:t>
              </w:r>
              <w:proofErr w:type="spellStart"/>
              <w:r>
                <w:rPr>
                  <w:rFonts w:ascii="Consolas" w:hAnsi="Consolas" w:cs="Consolas"/>
                  <w:color w:val="008000"/>
                  <w:sz w:val="19"/>
                  <w:szCs w:val="19"/>
                  <w:highlight w:val="white"/>
                </w:rPr>
                <w:t>result</w:t>
              </w:r>
              <w:proofErr w:type="spellEnd"/>
              <w:r>
                <w:rPr>
                  <w:rFonts w:ascii="Consolas" w:hAnsi="Consolas" w:cs="Consolas"/>
                  <w:color w:val="008000"/>
                  <w:sz w:val="19"/>
                  <w:szCs w:val="19"/>
                  <w:highlight w:val="white"/>
                </w:rPr>
                <w:t xml:space="preserve"> сохраняем ссылку на вновь созданный объект.</w:t>
              </w:r>
            </w:ins>
          </w:p>
          <w:p w:rsidR="00254AC9" w:rsidRPr="00254AC9" w:rsidRDefault="00254AC9" w:rsidP="00254AC9">
            <w:pPr>
              <w:keepNext/>
              <w:keepLines/>
              <w:autoSpaceDE w:val="0"/>
              <w:autoSpaceDN w:val="0"/>
              <w:adjustRightInd w:val="0"/>
              <w:spacing w:before="0" w:after="0" w:line="240" w:lineRule="auto"/>
              <w:contextualSpacing/>
              <w:rPr>
                <w:ins w:id="1632" w:author="Сергей" w:date="2017-08-12T19:52:00Z"/>
                <w:rFonts w:ascii="Consolas" w:hAnsi="Consolas" w:cs="Consolas"/>
                <w:color w:val="000000"/>
                <w:sz w:val="19"/>
                <w:szCs w:val="19"/>
                <w:highlight w:val="white"/>
                <w:lang w:val="en-US"/>
                <w:rPrChange w:id="1633" w:author="Сергей" w:date="2017-08-12T19:52:00Z">
                  <w:rPr>
                    <w:ins w:id="1634" w:author="Сергей" w:date="2017-08-12T19:52:00Z"/>
                    <w:rFonts w:ascii="Consolas" w:hAnsi="Consolas" w:cs="Consolas"/>
                    <w:color w:val="000000"/>
                    <w:sz w:val="19"/>
                    <w:szCs w:val="19"/>
                    <w:highlight w:val="white"/>
                  </w:rPr>
                </w:rPrChange>
              </w:rPr>
            </w:pPr>
            <w:ins w:id="1635" w:author="Сергей" w:date="2017-08-12T19:52:00Z">
              <w:r>
                <w:rPr>
                  <w:rFonts w:ascii="Consolas" w:hAnsi="Consolas" w:cs="Consolas"/>
                  <w:color w:val="000000"/>
                  <w:sz w:val="19"/>
                  <w:szCs w:val="19"/>
                  <w:highlight w:val="white"/>
                </w:rPr>
                <w:t xml:space="preserve">        </w:t>
              </w:r>
              <w:r w:rsidR="00CD3E71" w:rsidRPr="00CD3E71">
                <w:rPr>
                  <w:rFonts w:ascii="Consolas" w:hAnsi="Consolas" w:cs="Consolas"/>
                  <w:color w:val="000000"/>
                  <w:sz w:val="19"/>
                  <w:szCs w:val="19"/>
                  <w:highlight w:val="white"/>
                  <w:lang w:val="en-US"/>
                  <w:rPrChange w:id="1636" w:author="Сергей" w:date="2017-08-12T19:52:00Z">
                    <w:rPr>
                      <w:rFonts w:ascii="Consolas" w:hAnsi="Consolas" w:cs="Consolas"/>
                      <w:color w:val="000000"/>
                      <w:sz w:val="19"/>
                      <w:szCs w:val="19"/>
                      <w:highlight w:val="white"/>
                    </w:rPr>
                  </w:rPrChange>
                </w:rPr>
                <w:t>result = complex1.Plus(complex2);</w:t>
              </w:r>
            </w:ins>
          </w:p>
          <w:p w:rsidR="00254AC9" w:rsidRPr="00254AC9" w:rsidRDefault="00CD3E71" w:rsidP="00254AC9">
            <w:pPr>
              <w:keepNext/>
              <w:keepLines/>
              <w:autoSpaceDE w:val="0"/>
              <w:autoSpaceDN w:val="0"/>
              <w:adjustRightInd w:val="0"/>
              <w:spacing w:before="0" w:after="0" w:line="240" w:lineRule="auto"/>
              <w:contextualSpacing/>
              <w:rPr>
                <w:ins w:id="1637" w:author="Сергей" w:date="2017-08-12T19:52:00Z"/>
                <w:rFonts w:ascii="Consolas" w:hAnsi="Consolas" w:cs="Consolas"/>
                <w:color w:val="000000"/>
                <w:sz w:val="19"/>
                <w:szCs w:val="19"/>
                <w:highlight w:val="white"/>
                <w:lang w:val="en-US"/>
                <w:rPrChange w:id="1638" w:author="Сергей" w:date="2017-08-12T19:52:00Z">
                  <w:rPr>
                    <w:ins w:id="1639" w:author="Сергей" w:date="2017-08-12T19:52:00Z"/>
                    <w:rFonts w:ascii="Consolas" w:hAnsi="Consolas" w:cs="Consolas"/>
                    <w:color w:val="000000"/>
                    <w:sz w:val="19"/>
                    <w:szCs w:val="19"/>
                    <w:highlight w:val="white"/>
                  </w:rPr>
                </w:rPrChange>
              </w:rPr>
            </w:pPr>
            <w:ins w:id="1640" w:author="Сергей" w:date="2017-08-12T19:52:00Z">
              <w:r w:rsidRPr="00CD3E71">
                <w:rPr>
                  <w:rFonts w:ascii="Consolas" w:hAnsi="Consolas" w:cs="Consolas"/>
                  <w:color w:val="000000"/>
                  <w:sz w:val="19"/>
                  <w:szCs w:val="19"/>
                  <w:highlight w:val="white"/>
                  <w:lang w:val="en-US"/>
                  <w:rPrChange w:id="1641" w:author="Сергей" w:date="2017-08-12T19:52:00Z">
                    <w:rPr>
                      <w:rFonts w:ascii="Consolas" w:hAnsi="Consolas" w:cs="Consolas"/>
                      <w:color w:val="000000"/>
                      <w:sz w:val="19"/>
                      <w:szCs w:val="19"/>
                      <w:highlight w:val="white"/>
                    </w:rPr>
                  </w:rPrChange>
                </w:rPr>
                <w:t xml:space="preserve">        </w:t>
              </w:r>
              <w:proofErr w:type="spellStart"/>
              <w:r w:rsidRPr="00CD3E71">
                <w:rPr>
                  <w:rFonts w:ascii="Consolas" w:hAnsi="Consolas" w:cs="Consolas"/>
                  <w:color w:val="2B91AF"/>
                  <w:sz w:val="19"/>
                  <w:szCs w:val="19"/>
                  <w:highlight w:val="white"/>
                  <w:lang w:val="en-US"/>
                  <w:rPrChange w:id="1642" w:author="Сергей" w:date="2017-08-12T19:52:00Z">
                    <w:rPr>
                      <w:rFonts w:ascii="Consolas" w:hAnsi="Consolas" w:cs="Consolas"/>
                      <w:color w:val="2B91AF"/>
                      <w:sz w:val="19"/>
                      <w:szCs w:val="19"/>
                      <w:highlight w:val="white"/>
                    </w:rPr>
                  </w:rPrChange>
                </w:rPr>
                <w:t>Console</w:t>
              </w:r>
              <w:r w:rsidRPr="00CD3E71">
                <w:rPr>
                  <w:rFonts w:ascii="Consolas" w:hAnsi="Consolas" w:cs="Consolas"/>
                  <w:color w:val="000000"/>
                  <w:sz w:val="19"/>
                  <w:szCs w:val="19"/>
                  <w:highlight w:val="white"/>
                  <w:lang w:val="en-US"/>
                  <w:rPrChange w:id="1643" w:author="Сергей" w:date="2017-08-12T19:52:00Z">
                    <w:rPr>
                      <w:rFonts w:ascii="Consolas" w:hAnsi="Consolas" w:cs="Consolas"/>
                      <w:color w:val="000000"/>
                      <w:sz w:val="19"/>
                      <w:szCs w:val="19"/>
                      <w:highlight w:val="white"/>
                    </w:rPr>
                  </w:rPrChange>
                </w:rPr>
                <w:t>.WriteLine</w:t>
              </w:r>
              <w:proofErr w:type="spellEnd"/>
              <w:r w:rsidRPr="00CD3E71">
                <w:rPr>
                  <w:rFonts w:ascii="Consolas" w:hAnsi="Consolas" w:cs="Consolas"/>
                  <w:color w:val="000000"/>
                  <w:sz w:val="19"/>
                  <w:szCs w:val="19"/>
                  <w:highlight w:val="white"/>
                  <w:lang w:val="en-US"/>
                  <w:rPrChange w:id="1644" w:author="Сергей" w:date="2017-08-12T19:52:00Z">
                    <w:rPr>
                      <w:rFonts w:ascii="Consolas" w:hAnsi="Consolas" w:cs="Consolas"/>
                      <w:color w:val="000000"/>
                      <w:sz w:val="19"/>
                      <w:szCs w:val="19"/>
                      <w:highlight w:val="white"/>
                    </w:rPr>
                  </w:rPrChange>
                </w:rPr>
                <w:t>(</w:t>
              </w:r>
              <w:proofErr w:type="spellStart"/>
              <w:r w:rsidRPr="00CD3E71">
                <w:rPr>
                  <w:rFonts w:ascii="Consolas" w:hAnsi="Consolas" w:cs="Consolas"/>
                  <w:color w:val="000000"/>
                  <w:sz w:val="19"/>
                  <w:szCs w:val="19"/>
                  <w:highlight w:val="white"/>
                  <w:lang w:val="en-US"/>
                  <w:rPrChange w:id="1645" w:author="Сергей" w:date="2017-08-12T19:52:00Z">
                    <w:rPr>
                      <w:rFonts w:ascii="Consolas" w:hAnsi="Consolas" w:cs="Consolas"/>
                      <w:color w:val="000000"/>
                      <w:sz w:val="19"/>
                      <w:szCs w:val="19"/>
                      <w:highlight w:val="white"/>
                    </w:rPr>
                  </w:rPrChange>
                </w:rPr>
                <w:t>result.ToString</w:t>
              </w:r>
              <w:proofErr w:type="spellEnd"/>
              <w:r w:rsidRPr="00CD3E71">
                <w:rPr>
                  <w:rFonts w:ascii="Consolas" w:hAnsi="Consolas" w:cs="Consolas"/>
                  <w:color w:val="000000"/>
                  <w:sz w:val="19"/>
                  <w:szCs w:val="19"/>
                  <w:highlight w:val="white"/>
                  <w:lang w:val="en-US"/>
                  <w:rPrChange w:id="1646" w:author="Сергей" w:date="2017-08-12T19:52:00Z">
                    <w:rPr>
                      <w:rFonts w:ascii="Consolas" w:hAnsi="Consolas" w:cs="Consolas"/>
                      <w:color w:val="000000"/>
                      <w:sz w:val="19"/>
                      <w:szCs w:val="19"/>
                      <w:highlight w:val="white"/>
                    </w:rPr>
                  </w:rPrChange>
                </w:rPr>
                <w:t>());</w:t>
              </w:r>
            </w:ins>
          </w:p>
          <w:p w:rsidR="00254AC9" w:rsidRDefault="00CD3E71" w:rsidP="00254AC9">
            <w:pPr>
              <w:autoSpaceDE w:val="0"/>
              <w:autoSpaceDN w:val="0"/>
              <w:adjustRightInd w:val="0"/>
              <w:spacing w:before="0" w:after="0" w:line="240" w:lineRule="auto"/>
              <w:rPr>
                <w:ins w:id="1647" w:author="Сергей" w:date="2017-08-12T19:52:00Z"/>
                <w:rFonts w:ascii="Consolas" w:hAnsi="Consolas" w:cs="Consolas"/>
                <w:color w:val="000000"/>
                <w:sz w:val="19"/>
                <w:szCs w:val="19"/>
                <w:highlight w:val="white"/>
              </w:rPr>
            </w:pPr>
            <w:ins w:id="1648" w:author="Сергей" w:date="2017-08-12T19:52:00Z">
              <w:r w:rsidRPr="00CD3E71">
                <w:rPr>
                  <w:rFonts w:ascii="Consolas" w:hAnsi="Consolas" w:cs="Consolas"/>
                  <w:color w:val="000000"/>
                  <w:sz w:val="19"/>
                  <w:szCs w:val="19"/>
                  <w:highlight w:val="white"/>
                  <w:lang w:val="en-US"/>
                  <w:rPrChange w:id="1649" w:author="Сергей" w:date="2017-08-12T19:52:00Z">
                    <w:rPr>
                      <w:rFonts w:ascii="Consolas" w:hAnsi="Consolas" w:cs="Consolas"/>
                      <w:color w:val="000000"/>
                      <w:sz w:val="19"/>
                      <w:szCs w:val="19"/>
                      <w:highlight w:val="white"/>
                    </w:rPr>
                  </w:rPrChange>
                </w:rPr>
                <w:t xml:space="preserve">    </w:t>
              </w:r>
              <w:r w:rsidR="00254AC9">
                <w:rPr>
                  <w:rFonts w:ascii="Consolas" w:hAnsi="Consolas" w:cs="Consolas"/>
                  <w:color w:val="000000"/>
                  <w:sz w:val="19"/>
                  <w:szCs w:val="19"/>
                  <w:highlight w:val="white"/>
                </w:rPr>
                <w:t>}</w:t>
              </w:r>
            </w:ins>
          </w:p>
          <w:p w:rsidR="00254AC9" w:rsidRDefault="00254AC9" w:rsidP="00254AC9">
            <w:pPr>
              <w:autoSpaceDE w:val="0"/>
              <w:autoSpaceDN w:val="0"/>
              <w:adjustRightInd w:val="0"/>
              <w:spacing w:before="0" w:after="0" w:line="240" w:lineRule="auto"/>
              <w:rPr>
                <w:ins w:id="1650" w:author="Сергей" w:date="2017-08-12T19:52:00Z"/>
                <w:rFonts w:ascii="Consolas" w:hAnsi="Consolas" w:cs="Consolas"/>
                <w:color w:val="000000"/>
                <w:sz w:val="19"/>
                <w:szCs w:val="19"/>
                <w:highlight w:val="white"/>
              </w:rPr>
            </w:pPr>
            <w:ins w:id="1651" w:author="Сергей" w:date="2017-08-12T19:52:00Z">
              <w:r>
                <w:rPr>
                  <w:rFonts w:ascii="Consolas" w:hAnsi="Consolas" w:cs="Consolas"/>
                  <w:color w:val="000000"/>
                  <w:sz w:val="19"/>
                  <w:szCs w:val="19"/>
                  <w:highlight w:val="white"/>
                </w:rPr>
                <w:t>}</w:t>
              </w:r>
            </w:ins>
          </w:p>
          <w:p w:rsidR="00227B05" w:rsidRPr="00082C12" w:rsidDel="00254AC9" w:rsidRDefault="00102F2F">
            <w:pPr>
              <w:pStyle w:val="normal"/>
              <w:widowControl w:val="0"/>
              <w:spacing w:before="0" w:after="0" w:line="240" w:lineRule="auto"/>
              <w:rPr>
                <w:del w:id="1652" w:author="Сергей" w:date="2017-08-12T19:52:00Z"/>
                <w:color w:val="000000"/>
                <w:lang w:val="en-US"/>
              </w:rPr>
            </w:pPr>
            <w:del w:id="1653" w:author="Сергей" w:date="2017-08-12T19:52:00Z">
              <w:r w:rsidRPr="00082C12" w:rsidDel="00254AC9">
                <w:rPr>
                  <w:color w:val="000088"/>
                  <w:lang w:val="en-US"/>
                </w:rPr>
                <w:delText>class</w:delText>
              </w:r>
              <w:r w:rsidRPr="00082C12" w:rsidDel="00254AC9">
                <w:rPr>
                  <w:color w:val="000000"/>
                  <w:lang w:val="en-US"/>
                </w:rPr>
                <w:delText xml:space="preserve"> </w:delText>
              </w:r>
              <w:r w:rsidRPr="00082C12" w:rsidDel="00254AC9">
                <w:rPr>
                  <w:color w:val="660066"/>
                  <w:lang w:val="en-US"/>
                </w:rPr>
                <w:delText>Complex</w:delText>
              </w:r>
            </w:del>
          </w:p>
          <w:p w:rsidR="00227B05" w:rsidRPr="00082C12" w:rsidDel="00254AC9" w:rsidRDefault="00102F2F">
            <w:pPr>
              <w:pStyle w:val="normal"/>
              <w:widowControl w:val="0"/>
              <w:spacing w:before="0" w:after="0" w:line="240" w:lineRule="auto"/>
              <w:rPr>
                <w:del w:id="1654" w:author="Сергей" w:date="2017-08-12T19:52:00Z"/>
                <w:color w:val="000000"/>
                <w:lang w:val="en-US"/>
              </w:rPr>
            </w:pPr>
            <w:del w:id="1655" w:author="Сергей" w:date="2017-08-12T19:52:00Z">
              <w:r w:rsidRPr="00082C12" w:rsidDel="00254AC9">
                <w:rPr>
                  <w:color w:val="000000"/>
                  <w:lang w:val="en-US"/>
                </w:rPr>
                <w:delText>{</w:delText>
              </w:r>
            </w:del>
          </w:p>
          <w:p w:rsidR="00227B05" w:rsidRPr="00082C12" w:rsidDel="00254AC9" w:rsidRDefault="00102F2F">
            <w:pPr>
              <w:pStyle w:val="normal"/>
              <w:widowControl w:val="0"/>
              <w:spacing w:before="0" w:after="0" w:line="240" w:lineRule="auto"/>
              <w:rPr>
                <w:del w:id="1656" w:author="Сергей" w:date="2017-08-12T19:52:00Z"/>
                <w:color w:val="000000"/>
                <w:lang w:val="en-US"/>
              </w:rPr>
            </w:pPr>
            <w:del w:id="1657" w:author="Сергей" w:date="2017-08-12T19:52:00Z">
              <w:r w:rsidRPr="00082C12" w:rsidDel="00254AC9">
                <w:rPr>
                  <w:color w:val="000000"/>
                  <w:lang w:val="en-US"/>
                </w:rPr>
                <w:delText xml:space="preserve">    </w:delText>
              </w:r>
              <w:r w:rsidRPr="00082C12" w:rsidDel="00254AC9">
                <w:rPr>
                  <w:color w:val="880000"/>
                  <w:lang w:val="en-US"/>
                </w:rPr>
                <w:delText xml:space="preserve">// </w:delText>
              </w:r>
              <w:r w:rsidDel="00254AC9">
                <w:rPr>
                  <w:color w:val="880000"/>
                </w:rPr>
                <w:delText>Поля</w:delText>
              </w:r>
              <w:r w:rsidRPr="00082C12" w:rsidDel="00254AC9">
                <w:rPr>
                  <w:color w:val="880000"/>
                  <w:lang w:val="en-US"/>
                </w:rPr>
                <w:delText xml:space="preserve"> </w:delText>
              </w:r>
              <w:r w:rsidDel="00254AC9">
                <w:rPr>
                  <w:color w:val="880000"/>
                </w:rPr>
                <w:delText>приватные</w:delText>
              </w:r>
              <w:r w:rsidRPr="00082C12" w:rsidDel="00254AC9">
                <w:rPr>
                  <w:color w:val="880000"/>
                  <w:lang w:val="en-US"/>
                </w:rPr>
                <w:delText>.</w:delText>
              </w:r>
            </w:del>
          </w:p>
          <w:p w:rsidR="00227B05" w:rsidRPr="00082C12" w:rsidDel="00254AC9" w:rsidRDefault="00102F2F">
            <w:pPr>
              <w:pStyle w:val="normal"/>
              <w:widowControl w:val="0"/>
              <w:spacing w:before="0" w:after="0" w:line="240" w:lineRule="auto"/>
              <w:rPr>
                <w:del w:id="1658" w:author="Сергей" w:date="2017-08-12T19:52:00Z"/>
                <w:color w:val="000000"/>
                <w:lang w:val="en-US"/>
              </w:rPr>
            </w:pPr>
            <w:del w:id="1659" w:author="Сергей" w:date="2017-08-12T19:52:00Z">
              <w:r w:rsidRPr="00082C12" w:rsidDel="00254AC9">
                <w:rPr>
                  <w:color w:val="000000"/>
                  <w:lang w:val="en-US"/>
                </w:rPr>
                <w:delText xml:space="preserve">    </w:delText>
              </w:r>
              <w:r w:rsidRPr="00082C12" w:rsidDel="00254AC9">
                <w:rPr>
                  <w:color w:val="000088"/>
                  <w:lang w:val="en-US"/>
                </w:rPr>
                <w:delText>private</w:delText>
              </w:r>
              <w:r w:rsidRPr="00082C12" w:rsidDel="00254AC9">
                <w:rPr>
                  <w:color w:val="000000"/>
                  <w:lang w:val="en-US"/>
                </w:rPr>
                <w:delText xml:space="preserve"> </w:delText>
              </w:r>
              <w:r w:rsidRPr="00082C12" w:rsidDel="00254AC9">
                <w:rPr>
                  <w:color w:val="000088"/>
                  <w:lang w:val="en-US"/>
                </w:rPr>
                <w:delText>double</w:delText>
              </w:r>
              <w:r w:rsidRPr="00082C12" w:rsidDel="00254AC9">
                <w:rPr>
                  <w:color w:val="000000"/>
                  <w:lang w:val="en-US"/>
                </w:rPr>
                <w:delText xml:space="preserve"> im;</w:delText>
              </w:r>
            </w:del>
          </w:p>
          <w:p w:rsidR="00227B05" w:rsidDel="00254AC9" w:rsidRDefault="00102F2F">
            <w:pPr>
              <w:pStyle w:val="normal"/>
              <w:widowControl w:val="0"/>
              <w:spacing w:before="0" w:after="0" w:line="240" w:lineRule="auto"/>
              <w:rPr>
                <w:del w:id="1660" w:author="Сергей" w:date="2017-08-12T19:52:00Z"/>
                <w:color w:val="000000"/>
              </w:rPr>
            </w:pPr>
            <w:del w:id="1661" w:author="Сергей" w:date="2017-08-12T19:52:00Z">
              <w:r w:rsidRPr="00082C12" w:rsidDel="00254AC9">
                <w:rPr>
                  <w:color w:val="000000"/>
                  <w:lang w:val="en-US"/>
                </w:rPr>
                <w:delText xml:space="preserve">    </w:delText>
              </w:r>
              <w:r w:rsidDel="00254AC9">
                <w:rPr>
                  <w:color w:val="880000"/>
                </w:rPr>
                <w:delText>// По умолчанию элементы приватные, поэтому private можно не писать.</w:delText>
              </w:r>
            </w:del>
          </w:p>
          <w:p w:rsidR="00227B05" w:rsidDel="00254AC9" w:rsidRDefault="00102F2F">
            <w:pPr>
              <w:pStyle w:val="normal"/>
              <w:widowControl w:val="0"/>
              <w:spacing w:before="0" w:after="0" w:line="240" w:lineRule="auto"/>
              <w:rPr>
                <w:del w:id="1662" w:author="Сергей" w:date="2017-08-12T19:52:00Z"/>
                <w:color w:val="000000"/>
              </w:rPr>
            </w:pPr>
            <w:del w:id="1663" w:author="Сергей" w:date="2017-08-12T19:52:00Z">
              <w:r w:rsidDel="00254AC9">
                <w:rPr>
                  <w:color w:val="000000"/>
                </w:rPr>
                <w:delText xml:space="preserve">    </w:delText>
              </w:r>
              <w:r w:rsidDel="00254AC9">
                <w:rPr>
                  <w:color w:val="000088"/>
                </w:rPr>
                <w:delText>double</w:delText>
              </w:r>
              <w:r w:rsidDel="00254AC9">
                <w:rPr>
                  <w:color w:val="000000"/>
                </w:rPr>
                <w:delText xml:space="preserve"> re;</w:delText>
              </w:r>
            </w:del>
          </w:p>
          <w:p w:rsidR="00227B05" w:rsidDel="00254AC9" w:rsidRDefault="00227B05">
            <w:pPr>
              <w:pStyle w:val="normal"/>
              <w:widowControl w:val="0"/>
              <w:spacing w:before="0" w:after="0" w:line="240" w:lineRule="auto"/>
              <w:rPr>
                <w:del w:id="1664" w:author="Сергей" w:date="2017-08-12T19:52:00Z"/>
                <w:color w:val="000000"/>
              </w:rPr>
            </w:pPr>
          </w:p>
          <w:p w:rsidR="00227B05" w:rsidDel="00254AC9" w:rsidRDefault="00102F2F">
            <w:pPr>
              <w:pStyle w:val="normal"/>
              <w:widowControl w:val="0"/>
              <w:spacing w:before="0" w:after="0" w:line="240" w:lineRule="auto"/>
              <w:rPr>
                <w:del w:id="1665" w:author="Сергей" w:date="2017-08-12T19:52:00Z"/>
                <w:color w:val="000000"/>
              </w:rPr>
            </w:pPr>
            <w:del w:id="1666" w:author="Сергей" w:date="2017-08-12T19:52:00Z">
              <w:r w:rsidDel="00254AC9">
                <w:rPr>
                  <w:color w:val="000000"/>
                </w:rPr>
                <w:delText xml:space="preserve">    </w:delText>
              </w:r>
              <w:r w:rsidDel="00254AC9">
                <w:rPr>
                  <w:color w:val="880000"/>
                </w:rPr>
                <w:delText>// Констуктор без параметров.</w:delText>
              </w:r>
            </w:del>
          </w:p>
          <w:p w:rsidR="00227B05" w:rsidDel="00254AC9" w:rsidRDefault="00102F2F">
            <w:pPr>
              <w:pStyle w:val="normal"/>
              <w:widowControl w:val="0"/>
              <w:spacing w:before="0" w:after="0" w:line="240" w:lineRule="auto"/>
              <w:rPr>
                <w:del w:id="1667" w:author="Сергей" w:date="2017-08-12T19:52:00Z"/>
                <w:color w:val="000000"/>
              </w:rPr>
            </w:pPr>
            <w:del w:id="1668" w:author="Сергей" w:date="2017-08-12T19:52:00Z">
              <w:r w:rsidDel="00254AC9">
                <w:rPr>
                  <w:color w:val="000000"/>
                </w:rPr>
                <w:delText xml:space="preserve">    </w:delText>
              </w:r>
              <w:r w:rsidDel="00254AC9">
                <w:rPr>
                  <w:color w:val="000088"/>
                </w:rPr>
                <w:delText>public</w:delText>
              </w:r>
              <w:r w:rsidDel="00254AC9">
                <w:rPr>
                  <w:color w:val="000000"/>
                </w:rPr>
                <w:delText xml:space="preserve"> </w:delText>
              </w:r>
              <w:r w:rsidDel="00254AC9">
                <w:rPr>
                  <w:color w:val="660066"/>
                </w:rPr>
                <w:delText>Complex</w:delText>
              </w:r>
              <w:r w:rsidDel="00254AC9">
                <w:rPr>
                  <w:color w:val="666600"/>
                </w:rPr>
                <w:delText>()</w:delText>
              </w:r>
            </w:del>
          </w:p>
          <w:p w:rsidR="00227B05" w:rsidDel="00254AC9" w:rsidRDefault="00102F2F">
            <w:pPr>
              <w:pStyle w:val="normal"/>
              <w:widowControl w:val="0"/>
              <w:spacing w:before="0" w:after="0" w:line="240" w:lineRule="auto"/>
              <w:rPr>
                <w:del w:id="1669" w:author="Сергей" w:date="2017-08-12T19:52:00Z"/>
                <w:color w:val="000000"/>
              </w:rPr>
            </w:pPr>
            <w:del w:id="1670" w:author="Сергей" w:date="2017-08-12T19:52:00Z">
              <w:r w:rsidDel="00254AC9">
                <w:rPr>
                  <w:color w:val="000000"/>
                </w:rPr>
                <w:delText xml:space="preserve">    {</w:delText>
              </w:r>
            </w:del>
          </w:p>
          <w:p w:rsidR="00227B05" w:rsidDel="00254AC9" w:rsidRDefault="00102F2F">
            <w:pPr>
              <w:pStyle w:val="normal"/>
              <w:widowControl w:val="0"/>
              <w:spacing w:before="0" w:after="0" w:line="240" w:lineRule="auto"/>
              <w:rPr>
                <w:del w:id="1671" w:author="Сергей" w:date="2017-08-12T19:52:00Z"/>
                <w:color w:val="000000"/>
              </w:rPr>
            </w:pPr>
            <w:del w:id="1672" w:author="Сергей" w:date="2017-08-12T19:52:00Z">
              <w:r w:rsidDel="00254AC9">
                <w:rPr>
                  <w:color w:val="000000"/>
                </w:rPr>
                <w:delText xml:space="preserve">        im </w:delText>
              </w:r>
              <w:r w:rsidDel="00254AC9">
                <w:rPr>
                  <w:color w:val="666600"/>
                </w:rPr>
                <w:delText>=</w:delText>
              </w:r>
              <w:r w:rsidDel="00254AC9">
                <w:rPr>
                  <w:color w:val="000000"/>
                </w:rPr>
                <w:delText xml:space="preserve"> </w:delText>
              </w:r>
              <w:r w:rsidDel="00254AC9">
                <w:rPr>
                  <w:color w:val="006666"/>
                </w:rPr>
                <w:delText>0;</w:delText>
              </w:r>
            </w:del>
          </w:p>
          <w:p w:rsidR="00227B05" w:rsidDel="00254AC9" w:rsidRDefault="00102F2F">
            <w:pPr>
              <w:pStyle w:val="normal"/>
              <w:widowControl w:val="0"/>
              <w:spacing w:before="0" w:after="0" w:line="240" w:lineRule="auto"/>
              <w:rPr>
                <w:del w:id="1673" w:author="Сергей" w:date="2017-08-12T19:52:00Z"/>
                <w:color w:val="000000"/>
              </w:rPr>
            </w:pPr>
            <w:del w:id="1674" w:author="Сергей" w:date="2017-08-12T19:52:00Z">
              <w:r w:rsidDel="00254AC9">
                <w:rPr>
                  <w:color w:val="000000"/>
                </w:rPr>
                <w:delText xml:space="preserve">        re </w:delText>
              </w:r>
              <w:r w:rsidDel="00254AC9">
                <w:rPr>
                  <w:color w:val="666600"/>
                </w:rPr>
                <w:delText>=</w:delText>
              </w:r>
              <w:r w:rsidDel="00254AC9">
                <w:rPr>
                  <w:color w:val="000000"/>
                </w:rPr>
                <w:delText xml:space="preserve"> </w:delText>
              </w:r>
              <w:r w:rsidDel="00254AC9">
                <w:rPr>
                  <w:color w:val="006666"/>
                </w:rPr>
                <w:delText>0;</w:delText>
              </w:r>
            </w:del>
          </w:p>
          <w:p w:rsidR="00227B05" w:rsidDel="00254AC9" w:rsidRDefault="00102F2F">
            <w:pPr>
              <w:pStyle w:val="normal"/>
              <w:widowControl w:val="0"/>
              <w:spacing w:before="0" w:after="0" w:line="240" w:lineRule="auto"/>
              <w:rPr>
                <w:del w:id="1675" w:author="Сергей" w:date="2017-08-12T19:52:00Z"/>
                <w:color w:val="000000"/>
              </w:rPr>
            </w:pPr>
            <w:del w:id="1676" w:author="Сергей" w:date="2017-08-12T19:52:00Z">
              <w:r w:rsidDel="00254AC9">
                <w:rPr>
                  <w:color w:val="000000"/>
                </w:rPr>
                <w:delText xml:space="preserve">    }</w:delText>
              </w:r>
            </w:del>
          </w:p>
          <w:p w:rsidR="00227B05" w:rsidDel="00254AC9" w:rsidRDefault="00102F2F">
            <w:pPr>
              <w:pStyle w:val="normal"/>
              <w:widowControl w:val="0"/>
              <w:spacing w:before="0" w:after="0" w:line="240" w:lineRule="auto"/>
              <w:rPr>
                <w:del w:id="1677" w:author="Сергей" w:date="2017-08-12T19:52:00Z"/>
                <w:color w:val="000000"/>
              </w:rPr>
            </w:pPr>
            <w:del w:id="1678" w:author="Сергей" w:date="2017-08-12T19:52:00Z">
              <w:r w:rsidDel="00254AC9">
                <w:rPr>
                  <w:color w:val="000000"/>
                </w:rPr>
                <w:delText xml:space="preserve">   </w:delText>
              </w:r>
            </w:del>
          </w:p>
          <w:p w:rsidR="00227B05" w:rsidDel="00254AC9" w:rsidRDefault="00102F2F">
            <w:pPr>
              <w:pStyle w:val="normal"/>
              <w:widowControl w:val="0"/>
              <w:spacing w:before="0" w:after="0" w:line="240" w:lineRule="auto"/>
              <w:rPr>
                <w:del w:id="1679" w:author="Сергей" w:date="2017-08-12T19:52:00Z"/>
                <w:color w:val="000000"/>
              </w:rPr>
            </w:pPr>
            <w:del w:id="1680" w:author="Сергей" w:date="2017-08-12T19:52:00Z">
              <w:r w:rsidDel="00254AC9">
                <w:rPr>
                  <w:color w:val="000000"/>
                </w:rPr>
                <w:delText xml:space="preserve">    </w:delText>
              </w:r>
              <w:r w:rsidDel="00254AC9">
                <w:rPr>
                  <w:color w:val="880000"/>
                </w:rPr>
                <w:delText xml:space="preserve">// Конструктор, в котором задаем поля.    </w:delText>
              </w:r>
            </w:del>
          </w:p>
          <w:p w:rsidR="00227B05" w:rsidDel="00254AC9" w:rsidRDefault="00102F2F">
            <w:pPr>
              <w:pStyle w:val="normal"/>
              <w:widowControl w:val="0"/>
              <w:spacing w:before="0" w:after="0" w:line="240" w:lineRule="auto"/>
              <w:rPr>
                <w:del w:id="1681" w:author="Сергей" w:date="2017-08-12T19:52:00Z"/>
                <w:color w:val="000000"/>
              </w:rPr>
            </w:pPr>
            <w:del w:id="1682" w:author="Сергей" w:date="2017-08-12T19:52:00Z">
              <w:r w:rsidDel="00254AC9">
                <w:rPr>
                  <w:color w:val="000000"/>
                </w:rPr>
                <w:delText xml:space="preserve">    </w:delText>
              </w:r>
              <w:r w:rsidDel="00254AC9">
                <w:rPr>
                  <w:color w:val="880000"/>
                </w:rPr>
                <w:delText>// Специально создадим параметр re, совпадающий с именем поля в классе.</w:delText>
              </w:r>
            </w:del>
          </w:p>
          <w:p w:rsidR="00227B05" w:rsidRPr="00082C12" w:rsidDel="00254AC9" w:rsidRDefault="00102F2F">
            <w:pPr>
              <w:pStyle w:val="normal"/>
              <w:widowControl w:val="0"/>
              <w:spacing w:before="0" w:after="0" w:line="240" w:lineRule="auto"/>
              <w:rPr>
                <w:del w:id="1683" w:author="Сергей" w:date="2017-08-12T19:52:00Z"/>
                <w:color w:val="000000"/>
                <w:lang w:val="en-US"/>
              </w:rPr>
            </w:pPr>
            <w:del w:id="1684" w:author="Сергей" w:date="2017-08-12T19:52:00Z">
              <w:r w:rsidDel="00254AC9">
                <w:rPr>
                  <w:color w:val="000000"/>
                </w:rPr>
                <w:delText xml:space="preserve">    </w:delText>
              </w:r>
              <w:r w:rsidRPr="00082C12" w:rsidDel="00254AC9">
                <w:rPr>
                  <w:color w:val="000088"/>
                  <w:lang w:val="en-US"/>
                </w:rPr>
                <w:delText>public</w:delText>
              </w:r>
              <w:r w:rsidRPr="00082C12" w:rsidDel="00254AC9">
                <w:rPr>
                  <w:color w:val="000000"/>
                  <w:lang w:val="en-US"/>
                </w:rPr>
                <w:delText xml:space="preserve"> </w:delText>
              </w:r>
              <w:r w:rsidRPr="00082C12" w:rsidDel="00254AC9">
                <w:rPr>
                  <w:color w:val="660066"/>
                  <w:lang w:val="en-US"/>
                </w:rPr>
                <w:delText>Complex</w:delText>
              </w:r>
              <w:r w:rsidRPr="00082C12" w:rsidDel="00254AC9">
                <w:rPr>
                  <w:color w:val="666600"/>
                  <w:lang w:val="en-US"/>
                </w:rPr>
                <w:delText>(</w:delText>
              </w:r>
              <w:r w:rsidRPr="00082C12" w:rsidDel="00254AC9">
                <w:rPr>
                  <w:color w:val="000088"/>
                  <w:lang w:val="en-US"/>
                </w:rPr>
                <w:delText>double</w:delText>
              </w:r>
              <w:r w:rsidRPr="00082C12" w:rsidDel="00254AC9">
                <w:rPr>
                  <w:color w:val="000000"/>
                  <w:lang w:val="en-US"/>
                </w:rPr>
                <w:delText xml:space="preserve"> _im</w:delText>
              </w:r>
              <w:r w:rsidRPr="00082C12" w:rsidDel="00254AC9">
                <w:rPr>
                  <w:color w:val="666600"/>
                  <w:lang w:val="en-US"/>
                </w:rPr>
                <w:delText>,</w:delText>
              </w:r>
              <w:r w:rsidRPr="00082C12" w:rsidDel="00254AC9">
                <w:rPr>
                  <w:color w:val="000000"/>
                  <w:lang w:val="en-US"/>
                </w:rPr>
                <w:delText xml:space="preserve"> </w:delText>
              </w:r>
              <w:r w:rsidRPr="00082C12" w:rsidDel="00254AC9">
                <w:rPr>
                  <w:color w:val="000088"/>
                  <w:lang w:val="en-US"/>
                </w:rPr>
                <w:delText>double</w:delText>
              </w:r>
              <w:r w:rsidRPr="00082C12" w:rsidDel="00254AC9">
                <w:rPr>
                  <w:color w:val="000000"/>
                  <w:lang w:val="en-US"/>
                </w:rPr>
                <w:delText xml:space="preserve"> re)</w:delText>
              </w:r>
            </w:del>
          </w:p>
          <w:p w:rsidR="00227B05" w:rsidDel="00254AC9" w:rsidRDefault="00102F2F">
            <w:pPr>
              <w:pStyle w:val="normal"/>
              <w:widowControl w:val="0"/>
              <w:spacing w:before="0" w:after="0" w:line="240" w:lineRule="auto"/>
              <w:rPr>
                <w:del w:id="1685" w:author="Сергей" w:date="2017-08-12T19:52:00Z"/>
                <w:color w:val="000000"/>
              </w:rPr>
            </w:pPr>
            <w:del w:id="1686" w:author="Сергей" w:date="2017-08-12T19:52:00Z">
              <w:r w:rsidRPr="00082C12" w:rsidDel="00254AC9">
                <w:rPr>
                  <w:color w:val="000000"/>
                  <w:lang w:val="en-US"/>
                </w:rPr>
                <w:delText xml:space="preserve">    </w:delText>
              </w:r>
              <w:r w:rsidDel="00254AC9">
                <w:rPr>
                  <w:color w:val="666600"/>
                </w:rPr>
                <w:delText>{</w:delText>
              </w:r>
              <w:r w:rsidDel="00254AC9">
                <w:rPr>
                  <w:color w:val="000000"/>
                </w:rPr>
                <w:delText xml:space="preserve">   </w:delText>
              </w:r>
            </w:del>
          </w:p>
          <w:p w:rsidR="00227B05" w:rsidDel="00254AC9" w:rsidRDefault="00102F2F">
            <w:pPr>
              <w:pStyle w:val="normal"/>
              <w:widowControl w:val="0"/>
              <w:spacing w:before="0" w:after="0" w:line="240" w:lineRule="auto"/>
              <w:rPr>
                <w:del w:id="1687" w:author="Сергей" w:date="2017-08-12T19:52:00Z"/>
                <w:color w:val="000000"/>
              </w:rPr>
            </w:pPr>
            <w:del w:id="1688" w:author="Сергей" w:date="2017-08-12T19:52:00Z">
              <w:r w:rsidDel="00254AC9">
                <w:rPr>
                  <w:color w:val="000000"/>
                </w:rPr>
                <w:delText xml:space="preserve">    </w:delText>
              </w:r>
              <w:r w:rsidDel="00254AC9">
                <w:rPr>
                  <w:color w:val="880000"/>
                </w:rPr>
                <w:delText xml:space="preserve">// Здесь имена не совпадают, и компилятор легко понимает, что чем является.              </w:delText>
              </w:r>
            </w:del>
          </w:p>
          <w:p w:rsidR="00227B05" w:rsidDel="00254AC9" w:rsidRDefault="00102F2F">
            <w:pPr>
              <w:pStyle w:val="normal"/>
              <w:widowControl w:val="0"/>
              <w:spacing w:before="0" w:after="0" w:line="240" w:lineRule="auto"/>
              <w:rPr>
                <w:del w:id="1689" w:author="Сергей" w:date="2017-08-12T19:52:00Z"/>
                <w:color w:val="000000"/>
              </w:rPr>
            </w:pPr>
            <w:del w:id="1690" w:author="Сергей" w:date="2017-08-12T19:52:00Z">
              <w:r w:rsidDel="00254AC9">
                <w:rPr>
                  <w:color w:val="000000"/>
                </w:rPr>
                <w:delText xml:space="preserve">        im </w:delText>
              </w:r>
              <w:r w:rsidDel="00254AC9">
                <w:rPr>
                  <w:color w:val="666600"/>
                </w:rPr>
                <w:delText>=</w:delText>
              </w:r>
              <w:r w:rsidDel="00254AC9">
                <w:rPr>
                  <w:color w:val="000000"/>
                </w:rPr>
                <w:delText xml:space="preserve"> _im;</w:delText>
              </w:r>
            </w:del>
          </w:p>
          <w:p w:rsidR="00227B05" w:rsidDel="00254AC9" w:rsidRDefault="00102F2F">
            <w:pPr>
              <w:pStyle w:val="normal"/>
              <w:widowControl w:val="0"/>
              <w:spacing w:before="0" w:after="0" w:line="240" w:lineRule="auto"/>
              <w:rPr>
                <w:del w:id="1691" w:author="Сергей" w:date="2017-08-12T19:52:00Z"/>
                <w:color w:val="000000"/>
              </w:rPr>
            </w:pPr>
            <w:del w:id="1692" w:author="Сергей" w:date="2017-08-12T19:52:00Z">
              <w:r w:rsidDel="00254AC9">
                <w:rPr>
                  <w:color w:val="000000"/>
                </w:rPr>
                <w:delText xml:space="preserve">    </w:delText>
              </w:r>
              <w:r w:rsidDel="00254AC9">
                <w:rPr>
                  <w:color w:val="880000"/>
                </w:rPr>
                <w:delText>// Чтобы показать, что к полю нашего класса присваивается параметр,</w:delText>
              </w:r>
            </w:del>
          </w:p>
          <w:p w:rsidR="00227B05" w:rsidDel="00254AC9" w:rsidRDefault="00102F2F">
            <w:pPr>
              <w:pStyle w:val="normal"/>
              <w:widowControl w:val="0"/>
              <w:spacing w:before="0" w:after="0" w:line="240" w:lineRule="auto"/>
              <w:rPr>
                <w:del w:id="1693" w:author="Сергей" w:date="2017-08-12T19:52:00Z"/>
                <w:color w:val="000000"/>
              </w:rPr>
            </w:pPr>
            <w:del w:id="1694" w:author="Сергей" w:date="2017-08-12T19:52:00Z">
              <w:r w:rsidDel="00254AC9">
                <w:rPr>
                  <w:color w:val="000000"/>
                </w:rPr>
                <w:delText xml:space="preserve">    </w:delText>
              </w:r>
              <w:r w:rsidDel="00254AC9">
                <w:rPr>
                  <w:color w:val="880000"/>
                </w:rPr>
                <w:delText>// используется ключевое слово this</w:delText>
              </w:r>
            </w:del>
          </w:p>
          <w:p w:rsidR="00227B05" w:rsidDel="00254AC9" w:rsidRDefault="00102F2F">
            <w:pPr>
              <w:pStyle w:val="normal"/>
              <w:widowControl w:val="0"/>
              <w:spacing w:before="0" w:after="0" w:line="240" w:lineRule="auto"/>
              <w:rPr>
                <w:del w:id="1695" w:author="Сергей" w:date="2017-08-12T19:52:00Z"/>
                <w:color w:val="000000"/>
              </w:rPr>
            </w:pPr>
            <w:del w:id="1696" w:author="Сергей" w:date="2017-08-12T19:52:00Z">
              <w:r w:rsidDel="00254AC9">
                <w:rPr>
                  <w:color w:val="000000"/>
                </w:rPr>
                <w:delText xml:space="preserve">    </w:delText>
              </w:r>
              <w:r w:rsidDel="00254AC9">
                <w:rPr>
                  <w:color w:val="880000"/>
                </w:rPr>
                <w:delText>// Поле    параметр</w:delText>
              </w:r>
            </w:del>
          </w:p>
          <w:p w:rsidR="00227B05" w:rsidRPr="00082C12" w:rsidDel="00254AC9" w:rsidRDefault="00102F2F">
            <w:pPr>
              <w:pStyle w:val="normal"/>
              <w:widowControl w:val="0"/>
              <w:spacing w:before="0" w:after="0" w:line="240" w:lineRule="auto"/>
              <w:rPr>
                <w:del w:id="1697" w:author="Сергей" w:date="2017-08-12T19:52:00Z"/>
                <w:color w:val="000000"/>
                <w:lang w:val="en-US"/>
              </w:rPr>
            </w:pPr>
            <w:del w:id="1698" w:author="Сергей" w:date="2017-08-12T19:52:00Z">
              <w:r w:rsidDel="00254AC9">
                <w:rPr>
                  <w:color w:val="000000"/>
                </w:rPr>
                <w:delText xml:space="preserve">        </w:delText>
              </w:r>
              <w:r w:rsidRPr="00082C12" w:rsidDel="00254AC9">
                <w:rPr>
                  <w:color w:val="000088"/>
                  <w:lang w:val="en-US"/>
                </w:rPr>
                <w:delText>this</w:delText>
              </w:r>
              <w:r w:rsidRPr="00082C12" w:rsidDel="00254AC9">
                <w:rPr>
                  <w:color w:val="666600"/>
                  <w:lang w:val="en-US"/>
                </w:rPr>
                <w:delText>.</w:delText>
              </w:r>
              <w:r w:rsidRPr="00082C12" w:rsidDel="00254AC9">
                <w:rPr>
                  <w:color w:val="000000"/>
                  <w:lang w:val="en-US"/>
                </w:rPr>
                <w:delText xml:space="preserve">re </w:delText>
              </w:r>
              <w:r w:rsidRPr="00082C12" w:rsidDel="00254AC9">
                <w:rPr>
                  <w:color w:val="666600"/>
                  <w:lang w:val="en-US"/>
                </w:rPr>
                <w:delText>=</w:delText>
              </w:r>
              <w:r w:rsidRPr="00082C12" w:rsidDel="00254AC9">
                <w:rPr>
                  <w:color w:val="000000"/>
                  <w:lang w:val="en-US"/>
                </w:rPr>
                <w:delText xml:space="preserve"> re</w:delText>
              </w:r>
              <w:r w:rsidRPr="00082C12" w:rsidDel="00254AC9">
                <w:rPr>
                  <w:color w:val="666600"/>
                  <w:lang w:val="en-US"/>
                </w:rPr>
                <w:delText>;</w:delText>
              </w:r>
              <w:r w:rsidRPr="00082C12" w:rsidDel="00254AC9">
                <w:rPr>
                  <w:color w:val="000000"/>
                  <w:lang w:val="en-US"/>
                </w:rPr>
                <w:delText xml:space="preserve">            </w:delText>
              </w:r>
            </w:del>
          </w:p>
          <w:p w:rsidR="00227B05" w:rsidRPr="00082C12" w:rsidDel="00254AC9" w:rsidRDefault="00102F2F">
            <w:pPr>
              <w:pStyle w:val="normal"/>
              <w:widowControl w:val="0"/>
              <w:spacing w:before="0" w:after="0" w:line="240" w:lineRule="auto"/>
              <w:rPr>
                <w:del w:id="1699" w:author="Сергей" w:date="2017-08-12T19:52:00Z"/>
                <w:color w:val="000000"/>
                <w:lang w:val="en-US"/>
              </w:rPr>
            </w:pPr>
            <w:del w:id="1700" w:author="Сергей" w:date="2017-08-12T19:52:00Z">
              <w:r w:rsidRPr="00082C12" w:rsidDel="00254AC9">
                <w:rPr>
                  <w:color w:val="000000"/>
                  <w:lang w:val="en-US"/>
                </w:rPr>
                <w:delText xml:space="preserve">    }</w:delText>
              </w:r>
            </w:del>
          </w:p>
          <w:p w:rsidR="00227B05" w:rsidRPr="00082C12" w:rsidDel="00254AC9" w:rsidRDefault="00102F2F">
            <w:pPr>
              <w:pStyle w:val="normal"/>
              <w:widowControl w:val="0"/>
              <w:spacing w:before="0" w:after="0" w:line="240" w:lineRule="auto"/>
              <w:rPr>
                <w:del w:id="1701" w:author="Сергей" w:date="2017-08-12T19:52:00Z"/>
                <w:color w:val="000000"/>
                <w:lang w:val="en-US"/>
              </w:rPr>
            </w:pPr>
            <w:del w:id="1702" w:author="Сергей" w:date="2017-08-12T19:52:00Z">
              <w:r w:rsidRPr="00082C12" w:rsidDel="00254AC9">
                <w:rPr>
                  <w:color w:val="000000"/>
                  <w:lang w:val="en-US"/>
                </w:rPr>
                <w:delText xml:space="preserve">    </w:delText>
              </w:r>
              <w:r w:rsidRPr="00082C12" w:rsidDel="00254AC9">
                <w:rPr>
                  <w:color w:val="000088"/>
                  <w:lang w:val="en-US"/>
                </w:rPr>
                <w:delText>public</w:delText>
              </w:r>
              <w:r w:rsidRPr="00082C12" w:rsidDel="00254AC9">
                <w:rPr>
                  <w:color w:val="000000"/>
                  <w:lang w:val="en-US"/>
                </w:rPr>
                <w:delText xml:space="preserve"> </w:delText>
              </w:r>
              <w:r w:rsidRPr="00082C12" w:rsidDel="00254AC9">
                <w:rPr>
                  <w:color w:val="660066"/>
                  <w:lang w:val="en-US"/>
                </w:rPr>
                <w:delText>Complex</w:delText>
              </w:r>
              <w:r w:rsidRPr="00082C12" w:rsidDel="00254AC9">
                <w:rPr>
                  <w:color w:val="000000"/>
                  <w:lang w:val="en-US"/>
                </w:rPr>
                <w:delText xml:space="preserve"> </w:delText>
              </w:r>
              <w:r w:rsidRPr="00082C12" w:rsidDel="00254AC9">
                <w:rPr>
                  <w:color w:val="660066"/>
                  <w:lang w:val="en-US"/>
                </w:rPr>
                <w:delText>Plus</w:delText>
              </w:r>
              <w:r w:rsidRPr="00082C12" w:rsidDel="00254AC9">
                <w:rPr>
                  <w:color w:val="666600"/>
                  <w:lang w:val="en-US"/>
                </w:rPr>
                <w:delText>(</w:delText>
              </w:r>
              <w:r w:rsidRPr="00082C12" w:rsidDel="00254AC9">
                <w:rPr>
                  <w:color w:val="660066"/>
                  <w:lang w:val="en-US"/>
                </w:rPr>
                <w:delText>Complex</w:delText>
              </w:r>
              <w:r w:rsidRPr="00082C12" w:rsidDel="00254AC9">
                <w:rPr>
                  <w:color w:val="000000"/>
                  <w:lang w:val="en-US"/>
                </w:rPr>
                <w:delText xml:space="preserve"> x2)</w:delText>
              </w:r>
            </w:del>
          </w:p>
          <w:p w:rsidR="00227B05" w:rsidRPr="00082C12" w:rsidDel="00254AC9" w:rsidRDefault="00102F2F">
            <w:pPr>
              <w:pStyle w:val="normal"/>
              <w:widowControl w:val="0"/>
              <w:spacing w:before="0" w:after="0" w:line="240" w:lineRule="auto"/>
              <w:rPr>
                <w:del w:id="1703" w:author="Сергей" w:date="2017-08-12T19:52:00Z"/>
                <w:color w:val="000000"/>
                <w:lang w:val="en-US"/>
              </w:rPr>
            </w:pPr>
            <w:del w:id="1704" w:author="Сергей" w:date="2017-08-12T19:52:00Z">
              <w:r w:rsidRPr="00082C12" w:rsidDel="00254AC9">
                <w:rPr>
                  <w:color w:val="000000"/>
                  <w:lang w:val="en-US"/>
                </w:rPr>
                <w:delText xml:space="preserve">    {</w:delText>
              </w:r>
            </w:del>
          </w:p>
          <w:p w:rsidR="00227B05" w:rsidRPr="00082C12" w:rsidDel="00254AC9" w:rsidRDefault="00102F2F">
            <w:pPr>
              <w:pStyle w:val="normal"/>
              <w:widowControl w:val="0"/>
              <w:spacing w:before="0" w:after="0" w:line="240" w:lineRule="auto"/>
              <w:rPr>
                <w:del w:id="1705" w:author="Сергей" w:date="2017-08-12T19:52:00Z"/>
                <w:color w:val="000000"/>
                <w:lang w:val="en-US"/>
              </w:rPr>
            </w:pPr>
            <w:del w:id="1706" w:author="Сергей" w:date="2017-08-12T19:52:00Z">
              <w:r w:rsidRPr="00082C12" w:rsidDel="00254AC9">
                <w:rPr>
                  <w:color w:val="000000"/>
                  <w:lang w:val="en-US"/>
                </w:rPr>
                <w:delText xml:space="preserve">        </w:delText>
              </w:r>
              <w:r w:rsidRPr="00082C12" w:rsidDel="00254AC9">
                <w:rPr>
                  <w:color w:val="660066"/>
                  <w:lang w:val="en-US"/>
                </w:rPr>
                <w:delText>Complex</w:delText>
              </w:r>
              <w:r w:rsidRPr="00082C12" w:rsidDel="00254AC9">
                <w:rPr>
                  <w:color w:val="000000"/>
                  <w:lang w:val="en-US"/>
                </w:rPr>
                <w:delText xml:space="preserve"> x3 </w:delText>
              </w:r>
              <w:r w:rsidRPr="00082C12" w:rsidDel="00254AC9">
                <w:rPr>
                  <w:color w:val="666600"/>
                  <w:lang w:val="en-US"/>
                </w:rPr>
                <w:delText>=</w:delText>
              </w:r>
              <w:r w:rsidRPr="00082C12" w:rsidDel="00254AC9">
                <w:rPr>
                  <w:color w:val="000000"/>
                  <w:lang w:val="en-US"/>
                </w:rPr>
                <w:delText xml:space="preserve"> </w:delText>
              </w:r>
              <w:r w:rsidRPr="00082C12" w:rsidDel="00254AC9">
                <w:rPr>
                  <w:color w:val="000088"/>
                  <w:lang w:val="en-US"/>
                </w:rPr>
                <w:delText>new</w:delText>
              </w:r>
              <w:r w:rsidRPr="00082C12" w:rsidDel="00254AC9">
                <w:rPr>
                  <w:color w:val="000000"/>
                  <w:lang w:val="en-US"/>
                </w:rPr>
                <w:delText xml:space="preserve"> </w:delText>
              </w:r>
              <w:r w:rsidRPr="00082C12" w:rsidDel="00254AC9">
                <w:rPr>
                  <w:color w:val="660066"/>
                  <w:lang w:val="en-US"/>
                </w:rPr>
                <w:delText>Complex</w:delText>
              </w:r>
              <w:r w:rsidRPr="00082C12" w:rsidDel="00254AC9">
                <w:rPr>
                  <w:color w:val="666600"/>
                  <w:lang w:val="en-US"/>
                </w:rPr>
                <w:delText>();</w:delText>
              </w:r>
            </w:del>
          </w:p>
          <w:p w:rsidR="00227B05" w:rsidRPr="00082C12" w:rsidDel="00254AC9" w:rsidRDefault="00102F2F">
            <w:pPr>
              <w:pStyle w:val="normal"/>
              <w:widowControl w:val="0"/>
              <w:spacing w:before="0" w:after="0" w:line="240" w:lineRule="auto"/>
              <w:rPr>
                <w:del w:id="1707" w:author="Сергей" w:date="2017-08-12T19:52:00Z"/>
                <w:color w:val="000000"/>
                <w:lang w:val="en-US"/>
              </w:rPr>
            </w:pPr>
            <w:del w:id="1708" w:author="Сергей" w:date="2017-08-12T19:52:00Z">
              <w:r w:rsidRPr="00082C12" w:rsidDel="00254AC9">
                <w:rPr>
                  <w:color w:val="000000"/>
                  <w:lang w:val="en-US"/>
                </w:rPr>
                <w:delText xml:space="preserve">        x3</w:delText>
              </w:r>
              <w:r w:rsidRPr="00082C12" w:rsidDel="00254AC9">
                <w:rPr>
                  <w:color w:val="666600"/>
                  <w:lang w:val="en-US"/>
                </w:rPr>
                <w:delText>.</w:delText>
              </w:r>
              <w:r w:rsidRPr="00082C12" w:rsidDel="00254AC9">
                <w:rPr>
                  <w:color w:val="000000"/>
                  <w:lang w:val="en-US"/>
                </w:rPr>
                <w:delText xml:space="preserve">im </w:delText>
              </w:r>
              <w:r w:rsidRPr="00082C12" w:rsidDel="00254AC9">
                <w:rPr>
                  <w:color w:val="666600"/>
                  <w:lang w:val="en-US"/>
                </w:rPr>
                <w:delText>=</w:delText>
              </w:r>
              <w:r w:rsidRPr="00082C12" w:rsidDel="00254AC9">
                <w:rPr>
                  <w:color w:val="000000"/>
                  <w:lang w:val="en-US"/>
                </w:rPr>
                <w:delText xml:space="preserve"> x2</w:delText>
              </w:r>
              <w:r w:rsidRPr="00082C12" w:rsidDel="00254AC9">
                <w:rPr>
                  <w:color w:val="666600"/>
                  <w:lang w:val="en-US"/>
                </w:rPr>
                <w:delText>.</w:delText>
              </w:r>
              <w:r w:rsidRPr="00082C12" w:rsidDel="00254AC9">
                <w:rPr>
                  <w:color w:val="000000"/>
                  <w:lang w:val="en-US"/>
                </w:rPr>
                <w:delText xml:space="preserve">im </w:delText>
              </w:r>
              <w:r w:rsidRPr="00082C12" w:rsidDel="00254AC9">
                <w:rPr>
                  <w:color w:val="666600"/>
                  <w:lang w:val="en-US"/>
                </w:rPr>
                <w:delText>+</w:delText>
              </w:r>
              <w:r w:rsidRPr="00082C12" w:rsidDel="00254AC9">
                <w:rPr>
                  <w:color w:val="000000"/>
                  <w:lang w:val="en-US"/>
                </w:rPr>
                <w:delText xml:space="preserve"> im;</w:delText>
              </w:r>
            </w:del>
          </w:p>
          <w:p w:rsidR="00227B05" w:rsidRPr="00082C12" w:rsidDel="00254AC9" w:rsidRDefault="00102F2F">
            <w:pPr>
              <w:pStyle w:val="normal"/>
              <w:widowControl w:val="0"/>
              <w:spacing w:before="0" w:after="0" w:line="240" w:lineRule="auto"/>
              <w:rPr>
                <w:del w:id="1709" w:author="Сергей" w:date="2017-08-12T19:52:00Z"/>
                <w:color w:val="000000"/>
                <w:lang w:val="en-US"/>
              </w:rPr>
            </w:pPr>
            <w:del w:id="1710" w:author="Сергей" w:date="2017-08-12T19:52:00Z">
              <w:r w:rsidRPr="00082C12" w:rsidDel="00254AC9">
                <w:rPr>
                  <w:color w:val="000000"/>
                  <w:lang w:val="en-US"/>
                </w:rPr>
                <w:delText xml:space="preserve">        x3</w:delText>
              </w:r>
              <w:r w:rsidRPr="00082C12" w:rsidDel="00254AC9">
                <w:rPr>
                  <w:color w:val="666600"/>
                  <w:lang w:val="en-US"/>
                </w:rPr>
                <w:delText>.</w:delText>
              </w:r>
              <w:r w:rsidRPr="00082C12" w:rsidDel="00254AC9">
                <w:rPr>
                  <w:color w:val="000000"/>
                  <w:lang w:val="en-US"/>
                </w:rPr>
                <w:delText xml:space="preserve">re </w:delText>
              </w:r>
              <w:r w:rsidRPr="00082C12" w:rsidDel="00254AC9">
                <w:rPr>
                  <w:color w:val="666600"/>
                  <w:lang w:val="en-US"/>
                </w:rPr>
                <w:delText>=</w:delText>
              </w:r>
              <w:r w:rsidRPr="00082C12" w:rsidDel="00254AC9">
                <w:rPr>
                  <w:color w:val="000000"/>
                  <w:lang w:val="en-US"/>
                </w:rPr>
                <w:delText xml:space="preserve"> x2</w:delText>
              </w:r>
              <w:r w:rsidRPr="00082C12" w:rsidDel="00254AC9">
                <w:rPr>
                  <w:color w:val="666600"/>
                  <w:lang w:val="en-US"/>
                </w:rPr>
                <w:delText>.</w:delText>
              </w:r>
              <w:r w:rsidRPr="00082C12" w:rsidDel="00254AC9">
                <w:rPr>
                  <w:color w:val="000000"/>
                  <w:lang w:val="en-US"/>
                </w:rPr>
                <w:delText xml:space="preserve">im </w:delText>
              </w:r>
              <w:r w:rsidRPr="00082C12" w:rsidDel="00254AC9">
                <w:rPr>
                  <w:color w:val="666600"/>
                  <w:lang w:val="en-US"/>
                </w:rPr>
                <w:delText>+</w:delText>
              </w:r>
              <w:r w:rsidRPr="00082C12" w:rsidDel="00254AC9">
                <w:rPr>
                  <w:color w:val="000000"/>
                  <w:lang w:val="en-US"/>
                </w:rPr>
                <w:delText xml:space="preserve"> re;</w:delText>
              </w:r>
            </w:del>
          </w:p>
          <w:p w:rsidR="00227B05" w:rsidRPr="00082C12" w:rsidDel="00254AC9" w:rsidRDefault="00102F2F">
            <w:pPr>
              <w:pStyle w:val="normal"/>
              <w:widowControl w:val="0"/>
              <w:spacing w:before="0" w:after="0" w:line="240" w:lineRule="auto"/>
              <w:rPr>
                <w:del w:id="1711" w:author="Сергей" w:date="2017-08-12T19:52:00Z"/>
                <w:color w:val="000000"/>
                <w:lang w:val="en-US"/>
              </w:rPr>
            </w:pPr>
            <w:del w:id="1712" w:author="Сергей" w:date="2017-08-12T19:52:00Z">
              <w:r w:rsidRPr="00082C12" w:rsidDel="00254AC9">
                <w:rPr>
                  <w:color w:val="000000"/>
                  <w:lang w:val="en-US"/>
                </w:rPr>
                <w:delText xml:space="preserve">        </w:delText>
              </w:r>
              <w:r w:rsidRPr="00082C12" w:rsidDel="00254AC9">
                <w:rPr>
                  <w:color w:val="000088"/>
                  <w:lang w:val="en-US"/>
                </w:rPr>
                <w:delText>return</w:delText>
              </w:r>
              <w:r w:rsidRPr="00082C12" w:rsidDel="00254AC9">
                <w:rPr>
                  <w:color w:val="000000"/>
                  <w:lang w:val="en-US"/>
                </w:rPr>
                <w:delText xml:space="preserve"> x3;</w:delText>
              </w:r>
            </w:del>
          </w:p>
          <w:p w:rsidR="00227B05" w:rsidDel="00254AC9" w:rsidRDefault="00102F2F">
            <w:pPr>
              <w:pStyle w:val="normal"/>
              <w:widowControl w:val="0"/>
              <w:spacing w:before="0" w:after="0" w:line="240" w:lineRule="auto"/>
              <w:rPr>
                <w:del w:id="1713" w:author="Сергей" w:date="2017-08-12T19:52:00Z"/>
                <w:color w:val="000000"/>
              </w:rPr>
            </w:pPr>
            <w:del w:id="1714" w:author="Сергей" w:date="2017-08-12T19:52:00Z">
              <w:r w:rsidRPr="00082C12" w:rsidDel="00254AC9">
                <w:rPr>
                  <w:color w:val="000000"/>
                  <w:lang w:val="en-US"/>
                </w:rPr>
                <w:delText xml:space="preserve">    </w:delText>
              </w:r>
              <w:r w:rsidDel="00254AC9">
                <w:rPr>
                  <w:color w:val="000000"/>
                </w:rPr>
                <w:delText>}</w:delText>
              </w:r>
            </w:del>
          </w:p>
          <w:p w:rsidR="00227B05" w:rsidDel="00254AC9" w:rsidRDefault="00102F2F">
            <w:pPr>
              <w:pStyle w:val="normal"/>
              <w:widowControl w:val="0"/>
              <w:spacing w:before="0" w:after="0" w:line="240" w:lineRule="auto"/>
              <w:rPr>
                <w:del w:id="1715" w:author="Сергей" w:date="2017-08-12T19:52:00Z"/>
                <w:color w:val="000000"/>
              </w:rPr>
            </w:pPr>
            <w:del w:id="1716" w:author="Сергей" w:date="2017-08-12T19:52:00Z">
              <w:r w:rsidDel="00254AC9">
                <w:rPr>
                  <w:color w:val="000000"/>
                </w:rPr>
                <w:delText xml:space="preserve">    </w:delText>
              </w:r>
              <w:r w:rsidDel="00254AC9">
                <w:rPr>
                  <w:color w:val="880000"/>
                </w:rPr>
                <w:delText>// Свойства - это механизм доступа к данным класса.</w:delText>
              </w:r>
            </w:del>
          </w:p>
          <w:p w:rsidR="00227B05" w:rsidRPr="00082C12" w:rsidDel="00254AC9" w:rsidRDefault="00102F2F">
            <w:pPr>
              <w:pStyle w:val="normal"/>
              <w:widowControl w:val="0"/>
              <w:spacing w:before="0" w:after="0" w:line="240" w:lineRule="auto"/>
              <w:rPr>
                <w:del w:id="1717" w:author="Сергей" w:date="2017-08-12T19:52:00Z"/>
                <w:color w:val="000000"/>
                <w:lang w:val="en-US"/>
              </w:rPr>
            </w:pPr>
            <w:del w:id="1718" w:author="Сергей" w:date="2017-08-12T19:52:00Z">
              <w:r w:rsidDel="00254AC9">
                <w:rPr>
                  <w:color w:val="000000"/>
                </w:rPr>
                <w:delText xml:space="preserve">    </w:delText>
              </w:r>
              <w:r w:rsidRPr="00082C12" w:rsidDel="00254AC9">
                <w:rPr>
                  <w:color w:val="000088"/>
                  <w:lang w:val="en-US"/>
                </w:rPr>
                <w:delText>public</w:delText>
              </w:r>
              <w:r w:rsidRPr="00082C12" w:rsidDel="00254AC9">
                <w:rPr>
                  <w:color w:val="000000"/>
                  <w:lang w:val="en-US"/>
                </w:rPr>
                <w:delText xml:space="preserve"> </w:delText>
              </w:r>
              <w:r w:rsidRPr="00082C12" w:rsidDel="00254AC9">
                <w:rPr>
                  <w:color w:val="000088"/>
                  <w:lang w:val="en-US"/>
                </w:rPr>
                <w:delText>double</w:delText>
              </w:r>
              <w:r w:rsidRPr="00082C12" w:rsidDel="00254AC9">
                <w:rPr>
                  <w:color w:val="000000"/>
                  <w:lang w:val="en-US"/>
                </w:rPr>
                <w:delText xml:space="preserve"> </w:delText>
              </w:r>
              <w:r w:rsidRPr="00082C12" w:rsidDel="00254AC9">
                <w:rPr>
                  <w:color w:val="660066"/>
                  <w:lang w:val="en-US"/>
                </w:rPr>
                <w:delText>Im</w:delText>
              </w:r>
            </w:del>
          </w:p>
          <w:p w:rsidR="00227B05" w:rsidRPr="00082C12" w:rsidDel="00254AC9" w:rsidRDefault="00102F2F">
            <w:pPr>
              <w:pStyle w:val="normal"/>
              <w:widowControl w:val="0"/>
              <w:spacing w:before="0" w:after="0" w:line="240" w:lineRule="auto"/>
              <w:rPr>
                <w:del w:id="1719" w:author="Сергей" w:date="2017-08-12T19:52:00Z"/>
                <w:color w:val="000000"/>
                <w:lang w:val="en-US"/>
              </w:rPr>
            </w:pPr>
            <w:del w:id="1720" w:author="Сергей" w:date="2017-08-12T19:52:00Z">
              <w:r w:rsidRPr="00082C12" w:rsidDel="00254AC9">
                <w:rPr>
                  <w:color w:val="000000"/>
                  <w:lang w:val="en-US"/>
                </w:rPr>
                <w:delText xml:space="preserve">    {</w:delText>
              </w:r>
            </w:del>
          </w:p>
          <w:p w:rsidR="00227B05" w:rsidRPr="00082C12" w:rsidDel="00254AC9" w:rsidRDefault="00102F2F">
            <w:pPr>
              <w:pStyle w:val="normal"/>
              <w:widowControl w:val="0"/>
              <w:spacing w:before="0" w:after="0" w:line="240" w:lineRule="auto"/>
              <w:rPr>
                <w:del w:id="1721" w:author="Сергей" w:date="2017-08-12T19:52:00Z"/>
                <w:color w:val="000000"/>
                <w:lang w:val="en-US"/>
              </w:rPr>
            </w:pPr>
            <w:del w:id="1722" w:author="Сергей" w:date="2017-08-12T19:52:00Z">
              <w:r w:rsidRPr="00082C12" w:rsidDel="00254AC9">
                <w:rPr>
                  <w:color w:val="000000"/>
                  <w:lang w:val="en-US"/>
                </w:rPr>
                <w:delText xml:space="preserve">        </w:delText>
              </w:r>
              <w:r w:rsidRPr="00082C12" w:rsidDel="00254AC9">
                <w:rPr>
                  <w:color w:val="000088"/>
                  <w:lang w:val="en-US"/>
                </w:rPr>
                <w:delText>get</w:delText>
              </w:r>
              <w:r w:rsidRPr="00082C12" w:rsidDel="00254AC9">
                <w:rPr>
                  <w:color w:val="000000"/>
                  <w:lang w:val="en-US"/>
                </w:rPr>
                <w:delText xml:space="preserve"> </w:delText>
              </w:r>
              <w:r w:rsidRPr="00082C12" w:rsidDel="00254AC9">
                <w:rPr>
                  <w:color w:val="666600"/>
                  <w:lang w:val="en-US"/>
                </w:rPr>
                <w:delText>{</w:delText>
              </w:r>
              <w:r w:rsidRPr="00082C12" w:rsidDel="00254AC9">
                <w:rPr>
                  <w:color w:val="000000"/>
                  <w:lang w:val="en-US"/>
                </w:rPr>
                <w:delText xml:space="preserve"> </w:delText>
              </w:r>
              <w:r w:rsidRPr="00082C12" w:rsidDel="00254AC9">
                <w:rPr>
                  <w:color w:val="000088"/>
                  <w:lang w:val="en-US"/>
                </w:rPr>
                <w:delText>return</w:delText>
              </w:r>
              <w:r w:rsidRPr="00082C12" w:rsidDel="00254AC9">
                <w:rPr>
                  <w:color w:val="000000"/>
                  <w:lang w:val="en-US"/>
                </w:rPr>
                <w:delText xml:space="preserve"> im</w:delText>
              </w:r>
              <w:r w:rsidRPr="00082C12" w:rsidDel="00254AC9">
                <w:rPr>
                  <w:color w:val="666600"/>
                  <w:lang w:val="en-US"/>
                </w:rPr>
                <w:delText>;</w:delText>
              </w:r>
              <w:r w:rsidRPr="00082C12" w:rsidDel="00254AC9">
                <w:rPr>
                  <w:color w:val="000000"/>
                  <w:lang w:val="en-US"/>
                </w:rPr>
                <w:delText xml:space="preserve"> }</w:delText>
              </w:r>
            </w:del>
          </w:p>
          <w:p w:rsidR="00227B05" w:rsidDel="00254AC9" w:rsidRDefault="00102F2F">
            <w:pPr>
              <w:pStyle w:val="normal"/>
              <w:widowControl w:val="0"/>
              <w:spacing w:before="0" w:after="0" w:line="240" w:lineRule="auto"/>
              <w:rPr>
                <w:del w:id="1723" w:author="Сергей" w:date="2017-08-12T19:52:00Z"/>
                <w:color w:val="666600"/>
              </w:rPr>
            </w:pPr>
            <w:del w:id="1724" w:author="Сергей" w:date="2017-08-12T19:52:00Z">
              <w:r w:rsidRPr="00082C12" w:rsidDel="00254AC9">
                <w:rPr>
                  <w:color w:val="000000"/>
                  <w:lang w:val="en-US"/>
                </w:rPr>
                <w:delText xml:space="preserve">        </w:delText>
              </w:r>
              <w:r w:rsidDel="00254AC9">
                <w:rPr>
                  <w:color w:val="000088"/>
                </w:rPr>
                <w:delText>set</w:delText>
              </w:r>
              <w:r w:rsidDel="00254AC9">
                <w:rPr>
                  <w:color w:val="000000"/>
                </w:rPr>
                <w:delText xml:space="preserve"> </w:delText>
              </w:r>
              <w:r w:rsidDel="00254AC9">
                <w:rPr>
                  <w:color w:val="666600"/>
                </w:rPr>
                <w:delText>{</w:delText>
              </w:r>
            </w:del>
          </w:p>
          <w:p w:rsidR="00227B05" w:rsidDel="00254AC9" w:rsidRDefault="00102F2F">
            <w:pPr>
              <w:pStyle w:val="normal"/>
              <w:widowControl w:val="0"/>
              <w:spacing w:before="0" w:after="0" w:line="240" w:lineRule="auto"/>
              <w:rPr>
                <w:del w:id="1725" w:author="Сергей" w:date="2017-08-12T19:52:00Z"/>
                <w:color w:val="000000"/>
              </w:rPr>
            </w:pPr>
            <w:del w:id="1726" w:author="Сергей" w:date="2017-08-12T19:52:00Z">
              <w:r w:rsidDel="00254AC9">
                <w:rPr>
                  <w:color w:val="880000"/>
                </w:rPr>
                <w:delText xml:space="preserve">    // Для примера ограничимся только положительными числами.</w:delText>
              </w:r>
            </w:del>
          </w:p>
          <w:p w:rsidR="00227B05" w:rsidDel="00254AC9" w:rsidRDefault="00102F2F">
            <w:pPr>
              <w:pStyle w:val="normal"/>
              <w:widowControl w:val="0"/>
              <w:spacing w:before="0" w:after="0" w:line="240" w:lineRule="auto"/>
              <w:rPr>
                <w:del w:id="1727" w:author="Сергей" w:date="2017-08-12T19:52:00Z"/>
                <w:color w:val="000000"/>
              </w:rPr>
            </w:pPr>
            <w:del w:id="1728" w:author="Сергей" w:date="2017-08-12T19:52:00Z">
              <w:r w:rsidDel="00254AC9">
                <w:rPr>
                  <w:color w:val="000000"/>
                </w:rPr>
                <w:delText xml:space="preserve">            </w:delText>
              </w:r>
              <w:r w:rsidDel="00254AC9">
                <w:rPr>
                  <w:color w:val="000088"/>
                </w:rPr>
                <w:delText>if</w:delText>
              </w:r>
              <w:r w:rsidDel="00254AC9">
                <w:rPr>
                  <w:color w:val="000000"/>
                </w:rPr>
                <w:delText xml:space="preserve"> </w:delText>
              </w:r>
              <w:r w:rsidDel="00254AC9">
                <w:rPr>
                  <w:color w:val="666600"/>
                </w:rPr>
                <w:delText>(</w:delText>
              </w:r>
              <w:r w:rsidDel="00254AC9">
                <w:rPr>
                  <w:color w:val="000000"/>
                </w:rPr>
                <w:delText>value</w:delText>
              </w:r>
              <w:r w:rsidDel="00254AC9">
                <w:rPr>
                  <w:color w:val="666600"/>
                </w:rPr>
                <w:delText>&gt;=</w:delText>
              </w:r>
              <w:r w:rsidDel="00254AC9">
                <w:rPr>
                  <w:color w:val="006666"/>
                </w:rPr>
                <w:delText>0</w:delText>
              </w:r>
              <w:r w:rsidDel="00254AC9">
                <w:rPr>
                  <w:color w:val="666600"/>
                </w:rPr>
                <w:delText>)</w:delText>
              </w:r>
              <w:r w:rsidDel="00254AC9">
                <w:rPr>
                  <w:color w:val="000000"/>
                </w:rPr>
                <w:delText xml:space="preserve">  im </w:delText>
              </w:r>
              <w:r w:rsidDel="00254AC9">
                <w:rPr>
                  <w:color w:val="666600"/>
                </w:rPr>
                <w:delText>=</w:delText>
              </w:r>
              <w:r w:rsidDel="00254AC9">
                <w:rPr>
                  <w:color w:val="000000"/>
                </w:rPr>
                <w:delText xml:space="preserve"> value</w:delText>
              </w:r>
              <w:r w:rsidDel="00254AC9">
                <w:rPr>
                  <w:color w:val="666600"/>
                </w:rPr>
                <w:delText>;</w:delText>
              </w:r>
              <w:r w:rsidDel="00254AC9">
                <w:rPr>
                  <w:color w:val="000000"/>
                </w:rPr>
                <w:delText xml:space="preserve">                </w:delText>
              </w:r>
            </w:del>
          </w:p>
          <w:p w:rsidR="00227B05" w:rsidDel="00254AC9" w:rsidRDefault="00102F2F">
            <w:pPr>
              <w:pStyle w:val="normal"/>
              <w:widowControl w:val="0"/>
              <w:spacing w:before="0" w:after="0" w:line="240" w:lineRule="auto"/>
              <w:rPr>
                <w:del w:id="1729" w:author="Сергей" w:date="2017-08-12T19:52:00Z"/>
                <w:color w:val="000000"/>
              </w:rPr>
            </w:pPr>
            <w:del w:id="1730" w:author="Сергей" w:date="2017-08-12T19:52:00Z">
              <w:r w:rsidDel="00254AC9">
                <w:rPr>
                  <w:color w:val="000000"/>
                </w:rPr>
                <w:delText xml:space="preserve">        }</w:delText>
              </w:r>
            </w:del>
          </w:p>
          <w:p w:rsidR="00227B05" w:rsidDel="00254AC9" w:rsidRDefault="00102F2F">
            <w:pPr>
              <w:pStyle w:val="normal"/>
              <w:widowControl w:val="0"/>
              <w:spacing w:before="0" w:after="0" w:line="240" w:lineRule="auto"/>
              <w:rPr>
                <w:del w:id="1731" w:author="Сергей" w:date="2017-08-12T19:52:00Z"/>
                <w:color w:val="000000"/>
              </w:rPr>
            </w:pPr>
            <w:del w:id="1732" w:author="Сергей" w:date="2017-08-12T19:52:00Z">
              <w:r w:rsidDel="00254AC9">
                <w:rPr>
                  <w:color w:val="000000"/>
                </w:rPr>
                <w:delText xml:space="preserve">    }</w:delText>
              </w:r>
            </w:del>
          </w:p>
          <w:p w:rsidR="00227B05" w:rsidDel="00254AC9" w:rsidRDefault="00102F2F">
            <w:pPr>
              <w:pStyle w:val="normal"/>
              <w:widowControl w:val="0"/>
              <w:spacing w:before="0" w:after="0" w:line="240" w:lineRule="auto"/>
              <w:rPr>
                <w:del w:id="1733" w:author="Сергей" w:date="2017-08-12T19:52:00Z"/>
                <w:color w:val="000000"/>
              </w:rPr>
            </w:pPr>
            <w:del w:id="1734" w:author="Сергей" w:date="2017-08-12T19:52:00Z">
              <w:r w:rsidDel="00254AC9">
                <w:rPr>
                  <w:color w:val="000000"/>
                </w:rPr>
                <w:delText xml:space="preserve">    </w:delText>
              </w:r>
              <w:r w:rsidDel="00254AC9">
                <w:rPr>
                  <w:color w:val="880000"/>
                </w:rPr>
                <w:delText>// Специальный метод, который возвращает строковое представление данных.</w:delText>
              </w:r>
            </w:del>
          </w:p>
          <w:p w:rsidR="00227B05" w:rsidRPr="00082C12" w:rsidDel="00254AC9" w:rsidRDefault="00102F2F">
            <w:pPr>
              <w:pStyle w:val="normal"/>
              <w:widowControl w:val="0"/>
              <w:spacing w:before="0" w:after="0" w:line="240" w:lineRule="auto"/>
              <w:rPr>
                <w:del w:id="1735" w:author="Сергей" w:date="2017-08-12T19:52:00Z"/>
                <w:color w:val="000000"/>
                <w:lang w:val="en-US"/>
              </w:rPr>
            </w:pPr>
            <w:del w:id="1736" w:author="Сергей" w:date="2017-08-12T19:52:00Z">
              <w:r w:rsidDel="00254AC9">
                <w:rPr>
                  <w:color w:val="000000"/>
                </w:rPr>
                <w:delText xml:space="preserve">    </w:delText>
              </w:r>
              <w:r w:rsidRPr="00082C12" w:rsidDel="00254AC9">
                <w:rPr>
                  <w:color w:val="000000"/>
                  <w:lang w:val="en-US"/>
                </w:rPr>
                <w:delText>public string ToString()</w:delText>
              </w:r>
            </w:del>
          </w:p>
          <w:p w:rsidR="00227B05" w:rsidRPr="00082C12" w:rsidDel="00254AC9" w:rsidRDefault="00102F2F">
            <w:pPr>
              <w:pStyle w:val="normal"/>
              <w:widowControl w:val="0"/>
              <w:spacing w:before="0" w:after="0" w:line="240" w:lineRule="auto"/>
              <w:rPr>
                <w:del w:id="1737" w:author="Сергей" w:date="2017-08-12T19:52:00Z"/>
                <w:color w:val="000000"/>
                <w:lang w:val="en-US"/>
              </w:rPr>
            </w:pPr>
            <w:del w:id="1738" w:author="Сергей" w:date="2017-08-12T19:52:00Z">
              <w:r w:rsidRPr="00082C12" w:rsidDel="00254AC9">
                <w:rPr>
                  <w:color w:val="000000"/>
                  <w:lang w:val="en-US"/>
                </w:rPr>
                <w:delText xml:space="preserve">    {</w:delText>
              </w:r>
            </w:del>
          </w:p>
          <w:p w:rsidR="00227B05" w:rsidRPr="00082C12" w:rsidDel="00254AC9" w:rsidRDefault="00102F2F">
            <w:pPr>
              <w:pStyle w:val="normal"/>
              <w:widowControl w:val="0"/>
              <w:spacing w:before="0" w:after="0" w:line="240" w:lineRule="auto"/>
              <w:rPr>
                <w:del w:id="1739" w:author="Сергей" w:date="2017-08-12T19:52:00Z"/>
                <w:color w:val="000000"/>
                <w:lang w:val="en-US"/>
              </w:rPr>
            </w:pPr>
            <w:del w:id="1740" w:author="Сергей" w:date="2017-08-12T19:52:00Z">
              <w:r w:rsidRPr="00082C12" w:rsidDel="00254AC9">
                <w:rPr>
                  <w:color w:val="000000"/>
                  <w:lang w:val="en-US"/>
                </w:rPr>
                <w:delText xml:space="preserve">       </w:delText>
              </w:r>
              <w:r w:rsidRPr="00082C12" w:rsidDel="00254AC9">
                <w:rPr>
                  <w:color w:val="000088"/>
                  <w:lang w:val="en-US"/>
                </w:rPr>
                <w:delText>return</w:delText>
              </w:r>
              <w:r w:rsidRPr="00082C12" w:rsidDel="00254AC9">
                <w:rPr>
                  <w:color w:val="000000"/>
                  <w:lang w:val="en-US"/>
                </w:rPr>
                <w:delText xml:space="preserve"> re </w:delText>
              </w:r>
              <w:r w:rsidRPr="00082C12" w:rsidDel="00254AC9">
                <w:rPr>
                  <w:color w:val="666600"/>
                  <w:lang w:val="en-US"/>
                </w:rPr>
                <w:delText>+</w:delText>
              </w:r>
              <w:r w:rsidRPr="00082C12" w:rsidDel="00254AC9">
                <w:rPr>
                  <w:color w:val="000000"/>
                  <w:lang w:val="en-US"/>
                </w:rPr>
                <w:delText xml:space="preserve"> </w:delText>
              </w:r>
              <w:r w:rsidRPr="00082C12" w:rsidDel="00254AC9">
                <w:rPr>
                  <w:color w:val="008800"/>
                  <w:lang w:val="en-US"/>
                </w:rPr>
                <w:delText>"+"</w:delText>
              </w:r>
              <w:r w:rsidRPr="00082C12" w:rsidDel="00254AC9">
                <w:rPr>
                  <w:color w:val="000000"/>
                  <w:lang w:val="en-US"/>
                </w:rPr>
                <w:delText xml:space="preserve"> </w:delText>
              </w:r>
              <w:r w:rsidRPr="00082C12" w:rsidDel="00254AC9">
                <w:rPr>
                  <w:color w:val="666600"/>
                  <w:lang w:val="en-US"/>
                </w:rPr>
                <w:delText>+</w:delText>
              </w:r>
              <w:r w:rsidRPr="00082C12" w:rsidDel="00254AC9">
                <w:rPr>
                  <w:color w:val="000000"/>
                  <w:lang w:val="en-US"/>
                </w:rPr>
                <w:delText xml:space="preserve"> im </w:delText>
              </w:r>
              <w:r w:rsidRPr="00082C12" w:rsidDel="00254AC9">
                <w:rPr>
                  <w:color w:val="666600"/>
                  <w:lang w:val="en-US"/>
                </w:rPr>
                <w:delText>+</w:delText>
              </w:r>
              <w:r w:rsidRPr="00082C12" w:rsidDel="00254AC9">
                <w:rPr>
                  <w:color w:val="000000"/>
                  <w:lang w:val="en-US"/>
                </w:rPr>
                <w:delText xml:space="preserve"> </w:delText>
              </w:r>
              <w:r w:rsidRPr="00082C12" w:rsidDel="00254AC9">
                <w:rPr>
                  <w:color w:val="008800"/>
                  <w:lang w:val="en-US"/>
                </w:rPr>
                <w:delText>"i";</w:delText>
              </w:r>
            </w:del>
          </w:p>
          <w:p w:rsidR="00227B05" w:rsidRPr="00082C12" w:rsidDel="00254AC9" w:rsidRDefault="00102F2F">
            <w:pPr>
              <w:pStyle w:val="normal"/>
              <w:widowControl w:val="0"/>
              <w:spacing w:before="0" w:after="0" w:line="240" w:lineRule="auto"/>
              <w:rPr>
                <w:del w:id="1741" w:author="Сергей" w:date="2017-08-12T19:52:00Z"/>
                <w:color w:val="000000"/>
                <w:lang w:val="en-US"/>
              </w:rPr>
            </w:pPr>
            <w:del w:id="1742" w:author="Сергей" w:date="2017-08-12T19:52:00Z">
              <w:r w:rsidRPr="00082C12" w:rsidDel="00254AC9">
                <w:rPr>
                  <w:color w:val="000000"/>
                  <w:lang w:val="en-US"/>
                </w:rPr>
                <w:delText xml:space="preserve">    }</w:delText>
              </w:r>
            </w:del>
          </w:p>
          <w:p w:rsidR="00227B05" w:rsidRPr="00082C12" w:rsidDel="00254AC9" w:rsidRDefault="00102F2F">
            <w:pPr>
              <w:pStyle w:val="normal"/>
              <w:widowControl w:val="0"/>
              <w:spacing w:before="0" w:after="0" w:line="240" w:lineRule="auto"/>
              <w:rPr>
                <w:del w:id="1743" w:author="Сергей" w:date="2017-08-12T19:52:00Z"/>
                <w:color w:val="000000"/>
                <w:lang w:val="en-US"/>
              </w:rPr>
            </w:pPr>
            <w:del w:id="1744" w:author="Сергей" w:date="2017-08-12T19:52:00Z">
              <w:r w:rsidRPr="00082C12" w:rsidDel="00254AC9">
                <w:rPr>
                  <w:color w:val="000000"/>
                  <w:lang w:val="en-US"/>
                </w:rPr>
                <w:delText>}</w:delText>
              </w:r>
            </w:del>
          </w:p>
          <w:p w:rsidR="00227B05" w:rsidRPr="00082C12" w:rsidDel="00254AC9" w:rsidRDefault="00102F2F">
            <w:pPr>
              <w:pStyle w:val="normal"/>
              <w:widowControl w:val="0"/>
              <w:spacing w:before="0" w:after="0" w:line="240" w:lineRule="auto"/>
              <w:rPr>
                <w:del w:id="1745" w:author="Сергей" w:date="2017-08-12T19:52:00Z"/>
                <w:color w:val="000000"/>
                <w:lang w:val="en-US"/>
              </w:rPr>
            </w:pPr>
            <w:del w:id="1746" w:author="Сергей" w:date="2017-08-12T19:52:00Z">
              <w:r w:rsidRPr="00082C12" w:rsidDel="00254AC9">
                <w:rPr>
                  <w:color w:val="000088"/>
                  <w:lang w:val="en-US"/>
                </w:rPr>
                <w:delText>class</w:delText>
              </w:r>
              <w:r w:rsidRPr="00082C12" w:rsidDel="00254AC9">
                <w:rPr>
                  <w:color w:val="000000"/>
                  <w:lang w:val="en-US"/>
                </w:rPr>
                <w:delText xml:space="preserve"> </w:delText>
              </w:r>
              <w:r w:rsidRPr="00082C12" w:rsidDel="00254AC9">
                <w:rPr>
                  <w:color w:val="660066"/>
                  <w:lang w:val="en-US"/>
                </w:rPr>
                <w:delText>Program</w:delText>
              </w:r>
            </w:del>
          </w:p>
          <w:p w:rsidR="00227B05" w:rsidRPr="00082C12" w:rsidDel="00254AC9" w:rsidRDefault="00102F2F">
            <w:pPr>
              <w:pStyle w:val="normal"/>
              <w:widowControl w:val="0"/>
              <w:spacing w:before="0" w:after="0" w:line="240" w:lineRule="auto"/>
              <w:rPr>
                <w:del w:id="1747" w:author="Сергей" w:date="2017-08-12T19:52:00Z"/>
                <w:color w:val="000000"/>
                <w:lang w:val="en-US"/>
              </w:rPr>
            </w:pPr>
            <w:del w:id="1748" w:author="Сергей" w:date="2017-08-12T19:52:00Z">
              <w:r w:rsidRPr="00082C12" w:rsidDel="00254AC9">
                <w:rPr>
                  <w:color w:val="000000"/>
                  <w:lang w:val="en-US"/>
                </w:rPr>
                <w:lastRenderedPageBreak/>
                <w:delText>{</w:delText>
              </w:r>
            </w:del>
          </w:p>
          <w:p w:rsidR="00227B05" w:rsidRPr="00082C12" w:rsidDel="00254AC9" w:rsidRDefault="00102F2F">
            <w:pPr>
              <w:pStyle w:val="normal"/>
              <w:widowControl w:val="0"/>
              <w:spacing w:before="0" w:after="0" w:line="240" w:lineRule="auto"/>
              <w:rPr>
                <w:del w:id="1749" w:author="Сергей" w:date="2017-08-12T19:52:00Z"/>
                <w:color w:val="000000"/>
                <w:lang w:val="en-US"/>
              </w:rPr>
            </w:pPr>
            <w:del w:id="1750" w:author="Сергей" w:date="2017-08-12T19:52:00Z">
              <w:r w:rsidRPr="00082C12" w:rsidDel="00254AC9">
                <w:rPr>
                  <w:color w:val="000000"/>
                  <w:lang w:val="en-US"/>
                </w:rPr>
                <w:delText xml:space="preserve">    </w:delText>
              </w:r>
              <w:r w:rsidRPr="00082C12" w:rsidDel="00254AC9">
                <w:rPr>
                  <w:color w:val="000088"/>
                  <w:lang w:val="en-US"/>
                </w:rPr>
                <w:delText>static</w:delText>
              </w:r>
              <w:r w:rsidRPr="00082C12" w:rsidDel="00254AC9">
                <w:rPr>
                  <w:color w:val="000000"/>
                  <w:lang w:val="en-US"/>
                </w:rPr>
                <w:delText xml:space="preserve"> </w:delText>
              </w:r>
              <w:r w:rsidRPr="00082C12" w:rsidDel="00254AC9">
                <w:rPr>
                  <w:color w:val="000088"/>
                  <w:lang w:val="en-US"/>
                </w:rPr>
                <w:delText>void</w:delText>
              </w:r>
              <w:r w:rsidRPr="00082C12" w:rsidDel="00254AC9">
                <w:rPr>
                  <w:color w:val="000000"/>
                  <w:lang w:val="en-US"/>
                </w:rPr>
                <w:delText xml:space="preserve"> </w:delText>
              </w:r>
              <w:r w:rsidRPr="00082C12" w:rsidDel="00254AC9">
                <w:rPr>
                  <w:color w:val="660066"/>
                  <w:lang w:val="en-US"/>
                </w:rPr>
                <w:delText>Main</w:delText>
              </w:r>
              <w:r w:rsidRPr="00082C12" w:rsidDel="00254AC9">
                <w:rPr>
                  <w:color w:val="666600"/>
                  <w:lang w:val="en-US"/>
                </w:rPr>
                <w:delText>(</w:delText>
              </w:r>
              <w:r w:rsidRPr="00082C12" w:rsidDel="00254AC9">
                <w:rPr>
                  <w:color w:val="000088"/>
                  <w:lang w:val="en-US"/>
                </w:rPr>
                <w:delText>string</w:delText>
              </w:r>
              <w:r w:rsidRPr="00082C12" w:rsidDel="00254AC9">
                <w:rPr>
                  <w:color w:val="666600"/>
                  <w:lang w:val="en-US"/>
                </w:rPr>
                <w:delText>[]</w:delText>
              </w:r>
              <w:r w:rsidRPr="00082C12" w:rsidDel="00254AC9">
                <w:rPr>
                  <w:color w:val="000000"/>
                  <w:lang w:val="en-US"/>
                </w:rPr>
                <w:delText xml:space="preserve"> args)</w:delText>
              </w:r>
            </w:del>
          </w:p>
          <w:p w:rsidR="00227B05" w:rsidDel="00254AC9" w:rsidRDefault="00102F2F">
            <w:pPr>
              <w:pStyle w:val="normal"/>
              <w:widowControl w:val="0"/>
              <w:spacing w:before="0" w:after="0" w:line="240" w:lineRule="auto"/>
              <w:rPr>
                <w:del w:id="1751" w:author="Сергей" w:date="2017-08-12T19:52:00Z"/>
                <w:color w:val="000000"/>
              </w:rPr>
            </w:pPr>
            <w:del w:id="1752" w:author="Сергей" w:date="2017-08-12T19:52:00Z">
              <w:r w:rsidRPr="00082C12" w:rsidDel="00254AC9">
                <w:rPr>
                  <w:color w:val="000000"/>
                  <w:lang w:val="en-US"/>
                </w:rPr>
                <w:delText xml:space="preserve">    </w:delText>
              </w:r>
              <w:r w:rsidDel="00254AC9">
                <w:rPr>
                  <w:color w:val="000000"/>
                </w:rPr>
                <w:delText>{</w:delText>
              </w:r>
            </w:del>
          </w:p>
          <w:p w:rsidR="00227B05" w:rsidDel="00254AC9" w:rsidRDefault="00102F2F">
            <w:pPr>
              <w:pStyle w:val="normal"/>
              <w:widowControl w:val="0"/>
              <w:spacing w:before="0" w:after="0" w:line="240" w:lineRule="auto"/>
              <w:rPr>
                <w:del w:id="1753" w:author="Сергей" w:date="2017-08-12T19:52:00Z"/>
                <w:color w:val="000000"/>
              </w:rPr>
            </w:pPr>
            <w:del w:id="1754" w:author="Сергей" w:date="2017-08-12T19:52:00Z">
              <w:r w:rsidDel="00254AC9">
                <w:rPr>
                  <w:color w:val="000000"/>
                </w:rPr>
                <w:delText xml:space="preserve">        </w:delText>
              </w:r>
              <w:r w:rsidDel="00254AC9">
                <w:rPr>
                  <w:color w:val="880000"/>
                </w:rPr>
                <w:delText>// Описали ссылку на объект.</w:delText>
              </w:r>
            </w:del>
          </w:p>
          <w:p w:rsidR="00227B05" w:rsidDel="00254AC9" w:rsidRDefault="00102F2F">
            <w:pPr>
              <w:pStyle w:val="normal"/>
              <w:widowControl w:val="0"/>
              <w:spacing w:before="0" w:after="0" w:line="240" w:lineRule="auto"/>
              <w:rPr>
                <w:del w:id="1755" w:author="Сергей" w:date="2017-08-12T19:52:00Z"/>
                <w:color w:val="000000"/>
              </w:rPr>
            </w:pPr>
            <w:del w:id="1756" w:author="Сергей" w:date="2017-08-12T19:52:00Z">
              <w:r w:rsidDel="00254AC9">
                <w:rPr>
                  <w:color w:val="000000"/>
                </w:rPr>
                <w:delText xml:space="preserve">        </w:delText>
              </w:r>
              <w:r w:rsidDel="00254AC9">
                <w:rPr>
                  <w:color w:val="660066"/>
                </w:rPr>
                <w:delText>Complex</w:delText>
              </w:r>
              <w:r w:rsidDel="00254AC9">
                <w:rPr>
                  <w:color w:val="000000"/>
                </w:rPr>
                <w:delText xml:space="preserve"> x1;</w:delText>
              </w:r>
            </w:del>
          </w:p>
          <w:p w:rsidR="00227B05" w:rsidDel="00254AC9" w:rsidRDefault="00102F2F">
            <w:pPr>
              <w:pStyle w:val="normal"/>
              <w:widowControl w:val="0"/>
              <w:spacing w:before="0" w:after="0" w:line="240" w:lineRule="auto"/>
              <w:rPr>
                <w:del w:id="1757" w:author="Сергей" w:date="2017-08-12T19:52:00Z"/>
                <w:color w:val="000000"/>
              </w:rPr>
            </w:pPr>
            <w:del w:id="1758" w:author="Сергей" w:date="2017-08-12T19:52:00Z">
              <w:r w:rsidDel="00254AC9">
                <w:rPr>
                  <w:color w:val="000000"/>
                </w:rPr>
                <w:delText xml:space="preserve">        </w:delText>
              </w:r>
              <w:r w:rsidDel="00254AC9">
                <w:rPr>
                  <w:color w:val="880000"/>
                </w:rPr>
                <w:delText>// Создали объект и сохранили ссылку на него в x1.</w:delText>
              </w:r>
            </w:del>
          </w:p>
          <w:p w:rsidR="00227B05" w:rsidDel="00254AC9" w:rsidRDefault="00102F2F">
            <w:pPr>
              <w:pStyle w:val="normal"/>
              <w:widowControl w:val="0"/>
              <w:spacing w:before="0" w:after="0" w:line="240" w:lineRule="auto"/>
              <w:rPr>
                <w:del w:id="1759" w:author="Сергей" w:date="2017-08-12T19:52:00Z"/>
                <w:color w:val="000000"/>
              </w:rPr>
            </w:pPr>
            <w:del w:id="1760" w:author="Сергей" w:date="2017-08-12T19:52:00Z">
              <w:r w:rsidDel="00254AC9">
                <w:rPr>
                  <w:color w:val="000000"/>
                </w:rPr>
                <w:delText xml:space="preserve">        x1</w:delText>
              </w:r>
              <w:r w:rsidDel="00254AC9">
                <w:rPr>
                  <w:color w:val="666600"/>
                </w:rPr>
                <w:delText>=</w:delText>
              </w:r>
              <w:r w:rsidDel="00254AC9">
                <w:rPr>
                  <w:color w:val="000000"/>
                </w:rPr>
                <w:delText xml:space="preserve"> </w:delText>
              </w:r>
              <w:r w:rsidDel="00254AC9">
                <w:rPr>
                  <w:color w:val="000088"/>
                </w:rPr>
                <w:delText>new</w:delText>
              </w:r>
              <w:r w:rsidDel="00254AC9">
                <w:rPr>
                  <w:color w:val="000000"/>
                </w:rPr>
                <w:delText xml:space="preserve"> </w:delText>
              </w:r>
              <w:r w:rsidDel="00254AC9">
                <w:rPr>
                  <w:color w:val="660066"/>
                </w:rPr>
                <w:delText>Complex</w:delText>
              </w:r>
              <w:r w:rsidDel="00254AC9">
                <w:rPr>
                  <w:color w:val="666600"/>
                </w:rPr>
                <w:delText>(</w:delText>
              </w:r>
              <w:r w:rsidDel="00254AC9">
                <w:rPr>
                  <w:color w:val="006666"/>
                </w:rPr>
                <w:delText>1</w:delText>
              </w:r>
              <w:r w:rsidDel="00254AC9">
                <w:rPr>
                  <w:color w:val="666600"/>
                </w:rPr>
                <w:delText>,</w:delText>
              </w:r>
              <w:r w:rsidDel="00254AC9">
                <w:rPr>
                  <w:color w:val="006666"/>
                </w:rPr>
                <w:delText>2</w:delText>
              </w:r>
              <w:r w:rsidDel="00254AC9">
                <w:rPr>
                  <w:color w:val="666600"/>
                </w:rPr>
                <w:delText>);</w:delText>
              </w:r>
            </w:del>
          </w:p>
          <w:p w:rsidR="00227B05" w:rsidDel="00254AC9" w:rsidRDefault="00102F2F">
            <w:pPr>
              <w:pStyle w:val="normal"/>
              <w:widowControl w:val="0"/>
              <w:spacing w:before="0" w:after="0" w:line="240" w:lineRule="auto"/>
              <w:rPr>
                <w:del w:id="1761" w:author="Сергей" w:date="2017-08-12T19:52:00Z"/>
                <w:color w:val="000000"/>
              </w:rPr>
            </w:pPr>
            <w:del w:id="1762" w:author="Сергей" w:date="2017-08-12T19:52:00Z">
              <w:r w:rsidDel="00254AC9">
                <w:rPr>
                  <w:color w:val="000000"/>
                </w:rPr>
                <w:delText xml:space="preserve">        </w:delText>
              </w:r>
              <w:r w:rsidDel="00254AC9">
                <w:rPr>
                  <w:color w:val="880000"/>
                </w:rPr>
                <w:delText>// Описали объект и создали его.</w:delText>
              </w:r>
            </w:del>
          </w:p>
          <w:p w:rsidR="00227B05" w:rsidDel="00254AC9" w:rsidRDefault="00102F2F">
            <w:pPr>
              <w:pStyle w:val="normal"/>
              <w:widowControl w:val="0"/>
              <w:spacing w:before="0" w:after="0" w:line="240" w:lineRule="auto"/>
              <w:rPr>
                <w:del w:id="1763" w:author="Сергей" w:date="2017-08-12T19:52:00Z"/>
                <w:color w:val="000000"/>
              </w:rPr>
            </w:pPr>
            <w:del w:id="1764" w:author="Сергей" w:date="2017-08-12T19:52:00Z">
              <w:r w:rsidDel="00254AC9">
                <w:rPr>
                  <w:color w:val="000000"/>
                </w:rPr>
                <w:delText xml:space="preserve">        </w:delText>
              </w:r>
              <w:r w:rsidDel="00254AC9">
                <w:rPr>
                  <w:color w:val="660066"/>
                </w:rPr>
                <w:delText>Complex</w:delText>
              </w:r>
              <w:r w:rsidDel="00254AC9">
                <w:rPr>
                  <w:color w:val="000000"/>
                </w:rPr>
                <w:delText xml:space="preserve"> x2 </w:delText>
              </w:r>
              <w:r w:rsidDel="00254AC9">
                <w:rPr>
                  <w:color w:val="666600"/>
                </w:rPr>
                <w:delText>=</w:delText>
              </w:r>
              <w:r w:rsidDel="00254AC9">
                <w:rPr>
                  <w:color w:val="000000"/>
                </w:rPr>
                <w:delText xml:space="preserve"> </w:delText>
              </w:r>
              <w:r w:rsidDel="00254AC9">
                <w:rPr>
                  <w:color w:val="000088"/>
                </w:rPr>
                <w:delText>new</w:delText>
              </w:r>
              <w:r w:rsidDel="00254AC9">
                <w:rPr>
                  <w:color w:val="000000"/>
                </w:rPr>
                <w:delText xml:space="preserve"> </w:delText>
              </w:r>
              <w:r w:rsidDel="00254AC9">
                <w:rPr>
                  <w:color w:val="660066"/>
                </w:rPr>
                <w:delText>Complex</w:delText>
              </w:r>
              <w:r w:rsidDel="00254AC9">
                <w:rPr>
                  <w:color w:val="666600"/>
                </w:rPr>
                <w:delText>(</w:delText>
              </w:r>
              <w:r w:rsidDel="00254AC9">
                <w:rPr>
                  <w:color w:val="006666"/>
                </w:rPr>
                <w:delText>2</w:delText>
              </w:r>
              <w:r w:rsidDel="00254AC9">
                <w:rPr>
                  <w:color w:val="666600"/>
                </w:rPr>
                <w:delText>,</w:delText>
              </w:r>
              <w:r w:rsidDel="00254AC9">
                <w:rPr>
                  <w:color w:val="006666"/>
                </w:rPr>
                <w:delText>4</w:delText>
              </w:r>
              <w:r w:rsidDel="00254AC9">
                <w:rPr>
                  <w:color w:val="666600"/>
                </w:rPr>
                <w:delText>);</w:delText>
              </w:r>
            </w:del>
          </w:p>
          <w:p w:rsidR="00227B05" w:rsidDel="00254AC9" w:rsidRDefault="00102F2F">
            <w:pPr>
              <w:pStyle w:val="normal"/>
              <w:widowControl w:val="0"/>
              <w:spacing w:before="0" w:after="0" w:line="240" w:lineRule="auto"/>
              <w:rPr>
                <w:del w:id="1765" w:author="Сергей" w:date="2017-08-12T19:52:00Z"/>
                <w:color w:val="000000"/>
              </w:rPr>
            </w:pPr>
            <w:del w:id="1766" w:author="Сергей" w:date="2017-08-12T19:52:00Z">
              <w:r w:rsidDel="00254AC9">
                <w:rPr>
                  <w:color w:val="000000"/>
                </w:rPr>
                <w:delText xml:space="preserve">        </w:delText>
              </w:r>
              <w:r w:rsidDel="00254AC9">
                <w:rPr>
                  <w:color w:val="880000"/>
                </w:rPr>
                <w:delText>// С помощью свойства Im изменили внутреннее (приватное) поле im.</w:delText>
              </w:r>
            </w:del>
          </w:p>
          <w:p w:rsidR="00227B05" w:rsidDel="00254AC9" w:rsidRDefault="00102F2F">
            <w:pPr>
              <w:pStyle w:val="normal"/>
              <w:widowControl w:val="0"/>
              <w:spacing w:before="0" w:after="0" w:line="240" w:lineRule="auto"/>
              <w:rPr>
                <w:del w:id="1767" w:author="Сергей" w:date="2017-08-12T19:52:00Z"/>
                <w:color w:val="000000"/>
              </w:rPr>
            </w:pPr>
            <w:del w:id="1768" w:author="Сергей" w:date="2017-08-12T19:52:00Z">
              <w:r w:rsidDel="00254AC9">
                <w:rPr>
                  <w:color w:val="000000"/>
                </w:rPr>
                <w:delText xml:space="preserve">        x2</w:delText>
              </w:r>
              <w:r w:rsidDel="00254AC9">
                <w:rPr>
                  <w:color w:val="666600"/>
                </w:rPr>
                <w:delText>.</w:delText>
              </w:r>
              <w:r w:rsidDel="00254AC9">
                <w:rPr>
                  <w:color w:val="660066"/>
                </w:rPr>
                <w:delText>Im</w:delText>
              </w:r>
              <w:r w:rsidDel="00254AC9">
                <w:rPr>
                  <w:color w:val="000000"/>
                </w:rPr>
                <w:delText xml:space="preserve"> </w:delText>
              </w:r>
              <w:r w:rsidDel="00254AC9">
                <w:rPr>
                  <w:color w:val="666600"/>
                </w:rPr>
                <w:delText>=</w:delText>
              </w:r>
              <w:r w:rsidDel="00254AC9">
                <w:rPr>
                  <w:color w:val="000000"/>
                </w:rPr>
                <w:delText xml:space="preserve"> </w:delText>
              </w:r>
              <w:r w:rsidDel="00254AC9">
                <w:rPr>
                  <w:color w:val="006666"/>
                </w:rPr>
                <w:delText>3;</w:delText>
              </w:r>
            </w:del>
          </w:p>
          <w:p w:rsidR="00227B05" w:rsidDel="00254AC9" w:rsidRDefault="00102F2F">
            <w:pPr>
              <w:pStyle w:val="normal"/>
              <w:widowControl w:val="0"/>
              <w:spacing w:before="0" w:after="0" w:line="240" w:lineRule="auto"/>
              <w:rPr>
                <w:del w:id="1769" w:author="Сергей" w:date="2017-08-12T19:52:00Z"/>
                <w:color w:val="000000"/>
              </w:rPr>
            </w:pPr>
            <w:del w:id="1770" w:author="Сергей" w:date="2017-08-12T19:52:00Z">
              <w:r w:rsidDel="00254AC9">
                <w:rPr>
                  <w:color w:val="000000"/>
                </w:rPr>
                <w:delText xml:space="preserve">        </w:delText>
              </w:r>
              <w:r w:rsidDel="00254AC9">
                <w:rPr>
                  <w:color w:val="880000"/>
                </w:rPr>
                <w:delText>// Создали ссылку на объект.</w:delText>
              </w:r>
            </w:del>
          </w:p>
          <w:p w:rsidR="00227B05" w:rsidDel="00254AC9" w:rsidRDefault="00102F2F">
            <w:pPr>
              <w:pStyle w:val="normal"/>
              <w:widowControl w:val="0"/>
              <w:spacing w:before="0" w:after="0" w:line="240" w:lineRule="auto"/>
              <w:rPr>
                <w:del w:id="1771" w:author="Сергей" w:date="2017-08-12T19:52:00Z"/>
                <w:color w:val="000000"/>
              </w:rPr>
            </w:pPr>
            <w:del w:id="1772" w:author="Сергей" w:date="2017-08-12T19:52:00Z">
              <w:r w:rsidDel="00254AC9">
                <w:rPr>
                  <w:color w:val="000000"/>
                </w:rPr>
                <w:delText xml:space="preserve">        </w:delText>
              </w:r>
              <w:r w:rsidDel="00254AC9">
                <w:rPr>
                  <w:color w:val="660066"/>
                </w:rPr>
                <w:delText>Complex</w:delText>
              </w:r>
              <w:r w:rsidDel="00254AC9">
                <w:rPr>
                  <w:color w:val="000000"/>
                </w:rPr>
                <w:delText xml:space="preserve"> x3;</w:delText>
              </w:r>
            </w:del>
          </w:p>
          <w:p w:rsidR="00227B05" w:rsidDel="00254AC9" w:rsidRDefault="00102F2F">
            <w:pPr>
              <w:pStyle w:val="normal"/>
              <w:widowControl w:val="0"/>
              <w:spacing w:before="0" w:after="0" w:line="240" w:lineRule="auto"/>
              <w:rPr>
                <w:del w:id="1773" w:author="Сергей" w:date="2017-08-12T19:52:00Z"/>
                <w:color w:val="000000"/>
              </w:rPr>
            </w:pPr>
            <w:del w:id="1774" w:author="Сергей" w:date="2017-08-12T19:52:00Z">
              <w:r w:rsidDel="00254AC9">
                <w:rPr>
                  <w:color w:val="000000"/>
                </w:rPr>
                <w:delText xml:space="preserve">        </w:delText>
              </w:r>
              <w:r w:rsidDel="00254AC9">
                <w:rPr>
                  <w:color w:val="880000"/>
                </w:rPr>
                <w:delText>// Так как в методе Plus создается новый объект,</w:delText>
              </w:r>
            </w:del>
          </w:p>
          <w:p w:rsidR="00227B05" w:rsidDel="00254AC9" w:rsidRDefault="00102F2F">
            <w:pPr>
              <w:pStyle w:val="normal"/>
              <w:widowControl w:val="0"/>
              <w:spacing w:before="0" w:after="0" w:line="240" w:lineRule="auto"/>
              <w:rPr>
                <w:del w:id="1775" w:author="Сергей" w:date="2017-08-12T19:52:00Z"/>
                <w:color w:val="000000"/>
              </w:rPr>
            </w:pPr>
            <w:del w:id="1776" w:author="Сергей" w:date="2017-08-12T19:52:00Z">
              <w:r w:rsidDel="00254AC9">
                <w:rPr>
                  <w:color w:val="000000"/>
                </w:rPr>
                <w:delText xml:space="preserve">        </w:delText>
              </w:r>
              <w:r w:rsidDel="00254AC9">
                <w:rPr>
                  <w:color w:val="880000"/>
                </w:rPr>
                <w:delText>// то в x3 сохраняем ссылку на вновь созданный объект.</w:delText>
              </w:r>
            </w:del>
          </w:p>
          <w:p w:rsidR="00227B05" w:rsidRPr="00082C12" w:rsidDel="00254AC9" w:rsidRDefault="00102F2F">
            <w:pPr>
              <w:pStyle w:val="normal"/>
              <w:widowControl w:val="0"/>
              <w:spacing w:before="0" w:after="0" w:line="240" w:lineRule="auto"/>
              <w:rPr>
                <w:del w:id="1777" w:author="Сергей" w:date="2017-08-12T19:52:00Z"/>
                <w:color w:val="000000"/>
                <w:lang w:val="en-US"/>
              </w:rPr>
            </w:pPr>
            <w:del w:id="1778" w:author="Сергей" w:date="2017-08-12T19:52:00Z">
              <w:r w:rsidDel="00254AC9">
                <w:rPr>
                  <w:color w:val="000000"/>
                </w:rPr>
                <w:delText xml:space="preserve">        </w:delText>
              </w:r>
              <w:r w:rsidRPr="00082C12" w:rsidDel="00254AC9">
                <w:rPr>
                  <w:color w:val="000000"/>
                  <w:lang w:val="en-US"/>
                </w:rPr>
                <w:delText xml:space="preserve">x3 </w:delText>
              </w:r>
              <w:r w:rsidRPr="00082C12" w:rsidDel="00254AC9">
                <w:rPr>
                  <w:color w:val="666600"/>
                  <w:lang w:val="en-US"/>
                </w:rPr>
                <w:delText>=</w:delText>
              </w:r>
              <w:r w:rsidRPr="00082C12" w:rsidDel="00254AC9">
                <w:rPr>
                  <w:color w:val="000000"/>
                  <w:lang w:val="en-US"/>
                </w:rPr>
                <w:delText xml:space="preserve"> x1</w:delText>
              </w:r>
              <w:r w:rsidRPr="00082C12" w:rsidDel="00254AC9">
                <w:rPr>
                  <w:color w:val="666600"/>
                  <w:lang w:val="en-US"/>
                </w:rPr>
                <w:delText>.</w:delText>
              </w:r>
              <w:r w:rsidRPr="00082C12" w:rsidDel="00254AC9">
                <w:rPr>
                  <w:color w:val="660066"/>
                  <w:lang w:val="en-US"/>
                </w:rPr>
                <w:delText>Plus</w:delText>
              </w:r>
              <w:r w:rsidRPr="00082C12" w:rsidDel="00254AC9">
                <w:rPr>
                  <w:color w:val="666600"/>
                  <w:lang w:val="en-US"/>
                </w:rPr>
                <w:delText>(</w:delText>
              </w:r>
              <w:r w:rsidRPr="00082C12" w:rsidDel="00254AC9">
                <w:rPr>
                  <w:color w:val="000000"/>
                  <w:lang w:val="en-US"/>
                </w:rPr>
                <w:delText>x2</w:delText>
              </w:r>
              <w:r w:rsidRPr="00082C12" w:rsidDel="00254AC9">
                <w:rPr>
                  <w:color w:val="666600"/>
                  <w:lang w:val="en-US"/>
                </w:rPr>
                <w:delText>);</w:delText>
              </w:r>
            </w:del>
          </w:p>
          <w:p w:rsidR="00227B05" w:rsidRPr="00082C12" w:rsidDel="00254AC9" w:rsidRDefault="00102F2F">
            <w:pPr>
              <w:pStyle w:val="normal"/>
              <w:widowControl w:val="0"/>
              <w:spacing w:before="0" w:after="0" w:line="240" w:lineRule="auto"/>
              <w:rPr>
                <w:del w:id="1779" w:author="Сергей" w:date="2017-08-12T19:52:00Z"/>
                <w:color w:val="000000"/>
                <w:lang w:val="en-US"/>
              </w:rPr>
            </w:pPr>
            <w:del w:id="1780" w:author="Сергей" w:date="2017-08-12T19:52:00Z">
              <w:r w:rsidRPr="00082C12" w:rsidDel="00254AC9">
                <w:rPr>
                  <w:color w:val="000000"/>
                  <w:lang w:val="en-US"/>
                </w:rPr>
                <w:delText xml:space="preserve">        </w:delText>
              </w:r>
              <w:r w:rsidRPr="00082C12" w:rsidDel="00254AC9">
                <w:rPr>
                  <w:color w:val="660066"/>
                  <w:lang w:val="en-US"/>
                </w:rPr>
                <w:delText>Console</w:delText>
              </w:r>
              <w:r w:rsidRPr="00082C12" w:rsidDel="00254AC9">
                <w:rPr>
                  <w:color w:val="666600"/>
                  <w:lang w:val="en-US"/>
                </w:rPr>
                <w:delText>.</w:delText>
              </w:r>
              <w:r w:rsidRPr="00082C12" w:rsidDel="00254AC9">
                <w:rPr>
                  <w:color w:val="660066"/>
                  <w:lang w:val="en-US"/>
                </w:rPr>
                <w:delText>WriteLine</w:delText>
              </w:r>
              <w:r w:rsidRPr="00082C12" w:rsidDel="00254AC9">
                <w:rPr>
                  <w:color w:val="666600"/>
                  <w:lang w:val="en-US"/>
                </w:rPr>
                <w:delText>(</w:delText>
              </w:r>
              <w:r w:rsidRPr="00082C12" w:rsidDel="00254AC9">
                <w:rPr>
                  <w:color w:val="000000"/>
                  <w:lang w:val="en-US"/>
                </w:rPr>
                <w:delText>x3.ToString()</w:delText>
              </w:r>
              <w:r w:rsidRPr="00082C12" w:rsidDel="00254AC9">
                <w:rPr>
                  <w:color w:val="666600"/>
                  <w:lang w:val="en-US"/>
                </w:rPr>
                <w:delText>);</w:delText>
              </w:r>
              <w:r w:rsidRPr="00082C12" w:rsidDel="00254AC9">
                <w:rPr>
                  <w:color w:val="000000"/>
                  <w:lang w:val="en-US"/>
                </w:rPr>
                <w:delText xml:space="preserve">        </w:delText>
              </w:r>
            </w:del>
          </w:p>
          <w:p w:rsidR="00227B05" w:rsidRPr="00082C12" w:rsidDel="00254AC9" w:rsidRDefault="00102F2F">
            <w:pPr>
              <w:pStyle w:val="normal"/>
              <w:widowControl w:val="0"/>
              <w:spacing w:before="0" w:after="0" w:line="240" w:lineRule="auto"/>
              <w:rPr>
                <w:del w:id="1781" w:author="Сергей" w:date="2017-08-12T19:52:00Z"/>
                <w:color w:val="000000"/>
                <w:lang w:val="en-US"/>
              </w:rPr>
            </w:pPr>
            <w:del w:id="1782" w:author="Сергей" w:date="2017-08-12T19:52:00Z">
              <w:r w:rsidRPr="00082C12" w:rsidDel="00254AC9">
                <w:rPr>
                  <w:color w:val="000000"/>
                  <w:lang w:val="en-US"/>
                </w:rPr>
                <w:delText xml:space="preserve">            </w:delText>
              </w:r>
            </w:del>
          </w:p>
          <w:p w:rsidR="00227B05" w:rsidDel="00254AC9" w:rsidRDefault="00102F2F">
            <w:pPr>
              <w:pStyle w:val="normal"/>
              <w:widowControl w:val="0"/>
              <w:spacing w:before="0" w:after="0" w:line="240" w:lineRule="auto"/>
              <w:rPr>
                <w:del w:id="1783" w:author="Сергей" w:date="2017-08-12T19:52:00Z"/>
                <w:color w:val="000000"/>
              </w:rPr>
            </w:pPr>
            <w:del w:id="1784" w:author="Сергей" w:date="2017-08-12T19:52:00Z">
              <w:r w:rsidRPr="00082C12" w:rsidDel="00254AC9">
                <w:rPr>
                  <w:color w:val="000000"/>
                  <w:lang w:val="en-US"/>
                </w:rPr>
                <w:delText xml:space="preserve">    </w:delText>
              </w:r>
              <w:r w:rsidDel="00254AC9">
                <w:rPr>
                  <w:color w:val="000000"/>
                </w:rPr>
                <w:delText>}</w:delText>
              </w:r>
            </w:del>
          </w:p>
          <w:p w:rsidR="00227B05" w:rsidRDefault="00102F2F">
            <w:pPr>
              <w:pStyle w:val="normal"/>
              <w:widowControl w:val="0"/>
              <w:spacing w:before="0" w:after="0" w:line="240" w:lineRule="auto"/>
              <w:rPr>
                <w:color w:val="000000"/>
              </w:rPr>
            </w:pPr>
            <w:del w:id="1785" w:author="Сергей" w:date="2017-08-12T19:52:00Z">
              <w:r w:rsidDel="00254AC9">
                <w:rPr>
                  <w:color w:val="000000"/>
                </w:rPr>
                <w:delText>}</w:delText>
              </w:r>
            </w:del>
          </w:p>
        </w:tc>
      </w:tr>
    </w:tbl>
    <w:p w:rsidR="00227B05" w:rsidRDefault="00227B05">
      <w:pPr>
        <w:pStyle w:val="normal"/>
        <w:ind w:firstLine="720"/>
      </w:pPr>
    </w:p>
    <w:p w:rsidR="00227B05" w:rsidRDefault="00102F2F">
      <w:pPr>
        <w:pStyle w:val="2"/>
        <w:contextualSpacing w:val="0"/>
      </w:pPr>
      <w:bookmarkStart w:id="1786" w:name="_k04d5vnqfhol" w:colFirst="0" w:colLast="0"/>
      <w:bookmarkEnd w:id="1786"/>
      <w:r>
        <w:t>Статические поля и методы</w:t>
      </w:r>
    </w:p>
    <w:p w:rsidR="00227B05" w:rsidRDefault="00102F2F">
      <w:pPr>
        <w:pStyle w:val="normal"/>
      </w:pPr>
      <w:r>
        <w:t xml:space="preserve">Давайте разберемся, что означает слово </w:t>
      </w:r>
      <w:proofErr w:type="spellStart"/>
      <w:r>
        <w:t>static</w:t>
      </w:r>
      <w:proofErr w:type="spellEnd"/>
      <w:r>
        <w:t xml:space="preserve"> в начале метода </w:t>
      </w:r>
      <w:proofErr w:type="spellStart"/>
      <w:r>
        <w:t>Main</w:t>
      </w:r>
      <w:proofErr w:type="spellEnd"/>
      <w:r>
        <w:t>.</w:t>
      </w:r>
    </w:p>
    <w:p w:rsidR="00227B05" w:rsidRDefault="00102F2F">
      <w:pPr>
        <w:pStyle w:val="normal"/>
      </w:pPr>
      <w:r>
        <w:t>Пример:</w:t>
      </w:r>
    </w:p>
    <w:tbl>
      <w:tblPr>
        <w:tblStyle w:val="af"/>
        <w:bidiVisual/>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227B05">
        <w:tc>
          <w:tcPr>
            <w:tcW w:w="9638" w:type="dxa"/>
            <w:shd w:val="clear" w:color="auto" w:fill="EFEFEF"/>
            <w:tcMar>
              <w:top w:w="100" w:type="dxa"/>
              <w:left w:w="100" w:type="dxa"/>
              <w:bottom w:w="100" w:type="dxa"/>
              <w:right w:w="100" w:type="dxa"/>
            </w:tcMar>
          </w:tcPr>
          <w:p w:rsidR="00227B05" w:rsidRPr="00082C12" w:rsidRDefault="00102F2F">
            <w:pPr>
              <w:pStyle w:val="normal"/>
              <w:widowControl w:val="0"/>
              <w:spacing w:before="0" w:after="0" w:line="240" w:lineRule="auto"/>
              <w:rPr>
                <w:color w:val="000000"/>
                <w:lang w:val="en-US"/>
              </w:rPr>
            </w:pPr>
            <w:r w:rsidRPr="00082C12">
              <w:rPr>
                <w:color w:val="000088"/>
                <w:lang w:val="en-US"/>
              </w:rPr>
              <w:t>using</w:t>
            </w:r>
            <w:r w:rsidRPr="00082C12">
              <w:rPr>
                <w:color w:val="000000"/>
                <w:lang w:val="en-US"/>
              </w:rPr>
              <w:t xml:space="preserve"> </w:t>
            </w:r>
            <w:r w:rsidRPr="00082C12">
              <w:rPr>
                <w:color w:val="660066"/>
                <w:lang w:val="en-US"/>
              </w:rPr>
              <w:t>System;</w:t>
            </w:r>
          </w:p>
          <w:p w:rsidR="00227B05" w:rsidRPr="00082C12" w:rsidRDefault="00102F2F">
            <w:pPr>
              <w:pStyle w:val="normal"/>
              <w:widowControl w:val="0"/>
              <w:spacing w:before="0" w:after="0" w:line="240" w:lineRule="auto"/>
              <w:rPr>
                <w:color w:val="000000"/>
                <w:lang w:val="en-US"/>
              </w:rPr>
            </w:pPr>
            <w:r w:rsidRPr="00082C12">
              <w:rPr>
                <w:color w:val="000088"/>
                <w:lang w:val="en-US"/>
              </w:rPr>
              <w:t>namespace</w:t>
            </w:r>
            <w:r w:rsidRPr="00082C12">
              <w:rPr>
                <w:color w:val="000000"/>
                <w:lang w:val="en-US"/>
              </w:rPr>
              <w:t xml:space="preserve"> </w:t>
            </w:r>
            <w:proofErr w:type="spellStart"/>
            <w:r w:rsidRPr="00082C12">
              <w:rPr>
                <w:color w:val="660066"/>
                <w:lang w:val="en-US"/>
              </w:rPr>
              <w:t>Static_or_Non_Static</w:t>
            </w:r>
            <w:proofErr w:type="spellEnd"/>
          </w:p>
          <w:p w:rsidR="00227B05" w:rsidRPr="00082C12" w:rsidRDefault="00102F2F">
            <w:pPr>
              <w:pStyle w:val="normal"/>
              <w:widowControl w:val="0"/>
              <w:spacing w:before="0" w:after="0" w:line="240" w:lineRule="auto"/>
              <w:rPr>
                <w:color w:val="000000"/>
                <w:lang w:val="en-US"/>
              </w:rPr>
            </w:pPr>
            <w:r w:rsidRPr="00082C12">
              <w:rPr>
                <w:color w:val="0000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class</w:t>
            </w:r>
            <w:r w:rsidRPr="00082C12">
              <w:rPr>
                <w:color w:val="000000"/>
                <w:lang w:val="en-US"/>
              </w:rPr>
              <w:t xml:space="preserve"> </w:t>
            </w:r>
            <w:proofErr w:type="spellStart"/>
            <w:r w:rsidRPr="00082C12">
              <w:rPr>
                <w:color w:val="660066"/>
                <w:lang w:val="en-US"/>
              </w:rPr>
              <w:t>MyClass</w:t>
            </w:r>
            <w:proofErr w:type="spellEnd"/>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public</w:t>
            </w:r>
            <w:r w:rsidRPr="00082C12">
              <w:rPr>
                <w:color w:val="000000"/>
                <w:lang w:val="en-US"/>
              </w:rPr>
              <w:t xml:space="preserve"> </w:t>
            </w:r>
            <w:r w:rsidRPr="00082C12">
              <w:rPr>
                <w:color w:val="000088"/>
                <w:lang w:val="en-US"/>
              </w:rPr>
              <w:t>static</w:t>
            </w:r>
            <w:r w:rsidRPr="00082C12">
              <w:rPr>
                <w:color w:val="000000"/>
                <w:lang w:val="en-US"/>
              </w:rPr>
              <w:t xml:space="preserve"> </w:t>
            </w:r>
            <w:proofErr w:type="spellStart"/>
            <w:r w:rsidRPr="00082C12">
              <w:rPr>
                <w:color w:val="000088"/>
                <w:lang w:val="en-US"/>
              </w:rPr>
              <w:t>int</w:t>
            </w:r>
            <w:proofErr w:type="spellEnd"/>
            <w:r w:rsidRPr="00082C12">
              <w:rPr>
                <w:color w:val="000000"/>
                <w:lang w:val="en-US"/>
              </w:rPr>
              <w:t xml:space="preserve"> </w:t>
            </w:r>
            <w:proofErr w:type="spellStart"/>
            <w:r w:rsidRPr="00082C12">
              <w:rPr>
                <w:color w:val="000000"/>
                <w:lang w:val="en-US"/>
              </w:rPr>
              <w:t>static_a</w:t>
            </w:r>
            <w:proofErr w:type="spellEnd"/>
            <w:r w:rsidRPr="00082C12">
              <w:rPr>
                <w:color w:val="0000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public</w:t>
            </w:r>
            <w:r w:rsidRPr="00082C12">
              <w:rPr>
                <w:color w:val="000000"/>
                <w:lang w:val="en-US"/>
              </w:rPr>
              <w:t xml:space="preserve"> </w:t>
            </w:r>
            <w:proofErr w:type="spellStart"/>
            <w:r w:rsidRPr="00082C12">
              <w:rPr>
                <w:color w:val="000088"/>
                <w:lang w:val="en-US"/>
              </w:rPr>
              <w:t>int</w:t>
            </w:r>
            <w:proofErr w:type="spellEnd"/>
            <w:r w:rsidRPr="00082C12">
              <w:rPr>
                <w:color w:val="000000"/>
                <w:lang w:val="en-US"/>
              </w:rPr>
              <w:t xml:space="preserve"> </w:t>
            </w:r>
            <w:proofErr w:type="spellStart"/>
            <w:r w:rsidRPr="00082C12">
              <w:rPr>
                <w:color w:val="000000"/>
                <w:lang w:val="en-US"/>
              </w:rPr>
              <w:t>non_static_a</w:t>
            </w:r>
            <w:proofErr w:type="spellEnd"/>
            <w:r w:rsidRPr="00082C12">
              <w:rPr>
                <w:color w:val="0000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class</w:t>
            </w:r>
            <w:r w:rsidRPr="00082C12">
              <w:rPr>
                <w:color w:val="000000"/>
                <w:lang w:val="en-US"/>
              </w:rPr>
              <w:t xml:space="preserve"> </w:t>
            </w:r>
            <w:r w:rsidRPr="00082C12">
              <w:rPr>
                <w:color w:val="660066"/>
                <w:lang w:val="en-US"/>
              </w:rPr>
              <w:t>Program</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static</w:t>
            </w:r>
            <w:r w:rsidRPr="00082C12">
              <w:rPr>
                <w:color w:val="000000"/>
                <w:lang w:val="en-US"/>
              </w:rPr>
              <w:t xml:space="preserve"> </w:t>
            </w:r>
            <w:r w:rsidRPr="00082C12">
              <w:rPr>
                <w:color w:val="000088"/>
                <w:lang w:val="en-US"/>
              </w:rPr>
              <w:t>void</w:t>
            </w:r>
            <w:r w:rsidRPr="00082C12">
              <w:rPr>
                <w:color w:val="000000"/>
                <w:lang w:val="en-US"/>
              </w:rPr>
              <w:t xml:space="preserve"> </w:t>
            </w:r>
            <w:r w:rsidRPr="00082C12">
              <w:rPr>
                <w:color w:val="660066"/>
                <w:lang w:val="en-US"/>
              </w:rPr>
              <w:t>Main</w:t>
            </w:r>
            <w:r w:rsidRPr="00082C12">
              <w:rPr>
                <w:color w:val="666600"/>
                <w:lang w:val="en-US"/>
              </w:rPr>
              <w:t>(</w:t>
            </w:r>
            <w:r w:rsidRPr="00082C12">
              <w:rPr>
                <w:color w:val="000088"/>
                <w:lang w:val="en-US"/>
              </w:rPr>
              <w:t>string</w:t>
            </w:r>
            <w:r w:rsidRPr="00082C12">
              <w:rPr>
                <w:color w:val="666600"/>
                <w:lang w:val="en-US"/>
              </w:rPr>
              <w:t>[]</w:t>
            </w:r>
            <w:r w:rsidRPr="00082C12">
              <w:rPr>
                <w:color w:val="000000"/>
                <w:lang w:val="en-US"/>
              </w:rPr>
              <w:t xml:space="preserve"> </w:t>
            </w:r>
            <w:proofErr w:type="spellStart"/>
            <w:r w:rsidRPr="00082C12">
              <w:rPr>
                <w:color w:val="000000"/>
                <w:lang w:val="en-US"/>
              </w:rPr>
              <w:t>args</w:t>
            </w:r>
            <w:proofErr w:type="spellEnd"/>
            <w:r w:rsidRPr="00082C12">
              <w:rPr>
                <w:color w:val="0000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roofErr w:type="spellStart"/>
            <w:r w:rsidRPr="00082C12">
              <w:rPr>
                <w:color w:val="660066"/>
                <w:lang w:val="en-US"/>
              </w:rPr>
              <w:t>MyClass</w:t>
            </w:r>
            <w:r w:rsidRPr="00082C12">
              <w:rPr>
                <w:color w:val="666600"/>
                <w:lang w:val="en-US"/>
              </w:rPr>
              <w:t>.</w:t>
            </w:r>
            <w:r w:rsidRPr="00082C12">
              <w:rPr>
                <w:color w:val="000000"/>
                <w:lang w:val="en-US"/>
              </w:rPr>
              <w:t>static_a</w:t>
            </w:r>
            <w:proofErr w:type="spellEnd"/>
            <w:r w:rsidRPr="00082C12">
              <w:rPr>
                <w:color w:val="000000"/>
                <w:lang w:val="en-US"/>
              </w:rPr>
              <w:t xml:space="preserve"> </w:t>
            </w:r>
            <w:r w:rsidRPr="00082C12">
              <w:rPr>
                <w:color w:val="666600"/>
                <w:lang w:val="en-US"/>
              </w:rPr>
              <w:t>=</w:t>
            </w:r>
            <w:r w:rsidRPr="00082C12">
              <w:rPr>
                <w:color w:val="000000"/>
                <w:lang w:val="en-US"/>
              </w:rPr>
              <w:t xml:space="preserve"> </w:t>
            </w:r>
            <w:r w:rsidRPr="00082C12">
              <w:rPr>
                <w:color w:val="006666"/>
                <w:lang w:val="en-US"/>
              </w:rPr>
              <w:t>10;</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roofErr w:type="spellStart"/>
            <w:r w:rsidRPr="00082C12">
              <w:rPr>
                <w:color w:val="660066"/>
                <w:lang w:val="en-US"/>
              </w:rPr>
              <w:t>MyClass</w:t>
            </w:r>
            <w:proofErr w:type="spellEnd"/>
            <w:r w:rsidRPr="00082C12">
              <w:rPr>
                <w:color w:val="000000"/>
                <w:lang w:val="en-US"/>
              </w:rPr>
              <w:t xml:space="preserve"> </w:t>
            </w:r>
            <w:proofErr w:type="spellStart"/>
            <w:r w:rsidRPr="00082C12">
              <w:rPr>
                <w:color w:val="000000"/>
                <w:lang w:val="en-US"/>
              </w:rPr>
              <w:t>myobj</w:t>
            </w:r>
            <w:proofErr w:type="spellEnd"/>
            <w:r w:rsidRPr="00082C12">
              <w:rPr>
                <w:color w:val="000000"/>
                <w:lang w:val="en-US"/>
              </w:rPr>
              <w:t xml:space="preserve"> </w:t>
            </w:r>
            <w:r w:rsidRPr="00082C12">
              <w:rPr>
                <w:color w:val="666600"/>
                <w:lang w:val="en-US"/>
              </w:rPr>
              <w:t>=</w:t>
            </w:r>
            <w:r w:rsidRPr="00082C12">
              <w:rPr>
                <w:color w:val="000000"/>
                <w:lang w:val="en-US"/>
              </w:rPr>
              <w:t xml:space="preserve"> </w:t>
            </w:r>
            <w:r w:rsidRPr="00082C12">
              <w:rPr>
                <w:color w:val="000088"/>
                <w:lang w:val="en-US"/>
              </w:rPr>
              <w:t>new</w:t>
            </w:r>
            <w:r w:rsidRPr="00082C12">
              <w:rPr>
                <w:color w:val="000000"/>
                <w:lang w:val="en-US"/>
              </w:rPr>
              <w:t xml:space="preserve"> </w:t>
            </w:r>
            <w:proofErr w:type="spellStart"/>
            <w:r w:rsidRPr="00082C12">
              <w:rPr>
                <w:color w:val="660066"/>
                <w:lang w:val="en-US"/>
              </w:rPr>
              <w:t>MyClass</w:t>
            </w:r>
            <w:proofErr w:type="spellEnd"/>
            <w:r w:rsidRPr="00082C12">
              <w:rPr>
                <w:color w:val="666600"/>
                <w:lang w:val="en-US"/>
              </w:rPr>
              <w:t>();</w:t>
            </w:r>
          </w:p>
          <w:p w:rsidR="00227B05" w:rsidRDefault="00102F2F">
            <w:pPr>
              <w:pStyle w:val="normal"/>
              <w:widowControl w:val="0"/>
              <w:spacing w:before="0" w:after="0" w:line="240" w:lineRule="auto"/>
              <w:rPr>
                <w:color w:val="000000"/>
              </w:rPr>
            </w:pPr>
            <w:r w:rsidRPr="00082C12">
              <w:rPr>
                <w:color w:val="000000"/>
                <w:lang w:val="en-US"/>
              </w:rPr>
              <w:t xml:space="preserve">            </w:t>
            </w:r>
            <w:proofErr w:type="spellStart"/>
            <w:r>
              <w:rPr>
                <w:color w:val="000000"/>
              </w:rPr>
              <w:t>myobj</w:t>
            </w:r>
            <w:r>
              <w:rPr>
                <w:color w:val="666600"/>
              </w:rPr>
              <w:t>.</w:t>
            </w:r>
            <w:r>
              <w:rPr>
                <w:color w:val="000000"/>
              </w:rPr>
              <w:t>non_static_a</w:t>
            </w:r>
            <w:proofErr w:type="spellEnd"/>
            <w:r>
              <w:rPr>
                <w:color w:val="000000"/>
              </w:rPr>
              <w:t xml:space="preserve"> </w:t>
            </w:r>
            <w:r>
              <w:rPr>
                <w:color w:val="666600"/>
              </w:rPr>
              <w:t>=</w:t>
            </w:r>
            <w:r>
              <w:rPr>
                <w:color w:val="000000"/>
              </w:rPr>
              <w:t xml:space="preserve"> </w:t>
            </w:r>
            <w:r>
              <w:rPr>
                <w:color w:val="006666"/>
              </w:rPr>
              <w:t>10</w:t>
            </w:r>
            <w:r>
              <w:rPr>
                <w:color w:val="666600"/>
              </w:rPr>
              <w:t>;</w:t>
            </w:r>
            <w:r>
              <w:rPr>
                <w:color w:val="000000"/>
              </w:rPr>
              <w:t xml:space="preserve">            </w:t>
            </w:r>
          </w:p>
          <w:p w:rsidR="00227B05" w:rsidRDefault="00102F2F">
            <w:pPr>
              <w:pStyle w:val="normal"/>
              <w:widowControl w:val="0"/>
              <w:spacing w:before="0" w:after="0" w:line="240" w:lineRule="auto"/>
              <w:rPr>
                <w:color w:val="000000"/>
              </w:rPr>
            </w:pPr>
            <w:r>
              <w:rPr>
                <w:color w:val="000000"/>
              </w:rPr>
              <w:t xml:space="preserve">        }</w:t>
            </w:r>
          </w:p>
          <w:p w:rsidR="00227B05" w:rsidRDefault="00102F2F">
            <w:pPr>
              <w:pStyle w:val="normal"/>
              <w:widowControl w:val="0"/>
              <w:spacing w:before="0" w:after="0" w:line="240" w:lineRule="auto"/>
              <w:rPr>
                <w:color w:val="000000"/>
              </w:rPr>
            </w:pPr>
            <w:r>
              <w:rPr>
                <w:color w:val="000000"/>
              </w:rPr>
              <w:t xml:space="preserve">    }</w:t>
            </w:r>
          </w:p>
          <w:p w:rsidR="00227B05" w:rsidRDefault="00102F2F">
            <w:pPr>
              <w:pStyle w:val="normal"/>
              <w:widowControl w:val="0"/>
              <w:spacing w:before="0" w:after="0" w:line="240" w:lineRule="auto"/>
            </w:pPr>
            <w:r>
              <w:rPr>
                <w:color w:val="000000"/>
              </w:rPr>
              <w:t>}</w:t>
            </w:r>
          </w:p>
        </w:tc>
      </w:tr>
    </w:tbl>
    <w:p w:rsidR="00227B05" w:rsidRDefault="00227B05">
      <w:pPr>
        <w:pStyle w:val="normal"/>
      </w:pPr>
    </w:p>
    <w:p w:rsidR="00227B05" w:rsidRDefault="00102F2F">
      <w:pPr>
        <w:pStyle w:val="normal"/>
      </w:pPr>
      <w:r>
        <w:t xml:space="preserve">Статическое поле принадлежит всем объектам класса. Или, другими словами, статическое поле принадлежит классу. Для доступа к нестатическому полю требуется создание объекта класса. Метод </w:t>
      </w:r>
      <w:proofErr w:type="spellStart"/>
      <w:r>
        <w:t>Main</w:t>
      </w:r>
      <w:proofErr w:type="spellEnd"/>
      <w:r>
        <w:t xml:space="preserve"> и другие методы, которые мы создавали до этого, были статическими для того, чтобы можно было обращаться к методу без создания объекта. </w:t>
      </w:r>
    </w:p>
    <w:p w:rsidR="00227B05" w:rsidRDefault="00102F2F">
      <w:pPr>
        <w:pStyle w:val="normal"/>
      </w:pPr>
      <w:r>
        <w:t>То, что мы узнали об ООП, это лишь вершина айсберга, но этого достаточно, чтобы начать писать программы, используя принципы ООП. Для дальнейшего изучения ООП нам помогут массивы.</w:t>
      </w:r>
    </w:p>
    <w:p w:rsidR="00227B05" w:rsidRDefault="00102F2F">
      <w:pPr>
        <w:pStyle w:val="1"/>
        <w:contextualSpacing w:val="0"/>
      </w:pPr>
      <w:bookmarkStart w:id="1787" w:name="_huqpht6d913w" w:colFirst="0" w:colLast="0"/>
      <w:bookmarkEnd w:id="1787"/>
      <w:r>
        <w:lastRenderedPageBreak/>
        <w:t>Класс для генерации случайных чисел</w:t>
      </w:r>
    </w:p>
    <w:p w:rsidR="00227B05" w:rsidRDefault="00102F2F">
      <w:pPr>
        <w:pStyle w:val="normal"/>
      </w:pPr>
      <w:r>
        <w:t xml:space="preserve">Далее познакомимся с массивами. Так как массив предназначен для хранения нескольких элементов, то, для того, чтобы не заполнять массив вручную, полезно познакомиться с классом </w:t>
      </w:r>
      <w:proofErr w:type="spellStart"/>
      <w:r>
        <w:t>Random</w:t>
      </w:r>
      <w:proofErr w:type="spellEnd"/>
      <w:r>
        <w:t xml:space="preserve">. Класс </w:t>
      </w:r>
      <w:proofErr w:type="spellStart"/>
      <w:r>
        <w:t>Random</w:t>
      </w:r>
      <w:proofErr w:type="spellEnd"/>
      <w:r>
        <w:t xml:space="preserve"> содержит в себе несколько методов для генерации случайных чисел, самый полезный из которых это </w:t>
      </w:r>
      <w:proofErr w:type="spellStart"/>
      <w:r>
        <w:t>Next</w:t>
      </w:r>
      <w:proofErr w:type="spellEnd"/>
      <w:r>
        <w:t xml:space="preserve">. </w:t>
      </w:r>
    </w:p>
    <w:p w:rsidR="00227B05" w:rsidRDefault="00102F2F">
      <w:pPr>
        <w:pStyle w:val="normal"/>
        <w:rPr>
          <w:color w:val="660066"/>
        </w:rPr>
      </w:pPr>
      <w:r>
        <w:t xml:space="preserve">Пример генерации последовательности из 10 </w:t>
      </w:r>
      <w:proofErr w:type="spellStart"/>
      <w:r>
        <w:t>случаныйх</w:t>
      </w:r>
      <w:proofErr w:type="spellEnd"/>
      <w:r>
        <w:t xml:space="preserve"> чисел в диапазоне от 0 до 10:</w:t>
      </w:r>
    </w:p>
    <w:tbl>
      <w:tblPr>
        <w:tblStyle w:val="af0"/>
        <w:bidiVisual/>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227B05" w:rsidRPr="008F21D7">
        <w:tc>
          <w:tcPr>
            <w:tcW w:w="9638" w:type="dxa"/>
            <w:shd w:val="clear" w:color="auto" w:fill="EFEFEF"/>
            <w:tcMar>
              <w:top w:w="100" w:type="dxa"/>
              <w:left w:w="100" w:type="dxa"/>
              <w:bottom w:w="100" w:type="dxa"/>
              <w:right w:w="100" w:type="dxa"/>
            </w:tcMar>
          </w:tcPr>
          <w:p w:rsidR="00A50E99" w:rsidRPr="00A50E99" w:rsidRDefault="00CD3E71" w:rsidP="00A50E99">
            <w:pPr>
              <w:autoSpaceDE w:val="0"/>
              <w:autoSpaceDN w:val="0"/>
              <w:adjustRightInd w:val="0"/>
              <w:spacing w:before="0" w:after="0" w:line="240" w:lineRule="auto"/>
              <w:rPr>
                <w:ins w:id="1788" w:author="Сергей" w:date="2017-08-12T23:04:00Z"/>
                <w:rFonts w:ascii="Consolas" w:hAnsi="Consolas" w:cs="Consolas"/>
                <w:color w:val="000000"/>
                <w:sz w:val="19"/>
                <w:szCs w:val="19"/>
                <w:highlight w:val="white"/>
                <w:lang w:val="en-US"/>
                <w:rPrChange w:id="1789" w:author="Сергей" w:date="2017-08-12T23:04:00Z">
                  <w:rPr>
                    <w:ins w:id="1790" w:author="Сергей" w:date="2017-08-12T23:04:00Z"/>
                    <w:rFonts w:ascii="Consolas" w:hAnsi="Consolas" w:cs="Consolas"/>
                    <w:color w:val="000000"/>
                    <w:sz w:val="19"/>
                    <w:szCs w:val="19"/>
                    <w:highlight w:val="white"/>
                  </w:rPr>
                </w:rPrChange>
              </w:rPr>
            </w:pPr>
            <w:ins w:id="1791" w:author="Сергей" w:date="2017-08-12T23:04:00Z">
              <w:r w:rsidRPr="00CD3E71">
                <w:rPr>
                  <w:rFonts w:ascii="Consolas" w:hAnsi="Consolas" w:cs="Consolas"/>
                  <w:color w:val="0000FF"/>
                  <w:sz w:val="19"/>
                  <w:szCs w:val="19"/>
                  <w:highlight w:val="white"/>
                  <w:lang w:val="en-US"/>
                  <w:rPrChange w:id="1792" w:author="Сергей" w:date="2017-08-12T23:04:00Z">
                    <w:rPr>
                      <w:rFonts w:ascii="Consolas" w:hAnsi="Consolas" w:cs="Consolas"/>
                      <w:color w:val="0000FF"/>
                      <w:sz w:val="19"/>
                      <w:szCs w:val="19"/>
                      <w:highlight w:val="white"/>
                    </w:rPr>
                  </w:rPrChange>
                </w:rPr>
                <w:t>using</w:t>
              </w:r>
              <w:r w:rsidRPr="00CD3E71">
                <w:rPr>
                  <w:rFonts w:ascii="Consolas" w:hAnsi="Consolas" w:cs="Consolas"/>
                  <w:color w:val="000000"/>
                  <w:sz w:val="19"/>
                  <w:szCs w:val="19"/>
                  <w:highlight w:val="white"/>
                  <w:lang w:val="en-US"/>
                  <w:rPrChange w:id="1793" w:author="Сергей" w:date="2017-08-12T23:04:00Z">
                    <w:rPr>
                      <w:rFonts w:ascii="Consolas" w:hAnsi="Consolas" w:cs="Consolas"/>
                      <w:color w:val="000000"/>
                      <w:sz w:val="19"/>
                      <w:szCs w:val="19"/>
                      <w:highlight w:val="white"/>
                    </w:rPr>
                  </w:rPrChange>
                </w:rPr>
                <w:t xml:space="preserve"> System;</w:t>
              </w:r>
            </w:ins>
          </w:p>
          <w:p w:rsidR="00A50E99" w:rsidRPr="00A50E99" w:rsidRDefault="00A50E99" w:rsidP="00A50E99">
            <w:pPr>
              <w:autoSpaceDE w:val="0"/>
              <w:autoSpaceDN w:val="0"/>
              <w:adjustRightInd w:val="0"/>
              <w:spacing w:before="0" w:after="0" w:line="240" w:lineRule="auto"/>
              <w:rPr>
                <w:ins w:id="1794" w:author="Сергей" w:date="2017-08-12T23:04:00Z"/>
                <w:rFonts w:ascii="Consolas" w:hAnsi="Consolas" w:cs="Consolas"/>
                <w:color w:val="000000"/>
                <w:sz w:val="19"/>
                <w:szCs w:val="19"/>
                <w:highlight w:val="white"/>
                <w:lang w:val="en-US"/>
                <w:rPrChange w:id="1795" w:author="Сергей" w:date="2017-08-12T23:04:00Z">
                  <w:rPr>
                    <w:ins w:id="1796" w:author="Сергей" w:date="2017-08-12T23:04:00Z"/>
                    <w:rFonts w:ascii="Consolas" w:hAnsi="Consolas" w:cs="Consolas"/>
                    <w:color w:val="000000"/>
                    <w:sz w:val="19"/>
                    <w:szCs w:val="19"/>
                    <w:highlight w:val="white"/>
                  </w:rPr>
                </w:rPrChange>
              </w:rPr>
            </w:pPr>
          </w:p>
          <w:p w:rsidR="00A50E99" w:rsidRPr="00A50E99" w:rsidRDefault="00CD3E71" w:rsidP="00A50E99">
            <w:pPr>
              <w:autoSpaceDE w:val="0"/>
              <w:autoSpaceDN w:val="0"/>
              <w:adjustRightInd w:val="0"/>
              <w:spacing w:before="0" w:after="0" w:line="240" w:lineRule="auto"/>
              <w:rPr>
                <w:ins w:id="1797" w:author="Сергей" w:date="2017-08-12T23:04:00Z"/>
                <w:rFonts w:ascii="Consolas" w:hAnsi="Consolas" w:cs="Consolas"/>
                <w:color w:val="000000"/>
                <w:sz w:val="19"/>
                <w:szCs w:val="19"/>
                <w:highlight w:val="white"/>
                <w:lang w:val="en-US"/>
                <w:rPrChange w:id="1798" w:author="Сергей" w:date="2017-08-12T23:04:00Z">
                  <w:rPr>
                    <w:ins w:id="1799" w:author="Сергей" w:date="2017-08-12T23:04:00Z"/>
                    <w:rFonts w:ascii="Consolas" w:hAnsi="Consolas" w:cs="Consolas"/>
                    <w:color w:val="000000"/>
                    <w:sz w:val="19"/>
                    <w:szCs w:val="19"/>
                    <w:highlight w:val="white"/>
                  </w:rPr>
                </w:rPrChange>
              </w:rPr>
            </w:pPr>
            <w:ins w:id="1800" w:author="Сергей" w:date="2017-08-12T23:04:00Z">
              <w:r w:rsidRPr="00CD3E71">
                <w:rPr>
                  <w:rFonts w:ascii="Consolas" w:hAnsi="Consolas" w:cs="Consolas"/>
                  <w:color w:val="0000FF"/>
                  <w:sz w:val="19"/>
                  <w:szCs w:val="19"/>
                  <w:highlight w:val="white"/>
                  <w:lang w:val="en-US"/>
                  <w:rPrChange w:id="1801" w:author="Сергей" w:date="2017-08-12T23:04:00Z">
                    <w:rPr>
                      <w:rFonts w:ascii="Consolas" w:hAnsi="Consolas" w:cs="Consolas"/>
                      <w:color w:val="0000FF"/>
                      <w:sz w:val="19"/>
                      <w:szCs w:val="19"/>
                      <w:highlight w:val="white"/>
                    </w:rPr>
                  </w:rPrChange>
                </w:rPr>
                <w:t>namespace</w:t>
              </w:r>
              <w:r w:rsidRPr="00CD3E71">
                <w:rPr>
                  <w:rFonts w:ascii="Consolas" w:hAnsi="Consolas" w:cs="Consolas"/>
                  <w:color w:val="000000"/>
                  <w:sz w:val="19"/>
                  <w:szCs w:val="19"/>
                  <w:highlight w:val="white"/>
                  <w:lang w:val="en-US"/>
                  <w:rPrChange w:id="1802" w:author="Сергей" w:date="2017-08-12T23:04:00Z">
                    <w:rPr>
                      <w:rFonts w:ascii="Consolas" w:hAnsi="Consolas" w:cs="Consolas"/>
                      <w:color w:val="000000"/>
                      <w:sz w:val="19"/>
                      <w:szCs w:val="19"/>
                      <w:highlight w:val="white"/>
                    </w:rPr>
                  </w:rPrChange>
                </w:rPr>
                <w:t xml:space="preserve"> Task9</w:t>
              </w:r>
            </w:ins>
          </w:p>
          <w:p w:rsidR="00A50E99" w:rsidRPr="00A50E99" w:rsidRDefault="00CD3E71" w:rsidP="00A50E99">
            <w:pPr>
              <w:autoSpaceDE w:val="0"/>
              <w:autoSpaceDN w:val="0"/>
              <w:adjustRightInd w:val="0"/>
              <w:spacing w:before="0" w:after="0" w:line="240" w:lineRule="auto"/>
              <w:rPr>
                <w:ins w:id="1803" w:author="Сергей" w:date="2017-08-12T23:04:00Z"/>
                <w:rFonts w:ascii="Consolas" w:hAnsi="Consolas" w:cs="Consolas"/>
                <w:color w:val="000000"/>
                <w:sz w:val="19"/>
                <w:szCs w:val="19"/>
                <w:highlight w:val="white"/>
                <w:lang w:val="en-US"/>
                <w:rPrChange w:id="1804" w:author="Сергей" w:date="2017-08-12T23:04:00Z">
                  <w:rPr>
                    <w:ins w:id="1805" w:author="Сергей" w:date="2017-08-12T23:04:00Z"/>
                    <w:rFonts w:ascii="Consolas" w:hAnsi="Consolas" w:cs="Consolas"/>
                    <w:color w:val="000000"/>
                    <w:sz w:val="19"/>
                    <w:szCs w:val="19"/>
                    <w:highlight w:val="white"/>
                  </w:rPr>
                </w:rPrChange>
              </w:rPr>
            </w:pPr>
            <w:ins w:id="1806" w:author="Сергей" w:date="2017-08-12T23:04:00Z">
              <w:r w:rsidRPr="00CD3E71">
                <w:rPr>
                  <w:rFonts w:ascii="Consolas" w:hAnsi="Consolas" w:cs="Consolas"/>
                  <w:color w:val="000000"/>
                  <w:sz w:val="19"/>
                  <w:szCs w:val="19"/>
                  <w:highlight w:val="white"/>
                  <w:lang w:val="en-US"/>
                  <w:rPrChange w:id="1807" w:author="Сергей" w:date="2017-08-12T23:04:00Z">
                    <w:rPr>
                      <w:rFonts w:ascii="Consolas" w:hAnsi="Consolas" w:cs="Consolas"/>
                      <w:color w:val="000000"/>
                      <w:sz w:val="19"/>
                      <w:szCs w:val="19"/>
                      <w:highlight w:val="white"/>
                    </w:rPr>
                  </w:rPrChange>
                </w:rPr>
                <w:t>{</w:t>
              </w:r>
            </w:ins>
          </w:p>
          <w:p w:rsidR="00A50E99" w:rsidRPr="00A50E99" w:rsidRDefault="00CD3E71" w:rsidP="00A50E99">
            <w:pPr>
              <w:autoSpaceDE w:val="0"/>
              <w:autoSpaceDN w:val="0"/>
              <w:adjustRightInd w:val="0"/>
              <w:spacing w:before="0" w:after="0" w:line="240" w:lineRule="auto"/>
              <w:rPr>
                <w:ins w:id="1808" w:author="Сергей" w:date="2017-08-12T23:04:00Z"/>
                <w:rFonts w:ascii="Consolas" w:hAnsi="Consolas" w:cs="Consolas"/>
                <w:color w:val="000000"/>
                <w:sz w:val="19"/>
                <w:szCs w:val="19"/>
                <w:highlight w:val="white"/>
                <w:lang w:val="en-US"/>
                <w:rPrChange w:id="1809" w:author="Сергей" w:date="2017-08-12T23:04:00Z">
                  <w:rPr>
                    <w:ins w:id="1810" w:author="Сергей" w:date="2017-08-12T23:04:00Z"/>
                    <w:rFonts w:ascii="Consolas" w:hAnsi="Consolas" w:cs="Consolas"/>
                    <w:color w:val="000000"/>
                    <w:sz w:val="19"/>
                    <w:szCs w:val="19"/>
                    <w:highlight w:val="white"/>
                  </w:rPr>
                </w:rPrChange>
              </w:rPr>
            </w:pPr>
            <w:ins w:id="1811" w:author="Сергей" w:date="2017-08-12T23:04:00Z">
              <w:r w:rsidRPr="00CD3E71">
                <w:rPr>
                  <w:rFonts w:ascii="Consolas" w:hAnsi="Consolas" w:cs="Consolas"/>
                  <w:color w:val="000000"/>
                  <w:sz w:val="19"/>
                  <w:szCs w:val="19"/>
                  <w:highlight w:val="white"/>
                  <w:lang w:val="en-US"/>
                  <w:rPrChange w:id="1812" w:author="Сергей" w:date="2017-08-12T23:04:00Z">
                    <w:rPr>
                      <w:rFonts w:ascii="Consolas" w:hAnsi="Consolas" w:cs="Consolas"/>
                      <w:color w:val="000000"/>
                      <w:sz w:val="19"/>
                      <w:szCs w:val="19"/>
                      <w:highlight w:val="white"/>
                    </w:rPr>
                  </w:rPrChange>
                </w:rPr>
                <w:t xml:space="preserve">    </w:t>
              </w:r>
              <w:r w:rsidRPr="00CD3E71">
                <w:rPr>
                  <w:rFonts w:ascii="Consolas" w:hAnsi="Consolas" w:cs="Consolas"/>
                  <w:color w:val="0000FF"/>
                  <w:sz w:val="19"/>
                  <w:szCs w:val="19"/>
                  <w:highlight w:val="white"/>
                  <w:lang w:val="en-US"/>
                  <w:rPrChange w:id="1813" w:author="Сергей" w:date="2017-08-12T23:04:00Z">
                    <w:rPr>
                      <w:rFonts w:ascii="Consolas" w:hAnsi="Consolas" w:cs="Consolas"/>
                      <w:color w:val="0000FF"/>
                      <w:sz w:val="19"/>
                      <w:szCs w:val="19"/>
                      <w:highlight w:val="white"/>
                    </w:rPr>
                  </w:rPrChange>
                </w:rPr>
                <w:t>class</w:t>
              </w:r>
              <w:r w:rsidRPr="00CD3E71">
                <w:rPr>
                  <w:rFonts w:ascii="Consolas" w:hAnsi="Consolas" w:cs="Consolas"/>
                  <w:color w:val="000000"/>
                  <w:sz w:val="19"/>
                  <w:szCs w:val="19"/>
                  <w:highlight w:val="white"/>
                  <w:lang w:val="en-US"/>
                  <w:rPrChange w:id="1814" w:author="Сергей" w:date="2017-08-12T23:04:00Z">
                    <w:rPr>
                      <w:rFonts w:ascii="Consolas" w:hAnsi="Consolas" w:cs="Consolas"/>
                      <w:color w:val="000000"/>
                      <w:sz w:val="19"/>
                      <w:szCs w:val="19"/>
                      <w:highlight w:val="white"/>
                    </w:rPr>
                  </w:rPrChange>
                </w:rPr>
                <w:t xml:space="preserve"> </w:t>
              </w:r>
              <w:r w:rsidRPr="00CD3E71">
                <w:rPr>
                  <w:rFonts w:ascii="Consolas" w:hAnsi="Consolas" w:cs="Consolas"/>
                  <w:color w:val="2B91AF"/>
                  <w:sz w:val="19"/>
                  <w:szCs w:val="19"/>
                  <w:highlight w:val="white"/>
                  <w:lang w:val="en-US"/>
                  <w:rPrChange w:id="1815" w:author="Сергей" w:date="2017-08-12T23:04:00Z">
                    <w:rPr>
                      <w:rFonts w:ascii="Consolas" w:hAnsi="Consolas" w:cs="Consolas"/>
                      <w:color w:val="2B91AF"/>
                      <w:sz w:val="19"/>
                      <w:szCs w:val="19"/>
                      <w:highlight w:val="white"/>
                    </w:rPr>
                  </w:rPrChange>
                </w:rPr>
                <w:t>Program</w:t>
              </w:r>
            </w:ins>
          </w:p>
          <w:p w:rsidR="00A50E99" w:rsidRPr="00A50E99" w:rsidRDefault="00CD3E71" w:rsidP="00A50E99">
            <w:pPr>
              <w:autoSpaceDE w:val="0"/>
              <w:autoSpaceDN w:val="0"/>
              <w:adjustRightInd w:val="0"/>
              <w:spacing w:before="0" w:after="0" w:line="240" w:lineRule="auto"/>
              <w:rPr>
                <w:ins w:id="1816" w:author="Сергей" w:date="2017-08-12T23:04:00Z"/>
                <w:rFonts w:ascii="Consolas" w:hAnsi="Consolas" w:cs="Consolas"/>
                <w:color w:val="000000"/>
                <w:sz w:val="19"/>
                <w:szCs w:val="19"/>
                <w:highlight w:val="white"/>
                <w:lang w:val="en-US"/>
                <w:rPrChange w:id="1817" w:author="Сергей" w:date="2017-08-12T23:04:00Z">
                  <w:rPr>
                    <w:ins w:id="1818" w:author="Сергей" w:date="2017-08-12T23:04:00Z"/>
                    <w:rFonts w:ascii="Consolas" w:hAnsi="Consolas" w:cs="Consolas"/>
                    <w:color w:val="000000"/>
                    <w:sz w:val="19"/>
                    <w:szCs w:val="19"/>
                    <w:highlight w:val="white"/>
                  </w:rPr>
                </w:rPrChange>
              </w:rPr>
            </w:pPr>
            <w:ins w:id="1819" w:author="Сергей" w:date="2017-08-12T23:04:00Z">
              <w:r w:rsidRPr="00CD3E71">
                <w:rPr>
                  <w:rFonts w:ascii="Consolas" w:hAnsi="Consolas" w:cs="Consolas"/>
                  <w:color w:val="000000"/>
                  <w:sz w:val="19"/>
                  <w:szCs w:val="19"/>
                  <w:highlight w:val="white"/>
                  <w:lang w:val="en-US"/>
                  <w:rPrChange w:id="1820" w:author="Сергей" w:date="2017-08-12T23:04:00Z">
                    <w:rPr>
                      <w:rFonts w:ascii="Consolas" w:hAnsi="Consolas" w:cs="Consolas"/>
                      <w:color w:val="000000"/>
                      <w:sz w:val="19"/>
                      <w:szCs w:val="19"/>
                      <w:highlight w:val="white"/>
                    </w:rPr>
                  </w:rPrChange>
                </w:rPr>
                <w:t xml:space="preserve">    {</w:t>
              </w:r>
            </w:ins>
          </w:p>
          <w:p w:rsidR="00A50E99" w:rsidRPr="00A50E99" w:rsidRDefault="00CD3E71" w:rsidP="00A50E99">
            <w:pPr>
              <w:autoSpaceDE w:val="0"/>
              <w:autoSpaceDN w:val="0"/>
              <w:adjustRightInd w:val="0"/>
              <w:spacing w:before="0" w:after="0" w:line="240" w:lineRule="auto"/>
              <w:rPr>
                <w:ins w:id="1821" w:author="Сергей" w:date="2017-08-12T23:04:00Z"/>
                <w:rFonts w:ascii="Consolas" w:hAnsi="Consolas" w:cs="Consolas"/>
                <w:color w:val="000000"/>
                <w:sz w:val="19"/>
                <w:szCs w:val="19"/>
                <w:highlight w:val="white"/>
                <w:lang w:val="en-US"/>
                <w:rPrChange w:id="1822" w:author="Сергей" w:date="2017-08-12T23:04:00Z">
                  <w:rPr>
                    <w:ins w:id="1823" w:author="Сергей" w:date="2017-08-12T23:04:00Z"/>
                    <w:rFonts w:ascii="Consolas" w:hAnsi="Consolas" w:cs="Consolas"/>
                    <w:color w:val="000000"/>
                    <w:sz w:val="19"/>
                    <w:szCs w:val="19"/>
                    <w:highlight w:val="white"/>
                  </w:rPr>
                </w:rPrChange>
              </w:rPr>
            </w:pPr>
            <w:ins w:id="1824" w:author="Сергей" w:date="2017-08-12T23:04:00Z">
              <w:r w:rsidRPr="00CD3E71">
                <w:rPr>
                  <w:rFonts w:ascii="Consolas" w:hAnsi="Consolas" w:cs="Consolas"/>
                  <w:color w:val="000000"/>
                  <w:sz w:val="19"/>
                  <w:szCs w:val="19"/>
                  <w:highlight w:val="white"/>
                  <w:lang w:val="en-US"/>
                  <w:rPrChange w:id="1825" w:author="Сергей" w:date="2017-08-12T23:04:00Z">
                    <w:rPr>
                      <w:rFonts w:ascii="Consolas" w:hAnsi="Consolas" w:cs="Consolas"/>
                      <w:color w:val="000000"/>
                      <w:sz w:val="19"/>
                      <w:szCs w:val="19"/>
                      <w:highlight w:val="white"/>
                    </w:rPr>
                  </w:rPrChange>
                </w:rPr>
                <w:t xml:space="preserve">        </w:t>
              </w:r>
              <w:r w:rsidRPr="00CD3E71">
                <w:rPr>
                  <w:rFonts w:ascii="Consolas" w:hAnsi="Consolas" w:cs="Consolas"/>
                  <w:color w:val="0000FF"/>
                  <w:sz w:val="19"/>
                  <w:szCs w:val="19"/>
                  <w:highlight w:val="white"/>
                  <w:lang w:val="en-US"/>
                  <w:rPrChange w:id="1826" w:author="Сергей" w:date="2017-08-12T23:04:00Z">
                    <w:rPr>
                      <w:rFonts w:ascii="Consolas" w:hAnsi="Consolas" w:cs="Consolas"/>
                      <w:color w:val="0000FF"/>
                      <w:sz w:val="19"/>
                      <w:szCs w:val="19"/>
                      <w:highlight w:val="white"/>
                    </w:rPr>
                  </w:rPrChange>
                </w:rPr>
                <w:t>static</w:t>
              </w:r>
              <w:r w:rsidRPr="00CD3E71">
                <w:rPr>
                  <w:rFonts w:ascii="Consolas" w:hAnsi="Consolas" w:cs="Consolas"/>
                  <w:color w:val="000000"/>
                  <w:sz w:val="19"/>
                  <w:szCs w:val="19"/>
                  <w:highlight w:val="white"/>
                  <w:lang w:val="en-US"/>
                  <w:rPrChange w:id="1827" w:author="Сергей" w:date="2017-08-12T23:04:00Z">
                    <w:rPr>
                      <w:rFonts w:ascii="Consolas" w:hAnsi="Consolas" w:cs="Consolas"/>
                      <w:color w:val="000000"/>
                      <w:sz w:val="19"/>
                      <w:szCs w:val="19"/>
                      <w:highlight w:val="white"/>
                    </w:rPr>
                  </w:rPrChange>
                </w:rPr>
                <w:t xml:space="preserve"> </w:t>
              </w:r>
              <w:r w:rsidRPr="00CD3E71">
                <w:rPr>
                  <w:rFonts w:ascii="Consolas" w:hAnsi="Consolas" w:cs="Consolas"/>
                  <w:color w:val="0000FF"/>
                  <w:sz w:val="19"/>
                  <w:szCs w:val="19"/>
                  <w:highlight w:val="white"/>
                  <w:lang w:val="en-US"/>
                  <w:rPrChange w:id="1828" w:author="Сергей" w:date="2017-08-12T23:04:00Z">
                    <w:rPr>
                      <w:rFonts w:ascii="Consolas" w:hAnsi="Consolas" w:cs="Consolas"/>
                      <w:color w:val="0000FF"/>
                      <w:sz w:val="19"/>
                      <w:szCs w:val="19"/>
                      <w:highlight w:val="white"/>
                    </w:rPr>
                  </w:rPrChange>
                </w:rPr>
                <w:t>void</w:t>
              </w:r>
              <w:r w:rsidRPr="00CD3E71">
                <w:rPr>
                  <w:rFonts w:ascii="Consolas" w:hAnsi="Consolas" w:cs="Consolas"/>
                  <w:color w:val="000000"/>
                  <w:sz w:val="19"/>
                  <w:szCs w:val="19"/>
                  <w:highlight w:val="white"/>
                  <w:lang w:val="en-US"/>
                  <w:rPrChange w:id="1829" w:author="Сергей" w:date="2017-08-12T23:04:00Z">
                    <w:rPr>
                      <w:rFonts w:ascii="Consolas" w:hAnsi="Consolas" w:cs="Consolas"/>
                      <w:color w:val="000000"/>
                      <w:sz w:val="19"/>
                      <w:szCs w:val="19"/>
                      <w:highlight w:val="white"/>
                    </w:rPr>
                  </w:rPrChange>
                </w:rPr>
                <w:t xml:space="preserve"> Main(</w:t>
              </w:r>
              <w:r w:rsidRPr="00CD3E71">
                <w:rPr>
                  <w:rFonts w:ascii="Consolas" w:hAnsi="Consolas" w:cs="Consolas"/>
                  <w:color w:val="0000FF"/>
                  <w:sz w:val="19"/>
                  <w:szCs w:val="19"/>
                  <w:highlight w:val="white"/>
                  <w:lang w:val="en-US"/>
                  <w:rPrChange w:id="1830" w:author="Сергей" w:date="2017-08-12T23:04:00Z">
                    <w:rPr>
                      <w:rFonts w:ascii="Consolas" w:hAnsi="Consolas" w:cs="Consolas"/>
                      <w:color w:val="0000FF"/>
                      <w:sz w:val="19"/>
                      <w:szCs w:val="19"/>
                      <w:highlight w:val="white"/>
                    </w:rPr>
                  </w:rPrChange>
                </w:rPr>
                <w:t>string</w:t>
              </w:r>
              <w:r w:rsidRPr="00CD3E71">
                <w:rPr>
                  <w:rFonts w:ascii="Consolas" w:hAnsi="Consolas" w:cs="Consolas"/>
                  <w:color w:val="000000"/>
                  <w:sz w:val="19"/>
                  <w:szCs w:val="19"/>
                  <w:highlight w:val="white"/>
                  <w:lang w:val="en-US"/>
                  <w:rPrChange w:id="1831" w:author="Сергей" w:date="2017-08-12T23:04:00Z">
                    <w:rPr>
                      <w:rFonts w:ascii="Consolas" w:hAnsi="Consolas" w:cs="Consolas"/>
                      <w:color w:val="000000"/>
                      <w:sz w:val="19"/>
                      <w:szCs w:val="19"/>
                      <w:highlight w:val="white"/>
                    </w:rPr>
                  </w:rPrChange>
                </w:rPr>
                <w:t xml:space="preserve">[] </w:t>
              </w:r>
              <w:proofErr w:type="spellStart"/>
              <w:r w:rsidRPr="00CD3E71">
                <w:rPr>
                  <w:rFonts w:ascii="Consolas" w:hAnsi="Consolas" w:cs="Consolas"/>
                  <w:color w:val="000000"/>
                  <w:sz w:val="19"/>
                  <w:szCs w:val="19"/>
                  <w:highlight w:val="white"/>
                  <w:lang w:val="en-US"/>
                  <w:rPrChange w:id="1832" w:author="Сергей" w:date="2017-08-12T23:04:00Z">
                    <w:rPr>
                      <w:rFonts w:ascii="Consolas" w:hAnsi="Consolas" w:cs="Consolas"/>
                      <w:color w:val="000000"/>
                      <w:sz w:val="19"/>
                      <w:szCs w:val="19"/>
                      <w:highlight w:val="white"/>
                    </w:rPr>
                  </w:rPrChange>
                </w:rPr>
                <w:t>args</w:t>
              </w:r>
              <w:proofErr w:type="spellEnd"/>
              <w:r w:rsidRPr="00CD3E71">
                <w:rPr>
                  <w:rFonts w:ascii="Consolas" w:hAnsi="Consolas" w:cs="Consolas"/>
                  <w:color w:val="000000"/>
                  <w:sz w:val="19"/>
                  <w:szCs w:val="19"/>
                  <w:highlight w:val="white"/>
                  <w:lang w:val="en-US"/>
                  <w:rPrChange w:id="1833" w:author="Сергей" w:date="2017-08-12T23:04:00Z">
                    <w:rPr>
                      <w:rFonts w:ascii="Consolas" w:hAnsi="Consolas" w:cs="Consolas"/>
                      <w:color w:val="000000"/>
                      <w:sz w:val="19"/>
                      <w:szCs w:val="19"/>
                      <w:highlight w:val="white"/>
                    </w:rPr>
                  </w:rPrChange>
                </w:rPr>
                <w:t>)</w:t>
              </w:r>
            </w:ins>
          </w:p>
          <w:p w:rsidR="00A50E99" w:rsidRPr="00A50E99" w:rsidRDefault="00CD3E71" w:rsidP="00A50E99">
            <w:pPr>
              <w:autoSpaceDE w:val="0"/>
              <w:autoSpaceDN w:val="0"/>
              <w:adjustRightInd w:val="0"/>
              <w:spacing w:before="0" w:after="0" w:line="240" w:lineRule="auto"/>
              <w:rPr>
                <w:ins w:id="1834" w:author="Сергей" w:date="2017-08-12T23:04:00Z"/>
                <w:rFonts w:ascii="Consolas" w:hAnsi="Consolas" w:cs="Consolas"/>
                <w:color w:val="000000"/>
                <w:sz w:val="19"/>
                <w:szCs w:val="19"/>
                <w:highlight w:val="white"/>
                <w:lang w:val="en-US"/>
                <w:rPrChange w:id="1835" w:author="Сергей" w:date="2017-08-12T23:04:00Z">
                  <w:rPr>
                    <w:ins w:id="1836" w:author="Сергей" w:date="2017-08-12T23:04:00Z"/>
                    <w:rFonts w:ascii="Consolas" w:hAnsi="Consolas" w:cs="Consolas"/>
                    <w:color w:val="000000"/>
                    <w:sz w:val="19"/>
                    <w:szCs w:val="19"/>
                    <w:highlight w:val="white"/>
                  </w:rPr>
                </w:rPrChange>
              </w:rPr>
            </w:pPr>
            <w:ins w:id="1837" w:author="Сергей" w:date="2017-08-12T23:04:00Z">
              <w:r w:rsidRPr="00CD3E71">
                <w:rPr>
                  <w:rFonts w:ascii="Consolas" w:hAnsi="Consolas" w:cs="Consolas"/>
                  <w:color w:val="000000"/>
                  <w:sz w:val="19"/>
                  <w:szCs w:val="19"/>
                  <w:highlight w:val="white"/>
                  <w:lang w:val="en-US"/>
                  <w:rPrChange w:id="1838" w:author="Сергей" w:date="2017-08-12T23:04:00Z">
                    <w:rPr>
                      <w:rFonts w:ascii="Consolas" w:hAnsi="Consolas" w:cs="Consolas"/>
                      <w:color w:val="000000"/>
                      <w:sz w:val="19"/>
                      <w:szCs w:val="19"/>
                      <w:highlight w:val="white"/>
                    </w:rPr>
                  </w:rPrChange>
                </w:rPr>
                <w:t xml:space="preserve">        {</w:t>
              </w:r>
            </w:ins>
          </w:p>
          <w:p w:rsidR="00A50E99" w:rsidRPr="00A50E99" w:rsidRDefault="00CD3E71" w:rsidP="00A50E99">
            <w:pPr>
              <w:autoSpaceDE w:val="0"/>
              <w:autoSpaceDN w:val="0"/>
              <w:adjustRightInd w:val="0"/>
              <w:spacing w:before="0" w:after="0" w:line="240" w:lineRule="auto"/>
              <w:rPr>
                <w:ins w:id="1839" w:author="Сергей" w:date="2017-08-12T23:04:00Z"/>
                <w:rFonts w:ascii="Consolas" w:hAnsi="Consolas" w:cs="Consolas"/>
                <w:color w:val="000000"/>
                <w:sz w:val="19"/>
                <w:szCs w:val="19"/>
                <w:highlight w:val="white"/>
                <w:lang w:val="en-US"/>
                <w:rPrChange w:id="1840" w:author="Сергей" w:date="2017-08-12T23:04:00Z">
                  <w:rPr>
                    <w:ins w:id="1841" w:author="Сергей" w:date="2017-08-12T23:04:00Z"/>
                    <w:rFonts w:ascii="Consolas" w:hAnsi="Consolas" w:cs="Consolas"/>
                    <w:color w:val="000000"/>
                    <w:sz w:val="19"/>
                    <w:szCs w:val="19"/>
                    <w:highlight w:val="white"/>
                  </w:rPr>
                </w:rPrChange>
              </w:rPr>
            </w:pPr>
            <w:ins w:id="1842" w:author="Сергей" w:date="2017-08-12T23:04:00Z">
              <w:r w:rsidRPr="00CD3E71">
                <w:rPr>
                  <w:rFonts w:ascii="Consolas" w:hAnsi="Consolas" w:cs="Consolas"/>
                  <w:color w:val="000000"/>
                  <w:sz w:val="19"/>
                  <w:szCs w:val="19"/>
                  <w:highlight w:val="white"/>
                  <w:lang w:val="en-US"/>
                  <w:rPrChange w:id="1843" w:author="Сергей" w:date="2017-08-12T23:04:00Z">
                    <w:rPr>
                      <w:rFonts w:ascii="Consolas" w:hAnsi="Consolas" w:cs="Consolas"/>
                      <w:color w:val="000000"/>
                      <w:sz w:val="19"/>
                      <w:szCs w:val="19"/>
                      <w:highlight w:val="white"/>
                    </w:rPr>
                  </w:rPrChange>
                </w:rPr>
                <w:t xml:space="preserve">            </w:t>
              </w:r>
              <w:r w:rsidRPr="00CD3E71">
                <w:rPr>
                  <w:rFonts w:ascii="Consolas" w:hAnsi="Consolas" w:cs="Consolas"/>
                  <w:color w:val="2B91AF"/>
                  <w:sz w:val="19"/>
                  <w:szCs w:val="19"/>
                  <w:highlight w:val="white"/>
                  <w:lang w:val="en-US"/>
                  <w:rPrChange w:id="1844" w:author="Сергей" w:date="2017-08-12T23:04:00Z">
                    <w:rPr>
                      <w:rFonts w:ascii="Consolas" w:hAnsi="Consolas" w:cs="Consolas"/>
                      <w:color w:val="2B91AF"/>
                      <w:sz w:val="19"/>
                      <w:szCs w:val="19"/>
                      <w:highlight w:val="white"/>
                    </w:rPr>
                  </w:rPrChange>
                </w:rPr>
                <w:t>Random</w:t>
              </w:r>
              <w:r w:rsidRPr="00CD3E71">
                <w:rPr>
                  <w:rFonts w:ascii="Consolas" w:hAnsi="Consolas" w:cs="Consolas"/>
                  <w:color w:val="000000"/>
                  <w:sz w:val="19"/>
                  <w:szCs w:val="19"/>
                  <w:highlight w:val="white"/>
                  <w:lang w:val="en-US"/>
                  <w:rPrChange w:id="1845" w:author="Сергей" w:date="2017-08-12T23:04:00Z">
                    <w:rPr>
                      <w:rFonts w:ascii="Consolas" w:hAnsi="Consolas" w:cs="Consolas"/>
                      <w:color w:val="000000"/>
                      <w:sz w:val="19"/>
                      <w:szCs w:val="19"/>
                      <w:highlight w:val="white"/>
                    </w:rPr>
                  </w:rPrChange>
                </w:rPr>
                <w:t xml:space="preserve"> </w:t>
              </w:r>
              <w:proofErr w:type="spellStart"/>
              <w:r w:rsidRPr="00CD3E71">
                <w:rPr>
                  <w:rFonts w:ascii="Consolas" w:hAnsi="Consolas" w:cs="Consolas"/>
                  <w:color w:val="000000"/>
                  <w:sz w:val="19"/>
                  <w:szCs w:val="19"/>
                  <w:highlight w:val="white"/>
                  <w:lang w:val="en-US"/>
                  <w:rPrChange w:id="1846" w:author="Сергей" w:date="2017-08-12T23:04:00Z">
                    <w:rPr>
                      <w:rFonts w:ascii="Consolas" w:hAnsi="Consolas" w:cs="Consolas"/>
                      <w:color w:val="000000"/>
                      <w:sz w:val="19"/>
                      <w:szCs w:val="19"/>
                      <w:highlight w:val="white"/>
                    </w:rPr>
                  </w:rPrChange>
                </w:rPr>
                <w:t>rnd</w:t>
              </w:r>
              <w:proofErr w:type="spellEnd"/>
              <w:r w:rsidRPr="00CD3E71">
                <w:rPr>
                  <w:rFonts w:ascii="Consolas" w:hAnsi="Consolas" w:cs="Consolas"/>
                  <w:color w:val="000000"/>
                  <w:sz w:val="19"/>
                  <w:szCs w:val="19"/>
                  <w:highlight w:val="white"/>
                  <w:lang w:val="en-US"/>
                  <w:rPrChange w:id="1847" w:author="Сергей" w:date="2017-08-12T23:04:00Z">
                    <w:rPr>
                      <w:rFonts w:ascii="Consolas" w:hAnsi="Consolas" w:cs="Consolas"/>
                      <w:color w:val="000000"/>
                      <w:sz w:val="19"/>
                      <w:szCs w:val="19"/>
                      <w:highlight w:val="white"/>
                    </w:rPr>
                  </w:rPrChange>
                </w:rPr>
                <w:t xml:space="preserve"> = </w:t>
              </w:r>
              <w:r w:rsidRPr="00CD3E71">
                <w:rPr>
                  <w:rFonts w:ascii="Consolas" w:hAnsi="Consolas" w:cs="Consolas"/>
                  <w:color w:val="0000FF"/>
                  <w:sz w:val="19"/>
                  <w:szCs w:val="19"/>
                  <w:highlight w:val="white"/>
                  <w:lang w:val="en-US"/>
                  <w:rPrChange w:id="1848" w:author="Сергей" w:date="2017-08-12T23:04:00Z">
                    <w:rPr>
                      <w:rFonts w:ascii="Consolas" w:hAnsi="Consolas" w:cs="Consolas"/>
                      <w:color w:val="0000FF"/>
                      <w:sz w:val="19"/>
                      <w:szCs w:val="19"/>
                      <w:highlight w:val="white"/>
                    </w:rPr>
                  </w:rPrChange>
                </w:rPr>
                <w:t>new</w:t>
              </w:r>
              <w:r w:rsidRPr="00CD3E71">
                <w:rPr>
                  <w:rFonts w:ascii="Consolas" w:hAnsi="Consolas" w:cs="Consolas"/>
                  <w:color w:val="000000"/>
                  <w:sz w:val="19"/>
                  <w:szCs w:val="19"/>
                  <w:highlight w:val="white"/>
                  <w:lang w:val="en-US"/>
                  <w:rPrChange w:id="1849" w:author="Сергей" w:date="2017-08-12T23:04:00Z">
                    <w:rPr>
                      <w:rFonts w:ascii="Consolas" w:hAnsi="Consolas" w:cs="Consolas"/>
                      <w:color w:val="000000"/>
                      <w:sz w:val="19"/>
                      <w:szCs w:val="19"/>
                      <w:highlight w:val="white"/>
                    </w:rPr>
                  </w:rPrChange>
                </w:rPr>
                <w:t xml:space="preserve"> </w:t>
              </w:r>
              <w:r w:rsidRPr="00CD3E71">
                <w:rPr>
                  <w:rFonts w:ascii="Consolas" w:hAnsi="Consolas" w:cs="Consolas"/>
                  <w:color w:val="2B91AF"/>
                  <w:sz w:val="19"/>
                  <w:szCs w:val="19"/>
                  <w:highlight w:val="white"/>
                  <w:lang w:val="en-US"/>
                  <w:rPrChange w:id="1850" w:author="Сергей" w:date="2017-08-12T23:04:00Z">
                    <w:rPr>
                      <w:rFonts w:ascii="Consolas" w:hAnsi="Consolas" w:cs="Consolas"/>
                      <w:color w:val="2B91AF"/>
                      <w:sz w:val="19"/>
                      <w:szCs w:val="19"/>
                      <w:highlight w:val="white"/>
                    </w:rPr>
                  </w:rPrChange>
                </w:rPr>
                <w:t>Random</w:t>
              </w:r>
              <w:r w:rsidRPr="00CD3E71">
                <w:rPr>
                  <w:rFonts w:ascii="Consolas" w:hAnsi="Consolas" w:cs="Consolas"/>
                  <w:color w:val="000000"/>
                  <w:sz w:val="19"/>
                  <w:szCs w:val="19"/>
                  <w:highlight w:val="white"/>
                  <w:lang w:val="en-US"/>
                  <w:rPrChange w:id="1851" w:author="Сергей" w:date="2017-08-12T23:04:00Z">
                    <w:rPr>
                      <w:rFonts w:ascii="Consolas" w:hAnsi="Consolas" w:cs="Consolas"/>
                      <w:color w:val="000000"/>
                      <w:sz w:val="19"/>
                      <w:szCs w:val="19"/>
                      <w:highlight w:val="white"/>
                    </w:rPr>
                  </w:rPrChange>
                </w:rPr>
                <w:t>();</w:t>
              </w:r>
            </w:ins>
          </w:p>
          <w:p w:rsidR="00A50E99" w:rsidRPr="00A50E99" w:rsidRDefault="00CD3E71" w:rsidP="00A50E99">
            <w:pPr>
              <w:autoSpaceDE w:val="0"/>
              <w:autoSpaceDN w:val="0"/>
              <w:adjustRightInd w:val="0"/>
              <w:spacing w:before="0" w:after="0" w:line="240" w:lineRule="auto"/>
              <w:rPr>
                <w:ins w:id="1852" w:author="Сергей" w:date="2017-08-12T23:04:00Z"/>
                <w:rFonts w:ascii="Consolas" w:hAnsi="Consolas" w:cs="Consolas"/>
                <w:color w:val="000000"/>
                <w:sz w:val="19"/>
                <w:szCs w:val="19"/>
                <w:highlight w:val="white"/>
                <w:lang w:val="en-US"/>
                <w:rPrChange w:id="1853" w:author="Сергей" w:date="2017-08-12T23:04:00Z">
                  <w:rPr>
                    <w:ins w:id="1854" w:author="Сергей" w:date="2017-08-12T23:04:00Z"/>
                    <w:rFonts w:ascii="Consolas" w:hAnsi="Consolas" w:cs="Consolas"/>
                    <w:color w:val="000000"/>
                    <w:sz w:val="19"/>
                    <w:szCs w:val="19"/>
                    <w:highlight w:val="white"/>
                  </w:rPr>
                </w:rPrChange>
              </w:rPr>
            </w:pPr>
            <w:ins w:id="1855" w:author="Сергей" w:date="2017-08-12T23:04:00Z">
              <w:r w:rsidRPr="00CD3E71">
                <w:rPr>
                  <w:rFonts w:ascii="Consolas" w:hAnsi="Consolas" w:cs="Consolas"/>
                  <w:color w:val="000000"/>
                  <w:sz w:val="19"/>
                  <w:szCs w:val="19"/>
                  <w:highlight w:val="white"/>
                  <w:lang w:val="en-US"/>
                  <w:rPrChange w:id="1856" w:author="Сергей" w:date="2017-08-12T23:04:00Z">
                    <w:rPr>
                      <w:rFonts w:ascii="Consolas" w:hAnsi="Consolas" w:cs="Consolas"/>
                      <w:color w:val="000000"/>
                      <w:sz w:val="19"/>
                      <w:szCs w:val="19"/>
                      <w:highlight w:val="white"/>
                    </w:rPr>
                  </w:rPrChange>
                </w:rPr>
                <w:t xml:space="preserve">            </w:t>
              </w:r>
              <w:r w:rsidRPr="00CD3E71">
                <w:rPr>
                  <w:rFonts w:ascii="Consolas" w:hAnsi="Consolas" w:cs="Consolas"/>
                  <w:color w:val="0000FF"/>
                  <w:sz w:val="19"/>
                  <w:szCs w:val="19"/>
                  <w:highlight w:val="white"/>
                  <w:lang w:val="en-US"/>
                  <w:rPrChange w:id="1857" w:author="Сергей" w:date="2017-08-12T23:04:00Z">
                    <w:rPr>
                      <w:rFonts w:ascii="Consolas" w:hAnsi="Consolas" w:cs="Consolas"/>
                      <w:color w:val="0000FF"/>
                      <w:sz w:val="19"/>
                      <w:szCs w:val="19"/>
                      <w:highlight w:val="white"/>
                    </w:rPr>
                  </w:rPrChange>
                </w:rPr>
                <w:t>for</w:t>
              </w:r>
              <w:r w:rsidRPr="00CD3E71">
                <w:rPr>
                  <w:rFonts w:ascii="Consolas" w:hAnsi="Consolas" w:cs="Consolas"/>
                  <w:color w:val="000000"/>
                  <w:sz w:val="19"/>
                  <w:szCs w:val="19"/>
                  <w:highlight w:val="white"/>
                  <w:lang w:val="en-US"/>
                  <w:rPrChange w:id="1858" w:author="Сергей" w:date="2017-08-12T23:04:00Z">
                    <w:rPr>
                      <w:rFonts w:ascii="Consolas" w:hAnsi="Consolas" w:cs="Consolas"/>
                      <w:color w:val="000000"/>
                      <w:sz w:val="19"/>
                      <w:szCs w:val="19"/>
                      <w:highlight w:val="white"/>
                    </w:rPr>
                  </w:rPrChange>
                </w:rPr>
                <w:t xml:space="preserve"> (</w:t>
              </w:r>
              <w:proofErr w:type="spellStart"/>
              <w:r w:rsidRPr="00CD3E71">
                <w:rPr>
                  <w:rFonts w:ascii="Consolas" w:hAnsi="Consolas" w:cs="Consolas"/>
                  <w:color w:val="0000FF"/>
                  <w:sz w:val="19"/>
                  <w:szCs w:val="19"/>
                  <w:highlight w:val="white"/>
                  <w:lang w:val="en-US"/>
                  <w:rPrChange w:id="1859" w:author="Сергей" w:date="2017-08-12T23:04:00Z">
                    <w:rPr>
                      <w:rFonts w:ascii="Consolas" w:hAnsi="Consolas" w:cs="Consolas"/>
                      <w:color w:val="0000FF"/>
                      <w:sz w:val="19"/>
                      <w:szCs w:val="19"/>
                      <w:highlight w:val="white"/>
                    </w:rPr>
                  </w:rPrChange>
                </w:rPr>
                <w:t>int</w:t>
              </w:r>
              <w:proofErr w:type="spellEnd"/>
              <w:r w:rsidRPr="00CD3E71">
                <w:rPr>
                  <w:rFonts w:ascii="Consolas" w:hAnsi="Consolas" w:cs="Consolas"/>
                  <w:color w:val="000000"/>
                  <w:sz w:val="19"/>
                  <w:szCs w:val="19"/>
                  <w:highlight w:val="white"/>
                  <w:lang w:val="en-US"/>
                  <w:rPrChange w:id="1860" w:author="Сергей" w:date="2017-08-12T23:04:00Z">
                    <w:rPr>
                      <w:rFonts w:ascii="Consolas" w:hAnsi="Consolas" w:cs="Consolas"/>
                      <w:color w:val="000000"/>
                      <w:sz w:val="19"/>
                      <w:szCs w:val="19"/>
                      <w:highlight w:val="white"/>
                    </w:rPr>
                  </w:rPrChange>
                </w:rPr>
                <w:t xml:space="preserve"> </w:t>
              </w:r>
              <w:proofErr w:type="spellStart"/>
              <w:r w:rsidRPr="00CD3E71">
                <w:rPr>
                  <w:rFonts w:ascii="Consolas" w:hAnsi="Consolas" w:cs="Consolas"/>
                  <w:color w:val="000000"/>
                  <w:sz w:val="19"/>
                  <w:szCs w:val="19"/>
                  <w:highlight w:val="white"/>
                  <w:lang w:val="en-US"/>
                  <w:rPrChange w:id="1861" w:author="Сергей" w:date="2017-08-12T23:04:00Z">
                    <w:rPr>
                      <w:rFonts w:ascii="Consolas" w:hAnsi="Consolas" w:cs="Consolas"/>
                      <w:color w:val="000000"/>
                      <w:sz w:val="19"/>
                      <w:szCs w:val="19"/>
                      <w:highlight w:val="white"/>
                    </w:rPr>
                  </w:rPrChange>
                </w:rPr>
                <w:t>i</w:t>
              </w:r>
              <w:proofErr w:type="spellEnd"/>
              <w:r w:rsidRPr="00CD3E71">
                <w:rPr>
                  <w:rFonts w:ascii="Consolas" w:hAnsi="Consolas" w:cs="Consolas"/>
                  <w:color w:val="000000"/>
                  <w:sz w:val="19"/>
                  <w:szCs w:val="19"/>
                  <w:highlight w:val="white"/>
                  <w:lang w:val="en-US"/>
                  <w:rPrChange w:id="1862" w:author="Сергей" w:date="2017-08-12T23:04:00Z">
                    <w:rPr>
                      <w:rFonts w:ascii="Consolas" w:hAnsi="Consolas" w:cs="Consolas"/>
                      <w:color w:val="000000"/>
                      <w:sz w:val="19"/>
                      <w:szCs w:val="19"/>
                      <w:highlight w:val="white"/>
                    </w:rPr>
                  </w:rPrChange>
                </w:rPr>
                <w:t xml:space="preserve"> = 0; </w:t>
              </w:r>
              <w:proofErr w:type="spellStart"/>
              <w:r w:rsidRPr="00CD3E71">
                <w:rPr>
                  <w:rFonts w:ascii="Consolas" w:hAnsi="Consolas" w:cs="Consolas"/>
                  <w:color w:val="000000"/>
                  <w:sz w:val="19"/>
                  <w:szCs w:val="19"/>
                  <w:highlight w:val="white"/>
                  <w:lang w:val="en-US"/>
                  <w:rPrChange w:id="1863" w:author="Сергей" w:date="2017-08-12T23:04:00Z">
                    <w:rPr>
                      <w:rFonts w:ascii="Consolas" w:hAnsi="Consolas" w:cs="Consolas"/>
                      <w:color w:val="000000"/>
                      <w:sz w:val="19"/>
                      <w:szCs w:val="19"/>
                      <w:highlight w:val="white"/>
                    </w:rPr>
                  </w:rPrChange>
                </w:rPr>
                <w:t>i</w:t>
              </w:r>
              <w:proofErr w:type="spellEnd"/>
              <w:r w:rsidRPr="00CD3E71">
                <w:rPr>
                  <w:rFonts w:ascii="Consolas" w:hAnsi="Consolas" w:cs="Consolas"/>
                  <w:color w:val="000000"/>
                  <w:sz w:val="19"/>
                  <w:szCs w:val="19"/>
                  <w:highlight w:val="white"/>
                  <w:lang w:val="en-US"/>
                  <w:rPrChange w:id="1864" w:author="Сергей" w:date="2017-08-12T23:04:00Z">
                    <w:rPr>
                      <w:rFonts w:ascii="Consolas" w:hAnsi="Consolas" w:cs="Consolas"/>
                      <w:color w:val="000000"/>
                      <w:sz w:val="19"/>
                      <w:szCs w:val="19"/>
                      <w:highlight w:val="white"/>
                    </w:rPr>
                  </w:rPrChange>
                </w:rPr>
                <w:t xml:space="preserve"> &lt; 10; </w:t>
              </w:r>
              <w:proofErr w:type="spellStart"/>
              <w:r w:rsidRPr="00CD3E71">
                <w:rPr>
                  <w:rFonts w:ascii="Consolas" w:hAnsi="Consolas" w:cs="Consolas"/>
                  <w:color w:val="000000"/>
                  <w:sz w:val="19"/>
                  <w:szCs w:val="19"/>
                  <w:highlight w:val="white"/>
                  <w:lang w:val="en-US"/>
                  <w:rPrChange w:id="1865" w:author="Сергей" w:date="2017-08-12T23:04:00Z">
                    <w:rPr>
                      <w:rFonts w:ascii="Consolas" w:hAnsi="Consolas" w:cs="Consolas"/>
                      <w:color w:val="000000"/>
                      <w:sz w:val="19"/>
                      <w:szCs w:val="19"/>
                      <w:highlight w:val="white"/>
                    </w:rPr>
                  </w:rPrChange>
                </w:rPr>
                <w:t>i</w:t>
              </w:r>
              <w:proofErr w:type="spellEnd"/>
              <w:r w:rsidRPr="00CD3E71">
                <w:rPr>
                  <w:rFonts w:ascii="Consolas" w:hAnsi="Consolas" w:cs="Consolas"/>
                  <w:color w:val="000000"/>
                  <w:sz w:val="19"/>
                  <w:szCs w:val="19"/>
                  <w:highlight w:val="white"/>
                  <w:lang w:val="en-US"/>
                  <w:rPrChange w:id="1866" w:author="Сергей" w:date="2017-08-12T23:04:00Z">
                    <w:rPr>
                      <w:rFonts w:ascii="Consolas" w:hAnsi="Consolas" w:cs="Consolas"/>
                      <w:color w:val="000000"/>
                      <w:sz w:val="19"/>
                      <w:szCs w:val="19"/>
                      <w:highlight w:val="white"/>
                    </w:rPr>
                  </w:rPrChange>
                </w:rPr>
                <w:t xml:space="preserve">++) </w:t>
              </w:r>
              <w:proofErr w:type="spellStart"/>
              <w:r w:rsidRPr="00CD3E71">
                <w:rPr>
                  <w:rFonts w:ascii="Consolas" w:hAnsi="Consolas" w:cs="Consolas"/>
                  <w:color w:val="2B91AF"/>
                  <w:sz w:val="19"/>
                  <w:szCs w:val="19"/>
                  <w:highlight w:val="white"/>
                  <w:lang w:val="en-US"/>
                  <w:rPrChange w:id="1867" w:author="Сергей" w:date="2017-08-12T23:04:00Z">
                    <w:rPr>
                      <w:rFonts w:ascii="Consolas" w:hAnsi="Consolas" w:cs="Consolas"/>
                      <w:color w:val="2B91AF"/>
                      <w:sz w:val="19"/>
                      <w:szCs w:val="19"/>
                      <w:highlight w:val="white"/>
                    </w:rPr>
                  </w:rPrChange>
                </w:rPr>
                <w:t>Console</w:t>
              </w:r>
              <w:r w:rsidRPr="00CD3E71">
                <w:rPr>
                  <w:rFonts w:ascii="Consolas" w:hAnsi="Consolas" w:cs="Consolas"/>
                  <w:color w:val="000000"/>
                  <w:sz w:val="19"/>
                  <w:szCs w:val="19"/>
                  <w:highlight w:val="white"/>
                  <w:lang w:val="en-US"/>
                  <w:rPrChange w:id="1868" w:author="Сергей" w:date="2017-08-12T23:04:00Z">
                    <w:rPr>
                      <w:rFonts w:ascii="Consolas" w:hAnsi="Consolas" w:cs="Consolas"/>
                      <w:color w:val="000000"/>
                      <w:sz w:val="19"/>
                      <w:szCs w:val="19"/>
                      <w:highlight w:val="white"/>
                    </w:rPr>
                  </w:rPrChange>
                </w:rPr>
                <w:t>.Write</w:t>
              </w:r>
              <w:proofErr w:type="spellEnd"/>
              <w:r w:rsidRPr="00CD3E71">
                <w:rPr>
                  <w:rFonts w:ascii="Consolas" w:hAnsi="Consolas" w:cs="Consolas"/>
                  <w:color w:val="000000"/>
                  <w:sz w:val="19"/>
                  <w:szCs w:val="19"/>
                  <w:highlight w:val="white"/>
                  <w:lang w:val="en-US"/>
                  <w:rPrChange w:id="1869" w:author="Сергей" w:date="2017-08-12T23:04:00Z">
                    <w:rPr>
                      <w:rFonts w:ascii="Consolas" w:hAnsi="Consolas" w:cs="Consolas"/>
                      <w:color w:val="000000"/>
                      <w:sz w:val="19"/>
                      <w:szCs w:val="19"/>
                      <w:highlight w:val="white"/>
                    </w:rPr>
                  </w:rPrChange>
                </w:rPr>
                <w:t>(</w:t>
              </w:r>
              <w:r w:rsidRPr="00CD3E71">
                <w:rPr>
                  <w:rFonts w:ascii="Consolas" w:hAnsi="Consolas" w:cs="Consolas"/>
                  <w:color w:val="A31515"/>
                  <w:sz w:val="19"/>
                  <w:szCs w:val="19"/>
                  <w:highlight w:val="white"/>
                  <w:lang w:val="en-US"/>
                  <w:rPrChange w:id="1870" w:author="Сергей" w:date="2017-08-12T23:04:00Z">
                    <w:rPr>
                      <w:rFonts w:ascii="Consolas" w:hAnsi="Consolas" w:cs="Consolas"/>
                      <w:color w:val="A31515"/>
                      <w:sz w:val="19"/>
                      <w:szCs w:val="19"/>
                      <w:highlight w:val="white"/>
                    </w:rPr>
                  </w:rPrChange>
                </w:rPr>
                <w:t>"[{0,5}]"</w:t>
              </w:r>
              <w:r w:rsidRPr="00CD3E71">
                <w:rPr>
                  <w:rFonts w:ascii="Consolas" w:hAnsi="Consolas" w:cs="Consolas"/>
                  <w:color w:val="000000"/>
                  <w:sz w:val="19"/>
                  <w:szCs w:val="19"/>
                  <w:highlight w:val="white"/>
                  <w:lang w:val="en-US"/>
                  <w:rPrChange w:id="1871" w:author="Сергей" w:date="2017-08-12T23:04:00Z">
                    <w:rPr>
                      <w:rFonts w:ascii="Consolas" w:hAnsi="Consolas" w:cs="Consolas"/>
                      <w:color w:val="000000"/>
                      <w:sz w:val="19"/>
                      <w:szCs w:val="19"/>
                      <w:highlight w:val="white"/>
                    </w:rPr>
                  </w:rPrChange>
                </w:rPr>
                <w:t xml:space="preserve">, </w:t>
              </w:r>
              <w:proofErr w:type="spellStart"/>
              <w:r w:rsidRPr="00CD3E71">
                <w:rPr>
                  <w:rFonts w:ascii="Consolas" w:hAnsi="Consolas" w:cs="Consolas"/>
                  <w:color w:val="000000"/>
                  <w:sz w:val="19"/>
                  <w:szCs w:val="19"/>
                  <w:highlight w:val="white"/>
                  <w:lang w:val="en-US"/>
                  <w:rPrChange w:id="1872" w:author="Сергей" w:date="2017-08-12T23:04:00Z">
                    <w:rPr>
                      <w:rFonts w:ascii="Consolas" w:hAnsi="Consolas" w:cs="Consolas"/>
                      <w:color w:val="000000"/>
                      <w:sz w:val="19"/>
                      <w:szCs w:val="19"/>
                      <w:highlight w:val="white"/>
                    </w:rPr>
                  </w:rPrChange>
                </w:rPr>
                <w:t>rnd.Next</w:t>
              </w:r>
              <w:proofErr w:type="spellEnd"/>
              <w:r w:rsidRPr="00CD3E71">
                <w:rPr>
                  <w:rFonts w:ascii="Consolas" w:hAnsi="Consolas" w:cs="Consolas"/>
                  <w:color w:val="000000"/>
                  <w:sz w:val="19"/>
                  <w:szCs w:val="19"/>
                  <w:highlight w:val="white"/>
                  <w:lang w:val="en-US"/>
                  <w:rPrChange w:id="1873" w:author="Сергей" w:date="2017-08-12T23:04:00Z">
                    <w:rPr>
                      <w:rFonts w:ascii="Consolas" w:hAnsi="Consolas" w:cs="Consolas"/>
                      <w:color w:val="000000"/>
                      <w:sz w:val="19"/>
                      <w:szCs w:val="19"/>
                      <w:highlight w:val="white"/>
                    </w:rPr>
                  </w:rPrChange>
                </w:rPr>
                <w:t>(0, 10));</w:t>
              </w:r>
            </w:ins>
          </w:p>
          <w:p w:rsidR="00A50E99" w:rsidRDefault="00CD3E71" w:rsidP="00A50E99">
            <w:pPr>
              <w:autoSpaceDE w:val="0"/>
              <w:autoSpaceDN w:val="0"/>
              <w:adjustRightInd w:val="0"/>
              <w:spacing w:before="0" w:after="0" w:line="240" w:lineRule="auto"/>
              <w:rPr>
                <w:ins w:id="1874" w:author="Сергей" w:date="2017-08-12T23:04:00Z"/>
                <w:rFonts w:ascii="Consolas" w:hAnsi="Consolas" w:cs="Consolas"/>
                <w:color w:val="000000"/>
                <w:sz w:val="19"/>
                <w:szCs w:val="19"/>
                <w:highlight w:val="white"/>
              </w:rPr>
            </w:pPr>
            <w:ins w:id="1875" w:author="Сергей" w:date="2017-08-12T23:04:00Z">
              <w:r w:rsidRPr="00CD3E71">
                <w:rPr>
                  <w:rFonts w:ascii="Consolas" w:hAnsi="Consolas" w:cs="Consolas"/>
                  <w:color w:val="000000"/>
                  <w:sz w:val="19"/>
                  <w:szCs w:val="19"/>
                  <w:highlight w:val="white"/>
                  <w:lang w:val="en-US"/>
                  <w:rPrChange w:id="1876" w:author="Сергей" w:date="2017-08-12T23:04:00Z">
                    <w:rPr>
                      <w:rFonts w:ascii="Consolas" w:hAnsi="Consolas" w:cs="Consolas"/>
                      <w:color w:val="000000"/>
                      <w:sz w:val="19"/>
                      <w:szCs w:val="19"/>
                      <w:highlight w:val="white"/>
                    </w:rPr>
                  </w:rPrChange>
                </w:rPr>
                <w:t xml:space="preserve">            </w:t>
              </w:r>
              <w:proofErr w:type="spellStart"/>
              <w:r w:rsidR="00A50E99">
                <w:rPr>
                  <w:rFonts w:ascii="Consolas" w:hAnsi="Consolas" w:cs="Consolas"/>
                  <w:color w:val="2B91AF"/>
                  <w:sz w:val="19"/>
                  <w:szCs w:val="19"/>
                  <w:highlight w:val="white"/>
                </w:rPr>
                <w:t>Console</w:t>
              </w:r>
              <w:r w:rsidR="00A50E99">
                <w:rPr>
                  <w:rFonts w:ascii="Consolas" w:hAnsi="Consolas" w:cs="Consolas"/>
                  <w:color w:val="000000"/>
                  <w:sz w:val="19"/>
                  <w:szCs w:val="19"/>
                  <w:highlight w:val="white"/>
                </w:rPr>
                <w:t>.WriteLine</w:t>
              </w:r>
              <w:proofErr w:type="spellEnd"/>
              <w:r w:rsidR="00A50E99">
                <w:rPr>
                  <w:rFonts w:ascii="Consolas" w:hAnsi="Consolas" w:cs="Consolas"/>
                  <w:color w:val="000000"/>
                  <w:sz w:val="19"/>
                  <w:szCs w:val="19"/>
                  <w:highlight w:val="white"/>
                </w:rPr>
                <w:t>();</w:t>
              </w:r>
            </w:ins>
          </w:p>
          <w:p w:rsidR="00A50E99" w:rsidRDefault="00A50E99" w:rsidP="00A50E99">
            <w:pPr>
              <w:autoSpaceDE w:val="0"/>
              <w:autoSpaceDN w:val="0"/>
              <w:adjustRightInd w:val="0"/>
              <w:spacing w:before="0" w:after="0" w:line="240" w:lineRule="auto"/>
              <w:rPr>
                <w:ins w:id="1877" w:author="Сергей" w:date="2017-08-12T23:04:00Z"/>
                <w:rFonts w:ascii="Consolas" w:hAnsi="Consolas" w:cs="Consolas"/>
                <w:color w:val="000000"/>
                <w:sz w:val="19"/>
                <w:szCs w:val="19"/>
                <w:highlight w:val="white"/>
              </w:rPr>
            </w:pPr>
            <w:ins w:id="1878" w:author="Сергей" w:date="2017-08-12T23:04:00Z">
              <w:r>
                <w:rPr>
                  <w:rFonts w:ascii="Consolas" w:hAnsi="Consolas" w:cs="Consolas"/>
                  <w:color w:val="000000"/>
                  <w:sz w:val="19"/>
                  <w:szCs w:val="19"/>
                  <w:highlight w:val="white"/>
                </w:rPr>
                <w:t xml:space="preserve">        }</w:t>
              </w:r>
            </w:ins>
          </w:p>
          <w:p w:rsidR="00A50E99" w:rsidRDefault="00A50E99" w:rsidP="00A50E99">
            <w:pPr>
              <w:autoSpaceDE w:val="0"/>
              <w:autoSpaceDN w:val="0"/>
              <w:adjustRightInd w:val="0"/>
              <w:spacing w:before="0" w:after="0" w:line="240" w:lineRule="auto"/>
              <w:rPr>
                <w:ins w:id="1879" w:author="Сергей" w:date="2017-08-12T23:04:00Z"/>
                <w:rFonts w:ascii="Consolas" w:hAnsi="Consolas" w:cs="Consolas"/>
                <w:color w:val="000000"/>
                <w:sz w:val="19"/>
                <w:szCs w:val="19"/>
                <w:highlight w:val="white"/>
              </w:rPr>
            </w:pPr>
            <w:ins w:id="1880" w:author="Сергей" w:date="2017-08-12T23:04:00Z">
              <w:r>
                <w:rPr>
                  <w:rFonts w:ascii="Consolas" w:hAnsi="Consolas" w:cs="Consolas"/>
                  <w:color w:val="000000"/>
                  <w:sz w:val="19"/>
                  <w:szCs w:val="19"/>
                  <w:highlight w:val="white"/>
                </w:rPr>
                <w:t xml:space="preserve">    }</w:t>
              </w:r>
            </w:ins>
          </w:p>
          <w:p w:rsidR="00A50E99" w:rsidRDefault="00A50E99" w:rsidP="00A50E99">
            <w:pPr>
              <w:pStyle w:val="normal"/>
              <w:rPr>
                <w:ins w:id="1881" w:author="Сергей" w:date="2017-08-12T23:04:00Z"/>
                <w:rFonts w:ascii="Consolas" w:hAnsi="Consolas" w:cs="Consolas"/>
                <w:color w:val="000000"/>
                <w:sz w:val="19"/>
                <w:szCs w:val="19"/>
              </w:rPr>
            </w:pPr>
            <w:ins w:id="1882" w:author="Сергей" w:date="2017-08-12T23:04:00Z">
              <w:r>
                <w:rPr>
                  <w:rFonts w:ascii="Consolas" w:hAnsi="Consolas" w:cs="Consolas"/>
                  <w:color w:val="000000"/>
                  <w:sz w:val="19"/>
                  <w:szCs w:val="19"/>
                  <w:highlight w:val="white"/>
                </w:rPr>
                <w:t>}</w:t>
              </w:r>
            </w:ins>
          </w:p>
          <w:p w:rsidR="00227B05" w:rsidRPr="00082C12" w:rsidRDefault="00102F2F" w:rsidP="00A50E99">
            <w:pPr>
              <w:pStyle w:val="normal"/>
              <w:rPr>
                <w:color w:val="660066"/>
                <w:lang w:val="en-US"/>
              </w:rPr>
            </w:pPr>
            <w:del w:id="1883" w:author="Сергей" w:date="2017-08-12T23:04:00Z">
              <w:r w:rsidRPr="00082C12" w:rsidDel="00A50E99">
                <w:rPr>
                  <w:color w:val="660066"/>
                  <w:lang w:val="en-US"/>
                </w:rPr>
                <w:delText>Random</w:delText>
              </w:r>
              <w:r w:rsidRPr="00082C12" w:rsidDel="00A50E99">
                <w:rPr>
                  <w:color w:val="000000"/>
                  <w:lang w:val="en-US"/>
                </w:rPr>
                <w:delText xml:space="preserve"> rnd</w:delText>
              </w:r>
              <w:r w:rsidRPr="00082C12" w:rsidDel="00A50E99">
                <w:rPr>
                  <w:color w:val="666600"/>
                  <w:lang w:val="en-US"/>
                </w:rPr>
                <w:delText>=</w:delText>
              </w:r>
              <w:r w:rsidRPr="00082C12" w:rsidDel="00A50E99">
                <w:rPr>
                  <w:color w:val="000088"/>
                  <w:lang w:val="en-US"/>
                </w:rPr>
                <w:delText>new</w:delText>
              </w:r>
              <w:r w:rsidRPr="00082C12" w:rsidDel="00A50E99">
                <w:rPr>
                  <w:color w:val="000000"/>
                  <w:lang w:val="en-US"/>
                </w:rPr>
                <w:delText xml:space="preserve"> </w:delText>
              </w:r>
              <w:r w:rsidRPr="00082C12" w:rsidDel="00A50E99">
                <w:rPr>
                  <w:color w:val="660066"/>
                  <w:lang w:val="en-US"/>
                </w:rPr>
                <w:delText>Random</w:delText>
              </w:r>
              <w:r w:rsidRPr="00082C12" w:rsidDel="00A50E99">
                <w:rPr>
                  <w:color w:val="666600"/>
                  <w:lang w:val="en-US"/>
                </w:rPr>
                <w:delText>();</w:delText>
              </w:r>
              <w:r w:rsidRPr="00082C12" w:rsidDel="00A50E99">
                <w:rPr>
                  <w:color w:val="000000"/>
                  <w:lang w:val="en-US"/>
                </w:rPr>
                <w:br/>
              </w:r>
              <w:r w:rsidRPr="00082C12" w:rsidDel="00A50E99">
                <w:rPr>
                  <w:color w:val="000088"/>
                  <w:lang w:val="en-US"/>
                </w:rPr>
                <w:delText>for</w:delText>
              </w:r>
              <w:r w:rsidRPr="00082C12" w:rsidDel="00A50E99">
                <w:rPr>
                  <w:color w:val="666600"/>
                  <w:lang w:val="en-US"/>
                </w:rPr>
                <w:delText>(</w:delText>
              </w:r>
              <w:r w:rsidRPr="00082C12" w:rsidDel="00A50E99">
                <w:rPr>
                  <w:color w:val="000088"/>
                  <w:lang w:val="en-US"/>
                </w:rPr>
                <w:delText>int</w:delText>
              </w:r>
              <w:r w:rsidRPr="00082C12" w:rsidDel="00A50E99">
                <w:rPr>
                  <w:color w:val="000000"/>
                  <w:lang w:val="en-US"/>
                </w:rPr>
                <w:delText xml:space="preserve"> i</w:delText>
              </w:r>
              <w:r w:rsidRPr="00082C12" w:rsidDel="00A50E99">
                <w:rPr>
                  <w:color w:val="666600"/>
                  <w:lang w:val="en-US"/>
                </w:rPr>
                <w:delText>=</w:delText>
              </w:r>
              <w:r w:rsidRPr="00082C12" w:rsidDel="00A50E99">
                <w:rPr>
                  <w:color w:val="006666"/>
                  <w:lang w:val="en-US"/>
                </w:rPr>
                <w:delText>0</w:delText>
              </w:r>
              <w:r w:rsidRPr="00082C12" w:rsidDel="00A50E99">
                <w:rPr>
                  <w:color w:val="666600"/>
                  <w:lang w:val="en-US"/>
                </w:rPr>
                <w:delText>;</w:delText>
              </w:r>
              <w:r w:rsidRPr="00082C12" w:rsidDel="00A50E99">
                <w:rPr>
                  <w:color w:val="000000"/>
                  <w:lang w:val="en-US"/>
                </w:rPr>
                <w:delText>i</w:delText>
              </w:r>
              <w:r w:rsidRPr="00082C12" w:rsidDel="00A50E99">
                <w:rPr>
                  <w:color w:val="666600"/>
                  <w:lang w:val="en-US"/>
                </w:rPr>
                <w:delText>&lt;</w:delText>
              </w:r>
              <w:r w:rsidRPr="00082C12" w:rsidDel="00A50E99">
                <w:rPr>
                  <w:color w:val="006666"/>
                  <w:lang w:val="en-US"/>
                </w:rPr>
                <w:delText>10</w:delText>
              </w:r>
              <w:r w:rsidRPr="00082C12" w:rsidDel="00A50E99">
                <w:rPr>
                  <w:color w:val="666600"/>
                  <w:lang w:val="en-US"/>
                </w:rPr>
                <w:delText>;</w:delText>
              </w:r>
              <w:r w:rsidRPr="00082C12" w:rsidDel="00A50E99">
                <w:rPr>
                  <w:color w:val="000000"/>
                  <w:lang w:val="en-US"/>
                </w:rPr>
                <w:delText>i</w:delText>
              </w:r>
              <w:r w:rsidRPr="00082C12" w:rsidDel="00A50E99">
                <w:rPr>
                  <w:color w:val="666600"/>
                  <w:lang w:val="en-US"/>
                </w:rPr>
                <w:delText>++)</w:delText>
              </w:r>
              <w:r w:rsidRPr="00082C12" w:rsidDel="00A50E99">
                <w:rPr>
                  <w:color w:val="000000"/>
                  <w:lang w:val="en-US"/>
                </w:rPr>
                <w:delText xml:space="preserve"> </w:delText>
              </w:r>
              <w:r w:rsidRPr="00082C12" w:rsidDel="00A50E99">
                <w:rPr>
                  <w:color w:val="660066"/>
                  <w:lang w:val="en-US"/>
                </w:rPr>
                <w:delText>Console</w:delText>
              </w:r>
              <w:r w:rsidRPr="00082C12" w:rsidDel="00A50E99">
                <w:rPr>
                  <w:color w:val="666600"/>
                  <w:lang w:val="en-US"/>
                </w:rPr>
                <w:delText>.</w:delText>
              </w:r>
              <w:r w:rsidRPr="00082C12" w:rsidDel="00A50E99">
                <w:rPr>
                  <w:color w:val="660066"/>
                  <w:lang w:val="en-US"/>
                </w:rPr>
                <w:delText>Write</w:delText>
              </w:r>
              <w:r w:rsidRPr="00082C12" w:rsidDel="00A50E99">
                <w:rPr>
                  <w:color w:val="666600"/>
                  <w:lang w:val="en-US"/>
                </w:rPr>
                <w:delText>(</w:delText>
              </w:r>
              <w:r w:rsidRPr="00082C12" w:rsidDel="00A50E99">
                <w:rPr>
                  <w:color w:val="008800"/>
                  <w:lang w:val="en-US"/>
                </w:rPr>
                <w:delText>"{0,5}"</w:delText>
              </w:r>
              <w:r w:rsidRPr="00082C12" w:rsidDel="00A50E99">
                <w:rPr>
                  <w:color w:val="666600"/>
                  <w:lang w:val="en-US"/>
                </w:rPr>
                <w:delText>,</w:delText>
              </w:r>
              <w:r w:rsidRPr="00082C12" w:rsidDel="00A50E99">
                <w:rPr>
                  <w:color w:val="000000"/>
                  <w:lang w:val="en-US"/>
                </w:rPr>
                <w:delText xml:space="preserve"> rnd</w:delText>
              </w:r>
              <w:r w:rsidRPr="00082C12" w:rsidDel="00A50E99">
                <w:rPr>
                  <w:color w:val="666600"/>
                  <w:lang w:val="en-US"/>
                </w:rPr>
                <w:delText>.</w:delText>
              </w:r>
              <w:r w:rsidRPr="00082C12" w:rsidDel="00A50E99">
                <w:rPr>
                  <w:color w:val="660066"/>
                  <w:lang w:val="en-US"/>
                </w:rPr>
                <w:delText>Next</w:delText>
              </w:r>
              <w:r w:rsidRPr="00082C12" w:rsidDel="00A50E99">
                <w:rPr>
                  <w:color w:val="666600"/>
                  <w:lang w:val="en-US"/>
                </w:rPr>
                <w:delText>(</w:delText>
              </w:r>
              <w:r w:rsidRPr="00082C12" w:rsidDel="00A50E99">
                <w:rPr>
                  <w:color w:val="006666"/>
                  <w:lang w:val="en-US"/>
                </w:rPr>
                <w:delText>0</w:delText>
              </w:r>
              <w:r w:rsidRPr="00082C12" w:rsidDel="00A50E99">
                <w:rPr>
                  <w:color w:val="666600"/>
                  <w:lang w:val="en-US"/>
                </w:rPr>
                <w:delText>,</w:delText>
              </w:r>
              <w:r w:rsidRPr="00082C12" w:rsidDel="00A50E99">
                <w:rPr>
                  <w:color w:val="006666"/>
                  <w:lang w:val="en-US"/>
                </w:rPr>
                <w:delText>10</w:delText>
              </w:r>
              <w:r w:rsidRPr="00082C12" w:rsidDel="00A50E99">
                <w:rPr>
                  <w:color w:val="666600"/>
                  <w:lang w:val="en-US"/>
                </w:rPr>
                <w:delText>));</w:delText>
              </w:r>
            </w:del>
          </w:p>
        </w:tc>
      </w:tr>
    </w:tbl>
    <w:p w:rsidR="00227B05" w:rsidRPr="00082C12" w:rsidRDefault="00227B05">
      <w:pPr>
        <w:pStyle w:val="normal"/>
        <w:rPr>
          <w:color w:val="666600"/>
          <w:lang w:val="en-US"/>
        </w:rPr>
      </w:pPr>
    </w:p>
    <w:p w:rsidR="00227B05" w:rsidRDefault="00102F2F">
      <w:pPr>
        <w:pStyle w:val="1"/>
        <w:contextualSpacing w:val="0"/>
      </w:pPr>
      <w:bookmarkStart w:id="1884" w:name="_z4yjrehkk7wj" w:colFirst="0" w:colLast="0"/>
      <w:bookmarkEnd w:id="1884"/>
      <w:r>
        <w:t>Исключения</w:t>
      </w:r>
    </w:p>
    <w:p w:rsidR="00227B05" w:rsidRDefault="00102F2F">
      <w:pPr>
        <w:pStyle w:val="normal"/>
      </w:pPr>
      <w:r>
        <w:t>Функции обработки исключений на языке C# помогают обрабатывать любые непредвиденные или исключительные ситуации, происходящие при выполнении программы.</w:t>
      </w:r>
      <w:ins w:id="1885" w:author="Сергей" w:date="2017-08-13T11:46:00Z">
        <w:r w:rsidR="00434B85" w:rsidRPr="00434B85">
          <w:rPr>
            <w:rPrChange w:id="1886" w:author="Сергей" w:date="2017-08-13T11:46:00Z">
              <w:rPr>
                <w:lang w:val="en-US"/>
              </w:rPr>
            </w:rPrChange>
          </w:rPr>
          <w:t xml:space="preserve"> </w:t>
        </w:r>
      </w:ins>
      <w:r>
        <w:t xml:space="preserve">При обработке исключений используются ключевые слова </w:t>
      </w:r>
      <w:proofErr w:type="spellStart"/>
      <w:r>
        <w:t>try</w:t>
      </w:r>
      <w:proofErr w:type="spellEnd"/>
      <w:r>
        <w:t xml:space="preserve">, </w:t>
      </w:r>
      <w:proofErr w:type="spellStart"/>
      <w:r>
        <w:t>catch</w:t>
      </w:r>
      <w:proofErr w:type="spellEnd"/>
      <w:r>
        <w:t xml:space="preserve"> и </w:t>
      </w:r>
      <w:proofErr w:type="spellStart"/>
      <w:r>
        <w:t>finally</w:t>
      </w:r>
      <w:proofErr w:type="spellEnd"/>
      <w:r>
        <w:t>.</w:t>
      </w:r>
    </w:p>
    <w:tbl>
      <w:tblPr>
        <w:tblStyle w:val="af1"/>
        <w:bidiVisual/>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227B05">
        <w:tc>
          <w:tcPr>
            <w:tcW w:w="9638" w:type="dxa"/>
            <w:shd w:val="clear" w:color="auto" w:fill="EFEFEF"/>
            <w:tcMar>
              <w:top w:w="100" w:type="dxa"/>
              <w:left w:w="100" w:type="dxa"/>
              <w:bottom w:w="100" w:type="dxa"/>
              <w:right w:w="100" w:type="dxa"/>
            </w:tcMar>
          </w:tcPr>
          <w:p w:rsidR="00227B05" w:rsidRDefault="00102F2F">
            <w:pPr>
              <w:pStyle w:val="normal"/>
              <w:widowControl w:val="0"/>
              <w:spacing w:before="0" w:after="0" w:line="315" w:lineRule="auto"/>
              <w:rPr>
                <w:color w:val="000000"/>
              </w:rPr>
            </w:pPr>
            <w:proofErr w:type="spellStart"/>
            <w:r>
              <w:rPr>
                <w:color w:val="000088"/>
              </w:rPr>
              <w:t>try</w:t>
            </w:r>
            <w:proofErr w:type="spellEnd"/>
          </w:p>
          <w:p w:rsidR="00227B05" w:rsidRDefault="00102F2F">
            <w:pPr>
              <w:pStyle w:val="normal"/>
              <w:widowControl w:val="0"/>
              <w:spacing w:before="0" w:after="0" w:line="315" w:lineRule="auto"/>
              <w:rPr>
                <w:color w:val="000000"/>
              </w:rPr>
            </w:pPr>
            <w:r>
              <w:rPr>
                <w:color w:val="000000"/>
              </w:rPr>
              <w:t>{</w:t>
            </w:r>
          </w:p>
          <w:p w:rsidR="00227B05" w:rsidRDefault="00102F2F">
            <w:pPr>
              <w:pStyle w:val="normal"/>
              <w:widowControl w:val="0"/>
              <w:spacing w:before="0" w:after="0" w:line="315" w:lineRule="auto"/>
              <w:rPr>
                <w:color w:val="000000"/>
              </w:rPr>
            </w:pPr>
            <w:r>
              <w:rPr>
                <w:color w:val="880000"/>
              </w:rPr>
              <w:t xml:space="preserve">// </w:t>
            </w:r>
            <w:proofErr w:type="gramStart"/>
            <w:r>
              <w:rPr>
                <w:color w:val="880000"/>
              </w:rPr>
              <w:t>Операторы</w:t>
            </w:r>
            <w:proofErr w:type="gramEnd"/>
            <w:r>
              <w:rPr>
                <w:color w:val="880000"/>
              </w:rPr>
              <w:t xml:space="preserve"> в которых может произойти исключение</w:t>
            </w:r>
          </w:p>
          <w:p w:rsidR="00227B05" w:rsidRDefault="00102F2F">
            <w:pPr>
              <w:pStyle w:val="normal"/>
              <w:widowControl w:val="0"/>
              <w:spacing w:before="0" w:after="0" w:line="315" w:lineRule="auto"/>
              <w:rPr>
                <w:color w:val="000000"/>
              </w:rPr>
            </w:pPr>
            <w:r>
              <w:rPr>
                <w:color w:val="000000"/>
              </w:rPr>
              <w:t>}</w:t>
            </w:r>
          </w:p>
          <w:p w:rsidR="00227B05" w:rsidRDefault="00102F2F">
            <w:pPr>
              <w:pStyle w:val="normal"/>
              <w:widowControl w:val="0"/>
              <w:spacing w:before="0" w:after="0" w:line="315" w:lineRule="auto"/>
              <w:rPr>
                <w:color w:val="000000"/>
              </w:rPr>
            </w:pPr>
            <w:proofErr w:type="spellStart"/>
            <w:r>
              <w:rPr>
                <w:color w:val="000088"/>
              </w:rPr>
              <w:t>catch</w:t>
            </w:r>
            <w:proofErr w:type="spellEnd"/>
          </w:p>
          <w:p w:rsidR="00227B05" w:rsidRDefault="00102F2F">
            <w:pPr>
              <w:pStyle w:val="normal"/>
              <w:widowControl w:val="0"/>
              <w:spacing w:before="0" w:after="0" w:line="315" w:lineRule="auto"/>
              <w:rPr>
                <w:color w:val="000000"/>
              </w:rPr>
            </w:pPr>
            <w:r>
              <w:rPr>
                <w:color w:val="000000"/>
              </w:rPr>
              <w:t>{</w:t>
            </w:r>
          </w:p>
          <w:p w:rsidR="00227B05" w:rsidRDefault="00102F2F">
            <w:pPr>
              <w:pStyle w:val="normal"/>
              <w:widowControl w:val="0"/>
              <w:spacing w:before="0" w:after="0" w:line="315" w:lineRule="auto"/>
              <w:rPr>
                <w:color w:val="000000"/>
              </w:rPr>
            </w:pPr>
            <w:r>
              <w:rPr>
                <w:color w:val="880000"/>
              </w:rPr>
              <w:t>// Операторы для обработки исключения</w:t>
            </w:r>
          </w:p>
          <w:p w:rsidR="00227B05" w:rsidRDefault="00102F2F">
            <w:pPr>
              <w:pStyle w:val="normal"/>
              <w:widowControl w:val="0"/>
              <w:spacing w:before="0" w:after="0" w:line="315" w:lineRule="auto"/>
              <w:rPr>
                <w:color w:val="000000"/>
              </w:rPr>
            </w:pPr>
            <w:r>
              <w:rPr>
                <w:color w:val="000000"/>
              </w:rPr>
              <w:t>}</w:t>
            </w:r>
          </w:p>
          <w:p w:rsidR="00227B05" w:rsidRDefault="00102F2F">
            <w:pPr>
              <w:pStyle w:val="normal"/>
              <w:widowControl w:val="0"/>
              <w:spacing w:before="0" w:after="0" w:line="315" w:lineRule="auto"/>
              <w:rPr>
                <w:color w:val="000000"/>
              </w:rPr>
            </w:pPr>
            <w:proofErr w:type="spellStart"/>
            <w:r>
              <w:rPr>
                <w:color w:val="000088"/>
              </w:rPr>
              <w:t>finally</w:t>
            </w:r>
            <w:proofErr w:type="spellEnd"/>
          </w:p>
          <w:p w:rsidR="00227B05" w:rsidRDefault="00102F2F">
            <w:pPr>
              <w:pStyle w:val="normal"/>
              <w:widowControl w:val="0"/>
              <w:spacing w:before="0" w:after="0" w:line="315" w:lineRule="auto"/>
              <w:rPr>
                <w:color w:val="000000"/>
              </w:rPr>
            </w:pPr>
            <w:r>
              <w:rPr>
                <w:color w:val="000000"/>
              </w:rPr>
              <w:t>{</w:t>
            </w:r>
          </w:p>
          <w:p w:rsidR="00227B05" w:rsidRDefault="00102F2F">
            <w:pPr>
              <w:pStyle w:val="normal"/>
              <w:widowControl w:val="0"/>
              <w:spacing w:before="0" w:after="0" w:line="315" w:lineRule="auto"/>
              <w:rPr>
                <w:color w:val="000000"/>
              </w:rPr>
            </w:pPr>
            <w:r>
              <w:rPr>
                <w:color w:val="880000"/>
              </w:rPr>
              <w:t>// Блок, который выполняется в любом случае. Может отсутствовать</w:t>
            </w:r>
          </w:p>
          <w:p w:rsidR="00227B05" w:rsidRDefault="00102F2F">
            <w:pPr>
              <w:pStyle w:val="normal"/>
              <w:widowControl w:val="0"/>
              <w:spacing w:before="0" w:after="0" w:line="315" w:lineRule="auto"/>
              <w:rPr>
                <w:color w:val="000000"/>
              </w:rPr>
            </w:pPr>
            <w:r>
              <w:rPr>
                <w:color w:val="000000"/>
              </w:rPr>
              <w:t>}</w:t>
            </w:r>
          </w:p>
        </w:tc>
      </w:tr>
    </w:tbl>
    <w:p w:rsidR="00227B05" w:rsidRDefault="00227B05">
      <w:pPr>
        <w:pStyle w:val="normal"/>
        <w:ind w:firstLine="720"/>
      </w:pPr>
    </w:p>
    <w:p w:rsidR="00227B05" w:rsidRDefault="00227B05">
      <w:pPr>
        <w:pStyle w:val="normal"/>
      </w:pPr>
    </w:p>
    <w:p w:rsidR="00227B05" w:rsidRDefault="00102F2F">
      <w:pPr>
        <w:pStyle w:val="normal"/>
      </w:pPr>
      <w:r>
        <w:lastRenderedPageBreak/>
        <w:br w:type="page"/>
      </w:r>
    </w:p>
    <w:p w:rsidR="00227B05" w:rsidRDefault="00227B05">
      <w:pPr>
        <w:pStyle w:val="normal"/>
      </w:pPr>
    </w:p>
    <w:p w:rsidR="00227B05" w:rsidRDefault="00102F2F">
      <w:pPr>
        <w:pStyle w:val="normal"/>
      </w:pPr>
      <w:r>
        <w:t>Пример простого перехвата исключения:</w:t>
      </w:r>
    </w:p>
    <w:tbl>
      <w:tblPr>
        <w:tblStyle w:val="af2"/>
        <w:bidiVisual/>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227B05">
        <w:tc>
          <w:tcPr>
            <w:tcW w:w="9638" w:type="dxa"/>
            <w:shd w:val="clear" w:color="auto" w:fill="EFEFEF"/>
            <w:tcMar>
              <w:top w:w="100" w:type="dxa"/>
              <w:left w:w="100" w:type="dxa"/>
              <w:bottom w:w="100" w:type="dxa"/>
              <w:right w:w="100" w:type="dxa"/>
            </w:tcMar>
          </w:tcPr>
          <w:p w:rsidR="00227B05" w:rsidRPr="00082C12" w:rsidRDefault="00102F2F">
            <w:pPr>
              <w:pStyle w:val="normal"/>
              <w:widowControl w:val="0"/>
              <w:spacing w:before="0" w:after="0" w:line="240" w:lineRule="auto"/>
              <w:rPr>
                <w:rFonts w:ascii="Consolas" w:eastAsia="Consolas" w:hAnsi="Consolas" w:cs="Consolas"/>
                <w:color w:val="000000"/>
                <w:lang w:val="en-US"/>
              </w:rPr>
            </w:pPr>
            <w:r w:rsidRPr="00082C12">
              <w:rPr>
                <w:rFonts w:ascii="Consolas" w:eastAsia="Consolas" w:hAnsi="Consolas" w:cs="Consolas"/>
                <w:color w:val="000088"/>
                <w:lang w:val="en-US"/>
              </w:rPr>
              <w:t>using</w:t>
            </w:r>
            <w:r w:rsidRPr="00082C12">
              <w:rPr>
                <w:rFonts w:ascii="Consolas" w:eastAsia="Consolas" w:hAnsi="Consolas" w:cs="Consolas"/>
                <w:color w:val="000000"/>
                <w:lang w:val="en-US"/>
              </w:rPr>
              <w:t xml:space="preserve"> </w:t>
            </w:r>
            <w:r w:rsidRPr="00082C12">
              <w:rPr>
                <w:rFonts w:ascii="Consolas" w:eastAsia="Consolas" w:hAnsi="Consolas" w:cs="Consolas"/>
                <w:color w:val="660066"/>
                <w:lang w:val="en-US"/>
              </w:rPr>
              <w:t>System;</w:t>
            </w:r>
          </w:p>
          <w:p w:rsidR="00227B05" w:rsidRPr="00082C12" w:rsidRDefault="00102F2F">
            <w:pPr>
              <w:pStyle w:val="normal"/>
              <w:widowControl w:val="0"/>
              <w:spacing w:before="0" w:after="0" w:line="240" w:lineRule="auto"/>
              <w:rPr>
                <w:rFonts w:ascii="Consolas" w:eastAsia="Consolas" w:hAnsi="Consolas" w:cs="Consolas"/>
                <w:color w:val="000000"/>
                <w:lang w:val="en-US"/>
              </w:rPr>
            </w:pPr>
            <w:r w:rsidRPr="00082C12">
              <w:rPr>
                <w:rFonts w:ascii="Consolas" w:eastAsia="Consolas" w:hAnsi="Consolas" w:cs="Consolas"/>
                <w:color w:val="000088"/>
                <w:lang w:val="en-US"/>
              </w:rPr>
              <w:t>class</w:t>
            </w:r>
            <w:r w:rsidRPr="00082C12">
              <w:rPr>
                <w:rFonts w:ascii="Consolas" w:eastAsia="Consolas" w:hAnsi="Consolas" w:cs="Consolas"/>
                <w:color w:val="000000"/>
                <w:lang w:val="en-US"/>
              </w:rPr>
              <w:t xml:space="preserve"> </w:t>
            </w:r>
            <w:r w:rsidRPr="00082C12">
              <w:rPr>
                <w:rFonts w:ascii="Consolas" w:eastAsia="Consolas" w:hAnsi="Consolas" w:cs="Consolas"/>
                <w:color w:val="660066"/>
                <w:lang w:val="en-US"/>
              </w:rPr>
              <w:t>Program</w:t>
            </w:r>
          </w:p>
          <w:p w:rsidR="00227B05" w:rsidRPr="00082C12" w:rsidRDefault="00102F2F">
            <w:pPr>
              <w:pStyle w:val="normal"/>
              <w:widowControl w:val="0"/>
              <w:spacing w:before="0" w:after="0" w:line="240" w:lineRule="auto"/>
              <w:rPr>
                <w:rFonts w:ascii="Consolas" w:eastAsia="Consolas" w:hAnsi="Consolas" w:cs="Consolas"/>
                <w:color w:val="000000"/>
                <w:lang w:val="en-US"/>
              </w:rPr>
            </w:pPr>
            <w:r w:rsidRPr="00082C12">
              <w:rPr>
                <w:rFonts w:ascii="Consolas" w:eastAsia="Consolas" w:hAnsi="Consolas" w:cs="Consolas"/>
                <w:color w:val="000000"/>
                <w:lang w:val="en-US"/>
              </w:rPr>
              <w:t>{</w:t>
            </w:r>
          </w:p>
          <w:p w:rsidR="00227B05" w:rsidRPr="00082C12" w:rsidRDefault="00102F2F">
            <w:pPr>
              <w:pStyle w:val="normal"/>
              <w:widowControl w:val="0"/>
              <w:spacing w:before="0" w:after="0" w:line="240" w:lineRule="auto"/>
              <w:rPr>
                <w:rFonts w:ascii="Consolas" w:eastAsia="Consolas" w:hAnsi="Consolas" w:cs="Consolas"/>
                <w:color w:val="000000"/>
                <w:lang w:val="en-US"/>
              </w:rPr>
            </w:pPr>
            <w:r w:rsidRPr="00082C12">
              <w:rPr>
                <w:rFonts w:ascii="Consolas" w:eastAsia="Consolas" w:hAnsi="Consolas" w:cs="Consolas"/>
                <w:color w:val="000000"/>
                <w:lang w:val="en-US"/>
              </w:rPr>
              <w:t xml:space="preserve">    </w:t>
            </w:r>
            <w:r w:rsidRPr="00082C12">
              <w:rPr>
                <w:rFonts w:ascii="Consolas" w:eastAsia="Consolas" w:hAnsi="Consolas" w:cs="Consolas"/>
                <w:color w:val="000088"/>
                <w:lang w:val="en-US"/>
              </w:rPr>
              <w:t>static</w:t>
            </w:r>
            <w:r w:rsidRPr="00082C12">
              <w:rPr>
                <w:rFonts w:ascii="Consolas" w:eastAsia="Consolas" w:hAnsi="Consolas" w:cs="Consolas"/>
                <w:color w:val="000000"/>
                <w:lang w:val="en-US"/>
              </w:rPr>
              <w:t xml:space="preserve"> </w:t>
            </w:r>
            <w:r w:rsidRPr="00082C12">
              <w:rPr>
                <w:rFonts w:ascii="Consolas" w:eastAsia="Consolas" w:hAnsi="Consolas" w:cs="Consolas"/>
                <w:color w:val="000088"/>
                <w:lang w:val="en-US"/>
              </w:rPr>
              <w:t>void</w:t>
            </w:r>
            <w:r w:rsidRPr="00082C12">
              <w:rPr>
                <w:rFonts w:ascii="Consolas" w:eastAsia="Consolas" w:hAnsi="Consolas" w:cs="Consolas"/>
                <w:color w:val="000000"/>
                <w:lang w:val="en-US"/>
              </w:rPr>
              <w:t xml:space="preserve"> </w:t>
            </w:r>
            <w:r w:rsidRPr="00082C12">
              <w:rPr>
                <w:rFonts w:ascii="Consolas" w:eastAsia="Consolas" w:hAnsi="Consolas" w:cs="Consolas"/>
                <w:color w:val="660066"/>
                <w:lang w:val="en-US"/>
              </w:rPr>
              <w:t>Main</w:t>
            </w:r>
            <w:r w:rsidRPr="00082C12">
              <w:rPr>
                <w:rFonts w:ascii="Consolas" w:eastAsia="Consolas" w:hAnsi="Consolas" w:cs="Consolas"/>
                <w:color w:val="666600"/>
                <w:lang w:val="en-US"/>
              </w:rPr>
              <w:t>(</w:t>
            </w:r>
            <w:r w:rsidRPr="00082C12">
              <w:rPr>
                <w:rFonts w:ascii="Consolas" w:eastAsia="Consolas" w:hAnsi="Consolas" w:cs="Consolas"/>
                <w:color w:val="000088"/>
                <w:lang w:val="en-US"/>
              </w:rPr>
              <w:t>string</w:t>
            </w:r>
            <w:r w:rsidRPr="00082C12">
              <w:rPr>
                <w:rFonts w:ascii="Consolas" w:eastAsia="Consolas" w:hAnsi="Consolas" w:cs="Consolas"/>
                <w:color w:val="666600"/>
                <w:lang w:val="en-US"/>
              </w:rPr>
              <w:t>[]</w:t>
            </w:r>
            <w:r w:rsidRPr="00082C12">
              <w:rPr>
                <w:rFonts w:ascii="Consolas" w:eastAsia="Consolas" w:hAnsi="Consolas" w:cs="Consolas"/>
                <w:color w:val="000000"/>
                <w:lang w:val="en-US"/>
              </w:rPr>
              <w:t xml:space="preserve"> </w:t>
            </w:r>
            <w:proofErr w:type="spellStart"/>
            <w:r w:rsidRPr="00082C12">
              <w:rPr>
                <w:rFonts w:ascii="Consolas" w:eastAsia="Consolas" w:hAnsi="Consolas" w:cs="Consolas"/>
                <w:color w:val="000000"/>
                <w:lang w:val="en-US"/>
              </w:rPr>
              <w:t>args</w:t>
            </w:r>
            <w:proofErr w:type="spellEnd"/>
            <w:r w:rsidRPr="00082C12">
              <w:rPr>
                <w:rFonts w:ascii="Consolas" w:eastAsia="Consolas" w:hAnsi="Consolas" w:cs="Consolas"/>
                <w:color w:val="000000"/>
                <w:lang w:val="en-US"/>
              </w:rPr>
              <w:t>)</w:t>
            </w:r>
          </w:p>
          <w:p w:rsidR="00227B05" w:rsidRDefault="00102F2F">
            <w:pPr>
              <w:pStyle w:val="normal"/>
              <w:widowControl w:val="0"/>
              <w:spacing w:before="0" w:after="0" w:line="240" w:lineRule="auto"/>
              <w:rPr>
                <w:rFonts w:ascii="Consolas" w:eastAsia="Consolas" w:hAnsi="Consolas" w:cs="Consolas"/>
                <w:color w:val="000000"/>
              </w:rPr>
            </w:pPr>
            <w:r w:rsidRPr="00082C12">
              <w:rPr>
                <w:rFonts w:ascii="Consolas" w:eastAsia="Consolas" w:hAnsi="Consolas" w:cs="Consolas"/>
                <w:color w:val="000000"/>
                <w:lang w:val="en-US"/>
              </w:rPr>
              <w:t xml:space="preserve">    </w:t>
            </w:r>
            <w:r>
              <w:rPr>
                <w:rFonts w:ascii="Consolas" w:eastAsia="Consolas" w:hAnsi="Consolas" w:cs="Consolas"/>
                <w:color w:val="000000"/>
              </w:rPr>
              <w:t>{</w:t>
            </w:r>
          </w:p>
          <w:p w:rsidR="00227B05" w:rsidRDefault="00102F2F">
            <w:pPr>
              <w:pStyle w:val="normal"/>
              <w:widowControl w:val="0"/>
              <w:spacing w:before="0" w:after="0" w:line="240" w:lineRule="auto"/>
              <w:rPr>
                <w:rFonts w:ascii="Consolas" w:eastAsia="Consolas" w:hAnsi="Consolas" w:cs="Consolas"/>
                <w:color w:val="000000"/>
              </w:rPr>
            </w:pPr>
            <w:r>
              <w:rPr>
                <w:rFonts w:ascii="Consolas" w:eastAsia="Consolas" w:hAnsi="Consolas" w:cs="Consolas"/>
                <w:color w:val="000000"/>
              </w:rPr>
              <w:t xml:space="preserve">        </w:t>
            </w:r>
            <w:proofErr w:type="spellStart"/>
            <w:r>
              <w:rPr>
                <w:rFonts w:ascii="Consolas" w:eastAsia="Consolas" w:hAnsi="Consolas" w:cs="Consolas"/>
                <w:color w:val="000088"/>
              </w:rPr>
              <w:t>bool</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flag</w:t>
            </w:r>
            <w:proofErr w:type="spellEnd"/>
            <w:r>
              <w:rPr>
                <w:rFonts w:ascii="Consolas" w:eastAsia="Consolas" w:hAnsi="Consolas" w:cs="Consolas"/>
                <w:color w:val="666600"/>
              </w:rPr>
              <w:t>;</w:t>
            </w:r>
            <w:r>
              <w:rPr>
                <w:rFonts w:ascii="Consolas" w:eastAsia="Consolas" w:hAnsi="Consolas" w:cs="Consolas"/>
                <w:color w:val="000000"/>
              </w:rPr>
              <w:t xml:space="preserve">           </w:t>
            </w:r>
            <w:r>
              <w:rPr>
                <w:rFonts w:ascii="Consolas" w:eastAsia="Consolas" w:hAnsi="Consolas" w:cs="Consolas"/>
                <w:color w:val="880000"/>
              </w:rPr>
              <w:t>// Использование логической переменной в качестве "флага"</w:t>
            </w:r>
          </w:p>
          <w:p w:rsidR="00227B05" w:rsidRPr="00082C12" w:rsidRDefault="00102F2F">
            <w:pPr>
              <w:pStyle w:val="normal"/>
              <w:widowControl w:val="0"/>
              <w:spacing w:before="0" w:after="0" w:line="240" w:lineRule="auto"/>
              <w:rPr>
                <w:rFonts w:ascii="Consolas" w:eastAsia="Consolas" w:hAnsi="Consolas" w:cs="Consolas"/>
                <w:color w:val="000000"/>
                <w:lang w:val="en-US"/>
              </w:rPr>
            </w:pPr>
            <w:r>
              <w:rPr>
                <w:rFonts w:ascii="Consolas" w:eastAsia="Consolas" w:hAnsi="Consolas" w:cs="Consolas"/>
                <w:color w:val="000000"/>
              </w:rPr>
              <w:t xml:space="preserve">        </w:t>
            </w:r>
            <w:r w:rsidRPr="00082C12">
              <w:rPr>
                <w:rFonts w:ascii="Consolas" w:eastAsia="Consolas" w:hAnsi="Consolas" w:cs="Consolas"/>
                <w:color w:val="000088"/>
                <w:lang w:val="en-US"/>
              </w:rPr>
              <w:t>do</w:t>
            </w:r>
          </w:p>
          <w:p w:rsidR="00227B05" w:rsidRDefault="00102F2F">
            <w:pPr>
              <w:pStyle w:val="normal"/>
              <w:widowControl w:val="0"/>
              <w:spacing w:before="0" w:after="0" w:line="240" w:lineRule="auto"/>
              <w:rPr>
                <w:ins w:id="1887" w:author="Сергей" w:date="2017-08-13T12:00:00Z"/>
                <w:rFonts w:ascii="Consolas" w:eastAsia="Consolas" w:hAnsi="Consolas" w:cs="Consolas"/>
                <w:color w:val="000000"/>
                <w:lang w:val="en-US"/>
              </w:rPr>
            </w:pPr>
            <w:r w:rsidRPr="00082C12">
              <w:rPr>
                <w:rFonts w:ascii="Consolas" w:eastAsia="Consolas" w:hAnsi="Consolas" w:cs="Consolas"/>
                <w:color w:val="000000"/>
                <w:lang w:val="en-US"/>
              </w:rPr>
              <w:t xml:space="preserve">        {</w:t>
            </w:r>
          </w:p>
          <w:p w:rsidR="00CF003C" w:rsidRPr="00082C12" w:rsidRDefault="00CF003C">
            <w:pPr>
              <w:pStyle w:val="normal"/>
              <w:widowControl w:val="0"/>
              <w:spacing w:before="0" w:after="0" w:line="240" w:lineRule="auto"/>
              <w:rPr>
                <w:rFonts w:ascii="Consolas" w:eastAsia="Consolas" w:hAnsi="Consolas" w:cs="Consolas"/>
                <w:color w:val="000000"/>
                <w:lang w:val="en-US"/>
              </w:rPr>
            </w:pPr>
            <w:ins w:id="1888" w:author="Сергей" w:date="2017-08-13T12:01:00Z">
              <w:r>
                <w:rPr>
                  <w:rFonts w:ascii="Consolas" w:hAnsi="Consolas" w:cs="Consolas"/>
                  <w:color w:val="2B91AF"/>
                  <w:sz w:val="19"/>
                  <w:szCs w:val="19"/>
                  <w:highlight w:val="white"/>
                  <w:lang w:val="en-US"/>
                </w:rPr>
                <w:t xml:space="preserve">            </w:t>
              </w:r>
            </w:ins>
            <w:proofErr w:type="spellStart"/>
            <w:ins w:id="1889" w:author="Сергей" w:date="2017-08-13T12:00:00Z">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"Введите число</w:t>
              </w:r>
              <w:proofErr w:type="gramStart"/>
              <w:r>
                <w:rPr>
                  <w:rFonts w:ascii="Consolas" w:hAnsi="Consolas" w:cs="Consolas"/>
                  <w:color w:val="A31515"/>
                  <w:sz w:val="19"/>
                  <w:szCs w:val="19"/>
                  <w:highlight w:val="white"/>
                </w:rPr>
                <w:t>:"</w:t>
              </w:r>
              <w:proofErr w:type="gramEnd"/>
              <w:r>
                <w:rPr>
                  <w:rFonts w:ascii="Consolas" w:hAnsi="Consolas" w:cs="Consolas"/>
                  <w:color w:val="000000"/>
                  <w:sz w:val="19"/>
                  <w:szCs w:val="19"/>
                  <w:highlight w:val="white"/>
                </w:rPr>
                <w:t>);</w:t>
              </w:r>
            </w:ins>
          </w:p>
          <w:p w:rsidR="00227B05" w:rsidRPr="00082C12" w:rsidRDefault="00102F2F">
            <w:pPr>
              <w:pStyle w:val="normal"/>
              <w:widowControl w:val="0"/>
              <w:spacing w:before="0" w:after="0" w:line="240" w:lineRule="auto"/>
              <w:rPr>
                <w:rFonts w:ascii="Consolas" w:eastAsia="Consolas" w:hAnsi="Consolas" w:cs="Consolas"/>
                <w:color w:val="000000"/>
                <w:lang w:val="en-US"/>
              </w:rPr>
            </w:pPr>
            <w:r w:rsidRPr="00082C12">
              <w:rPr>
                <w:rFonts w:ascii="Consolas" w:eastAsia="Consolas" w:hAnsi="Consolas" w:cs="Consolas"/>
                <w:color w:val="000000"/>
                <w:lang w:val="en-US"/>
              </w:rPr>
              <w:t xml:space="preserve">            </w:t>
            </w:r>
            <w:r w:rsidRPr="00082C12">
              <w:rPr>
                <w:rFonts w:ascii="Consolas" w:eastAsia="Consolas" w:hAnsi="Consolas" w:cs="Consolas"/>
                <w:color w:val="000088"/>
                <w:lang w:val="en-US"/>
              </w:rPr>
              <w:t>try</w:t>
            </w:r>
          </w:p>
          <w:p w:rsidR="00227B05" w:rsidRPr="00082C12" w:rsidRDefault="00102F2F">
            <w:pPr>
              <w:pStyle w:val="normal"/>
              <w:widowControl w:val="0"/>
              <w:spacing w:before="0" w:after="0" w:line="240" w:lineRule="auto"/>
              <w:rPr>
                <w:rFonts w:ascii="Consolas" w:eastAsia="Consolas" w:hAnsi="Consolas" w:cs="Consolas"/>
                <w:color w:val="000000"/>
                <w:lang w:val="en-US"/>
              </w:rPr>
            </w:pPr>
            <w:r w:rsidRPr="00082C12">
              <w:rPr>
                <w:rFonts w:ascii="Consolas" w:eastAsia="Consolas" w:hAnsi="Consolas" w:cs="Consolas"/>
                <w:color w:val="000000"/>
                <w:lang w:val="en-US"/>
              </w:rPr>
              <w:t xml:space="preserve">            {</w:t>
            </w:r>
          </w:p>
          <w:p w:rsidR="00227B05" w:rsidRPr="00082C12" w:rsidRDefault="00102F2F">
            <w:pPr>
              <w:pStyle w:val="normal"/>
              <w:widowControl w:val="0"/>
              <w:spacing w:before="0" w:after="0" w:line="240" w:lineRule="auto"/>
              <w:rPr>
                <w:rFonts w:ascii="Consolas" w:eastAsia="Consolas" w:hAnsi="Consolas" w:cs="Consolas"/>
                <w:color w:val="000000"/>
                <w:lang w:val="en-US"/>
              </w:rPr>
            </w:pPr>
            <w:r w:rsidRPr="00082C12">
              <w:rPr>
                <w:rFonts w:ascii="Consolas" w:eastAsia="Consolas" w:hAnsi="Consolas" w:cs="Consolas"/>
                <w:color w:val="000000"/>
                <w:lang w:val="en-US"/>
              </w:rPr>
              <w:t xml:space="preserve">                flag </w:t>
            </w:r>
            <w:r w:rsidRPr="00082C12">
              <w:rPr>
                <w:rFonts w:ascii="Consolas" w:eastAsia="Consolas" w:hAnsi="Consolas" w:cs="Consolas"/>
                <w:color w:val="666600"/>
                <w:lang w:val="en-US"/>
              </w:rPr>
              <w:t>=</w:t>
            </w:r>
            <w:r w:rsidRPr="00082C12">
              <w:rPr>
                <w:rFonts w:ascii="Consolas" w:eastAsia="Consolas" w:hAnsi="Consolas" w:cs="Consolas"/>
                <w:color w:val="000000"/>
                <w:lang w:val="en-US"/>
              </w:rPr>
              <w:t xml:space="preserve"> </w:t>
            </w:r>
            <w:r w:rsidRPr="00082C12">
              <w:rPr>
                <w:rFonts w:ascii="Consolas" w:eastAsia="Consolas" w:hAnsi="Consolas" w:cs="Consolas"/>
                <w:color w:val="000088"/>
                <w:lang w:val="en-US"/>
              </w:rPr>
              <w:t>false</w:t>
            </w:r>
            <w:r w:rsidRPr="00082C12">
              <w:rPr>
                <w:rFonts w:ascii="Consolas" w:eastAsia="Consolas" w:hAnsi="Consolas" w:cs="Consolas"/>
                <w:color w:val="666600"/>
                <w:lang w:val="en-US"/>
              </w:rPr>
              <w:t>;</w:t>
            </w:r>
            <w:r w:rsidRPr="00082C12">
              <w:rPr>
                <w:rFonts w:ascii="Consolas" w:eastAsia="Consolas" w:hAnsi="Consolas" w:cs="Consolas"/>
                <w:color w:val="880000"/>
                <w:lang w:val="en-US"/>
              </w:rPr>
              <w:t xml:space="preserve">// </w:t>
            </w:r>
            <w:r>
              <w:rPr>
                <w:rFonts w:ascii="Consolas" w:eastAsia="Consolas" w:hAnsi="Consolas" w:cs="Consolas"/>
                <w:color w:val="880000"/>
              </w:rPr>
              <w:t>Флаг</w:t>
            </w:r>
            <w:r w:rsidRPr="00082C12">
              <w:rPr>
                <w:rFonts w:ascii="Consolas" w:eastAsia="Consolas" w:hAnsi="Consolas" w:cs="Consolas"/>
                <w:color w:val="880000"/>
                <w:lang w:val="en-US"/>
              </w:rPr>
              <w:t xml:space="preserve"> </w:t>
            </w:r>
            <w:r>
              <w:rPr>
                <w:rFonts w:ascii="Consolas" w:eastAsia="Consolas" w:hAnsi="Consolas" w:cs="Consolas"/>
                <w:color w:val="880000"/>
              </w:rPr>
              <w:t>опущен</w:t>
            </w:r>
          </w:p>
          <w:p w:rsidR="00227B05" w:rsidRPr="00082C12" w:rsidRDefault="00102F2F">
            <w:pPr>
              <w:pStyle w:val="normal"/>
              <w:widowControl w:val="0"/>
              <w:spacing w:before="0" w:after="0" w:line="240" w:lineRule="auto"/>
              <w:rPr>
                <w:rFonts w:ascii="Consolas" w:eastAsia="Consolas" w:hAnsi="Consolas" w:cs="Consolas"/>
                <w:color w:val="000000"/>
                <w:lang w:val="en-US"/>
              </w:rPr>
            </w:pPr>
            <w:r w:rsidRPr="00082C12">
              <w:rPr>
                <w:rFonts w:ascii="Consolas" w:eastAsia="Consolas" w:hAnsi="Consolas" w:cs="Consolas"/>
                <w:color w:val="000000"/>
                <w:lang w:val="en-US"/>
              </w:rPr>
              <w:t xml:space="preserve">                </w:t>
            </w:r>
            <w:proofErr w:type="spellStart"/>
            <w:r w:rsidRPr="00082C12">
              <w:rPr>
                <w:rFonts w:ascii="Consolas" w:eastAsia="Consolas" w:hAnsi="Consolas" w:cs="Consolas"/>
                <w:color w:val="000088"/>
                <w:lang w:val="en-US"/>
              </w:rPr>
              <w:t>int</w:t>
            </w:r>
            <w:proofErr w:type="spellEnd"/>
            <w:r w:rsidRPr="00082C12">
              <w:rPr>
                <w:rFonts w:ascii="Consolas" w:eastAsia="Consolas" w:hAnsi="Consolas" w:cs="Consolas"/>
                <w:color w:val="000000"/>
                <w:lang w:val="en-US"/>
              </w:rPr>
              <w:t xml:space="preserve"> a </w:t>
            </w:r>
            <w:r w:rsidRPr="00082C12">
              <w:rPr>
                <w:rFonts w:ascii="Consolas" w:eastAsia="Consolas" w:hAnsi="Consolas" w:cs="Consolas"/>
                <w:color w:val="666600"/>
                <w:lang w:val="en-US"/>
              </w:rPr>
              <w:t>=</w:t>
            </w:r>
            <w:r w:rsidRPr="00082C12">
              <w:rPr>
                <w:rFonts w:ascii="Consolas" w:eastAsia="Consolas" w:hAnsi="Consolas" w:cs="Consolas"/>
                <w:color w:val="000000"/>
                <w:lang w:val="en-US"/>
              </w:rPr>
              <w:t xml:space="preserve"> </w:t>
            </w:r>
            <w:r w:rsidRPr="00082C12">
              <w:rPr>
                <w:rFonts w:ascii="Consolas" w:eastAsia="Consolas" w:hAnsi="Consolas" w:cs="Consolas"/>
                <w:color w:val="660066"/>
                <w:lang w:val="en-US"/>
              </w:rPr>
              <w:t>Convert</w:t>
            </w:r>
            <w:r w:rsidRPr="00082C12">
              <w:rPr>
                <w:rFonts w:ascii="Consolas" w:eastAsia="Consolas" w:hAnsi="Consolas" w:cs="Consolas"/>
                <w:color w:val="666600"/>
                <w:lang w:val="en-US"/>
              </w:rPr>
              <w:t>.</w:t>
            </w:r>
            <w:r w:rsidRPr="00082C12">
              <w:rPr>
                <w:rFonts w:ascii="Consolas" w:eastAsia="Consolas" w:hAnsi="Consolas" w:cs="Consolas"/>
                <w:color w:val="660066"/>
                <w:lang w:val="en-US"/>
              </w:rPr>
              <w:t>ToInt32</w:t>
            </w:r>
            <w:r w:rsidRPr="00082C12">
              <w:rPr>
                <w:rFonts w:ascii="Consolas" w:eastAsia="Consolas" w:hAnsi="Consolas" w:cs="Consolas"/>
                <w:color w:val="666600"/>
                <w:lang w:val="en-US"/>
              </w:rPr>
              <w:t>(</w:t>
            </w:r>
            <w:proofErr w:type="spellStart"/>
            <w:r w:rsidRPr="00082C12">
              <w:rPr>
                <w:rFonts w:ascii="Consolas" w:eastAsia="Consolas" w:hAnsi="Consolas" w:cs="Consolas"/>
                <w:color w:val="660066"/>
                <w:lang w:val="en-US"/>
              </w:rPr>
              <w:t>Console</w:t>
            </w:r>
            <w:r w:rsidRPr="00082C12">
              <w:rPr>
                <w:rFonts w:ascii="Consolas" w:eastAsia="Consolas" w:hAnsi="Consolas" w:cs="Consolas"/>
                <w:color w:val="666600"/>
                <w:lang w:val="en-US"/>
              </w:rPr>
              <w:t>.</w:t>
            </w:r>
            <w:r w:rsidRPr="00082C12">
              <w:rPr>
                <w:rFonts w:ascii="Consolas" w:eastAsia="Consolas" w:hAnsi="Consolas" w:cs="Consolas"/>
                <w:color w:val="660066"/>
                <w:lang w:val="en-US"/>
              </w:rPr>
              <w:t>ReadLine</w:t>
            </w:r>
            <w:proofErr w:type="spellEnd"/>
            <w:r w:rsidRPr="00082C12">
              <w:rPr>
                <w:rFonts w:ascii="Consolas" w:eastAsia="Consolas" w:hAnsi="Consolas" w:cs="Consolas"/>
                <w:color w:val="666600"/>
                <w:lang w:val="en-US"/>
              </w:rPr>
              <w:t>());</w:t>
            </w:r>
          </w:p>
          <w:p w:rsidR="00227B05" w:rsidRPr="00082C12" w:rsidRDefault="00102F2F">
            <w:pPr>
              <w:pStyle w:val="normal"/>
              <w:widowControl w:val="0"/>
              <w:spacing w:before="0" w:after="0" w:line="240" w:lineRule="auto"/>
              <w:rPr>
                <w:rFonts w:ascii="Consolas" w:eastAsia="Consolas" w:hAnsi="Consolas" w:cs="Consolas"/>
                <w:color w:val="000000"/>
                <w:lang w:val="en-US"/>
              </w:rPr>
            </w:pPr>
            <w:r w:rsidRPr="00082C12">
              <w:rPr>
                <w:rFonts w:ascii="Consolas" w:eastAsia="Consolas" w:hAnsi="Consolas" w:cs="Consolas"/>
                <w:color w:val="000000"/>
                <w:lang w:val="en-US"/>
              </w:rPr>
              <w:t xml:space="preserve">            }</w:t>
            </w:r>
          </w:p>
          <w:p w:rsidR="00227B05" w:rsidRPr="00082C12" w:rsidRDefault="00102F2F">
            <w:pPr>
              <w:pStyle w:val="normal"/>
              <w:widowControl w:val="0"/>
              <w:spacing w:before="0" w:after="0" w:line="240" w:lineRule="auto"/>
              <w:rPr>
                <w:rFonts w:ascii="Consolas" w:eastAsia="Consolas" w:hAnsi="Consolas" w:cs="Consolas"/>
                <w:color w:val="000000"/>
                <w:lang w:val="en-US"/>
              </w:rPr>
            </w:pPr>
            <w:r w:rsidRPr="00082C12">
              <w:rPr>
                <w:rFonts w:ascii="Consolas" w:eastAsia="Consolas" w:hAnsi="Consolas" w:cs="Consolas"/>
                <w:color w:val="000000"/>
                <w:lang w:val="en-US"/>
              </w:rPr>
              <w:t xml:space="preserve">            </w:t>
            </w:r>
            <w:r w:rsidRPr="00082C12">
              <w:rPr>
                <w:rFonts w:ascii="Consolas" w:eastAsia="Consolas" w:hAnsi="Consolas" w:cs="Consolas"/>
                <w:color w:val="000088"/>
                <w:lang w:val="en-US"/>
              </w:rPr>
              <w:t>catch</w:t>
            </w:r>
            <w:r w:rsidRPr="00082C12">
              <w:rPr>
                <w:rFonts w:ascii="Consolas" w:eastAsia="Consolas" w:hAnsi="Consolas" w:cs="Consolas"/>
                <w:color w:val="000000"/>
                <w:lang w:val="en-US"/>
              </w:rPr>
              <w:t xml:space="preserve"> </w:t>
            </w:r>
            <w:r w:rsidRPr="00082C12">
              <w:rPr>
                <w:rFonts w:ascii="Consolas" w:eastAsia="Consolas" w:hAnsi="Consolas" w:cs="Consolas"/>
                <w:color w:val="666600"/>
                <w:lang w:val="en-US"/>
              </w:rPr>
              <w:t>(</w:t>
            </w:r>
            <w:proofErr w:type="spellStart"/>
            <w:r w:rsidRPr="00082C12">
              <w:rPr>
                <w:rFonts w:ascii="Consolas" w:eastAsia="Consolas" w:hAnsi="Consolas" w:cs="Consolas"/>
                <w:color w:val="660066"/>
                <w:lang w:val="en-US"/>
              </w:rPr>
              <w:t>FormatException</w:t>
            </w:r>
            <w:proofErr w:type="spellEnd"/>
            <w:r w:rsidRPr="00082C12">
              <w:rPr>
                <w:rFonts w:ascii="Consolas" w:eastAsia="Consolas" w:hAnsi="Consolas" w:cs="Consolas"/>
                <w:color w:val="000000"/>
                <w:lang w:val="en-US"/>
              </w:rPr>
              <w:t xml:space="preserve"> ex)</w:t>
            </w:r>
          </w:p>
          <w:p w:rsidR="00227B05" w:rsidRPr="00082C12" w:rsidRDefault="00102F2F">
            <w:pPr>
              <w:pStyle w:val="normal"/>
              <w:widowControl w:val="0"/>
              <w:spacing w:before="0" w:after="0" w:line="240" w:lineRule="auto"/>
              <w:rPr>
                <w:rFonts w:ascii="Consolas" w:eastAsia="Consolas" w:hAnsi="Consolas" w:cs="Consolas"/>
                <w:color w:val="000000"/>
                <w:lang w:val="en-US"/>
              </w:rPr>
            </w:pPr>
            <w:r w:rsidRPr="00082C12">
              <w:rPr>
                <w:rFonts w:ascii="Consolas" w:eastAsia="Consolas" w:hAnsi="Consolas" w:cs="Consolas"/>
                <w:color w:val="000000"/>
                <w:lang w:val="en-US"/>
              </w:rPr>
              <w:t xml:space="preserve">            {</w:t>
            </w:r>
          </w:p>
          <w:p w:rsidR="00227B05" w:rsidRPr="00082C12" w:rsidRDefault="00102F2F">
            <w:pPr>
              <w:pStyle w:val="normal"/>
              <w:widowControl w:val="0"/>
              <w:spacing w:before="0" w:after="0" w:line="240" w:lineRule="auto"/>
              <w:rPr>
                <w:rFonts w:ascii="Consolas" w:eastAsia="Consolas" w:hAnsi="Consolas" w:cs="Consolas"/>
                <w:color w:val="000000"/>
                <w:lang w:val="en-US"/>
              </w:rPr>
            </w:pPr>
            <w:r w:rsidRPr="00082C12">
              <w:rPr>
                <w:rFonts w:ascii="Consolas" w:eastAsia="Consolas" w:hAnsi="Consolas" w:cs="Consolas"/>
                <w:color w:val="000000"/>
                <w:lang w:val="en-US"/>
              </w:rPr>
              <w:t xml:space="preserve">                </w:t>
            </w:r>
            <w:proofErr w:type="spellStart"/>
            <w:r w:rsidRPr="00082C12">
              <w:rPr>
                <w:rFonts w:ascii="Consolas" w:eastAsia="Consolas" w:hAnsi="Consolas" w:cs="Consolas"/>
                <w:color w:val="660066"/>
                <w:lang w:val="en-US"/>
              </w:rPr>
              <w:t>Console</w:t>
            </w:r>
            <w:r w:rsidRPr="00082C12">
              <w:rPr>
                <w:rFonts w:ascii="Consolas" w:eastAsia="Consolas" w:hAnsi="Consolas" w:cs="Consolas"/>
                <w:color w:val="666600"/>
                <w:lang w:val="en-US"/>
              </w:rPr>
              <w:t>.</w:t>
            </w:r>
            <w:r w:rsidRPr="00082C12">
              <w:rPr>
                <w:rFonts w:ascii="Consolas" w:eastAsia="Consolas" w:hAnsi="Consolas" w:cs="Consolas"/>
                <w:color w:val="660066"/>
                <w:lang w:val="en-US"/>
              </w:rPr>
              <w:t>WriteLine</w:t>
            </w:r>
            <w:proofErr w:type="spellEnd"/>
            <w:r w:rsidRPr="00082C12">
              <w:rPr>
                <w:rFonts w:ascii="Consolas" w:eastAsia="Consolas" w:hAnsi="Consolas" w:cs="Consolas"/>
                <w:color w:val="666600"/>
                <w:lang w:val="en-US"/>
              </w:rPr>
              <w:t>(</w:t>
            </w:r>
            <w:r w:rsidRPr="00082C12">
              <w:rPr>
                <w:rFonts w:ascii="Consolas" w:eastAsia="Consolas" w:hAnsi="Consolas" w:cs="Consolas"/>
                <w:color w:val="008800"/>
                <w:lang w:val="en-US"/>
              </w:rPr>
              <w:t>"</w:t>
            </w:r>
            <w:r>
              <w:rPr>
                <w:rFonts w:ascii="Consolas" w:eastAsia="Consolas" w:hAnsi="Consolas" w:cs="Consolas"/>
                <w:color w:val="008800"/>
              </w:rPr>
              <w:t>Неверный</w:t>
            </w:r>
            <w:r w:rsidRPr="00082C12">
              <w:rPr>
                <w:rFonts w:ascii="Consolas" w:eastAsia="Consolas" w:hAnsi="Consolas" w:cs="Consolas"/>
                <w:color w:val="008800"/>
                <w:lang w:val="en-US"/>
              </w:rPr>
              <w:t xml:space="preserve"> </w:t>
            </w:r>
            <w:r>
              <w:rPr>
                <w:rFonts w:ascii="Consolas" w:eastAsia="Consolas" w:hAnsi="Consolas" w:cs="Consolas"/>
                <w:color w:val="008800"/>
              </w:rPr>
              <w:t>формат</w:t>
            </w:r>
            <w:r w:rsidRPr="00082C12">
              <w:rPr>
                <w:rFonts w:ascii="Consolas" w:eastAsia="Consolas" w:hAnsi="Consolas" w:cs="Consolas"/>
                <w:color w:val="008800"/>
                <w:lang w:val="en-US"/>
              </w:rPr>
              <w:t xml:space="preserve"> </w:t>
            </w:r>
            <w:r>
              <w:rPr>
                <w:rFonts w:ascii="Consolas" w:eastAsia="Consolas" w:hAnsi="Consolas" w:cs="Consolas"/>
                <w:color w:val="008800"/>
              </w:rPr>
              <w:t>данных</w:t>
            </w:r>
            <w:r w:rsidRPr="00082C12">
              <w:rPr>
                <w:rFonts w:ascii="Consolas" w:eastAsia="Consolas" w:hAnsi="Consolas" w:cs="Consolas"/>
                <w:color w:val="008800"/>
                <w:lang w:val="en-US"/>
              </w:rPr>
              <w:t>"</w:t>
            </w:r>
            <w:r w:rsidRPr="00082C12">
              <w:rPr>
                <w:rFonts w:ascii="Consolas" w:eastAsia="Consolas" w:hAnsi="Consolas" w:cs="Consolas"/>
                <w:color w:val="666600"/>
                <w:lang w:val="en-US"/>
              </w:rPr>
              <w:t>);</w:t>
            </w:r>
          </w:p>
          <w:p w:rsidR="00227B05" w:rsidRPr="00082C12" w:rsidRDefault="00102F2F">
            <w:pPr>
              <w:pStyle w:val="normal"/>
              <w:widowControl w:val="0"/>
              <w:spacing w:before="0" w:after="0" w:line="240" w:lineRule="auto"/>
              <w:rPr>
                <w:rFonts w:ascii="Consolas" w:eastAsia="Consolas" w:hAnsi="Consolas" w:cs="Consolas"/>
                <w:color w:val="000000"/>
                <w:lang w:val="en-US"/>
              </w:rPr>
            </w:pPr>
            <w:r w:rsidRPr="00082C12">
              <w:rPr>
                <w:rFonts w:ascii="Consolas" w:eastAsia="Consolas" w:hAnsi="Consolas" w:cs="Consolas"/>
                <w:color w:val="000000"/>
                <w:lang w:val="en-US"/>
              </w:rPr>
              <w:t xml:space="preserve">                </w:t>
            </w:r>
            <w:proofErr w:type="spellStart"/>
            <w:r w:rsidRPr="00082C12">
              <w:rPr>
                <w:rFonts w:ascii="Consolas" w:eastAsia="Consolas" w:hAnsi="Consolas" w:cs="Consolas"/>
                <w:color w:val="660066"/>
                <w:lang w:val="en-US"/>
              </w:rPr>
              <w:t>Console</w:t>
            </w:r>
            <w:r w:rsidRPr="00082C12">
              <w:rPr>
                <w:rFonts w:ascii="Consolas" w:eastAsia="Consolas" w:hAnsi="Consolas" w:cs="Consolas"/>
                <w:color w:val="666600"/>
                <w:lang w:val="en-US"/>
              </w:rPr>
              <w:t>.</w:t>
            </w:r>
            <w:r w:rsidRPr="00082C12">
              <w:rPr>
                <w:rFonts w:ascii="Consolas" w:eastAsia="Consolas" w:hAnsi="Consolas" w:cs="Consolas"/>
                <w:color w:val="660066"/>
                <w:lang w:val="en-US"/>
              </w:rPr>
              <w:t>WriteLine</w:t>
            </w:r>
            <w:proofErr w:type="spellEnd"/>
            <w:r w:rsidRPr="00082C12">
              <w:rPr>
                <w:rFonts w:ascii="Consolas" w:eastAsia="Consolas" w:hAnsi="Consolas" w:cs="Consolas"/>
                <w:color w:val="666600"/>
                <w:lang w:val="en-US"/>
              </w:rPr>
              <w:t>(</w:t>
            </w:r>
            <w:proofErr w:type="spellStart"/>
            <w:r w:rsidRPr="00082C12">
              <w:rPr>
                <w:rFonts w:ascii="Consolas" w:eastAsia="Consolas" w:hAnsi="Consolas" w:cs="Consolas"/>
                <w:color w:val="000000"/>
                <w:lang w:val="en-US"/>
              </w:rPr>
              <w:t>ex</w:t>
            </w:r>
            <w:r w:rsidRPr="00082C12">
              <w:rPr>
                <w:rFonts w:ascii="Consolas" w:eastAsia="Consolas" w:hAnsi="Consolas" w:cs="Consolas"/>
                <w:color w:val="666600"/>
                <w:lang w:val="en-US"/>
              </w:rPr>
              <w:t>.</w:t>
            </w:r>
            <w:r w:rsidRPr="00082C12">
              <w:rPr>
                <w:rFonts w:ascii="Consolas" w:eastAsia="Consolas" w:hAnsi="Consolas" w:cs="Consolas"/>
                <w:color w:val="660066"/>
                <w:lang w:val="en-US"/>
              </w:rPr>
              <w:t>Message</w:t>
            </w:r>
            <w:proofErr w:type="spellEnd"/>
            <w:r w:rsidRPr="00082C12">
              <w:rPr>
                <w:rFonts w:ascii="Consolas" w:eastAsia="Consolas" w:hAnsi="Consolas" w:cs="Consolas"/>
                <w:color w:val="666600"/>
                <w:lang w:val="en-US"/>
              </w:rPr>
              <w:t>);</w:t>
            </w:r>
          </w:p>
          <w:p w:rsidR="00227B05" w:rsidRPr="00082C12" w:rsidRDefault="00102F2F">
            <w:pPr>
              <w:pStyle w:val="normal"/>
              <w:widowControl w:val="0"/>
              <w:spacing w:before="0" w:after="0" w:line="240" w:lineRule="auto"/>
              <w:rPr>
                <w:rFonts w:ascii="Consolas" w:eastAsia="Consolas" w:hAnsi="Consolas" w:cs="Consolas"/>
                <w:color w:val="000000"/>
                <w:lang w:val="en-US"/>
              </w:rPr>
            </w:pPr>
            <w:r w:rsidRPr="00082C12">
              <w:rPr>
                <w:rFonts w:ascii="Consolas" w:eastAsia="Consolas" w:hAnsi="Consolas" w:cs="Consolas"/>
                <w:color w:val="000000"/>
                <w:lang w:val="en-US"/>
              </w:rPr>
              <w:t xml:space="preserve">                flag </w:t>
            </w:r>
            <w:r w:rsidRPr="00082C12">
              <w:rPr>
                <w:rFonts w:ascii="Consolas" w:eastAsia="Consolas" w:hAnsi="Consolas" w:cs="Consolas"/>
                <w:color w:val="666600"/>
                <w:lang w:val="en-US"/>
              </w:rPr>
              <w:t>=</w:t>
            </w:r>
            <w:r w:rsidRPr="00082C12">
              <w:rPr>
                <w:rFonts w:ascii="Consolas" w:eastAsia="Consolas" w:hAnsi="Consolas" w:cs="Consolas"/>
                <w:color w:val="000000"/>
                <w:lang w:val="en-US"/>
              </w:rPr>
              <w:t xml:space="preserve"> </w:t>
            </w:r>
            <w:r w:rsidRPr="00082C12">
              <w:rPr>
                <w:rFonts w:ascii="Consolas" w:eastAsia="Consolas" w:hAnsi="Consolas" w:cs="Consolas"/>
                <w:color w:val="000088"/>
                <w:lang w:val="en-US"/>
              </w:rPr>
              <w:t>true</w:t>
            </w:r>
            <w:r w:rsidRPr="00082C12">
              <w:rPr>
                <w:rFonts w:ascii="Consolas" w:eastAsia="Consolas" w:hAnsi="Consolas" w:cs="Consolas"/>
                <w:color w:val="666600"/>
                <w:lang w:val="en-US"/>
              </w:rPr>
              <w:t>;</w:t>
            </w:r>
            <w:r w:rsidRPr="00082C12">
              <w:rPr>
                <w:rFonts w:ascii="Consolas" w:eastAsia="Consolas" w:hAnsi="Consolas" w:cs="Consolas"/>
                <w:color w:val="000000"/>
                <w:lang w:val="en-US"/>
              </w:rPr>
              <w:t xml:space="preserve"> </w:t>
            </w:r>
            <w:r w:rsidRPr="00082C12">
              <w:rPr>
                <w:rFonts w:ascii="Consolas" w:eastAsia="Consolas" w:hAnsi="Consolas" w:cs="Consolas"/>
                <w:color w:val="880000"/>
                <w:lang w:val="en-US"/>
              </w:rPr>
              <w:t xml:space="preserve">// </w:t>
            </w:r>
            <w:r>
              <w:rPr>
                <w:rFonts w:ascii="Consolas" w:eastAsia="Consolas" w:hAnsi="Consolas" w:cs="Consolas"/>
                <w:color w:val="880000"/>
              </w:rPr>
              <w:t>Ошибка</w:t>
            </w:r>
            <w:r w:rsidRPr="00082C12">
              <w:rPr>
                <w:rFonts w:ascii="Consolas" w:eastAsia="Consolas" w:hAnsi="Consolas" w:cs="Consolas"/>
                <w:color w:val="880000"/>
                <w:lang w:val="en-US"/>
              </w:rPr>
              <w:t xml:space="preserve"> - </w:t>
            </w:r>
            <w:r>
              <w:rPr>
                <w:rFonts w:ascii="Consolas" w:eastAsia="Consolas" w:hAnsi="Consolas" w:cs="Consolas"/>
                <w:color w:val="880000"/>
              </w:rPr>
              <w:t>подняли</w:t>
            </w:r>
            <w:r w:rsidRPr="00082C12">
              <w:rPr>
                <w:rFonts w:ascii="Consolas" w:eastAsia="Consolas" w:hAnsi="Consolas" w:cs="Consolas"/>
                <w:color w:val="880000"/>
                <w:lang w:val="en-US"/>
              </w:rPr>
              <w:t xml:space="preserve"> </w:t>
            </w:r>
            <w:r>
              <w:rPr>
                <w:rFonts w:ascii="Consolas" w:eastAsia="Consolas" w:hAnsi="Consolas" w:cs="Consolas"/>
                <w:color w:val="880000"/>
              </w:rPr>
              <w:t>флаг</w:t>
            </w:r>
          </w:p>
          <w:p w:rsidR="00227B05" w:rsidRPr="00082C12" w:rsidRDefault="00102F2F">
            <w:pPr>
              <w:pStyle w:val="normal"/>
              <w:widowControl w:val="0"/>
              <w:spacing w:before="0" w:after="0" w:line="240" w:lineRule="auto"/>
              <w:rPr>
                <w:rFonts w:ascii="Consolas" w:eastAsia="Consolas" w:hAnsi="Consolas" w:cs="Consolas"/>
                <w:color w:val="000000"/>
                <w:lang w:val="en-US"/>
              </w:rPr>
            </w:pPr>
            <w:r w:rsidRPr="00082C12">
              <w:rPr>
                <w:rFonts w:ascii="Consolas" w:eastAsia="Consolas" w:hAnsi="Consolas" w:cs="Consolas"/>
                <w:color w:val="000000"/>
                <w:lang w:val="en-US"/>
              </w:rPr>
              <w:t xml:space="preserve">            }</w:t>
            </w:r>
          </w:p>
          <w:p w:rsidR="00227B05" w:rsidRPr="00082C12" w:rsidRDefault="00102F2F">
            <w:pPr>
              <w:pStyle w:val="normal"/>
              <w:widowControl w:val="0"/>
              <w:spacing w:before="0" w:after="0" w:line="240" w:lineRule="auto"/>
              <w:rPr>
                <w:rFonts w:ascii="Consolas" w:eastAsia="Consolas" w:hAnsi="Consolas" w:cs="Consolas"/>
                <w:color w:val="000000"/>
                <w:lang w:val="en-US"/>
              </w:rPr>
            </w:pPr>
            <w:r w:rsidRPr="00082C12">
              <w:rPr>
                <w:rFonts w:ascii="Consolas" w:eastAsia="Consolas" w:hAnsi="Consolas" w:cs="Consolas"/>
                <w:color w:val="000000"/>
                <w:lang w:val="en-US"/>
              </w:rPr>
              <w:t xml:space="preserve">            </w:t>
            </w:r>
            <w:r w:rsidRPr="00082C12">
              <w:rPr>
                <w:rFonts w:ascii="Consolas" w:eastAsia="Consolas" w:hAnsi="Consolas" w:cs="Consolas"/>
                <w:color w:val="000088"/>
                <w:lang w:val="en-US"/>
              </w:rPr>
              <w:t>catch</w:t>
            </w:r>
            <w:r w:rsidRPr="00082C12">
              <w:rPr>
                <w:rFonts w:ascii="Consolas" w:eastAsia="Consolas" w:hAnsi="Consolas" w:cs="Consolas"/>
                <w:color w:val="000000"/>
                <w:lang w:val="en-US"/>
              </w:rPr>
              <w:t xml:space="preserve"> </w:t>
            </w:r>
            <w:r w:rsidRPr="00082C12">
              <w:rPr>
                <w:rFonts w:ascii="Consolas" w:eastAsia="Consolas" w:hAnsi="Consolas" w:cs="Consolas"/>
                <w:color w:val="666600"/>
                <w:lang w:val="en-US"/>
              </w:rPr>
              <w:t>(</w:t>
            </w:r>
            <w:r w:rsidRPr="00082C12">
              <w:rPr>
                <w:rFonts w:ascii="Consolas" w:eastAsia="Consolas" w:hAnsi="Consolas" w:cs="Consolas"/>
                <w:color w:val="660066"/>
                <w:lang w:val="en-US"/>
              </w:rPr>
              <w:t>Exception</w:t>
            </w:r>
            <w:r w:rsidRPr="00082C12">
              <w:rPr>
                <w:rFonts w:ascii="Consolas" w:eastAsia="Consolas" w:hAnsi="Consolas" w:cs="Consolas"/>
                <w:color w:val="000000"/>
                <w:lang w:val="en-US"/>
              </w:rPr>
              <w:t xml:space="preserve"> ex)</w:t>
            </w:r>
          </w:p>
          <w:p w:rsidR="00227B05" w:rsidRPr="00082C12" w:rsidRDefault="00102F2F">
            <w:pPr>
              <w:pStyle w:val="normal"/>
              <w:widowControl w:val="0"/>
              <w:spacing w:before="0" w:after="0" w:line="240" w:lineRule="auto"/>
              <w:rPr>
                <w:rFonts w:ascii="Consolas" w:eastAsia="Consolas" w:hAnsi="Consolas" w:cs="Consolas"/>
                <w:color w:val="000000"/>
                <w:lang w:val="en-US"/>
              </w:rPr>
            </w:pPr>
            <w:r w:rsidRPr="00082C12">
              <w:rPr>
                <w:rFonts w:ascii="Consolas" w:eastAsia="Consolas" w:hAnsi="Consolas" w:cs="Consolas"/>
                <w:color w:val="000000"/>
                <w:lang w:val="en-US"/>
              </w:rPr>
              <w:t xml:space="preserve">            {</w:t>
            </w:r>
          </w:p>
          <w:p w:rsidR="00227B05" w:rsidRPr="00082C12" w:rsidRDefault="00102F2F">
            <w:pPr>
              <w:pStyle w:val="normal"/>
              <w:widowControl w:val="0"/>
              <w:spacing w:before="0" w:after="0" w:line="240" w:lineRule="auto"/>
              <w:rPr>
                <w:rFonts w:ascii="Consolas" w:eastAsia="Consolas" w:hAnsi="Consolas" w:cs="Consolas"/>
                <w:color w:val="000000"/>
                <w:lang w:val="en-US"/>
              </w:rPr>
            </w:pPr>
            <w:r w:rsidRPr="00082C12">
              <w:rPr>
                <w:rFonts w:ascii="Consolas" w:eastAsia="Consolas" w:hAnsi="Consolas" w:cs="Consolas"/>
                <w:color w:val="000000"/>
                <w:lang w:val="en-US"/>
              </w:rPr>
              <w:t xml:space="preserve">                </w:t>
            </w:r>
            <w:proofErr w:type="spellStart"/>
            <w:r w:rsidRPr="00082C12">
              <w:rPr>
                <w:rFonts w:ascii="Consolas" w:eastAsia="Consolas" w:hAnsi="Consolas" w:cs="Consolas"/>
                <w:color w:val="660066"/>
                <w:lang w:val="en-US"/>
              </w:rPr>
              <w:t>Console</w:t>
            </w:r>
            <w:r w:rsidRPr="00082C12">
              <w:rPr>
                <w:rFonts w:ascii="Consolas" w:eastAsia="Consolas" w:hAnsi="Consolas" w:cs="Consolas"/>
                <w:color w:val="666600"/>
                <w:lang w:val="en-US"/>
              </w:rPr>
              <w:t>.</w:t>
            </w:r>
            <w:r w:rsidRPr="00082C12">
              <w:rPr>
                <w:rFonts w:ascii="Consolas" w:eastAsia="Consolas" w:hAnsi="Consolas" w:cs="Consolas"/>
                <w:color w:val="660066"/>
                <w:lang w:val="en-US"/>
              </w:rPr>
              <w:t>WriteLine</w:t>
            </w:r>
            <w:proofErr w:type="spellEnd"/>
            <w:r w:rsidRPr="00082C12">
              <w:rPr>
                <w:rFonts w:ascii="Consolas" w:eastAsia="Consolas" w:hAnsi="Consolas" w:cs="Consolas"/>
                <w:color w:val="666600"/>
                <w:lang w:val="en-US"/>
              </w:rPr>
              <w:t>(</w:t>
            </w:r>
            <w:r w:rsidRPr="00082C12">
              <w:rPr>
                <w:rFonts w:ascii="Consolas" w:eastAsia="Consolas" w:hAnsi="Consolas" w:cs="Consolas"/>
                <w:color w:val="008800"/>
                <w:lang w:val="en-US"/>
              </w:rPr>
              <w:t>"</w:t>
            </w:r>
            <w:r>
              <w:rPr>
                <w:rFonts w:ascii="Consolas" w:eastAsia="Consolas" w:hAnsi="Consolas" w:cs="Consolas"/>
                <w:color w:val="008800"/>
              </w:rPr>
              <w:t>Не</w:t>
            </w:r>
            <w:del w:id="1890" w:author="Сергей" w:date="2017-08-13T12:00:00Z">
              <w:r w:rsidRPr="00082C12" w:rsidDel="00CF003C">
                <w:rPr>
                  <w:rFonts w:ascii="Consolas" w:eastAsia="Consolas" w:hAnsi="Consolas" w:cs="Consolas"/>
                  <w:color w:val="008800"/>
                  <w:lang w:val="en-US"/>
                </w:rPr>
                <w:delText xml:space="preserve"> </w:delText>
              </w:r>
            </w:del>
            <w:r>
              <w:rPr>
                <w:rFonts w:ascii="Consolas" w:eastAsia="Consolas" w:hAnsi="Consolas" w:cs="Consolas"/>
                <w:color w:val="008800"/>
              </w:rPr>
              <w:t>правильно</w:t>
            </w:r>
            <w:r w:rsidRPr="00082C12">
              <w:rPr>
                <w:rFonts w:ascii="Consolas" w:eastAsia="Consolas" w:hAnsi="Consolas" w:cs="Consolas"/>
                <w:color w:val="008800"/>
                <w:lang w:val="en-US"/>
              </w:rPr>
              <w:t xml:space="preserve"> </w:t>
            </w:r>
            <w:r>
              <w:rPr>
                <w:rFonts w:ascii="Consolas" w:eastAsia="Consolas" w:hAnsi="Consolas" w:cs="Consolas"/>
                <w:color w:val="008800"/>
              </w:rPr>
              <w:t>ввели</w:t>
            </w:r>
            <w:r w:rsidRPr="00082C12">
              <w:rPr>
                <w:rFonts w:ascii="Consolas" w:eastAsia="Consolas" w:hAnsi="Consolas" w:cs="Consolas"/>
                <w:color w:val="008800"/>
                <w:lang w:val="en-US"/>
              </w:rPr>
              <w:t xml:space="preserve"> </w:t>
            </w:r>
            <w:r>
              <w:rPr>
                <w:rFonts w:ascii="Consolas" w:eastAsia="Consolas" w:hAnsi="Consolas" w:cs="Consolas"/>
                <w:color w:val="008800"/>
              </w:rPr>
              <w:t>данные</w:t>
            </w:r>
            <w:r w:rsidRPr="00082C12">
              <w:rPr>
                <w:rFonts w:ascii="Consolas" w:eastAsia="Consolas" w:hAnsi="Consolas" w:cs="Consolas"/>
                <w:color w:val="008800"/>
                <w:lang w:val="en-US"/>
              </w:rPr>
              <w:t>"</w:t>
            </w:r>
            <w:r w:rsidRPr="00082C12">
              <w:rPr>
                <w:rFonts w:ascii="Consolas" w:eastAsia="Consolas" w:hAnsi="Consolas" w:cs="Consolas"/>
                <w:color w:val="666600"/>
                <w:lang w:val="en-US"/>
              </w:rPr>
              <w:t>);</w:t>
            </w:r>
          </w:p>
          <w:p w:rsidR="00227B05" w:rsidRPr="00082C12" w:rsidRDefault="00102F2F">
            <w:pPr>
              <w:pStyle w:val="normal"/>
              <w:widowControl w:val="0"/>
              <w:spacing w:before="0" w:after="0" w:line="240" w:lineRule="auto"/>
              <w:rPr>
                <w:rFonts w:ascii="Consolas" w:eastAsia="Consolas" w:hAnsi="Consolas" w:cs="Consolas"/>
                <w:color w:val="000000"/>
                <w:lang w:val="en-US"/>
              </w:rPr>
            </w:pPr>
            <w:r w:rsidRPr="00082C12">
              <w:rPr>
                <w:rFonts w:ascii="Consolas" w:eastAsia="Consolas" w:hAnsi="Consolas" w:cs="Consolas"/>
                <w:color w:val="000000"/>
                <w:lang w:val="en-US"/>
              </w:rPr>
              <w:t xml:space="preserve">                </w:t>
            </w:r>
            <w:proofErr w:type="spellStart"/>
            <w:r w:rsidRPr="00082C12">
              <w:rPr>
                <w:rFonts w:ascii="Consolas" w:eastAsia="Consolas" w:hAnsi="Consolas" w:cs="Consolas"/>
                <w:color w:val="660066"/>
                <w:lang w:val="en-US"/>
              </w:rPr>
              <w:t>Console</w:t>
            </w:r>
            <w:r w:rsidRPr="00082C12">
              <w:rPr>
                <w:rFonts w:ascii="Consolas" w:eastAsia="Consolas" w:hAnsi="Consolas" w:cs="Consolas"/>
                <w:color w:val="666600"/>
                <w:lang w:val="en-US"/>
              </w:rPr>
              <w:t>.</w:t>
            </w:r>
            <w:r w:rsidRPr="00082C12">
              <w:rPr>
                <w:rFonts w:ascii="Consolas" w:eastAsia="Consolas" w:hAnsi="Consolas" w:cs="Consolas"/>
                <w:color w:val="660066"/>
                <w:lang w:val="en-US"/>
              </w:rPr>
              <w:t>WriteLine</w:t>
            </w:r>
            <w:proofErr w:type="spellEnd"/>
            <w:r w:rsidRPr="00082C12">
              <w:rPr>
                <w:rFonts w:ascii="Consolas" w:eastAsia="Consolas" w:hAnsi="Consolas" w:cs="Consolas"/>
                <w:color w:val="666600"/>
                <w:lang w:val="en-US"/>
              </w:rPr>
              <w:t>(</w:t>
            </w:r>
            <w:proofErr w:type="spellStart"/>
            <w:r w:rsidRPr="00082C12">
              <w:rPr>
                <w:rFonts w:ascii="Consolas" w:eastAsia="Consolas" w:hAnsi="Consolas" w:cs="Consolas"/>
                <w:color w:val="000000"/>
                <w:lang w:val="en-US"/>
              </w:rPr>
              <w:t>ex</w:t>
            </w:r>
            <w:r w:rsidRPr="00082C12">
              <w:rPr>
                <w:rFonts w:ascii="Consolas" w:eastAsia="Consolas" w:hAnsi="Consolas" w:cs="Consolas"/>
                <w:color w:val="666600"/>
                <w:lang w:val="en-US"/>
              </w:rPr>
              <w:t>.</w:t>
            </w:r>
            <w:r w:rsidRPr="00082C12">
              <w:rPr>
                <w:rFonts w:ascii="Consolas" w:eastAsia="Consolas" w:hAnsi="Consolas" w:cs="Consolas"/>
                <w:color w:val="660066"/>
                <w:lang w:val="en-US"/>
              </w:rPr>
              <w:t>Message</w:t>
            </w:r>
            <w:proofErr w:type="spellEnd"/>
            <w:r w:rsidRPr="00082C12">
              <w:rPr>
                <w:rFonts w:ascii="Consolas" w:eastAsia="Consolas" w:hAnsi="Consolas" w:cs="Consolas"/>
                <w:color w:val="666600"/>
                <w:lang w:val="en-US"/>
              </w:rPr>
              <w:t>);</w:t>
            </w:r>
          </w:p>
          <w:p w:rsidR="00227B05" w:rsidRPr="00082C12" w:rsidRDefault="00102F2F">
            <w:pPr>
              <w:pStyle w:val="normal"/>
              <w:widowControl w:val="0"/>
              <w:spacing w:before="0" w:after="0" w:line="240" w:lineRule="auto"/>
              <w:rPr>
                <w:rFonts w:ascii="Consolas" w:eastAsia="Consolas" w:hAnsi="Consolas" w:cs="Consolas"/>
                <w:color w:val="000000"/>
                <w:lang w:val="en-US"/>
              </w:rPr>
            </w:pPr>
            <w:r w:rsidRPr="00082C12">
              <w:rPr>
                <w:rFonts w:ascii="Consolas" w:eastAsia="Consolas" w:hAnsi="Consolas" w:cs="Consolas"/>
                <w:color w:val="000000"/>
                <w:lang w:val="en-US"/>
              </w:rPr>
              <w:t xml:space="preserve">                flag </w:t>
            </w:r>
            <w:r w:rsidRPr="00082C12">
              <w:rPr>
                <w:rFonts w:ascii="Consolas" w:eastAsia="Consolas" w:hAnsi="Consolas" w:cs="Consolas"/>
                <w:color w:val="666600"/>
                <w:lang w:val="en-US"/>
              </w:rPr>
              <w:t>=</w:t>
            </w:r>
            <w:r w:rsidRPr="00082C12">
              <w:rPr>
                <w:rFonts w:ascii="Consolas" w:eastAsia="Consolas" w:hAnsi="Consolas" w:cs="Consolas"/>
                <w:color w:val="000000"/>
                <w:lang w:val="en-US"/>
              </w:rPr>
              <w:t xml:space="preserve"> </w:t>
            </w:r>
            <w:r w:rsidRPr="00082C12">
              <w:rPr>
                <w:rFonts w:ascii="Consolas" w:eastAsia="Consolas" w:hAnsi="Consolas" w:cs="Consolas"/>
                <w:color w:val="000088"/>
                <w:lang w:val="en-US"/>
              </w:rPr>
              <w:t>true</w:t>
            </w:r>
            <w:r w:rsidRPr="00082C12">
              <w:rPr>
                <w:rFonts w:ascii="Consolas" w:eastAsia="Consolas" w:hAnsi="Consolas" w:cs="Consolas"/>
                <w:color w:val="666600"/>
                <w:lang w:val="en-US"/>
              </w:rPr>
              <w:t>;</w:t>
            </w:r>
            <w:r w:rsidRPr="00082C12">
              <w:rPr>
                <w:rFonts w:ascii="Consolas" w:eastAsia="Consolas" w:hAnsi="Consolas" w:cs="Consolas"/>
                <w:color w:val="000000"/>
                <w:lang w:val="en-US"/>
              </w:rPr>
              <w:t xml:space="preserve"> </w:t>
            </w:r>
            <w:r w:rsidRPr="00082C12">
              <w:rPr>
                <w:rFonts w:ascii="Consolas" w:eastAsia="Consolas" w:hAnsi="Consolas" w:cs="Consolas"/>
                <w:color w:val="880000"/>
                <w:lang w:val="en-US"/>
              </w:rPr>
              <w:t xml:space="preserve">// </w:t>
            </w:r>
            <w:r>
              <w:rPr>
                <w:rFonts w:ascii="Consolas" w:eastAsia="Consolas" w:hAnsi="Consolas" w:cs="Consolas"/>
                <w:color w:val="880000"/>
              </w:rPr>
              <w:t>Ошибка</w:t>
            </w:r>
            <w:r w:rsidRPr="00082C12">
              <w:rPr>
                <w:rFonts w:ascii="Consolas" w:eastAsia="Consolas" w:hAnsi="Consolas" w:cs="Consolas"/>
                <w:color w:val="880000"/>
                <w:lang w:val="en-US"/>
              </w:rPr>
              <w:t xml:space="preserve"> - </w:t>
            </w:r>
            <w:r>
              <w:rPr>
                <w:rFonts w:ascii="Consolas" w:eastAsia="Consolas" w:hAnsi="Consolas" w:cs="Consolas"/>
                <w:color w:val="880000"/>
              </w:rPr>
              <w:t>подняли</w:t>
            </w:r>
            <w:r w:rsidRPr="00082C12">
              <w:rPr>
                <w:rFonts w:ascii="Consolas" w:eastAsia="Consolas" w:hAnsi="Consolas" w:cs="Consolas"/>
                <w:color w:val="880000"/>
                <w:lang w:val="en-US"/>
              </w:rPr>
              <w:t xml:space="preserve"> </w:t>
            </w:r>
            <w:r>
              <w:rPr>
                <w:rFonts w:ascii="Consolas" w:eastAsia="Consolas" w:hAnsi="Consolas" w:cs="Consolas"/>
                <w:color w:val="880000"/>
              </w:rPr>
              <w:t>флаг</w:t>
            </w:r>
          </w:p>
          <w:p w:rsidR="00227B05" w:rsidRPr="00082C12" w:rsidRDefault="00102F2F">
            <w:pPr>
              <w:pStyle w:val="normal"/>
              <w:widowControl w:val="0"/>
              <w:spacing w:before="0" w:after="0" w:line="240" w:lineRule="auto"/>
              <w:rPr>
                <w:rFonts w:ascii="Consolas" w:eastAsia="Consolas" w:hAnsi="Consolas" w:cs="Consolas"/>
                <w:color w:val="000000"/>
                <w:lang w:val="en-US"/>
              </w:rPr>
            </w:pPr>
            <w:r w:rsidRPr="00082C12">
              <w:rPr>
                <w:rFonts w:ascii="Consolas" w:eastAsia="Consolas" w:hAnsi="Consolas" w:cs="Consolas"/>
                <w:color w:val="000000"/>
                <w:lang w:val="en-US"/>
              </w:rPr>
              <w:t xml:space="preserve">            }</w:t>
            </w:r>
          </w:p>
          <w:p w:rsidR="00227B05" w:rsidRPr="00082C12" w:rsidRDefault="00102F2F">
            <w:pPr>
              <w:pStyle w:val="normal"/>
              <w:widowControl w:val="0"/>
              <w:spacing w:before="0" w:after="0" w:line="240" w:lineRule="auto"/>
              <w:rPr>
                <w:rFonts w:ascii="Consolas" w:eastAsia="Consolas" w:hAnsi="Consolas" w:cs="Consolas"/>
                <w:color w:val="000000"/>
                <w:lang w:val="en-US"/>
              </w:rPr>
            </w:pPr>
            <w:r w:rsidRPr="00082C12">
              <w:rPr>
                <w:rFonts w:ascii="Consolas" w:eastAsia="Consolas" w:hAnsi="Consolas" w:cs="Consolas"/>
                <w:color w:val="000000"/>
                <w:lang w:val="en-US"/>
              </w:rPr>
              <w:t xml:space="preserve">            </w:t>
            </w:r>
            <w:r w:rsidRPr="00082C12">
              <w:rPr>
                <w:rFonts w:ascii="Consolas" w:eastAsia="Consolas" w:hAnsi="Consolas" w:cs="Consolas"/>
                <w:color w:val="000088"/>
                <w:lang w:val="en-US"/>
              </w:rPr>
              <w:t>finally</w:t>
            </w:r>
          </w:p>
          <w:p w:rsidR="00227B05" w:rsidRPr="00082C12" w:rsidRDefault="00102F2F">
            <w:pPr>
              <w:pStyle w:val="normal"/>
              <w:widowControl w:val="0"/>
              <w:spacing w:before="0" w:after="0" w:line="240" w:lineRule="auto"/>
              <w:rPr>
                <w:rFonts w:ascii="Consolas" w:eastAsia="Consolas" w:hAnsi="Consolas" w:cs="Consolas"/>
                <w:color w:val="000000"/>
                <w:lang w:val="en-US"/>
              </w:rPr>
            </w:pPr>
            <w:r w:rsidRPr="00082C12">
              <w:rPr>
                <w:rFonts w:ascii="Consolas" w:eastAsia="Consolas" w:hAnsi="Consolas" w:cs="Consolas"/>
                <w:color w:val="000000"/>
                <w:lang w:val="en-US"/>
              </w:rPr>
              <w:t xml:space="preserve">            {</w:t>
            </w:r>
          </w:p>
          <w:p w:rsidR="00227B05" w:rsidRPr="00082C12" w:rsidRDefault="00102F2F">
            <w:pPr>
              <w:pStyle w:val="normal"/>
              <w:widowControl w:val="0"/>
              <w:spacing w:before="0" w:after="0" w:line="240" w:lineRule="auto"/>
              <w:rPr>
                <w:rFonts w:ascii="Consolas" w:eastAsia="Consolas" w:hAnsi="Consolas" w:cs="Consolas"/>
                <w:color w:val="000000"/>
                <w:lang w:val="en-US"/>
              </w:rPr>
            </w:pPr>
            <w:r w:rsidRPr="00082C12">
              <w:rPr>
                <w:rFonts w:ascii="Consolas" w:eastAsia="Consolas" w:hAnsi="Consolas" w:cs="Consolas"/>
                <w:color w:val="000000"/>
                <w:lang w:val="en-US"/>
              </w:rPr>
              <w:t xml:space="preserve">                </w:t>
            </w:r>
            <w:proofErr w:type="spellStart"/>
            <w:r w:rsidRPr="00082C12">
              <w:rPr>
                <w:rFonts w:ascii="Consolas" w:eastAsia="Consolas" w:hAnsi="Consolas" w:cs="Consolas"/>
                <w:color w:val="660066"/>
                <w:lang w:val="en-US"/>
              </w:rPr>
              <w:t>Console</w:t>
            </w:r>
            <w:r w:rsidRPr="00082C12">
              <w:rPr>
                <w:rFonts w:ascii="Consolas" w:eastAsia="Consolas" w:hAnsi="Consolas" w:cs="Consolas"/>
                <w:color w:val="666600"/>
                <w:lang w:val="en-US"/>
              </w:rPr>
              <w:t>.</w:t>
            </w:r>
            <w:r w:rsidRPr="00082C12">
              <w:rPr>
                <w:rFonts w:ascii="Consolas" w:eastAsia="Consolas" w:hAnsi="Consolas" w:cs="Consolas"/>
                <w:color w:val="660066"/>
                <w:lang w:val="en-US"/>
              </w:rPr>
              <w:t>WriteLine</w:t>
            </w:r>
            <w:proofErr w:type="spellEnd"/>
            <w:r w:rsidRPr="00082C12">
              <w:rPr>
                <w:rFonts w:ascii="Consolas" w:eastAsia="Consolas" w:hAnsi="Consolas" w:cs="Consolas"/>
                <w:color w:val="666600"/>
                <w:lang w:val="en-US"/>
              </w:rPr>
              <w:t>(</w:t>
            </w:r>
            <w:r w:rsidRPr="00082C12">
              <w:rPr>
                <w:rFonts w:ascii="Consolas" w:eastAsia="Consolas" w:hAnsi="Consolas" w:cs="Consolas"/>
                <w:color w:val="008800"/>
                <w:lang w:val="en-US"/>
              </w:rPr>
              <w:t>"finally"</w:t>
            </w:r>
            <w:r w:rsidRPr="00082C12">
              <w:rPr>
                <w:rFonts w:ascii="Consolas" w:eastAsia="Consolas" w:hAnsi="Consolas" w:cs="Consolas"/>
                <w:color w:val="666600"/>
                <w:lang w:val="en-US"/>
              </w:rPr>
              <w:t>);</w:t>
            </w:r>
          </w:p>
          <w:p w:rsidR="00227B05" w:rsidRPr="00082C12" w:rsidRDefault="00102F2F">
            <w:pPr>
              <w:pStyle w:val="normal"/>
              <w:widowControl w:val="0"/>
              <w:spacing w:before="0" w:after="0" w:line="240" w:lineRule="auto"/>
              <w:rPr>
                <w:rFonts w:ascii="Consolas" w:eastAsia="Consolas" w:hAnsi="Consolas" w:cs="Consolas"/>
                <w:color w:val="000000"/>
                <w:lang w:val="en-US"/>
              </w:rPr>
            </w:pPr>
            <w:r w:rsidRPr="00082C12">
              <w:rPr>
                <w:rFonts w:ascii="Consolas" w:eastAsia="Consolas" w:hAnsi="Consolas" w:cs="Consolas"/>
                <w:color w:val="000000"/>
                <w:lang w:val="en-US"/>
              </w:rPr>
              <w:t xml:space="preserve">            }</w:t>
            </w:r>
          </w:p>
          <w:p w:rsidR="00227B05" w:rsidRPr="00082C12" w:rsidRDefault="00102F2F">
            <w:pPr>
              <w:pStyle w:val="normal"/>
              <w:widowControl w:val="0"/>
              <w:spacing w:before="0" w:after="0" w:line="240" w:lineRule="auto"/>
              <w:rPr>
                <w:rFonts w:ascii="Consolas" w:eastAsia="Consolas" w:hAnsi="Consolas" w:cs="Consolas"/>
                <w:color w:val="000000"/>
                <w:lang w:val="en-US"/>
              </w:rPr>
            </w:pPr>
            <w:r w:rsidRPr="00082C12">
              <w:rPr>
                <w:rFonts w:ascii="Consolas" w:eastAsia="Consolas" w:hAnsi="Consolas" w:cs="Consolas"/>
                <w:color w:val="000000"/>
                <w:lang w:val="en-US"/>
              </w:rPr>
              <w:t xml:space="preserve">        }</w:t>
            </w:r>
          </w:p>
          <w:p w:rsidR="00227B05" w:rsidRPr="00082C12" w:rsidRDefault="00102F2F">
            <w:pPr>
              <w:pStyle w:val="normal"/>
              <w:widowControl w:val="0"/>
              <w:spacing w:before="0" w:after="0" w:line="240" w:lineRule="auto"/>
              <w:rPr>
                <w:rFonts w:ascii="Consolas" w:eastAsia="Consolas" w:hAnsi="Consolas" w:cs="Consolas"/>
                <w:color w:val="000000"/>
                <w:lang w:val="en-US"/>
              </w:rPr>
            </w:pPr>
            <w:r w:rsidRPr="00082C12">
              <w:rPr>
                <w:rFonts w:ascii="Consolas" w:eastAsia="Consolas" w:hAnsi="Consolas" w:cs="Consolas"/>
                <w:color w:val="000000"/>
                <w:lang w:val="en-US"/>
              </w:rPr>
              <w:t xml:space="preserve">        </w:t>
            </w:r>
            <w:r w:rsidRPr="00082C12">
              <w:rPr>
                <w:rFonts w:ascii="Consolas" w:eastAsia="Consolas" w:hAnsi="Consolas" w:cs="Consolas"/>
                <w:color w:val="000088"/>
                <w:lang w:val="en-US"/>
              </w:rPr>
              <w:t>while</w:t>
            </w:r>
            <w:r w:rsidRPr="00082C12">
              <w:rPr>
                <w:rFonts w:ascii="Consolas" w:eastAsia="Consolas" w:hAnsi="Consolas" w:cs="Consolas"/>
                <w:color w:val="000000"/>
                <w:lang w:val="en-US"/>
              </w:rPr>
              <w:t xml:space="preserve"> </w:t>
            </w:r>
            <w:r w:rsidRPr="00082C12">
              <w:rPr>
                <w:rFonts w:ascii="Consolas" w:eastAsia="Consolas" w:hAnsi="Consolas" w:cs="Consolas"/>
                <w:color w:val="666600"/>
                <w:lang w:val="en-US"/>
              </w:rPr>
              <w:t>(</w:t>
            </w:r>
            <w:r w:rsidRPr="00082C12">
              <w:rPr>
                <w:rFonts w:ascii="Consolas" w:eastAsia="Consolas" w:hAnsi="Consolas" w:cs="Consolas"/>
                <w:color w:val="000000"/>
                <w:lang w:val="en-US"/>
              </w:rPr>
              <w:t>flag</w:t>
            </w:r>
            <w:r w:rsidRPr="00082C12">
              <w:rPr>
                <w:rFonts w:ascii="Consolas" w:eastAsia="Consolas" w:hAnsi="Consolas" w:cs="Consolas"/>
                <w:color w:val="666600"/>
                <w:lang w:val="en-US"/>
              </w:rPr>
              <w:t>);</w:t>
            </w:r>
            <w:r w:rsidRPr="00082C12">
              <w:rPr>
                <w:rFonts w:ascii="Consolas" w:eastAsia="Consolas" w:hAnsi="Consolas" w:cs="Consolas"/>
                <w:color w:val="000000"/>
                <w:lang w:val="en-US"/>
              </w:rPr>
              <w:t xml:space="preserve">       </w:t>
            </w:r>
            <w:r w:rsidRPr="00082C12">
              <w:rPr>
                <w:rFonts w:ascii="Consolas" w:eastAsia="Consolas" w:hAnsi="Consolas" w:cs="Consolas"/>
                <w:color w:val="880000"/>
                <w:lang w:val="en-US"/>
              </w:rPr>
              <w:t xml:space="preserve">// </w:t>
            </w:r>
            <w:r>
              <w:rPr>
                <w:rFonts w:ascii="Consolas" w:eastAsia="Consolas" w:hAnsi="Consolas" w:cs="Consolas"/>
                <w:color w:val="880000"/>
              </w:rPr>
              <w:t>Повторяем</w:t>
            </w:r>
            <w:r w:rsidRPr="00082C12">
              <w:rPr>
                <w:rFonts w:ascii="Consolas" w:eastAsia="Consolas" w:hAnsi="Consolas" w:cs="Consolas"/>
                <w:color w:val="880000"/>
                <w:lang w:val="en-US"/>
              </w:rPr>
              <w:t xml:space="preserve">, </w:t>
            </w:r>
            <w:r>
              <w:rPr>
                <w:rFonts w:ascii="Consolas" w:eastAsia="Consolas" w:hAnsi="Consolas" w:cs="Consolas"/>
                <w:color w:val="880000"/>
              </w:rPr>
              <w:t>пока</w:t>
            </w:r>
            <w:r w:rsidRPr="00082C12">
              <w:rPr>
                <w:rFonts w:ascii="Consolas" w:eastAsia="Consolas" w:hAnsi="Consolas" w:cs="Consolas"/>
                <w:color w:val="880000"/>
                <w:lang w:val="en-US"/>
              </w:rPr>
              <w:t xml:space="preserve"> </w:t>
            </w:r>
            <w:r>
              <w:rPr>
                <w:rFonts w:ascii="Consolas" w:eastAsia="Consolas" w:hAnsi="Consolas" w:cs="Consolas"/>
                <w:color w:val="880000"/>
              </w:rPr>
              <w:t>флаг</w:t>
            </w:r>
            <w:r w:rsidRPr="00082C12">
              <w:rPr>
                <w:rFonts w:ascii="Consolas" w:eastAsia="Consolas" w:hAnsi="Consolas" w:cs="Consolas"/>
                <w:color w:val="880000"/>
                <w:lang w:val="en-US"/>
              </w:rPr>
              <w:t xml:space="preserve"> </w:t>
            </w:r>
            <w:r>
              <w:rPr>
                <w:rFonts w:ascii="Consolas" w:eastAsia="Consolas" w:hAnsi="Consolas" w:cs="Consolas"/>
                <w:color w:val="880000"/>
              </w:rPr>
              <w:t>поднят</w:t>
            </w:r>
          </w:p>
          <w:p w:rsidR="00227B05" w:rsidRDefault="00102F2F">
            <w:pPr>
              <w:pStyle w:val="normal"/>
              <w:widowControl w:val="0"/>
              <w:spacing w:before="0" w:after="0" w:line="240" w:lineRule="auto"/>
              <w:rPr>
                <w:rFonts w:ascii="Consolas" w:eastAsia="Consolas" w:hAnsi="Consolas" w:cs="Consolas"/>
                <w:color w:val="000000"/>
              </w:rPr>
            </w:pPr>
            <w:r w:rsidRPr="00082C12">
              <w:rPr>
                <w:rFonts w:ascii="Consolas" w:eastAsia="Consolas" w:hAnsi="Consolas" w:cs="Consolas"/>
                <w:color w:val="000000"/>
                <w:lang w:val="en-US"/>
              </w:rPr>
              <w:t xml:space="preserve">    </w:t>
            </w:r>
            <w:r>
              <w:rPr>
                <w:rFonts w:ascii="Consolas" w:eastAsia="Consolas" w:hAnsi="Consolas" w:cs="Consolas"/>
                <w:color w:val="000000"/>
              </w:rPr>
              <w:t>}</w:t>
            </w:r>
          </w:p>
          <w:p w:rsidR="00227B05" w:rsidRDefault="00102F2F">
            <w:pPr>
              <w:pStyle w:val="normal"/>
              <w:widowControl w:val="0"/>
              <w:spacing w:before="0" w:after="0" w:line="240" w:lineRule="auto"/>
              <w:rPr>
                <w:color w:val="000000"/>
              </w:rPr>
            </w:pPr>
            <w:r>
              <w:rPr>
                <w:rFonts w:ascii="Consolas" w:eastAsia="Consolas" w:hAnsi="Consolas" w:cs="Consolas"/>
                <w:color w:val="000000"/>
              </w:rPr>
              <w:t>}</w:t>
            </w:r>
          </w:p>
        </w:tc>
      </w:tr>
    </w:tbl>
    <w:p w:rsidR="00227B05" w:rsidRDefault="00227B05">
      <w:pPr>
        <w:pStyle w:val="normal"/>
        <w:ind w:firstLine="720"/>
      </w:pPr>
    </w:p>
    <w:p w:rsidR="00227B05" w:rsidRDefault="00102F2F">
      <w:pPr>
        <w:pStyle w:val="1"/>
        <w:contextualSpacing w:val="0"/>
      </w:pPr>
      <w:bookmarkStart w:id="1891" w:name="_r0go6aajvopk" w:colFirst="0" w:colLast="0"/>
      <w:bookmarkEnd w:id="1891"/>
      <w:r>
        <w:t>Практическая часть урока</w:t>
      </w:r>
    </w:p>
    <w:p w:rsidR="00227B05" w:rsidRDefault="00102F2F">
      <w:pPr>
        <w:pStyle w:val="3"/>
        <w:contextualSpacing w:val="0"/>
      </w:pPr>
      <w:bookmarkStart w:id="1892" w:name="_5iyiwiethn12" w:colFirst="0" w:colLast="0"/>
      <w:bookmarkEnd w:id="1892"/>
      <w:r>
        <w:t>Задача 1. Найти максимальное число.</w:t>
      </w:r>
    </w:p>
    <w:p w:rsidR="00227B05" w:rsidRDefault="00102F2F">
      <w:pPr>
        <w:pStyle w:val="normal"/>
      </w:pPr>
      <w:r>
        <w:t>На вход программе подается последовательность чисел, заканчивающаяся нулем. Найти максимальное число.</w:t>
      </w:r>
    </w:p>
    <w:p w:rsidR="00227B05" w:rsidRDefault="00227B05">
      <w:pPr>
        <w:pStyle w:val="normal"/>
      </w:pPr>
    </w:p>
    <w:tbl>
      <w:tblPr>
        <w:tblStyle w:val="af3"/>
        <w:bidiVisual/>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227B05">
        <w:tc>
          <w:tcPr>
            <w:tcW w:w="9638" w:type="dxa"/>
            <w:shd w:val="clear" w:color="auto" w:fill="EFEFEF"/>
            <w:tcMar>
              <w:top w:w="100" w:type="dxa"/>
              <w:left w:w="100" w:type="dxa"/>
              <w:bottom w:w="100" w:type="dxa"/>
              <w:right w:w="100" w:type="dxa"/>
            </w:tcMar>
          </w:tcPr>
          <w:p w:rsidR="00462510" w:rsidRPr="00462510" w:rsidRDefault="00462510" w:rsidP="00462510">
            <w:pPr>
              <w:autoSpaceDE w:val="0"/>
              <w:autoSpaceDN w:val="0"/>
              <w:adjustRightInd w:val="0"/>
              <w:spacing w:before="0" w:after="0" w:line="240" w:lineRule="auto"/>
              <w:rPr>
                <w:ins w:id="1893" w:author="Сергей" w:date="2017-08-13T12:05:00Z"/>
                <w:rFonts w:ascii="Consolas" w:hAnsi="Consolas" w:cs="Consolas"/>
                <w:color w:val="000000"/>
                <w:sz w:val="19"/>
                <w:szCs w:val="19"/>
                <w:highlight w:val="white"/>
                <w:lang w:val="en-US"/>
                <w:rPrChange w:id="1894" w:author="Сергей" w:date="2017-08-13T12:05:00Z">
                  <w:rPr>
                    <w:ins w:id="1895" w:author="Сергей" w:date="2017-08-13T12:05:00Z"/>
                    <w:rFonts w:ascii="Consolas" w:hAnsi="Consolas" w:cs="Consolas"/>
                    <w:color w:val="000000"/>
                    <w:sz w:val="19"/>
                    <w:szCs w:val="19"/>
                    <w:highlight w:val="white"/>
                  </w:rPr>
                </w:rPrChange>
              </w:rPr>
            </w:pPr>
            <w:ins w:id="1896" w:author="Сергей" w:date="2017-08-13T12:05:00Z">
              <w:r w:rsidRPr="00462510">
                <w:rPr>
                  <w:rFonts w:ascii="Consolas" w:hAnsi="Consolas" w:cs="Consolas"/>
                  <w:color w:val="0000FF"/>
                  <w:sz w:val="19"/>
                  <w:szCs w:val="19"/>
                  <w:highlight w:val="white"/>
                  <w:lang w:val="en-US"/>
                  <w:rPrChange w:id="1897" w:author="Сергей" w:date="2017-08-13T12:05:00Z">
                    <w:rPr>
                      <w:rFonts w:ascii="Consolas" w:hAnsi="Consolas" w:cs="Consolas"/>
                      <w:color w:val="0000FF"/>
                      <w:sz w:val="19"/>
                      <w:szCs w:val="19"/>
                      <w:highlight w:val="white"/>
                    </w:rPr>
                  </w:rPrChange>
                </w:rPr>
                <w:t>using</w:t>
              </w:r>
              <w:r w:rsidRPr="00462510">
                <w:rPr>
                  <w:rFonts w:ascii="Consolas" w:hAnsi="Consolas" w:cs="Consolas"/>
                  <w:color w:val="000000"/>
                  <w:sz w:val="19"/>
                  <w:szCs w:val="19"/>
                  <w:highlight w:val="white"/>
                  <w:lang w:val="en-US"/>
                  <w:rPrChange w:id="1898" w:author="Сергей" w:date="2017-08-13T12:05:00Z">
                    <w:rPr>
                      <w:rFonts w:ascii="Consolas" w:hAnsi="Consolas" w:cs="Consolas"/>
                      <w:color w:val="000000"/>
                      <w:sz w:val="19"/>
                      <w:szCs w:val="19"/>
                      <w:highlight w:val="white"/>
                    </w:rPr>
                  </w:rPrChange>
                </w:rPr>
                <w:t xml:space="preserve"> System;</w:t>
              </w:r>
            </w:ins>
          </w:p>
          <w:p w:rsidR="00462510" w:rsidRPr="00462510" w:rsidRDefault="00462510" w:rsidP="00462510">
            <w:pPr>
              <w:autoSpaceDE w:val="0"/>
              <w:autoSpaceDN w:val="0"/>
              <w:adjustRightInd w:val="0"/>
              <w:spacing w:before="0" w:after="0" w:line="240" w:lineRule="auto"/>
              <w:rPr>
                <w:ins w:id="1899" w:author="Сергей" w:date="2017-08-13T12:05:00Z"/>
                <w:rFonts w:ascii="Consolas" w:hAnsi="Consolas" w:cs="Consolas"/>
                <w:color w:val="000000"/>
                <w:sz w:val="19"/>
                <w:szCs w:val="19"/>
                <w:highlight w:val="white"/>
                <w:lang w:val="en-US"/>
                <w:rPrChange w:id="1900" w:author="Сергей" w:date="2017-08-13T12:05:00Z">
                  <w:rPr>
                    <w:ins w:id="1901" w:author="Сергей" w:date="2017-08-13T12:05:00Z"/>
                    <w:rFonts w:ascii="Consolas" w:hAnsi="Consolas" w:cs="Consolas"/>
                    <w:color w:val="000000"/>
                    <w:sz w:val="19"/>
                    <w:szCs w:val="19"/>
                    <w:highlight w:val="white"/>
                  </w:rPr>
                </w:rPrChange>
              </w:rPr>
            </w:pPr>
          </w:p>
          <w:p w:rsidR="00462510" w:rsidRPr="00462510" w:rsidRDefault="00462510" w:rsidP="00462510">
            <w:pPr>
              <w:autoSpaceDE w:val="0"/>
              <w:autoSpaceDN w:val="0"/>
              <w:adjustRightInd w:val="0"/>
              <w:spacing w:before="0" w:after="0" w:line="240" w:lineRule="auto"/>
              <w:rPr>
                <w:ins w:id="1902" w:author="Сергей" w:date="2017-08-13T12:05:00Z"/>
                <w:rFonts w:ascii="Consolas" w:hAnsi="Consolas" w:cs="Consolas"/>
                <w:color w:val="000000"/>
                <w:sz w:val="19"/>
                <w:szCs w:val="19"/>
                <w:highlight w:val="white"/>
                <w:lang w:val="en-US"/>
                <w:rPrChange w:id="1903" w:author="Сергей" w:date="2017-08-13T12:05:00Z">
                  <w:rPr>
                    <w:ins w:id="1904" w:author="Сергей" w:date="2017-08-13T12:05:00Z"/>
                    <w:rFonts w:ascii="Consolas" w:hAnsi="Consolas" w:cs="Consolas"/>
                    <w:color w:val="000000"/>
                    <w:sz w:val="19"/>
                    <w:szCs w:val="19"/>
                    <w:highlight w:val="white"/>
                  </w:rPr>
                </w:rPrChange>
              </w:rPr>
            </w:pPr>
            <w:ins w:id="1905" w:author="Сергей" w:date="2017-08-13T12:05:00Z">
              <w:r w:rsidRPr="00462510">
                <w:rPr>
                  <w:rFonts w:ascii="Consolas" w:hAnsi="Consolas" w:cs="Consolas"/>
                  <w:color w:val="0000FF"/>
                  <w:sz w:val="19"/>
                  <w:szCs w:val="19"/>
                  <w:highlight w:val="white"/>
                  <w:lang w:val="en-US"/>
                  <w:rPrChange w:id="1906" w:author="Сергей" w:date="2017-08-13T12:05:00Z">
                    <w:rPr>
                      <w:rFonts w:ascii="Consolas" w:hAnsi="Consolas" w:cs="Consolas"/>
                      <w:color w:val="0000FF"/>
                      <w:sz w:val="19"/>
                      <w:szCs w:val="19"/>
                      <w:highlight w:val="white"/>
                    </w:rPr>
                  </w:rPrChange>
                </w:rPr>
                <w:t>namespace</w:t>
              </w:r>
              <w:r w:rsidRPr="00462510">
                <w:rPr>
                  <w:rFonts w:ascii="Consolas" w:hAnsi="Consolas" w:cs="Consolas"/>
                  <w:color w:val="000000"/>
                  <w:sz w:val="19"/>
                  <w:szCs w:val="19"/>
                  <w:highlight w:val="white"/>
                  <w:lang w:val="en-US"/>
                  <w:rPrChange w:id="1907" w:author="Сергей" w:date="2017-08-13T12:05:00Z">
                    <w:rPr>
                      <w:rFonts w:ascii="Consolas" w:hAnsi="Consolas" w:cs="Consolas"/>
                      <w:color w:val="000000"/>
                      <w:sz w:val="19"/>
                      <w:szCs w:val="19"/>
                      <w:highlight w:val="white"/>
                    </w:rPr>
                  </w:rPrChange>
                </w:rPr>
                <w:t xml:space="preserve"> Task11</w:t>
              </w:r>
            </w:ins>
          </w:p>
          <w:p w:rsidR="00462510" w:rsidRPr="00462510" w:rsidRDefault="00462510" w:rsidP="00462510">
            <w:pPr>
              <w:autoSpaceDE w:val="0"/>
              <w:autoSpaceDN w:val="0"/>
              <w:adjustRightInd w:val="0"/>
              <w:spacing w:before="0" w:after="0" w:line="240" w:lineRule="auto"/>
              <w:rPr>
                <w:ins w:id="1908" w:author="Сергей" w:date="2017-08-13T12:05:00Z"/>
                <w:rFonts w:ascii="Consolas" w:hAnsi="Consolas" w:cs="Consolas"/>
                <w:color w:val="000000"/>
                <w:sz w:val="19"/>
                <w:szCs w:val="19"/>
                <w:highlight w:val="white"/>
                <w:lang w:val="en-US"/>
                <w:rPrChange w:id="1909" w:author="Сергей" w:date="2017-08-13T12:05:00Z">
                  <w:rPr>
                    <w:ins w:id="1910" w:author="Сергей" w:date="2017-08-13T12:05:00Z"/>
                    <w:rFonts w:ascii="Consolas" w:hAnsi="Consolas" w:cs="Consolas"/>
                    <w:color w:val="000000"/>
                    <w:sz w:val="19"/>
                    <w:szCs w:val="19"/>
                    <w:highlight w:val="white"/>
                  </w:rPr>
                </w:rPrChange>
              </w:rPr>
            </w:pPr>
            <w:ins w:id="1911" w:author="Сергей" w:date="2017-08-13T12:05:00Z">
              <w:r w:rsidRPr="00462510">
                <w:rPr>
                  <w:rFonts w:ascii="Consolas" w:hAnsi="Consolas" w:cs="Consolas"/>
                  <w:color w:val="000000"/>
                  <w:sz w:val="19"/>
                  <w:szCs w:val="19"/>
                  <w:highlight w:val="white"/>
                  <w:lang w:val="en-US"/>
                  <w:rPrChange w:id="1912" w:author="Сергей" w:date="2017-08-13T12:05:00Z">
                    <w:rPr>
                      <w:rFonts w:ascii="Consolas" w:hAnsi="Consolas" w:cs="Consolas"/>
                      <w:color w:val="000000"/>
                      <w:sz w:val="19"/>
                      <w:szCs w:val="19"/>
                      <w:highlight w:val="white"/>
                    </w:rPr>
                  </w:rPrChange>
                </w:rPr>
                <w:t>{</w:t>
              </w:r>
            </w:ins>
          </w:p>
          <w:p w:rsidR="00462510" w:rsidRPr="00462510" w:rsidRDefault="00462510" w:rsidP="00462510">
            <w:pPr>
              <w:autoSpaceDE w:val="0"/>
              <w:autoSpaceDN w:val="0"/>
              <w:adjustRightInd w:val="0"/>
              <w:spacing w:before="0" w:after="0" w:line="240" w:lineRule="auto"/>
              <w:rPr>
                <w:ins w:id="1913" w:author="Сергей" w:date="2017-08-13T12:05:00Z"/>
                <w:rFonts w:ascii="Consolas" w:hAnsi="Consolas" w:cs="Consolas"/>
                <w:color w:val="000000"/>
                <w:sz w:val="19"/>
                <w:szCs w:val="19"/>
                <w:highlight w:val="white"/>
                <w:lang w:val="en-US"/>
                <w:rPrChange w:id="1914" w:author="Сергей" w:date="2017-08-13T12:05:00Z">
                  <w:rPr>
                    <w:ins w:id="1915" w:author="Сергей" w:date="2017-08-13T12:05:00Z"/>
                    <w:rFonts w:ascii="Consolas" w:hAnsi="Consolas" w:cs="Consolas"/>
                    <w:color w:val="000000"/>
                    <w:sz w:val="19"/>
                    <w:szCs w:val="19"/>
                    <w:highlight w:val="white"/>
                  </w:rPr>
                </w:rPrChange>
              </w:rPr>
            </w:pPr>
            <w:ins w:id="1916" w:author="Сергей" w:date="2017-08-13T12:05:00Z">
              <w:r w:rsidRPr="00462510">
                <w:rPr>
                  <w:rFonts w:ascii="Consolas" w:hAnsi="Consolas" w:cs="Consolas"/>
                  <w:color w:val="000000"/>
                  <w:sz w:val="19"/>
                  <w:szCs w:val="19"/>
                  <w:highlight w:val="white"/>
                  <w:lang w:val="en-US"/>
                  <w:rPrChange w:id="1917" w:author="Сергей" w:date="2017-08-13T12:05:00Z">
                    <w:rPr>
                      <w:rFonts w:ascii="Consolas" w:hAnsi="Consolas" w:cs="Consolas"/>
                      <w:color w:val="000000"/>
                      <w:sz w:val="19"/>
                      <w:szCs w:val="19"/>
                      <w:highlight w:val="white"/>
                    </w:rPr>
                  </w:rPrChange>
                </w:rPr>
                <w:t xml:space="preserve">    </w:t>
              </w:r>
              <w:r w:rsidRPr="00462510">
                <w:rPr>
                  <w:rFonts w:ascii="Consolas" w:hAnsi="Consolas" w:cs="Consolas"/>
                  <w:color w:val="0000FF"/>
                  <w:sz w:val="19"/>
                  <w:szCs w:val="19"/>
                  <w:highlight w:val="white"/>
                  <w:lang w:val="en-US"/>
                  <w:rPrChange w:id="1918" w:author="Сергей" w:date="2017-08-13T12:05:00Z">
                    <w:rPr>
                      <w:rFonts w:ascii="Consolas" w:hAnsi="Consolas" w:cs="Consolas"/>
                      <w:color w:val="0000FF"/>
                      <w:sz w:val="19"/>
                      <w:szCs w:val="19"/>
                      <w:highlight w:val="white"/>
                    </w:rPr>
                  </w:rPrChange>
                </w:rPr>
                <w:t>class</w:t>
              </w:r>
              <w:r w:rsidRPr="00462510">
                <w:rPr>
                  <w:rFonts w:ascii="Consolas" w:hAnsi="Consolas" w:cs="Consolas"/>
                  <w:color w:val="000000"/>
                  <w:sz w:val="19"/>
                  <w:szCs w:val="19"/>
                  <w:highlight w:val="white"/>
                  <w:lang w:val="en-US"/>
                  <w:rPrChange w:id="1919" w:author="Сергей" w:date="2017-08-13T12:05:00Z">
                    <w:rPr>
                      <w:rFonts w:ascii="Consolas" w:hAnsi="Consolas" w:cs="Consolas"/>
                      <w:color w:val="000000"/>
                      <w:sz w:val="19"/>
                      <w:szCs w:val="19"/>
                      <w:highlight w:val="white"/>
                    </w:rPr>
                  </w:rPrChange>
                </w:rPr>
                <w:t xml:space="preserve"> </w:t>
              </w:r>
              <w:r w:rsidRPr="00462510">
                <w:rPr>
                  <w:rFonts w:ascii="Consolas" w:hAnsi="Consolas" w:cs="Consolas"/>
                  <w:color w:val="2B91AF"/>
                  <w:sz w:val="19"/>
                  <w:szCs w:val="19"/>
                  <w:highlight w:val="white"/>
                  <w:lang w:val="en-US"/>
                  <w:rPrChange w:id="1920" w:author="Сергей" w:date="2017-08-13T12:05:00Z">
                    <w:rPr>
                      <w:rFonts w:ascii="Consolas" w:hAnsi="Consolas" w:cs="Consolas"/>
                      <w:color w:val="2B91AF"/>
                      <w:sz w:val="19"/>
                      <w:szCs w:val="19"/>
                      <w:highlight w:val="white"/>
                    </w:rPr>
                  </w:rPrChange>
                </w:rPr>
                <w:t>Program</w:t>
              </w:r>
            </w:ins>
          </w:p>
          <w:p w:rsidR="00462510" w:rsidRPr="00462510" w:rsidRDefault="00462510" w:rsidP="00462510">
            <w:pPr>
              <w:autoSpaceDE w:val="0"/>
              <w:autoSpaceDN w:val="0"/>
              <w:adjustRightInd w:val="0"/>
              <w:spacing w:before="0" w:after="0" w:line="240" w:lineRule="auto"/>
              <w:rPr>
                <w:ins w:id="1921" w:author="Сергей" w:date="2017-08-13T12:05:00Z"/>
                <w:rFonts w:ascii="Consolas" w:hAnsi="Consolas" w:cs="Consolas"/>
                <w:color w:val="000000"/>
                <w:sz w:val="19"/>
                <w:szCs w:val="19"/>
                <w:highlight w:val="white"/>
                <w:lang w:val="en-US"/>
                <w:rPrChange w:id="1922" w:author="Сергей" w:date="2017-08-13T12:05:00Z">
                  <w:rPr>
                    <w:ins w:id="1923" w:author="Сергей" w:date="2017-08-13T12:05:00Z"/>
                    <w:rFonts w:ascii="Consolas" w:hAnsi="Consolas" w:cs="Consolas"/>
                    <w:color w:val="000000"/>
                    <w:sz w:val="19"/>
                    <w:szCs w:val="19"/>
                    <w:highlight w:val="white"/>
                  </w:rPr>
                </w:rPrChange>
              </w:rPr>
            </w:pPr>
            <w:ins w:id="1924" w:author="Сергей" w:date="2017-08-13T12:05:00Z">
              <w:r w:rsidRPr="00462510">
                <w:rPr>
                  <w:rFonts w:ascii="Consolas" w:hAnsi="Consolas" w:cs="Consolas"/>
                  <w:color w:val="000000"/>
                  <w:sz w:val="19"/>
                  <w:szCs w:val="19"/>
                  <w:highlight w:val="white"/>
                  <w:lang w:val="en-US"/>
                  <w:rPrChange w:id="1925" w:author="Сергей" w:date="2017-08-13T12:05:00Z">
                    <w:rPr>
                      <w:rFonts w:ascii="Consolas" w:hAnsi="Consolas" w:cs="Consolas"/>
                      <w:color w:val="000000"/>
                      <w:sz w:val="19"/>
                      <w:szCs w:val="19"/>
                      <w:highlight w:val="white"/>
                    </w:rPr>
                  </w:rPrChange>
                </w:rPr>
                <w:t xml:space="preserve">    {</w:t>
              </w:r>
            </w:ins>
          </w:p>
          <w:p w:rsidR="00462510" w:rsidRPr="00462510" w:rsidRDefault="00462510" w:rsidP="00462510">
            <w:pPr>
              <w:autoSpaceDE w:val="0"/>
              <w:autoSpaceDN w:val="0"/>
              <w:adjustRightInd w:val="0"/>
              <w:spacing w:before="0" w:after="0" w:line="240" w:lineRule="auto"/>
              <w:rPr>
                <w:ins w:id="1926" w:author="Сергей" w:date="2017-08-13T12:05:00Z"/>
                <w:rFonts w:ascii="Consolas" w:hAnsi="Consolas" w:cs="Consolas"/>
                <w:color w:val="000000"/>
                <w:sz w:val="19"/>
                <w:szCs w:val="19"/>
                <w:highlight w:val="white"/>
                <w:lang w:val="en-US"/>
                <w:rPrChange w:id="1927" w:author="Сергей" w:date="2017-08-13T12:05:00Z">
                  <w:rPr>
                    <w:ins w:id="1928" w:author="Сергей" w:date="2017-08-13T12:05:00Z"/>
                    <w:rFonts w:ascii="Consolas" w:hAnsi="Consolas" w:cs="Consolas"/>
                    <w:color w:val="000000"/>
                    <w:sz w:val="19"/>
                    <w:szCs w:val="19"/>
                    <w:highlight w:val="white"/>
                  </w:rPr>
                </w:rPrChange>
              </w:rPr>
            </w:pPr>
            <w:ins w:id="1929" w:author="Сергей" w:date="2017-08-13T12:05:00Z">
              <w:r w:rsidRPr="00462510">
                <w:rPr>
                  <w:rFonts w:ascii="Consolas" w:hAnsi="Consolas" w:cs="Consolas"/>
                  <w:color w:val="000000"/>
                  <w:sz w:val="19"/>
                  <w:szCs w:val="19"/>
                  <w:highlight w:val="white"/>
                  <w:lang w:val="en-US"/>
                  <w:rPrChange w:id="1930" w:author="Сергей" w:date="2017-08-13T12:05:00Z">
                    <w:rPr>
                      <w:rFonts w:ascii="Consolas" w:hAnsi="Consolas" w:cs="Consolas"/>
                      <w:color w:val="000000"/>
                      <w:sz w:val="19"/>
                      <w:szCs w:val="19"/>
                      <w:highlight w:val="white"/>
                    </w:rPr>
                  </w:rPrChange>
                </w:rPr>
                <w:lastRenderedPageBreak/>
                <w:t xml:space="preserve">        </w:t>
              </w:r>
              <w:r w:rsidRPr="00462510">
                <w:rPr>
                  <w:rFonts w:ascii="Consolas" w:hAnsi="Consolas" w:cs="Consolas"/>
                  <w:color w:val="0000FF"/>
                  <w:sz w:val="19"/>
                  <w:szCs w:val="19"/>
                  <w:highlight w:val="white"/>
                  <w:lang w:val="en-US"/>
                  <w:rPrChange w:id="1931" w:author="Сергей" w:date="2017-08-13T12:05:00Z">
                    <w:rPr>
                      <w:rFonts w:ascii="Consolas" w:hAnsi="Consolas" w:cs="Consolas"/>
                      <w:color w:val="0000FF"/>
                      <w:sz w:val="19"/>
                      <w:szCs w:val="19"/>
                      <w:highlight w:val="white"/>
                    </w:rPr>
                  </w:rPrChange>
                </w:rPr>
                <w:t>static</w:t>
              </w:r>
              <w:r w:rsidRPr="00462510">
                <w:rPr>
                  <w:rFonts w:ascii="Consolas" w:hAnsi="Consolas" w:cs="Consolas"/>
                  <w:color w:val="000000"/>
                  <w:sz w:val="19"/>
                  <w:szCs w:val="19"/>
                  <w:highlight w:val="white"/>
                  <w:lang w:val="en-US"/>
                  <w:rPrChange w:id="1932" w:author="Сергей" w:date="2017-08-13T12:05:00Z">
                    <w:rPr>
                      <w:rFonts w:ascii="Consolas" w:hAnsi="Consolas" w:cs="Consolas"/>
                      <w:color w:val="000000"/>
                      <w:sz w:val="19"/>
                      <w:szCs w:val="19"/>
                      <w:highlight w:val="white"/>
                    </w:rPr>
                  </w:rPrChange>
                </w:rPr>
                <w:t xml:space="preserve"> </w:t>
              </w:r>
              <w:r w:rsidRPr="00462510">
                <w:rPr>
                  <w:rFonts w:ascii="Consolas" w:hAnsi="Consolas" w:cs="Consolas"/>
                  <w:color w:val="0000FF"/>
                  <w:sz w:val="19"/>
                  <w:szCs w:val="19"/>
                  <w:highlight w:val="white"/>
                  <w:lang w:val="en-US"/>
                  <w:rPrChange w:id="1933" w:author="Сергей" w:date="2017-08-13T12:05:00Z">
                    <w:rPr>
                      <w:rFonts w:ascii="Consolas" w:hAnsi="Consolas" w:cs="Consolas"/>
                      <w:color w:val="0000FF"/>
                      <w:sz w:val="19"/>
                      <w:szCs w:val="19"/>
                      <w:highlight w:val="white"/>
                    </w:rPr>
                  </w:rPrChange>
                </w:rPr>
                <w:t>void</w:t>
              </w:r>
              <w:r w:rsidRPr="00462510">
                <w:rPr>
                  <w:rFonts w:ascii="Consolas" w:hAnsi="Consolas" w:cs="Consolas"/>
                  <w:color w:val="000000"/>
                  <w:sz w:val="19"/>
                  <w:szCs w:val="19"/>
                  <w:highlight w:val="white"/>
                  <w:lang w:val="en-US"/>
                  <w:rPrChange w:id="1934" w:author="Сергей" w:date="2017-08-13T12:05:00Z">
                    <w:rPr>
                      <w:rFonts w:ascii="Consolas" w:hAnsi="Consolas" w:cs="Consolas"/>
                      <w:color w:val="000000"/>
                      <w:sz w:val="19"/>
                      <w:szCs w:val="19"/>
                      <w:highlight w:val="white"/>
                    </w:rPr>
                  </w:rPrChange>
                </w:rPr>
                <w:t xml:space="preserve"> Main()</w:t>
              </w:r>
            </w:ins>
          </w:p>
          <w:p w:rsidR="00462510" w:rsidRPr="00462510" w:rsidRDefault="00462510" w:rsidP="00462510">
            <w:pPr>
              <w:autoSpaceDE w:val="0"/>
              <w:autoSpaceDN w:val="0"/>
              <w:adjustRightInd w:val="0"/>
              <w:spacing w:before="0" w:after="0" w:line="240" w:lineRule="auto"/>
              <w:rPr>
                <w:ins w:id="1935" w:author="Сергей" w:date="2017-08-13T12:05:00Z"/>
                <w:rFonts w:ascii="Consolas" w:hAnsi="Consolas" w:cs="Consolas"/>
                <w:color w:val="000000"/>
                <w:sz w:val="19"/>
                <w:szCs w:val="19"/>
                <w:highlight w:val="white"/>
                <w:lang w:val="en-US"/>
                <w:rPrChange w:id="1936" w:author="Сергей" w:date="2017-08-13T12:05:00Z">
                  <w:rPr>
                    <w:ins w:id="1937" w:author="Сергей" w:date="2017-08-13T12:05:00Z"/>
                    <w:rFonts w:ascii="Consolas" w:hAnsi="Consolas" w:cs="Consolas"/>
                    <w:color w:val="000000"/>
                    <w:sz w:val="19"/>
                    <w:szCs w:val="19"/>
                    <w:highlight w:val="white"/>
                  </w:rPr>
                </w:rPrChange>
              </w:rPr>
            </w:pPr>
            <w:ins w:id="1938" w:author="Сергей" w:date="2017-08-13T12:05:00Z">
              <w:r w:rsidRPr="00462510">
                <w:rPr>
                  <w:rFonts w:ascii="Consolas" w:hAnsi="Consolas" w:cs="Consolas"/>
                  <w:color w:val="000000"/>
                  <w:sz w:val="19"/>
                  <w:szCs w:val="19"/>
                  <w:highlight w:val="white"/>
                  <w:lang w:val="en-US"/>
                  <w:rPrChange w:id="1939" w:author="Сергей" w:date="2017-08-13T12:05:00Z">
                    <w:rPr>
                      <w:rFonts w:ascii="Consolas" w:hAnsi="Consolas" w:cs="Consolas"/>
                      <w:color w:val="000000"/>
                      <w:sz w:val="19"/>
                      <w:szCs w:val="19"/>
                      <w:highlight w:val="white"/>
                    </w:rPr>
                  </w:rPrChange>
                </w:rPr>
                <w:t xml:space="preserve">        {</w:t>
              </w:r>
            </w:ins>
          </w:p>
          <w:p w:rsidR="00462510" w:rsidRPr="00462510" w:rsidRDefault="00462510" w:rsidP="00462510">
            <w:pPr>
              <w:autoSpaceDE w:val="0"/>
              <w:autoSpaceDN w:val="0"/>
              <w:adjustRightInd w:val="0"/>
              <w:spacing w:before="0" w:after="0" w:line="240" w:lineRule="auto"/>
              <w:rPr>
                <w:ins w:id="1940" w:author="Сергей" w:date="2017-08-13T12:05:00Z"/>
                <w:rFonts w:ascii="Consolas" w:hAnsi="Consolas" w:cs="Consolas"/>
                <w:color w:val="000000"/>
                <w:sz w:val="19"/>
                <w:szCs w:val="19"/>
                <w:highlight w:val="white"/>
                <w:lang w:val="en-US"/>
                <w:rPrChange w:id="1941" w:author="Сергей" w:date="2017-08-13T12:05:00Z">
                  <w:rPr>
                    <w:ins w:id="1942" w:author="Сергей" w:date="2017-08-13T12:05:00Z"/>
                    <w:rFonts w:ascii="Consolas" w:hAnsi="Consolas" w:cs="Consolas"/>
                    <w:color w:val="000000"/>
                    <w:sz w:val="19"/>
                    <w:szCs w:val="19"/>
                    <w:highlight w:val="white"/>
                  </w:rPr>
                </w:rPrChange>
              </w:rPr>
            </w:pPr>
            <w:ins w:id="1943" w:author="Сергей" w:date="2017-08-13T12:05:00Z">
              <w:r w:rsidRPr="00462510">
                <w:rPr>
                  <w:rFonts w:ascii="Consolas" w:hAnsi="Consolas" w:cs="Consolas"/>
                  <w:color w:val="000000"/>
                  <w:sz w:val="19"/>
                  <w:szCs w:val="19"/>
                  <w:highlight w:val="white"/>
                  <w:lang w:val="en-US"/>
                  <w:rPrChange w:id="1944" w:author="Сергей" w:date="2017-08-13T12:05:00Z">
                    <w:rPr>
                      <w:rFonts w:ascii="Consolas" w:hAnsi="Consolas" w:cs="Consolas"/>
                      <w:color w:val="000000"/>
                      <w:sz w:val="19"/>
                      <w:szCs w:val="19"/>
                      <w:highlight w:val="white"/>
                    </w:rPr>
                  </w:rPrChange>
                </w:rPr>
                <w:t xml:space="preserve">            </w:t>
              </w:r>
              <w:proofErr w:type="spellStart"/>
              <w:r w:rsidRPr="00462510">
                <w:rPr>
                  <w:rFonts w:ascii="Consolas" w:hAnsi="Consolas" w:cs="Consolas"/>
                  <w:color w:val="0000FF"/>
                  <w:sz w:val="19"/>
                  <w:szCs w:val="19"/>
                  <w:highlight w:val="white"/>
                  <w:lang w:val="en-US"/>
                  <w:rPrChange w:id="1945" w:author="Сергей" w:date="2017-08-13T12:05:00Z">
                    <w:rPr>
                      <w:rFonts w:ascii="Consolas" w:hAnsi="Consolas" w:cs="Consolas"/>
                      <w:color w:val="0000FF"/>
                      <w:sz w:val="19"/>
                      <w:szCs w:val="19"/>
                      <w:highlight w:val="white"/>
                    </w:rPr>
                  </w:rPrChange>
                </w:rPr>
                <w:t>int</w:t>
              </w:r>
              <w:proofErr w:type="spellEnd"/>
              <w:r w:rsidRPr="00462510">
                <w:rPr>
                  <w:rFonts w:ascii="Consolas" w:hAnsi="Consolas" w:cs="Consolas"/>
                  <w:color w:val="000000"/>
                  <w:sz w:val="19"/>
                  <w:szCs w:val="19"/>
                  <w:highlight w:val="white"/>
                  <w:lang w:val="en-US"/>
                  <w:rPrChange w:id="1946" w:author="Сергей" w:date="2017-08-13T12:05:00Z">
                    <w:rPr>
                      <w:rFonts w:ascii="Consolas" w:hAnsi="Consolas" w:cs="Consolas"/>
                      <w:color w:val="000000"/>
                      <w:sz w:val="19"/>
                      <w:szCs w:val="19"/>
                      <w:highlight w:val="white"/>
                    </w:rPr>
                  </w:rPrChange>
                </w:rPr>
                <w:t xml:space="preserve"> a = </w:t>
              </w:r>
              <w:proofErr w:type="spellStart"/>
              <w:r w:rsidRPr="00462510">
                <w:rPr>
                  <w:rFonts w:ascii="Consolas" w:hAnsi="Consolas" w:cs="Consolas"/>
                  <w:color w:val="0000FF"/>
                  <w:sz w:val="19"/>
                  <w:szCs w:val="19"/>
                  <w:highlight w:val="white"/>
                  <w:lang w:val="en-US"/>
                  <w:rPrChange w:id="1947" w:author="Сергей" w:date="2017-08-13T12:05:00Z">
                    <w:rPr>
                      <w:rFonts w:ascii="Consolas" w:hAnsi="Consolas" w:cs="Consolas"/>
                      <w:color w:val="0000FF"/>
                      <w:sz w:val="19"/>
                      <w:szCs w:val="19"/>
                      <w:highlight w:val="white"/>
                    </w:rPr>
                  </w:rPrChange>
                </w:rPr>
                <w:t>int</w:t>
              </w:r>
              <w:r w:rsidRPr="00462510">
                <w:rPr>
                  <w:rFonts w:ascii="Consolas" w:hAnsi="Consolas" w:cs="Consolas"/>
                  <w:color w:val="000000"/>
                  <w:sz w:val="19"/>
                  <w:szCs w:val="19"/>
                  <w:highlight w:val="white"/>
                  <w:lang w:val="en-US"/>
                  <w:rPrChange w:id="1948" w:author="Сергей" w:date="2017-08-13T12:05:00Z">
                    <w:rPr>
                      <w:rFonts w:ascii="Consolas" w:hAnsi="Consolas" w:cs="Consolas"/>
                      <w:color w:val="000000"/>
                      <w:sz w:val="19"/>
                      <w:szCs w:val="19"/>
                      <w:highlight w:val="white"/>
                    </w:rPr>
                  </w:rPrChange>
                </w:rPr>
                <w:t>.Parse</w:t>
              </w:r>
              <w:proofErr w:type="spellEnd"/>
              <w:r w:rsidRPr="00462510">
                <w:rPr>
                  <w:rFonts w:ascii="Consolas" w:hAnsi="Consolas" w:cs="Consolas"/>
                  <w:color w:val="000000"/>
                  <w:sz w:val="19"/>
                  <w:szCs w:val="19"/>
                  <w:highlight w:val="white"/>
                  <w:lang w:val="en-US"/>
                  <w:rPrChange w:id="1949" w:author="Сергей" w:date="2017-08-13T12:05:00Z">
                    <w:rPr>
                      <w:rFonts w:ascii="Consolas" w:hAnsi="Consolas" w:cs="Consolas"/>
                      <w:color w:val="000000"/>
                      <w:sz w:val="19"/>
                      <w:szCs w:val="19"/>
                      <w:highlight w:val="white"/>
                    </w:rPr>
                  </w:rPrChange>
                </w:rPr>
                <w:t>(</w:t>
              </w:r>
              <w:proofErr w:type="spellStart"/>
              <w:r w:rsidRPr="00462510">
                <w:rPr>
                  <w:rFonts w:ascii="Consolas" w:hAnsi="Consolas" w:cs="Consolas"/>
                  <w:color w:val="2B91AF"/>
                  <w:sz w:val="19"/>
                  <w:szCs w:val="19"/>
                  <w:highlight w:val="white"/>
                  <w:lang w:val="en-US"/>
                  <w:rPrChange w:id="1950" w:author="Сергей" w:date="2017-08-13T12:05:00Z">
                    <w:rPr>
                      <w:rFonts w:ascii="Consolas" w:hAnsi="Consolas" w:cs="Consolas"/>
                      <w:color w:val="2B91AF"/>
                      <w:sz w:val="19"/>
                      <w:szCs w:val="19"/>
                      <w:highlight w:val="white"/>
                    </w:rPr>
                  </w:rPrChange>
                </w:rPr>
                <w:t>Console</w:t>
              </w:r>
              <w:r w:rsidRPr="00462510">
                <w:rPr>
                  <w:rFonts w:ascii="Consolas" w:hAnsi="Consolas" w:cs="Consolas"/>
                  <w:color w:val="000000"/>
                  <w:sz w:val="19"/>
                  <w:szCs w:val="19"/>
                  <w:highlight w:val="white"/>
                  <w:lang w:val="en-US"/>
                  <w:rPrChange w:id="1951" w:author="Сергей" w:date="2017-08-13T12:05:00Z">
                    <w:rPr>
                      <w:rFonts w:ascii="Consolas" w:hAnsi="Consolas" w:cs="Consolas"/>
                      <w:color w:val="000000"/>
                      <w:sz w:val="19"/>
                      <w:szCs w:val="19"/>
                      <w:highlight w:val="white"/>
                    </w:rPr>
                  </w:rPrChange>
                </w:rPr>
                <w:t>.ReadLine</w:t>
              </w:r>
              <w:proofErr w:type="spellEnd"/>
              <w:r w:rsidRPr="00462510">
                <w:rPr>
                  <w:rFonts w:ascii="Consolas" w:hAnsi="Consolas" w:cs="Consolas"/>
                  <w:color w:val="000000"/>
                  <w:sz w:val="19"/>
                  <w:szCs w:val="19"/>
                  <w:highlight w:val="white"/>
                  <w:lang w:val="en-US"/>
                  <w:rPrChange w:id="1952" w:author="Сергей" w:date="2017-08-13T12:05:00Z">
                    <w:rPr>
                      <w:rFonts w:ascii="Consolas" w:hAnsi="Consolas" w:cs="Consolas"/>
                      <w:color w:val="000000"/>
                      <w:sz w:val="19"/>
                      <w:szCs w:val="19"/>
                      <w:highlight w:val="white"/>
                    </w:rPr>
                  </w:rPrChange>
                </w:rPr>
                <w:t>());</w:t>
              </w:r>
            </w:ins>
          </w:p>
          <w:p w:rsidR="00462510" w:rsidRPr="00462510" w:rsidRDefault="00462510" w:rsidP="00462510">
            <w:pPr>
              <w:autoSpaceDE w:val="0"/>
              <w:autoSpaceDN w:val="0"/>
              <w:adjustRightInd w:val="0"/>
              <w:spacing w:before="0" w:after="0" w:line="240" w:lineRule="auto"/>
              <w:rPr>
                <w:ins w:id="1953" w:author="Сергей" w:date="2017-08-13T12:05:00Z"/>
                <w:rFonts w:ascii="Consolas" w:hAnsi="Consolas" w:cs="Consolas"/>
                <w:color w:val="000000"/>
                <w:sz w:val="19"/>
                <w:szCs w:val="19"/>
                <w:highlight w:val="white"/>
                <w:lang w:val="en-US"/>
                <w:rPrChange w:id="1954" w:author="Сергей" w:date="2017-08-13T12:05:00Z">
                  <w:rPr>
                    <w:ins w:id="1955" w:author="Сергей" w:date="2017-08-13T12:05:00Z"/>
                    <w:rFonts w:ascii="Consolas" w:hAnsi="Consolas" w:cs="Consolas"/>
                    <w:color w:val="000000"/>
                    <w:sz w:val="19"/>
                    <w:szCs w:val="19"/>
                    <w:highlight w:val="white"/>
                  </w:rPr>
                </w:rPrChange>
              </w:rPr>
            </w:pPr>
            <w:ins w:id="1956" w:author="Сергей" w:date="2017-08-13T12:05:00Z">
              <w:r w:rsidRPr="00462510">
                <w:rPr>
                  <w:rFonts w:ascii="Consolas" w:hAnsi="Consolas" w:cs="Consolas"/>
                  <w:color w:val="000000"/>
                  <w:sz w:val="19"/>
                  <w:szCs w:val="19"/>
                  <w:highlight w:val="white"/>
                  <w:lang w:val="en-US"/>
                  <w:rPrChange w:id="1957" w:author="Сергей" w:date="2017-08-13T12:05:00Z">
                    <w:rPr>
                      <w:rFonts w:ascii="Consolas" w:hAnsi="Consolas" w:cs="Consolas"/>
                      <w:color w:val="000000"/>
                      <w:sz w:val="19"/>
                      <w:szCs w:val="19"/>
                      <w:highlight w:val="white"/>
                    </w:rPr>
                  </w:rPrChange>
                </w:rPr>
                <w:t xml:space="preserve">            </w:t>
              </w:r>
              <w:proofErr w:type="spellStart"/>
              <w:r w:rsidRPr="00462510">
                <w:rPr>
                  <w:rFonts w:ascii="Consolas" w:hAnsi="Consolas" w:cs="Consolas"/>
                  <w:color w:val="0000FF"/>
                  <w:sz w:val="19"/>
                  <w:szCs w:val="19"/>
                  <w:highlight w:val="white"/>
                  <w:lang w:val="en-US"/>
                  <w:rPrChange w:id="1958" w:author="Сергей" w:date="2017-08-13T12:05:00Z">
                    <w:rPr>
                      <w:rFonts w:ascii="Consolas" w:hAnsi="Consolas" w:cs="Consolas"/>
                      <w:color w:val="0000FF"/>
                      <w:sz w:val="19"/>
                      <w:szCs w:val="19"/>
                      <w:highlight w:val="white"/>
                    </w:rPr>
                  </w:rPrChange>
                </w:rPr>
                <w:t>int</w:t>
              </w:r>
              <w:proofErr w:type="spellEnd"/>
              <w:r w:rsidRPr="00462510">
                <w:rPr>
                  <w:rFonts w:ascii="Consolas" w:hAnsi="Consolas" w:cs="Consolas"/>
                  <w:color w:val="000000"/>
                  <w:sz w:val="19"/>
                  <w:szCs w:val="19"/>
                  <w:highlight w:val="white"/>
                  <w:lang w:val="en-US"/>
                  <w:rPrChange w:id="1959" w:author="Сергей" w:date="2017-08-13T12:05:00Z">
                    <w:rPr>
                      <w:rFonts w:ascii="Consolas" w:hAnsi="Consolas" w:cs="Consolas"/>
                      <w:color w:val="000000"/>
                      <w:sz w:val="19"/>
                      <w:szCs w:val="19"/>
                      <w:highlight w:val="white"/>
                    </w:rPr>
                  </w:rPrChange>
                </w:rPr>
                <w:t xml:space="preserve"> max = a;</w:t>
              </w:r>
            </w:ins>
          </w:p>
          <w:p w:rsidR="00462510" w:rsidRPr="00462510" w:rsidRDefault="00462510" w:rsidP="00462510">
            <w:pPr>
              <w:autoSpaceDE w:val="0"/>
              <w:autoSpaceDN w:val="0"/>
              <w:adjustRightInd w:val="0"/>
              <w:spacing w:before="0" w:after="0" w:line="240" w:lineRule="auto"/>
              <w:rPr>
                <w:ins w:id="1960" w:author="Сергей" w:date="2017-08-13T12:05:00Z"/>
                <w:rFonts w:ascii="Consolas" w:hAnsi="Consolas" w:cs="Consolas"/>
                <w:color w:val="000000"/>
                <w:sz w:val="19"/>
                <w:szCs w:val="19"/>
                <w:highlight w:val="white"/>
                <w:lang w:val="en-US"/>
                <w:rPrChange w:id="1961" w:author="Сергей" w:date="2017-08-13T12:05:00Z">
                  <w:rPr>
                    <w:ins w:id="1962" w:author="Сергей" w:date="2017-08-13T12:05:00Z"/>
                    <w:rFonts w:ascii="Consolas" w:hAnsi="Consolas" w:cs="Consolas"/>
                    <w:color w:val="000000"/>
                    <w:sz w:val="19"/>
                    <w:szCs w:val="19"/>
                    <w:highlight w:val="white"/>
                  </w:rPr>
                </w:rPrChange>
              </w:rPr>
            </w:pPr>
            <w:ins w:id="1963" w:author="Сергей" w:date="2017-08-13T12:05:00Z">
              <w:r w:rsidRPr="00462510">
                <w:rPr>
                  <w:rFonts w:ascii="Consolas" w:hAnsi="Consolas" w:cs="Consolas"/>
                  <w:color w:val="000000"/>
                  <w:sz w:val="19"/>
                  <w:szCs w:val="19"/>
                  <w:highlight w:val="white"/>
                  <w:lang w:val="en-US"/>
                  <w:rPrChange w:id="1964" w:author="Сергей" w:date="2017-08-13T12:05:00Z">
                    <w:rPr>
                      <w:rFonts w:ascii="Consolas" w:hAnsi="Consolas" w:cs="Consolas"/>
                      <w:color w:val="000000"/>
                      <w:sz w:val="19"/>
                      <w:szCs w:val="19"/>
                      <w:highlight w:val="white"/>
                    </w:rPr>
                  </w:rPrChange>
                </w:rPr>
                <w:t xml:space="preserve">            </w:t>
              </w:r>
              <w:r w:rsidRPr="00462510">
                <w:rPr>
                  <w:rFonts w:ascii="Consolas" w:hAnsi="Consolas" w:cs="Consolas"/>
                  <w:color w:val="0000FF"/>
                  <w:sz w:val="19"/>
                  <w:szCs w:val="19"/>
                  <w:highlight w:val="white"/>
                  <w:lang w:val="en-US"/>
                  <w:rPrChange w:id="1965" w:author="Сергей" w:date="2017-08-13T12:05:00Z">
                    <w:rPr>
                      <w:rFonts w:ascii="Consolas" w:hAnsi="Consolas" w:cs="Consolas"/>
                      <w:color w:val="0000FF"/>
                      <w:sz w:val="19"/>
                      <w:szCs w:val="19"/>
                      <w:highlight w:val="white"/>
                    </w:rPr>
                  </w:rPrChange>
                </w:rPr>
                <w:t>while</w:t>
              </w:r>
              <w:r w:rsidRPr="00462510">
                <w:rPr>
                  <w:rFonts w:ascii="Consolas" w:hAnsi="Consolas" w:cs="Consolas"/>
                  <w:color w:val="000000"/>
                  <w:sz w:val="19"/>
                  <w:szCs w:val="19"/>
                  <w:highlight w:val="white"/>
                  <w:lang w:val="en-US"/>
                  <w:rPrChange w:id="1966" w:author="Сергей" w:date="2017-08-13T12:05:00Z">
                    <w:rPr>
                      <w:rFonts w:ascii="Consolas" w:hAnsi="Consolas" w:cs="Consolas"/>
                      <w:color w:val="000000"/>
                      <w:sz w:val="19"/>
                      <w:szCs w:val="19"/>
                      <w:highlight w:val="white"/>
                    </w:rPr>
                  </w:rPrChange>
                </w:rPr>
                <w:t xml:space="preserve"> (a != 0)</w:t>
              </w:r>
            </w:ins>
          </w:p>
          <w:p w:rsidR="00462510" w:rsidRPr="00462510" w:rsidRDefault="00462510" w:rsidP="00462510">
            <w:pPr>
              <w:autoSpaceDE w:val="0"/>
              <w:autoSpaceDN w:val="0"/>
              <w:adjustRightInd w:val="0"/>
              <w:spacing w:before="0" w:after="0" w:line="240" w:lineRule="auto"/>
              <w:rPr>
                <w:ins w:id="1967" w:author="Сергей" w:date="2017-08-13T12:05:00Z"/>
                <w:rFonts w:ascii="Consolas" w:hAnsi="Consolas" w:cs="Consolas"/>
                <w:color w:val="000000"/>
                <w:sz w:val="19"/>
                <w:szCs w:val="19"/>
                <w:highlight w:val="white"/>
                <w:lang w:val="en-US"/>
                <w:rPrChange w:id="1968" w:author="Сергей" w:date="2017-08-13T12:05:00Z">
                  <w:rPr>
                    <w:ins w:id="1969" w:author="Сергей" w:date="2017-08-13T12:05:00Z"/>
                    <w:rFonts w:ascii="Consolas" w:hAnsi="Consolas" w:cs="Consolas"/>
                    <w:color w:val="000000"/>
                    <w:sz w:val="19"/>
                    <w:szCs w:val="19"/>
                    <w:highlight w:val="white"/>
                  </w:rPr>
                </w:rPrChange>
              </w:rPr>
            </w:pPr>
            <w:ins w:id="1970" w:author="Сергей" w:date="2017-08-13T12:05:00Z">
              <w:r w:rsidRPr="00462510">
                <w:rPr>
                  <w:rFonts w:ascii="Consolas" w:hAnsi="Consolas" w:cs="Consolas"/>
                  <w:color w:val="000000"/>
                  <w:sz w:val="19"/>
                  <w:szCs w:val="19"/>
                  <w:highlight w:val="white"/>
                  <w:lang w:val="en-US"/>
                  <w:rPrChange w:id="1971" w:author="Сергей" w:date="2017-08-13T12:05:00Z">
                    <w:rPr>
                      <w:rFonts w:ascii="Consolas" w:hAnsi="Consolas" w:cs="Consolas"/>
                      <w:color w:val="000000"/>
                      <w:sz w:val="19"/>
                      <w:szCs w:val="19"/>
                      <w:highlight w:val="white"/>
                    </w:rPr>
                  </w:rPrChange>
                </w:rPr>
                <w:t xml:space="preserve">            {</w:t>
              </w:r>
            </w:ins>
          </w:p>
          <w:p w:rsidR="00462510" w:rsidRPr="00462510" w:rsidRDefault="00462510" w:rsidP="00462510">
            <w:pPr>
              <w:autoSpaceDE w:val="0"/>
              <w:autoSpaceDN w:val="0"/>
              <w:adjustRightInd w:val="0"/>
              <w:spacing w:before="0" w:after="0" w:line="240" w:lineRule="auto"/>
              <w:rPr>
                <w:ins w:id="1972" w:author="Сергей" w:date="2017-08-13T12:05:00Z"/>
                <w:rFonts w:ascii="Consolas" w:hAnsi="Consolas" w:cs="Consolas"/>
                <w:color w:val="000000"/>
                <w:sz w:val="19"/>
                <w:szCs w:val="19"/>
                <w:highlight w:val="white"/>
                <w:lang w:val="en-US"/>
                <w:rPrChange w:id="1973" w:author="Сергей" w:date="2017-08-13T12:05:00Z">
                  <w:rPr>
                    <w:ins w:id="1974" w:author="Сергей" w:date="2017-08-13T12:05:00Z"/>
                    <w:rFonts w:ascii="Consolas" w:hAnsi="Consolas" w:cs="Consolas"/>
                    <w:color w:val="000000"/>
                    <w:sz w:val="19"/>
                    <w:szCs w:val="19"/>
                    <w:highlight w:val="white"/>
                  </w:rPr>
                </w:rPrChange>
              </w:rPr>
            </w:pPr>
            <w:ins w:id="1975" w:author="Сергей" w:date="2017-08-13T12:05:00Z">
              <w:r w:rsidRPr="00462510">
                <w:rPr>
                  <w:rFonts w:ascii="Consolas" w:hAnsi="Consolas" w:cs="Consolas"/>
                  <w:color w:val="000000"/>
                  <w:sz w:val="19"/>
                  <w:szCs w:val="19"/>
                  <w:highlight w:val="white"/>
                  <w:lang w:val="en-US"/>
                  <w:rPrChange w:id="1976" w:author="Сергей" w:date="2017-08-13T12:05:00Z">
                    <w:rPr>
                      <w:rFonts w:ascii="Consolas" w:hAnsi="Consolas" w:cs="Consolas"/>
                      <w:color w:val="000000"/>
                      <w:sz w:val="19"/>
                      <w:szCs w:val="19"/>
                      <w:highlight w:val="white"/>
                    </w:rPr>
                  </w:rPrChange>
                </w:rPr>
                <w:t xml:space="preserve">                a = </w:t>
              </w:r>
              <w:proofErr w:type="spellStart"/>
              <w:r w:rsidRPr="00462510">
                <w:rPr>
                  <w:rFonts w:ascii="Consolas" w:hAnsi="Consolas" w:cs="Consolas"/>
                  <w:color w:val="0000FF"/>
                  <w:sz w:val="19"/>
                  <w:szCs w:val="19"/>
                  <w:highlight w:val="white"/>
                  <w:lang w:val="en-US"/>
                  <w:rPrChange w:id="1977" w:author="Сергей" w:date="2017-08-13T12:05:00Z">
                    <w:rPr>
                      <w:rFonts w:ascii="Consolas" w:hAnsi="Consolas" w:cs="Consolas"/>
                      <w:color w:val="0000FF"/>
                      <w:sz w:val="19"/>
                      <w:szCs w:val="19"/>
                      <w:highlight w:val="white"/>
                    </w:rPr>
                  </w:rPrChange>
                </w:rPr>
                <w:t>int</w:t>
              </w:r>
              <w:r w:rsidRPr="00462510">
                <w:rPr>
                  <w:rFonts w:ascii="Consolas" w:hAnsi="Consolas" w:cs="Consolas"/>
                  <w:color w:val="000000"/>
                  <w:sz w:val="19"/>
                  <w:szCs w:val="19"/>
                  <w:highlight w:val="white"/>
                  <w:lang w:val="en-US"/>
                  <w:rPrChange w:id="1978" w:author="Сергей" w:date="2017-08-13T12:05:00Z">
                    <w:rPr>
                      <w:rFonts w:ascii="Consolas" w:hAnsi="Consolas" w:cs="Consolas"/>
                      <w:color w:val="000000"/>
                      <w:sz w:val="19"/>
                      <w:szCs w:val="19"/>
                      <w:highlight w:val="white"/>
                    </w:rPr>
                  </w:rPrChange>
                </w:rPr>
                <w:t>.Parse</w:t>
              </w:r>
              <w:proofErr w:type="spellEnd"/>
              <w:r w:rsidRPr="00462510">
                <w:rPr>
                  <w:rFonts w:ascii="Consolas" w:hAnsi="Consolas" w:cs="Consolas"/>
                  <w:color w:val="000000"/>
                  <w:sz w:val="19"/>
                  <w:szCs w:val="19"/>
                  <w:highlight w:val="white"/>
                  <w:lang w:val="en-US"/>
                  <w:rPrChange w:id="1979" w:author="Сергей" w:date="2017-08-13T12:05:00Z">
                    <w:rPr>
                      <w:rFonts w:ascii="Consolas" w:hAnsi="Consolas" w:cs="Consolas"/>
                      <w:color w:val="000000"/>
                      <w:sz w:val="19"/>
                      <w:szCs w:val="19"/>
                      <w:highlight w:val="white"/>
                    </w:rPr>
                  </w:rPrChange>
                </w:rPr>
                <w:t>(</w:t>
              </w:r>
              <w:proofErr w:type="spellStart"/>
              <w:r w:rsidRPr="00462510">
                <w:rPr>
                  <w:rFonts w:ascii="Consolas" w:hAnsi="Consolas" w:cs="Consolas"/>
                  <w:color w:val="2B91AF"/>
                  <w:sz w:val="19"/>
                  <w:szCs w:val="19"/>
                  <w:highlight w:val="white"/>
                  <w:lang w:val="en-US"/>
                  <w:rPrChange w:id="1980" w:author="Сергей" w:date="2017-08-13T12:05:00Z">
                    <w:rPr>
                      <w:rFonts w:ascii="Consolas" w:hAnsi="Consolas" w:cs="Consolas"/>
                      <w:color w:val="2B91AF"/>
                      <w:sz w:val="19"/>
                      <w:szCs w:val="19"/>
                      <w:highlight w:val="white"/>
                    </w:rPr>
                  </w:rPrChange>
                </w:rPr>
                <w:t>Console</w:t>
              </w:r>
              <w:r w:rsidRPr="00462510">
                <w:rPr>
                  <w:rFonts w:ascii="Consolas" w:hAnsi="Consolas" w:cs="Consolas"/>
                  <w:color w:val="000000"/>
                  <w:sz w:val="19"/>
                  <w:szCs w:val="19"/>
                  <w:highlight w:val="white"/>
                  <w:lang w:val="en-US"/>
                  <w:rPrChange w:id="1981" w:author="Сергей" w:date="2017-08-13T12:05:00Z">
                    <w:rPr>
                      <w:rFonts w:ascii="Consolas" w:hAnsi="Consolas" w:cs="Consolas"/>
                      <w:color w:val="000000"/>
                      <w:sz w:val="19"/>
                      <w:szCs w:val="19"/>
                      <w:highlight w:val="white"/>
                    </w:rPr>
                  </w:rPrChange>
                </w:rPr>
                <w:t>.ReadLine</w:t>
              </w:r>
              <w:proofErr w:type="spellEnd"/>
              <w:r w:rsidRPr="00462510">
                <w:rPr>
                  <w:rFonts w:ascii="Consolas" w:hAnsi="Consolas" w:cs="Consolas"/>
                  <w:color w:val="000000"/>
                  <w:sz w:val="19"/>
                  <w:szCs w:val="19"/>
                  <w:highlight w:val="white"/>
                  <w:lang w:val="en-US"/>
                  <w:rPrChange w:id="1982" w:author="Сергей" w:date="2017-08-13T12:05:00Z">
                    <w:rPr>
                      <w:rFonts w:ascii="Consolas" w:hAnsi="Consolas" w:cs="Consolas"/>
                      <w:color w:val="000000"/>
                      <w:sz w:val="19"/>
                      <w:szCs w:val="19"/>
                      <w:highlight w:val="white"/>
                    </w:rPr>
                  </w:rPrChange>
                </w:rPr>
                <w:t>());</w:t>
              </w:r>
            </w:ins>
          </w:p>
          <w:p w:rsidR="00462510" w:rsidRPr="00462510" w:rsidRDefault="00462510" w:rsidP="00462510">
            <w:pPr>
              <w:autoSpaceDE w:val="0"/>
              <w:autoSpaceDN w:val="0"/>
              <w:adjustRightInd w:val="0"/>
              <w:spacing w:before="0" w:after="0" w:line="240" w:lineRule="auto"/>
              <w:rPr>
                <w:ins w:id="1983" w:author="Сергей" w:date="2017-08-13T12:05:00Z"/>
                <w:rFonts w:ascii="Consolas" w:hAnsi="Consolas" w:cs="Consolas"/>
                <w:color w:val="000000"/>
                <w:sz w:val="19"/>
                <w:szCs w:val="19"/>
                <w:highlight w:val="white"/>
                <w:lang w:val="en-US"/>
                <w:rPrChange w:id="1984" w:author="Сергей" w:date="2017-08-13T12:05:00Z">
                  <w:rPr>
                    <w:ins w:id="1985" w:author="Сергей" w:date="2017-08-13T12:05:00Z"/>
                    <w:rFonts w:ascii="Consolas" w:hAnsi="Consolas" w:cs="Consolas"/>
                    <w:color w:val="000000"/>
                    <w:sz w:val="19"/>
                    <w:szCs w:val="19"/>
                    <w:highlight w:val="white"/>
                  </w:rPr>
                </w:rPrChange>
              </w:rPr>
            </w:pPr>
            <w:ins w:id="1986" w:author="Сергей" w:date="2017-08-13T12:05:00Z">
              <w:r w:rsidRPr="00462510">
                <w:rPr>
                  <w:rFonts w:ascii="Consolas" w:hAnsi="Consolas" w:cs="Consolas"/>
                  <w:color w:val="000000"/>
                  <w:sz w:val="19"/>
                  <w:szCs w:val="19"/>
                  <w:highlight w:val="white"/>
                  <w:lang w:val="en-US"/>
                  <w:rPrChange w:id="1987" w:author="Сергей" w:date="2017-08-13T12:05:00Z">
                    <w:rPr>
                      <w:rFonts w:ascii="Consolas" w:hAnsi="Consolas" w:cs="Consolas"/>
                      <w:color w:val="000000"/>
                      <w:sz w:val="19"/>
                      <w:szCs w:val="19"/>
                      <w:highlight w:val="white"/>
                    </w:rPr>
                  </w:rPrChange>
                </w:rPr>
                <w:t xml:space="preserve">                </w:t>
              </w:r>
              <w:r w:rsidRPr="00462510">
                <w:rPr>
                  <w:rFonts w:ascii="Consolas" w:hAnsi="Consolas" w:cs="Consolas"/>
                  <w:color w:val="0000FF"/>
                  <w:sz w:val="19"/>
                  <w:szCs w:val="19"/>
                  <w:highlight w:val="white"/>
                  <w:lang w:val="en-US"/>
                  <w:rPrChange w:id="1988" w:author="Сергей" w:date="2017-08-13T12:05:00Z">
                    <w:rPr>
                      <w:rFonts w:ascii="Consolas" w:hAnsi="Consolas" w:cs="Consolas"/>
                      <w:color w:val="0000FF"/>
                      <w:sz w:val="19"/>
                      <w:szCs w:val="19"/>
                      <w:highlight w:val="white"/>
                    </w:rPr>
                  </w:rPrChange>
                </w:rPr>
                <w:t>if</w:t>
              </w:r>
              <w:r w:rsidRPr="00462510">
                <w:rPr>
                  <w:rFonts w:ascii="Consolas" w:hAnsi="Consolas" w:cs="Consolas"/>
                  <w:color w:val="000000"/>
                  <w:sz w:val="19"/>
                  <w:szCs w:val="19"/>
                  <w:highlight w:val="white"/>
                  <w:lang w:val="en-US"/>
                  <w:rPrChange w:id="1989" w:author="Сергей" w:date="2017-08-13T12:05:00Z">
                    <w:rPr>
                      <w:rFonts w:ascii="Consolas" w:hAnsi="Consolas" w:cs="Consolas"/>
                      <w:color w:val="000000"/>
                      <w:sz w:val="19"/>
                      <w:szCs w:val="19"/>
                      <w:highlight w:val="white"/>
                    </w:rPr>
                  </w:rPrChange>
                </w:rPr>
                <w:t xml:space="preserve"> (a &gt; max) max = a;</w:t>
              </w:r>
            </w:ins>
          </w:p>
          <w:p w:rsidR="00462510" w:rsidRDefault="00462510" w:rsidP="00462510">
            <w:pPr>
              <w:autoSpaceDE w:val="0"/>
              <w:autoSpaceDN w:val="0"/>
              <w:adjustRightInd w:val="0"/>
              <w:spacing w:before="0" w:after="0" w:line="240" w:lineRule="auto"/>
              <w:rPr>
                <w:ins w:id="1990" w:author="Сергей" w:date="2017-08-13T12:05:00Z"/>
                <w:rFonts w:ascii="Consolas" w:hAnsi="Consolas" w:cs="Consolas"/>
                <w:color w:val="000000"/>
                <w:sz w:val="19"/>
                <w:szCs w:val="19"/>
                <w:highlight w:val="white"/>
              </w:rPr>
            </w:pPr>
            <w:ins w:id="1991" w:author="Сергей" w:date="2017-08-13T12:05:00Z">
              <w:r w:rsidRPr="00462510">
                <w:rPr>
                  <w:rFonts w:ascii="Consolas" w:hAnsi="Consolas" w:cs="Consolas"/>
                  <w:color w:val="000000"/>
                  <w:sz w:val="19"/>
                  <w:szCs w:val="19"/>
                  <w:highlight w:val="white"/>
                  <w:lang w:val="en-US"/>
                  <w:rPrChange w:id="1992" w:author="Сергей" w:date="2017-08-13T12:05:00Z">
                    <w:rPr>
                      <w:rFonts w:ascii="Consolas" w:hAnsi="Consolas" w:cs="Consolas"/>
                      <w:color w:val="000000"/>
                      <w:sz w:val="19"/>
                      <w:szCs w:val="19"/>
                      <w:highlight w:val="white"/>
                    </w:rPr>
                  </w:rPrChange>
                </w:rPr>
                <w:t xml:space="preserve">            </w:t>
              </w:r>
              <w:r>
                <w:rPr>
                  <w:rFonts w:ascii="Consolas" w:hAnsi="Consolas" w:cs="Consolas"/>
                  <w:color w:val="000000"/>
                  <w:sz w:val="19"/>
                  <w:szCs w:val="19"/>
                  <w:highlight w:val="white"/>
                </w:rPr>
                <w:t>}</w:t>
              </w:r>
            </w:ins>
          </w:p>
          <w:p w:rsidR="00462510" w:rsidRDefault="00462510" w:rsidP="00462510">
            <w:pPr>
              <w:autoSpaceDE w:val="0"/>
              <w:autoSpaceDN w:val="0"/>
              <w:adjustRightInd w:val="0"/>
              <w:spacing w:before="0" w:after="0" w:line="240" w:lineRule="auto"/>
              <w:rPr>
                <w:ins w:id="1993" w:author="Сергей" w:date="2017-08-13T12:05:00Z"/>
                <w:rFonts w:ascii="Consolas" w:hAnsi="Consolas" w:cs="Consolas"/>
                <w:color w:val="000000"/>
                <w:sz w:val="19"/>
                <w:szCs w:val="19"/>
                <w:highlight w:val="white"/>
              </w:rPr>
            </w:pPr>
            <w:ins w:id="1994" w:author="Сергей" w:date="2017-08-13T12:05:00Z">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max</w:t>
              </w:r>
              <w:proofErr w:type="spellEnd"/>
              <w:r>
                <w:rPr>
                  <w:rFonts w:ascii="Consolas" w:hAnsi="Consolas" w:cs="Consolas"/>
                  <w:color w:val="000000"/>
                  <w:sz w:val="19"/>
                  <w:szCs w:val="19"/>
                  <w:highlight w:val="white"/>
                </w:rPr>
                <w:t>);</w:t>
              </w:r>
            </w:ins>
          </w:p>
          <w:p w:rsidR="00462510" w:rsidRDefault="00462510" w:rsidP="00462510">
            <w:pPr>
              <w:autoSpaceDE w:val="0"/>
              <w:autoSpaceDN w:val="0"/>
              <w:adjustRightInd w:val="0"/>
              <w:spacing w:before="0" w:after="0" w:line="240" w:lineRule="auto"/>
              <w:rPr>
                <w:ins w:id="1995" w:author="Сергей" w:date="2017-08-13T12:05:00Z"/>
                <w:rFonts w:ascii="Consolas" w:hAnsi="Consolas" w:cs="Consolas"/>
                <w:color w:val="000000"/>
                <w:sz w:val="19"/>
                <w:szCs w:val="19"/>
                <w:highlight w:val="white"/>
              </w:rPr>
            </w:pPr>
            <w:ins w:id="1996" w:author="Сергей" w:date="2017-08-13T12:05:00Z">
              <w:r>
                <w:rPr>
                  <w:rFonts w:ascii="Consolas" w:hAnsi="Consolas" w:cs="Consolas"/>
                  <w:color w:val="000000"/>
                  <w:sz w:val="19"/>
                  <w:szCs w:val="19"/>
                  <w:highlight w:val="white"/>
                </w:rPr>
                <w:t xml:space="preserve">        }</w:t>
              </w:r>
            </w:ins>
          </w:p>
          <w:p w:rsidR="00462510" w:rsidRDefault="00462510" w:rsidP="00462510">
            <w:pPr>
              <w:autoSpaceDE w:val="0"/>
              <w:autoSpaceDN w:val="0"/>
              <w:adjustRightInd w:val="0"/>
              <w:spacing w:before="0" w:after="0" w:line="240" w:lineRule="auto"/>
              <w:rPr>
                <w:ins w:id="1997" w:author="Сергей" w:date="2017-08-13T12:05:00Z"/>
                <w:rFonts w:ascii="Consolas" w:hAnsi="Consolas" w:cs="Consolas"/>
                <w:color w:val="000000"/>
                <w:sz w:val="19"/>
                <w:szCs w:val="19"/>
                <w:highlight w:val="white"/>
              </w:rPr>
            </w:pPr>
            <w:ins w:id="1998" w:author="Сергей" w:date="2017-08-13T12:05:00Z">
              <w:r>
                <w:rPr>
                  <w:rFonts w:ascii="Consolas" w:hAnsi="Consolas" w:cs="Consolas"/>
                  <w:color w:val="000000"/>
                  <w:sz w:val="19"/>
                  <w:szCs w:val="19"/>
                  <w:highlight w:val="white"/>
                </w:rPr>
                <w:t xml:space="preserve">    }</w:t>
              </w:r>
            </w:ins>
          </w:p>
          <w:p w:rsidR="00227B05" w:rsidRPr="00082C12" w:rsidDel="00462510" w:rsidRDefault="00462510" w:rsidP="00462510">
            <w:pPr>
              <w:pStyle w:val="normal"/>
              <w:widowControl w:val="0"/>
              <w:spacing w:before="0" w:after="0" w:line="240" w:lineRule="auto"/>
              <w:rPr>
                <w:del w:id="1999" w:author="Сергей" w:date="2017-08-13T12:05:00Z"/>
                <w:color w:val="000000"/>
                <w:lang w:val="en-US"/>
              </w:rPr>
            </w:pPr>
            <w:ins w:id="2000" w:author="Сергей" w:date="2017-08-13T12:05:00Z">
              <w:r>
                <w:rPr>
                  <w:rFonts w:ascii="Consolas" w:hAnsi="Consolas" w:cs="Consolas"/>
                  <w:color w:val="000000"/>
                  <w:sz w:val="19"/>
                  <w:szCs w:val="19"/>
                  <w:highlight w:val="white"/>
                </w:rPr>
                <w:t>}</w:t>
              </w:r>
            </w:ins>
            <w:del w:id="2001" w:author="Сергей" w:date="2017-08-13T12:05:00Z">
              <w:r w:rsidR="00102F2F" w:rsidRPr="00082C12" w:rsidDel="00462510">
                <w:rPr>
                  <w:color w:val="000088"/>
                  <w:lang w:val="en-US"/>
                </w:rPr>
                <w:delText>static</w:delText>
              </w:r>
              <w:r w:rsidR="00102F2F" w:rsidRPr="00082C12" w:rsidDel="00462510">
                <w:rPr>
                  <w:color w:val="000000"/>
                  <w:lang w:val="en-US"/>
                </w:rPr>
                <w:delText xml:space="preserve"> </w:delText>
              </w:r>
              <w:r w:rsidR="00102F2F" w:rsidRPr="00082C12" w:rsidDel="00462510">
                <w:rPr>
                  <w:color w:val="000088"/>
                  <w:lang w:val="en-US"/>
                </w:rPr>
                <w:delText>void</w:delText>
              </w:r>
              <w:r w:rsidR="00102F2F" w:rsidRPr="00082C12" w:rsidDel="00462510">
                <w:rPr>
                  <w:color w:val="000000"/>
                  <w:lang w:val="en-US"/>
                </w:rPr>
                <w:delText xml:space="preserve"> </w:delText>
              </w:r>
              <w:r w:rsidR="00102F2F" w:rsidRPr="00082C12" w:rsidDel="00462510">
                <w:rPr>
                  <w:color w:val="660066"/>
                  <w:lang w:val="en-US"/>
                </w:rPr>
                <w:delText>Main</w:delText>
              </w:r>
              <w:r w:rsidR="00102F2F" w:rsidRPr="00082C12" w:rsidDel="00462510">
                <w:rPr>
                  <w:color w:val="666600"/>
                  <w:lang w:val="en-US"/>
                </w:rPr>
                <w:delText>()</w:delText>
              </w:r>
            </w:del>
          </w:p>
          <w:p w:rsidR="00227B05" w:rsidRPr="00082C12" w:rsidDel="00462510" w:rsidRDefault="00102F2F">
            <w:pPr>
              <w:pStyle w:val="normal"/>
              <w:widowControl w:val="0"/>
              <w:spacing w:before="0" w:after="0" w:line="240" w:lineRule="auto"/>
              <w:rPr>
                <w:del w:id="2002" w:author="Сергей" w:date="2017-08-13T12:05:00Z"/>
                <w:color w:val="000000"/>
                <w:lang w:val="en-US"/>
              </w:rPr>
            </w:pPr>
            <w:del w:id="2003" w:author="Сергей" w:date="2017-08-13T12:05:00Z">
              <w:r w:rsidRPr="00082C12" w:rsidDel="00462510">
                <w:rPr>
                  <w:color w:val="000000"/>
                  <w:lang w:val="en-US"/>
                </w:rPr>
                <w:delText>{</w:delText>
              </w:r>
            </w:del>
          </w:p>
          <w:p w:rsidR="00227B05" w:rsidRPr="00082C12" w:rsidDel="00462510" w:rsidRDefault="00102F2F">
            <w:pPr>
              <w:pStyle w:val="normal"/>
              <w:widowControl w:val="0"/>
              <w:spacing w:before="0" w:after="0" w:line="240" w:lineRule="auto"/>
              <w:rPr>
                <w:del w:id="2004" w:author="Сергей" w:date="2017-08-13T12:05:00Z"/>
                <w:color w:val="000000"/>
                <w:lang w:val="en-US"/>
              </w:rPr>
            </w:pPr>
            <w:del w:id="2005" w:author="Сергей" w:date="2017-08-13T12:05:00Z">
              <w:r w:rsidRPr="00082C12" w:rsidDel="00462510">
                <w:rPr>
                  <w:color w:val="000000"/>
                  <w:lang w:val="en-US"/>
                </w:rPr>
                <w:delText xml:space="preserve">    </w:delText>
              </w:r>
              <w:r w:rsidRPr="00082C12" w:rsidDel="00462510">
                <w:rPr>
                  <w:color w:val="000088"/>
                  <w:lang w:val="en-US"/>
                </w:rPr>
                <w:delText>int</w:delText>
              </w:r>
              <w:r w:rsidRPr="00082C12" w:rsidDel="00462510">
                <w:rPr>
                  <w:color w:val="000000"/>
                  <w:lang w:val="en-US"/>
                </w:rPr>
                <w:delText xml:space="preserve"> a </w:delText>
              </w:r>
              <w:r w:rsidRPr="00082C12" w:rsidDel="00462510">
                <w:rPr>
                  <w:color w:val="666600"/>
                  <w:lang w:val="en-US"/>
                </w:rPr>
                <w:delText>=</w:delText>
              </w:r>
              <w:r w:rsidRPr="00082C12" w:rsidDel="00462510">
                <w:rPr>
                  <w:color w:val="000000"/>
                  <w:lang w:val="en-US"/>
                </w:rPr>
                <w:delText xml:space="preserve"> </w:delText>
              </w:r>
              <w:r w:rsidRPr="00082C12" w:rsidDel="00462510">
                <w:rPr>
                  <w:color w:val="000088"/>
                  <w:lang w:val="en-US"/>
                </w:rPr>
                <w:delText>int</w:delText>
              </w:r>
              <w:r w:rsidRPr="00082C12" w:rsidDel="00462510">
                <w:rPr>
                  <w:color w:val="666600"/>
                  <w:lang w:val="en-US"/>
                </w:rPr>
                <w:delText>.</w:delText>
              </w:r>
              <w:r w:rsidRPr="00082C12" w:rsidDel="00462510">
                <w:rPr>
                  <w:color w:val="660066"/>
                  <w:lang w:val="en-US"/>
                </w:rPr>
                <w:delText>Parse</w:delText>
              </w:r>
              <w:r w:rsidRPr="00082C12" w:rsidDel="00462510">
                <w:rPr>
                  <w:color w:val="666600"/>
                  <w:lang w:val="en-US"/>
                </w:rPr>
                <w:delText>(</w:delText>
              </w:r>
              <w:r w:rsidRPr="00082C12" w:rsidDel="00462510">
                <w:rPr>
                  <w:color w:val="660066"/>
                  <w:lang w:val="en-US"/>
                </w:rPr>
                <w:delText>Console</w:delText>
              </w:r>
              <w:r w:rsidRPr="00082C12" w:rsidDel="00462510">
                <w:rPr>
                  <w:color w:val="666600"/>
                  <w:lang w:val="en-US"/>
                </w:rPr>
                <w:delText>.</w:delText>
              </w:r>
              <w:r w:rsidRPr="00082C12" w:rsidDel="00462510">
                <w:rPr>
                  <w:color w:val="660066"/>
                  <w:lang w:val="en-US"/>
                </w:rPr>
                <w:delText>ReadLine</w:delText>
              </w:r>
              <w:r w:rsidRPr="00082C12" w:rsidDel="00462510">
                <w:rPr>
                  <w:color w:val="666600"/>
                  <w:lang w:val="en-US"/>
                </w:rPr>
                <w:delText>());</w:delText>
              </w:r>
            </w:del>
          </w:p>
          <w:p w:rsidR="00227B05" w:rsidRPr="00082C12" w:rsidDel="00462510" w:rsidRDefault="00102F2F">
            <w:pPr>
              <w:pStyle w:val="normal"/>
              <w:widowControl w:val="0"/>
              <w:spacing w:before="0" w:after="0" w:line="240" w:lineRule="auto"/>
              <w:rPr>
                <w:del w:id="2006" w:author="Сергей" w:date="2017-08-13T12:05:00Z"/>
                <w:color w:val="000000"/>
                <w:lang w:val="en-US"/>
              </w:rPr>
            </w:pPr>
            <w:del w:id="2007" w:author="Сергей" w:date="2017-08-13T12:05:00Z">
              <w:r w:rsidRPr="00082C12" w:rsidDel="00462510">
                <w:rPr>
                  <w:color w:val="000000"/>
                  <w:lang w:val="en-US"/>
                </w:rPr>
                <w:delText xml:space="preserve">    </w:delText>
              </w:r>
              <w:r w:rsidRPr="00082C12" w:rsidDel="00462510">
                <w:rPr>
                  <w:color w:val="000088"/>
                  <w:lang w:val="en-US"/>
                </w:rPr>
                <w:delText>int</w:delText>
              </w:r>
              <w:r w:rsidRPr="00082C12" w:rsidDel="00462510">
                <w:rPr>
                  <w:color w:val="000000"/>
                  <w:lang w:val="en-US"/>
                </w:rPr>
                <w:delText xml:space="preserve"> max </w:delText>
              </w:r>
              <w:r w:rsidRPr="00082C12" w:rsidDel="00462510">
                <w:rPr>
                  <w:color w:val="666600"/>
                  <w:lang w:val="en-US"/>
                </w:rPr>
                <w:delText>=</w:delText>
              </w:r>
              <w:r w:rsidRPr="00082C12" w:rsidDel="00462510">
                <w:rPr>
                  <w:color w:val="000000"/>
                  <w:lang w:val="en-US"/>
                </w:rPr>
                <w:delText xml:space="preserve"> a;</w:delText>
              </w:r>
            </w:del>
          </w:p>
          <w:p w:rsidR="00227B05" w:rsidRPr="00082C12" w:rsidDel="00462510" w:rsidRDefault="00102F2F">
            <w:pPr>
              <w:pStyle w:val="normal"/>
              <w:widowControl w:val="0"/>
              <w:spacing w:before="0" w:after="0" w:line="240" w:lineRule="auto"/>
              <w:rPr>
                <w:del w:id="2008" w:author="Сергей" w:date="2017-08-13T12:05:00Z"/>
                <w:color w:val="000000"/>
                <w:lang w:val="en-US"/>
              </w:rPr>
            </w:pPr>
            <w:del w:id="2009" w:author="Сергей" w:date="2017-08-13T12:05:00Z">
              <w:r w:rsidRPr="00082C12" w:rsidDel="00462510">
                <w:rPr>
                  <w:color w:val="000000"/>
                  <w:lang w:val="en-US"/>
                </w:rPr>
                <w:delText xml:space="preserve">    </w:delText>
              </w:r>
              <w:r w:rsidRPr="00082C12" w:rsidDel="00462510">
                <w:rPr>
                  <w:color w:val="000088"/>
                  <w:lang w:val="en-US"/>
                </w:rPr>
                <w:delText>while</w:delText>
              </w:r>
              <w:r w:rsidRPr="00082C12" w:rsidDel="00462510">
                <w:rPr>
                  <w:color w:val="000000"/>
                  <w:lang w:val="en-US"/>
                </w:rPr>
                <w:delText xml:space="preserve"> </w:delText>
              </w:r>
              <w:r w:rsidRPr="00082C12" w:rsidDel="00462510">
                <w:rPr>
                  <w:color w:val="666600"/>
                  <w:lang w:val="en-US"/>
                </w:rPr>
                <w:delText>(</w:delText>
              </w:r>
              <w:r w:rsidRPr="00082C12" w:rsidDel="00462510">
                <w:rPr>
                  <w:color w:val="000000"/>
                  <w:lang w:val="en-US"/>
                </w:rPr>
                <w:delText>a</w:delText>
              </w:r>
              <w:r w:rsidRPr="00082C12" w:rsidDel="00462510">
                <w:rPr>
                  <w:color w:val="666600"/>
                  <w:lang w:val="en-US"/>
                </w:rPr>
                <w:delText>!=</w:delText>
              </w:r>
              <w:r w:rsidRPr="00082C12" w:rsidDel="00462510">
                <w:rPr>
                  <w:color w:val="006666"/>
                  <w:lang w:val="en-US"/>
                </w:rPr>
                <w:delText>0)</w:delText>
              </w:r>
            </w:del>
          </w:p>
          <w:p w:rsidR="00227B05" w:rsidRPr="00082C12" w:rsidDel="00462510" w:rsidRDefault="00102F2F">
            <w:pPr>
              <w:pStyle w:val="normal"/>
              <w:widowControl w:val="0"/>
              <w:spacing w:before="0" w:after="0" w:line="240" w:lineRule="auto"/>
              <w:rPr>
                <w:del w:id="2010" w:author="Сергей" w:date="2017-08-13T12:05:00Z"/>
                <w:color w:val="000000"/>
                <w:lang w:val="en-US"/>
              </w:rPr>
            </w:pPr>
            <w:del w:id="2011" w:author="Сергей" w:date="2017-08-13T12:05:00Z">
              <w:r w:rsidRPr="00082C12" w:rsidDel="00462510">
                <w:rPr>
                  <w:color w:val="000000"/>
                  <w:lang w:val="en-US"/>
                </w:rPr>
                <w:delText xml:space="preserve">    {</w:delText>
              </w:r>
            </w:del>
          </w:p>
          <w:p w:rsidR="00227B05" w:rsidRPr="00082C12" w:rsidDel="00462510" w:rsidRDefault="00102F2F">
            <w:pPr>
              <w:pStyle w:val="normal"/>
              <w:widowControl w:val="0"/>
              <w:spacing w:before="0" w:after="0" w:line="240" w:lineRule="auto"/>
              <w:rPr>
                <w:del w:id="2012" w:author="Сергей" w:date="2017-08-13T12:05:00Z"/>
                <w:color w:val="000000"/>
                <w:lang w:val="en-US"/>
              </w:rPr>
            </w:pPr>
            <w:del w:id="2013" w:author="Сергей" w:date="2017-08-13T12:05:00Z">
              <w:r w:rsidRPr="00082C12" w:rsidDel="00462510">
                <w:rPr>
                  <w:color w:val="000000"/>
                  <w:lang w:val="en-US"/>
                </w:rPr>
                <w:delText xml:space="preserve">        a </w:delText>
              </w:r>
              <w:r w:rsidRPr="00082C12" w:rsidDel="00462510">
                <w:rPr>
                  <w:color w:val="666600"/>
                  <w:lang w:val="en-US"/>
                </w:rPr>
                <w:delText>=</w:delText>
              </w:r>
              <w:r w:rsidRPr="00082C12" w:rsidDel="00462510">
                <w:rPr>
                  <w:color w:val="000000"/>
                  <w:lang w:val="en-US"/>
                </w:rPr>
                <w:delText xml:space="preserve"> </w:delText>
              </w:r>
              <w:r w:rsidRPr="00082C12" w:rsidDel="00462510">
                <w:rPr>
                  <w:color w:val="000088"/>
                  <w:lang w:val="en-US"/>
                </w:rPr>
                <w:delText>int</w:delText>
              </w:r>
              <w:r w:rsidRPr="00082C12" w:rsidDel="00462510">
                <w:rPr>
                  <w:color w:val="666600"/>
                  <w:lang w:val="en-US"/>
                </w:rPr>
                <w:delText>.</w:delText>
              </w:r>
              <w:r w:rsidRPr="00082C12" w:rsidDel="00462510">
                <w:rPr>
                  <w:color w:val="660066"/>
                  <w:lang w:val="en-US"/>
                </w:rPr>
                <w:delText>Parse</w:delText>
              </w:r>
              <w:r w:rsidRPr="00082C12" w:rsidDel="00462510">
                <w:rPr>
                  <w:color w:val="666600"/>
                  <w:lang w:val="en-US"/>
                </w:rPr>
                <w:delText>(</w:delText>
              </w:r>
              <w:r w:rsidRPr="00082C12" w:rsidDel="00462510">
                <w:rPr>
                  <w:color w:val="660066"/>
                  <w:lang w:val="en-US"/>
                </w:rPr>
                <w:delText>Console</w:delText>
              </w:r>
              <w:r w:rsidRPr="00082C12" w:rsidDel="00462510">
                <w:rPr>
                  <w:color w:val="666600"/>
                  <w:lang w:val="en-US"/>
                </w:rPr>
                <w:delText>.</w:delText>
              </w:r>
              <w:r w:rsidRPr="00082C12" w:rsidDel="00462510">
                <w:rPr>
                  <w:color w:val="660066"/>
                  <w:lang w:val="en-US"/>
                </w:rPr>
                <w:delText>ReadLine</w:delText>
              </w:r>
              <w:r w:rsidRPr="00082C12" w:rsidDel="00462510">
                <w:rPr>
                  <w:color w:val="666600"/>
                  <w:lang w:val="en-US"/>
                </w:rPr>
                <w:delText>());</w:delText>
              </w:r>
            </w:del>
          </w:p>
          <w:p w:rsidR="00227B05" w:rsidRPr="00082C12" w:rsidDel="00462510" w:rsidRDefault="00102F2F">
            <w:pPr>
              <w:pStyle w:val="normal"/>
              <w:widowControl w:val="0"/>
              <w:spacing w:before="0" w:after="0" w:line="240" w:lineRule="auto"/>
              <w:rPr>
                <w:del w:id="2014" w:author="Сергей" w:date="2017-08-13T12:05:00Z"/>
                <w:color w:val="000000"/>
                <w:lang w:val="en-US"/>
              </w:rPr>
            </w:pPr>
            <w:del w:id="2015" w:author="Сергей" w:date="2017-08-13T12:05:00Z">
              <w:r w:rsidRPr="00082C12" w:rsidDel="00462510">
                <w:rPr>
                  <w:color w:val="000000"/>
                  <w:lang w:val="en-US"/>
                </w:rPr>
                <w:delText xml:space="preserve">        </w:delText>
              </w:r>
              <w:r w:rsidRPr="00082C12" w:rsidDel="00462510">
                <w:rPr>
                  <w:color w:val="000088"/>
                  <w:lang w:val="en-US"/>
                </w:rPr>
                <w:delText>if</w:delText>
              </w:r>
              <w:r w:rsidRPr="00082C12" w:rsidDel="00462510">
                <w:rPr>
                  <w:color w:val="000000"/>
                  <w:lang w:val="en-US"/>
                </w:rPr>
                <w:delText xml:space="preserve"> </w:delText>
              </w:r>
              <w:r w:rsidRPr="00082C12" w:rsidDel="00462510">
                <w:rPr>
                  <w:color w:val="666600"/>
                  <w:lang w:val="en-US"/>
                </w:rPr>
                <w:delText>(</w:delText>
              </w:r>
              <w:r w:rsidRPr="00082C12" w:rsidDel="00462510">
                <w:rPr>
                  <w:color w:val="000000"/>
                  <w:lang w:val="en-US"/>
                </w:rPr>
                <w:delText xml:space="preserve">a </w:delText>
              </w:r>
              <w:r w:rsidRPr="00082C12" w:rsidDel="00462510">
                <w:rPr>
                  <w:color w:val="666600"/>
                  <w:lang w:val="en-US"/>
                </w:rPr>
                <w:delText>&gt;</w:delText>
              </w:r>
              <w:r w:rsidRPr="00082C12" w:rsidDel="00462510">
                <w:rPr>
                  <w:color w:val="000000"/>
                  <w:lang w:val="en-US"/>
                </w:rPr>
                <w:delText xml:space="preserve"> max</w:delText>
              </w:r>
              <w:r w:rsidRPr="00082C12" w:rsidDel="00462510">
                <w:rPr>
                  <w:color w:val="666600"/>
                  <w:lang w:val="en-US"/>
                </w:rPr>
                <w:delText>)</w:delText>
              </w:r>
              <w:r w:rsidRPr="00082C12" w:rsidDel="00462510">
                <w:rPr>
                  <w:color w:val="000000"/>
                  <w:lang w:val="en-US"/>
                </w:rPr>
                <w:delText xml:space="preserve"> max </w:delText>
              </w:r>
              <w:r w:rsidRPr="00082C12" w:rsidDel="00462510">
                <w:rPr>
                  <w:color w:val="666600"/>
                  <w:lang w:val="en-US"/>
                </w:rPr>
                <w:delText>=</w:delText>
              </w:r>
              <w:r w:rsidRPr="00082C12" w:rsidDel="00462510">
                <w:rPr>
                  <w:color w:val="000000"/>
                  <w:lang w:val="en-US"/>
                </w:rPr>
                <w:delText xml:space="preserve"> a;</w:delText>
              </w:r>
            </w:del>
          </w:p>
          <w:p w:rsidR="00227B05" w:rsidDel="00462510" w:rsidRDefault="00102F2F">
            <w:pPr>
              <w:pStyle w:val="normal"/>
              <w:widowControl w:val="0"/>
              <w:spacing w:before="0" w:after="0" w:line="240" w:lineRule="auto"/>
              <w:rPr>
                <w:del w:id="2016" w:author="Сергей" w:date="2017-08-13T12:05:00Z"/>
                <w:color w:val="000000"/>
              </w:rPr>
            </w:pPr>
            <w:del w:id="2017" w:author="Сергей" w:date="2017-08-13T12:05:00Z">
              <w:r w:rsidRPr="00082C12" w:rsidDel="00462510">
                <w:rPr>
                  <w:color w:val="000000"/>
                  <w:lang w:val="en-US"/>
                </w:rPr>
                <w:delText xml:space="preserve">    </w:delText>
              </w:r>
              <w:r w:rsidDel="00462510">
                <w:rPr>
                  <w:color w:val="000000"/>
                </w:rPr>
                <w:delText>}</w:delText>
              </w:r>
            </w:del>
          </w:p>
          <w:p w:rsidR="00227B05" w:rsidDel="00462510" w:rsidRDefault="00102F2F">
            <w:pPr>
              <w:pStyle w:val="normal"/>
              <w:widowControl w:val="0"/>
              <w:spacing w:before="0" w:after="0" w:line="240" w:lineRule="auto"/>
              <w:rPr>
                <w:del w:id="2018" w:author="Сергей" w:date="2017-08-13T12:05:00Z"/>
                <w:color w:val="000000"/>
              </w:rPr>
            </w:pPr>
            <w:del w:id="2019" w:author="Сергей" w:date="2017-08-13T12:05:00Z">
              <w:r w:rsidDel="00462510">
                <w:rPr>
                  <w:color w:val="000000"/>
                </w:rPr>
                <w:delText xml:space="preserve">    </w:delText>
              </w:r>
              <w:r w:rsidDel="00462510">
                <w:rPr>
                  <w:color w:val="660066"/>
                </w:rPr>
                <w:delText>Console</w:delText>
              </w:r>
              <w:r w:rsidDel="00462510">
                <w:rPr>
                  <w:color w:val="666600"/>
                </w:rPr>
                <w:delText>.</w:delText>
              </w:r>
              <w:r w:rsidDel="00462510">
                <w:rPr>
                  <w:color w:val="660066"/>
                </w:rPr>
                <w:delText>WriteLine</w:delText>
              </w:r>
              <w:r w:rsidDel="00462510">
                <w:rPr>
                  <w:color w:val="666600"/>
                </w:rPr>
                <w:delText>(</w:delText>
              </w:r>
              <w:r w:rsidDel="00462510">
                <w:rPr>
                  <w:color w:val="000000"/>
                </w:rPr>
                <w:delText>max</w:delText>
              </w:r>
              <w:r w:rsidDel="00462510">
                <w:rPr>
                  <w:color w:val="666600"/>
                </w:rPr>
                <w:delText>);</w:delText>
              </w:r>
            </w:del>
          </w:p>
          <w:p w:rsidR="00227B05" w:rsidRDefault="00102F2F">
            <w:pPr>
              <w:pStyle w:val="normal"/>
              <w:widowControl w:val="0"/>
              <w:spacing w:before="0" w:after="0" w:line="240" w:lineRule="auto"/>
              <w:rPr>
                <w:color w:val="000000"/>
              </w:rPr>
            </w:pPr>
            <w:del w:id="2020" w:author="Сергей" w:date="2017-08-13T12:05:00Z">
              <w:r w:rsidDel="00462510">
                <w:rPr>
                  <w:color w:val="000000"/>
                </w:rPr>
                <w:delText>}</w:delText>
              </w:r>
            </w:del>
          </w:p>
        </w:tc>
      </w:tr>
    </w:tbl>
    <w:p w:rsidR="00227B05" w:rsidRDefault="00227B05">
      <w:pPr>
        <w:pStyle w:val="normal"/>
      </w:pPr>
    </w:p>
    <w:p w:rsidR="00227B05" w:rsidRDefault="00102F2F">
      <w:pPr>
        <w:pStyle w:val="normal"/>
      </w:pPr>
      <w:r>
        <w:t xml:space="preserve">Для закрепления </w:t>
      </w:r>
      <w:del w:id="2021" w:author="Сергей" w:date="2017-08-13T12:06:00Z">
        <w:r w:rsidDel="00462510">
          <w:delText xml:space="preserve">сделайте </w:delText>
        </w:r>
      </w:del>
      <w:ins w:id="2022" w:author="Сергей" w:date="2017-08-13T12:06:00Z">
        <w:r w:rsidR="00462510" w:rsidRPr="00462510">
          <w:rPr>
            <w:rPrChange w:id="2023" w:author="Сергей" w:date="2017-08-13T12:08:00Z">
              <w:rPr>
                <w:lang w:val="en-US"/>
              </w:rPr>
            </w:rPrChange>
          </w:rPr>
          <w:t>выполните</w:t>
        </w:r>
        <w:r w:rsidR="00462510">
          <w:t xml:space="preserve"> </w:t>
        </w:r>
      </w:ins>
      <w:r>
        <w:t>считывание данных из файла.</w:t>
      </w:r>
    </w:p>
    <w:p w:rsidR="00227B05" w:rsidRDefault="00102F2F">
      <w:pPr>
        <w:pStyle w:val="3"/>
        <w:contextualSpacing w:val="0"/>
      </w:pPr>
      <w:bookmarkStart w:id="2024" w:name="_ncle2se7atb7" w:colFirst="0" w:colLast="0"/>
      <w:bookmarkEnd w:id="2024"/>
      <w:r>
        <w:t xml:space="preserve">Задача 2. Вычислить частное </w:t>
      </w:r>
      <w:proofErr w:type="spellStart"/>
      <w:r>
        <w:t>q</w:t>
      </w:r>
      <w:proofErr w:type="spellEnd"/>
      <w:r>
        <w:t xml:space="preserve"> и остаток </w:t>
      </w:r>
      <w:proofErr w:type="spellStart"/>
      <w:r>
        <w:t>r</w:t>
      </w:r>
      <w:proofErr w:type="spellEnd"/>
      <w:r>
        <w:t xml:space="preserve"> при </w:t>
      </w:r>
      <w:proofErr w:type="gramStart"/>
      <w:r>
        <w:t>делении</w:t>
      </w:r>
      <w:proofErr w:type="gramEnd"/>
      <w:r>
        <w:t xml:space="preserve"> а на </w:t>
      </w:r>
      <w:proofErr w:type="spellStart"/>
      <w:r>
        <w:t>d</w:t>
      </w:r>
      <w:proofErr w:type="spellEnd"/>
      <w:r>
        <w:t>, не используя операций деления (/) и взятие остатка от деления (%).</w:t>
      </w:r>
    </w:p>
    <w:p w:rsidR="00227B05" w:rsidRDefault="00102F2F">
      <w:pPr>
        <w:pStyle w:val="normal"/>
      </w:pPr>
      <w:r>
        <w:t xml:space="preserve">Дано натуральное (целое неотрицательное) число а и целое положительное число </w:t>
      </w:r>
      <w:proofErr w:type="spellStart"/>
      <w:r>
        <w:t>d</w:t>
      </w:r>
      <w:proofErr w:type="spellEnd"/>
      <w:r>
        <w:t xml:space="preserve">. Вычислить частное </w:t>
      </w:r>
      <w:proofErr w:type="spellStart"/>
      <w:r>
        <w:t>q</w:t>
      </w:r>
      <w:proofErr w:type="spellEnd"/>
      <w:r>
        <w:t xml:space="preserve"> и остаток </w:t>
      </w:r>
      <w:proofErr w:type="spellStart"/>
      <w:r>
        <w:t>r</w:t>
      </w:r>
      <w:proofErr w:type="spellEnd"/>
      <w:r>
        <w:t xml:space="preserve"> при </w:t>
      </w:r>
      <w:proofErr w:type="gramStart"/>
      <w:r>
        <w:t>делении</w:t>
      </w:r>
      <w:proofErr w:type="gramEnd"/>
      <w:r>
        <w:t xml:space="preserve"> а на </w:t>
      </w:r>
      <w:proofErr w:type="spellStart"/>
      <w:r>
        <w:t>d</w:t>
      </w:r>
      <w:proofErr w:type="spellEnd"/>
      <w:r>
        <w:t>, не используя операций деления (/) и взятие остатка от деления (%).</w:t>
      </w:r>
    </w:p>
    <w:p w:rsidR="00227B05" w:rsidRDefault="00227B05">
      <w:pPr>
        <w:pStyle w:val="normal"/>
      </w:pPr>
    </w:p>
    <w:tbl>
      <w:tblPr>
        <w:tblStyle w:val="af4"/>
        <w:bidiVisual/>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227B05">
        <w:tc>
          <w:tcPr>
            <w:tcW w:w="9638" w:type="dxa"/>
            <w:shd w:val="clear" w:color="auto" w:fill="EFEFEF"/>
            <w:tcMar>
              <w:top w:w="100" w:type="dxa"/>
              <w:left w:w="100" w:type="dxa"/>
              <w:bottom w:w="100" w:type="dxa"/>
              <w:right w:w="100" w:type="dxa"/>
            </w:tcMar>
          </w:tcPr>
          <w:p w:rsidR="00462510" w:rsidRPr="00462510" w:rsidRDefault="00462510" w:rsidP="00462510">
            <w:pPr>
              <w:autoSpaceDE w:val="0"/>
              <w:autoSpaceDN w:val="0"/>
              <w:adjustRightInd w:val="0"/>
              <w:spacing w:before="0" w:after="0" w:line="240" w:lineRule="auto"/>
              <w:rPr>
                <w:ins w:id="2025" w:author="Сергей" w:date="2017-08-13T12:10:00Z"/>
                <w:rFonts w:ascii="Consolas" w:hAnsi="Consolas" w:cs="Consolas"/>
                <w:color w:val="000000"/>
                <w:sz w:val="19"/>
                <w:szCs w:val="19"/>
                <w:highlight w:val="white"/>
                <w:lang w:val="en-US"/>
                <w:rPrChange w:id="2026" w:author="Сергей" w:date="2017-08-13T12:10:00Z">
                  <w:rPr>
                    <w:ins w:id="2027" w:author="Сергей" w:date="2017-08-13T12:10:00Z"/>
                    <w:rFonts w:ascii="Consolas" w:hAnsi="Consolas" w:cs="Consolas"/>
                    <w:color w:val="000000"/>
                    <w:sz w:val="19"/>
                    <w:szCs w:val="19"/>
                    <w:highlight w:val="white"/>
                  </w:rPr>
                </w:rPrChange>
              </w:rPr>
            </w:pPr>
            <w:ins w:id="2028" w:author="Сергей" w:date="2017-08-13T12:10:00Z">
              <w:r w:rsidRPr="00462510">
                <w:rPr>
                  <w:rFonts w:ascii="Consolas" w:hAnsi="Consolas" w:cs="Consolas"/>
                  <w:color w:val="0000FF"/>
                  <w:sz w:val="19"/>
                  <w:szCs w:val="19"/>
                  <w:highlight w:val="white"/>
                  <w:lang w:val="en-US"/>
                  <w:rPrChange w:id="2029" w:author="Сергей" w:date="2017-08-13T12:10:00Z">
                    <w:rPr>
                      <w:rFonts w:ascii="Consolas" w:hAnsi="Consolas" w:cs="Consolas"/>
                      <w:color w:val="0000FF"/>
                      <w:sz w:val="19"/>
                      <w:szCs w:val="19"/>
                      <w:highlight w:val="white"/>
                    </w:rPr>
                  </w:rPrChange>
                </w:rPr>
                <w:t>using</w:t>
              </w:r>
              <w:r w:rsidRPr="00462510">
                <w:rPr>
                  <w:rFonts w:ascii="Consolas" w:hAnsi="Consolas" w:cs="Consolas"/>
                  <w:color w:val="000000"/>
                  <w:sz w:val="19"/>
                  <w:szCs w:val="19"/>
                  <w:highlight w:val="white"/>
                  <w:lang w:val="en-US"/>
                  <w:rPrChange w:id="2030" w:author="Сергей" w:date="2017-08-13T12:10:00Z">
                    <w:rPr>
                      <w:rFonts w:ascii="Consolas" w:hAnsi="Consolas" w:cs="Consolas"/>
                      <w:color w:val="000000"/>
                      <w:sz w:val="19"/>
                      <w:szCs w:val="19"/>
                      <w:highlight w:val="white"/>
                    </w:rPr>
                  </w:rPrChange>
                </w:rPr>
                <w:t xml:space="preserve"> System;</w:t>
              </w:r>
            </w:ins>
          </w:p>
          <w:p w:rsidR="00462510" w:rsidRPr="00462510" w:rsidRDefault="00462510" w:rsidP="00462510">
            <w:pPr>
              <w:autoSpaceDE w:val="0"/>
              <w:autoSpaceDN w:val="0"/>
              <w:adjustRightInd w:val="0"/>
              <w:spacing w:before="0" w:after="0" w:line="240" w:lineRule="auto"/>
              <w:rPr>
                <w:ins w:id="2031" w:author="Сергей" w:date="2017-08-13T12:10:00Z"/>
                <w:rFonts w:ascii="Consolas" w:hAnsi="Consolas" w:cs="Consolas"/>
                <w:color w:val="000000"/>
                <w:sz w:val="19"/>
                <w:szCs w:val="19"/>
                <w:highlight w:val="white"/>
                <w:lang w:val="en-US"/>
                <w:rPrChange w:id="2032" w:author="Сергей" w:date="2017-08-13T12:10:00Z">
                  <w:rPr>
                    <w:ins w:id="2033" w:author="Сергей" w:date="2017-08-13T12:10:00Z"/>
                    <w:rFonts w:ascii="Consolas" w:hAnsi="Consolas" w:cs="Consolas"/>
                    <w:color w:val="000000"/>
                    <w:sz w:val="19"/>
                    <w:szCs w:val="19"/>
                    <w:highlight w:val="white"/>
                  </w:rPr>
                </w:rPrChange>
              </w:rPr>
            </w:pPr>
          </w:p>
          <w:p w:rsidR="00462510" w:rsidRPr="00462510" w:rsidRDefault="00462510" w:rsidP="00462510">
            <w:pPr>
              <w:autoSpaceDE w:val="0"/>
              <w:autoSpaceDN w:val="0"/>
              <w:adjustRightInd w:val="0"/>
              <w:spacing w:before="0" w:after="0" w:line="240" w:lineRule="auto"/>
              <w:rPr>
                <w:ins w:id="2034" w:author="Сергей" w:date="2017-08-13T12:10:00Z"/>
                <w:rFonts w:ascii="Consolas" w:hAnsi="Consolas" w:cs="Consolas"/>
                <w:color w:val="000000"/>
                <w:sz w:val="19"/>
                <w:szCs w:val="19"/>
                <w:highlight w:val="white"/>
                <w:lang w:val="en-US"/>
                <w:rPrChange w:id="2035" w:author="Сергей" w:date="2017-08-13T12:10:00Z">
                  <w:rPr>
                    <w:ins w:id="2036" w:author="Сергей" w:date="2017-08-13T12:10:00Z"/>
                    <w:rFonts w:ascii="Consolas" w:hAnsi="Consolas" w:cs="Consolas"/>
                    <w:color w:val="000000"/>
                    <w:sz w:val="19"/>
                    <w:szCs w:val="19"/>
                    <w:highlight w:val="white"/>
                  </w:rPr>
                </w:rPrChange>
              </w:rPr>
            </w:pPr>
            <w:ins w:id="2037" w:author="Сергей" w:date="2017-08-13T12:10:00Z">
              <w:r w:rsidRPr="00462510">
                <w:rPr>
                  <w:rFonts w:ascii="Consolas" w:hAnsi="Consolas" w:cs="Consolas"/>
                  <w:color w:val="0000FF"/>
                  <w:sz w:val="19"/>
                  <w:szCs w:val="19"/>
                  <w:highlight w:val="white"/>
                  <w:lang w:val="en-US"/>
                  <w:rPrChange w:id="2038" w:author="Сергей" w:date="2017-08-13T12:10:00Z">
                    <w:rPr>
                      <w:rFonts w:ascii="Consolas" w:hAnsi="Consolas" w:cs="Consolas"/>
                      <w:color w:val="0000FF"/>
                      <w:sz w:val="19"/>
                      <w:szCs w:val="19"/>
                      <w:highlight w:val="white"/>
                    </w:rPr>
                  </w:rPrChange>
                </w:rPr>
                <w:t>namespace</w:t>
              </w:r>
              <w:r w:rsidRPr="00462510">
                <w:rPr>
                  <w:rFonts w:ascii="Consolas" w:hAnsi="Consolas" w:cs="Consolas"/>
                  <w:color w:val="000000"/>
                  <w:sz w:val="19"/>
                  <w:szCs w:val="19"/>
                  <w:highlight w:val="white"/>
                  <w:lang w:val="en-US"/>
                  <w:rPrChange w:id="2039" w:author="Сергей" w:date="2017-08-13T12:10:00Z">
                    <w:rPr>
                      <w:rFonts w:ascii="Consolas" w:hAnsi="Consolas" w:cs="Consolas"/>
                      <w:color w:val="000000"/>
                      <w:sz w:val="19"/>
                      <w:szCs w:val="19"/>
                      <w:highlight w:val="white"/>
                    </w:rPr>
                  </w:rPrChange>
                </w:rPr>
                <w:t xml:space="preserve"> Task12</w:t>
              </w:r>
            </w:ins>
          </w:p>
          <w:p w:rsidR="00462510" w:rsidRPr="00462510" w:rsidRDefault="00462510" w:rsidP="00462510">
            <w:pPr>
              <w:autoSpaceDE w:val="0"/>
              <w:autoSpaceDN w:val="0"/>
              <w:adjustRightInd w:val="0"/>
              <w:spacing w:before="0" w:after="0" w:line="240" w:lineRule="auto"/>
              <w:rPr>
                <w:ins w:id="2040" w:author="Сергей" w:date="2017-08-13T12:10:00Z"/>
                <w:rFonts w:ascii="Consolas" w:hAnsi="Consolas" w:cs="Consolas"/>
                <w:color w:val="000000"/>
                <w:sz w:val="19"/>
                <w:szCs w:val="19"/>
                <w:highlight w:val="white"/>
                <w:lang w:val="en-US"/>
                <w:rPrChange w:id="2041" w:author="Сергей" w:date="2017-08-13T12:10:00Z">
                  <w:rPr>
                    <w:ins w:id="2042" w:author="Сергей" w:date="2017-08-13T12:10:00Z"/>
                    <w:rFonts w:ascii="Consolas" w:hAnsi="Consolas" w:cs="Consolas"/>
                    <w:color w:val="000000"/>
                    <w:sz w:val="19"/>
                    <w:szCs w:val="19"/>
                    <w:highlight w:val="white"/>
                  </w:rPr>
                </w:rPrChange>
              </w:rPr>
            </w:pPr>
            <w:ins w:id="2043" w:author="Сергей" w:date="2017-08-13T12:10:00Z">
              <w:r w:rsidRPr="00462510">
                <w:rPr>
                  <w:rFonts w:ascii="Consolas" w:hAnsi="Consolas" w:cs="Consolas"/>
                  <w:color w:val="000000"/>
                  <w:sz w:val="19"/>
                  <w:szCs w:val="19"/>
                  <w:highlight w:val="white"/>
                  <w:lang w:val="en-US"/>
                  <w:rPrChange w:id="2044" w:author="Сергей" w:date="2017-08-13T12:10:00Z">
                    <w:rPr>
                      <w:rFonts w:ascii="Consolas" w:hAnsi="Consolas" w:cs="Consolas"/>
                      <w:color w:val="000000"/>
                      <w:sz w:val="19"/>
                      <w:szCs w:val="19"/>
                      <w:highlight w:val="white"/>
                    </w:rPr>
                  </w:rPrChange>
                </w:rPr>
                <w:t>{</w:t>
              </w:r>
            </w:ins>
          </w:p>
          <w:p w:rsidR="00462510" w:rsidRPr="00462510" w:rsidRDefault="00462510" w:rsidP="00462510">
            <w:pPr>
              <w:autoSpaceDE w:val="0"/>
              <w:autoSpaceDN w:val="0"/>
              <w:adjustRightInd w:val="0"/>
              <w:spacing w:before="0" w:after="0" w:line="240" w:lineRule="auto"/>
              <w:rPr>
                <w:ins w:id="2045" w:author="Сергей" w:date="2017-08-13T12:10:00Z"/>
                <w:rFonts w:ascii="Consolas" w:hAnsi="Consolas" w:cs="Consolas"/>
                <w:color w:val="000000"/>
                <w:sz w:val="19"/>
                <w:szCs w:val="19"/>
                <w:highlight w:val="white"/>
                <w:lang w:val="en-US"/>
                <w:rPrChange w:id="2046" w:author="Сергей" w:date="2017-08-13T12:10:00Z">
                  <w:rPr>
                    <w:ins w:id="2047" w:author="Сергей" w:date="2017-08-13T12:10:00Z"/>
                    <w:rFonts w:ascii="Consolas" w:hAnsi="Consolas" w:cs="Consolas"/>
                    <w:color w:val="000000"/>
                    <w:sz w:val="19"/>
                    <w:szCs w:val="19"/>
                    <w:highlight w:val="white"/>
                  </w:rPr>
                </w:rPrChange>
              </w:rPr>
            </w:pPr>
            <w:ins w:id="2048" w:author="Сергей" w:date="2017-08-13T12:10:00Z">
              <w:r w:rsidRPr="00462510">
                <w:rPr>
                  <w:rFonts w:ascii="Consolas" w:hAnsi="Consolas" w:cs="Consolas"/>
                  <w:color w:val="000000"/>
                  <w:sz w:val="19"/>
                  <w:szCs w:val="19"/>
                  <w:highlight w:val="white"/>
                  <w:lang w:val="en-US"/>
                  <w:rPrChange w:id="2049" w:author="Сергей" w:date="2017-08-13T12:10:00Z">
                    <w:rPr>
                      <w:rFonts w:ascii="Consolas" w:hAnsi="Consolas" w:cs="Consolas"/>
                      <w:color w:val="000000"/>
                      <w:sz w:val="19"/>
                      <w:szCs w:val="19"/>
                      <w:highlight w:val="white"/>
                    </w:rPr>
                  </w:rPrChange>
                </w:rPr>
                <w:t xml:space="preserve">    </w:t>
              </w:r>
              <w:r w:rsidRPr="00462510">
                <w:rPr>
                  <w:rFonts w:ascii="Consolas" w:hAnsi="Consolas" w:cs="Consolas"/>
                  <w:color w:val="0000FF"/>
                  <w:sz w:val="19"/>
                  <w:szCs w:val="19"/>
                  <w:highlight w:val="white"/>
                  <w:lang w:val="en-US"/>
                  <w:rPrChange w:id="2050" w:author="Сергей" w:date="2017-08-13T12:10:00Z">
                    <w:rPr>
                      <w:rFonts w:ascii="Consolas" w:hAnsi="Consolas" w:cs="Consolas"/>
                      <w:color w:val="0000FF"/>
                      <w:sz w:val="19"/>
                      <w:szCs w:val="19"/>
                      <w:highlight w:val="white"/>
                    </w:rPr>
                  </w:rPrChange>
                </w:rPr>
                <w:t>class</w:t>
              </w:r>
              <w:r w:rsidRPr="00462510">
                <w:rPr>
                  <w:rFonts w:ascii="Consolas" w:hAnsi="Consolas" w:cs="Consolas"/>
                  <w:color w:val="000000"/>
                  <w:sz w:val="19"/>
                  <w:szCs w:val="19"/>
                  <w:highlight w:val="white"/>
                  <w:lang w:val="en-US"/>
                  <w:rPrChange w:id="2051" w:author="Сергей" w:date="2017-08-13T12:10:00Z">
                    <w:rPr>
                      <w:rFonts w:ascii="Consolas" w:hAnsi="Consolas" w:cs="Consolas"/>
                      <w:color w:val="000000"/>
                      <w:sz w:val="19"/>
                      <w:szCs w:val="19"/>
                      <w:highlight w:val="white"/>
                    </w:rPr>
                  </w:rPrChange>
                </w:rPr>
                <w:t xml:space="preserve"> </w:t>
              </w:r>
              <w:r w:rsidRPr="00462510">
                <w:rPr>
                  <w:rFonts w:ascii="Consolas" w:hAnsi="Consolas" w:cs="Consolas"/>
                  <w:color w:val="2B91AF"/>
                  <w:sz w:val="19"/>
                  <w:szCs w:val="19"/>
                  <w:highlight w:val="white"/>
                  <w:lang w:val="en-US"/>
                  <w:rPrChange w:id="2052" w:author="Сергей" w:date="2017-08-13T12:10:00Z">
                    <w:rPr>
                      <w:rFonts w:ascii="Consolas" w:hAnsi="Consolas" w:cs="Consolas"/>
                      <w:color w:val="2B91AF"/>
                      <w:sz w:val="19"/>
                      <w:szCs w:val="19"/>
                      <w:highlight w:val="white"/>
                    </w:rPr>
                  </w:rPrChange>
                </w:rPr>
                <w:t>Program</w:t>
              </w:r>
            </w:ins>
          </w:p>
          <w:p w:rsidR="00462510" w:rsidRPr="00462510" w:rsidRDefault="00462510" w:rsidP="00462510">
            <w:pPr>
              <w:autoSpaceDE w:val="0"/>
              <w:autoSpaceDN w:val="0"/>
              <w:adjustRightInd w:val="0"/>
              <w:spacing w:before="0" w:after="0" w:line="240" w:lineRule="auto"/>
              <w:rPr>
                <w:ins w:id="2053" w:author="Сергей" w:date="2017-08-13T12:10:00Z"/>
                <w:rFonts w:ascii="Consolas" w:hAnsi="Consolas" w:cs="Consolas"/>
                <w:color w:val="000000"/>
                <w:sz w:val="19"/>
                <w:szCs w:val="19"/>
                <w:highlight w:val="white"/>
                <w:lang w:val="en-US"/>
                <w:rPrChange w:id="2054" w:author="Сергей" w:date="2017-08-13T12:10:00Z">
                  <w:rPr>
                    <w:ins w:id="2055" w:author="Сергей" w:date="2017-08-13T12:10:00Z"/>
                    <w:rFonts w:ascii="Consolas" w:hAnsi="Consolas" w:cs="Consolas"/>
                    <w:color w:val="000000"/>
                    <w:sz w:val="19"/>
                    <w:szCs w:val="19"/>
                    <w:highlight w:val="white"/>
                  </w:rPr>
                </w:rPrChange>
              </w:rPr>
            </w:pPr>
            <w:ins w:id="2056" w:author="Сергей" w:date="2017-08-13T12:10:00Z">
              <w:r w:rsidRPr="00462510">
                <w:rPr>
                  <w:rFonts w:ascii="Consolas" w:hAnsi="Consolas" w:cs="Consolas"/>
                  <w:color w:val="000000"/>
                  <w:sz w:val="19"/>
                  <w:szCs w:val="19"/>
                  <w:highlight w:val="white"/>
                  <w:lang w:val="en-US"/>
                  <w:rPrChange w:id="2057" w:author="Сергей" w:date="2017-08-13T12:10:00Z">
                    <w:rPr>
                      <w:rFonts w:ascii="Consolas" w:hAnsi="Consolas" w:cs="Consolas"/>
                      <w:color w:val="000000"/>
                      <w:sz w:val="19"/>
                      <w:szCs w:val="19"/>
                      <w:highlight w:val="white"/>
                    </w:rPr>
                  </w:rPrChange>
                </w:rPr>
                <w:t xml:space="preserve">    {</w:t>
              </w:r>
            </w:ins>
          </w:p>
          <w:p w:rsidR="00462510" w:rsidRPr="00462510" w:rsidRDefault="00462510" w:rsidP="00462510">
            <w:pPr>
              <w:autoSpaceDE w:val="0"/>
              <w:autoSpaceDN w:val="0"/>
              <w:adjustRightInd w:val="0"/>
              <w:spacing w:before="0" w:after="0" w:line="240" w:lineRule="auto"/>
              <w:rPr>
                <w:ins w:id="2058" w:author="Сергей" w:date="2017-08-13T12:10:00Z"/>
                <w:rFonts w:ascii="Consolas" w:hAnsi="Consolas" w:cs="Consolas"/>
                <w:color w:val="000000"/>
                <w:sz w:val="19"/>
                <w:szCs w:val="19"/>
                <w:highlight w:val="white"/>
                <w:lang w:val="en-US"/>
                <w:rPrChange w:id="2059" w:author="Сергей" w:date="2017-08-13T12:10:00Z">
                  <w:rPr>
                    <w:ins w:id="2060" w:author="Сергей" w:date="2017-08-13T12:10:00Z"/>
                    <w:rFonts w:ascii="Consolas" w:hAnsi="Consolas" w:cs="Consolas"/>
                    <w:color w:val="000000"/>
                    <w:sz w:val="19"/>
                    <w:szCs w:val="19"/>
                    <w:highlight w:val="white"/>
                  </w:rPr>
                </w:rPrChange>
              </w:rPr>
            </w:pPr>
            <w:ins w:id="2061" w:author="Сергей" w:date="2017-08-13T12:10:00Z">
              <w:r w:rsidRPr="00462510">
                <w:rPr>
                  <w:rFonts w:ascii="Consolas" w:hAnsi="Consolas" w:cs="Consolas"/>
                  <w:color w:val="000000"/>
                  <w:sz w:val="19"/>
                  <w:szCs w:val="19"/>
                  <w:highlight w:val="white"/>
                  <w:lang w:val="en-US"/>
                  <w:rPrChange w:id="2062" w:author="Сергей" w:date="2017-08-13T12:10:00Z">
                    <w:rPr>
                      <w:rFonts w:ascii="Consolas" w:hAnsi="Consolas" w:cs="Consolas"/>
                      <w:color w:val="000000"/>
                      <w:sz w:val="19"/>
                      <w:szCs w:val="19"/>
                      <w:highlight w:val="white"/>
                    </w:rPr>
                  </w:rPrChange>
                </w:rPr>
                <w:t xml:space="preserve">        </w:t>
              </w:r>
              <w:r w:rsidRPr="00462510">
                <w:rPr>
                  <w:rFonts w:ascii="Consolas" w:hAnsi="Consolas" w:cs="Consolas"/>
                  <w:color w:val="0000FF"/>
                  <w:sz w:val="19"/>
                  <w:szCs w:val="19"/>
                  <w:highlight w:val="white"/>
                  <w:lang w:val="en-US"/>
                  <w:rPrChange w:id="2063" w:author="Сергей" w:date="2017-08-13T12:10:00Z">
                    <w:rPr>
                      <w:rFonts w:ascii="Consolas" w:hAnsi="Consolas" w:cs="Consolas"/>
                      <w:color w:val="0000FF"/>
                      <w:sz w:val="19"/>
                      <w:szCs w:val="19"/>
                      <w:highlight w:val="white"/>
                    </w:rPr>
                  </w:rPrChange>
                </w:rPr>
                <w:t>static</w:t>
              </w:r>
              <w:r w:rsidRPr="00462510">
                <w:rPr>
                  <w:rFonts w:ascii="Consolas" w:hAnsi="Consolas" w:cs="Consolas"/>
                  <w:color w:val="000000"/>
                  <w:sz w:val="19"/>
                  <w:szCs w:val="19"/>
                  <w:highlight w:val="white"/>
                  <w:lang w:val="en-US"/>
                  <w:rPrChange w:id="2064" w:author="Сергей" w:date="2017-08-13T12:10:00Z">
                    <w:rPr>
                      <w:rFonts w:ascii="Consolas" w:hAnsi="Consolas" w:cs="Consolas"/>
                      <w:color w:val="000000"/>
                      <w:sz w:val="19"/>
                      <w:szCs w:val="19"/>
                      <w:highlight w:val="white"/>
                    </w:rPr>
                  </w:rPrChange>
                </w:rPr>
                <w:t xml:space="preserve"> </w:t>
              </w:r>
              <w:r w:rsidRPr="00462510">
                <w:rPr>
                  <w:rFonts w:ascii="Consolas" w:hAnsi="Consolas" w:cs="Consolas"/>
                  <w:color w:val="0000FF"/>
                  <w:sz w:val="19"/>
                  <w:szCs w:val="19"/>
                  <w:highlight w:val="white"/>
                  <w:lang w:val="en-US"/>
                  <w:rPrChange w:id="2065" w:author="Сергей" w:date="2017-08-13T12:10:00Z">
                    <w:rPr>
                      <w:rFonts w:ascii="Consolas" w:hAnsi="Consolas" w:cs="Consolas"/>
                      <w:color w:val="0000FF"/>
                      <w:sz w:val="19"/>
                      <w:szCs w:val="19"/>
                      <w:highlight w:val="white"/>
                    </w:rPr>
                  </w:rPrChange>
                </w:rPr>
                <w:t>void</w:t>
              </w:r>
              <w:r w:rsidRPr="00462510">
                <w:rPr>
                  <w:rFonts w:ascii="Consolas" w:hAnsi="Consolas" w:cs="Consolas"/>
                  <w:color w:val="000000"/>
                  <w:sz w:val="19"/>
                  <w:szCs w:val="19"/>
                  <w:highlight w:val="white"/>
                  <w:lang w:val="en-US"/>
                  <w:rPrChange w:id="2066" w:author="Сергей" w:date="2017-08-13T12:10:00Z">
                    <w:rPr>
                      <w:rFonts w:ascii="Consolas" w:hAnsi="Consolas" w:cs="Consolas"/>
                      <w:color w:val="000000"/>
                      <w:sz w:val="19"/>
                      <w:szCs w:val="19"/>
                      <w:highlight w:val="white"/>
                    </w:rPr>
                  </w:rPrChange>
                </w:rPr>
                <w:t xml:space="preserve"> Main()</w:t>
              </w:r>
            </w:ins>
          </w:p>
          <w:p w:rsidR="00462510" w:rsidRPr="00462510" w:rsidRDefault="00462510" w:rsidP="00462510">
            <w:pPr>
              <w:autoSpaceDE w:val="0"/>
              <w:autoSpaceDN w:val="0"/>
              <w:adjustRightInd w:val="0"/>
              <w:spacing w:before="0" w:after="0" w:line="240" w:lineRule="auto"/>
              <w:rPr>
                <w:ins w:id="2067" w:author="Сергей" w:date="2017-08-13T12:10:00Z"/>
                <w:rFonts w:ascii="Consolas" w:hAnsi="Consolas" w:cs="Consolas"/>
                <w:color w:val="000000"/>
                <w:sz w:val="19"/>
                <w:szCs w:val="19"/>
                <w:highlight w:val="white"/>
                <w:lang w:val="en-US"/>
                <w:rPrChange w:id="2068" w:author="Сергей" w:date="2017-08-13T12:10:00Z">
                  <w:rPr>
                    <w:ins w:id="2069" w:author="Сергей" w:date="2017-08-13T12:10:00Z"/>
                    <w:rFonts w:ascii="Consolas" w:hAnsi="Consolas" w:cs="Consolas"/>
                    <w:color w:val="000000"/>
                    <w:sz w:val="19"/>
                    <w:szCs w:val="19"/>
                    <w:highlight w:val="white"/>
                  </w:rPr>
                </w:rPrChange>
              </w:rPr>
            </w:pPr>
            <w:ins w:id="2070" w:author="Сергей" w:date="2017-08-13T12:10:00Z">
              <w:r w:rsidRPr="00462510">
                <w:rPr>
                  <w:rFonts w:ascii="Consolas" w:hAnsi="Consolas" w:cs="Consolas"/>
                  <w:color w:val="000000"/>
                  <w:sz w:val="19"/>
                  <w:szCs w:val="19"/>
                  <w:highlight w:val="white"/>
                  <w:lang w:val="en-US"/>
                  <w:rPrChange w:id="2071" w:author="Сергей" w:date="2017-08-13T12:10:00Z">
                    <w:rPr>
                      <w:rFonts w:ascii="Consolas" w:hAnsi="Consolas" w:cs="Consolas"/>
                      <w:color w:val="000000"/>
                      <w:sz w:val="19"/>
                      <w:szCs w:val="19"/>
                      <w:highlight w:val="white"/>
                    </w:rPr>
                  </w:rPrChange>
                </w:rPr>
                <w:t xml:space="preserve">        {</w:t>
              </w:r>
            </w:ins>
          </w:p>
          <w:p w:rsidR="00462510" w:rsidRPr="00462510" w:rsidRDefault="00462510" w:rsidP="00462510">
            <w:pPr>
              <w:autoSpaceDE w:val="0"/>
              <w:autoSpaceDN w:val="0"/>
              <w:adjustRightInd w:val="0"/>
              <w:spacing w:before="0" w:after="0" w:line="240" w:lineRule="auto"/>
              <w:rPr>
                <w:ins w:id="2072" w:author="Сергей" w:date="2017-08-13T12:10:00Z"/>
                <w:rFonts w:ascii="Consolas" w:hAnsi="Consolas" w:cs="Consolas"/>
                <w:color w:val="000000"/>
                <w:sz w:val="19"/>
                <w:szCs w:val="19"/>
                <w:highlight w:val="white"/>
                <w:lang w:val="en-US"/>
                <w:rPrChange w:id="2073" w:author="Сергей" w:date="2017-08-13T12:10:00Z">
                  <w:rPr>
                    <w:ins w:id="2074" w:author="Сергей" w:date="2017-08-13T12:10:00Z"/>
                    <w:rFonts w:ascii="Consolas" w:hAnsi="Consolas" w:cs="Consolas"/>
                    <w:color w:val="000000"/>
                    <w:sz w:val="19"/>
                    <w:szCs w:val="19"/>
                    <w:highlight w:val="white"/>
                  </w:rPr>
                </w:rPrChange>
              </w:rPr>
            </w:pPr>
            <w:ins w:id="2075" w:author="Сергей" w:date="2017-08-13T12:10:00Z">
              <w:r w:rsidRPr="00462510">
                <w:rPr>
                  <w:rFonts w:ascii="Consolas" w:hAnsi="Consolas" w:cs="Consolas"/>
                  <w:color w:val="000000"/>
                  <w:sz w:val="19"/>
                  <w:szCs w:val="19"/>
                  <w:highlight w:val="white"/>
                  <w:lang w:val="en-US"/>
                  <w:rPrChange w:id="2076" w:author="Сергей" w:date="2017-08-13T12:10:00Z">
                    <w:rPr>
                      <w:rFonts w:ascii="Consolas" w:hAnsi="Consolas" w:cs="Consolas"/>
                      <w:color w:val="000000"/>
                      <w:sz w:val="19"/>
                      <w:szCs w:val="19"/>
                      <w:highlight w:val="white"/>
                    </w:rPr>
                  </w:rPrChange>
                </w:rPr>
                <w:t xml:space="preserve">            </w:t>
              </w:r>
              <w:proofErr w:type="spellStart"/>
              <w:r w:rsidRPr="00462510">
                <w:rPr>
                  <w:rFonts w:ascii="Consolas" w:hAnsi="Consolas" w:cs="Consolas"/>
                  <w:color w:val="0000FF"/>
                  <w:sz w:val="19"/>
                  <w:szCs w:val="19"/>
                  <w:highlight w:val="white"/>
                  <w:lang w:val="en-US"/>
                  <w:rPrChange w:id="2077" w:author="Сергей" w:date="2017-08-13T12:10:00Z">
                    <w:rPr>
                      <w:rFonts w:ascii="Consolas" w:hAnsi="Consolas" w:cs="Consolas"/>
                      <w:color w:val="0000FF"/>
                      <w:sz w:val="19"/>
                      <w:szCs w:val="19"/>
                      <w:highlight w:val="white"/>
                    </w:rPr>
                  </w:rPrChange>
                </w:rPr>
                <w:t>int</w:t>
              </w:r>
              <w:proofErr w:type="spellEnd"/>
              <w:r w:rsidRPr="00462510">
                <w:rPr>
                  <w:rFonts w:ascii="Consolas" w:hAnsi="Consolas" w:cs="Consolas"/>
                  <w:color w:val="000000"/>
                  <w:sz w:val="19"/>
                  <w:szCs w:val="19"/>
                  <w:highlight w:val="white"/>
                  <w:lang w:val="en-US"/>
                  <w:rPrChange w:id="2078" w:author="Сергей" w:date="2017-08-13T12:10:00Z">
                    <w:rPr>
                      <w:rFonts w:ascii="Consolas" w:hAnsi="Consolas" w:cs="Consolas"/>
                      <w:color w:val="000000"/>
                      <w:sz w:val="19"/>
                      <w:szCs w:val="19"/>
                      <w:highlight w:val="white"/>
                    </w:rPr>
                  </w:rPrChange>
                </w:rPr>
                <w:t xml:space="preserve"> a = 10;</w:t>
              </w:r>
            </w:ins>
          </w:p>
          <w:p w:rsidR="00462510" w:rsidRPr="00462510" w:rsidRDefault="00462510" w:rsidP="00462510">
            <w:pPr>
              <w:autoSpaceDE w:val="0"/>
              <w:autoSpaceDN w:val="0"/>
              <w:adjustRightInd w:val="0"/>
              <w:spacing w:before="0" w:after="0" w:line="240" w:lineRule="auto"/>
              <w:rPr>
                <w:ins w:id="2079" w:author="Сергей" w:date="2017-08-13T12:10:00Z"/>
                <w:rFonts w:ascii="Consolas" w:hAnsi="Consolas" w:cs="Consolas"/>
                <w:color w:val="000000"/>
                <w:sz w:val="19"/>
                <w:szCs w:val="19"/>
                <w:highlight w:val="white"/>
                <w:lang w:val="en-US"/>
                <w:rPrChange w:id="2080" w:author="Сергей" w:date="2017-08-13T12:10:00Z">
                  <w:rPr>
                    <w:ins w:id="2081" w:author="Сергей" w:date="2017-08-13T12:10:00Z"/>
                    <w:rFonts w:ascii="Consolas" w:hAnsi="Consolas" w:cs="Consolas"/>
                    <w:color w:val="000000"/>
                    <w:sz w:val="19"/>
                    <w:szCs w:val="19"/>
                    <w:highlight w:val="white"/>
                  </w:rPr>
                </w:rPrChange>
              </w:rPr>
            </w:pPr>
            <w:ins w:id="2082" w:author="Сергей" w:date="2017-08-13T12:10:00Z">
              <w:r w:rsidRPr="00462510">
                <w:rPr>
                  <w:rFonts w:ascii="Consolas" w:hAnsi="Consolas" w:cs="Consolas"/>
                  <w:color w:val="000000"/>
                  <w:sz w:val="19"/>
                  <w:szCs w:val="19"/>
                  <w:highlight w:val="white"/>
                  <w:lang w:val="en-US"/>
                  <w:rPrChange w:id="2083" w:author="Сергей" w:date="2017-08-13T12:10:00Z">
                    <w:rPr>
                      <w:rFonts w:ascii="Consolas" w:hAnsi="Consolas" w:cs="Consolas"/>
                      <w:color w:val="000000"/>
                      <w:sz w:val="19"/>
                      <w:szCs w:val="19"/>
                      <w:highlight w:val="white"/>
                    </w:rPr>
                  </w:rPrChange>
                </w:rPr>
                <w:t xml:space="preserve">            </w:t>
              </w:r>
              <w:proofErr w:type="spellStart"/>
              <w:r w:rsidRPr="00462510">
                <w:rPr>
                  <w:rFonts w:ascii="Consolas" w:hAnsi="Consolas" w:cs="Consolas"/>
                  <w:color w:val="0000FF"/>
                  <w:sz w:val="19"/>
                  <w:szCs w:val="19"/>
                  <w:highlight w:val="white"/>
                  <w:lang w:val="en-US"/>
                  <w:rPrChange w:id="2084" w:author="Сергей" w:date="2017-08-13T12:10:00Z">
                    <w:rPr>
                      <w:rFonts w:ascii="Consolas" w:hAnsi="Consolas" w:cs="Consolas"/>
                      <w:color w:val="0000FF"/>
                      <w:sz w:val="19"/>
                      <w:szCs w:val="19"/>
                      <w:highlight w:val="white"/>
                    </w:rPr>
                  </w:rPrChange>
                </w:rPr>
                <w:t>int</w:t>
              </w:r>
              <w:proofErr w:type="spellEnd"/>
              <w:r w:rsidRPr="00462510">
                <w:rPr>
                  <w:rFonts w:ascii="Consolas" w:hAnsi="Consolas" w:cs="Consolas"/>
                  <w:color w:val="000000"/>
                  <w:sz w:val="19"/>
                  <w:szCs w:val="19"/>
                  <w:highlight w:val="white"/>
                  <w:lang w:val="en-US"/>
                  <w:rPrChange w:id="2085" w:author="Сергей" w:date="2017-08-13T12:10:00Z">
                    <w:rPr>
                      <w:rFonts w:ascii="Consolas" w:hAnsi="Consolas" w:cs="Consolas"/>
                      <w:color w:val="000000"/>
                      <w:sz w:val="19"/>
                      <w:szCs w:val="19"/>
                      <w:highlight w:val="white"/>
                    </w:rPr>
                  </w:rPrChange>
                </w:rPr>
                <w:t xml:space="preserve"> d = 3;</w:t>
              </w:r>
            </w:ins>
          </w:p>
          <w:p w:rsidR="00462510" w:rsidRPr="00462510" w:rsidRDefault="00462510" w:rsidP="00462510">
            <w:pPr>
              <w:autoSpaceDE w:val="0"/>
              <w:autoSpaceDN w:val="0"/>
              <w:adjustRightInd w:val="0"/>
              <w:spacing w:before="0" w:after="0" w:line="240" w:lineRule="auto"/>
              <w:rPr>
                <w:ins w:id="2086" w:author="Сергей" w:date="2017-08-13T12:10:00Z"/>
                <w:rFonts w:ascii="Consolas" w:hAnsi="Consolas" w:cs="Consolas"/>
                <w:color w:val="000000"/>
                <w:sz w:val="19"/>
                <w:szCs w:val="19"/>
                <w:highlight w:val="white"/>
                <w:lang w:val="en-US"/>
                <w:rPrChange w:id="2087" w:author="Сергей" w:date="2017-08-13T12:10:00Z">
                  <w:rPr>
                    <w:ins w:id="2088" w:author="Сергей" w:date="2017-08-13T12:10:00Z"/>
                    <w:rFonts w:ascii="Consolas" w:hAnsi="Consolas" w:cs="Consolas"/>
                    <w:color w:val="000000"/>
                    <w:sz w:val="19"/>
                    <w:szCs w:val="19"/>
                    <w:highlight w:val="white"/>
                  </w:rPr>
                </w:rPrChange>
              </w:rPr>
            </w:pPr>
            <w:ins w:id="2089" w:author="Сергей" w:date="2017-08-13T12:10:00Z">
              <w:r w:rsidRPr="00462510">
                <w:rPr>
                  <w:rFonts w:ascii="Consolas" w:hAnsi="Consolas" w:cs="Consolas"/>
                  <w:color w:val="000000"/>
                  <w:sz w:val="19"/>
                  <w:szCs w:val="19"/>
                  <w:highlight w:val="white"/>
                  <w:lang w:val="en-US"/>
                  <w:rPrChange w:id="2090" w:author="Сергей" w:date="2017-08-13T12:10:00Z">
                    <w:rPr>
                      <w:rFonts w:ascii="Consolas" w:hAnsi="Consolas" w:cs="Consolas"/>
                      <w:color w:val="000000"/>
                      <w:sz w:val="19"/>
                      <w:szCs w:val="19"/>
                      <w:highlight w:val="white"/>
                    </w:rPr>
                  </w:rPrChange>
                </w:rPr>
                <w:t xml:space="preserve">            </w:t>
              </w:r>
              <w:r w:rsidRPr="00462510">
                <w:rPr>
                  <w:rFonts w:ascii="Consolas" w:hAnsi="Consolas" w:cs="Consolas"/>
                  <w:color w:val="008000"/>
                  <w:sz w:val="19"/>
                  <w:szCs w:val="19"/>
                  <w:highlight w:val="white"/>
                  <w:lang w:val="en-US"/>
                  <w:rPrChange w:id="2091" w:author="Сергей" w:date="2017-08-13T12:10:00Z">
                    <w:rPr>
                      <w:rFonts w:ascii="Consolas" w:hAnsi="Consolas" w:cs="Consolas"/>
                      <w:color w:val="008000"/>
                      <w:sz w:val="19"/>
                      <w:szCs w:val="19"/>
                      <w:highlight w:val="white"/>
                    </w:rPr>
                  </w:rPrChange>
                </w:rPr>
                <w:t xml:space="preserve">// </w:t>
              </w:r>
              <w:proofErr w:type="spellStart"/>
              <w:r w:rsidRPr="00462510">
                <w:rPr>
                  <w:rFonts w:ascii="Consolas" w:hAnsi="Consolas" w:cs="Consolas"/>
                  <w:color w:val="008000"/>
                  <w:sz w:val="19"/>
                  <w:szCs w:val="19"/>
                  <w:highlight w:val="white"/>
                  <w:lang w:val="en-US"/>
                  <w:rPrChange w:id="2092" w:author="Сергей" w:date="2017-08-13T12:10:00Z">
                    <w:rPr>
                      <w:rFonts w:ascii="Consolas" w:hAnsi="Consolas" w:cs="Consolas"/>
                      <w:color w:val="008000"/>
                      <w:sz w:val="19"/>
                      <w:szCs w:val="19"/>
                      <w:highlight w:val="white"/>
                    </w:rPr>
                  </w:rPrChange>
                </w:rPr>
                <w:t>a/d</w:t>
              </w:r>
              <w:proofErr w:type="spellEnd"/>
            </w:ins>
          </w:p>
          <w:p w:rsidR="00462510" w:rsidRPr="00462510" w:rsidRDefault="00462510" w:rsidP="00462510">
            <w:pPr>
              <w:autoSpaceDE w:val="0"/>
              <w:autoSpaceDN w:val="0"/>
              <w:adjustRightInd w:val="0"/>
              <w:spacing w:before="0" w:after="0" w:line="240" w:lineRule="auto"/>
              <w:rPr>
                <w:ins w:id="2093" w:author="Сергей" w:date="2017-08-13T12:10:00Z"/>
                <w:rFonts w:ascii="Consolas" w:hAnsi="Consolas" w:cs="Consolas"/>
                <w:color w:val="000000"/>
                <w:sz w:val="19"/>
                <w:szCs w:val="19"/>
                <w:highlight w:val="white"/>
                <w:lang w:val="en-US"/>
                <w:rPrChange w:id="2094" w:author="Сергей" w:date="2017-08-13T12:10:00Z">
                  <w:rPr>
                    <w:ins w:id="2095" w:author="Сергей" w:date="2017-08-13T12:10:00Z"/>
                    <w:rFonts w:ascii="Consolas" w:hAnsi="Consolas" w:cs="Consolas"/>
                    <w:color w:val="000000"/>
                    <w:sz w:val="19"/>
                    <w:szCs w:val="19"/>
                    <w:highlight w:val="white"/>
                  </w:rPr>
                </w:rPrChange>
              </w:rPr>
            </w:pPr>
            <w:ins w:id="2096" w:author="Сергей" w:date="2017-08-13T12:10:00Z">
              <w:r w:rsidRPr="00462510">
                <w:rPr>
                  <w:rFonts w:ascii="Consolas" w:hAnsi="Consolas" w:cs="Consolas"/>
                  <w:color w:val="000000"/>
                  <w:sz w:val="19"/>
                  <w:szCs w:val="19"/>
                  <w:highlight w:val="white"/>
                  <w:lang w:val="en-US"/>
                  <w:rPrChange w:id="2097" w:author="Сергей" w:date="2017-08-13T12:10:00Z">
                    <w:rPr>
                      <w:rFonts w:ascii="Consolas" w:hAnsi="Consolas" w:cs="Consolas"/>
                      <w:color w:val="000000"/>
                      <w:sz w:val="19"/>
                      <w:szCs w:val="19"/>
                      <w:highlight w:val="white"/>
                    </w:rPr>
                  </w:rPrChange>
                </w:rPr>
                <w:t xml:space="preserve">            </w:t>
              </w:r>
              <w:proofErr w:type="spellStart"/>
              <w:r w:rsidRPr="00462510">
                <w:rPr>
                  <w:rFonts w:ascii="Consolas" w:hAnsi="Consolas" w:cs="Consolas"/>
                  <w:color w:val="0000FF"/>
                  <w:sz w:val="19"/>
                  <w:szCs w:val="19"/>
                  <w:highlight w:val="white"/>
                  <w:lang w:val="en-US"/>
                  <w:rPrChange w:id="2098" w:author="Сергей" w:date="2017-08-13T12:10:00Z">
                    <w:rPr>
                      <w:rFonts w:ascii="Consolas" w:hAnsi="Consolas" w:cs="Consolas"/>
                      <w:color w:val="0000FF"/>
                      <w:sz w:val="19"/>
                      <w:szCs w:val="19"/>
                      <w:highlight w:val="white"/>
                    </w:rPr>
                  </w:rPrChange>
                </w:rPr>
                <w:t>int</w:t>
              </w:r>
              <w:proofErr w:type="spellEnd"/>
              <w:r w:rsidRPr="00462510">
                <w:rPr>
                  <w:rFonts w:ascii="Consolas" w:hAnsi="Consolas" w:cs="Consolas"/>
                  <w:color w:val="000000"/>
                  <w:sz w:val="19"/>
                  <w:szCs w:val="19"/>
                  <w:highlight w:val="white"/>
                  <w:lang w:val="en-US"/>
                  <w:rPrChange w:id="2099" w:author="Сергей" w:date="2017-08-13T12:10:00Z">
                    <w:rPr>
                      <w:rFonts w:ascii="Consolas" w:hAnsi="Consolas" w:cs="Consolas"/>
                      <w:color w:val="000000"/>
                      <w:sz w:val="19"/>
                      <w:szCs w:val="19"/>
                      <w:highlight w:val="white"/>
                    </w:rPr>
                  </w:rPrChange>
                </w:rPr>
                <w:t xml:space="preserve"> r = a, q = 0;</w:t>
              </w:r>
            </w:ins>
          </w:p>
          <w:p w:rsidR="00462510" w:rsidRPr="00462510" w:rsidRDefault="00462510" w:rsidP="00462510">
            <w:pPr>
              <w:autoSpaceDE w:val="0"/>
              <w:autoSpaceDN w:val="0"/>
              <w:adjustRightInd w:val="0"/>
              <w:spacing w:before="0" w:after="0" w:line="240" w:lineRule="auto"/>
              <w:rPr>
                <w:ins w:id="2100" w:author="Сергей" w:date="2017-08-13T12:10:00Z"/>
                <w:rFonts w:ascii="Consolas" w:hAnsi="Consolas" w:cs="Consolas"/>
                <w:color w:val="000000"/>
                <w:sz w:val="19"/>
                <w:szCs w:val="19"/>
                <w:highlight w:val="white"/>
                <w:lang w:val="en-US"/>
                <w:rPrChange w:id="2101" w:author="Сергей" w:date="2017-08-13T12:10:00Z">
                  <w:rPr>
                    <w:ins w:id="2102" w:author="Сергей" w:date="2017-08-13T12:10:00Z"/>
                    <w:rFonts w:ascii="Consolas" w:hAnsi="Consolas" w:cs="Consolas"/>
                    <w:color w:val="000000"/>
                    <w:sz w:val="19"/>
                    <w:szCs w:val="19"/>
                    <w:highlight w:val="white"/>
                  </w:rPr>
                </w:rPrChange>
              </w:rPr>
            </w:pPr>
            <w:ins w:id="2103" w:author="Сергей" w:date="2017-08-13T12:10:00Z">
              <w:r w:rsidRPr="00462510">
                <w:rPr>
                  <w:rFonts w:ascii="Consolas" w:hAnsi="Consolas" w:cs="Consolas"/>
                  <w:color w:val="000000"/>
                  <w:sz w:val="19"/>
                  <w:szCs w:val="19"/>
                  <w:highlight w:val="white"/>
                  <w:lang w:val="en-US"/>
                  <w:rPrChange w:id="2104" w:author="Сергей" w:date="2017-08-13T12:10:00Z">
                    <w:rPr>
                      <w:rFonts w:ascii="Consolas" w:hAnsi="Consolas" w:cs="Consolas"/>
                      <w:color w:val="000000"/>
                      <w:sz w:val="19"/>
                      <w:szCs w:val="19"/>
                      <w:highlight w:val="white"/>
                    </w:rPr>
                  </w:rPrChange>
                </w:rPr>
                <w:t xml:space="preserve">            </w:t>
              </w:r>
              <w:r w:rsidRPr="00462510">
                <w:rPr>
                  <w:rFonts w:ascii="Consolas" w:hAnsi="Consolas" w:cs="Consolas"/>
                  <w:color w:val="0000FF"/>
                  <w:sz w:val="19"/>
                  <w:szCs w:val="19"/>
                  <w:highlight w:val="white"/>
                  <w:lang w:val="en-US"/>
                  <w:rPrChange w:id="2105" w:author="Сергей" w:date="2017-08-13T12:10:00Z">
                    <w:rPr>
                      <w:rFonts w:ascii="Consolas" w:hAnsi="Consolas" w:cs="Consolas"/>
                      <w:color w:val="0000FF"/>
                      <w:sz w:val="19"/>
                      <w:szCs w:val="19"/>
                      <w:highlight w:val="white"/>
                    </w:rPr>
                  </w:rPrChange>
                </w:rPr>
                <w:t>while</w:t>
              </w:r>
              <w:r w:rsidRPr="00462510">
                <w:rPr>
                  <w:rFonts w:ascii="Consolas" w:hAnsi="Consolas" w:cs="Consolas"/>
                  <w:color w:val="000000"/>
                  <w:sz w:val="19"/>
                  <w:szCs w:val="19"/>
                  <w:highlight w:val="white"/>
                  <w:lang w:val="en-US"/>
                  <w:rPrChange w:id="2106" w:author="Сергей" w:date="2017-08-13T12:10:00Z">
                    <w:rPr>
                      <w:rFonts w:ascii="Consolas" w:hAnsi="Consolas" w:cs="Consolas"/>
                      <w:color w:val="000000"/>
                      <w:sz w:val="19"/>
                      <w:szCs w:val="19"/>
                      <w:highlight w:val="white"/>
                    </w:rPr>
                  </w:rPrChange>
                </w:rPr>
                <w:t xml:space="preserve"> (r &gt;= d)</w:t>
              </w:r>
            </w:ins>
          </w:p>
          <w:p w:rsidR="00462510" w:rsidRPr="00462510" w:rsidRDefault="00462510" w:rsidP="00462510">
            <w:pPr>
              <w:autoSpaceDE w:val="0"/>
              <w:autoSpaceDN w:val="0"/>
              <w:adjustRightInd w:val="0"/>
              <w:spacing w:before="0" w:after="0" w:line="240" w:lineRule="auto"/>
              <w:rPr>
                <w:ins w:id="2107" w:author="Сергей" w:date="2017-08-13T12:10:00Z"/>
                <w:rFonts w:ascii="Consolas" w:hAnsi="Consolas" w:cs="Consolas"/>
                <w:color w:val="000000"/>
                <w:sz w:val="19"/>
                <w:szCs w:val="19"/>
                <w:highlight w:val="white"/>
                <w:lang w:val="en-US"/>
                <w:rPrChange w:id="2108" w:author="Сергей" w:date="2017-08-13T12:10:00Z">
                  <w:rPr>
                    <w:ins w:id="2109" w:author="Сергей" w:date="2017-08-13T12:10:00Z"/>
                    <w:rFonts w:ascii="Consolas" w:hAnsi="Consolas" w:cs="Consolas"/>
                    <w:color w:val="000000"/>
                    <w:sz w:val="19"/>
                    <w:szCs w:val="19"/>
                    <w:highlight w:val="white"/>
                  </w:rPr>
                </w:rPrChange>
              </w:rPr>
            </w:pPr>
            <w:ins w:id="2110" w:author="Сергей" w:date="2017-08-13T12:10:00Z">
              <w:r w:rsidRPr="00462510">
                <w:rPr>
                  <w:rFonts w:ascii="Consolas" w:hAnsi="Consolas" w:cs="Consolas"/>
                  <w:color w:val="000000"/>
                  <w:sz w:val="19"/>
                  <w:szCs w:val="19"/>
                  <w:highlight w:val="white"/>
                  <w:lang w:val="en-US"/>
                  <w:rPrChange w:id="2111" w:author="Сергей" w:date="2017-08-13T12:10:00Z">
                    <w:rPr>
                      <w:rFonts w:ascii="Consolas" w:hAnsi="Consolas" w:cs="Consolas"/>
                      <w:color w:val="000000"/>
                      <w:sz w:val="19"/>
                      <w:szCs w:val="19"/>
                      <w:highlight w:val="white"/>
                    </w:rPr>
                  </w:rPrChange>
                </w:rPr>
                <w:t xml:space="preserve">            {</w:t>
              </w:r>
            </w:ins>
          </w:p>
          <w:p w:rsidR="00462510" w:rsidRPr="00462510" w:rsidRDefault="00462510" w:rsidP="00462510">
            <w:pPr>
              <w:autoSpaceDE w:val="0"/>
              <w:autoSpaceDN w:val="0"/>
              <w:adjustRightInd w:val="0"/>
              <w:spacing w:before="0" w:after="0" w:line="240" w:lineRule="auto"/>
              <w:rPr>
                <w:ins w:id="2112" w:author="Сергей" w:date="2017-08-13T12:10:00Z"/>
                <w:rFonts w:ascii="Consolas" w:hAnsi="Consolas" w:cs="Consolas"/>
                <w:color w:val="000000"/>
                <w:sz w:val="19"/>
                <w:szCs w:val="19"/>
                <w:highlight w:val="white"/>
                <w:lang w:val="en-US"/>
                <w:rPrChange w:id="2113" w:author="Сергей" w:date="2017-08-13T12:10:00Z">
                  <w:rPr>
                    <w:ins w:id="2114" w:author="Сергей" w:date="2017-08-13T12:10:00Z"/>
                    <w:rFonts w:ascii="Consolas" w:hAnsi="Consolas" w:cs="Consolas"/>
                    <w:color w:val="000000"/>
                    <w:sz w:val="19"/>
                    <w:szCs w:val="19"/>
                    <w:highlight w:val="white"/>
                  </w:rPr>
                </w:rPrChange>
              </w:rPr>
            </w:pPr>
            <w:ins w:id="2115" w:author="Сергей" w:date="2017-08-13T12:10:00Z">
              <w:r w:rsidRPr="00462510">
                <w:rPr>
                  <w:rFonts w:ascii="Consolas" w:hAnsi="Consolas" w:cs="Consolas"/>
                  <w:color w:val="000000"/>
                  <w:sz w:val="19"/>
                  <w:szCs w:val="19"/>
                  <w:highlight w:val="white"/>
                  <w:lang w:val="en-US"/>
                  <w:rPrChange w:id="2116" w:author="Сергей" w:date="2017-08-13T12:10:00Z">
                    <w:rPr>
                      <w:rFonts w:ascii="Consolas" w:hAnsi="Consolas" w:cs="Consolas"/>
                      <w:color w:val="000000"/>
                      <w:sz w:val="19"/>
                      <w:szCs w:val="19"/>
                      <w:highlight w:val="white"/>
                    </w:rPr>
                  </w:rPrChange>
                </w:rPr>
                <w:t xml:space="preserve">                r = r - d;</w:t>
              </w:r>
            </w:ins>
          </w:p>
          <w:p w:rsidR="00462510" w:rsidRPr="00462510" w:rsidRDefault="00462510" w:rsidP="00462510">
            <w:pPr>
              <w:autoSpaceDE w:val="0"/>
              <w:autoSpaceDN w:val="0"/>
              <w:adjustRightInd w:val="0"/>
              <w:spacing w:before="0" w:after="0" w:line="240" w:lineRule="auto"/>
              <w:rPr>
                <w:ins w:id="2117" w:author="Сергей" w:date="2017-08-13T12:10:00Z"/>
                <w:rFonts w:ascii="Consolas" w:hAnsi="Consolas" w:cs="Consolas"/>
                <w:color w:val="000000"/>
                <w:sz w:val="19"/>
                <w:szCs w:val="19"/>
                <w:highlight w:val="white"/>
                <w:lang w:val="en-US"/>
                <w:rPrChange w:id="2118" w:author="Сергей" w:date="2017-08-13T12:10:00Z">
                  <w:rPr>
                    <w:ins w:id="2119" w:author="Сергей" w:date="2017-08-13T12:10:00Z"/>
                    <w:rFonts w:ascii="Consolas" w:hAnsi="Consolas" w:cs="Consolas"/>
                    <w:color w:val="000000"/>
                    <w:sz w:val="19"/>
                    <w:szCs w:val="19"/>
                    <w:highlight w:val="white"/>
                  </w:rPr>
                </w:rPrChange>
              </w:rPr>
            </w:pPr>
            <w:ins w:id="2120" w:author="Сергей" w:date="2017-08-13T12:10:00Z">
              <w:r w:rsidRPr="00462510">
                <w:rPr>
                  <w:rFonts w:ascii="Consolas" w:hAnsi="Consolas" w:cs="Consolas"/>
                  <w:color w:val="000000"/>
                  <w:sz w:val="19"/>
                  <w:szCs w:val="19"/>
                  <w:highlight w:val="white"/>
                  <w:lang w:val="en-US"/>
                  <w:rPrChange w:id="2121" w:author="Сергей" w:date="2017-08-13T12:10:00Z">
                    <w:rPr>
                      <w:rFonts w:ascii="Consolas" w:hAnsi="Consolas" w:cs="Consolas"/>
                      <w:color w:val="000000"/>
                      <w:sz w:val="19"/>
                      <w:szCs w:val="19"/>
                      <w:highlight w:val="white"/>
                    </w:rPr>
                  </w:rPrChange>
                </w:rPr>
                <w:t xml:space="preserve">                q++;</w:t>
              </w:r>
            </w:ins>
          </w:p>
          <w:p w:rsidR="00462510" w:rsidRPr="00462510" w:rsidRDefault="00462510" w:rsidP="00462510">
            <w:pPr>
              <w:autoSpaceDE w:val="0"/>
              <w:autoSpaceDN w:val="0"/>
              <w:adjustRightInd w:val="0"/>
              <w:spacing w:before="0" w:after="0" w:line="240" w:lineRule="auto"/>
              <w:rPr>
                <w:ins w:id="2122" w:author="Сергей" w:date="2017-08-13T12:10:00Z"/>
                <w:rFonts w:ascii="Consolas" w:hAnsi="Consolas" w:cs="Consolas"/>
                <w:color w:val="000000"/>
                <w:sz w:val="19"/>
                <w:szCs w:val="19"/>
                <w:highlight w:val="white"/>
                <w:lang w:val="en-US"/>
                <w:rPrChange w:id="2123" w:author="Сергей" w:date="2017-08-13T12:10:00Z">
                  <w:rPr>
                    <w:ins w:id="2124" w:author="Сергей" w:date="2017-08-13T12:10:00Z"/>
                    <w:rFonts w:ascii="Consolas" w:hAnsi="Consolas" w:cs="Consolas"/>
                    <w:color w:val="000000"/>
                    <w:sz w:val="19"/>
                    <w:szCs w:val="19"/>
                    <w:highlight w:val="white"/>
                  </w:rPr>
                </w:rPrChange>
              </w:rPr>
            </w:pPr>
            <w:ins w:id="2125" w:author="Сергей" w:date="2017-08-13T12:10:00Z">
              <w:r w:rsidRPr="00462510">
                <w:rPr>
                  <w:rFonts w:ascii="Consolas" w:hAnsi="Consolas" w:cs="Consolas"/>
                  <w:color w:val="000000"/>
                  <w:sz w:val="19"/>
                  <w:szCs w:val="19"/>
                  <w:highlight w:val="white"/>
                  <w:lang w:val="en-US"/>
                  <w:rPrChange w:id="2126" w:author="Сергей" w:date="2017-08-13T12:10:00Z">
                    <w:rPr>
                      <w:rFonts w:ascii="Consolas" w:hAnsi="Consolas" w:cs="Consolas"/>
                      <w:color w:val="000000"/>
                      <w:sz w:val="19"/>
                      <w:szCs w:val="19"/>
                      <w:highlight w:val="white"/>
                    </w:rPr>
                  </w:rPrChange>
                </w:rPr>
                <w:t xml:space="preserve">            }</w:t>
              </w:r>
            </w:ins>
          </w:p>
          <w:p w:rsidR="00462510" w:rsidRPr="00462510" w:rsidRDefault="00462510" w:rsidP="00462510">
            <w:pPr>
              <w:autoSpaceDE w:val="0"/>
              <w:autoSpaceDN w:val="0"/>
              <w:adjustRightInd w:val="0"/>
              <w:spacing w:before="0" w:after="0" w:line="240" w:lineRule="auto"/>
              <w:rPr>
                <w:ins w:id="2127" w:author="Сергей" w:date="2017-08-13T12:10:00Z"/>
                <w:rFonts w:ascii="Consolas" w:hAnsi="Consolas" w:cs="Consolas"/>
                <w:color w:val="000000"/>
                <w:sz w:val="19"/>
                <w:szCs w:val="19"/>
                <w:highlight w:val="white"/>
                <w:lang w:val="en-US"/>
                <w:rPrChange w:id="2128" w:author="Сергей" w:date="2017-08-13T12:10:00Z">
                  <w:rPr>
                    <w:ins w:id="2129" w:author="Сергей" w:date="2017-08-13T12:10:00Z"/>
                    <w:rFonts w:ascii="Consolas" w:hAnsi="Consolas" w:cs="Consolas"/>
                    <w:color w:val="000000"/>
                    <w:sz w:val="19"/>
                    <w:szCs w:val="19"/>
                    <w:highlight w:val="white"/>
                  </w:rPr>
                </w:rPrChange>
              </w:rPr>
            </w:pPr>
            <w:ins w:id="2130" w:author="Сергей" w:date="2017-08-13T12:10:00Z">
              <w:r w:rsidRPr="00462510">
                <w:rPr>
                  <w:rFonts w:ascii="Consolas" w:hAnsi="Consolas" w:cs="Consolas"/>
                  <w:color w:val="000000"/>
                  <w:sz w:val="19"/>
                  <w:szCs w:val="19"/>
                  <w:highlight w:val="white"/>
                  <w:lang w:val="en-US"/>
                  <w:rPrChange w:id="2131" w:author="Сергей" w:date="2017-08-13T12:10:00Z">
                    <w:rPr>
                      <w:rFonts w:ascii="Consolas" w:hAnsi="Consolas" w:cs="Consolas"/>
                      <w:color w:val="000000"/>
                      <w:sz w:val="19"/>
                      <w:szCs w:val="19"/>
                      <w:highlight w:val="white"/>
                    </w:rPr>
                  </w:rPrChange>
                </w:rPr>
                <w:t xml:space="preserve">            </w:t>
              </w:r>
              <w:proofErr w:type="spellStart"/>
              <w:r w:rsidRPr="00462510">
                <w:rPr>
                  <w:rFonts w:ascii="Consolas" w:hAnsi="Consolas" w:cs="Consolas"/>
                  <w:color w:val="2B91AF"/>
                  <w:sz w:val="19"/>
                  <w:szCs w:val="19"/>
                  <w:highlight w:val="white"/>
                  <w:lang w:val="en-US"/>
                  <w:rPrChange w:id="2132" w:author="Сергей" w:date="2017-08-13T12:10:00Z">
                    <w:rPr>
                      <w:rFonts w:ascii="Consolas" w:hAnsi="Consolas" w:cs="Consolas"/>
                      <w:color w:val="2B91AF"/>
                      <w:sz w:val="19"/>
                      <w:szCs w:val="19"/>
                      <w:highlight w:val="white"/>
                    </w:rPr>
                  </w:rPrChange>
                </w:rPr>
                <w:t>Console</w:t>
              </w:r>
              <w:r w:rsidRPr="00462510">
                <w:rPr>
                  <w:rFonts w:ascii="Consolas" w:hAnsi="Consolas" w:cs="Consolas"/>
                  <w:color w:val="000000"/>
                  <w:sz w:val="19"/>
                  <w:szCs w:val="19"/>
                  <w:highlight w:val="white"/>
                  <w:lang w:val="en-US"/>
                  <w:rPrChange w:id="2133" w:author="Сергей" w:date="2017-08-13T12:10:00Z">
                    <w:rPr>
                      <w:rFonts w:ascii="Consolas" w:hAnsi="Consolas" w:cs="Consolas"/>
                      <w:color w:val="000000"/>
                      <w:sz w:val="19"/>
                      <w:szCs w:val="19"/>
                      <w:highlight w:val="white"/>
                    </w:rPr>
                  </w:rPrChange>
                </w:rPr>
                <w:t>.WriteLine</w:t>
              </w:r>
              <w:proofErr w:type="spellEnd"/>
              <w:r w:rsidRPr="00462510">
                <w:rPr>
                  <w:rFonts w:ascii="Consolas" w:hAnsi="Consolas" w:cs="Consolas"/>
                  <w:color w:val="000000"/>
                  <w:sz w:val="19"/>
                  <w:szCs w:val="19"/>
                  <w:highlight w:val="white"/>
                  <w:lang w:val="en-US"/>
                  <w:rPrChange w:id="2134" w:author="Сергей" w:date="2017-08-13T12:10:00Z">
                    <w:rPr>
                      <w:rFonts w:ascii="Consolas" w:hAnsi="Consolas" w:cs="Consolas"/>
                      <w:color w:val="000000"/>
                      <w:sz w:val="19"/>
                      <w:szCs w:val="19"/>
                      <w:highlight w:val="white"/>
                    </w:rPr>
                  </w:rPrChange>
                </w:rPr>
                <w:t>(</w:t>
              </w:r>
              <w:r w:rsidRPr="00462510">
                <w:rPr>
                  <w:rFonts w:ascii="Consolas" w:hAnsi="Consolas" w:cs="Consolas"/>
                  <w:color w:val="A31515"/>
                  <w:sz w:val="19"/>
                  <w:szCs w:val="19"/>
                  <w:highlight w:val="white"/>
                  <w:lang w:val="en-US"/>
                  <w:rPrChange w:id="2135" w:author="Сергей" w:date="2017-08-13T12:10:00Z">
                    <w:rPr>
                      <w:rFonts w:ascii="Consolas" w:hAnsi="Consolas" w:cs="Consolas"/>
                      <w:color w:val="A31515"/>
                      <w:sz w:val="19"/>
                      <w:szCs w:val="19"/>
                      <w:highlight w:val="white"/>
                    </w:rPr>
                  </w:rPrChange>
                </w:rPr>
                <w:t>"</w:t>
              </w:r>
              <w:r>
                <w:rPr>
                  <w:rFonts w:ascii="Consolas" w:hAnsi="Consolas" w:cs="Consolas"/>
                  <w:color w:val="A31515"/>
                  <w:sz w:val="19"/>
                  <w:szCs w:val="19"/>
                  <w:highlight w:val="white"/>
                </w:rPr>
                <w:t>Частное</w:t>
              </w:r>
              <w:r w:rsidRPr="00462510">
                <w:rPr>
                  <w:rFonts w:ascii="Consolas" w:hAnsi="Consolas" w:cs="Consolas"/>
                  <w:color w:val="A31515"/>
                  <w:sz w:val="19"/>
                  <w:szCs w:val="19"/>
                  <w:highlight w:val="white"/>
                  <w:lang w:val="en-US"/>
                  <w:rPrChange w:id="2136" w:author="Сергей" w:date="2017-08-13T12:10:00Z">
                    <w:rPr>
                      <w:rFonts w:ascii="Consolas" w:hAnsi="Consolas" w:cs="Consolas"/>
                      <w:color w:val="A31515"/>
                      <w:sz w:val="19"/>
                      <w:szCs w:val="19"/>
                      <w:highlight w:val="white"/>
                    </w:rPr>
                  </w:rPrChange>
                </w:rPr>
                <w:t xml:space="preserve"> {0}.\n</w:t>
              </w:r>
              <w:r>
                <w:rPr>
                  <w:rFonts w:ascii="Consolas" w:hAnsi="Consolas" w:cs="Consolas"/>
                  <w:color w:val="A31515"/>
                  <w:sz w:val="19"/>
                  <w:szCs w:val="19"/>
                  <w:highlight w:val="white"/>
                </w:rPr>
                <w:t>Остаток</w:t>
              </w:r>
              <w:r w:rsidRPr="00462510">
                <w:rPr>
                  <w:rFonts w:ascii="Consolas" w:hAnsi="Consolas" w:cs="Consolas"/>
                  <w:color w:val="A31515"/>
                  <w:sz w:val="19"/>
                  <w:szCs w:val="19"/>
                  <w:highlight w:val="white"/>
                  <w:lang w:val="en-US"/>
                  <w:rPrChange w:id="2137" w:author="Сергей" w:date="2017-08-13T12:10:00Z">
                    <w:rPr>
                      <w:rFonts w:ascii="Consolas" w:hAnsi="Consolas" w:cs="Consolas"/>
                      <w:color w:val="A31515"/>
                      <w:sz w:val="19"/>
                      <w:szCs w:val="19"/>
                      <w:highlight w:val="white"/>
                    </w:rPr>
                  </w:rPrChange>
                </w:rPr>
                <w:t xml:space="preserve"> {1}"</w:t>
              </w:r>
              <w:r w:rsidRPr="00462510">
                <w:rPr>
                  <w:rFonts w:ascii="Consolas" w:hAnsi="Consolas" w:cs="Consolas"/>
                  <w:color w:val="000000"/>
                  <w:sz w:val="19"/>
                  <w:szCs w:val="19"/>
                  <w:highlight w:val="white"/>
                  <w:lang w:val="en-US"/>
                  <w:rPrChange w:id="2138" w:author="Сергей" w:date="2017-08-13T12:10:00Z">
                    <w:rPr>
                      <w:rFonts w:ascii="Consolas" w:hAnsi="Consolas" w:cs="Consolas"/>
                      <w:color w:val="000000"/>
                      <w:sz w:val="19"/>
                      <w:szCs w:val="19"/>
                      <w:highlight w:val="white"/>
                    </w:rPr>
                  </w:rPrChange>
                </w:rPr>
                <w:t>, q, r);</w:t>
              </w:r>
            </w:ins>
          </w:p>
          <w:p w:rsidR="00462510" w:rsidRDefault="00462510" w:rsidP="00462510">
            <w:pPr>
              <w:autoSpaceDE w:val="0"/>
              <w:autoSpaceDN w:val="0"/>
              <w:adjustRightInd w:val="0"/>
              <w:spacing w:before="0" w:after="0" w:line="240" w:lineRule="auto"/>
              <w:rPr>
                <w:ins w:id="2139" w:author="Сергей" w:date="2017-08-13T12:10:00Z"/>
                <w:rFonts w:ascii="Consolas" w:hAnsi="Consolas" w:cs="Consolas"/>
                <w:color w:val="000000"/>
                <w:sz w:val="19"/>
                <w:szCs w:val="19"/>
                <w:highlight w:val="white"/>
              </w:rPr>
            </w:pPr>
            <w:ins w:id="2140" w:author="Сергей" w:date="2017-08-13T12:10:00Z">
              <w:r w:rsidRPr="00462510">
                <w:rPr>
                  <w:rFonts w:ascii="Consolas" w:hAnsi="Consolas" w:cs="Consolas"/>
                  <w:color w:val="000000"/>
                  <w:sz w:val="19"/>
                  <w:szCs w:val="19"/>
                  <w:highlight w:val="white"/>
                  <w:lang w:val="en-US"/>
                  <w:rPrChange w:id="2141" w:author="Сергей" w:date="2017-08-13T12:10:00Z">
                    <w:rPr>
                      <w:rFonts w:ascii="Consolas" w:hAnsi="Consolas" w:cs="Consolas"/>
                      <w:color w:val="000000"/>
                      <w:sz w:val="19"/>
                      <w:szCs w:val="19"/>
                      <w:highlight w:val="white"/>
                    </w:rPr>
                  </w:rPrChange>
                </w:rPr>
                <w:t xml:space="preserve">        </w:t>
              </w:r>
              <w:r>
                <w:rPr>
                  <w:rFonts w:ascii="Consolas" w:hAnsi="Consolas" w:cs="Consolas"/>
                  <w:color w:val="000000"/>
                  <w:sz w:val="19"/>
                  <w:szCs w:val="19"/>
                  <w:highlight w:val="white"/>
                </w:rPr>
                <w:t>}</w:t>
              </w:r>
            </w:ins>
          </w:p>
          <w:p w:rsidR="00462510" w:rsidRDefault="00462510" w:rsidP="00462510">
            <w:pPr>
              <w:autoSpaceDE w:val="0"/>
              <w:autoSpaceDN w:val="0"/>
              <w:adjustRightInd w:val="0"/>
              <w:spacing w:before="0" w:after="0" w:line="240" w:lineRule="auto"/>
              <w:rPr>
                <w:ins w:id="2142" w:author="Сергей" w:date="2017-08-13T12:10:00Z"/>
                <w:rFonts w:ascii="Consolas" w:hAnsi="Consolas" w:cs="Consolas"/>
                <w:color w:val="000000"/>
                <w:sz w:val="19"/>
                <w:szCs w:val="19"/>
                <w:highlight w:val="white"/>
              </w:rPr>
            </w:pPr>
            <w:ins w:id="2143" w:author="Сергей" w:date="2017-08-13T12:10:00Z">
              <w:r>
                <w:rPr>
                  <w:rFonts w:ascii="Consolas" w:hAnsi="Consolas" w:cs="Consolas"/>
                  <w:color w:val="000000"/>
                  <w:sz w:val="19"/>
                  <w:szCs w:val="19"/>
                  <w:highlight w:val="white"/>
                </w:rPr>
                <w:t xml:space="preserve">    }</w:t>
              </w:r>
            </w:ins>
          </w:p>
          <w:p w:rsidR="00227B05" w:rsidRPr="00082C12" w:rsidDel="00462510" w:rsidRDefault="00462510" w:rsidP="00462510">
            <w:pPr>
              <w:pStyle w:val="normal"/>
              <w:widowControl w:val="0"/>
              <w:spacing w:before="0" w:after="0" w:line="240" w:lineRule="auto"/>
              <w:rPr>
                <w:del w:id="2144" w:author="Сергей" w:date="2017-08-13T12:10:00Z"/>
                <w:color w:val="000000"/>
                <w:lang w:val="en-US"/>
              </w:rPr>
            </w:pPr>
            <w:ins w:id="2145" w:author="Сергей" w:date="2017-08-13T12:10:00Z">
              <w:r>
                <w:rPr>
                  <w:rFonts w:ascii="Consolas" w:hAnsi="Consolas" w:cs="Consolas"/>
                  <w:color w:val="000000"/>
                  <w:sz w:val="19"/>
                  <w:szCs w:val="19"/>
                  <w:highlight w:val="white"/>
                </w:rPr>
                <w:t>}</w:t>
              </w:r>
            </w:ins>
            <w:del w:id="2146" w:author="Сергей" w:date="2017-08-13T12:10:00Z">
              <w:r w:rsidR="00102F2F" w:rsidRPr="00082C12" w:rsidDel="00462510">
                <w:rPr>
                  <w:color w:val="000088"/>
                  <w:lang w:val="en-US"/>
                </w:rPr>
                <w:delText>class</w:delText>
              </w:r>
              <w:r w:rsidR="00102F2F" w:rsidRPr="00082C12" w:rsidDel="00462510">
                <w:rPr>
                  <w:color w:val="000000"/>
                  <w:lang w:val="en-US"/>
                </w:rPr>
                <w:delText xml:space="preserve"> </w:delText>
              </w:r>
              <w:r w:rsidR="00102F2F" w:rsidRPr="00082C12" w:rsidDel="00462510">
                <w:rPr>
                  <w:color w:val="660066"/>
                  <w:lang w:val="en-US"/>
                </w:rPr>
                <w:delText>Program</w:delText>
              </w:r>
            </w:del>
          </w:p>
          <w:p w:rsidR="00227B05" w:rsidRPr="00082C12" w:rsidDel="00462510" w:rsidRDefault="00102F2F">
            <w:pPr>
              <w:pStyle w:val="normal"/>
              <w:widowControl w:val="0"/>
              <w:spacing w:before="0" w:after="0" w:line="240" w:lineRule="auto"/>
              <w:rPr>
                <w:del w:id="2147" w:author="Сергей" w:date="2017-08-13T12:10:00Z"/>
                <w:color w:val="000000"/>
                <w:lang w:val="en-US"/>
              </w:rPr>
            </w:pPr>
            <w:del w:id="2148" w:author="Сергей" w:date="2017-08-13T12:10:00Z">
              <w:r w:rsidRPr="00082C12" w:rsidDel="00462510">
                <w:rPr>
                  <w:color w:val="000000"/>
                  <w:lang w:val="en-US"/>
                </w:rPr>
                <w:delText>{</w:delText>
              </w:r>
            </w:del>
          </w:p>
          <w:p w:rsidR="00227B05" w:rsidRPr="00082C12" w:rsidDel="00462510" w:rsidRDefault="00102F2F">
            <w:pPr>
              <w:pStyle w:val="normal"/>
              <w:widowControl w:val="0"/>
              <w:spacing w:before="0" w:after="0" w:line="240" w:lineRule="auto"/>
              <w:rPr>
                <w:del w:id="2149" w:author="Сергей" w:date="2017-08-13T12:10:00Z"/>
                <w:color w:val="000000"/>
                <w:lang w:val="en-US"/>
              </w:rPr>
            </w:pPr>
            <w:del w:id="2150" w:author="Сергей" w:date="2017-08-13T12:10:00Z">
              <w:r w:rsidRPr="00082C12" w:rsidDel="00462510">
                <w:rPr>
                  <w:color w:val="000000"/>
                  <w:lang w:val="en-US"/>
                </w:rPr>
                <w:delText xml:space="preserve">    </w:delText>
              </w:r>
              <w:r w:rsidRPr="00082C12" w:rsidDel="00462510">
                <w:rPr>
                  <w:color w:val="000088"/>
                  <w:lang w:val="en-US"/>
                </w:rPr>
                <w:delText>static</w:delText>
              </w:r>
              <w:r w:rsidRPr="00082C12" w:rsidDel="00462510">
                <w:rPr>
                  <w:color w:val="000000"/>
                  <w:lang w:val="en-US"/>
                </w:rPr>
                <w:delText xml:space="preserve"> </w:delText>
              </w:r>
              <w:r w:rsidRPr="00082C12" w:rsidDel="00462510">
                <w:rPr>
                  <w:color w:val="000088"/>
                  <w:lang w:val="en-US"/>
                </w:rPr>
                <w:delText>void</w:delText>
              </w:r>
              <w:r w:rsidRPr="00082C12" w:rsidDel="00462510">
                <w:rPr>
                  <w:color w:val="000000"/>
                  <w:lang w:val="en-US"/>
                </w:rPr>
                <w:delText xml:space="preserve"> </w:delText>
              </w:r>
              <w:r w:rsidRPr="00082C12" w:rsidDel="00462510">
                <w:rPr>
                  <w:color w:val="660066"/>
                  <w:lang w:val="en-US"/>
                </w:rPr>
                <w:delText>Main</w:delText>
              </w:r>
              <w:r w:rsidRPr="00082C12" w:rsidDel="00462510">
                <w:rPr>
                  <w:color w:val="666600"/>
                  <w:lang w:val="en-US"/>
                </w:rPr>
                <w:delText>()</w:delText>
              </w:r>
            </w:del>
          </w:p>
          <w:p w:rsidR="00227B05" w:rsidRPr="00082C12" w:rsidDel="00462510" w:rsidRDefault="00102F2F">
            <w:pPr>
              <w:pStyle w:val="normal"/>
              <w:widowControl w:val="0"/>
              <w:spacing w:before="0" w:after="0" w:line="240" w:lineRule="auto"/>
              <w:rPr>
                <w:del w:id="2151" w:author="Сергей" w:date="2017-08-13T12:10:00Z"/>
                <w:color w:val="000000"/>
                <w:lang w:val="en-US"/>
              </w:rPr>
            </w:pPr>
            <w:del w:id="2152" w:author="Сергей" w:date="2017-08-13T12:10:00Z">
              <w:r w:rsidRPr="00082C12" w:rsidDel="00462510">
                <w:rPr>
                  <w:color w:val="000000"/>
                  <w:lang w:val="en-US"/>
                </w:rPr>
                <w:lastRenderedPageBreak/>
                <w:delText xml:space="preserve">    {</w:delText>
              </w:r>
            </w:del>
          </w:p>
          <w:p w:rsidR="00227B05" w:rsidRPr="00082C12" w:rsidDel="00462510" w:rsidRDefault="00102F2F">
            <w:pPr>
              <w:pStyle w:val="normal"/>
              <w:widowControl w:val="0"/>
              <w:spacing w:before="0" w:after="0" w:line="240" w:lineRule="auto"/>
              <w:rPr>
                <w:del w:id="2153" w:author="Сергей" w:date="2017-08-13T12:10:00Z"/>
                <w:color w:val="000000"/>
                <w:lang w:val="en-US"/>
              </w:rPr>
            </w:pPr>
            <w:del w:id="2154" w:author="Сергей" w:date="2017-08-13T12:10:00Z">
              <w:r w:rsidRPr="00082C12" w:rsidDel="00462510">
                <w:rPr>
                  <w:color w:val="000000"/>
                  <w:lang w:val="en-US"/>
                </w:rPr>
                <w:delText xml:space="preserve">        </w:delText>
              </w:r>
              <w:r w:rsidRPr="00082C12" w:rsidDel="00462510">
                <w:rPr>
                  <w:color w:val="000088"/>
                  <w:lang w:val="en-US"/>
                </w:rPr>
                <w:delText>int</w:delText>
              </w:r>
              <w:r w:rsidRPr="00082C12" w:rsidDel="00462510">
                <w:rPr>
                  <w:color w:val="000000"/>
                  <w:lang w:val="en-US"/>
                </w:rPr>
                <w:delText xml:space="preserve"> a </w:delText>
              </w:r>
              <w:r w:rsidRPr="00082C12" w:rsidDel="00462510">
                <w:rPr>
                  <w:color w:val="666600"/>
                  <w:lang w:val="en-US"/>
                </w:rPr>
                <w:delText>=</w:delText>
              </w:r>
              <w:r w:rsidRPr="00082C12" w:rsidDel="00462510">
                <w:rPr>
                  <w:color w:val="000000"/>
                  <w:lang w:val="en-US"/>
                </w:rPr>
                <w:delText xml:space="preserve"> </w:delText>
              </w:r>
              <w:r w:rsidRPr="00082C12" w:rsidDel="00462510">
                <w:rPr>
                  <w:color w:val="006666"/>
                  <w:lang w:val="en-US"/>
                </w:rPr>
                <w:delText>10;</w:delText>
              </w:r>
            </w:del>
          </w:p>
          <w:p w:rsidR="00227B05" w:rsidRPr="00082C12" w:rsidDel="00462510" w:rsidRDefault="00102F2F">
            <w:pPr>
              <w:pStyle w:val="normal"/>
              <w:widowControl w:val="0"/>
              <w:spacing w:before="0" w:after="0" w:line="240" w:lineRule="auto"/>
              <w:rPr>
                <w:del w:id="2155" w:author="Сергей" w:date="2017-08-13T12:10:00Z"/>
                <w:color w:val="000000"/>
                <w:lang w:val="en-US"/>
              </w:rPr>
            </w:pPr>
            <w:del w:id="2156" w:author="Сергей" w:date="2017-08-13T12:10:00Z">
              <w:r w:rsidRPr="00082C12" w:rsidDel="00462510">
                <w:rPr>
                  <w:color w:val="000000"/>
                  <w:lang w:val="en-US"/>
                </w:rPr>
                <w:delText xml:space="preserve">        </w:delText>
              </w:r>
              <w:r w:rsidRPr="00082C12" w:rsidDel="00462510">
                <w:rPr>
                  <w:color w:val="000088"/>
                  <w:lang w:val="en-US"/>
                </w:rPr>
                <w:delText>int</w:delText>
              </w:r>
              <w:r w:rsidRPr="00082C12" w:rsidDel="00462510">
                <w:rPr>
                  <w:color w:val="000000"/>
                  <w:lang w:val="en-US"/>
                </w:rPr>
                <w:delText xml:space="preserve"> d </w:delText>
              </w:r>
              <w:r w:rsidRPr="00082C12" w:rsidDel="00462510">
                <w:rPr>
                  <w:color w:val="666600"/>
                  <w:lang w:val="en-US"/>
                </w:rPr>
                <w:delText>=</w:delText>
              </w:r>
              <w:r w:rsidRPr="00082C12" w:rsidDel="00462510">
                <w:rPr>
                  <w:color w:val="000000"/>
                  <w:lang w:val="en-US"/>
                </w:rPr>
                <w:delText xml:space="preserve"> </w:delText>
              </w:r>
              <w:r w:rsidRPr="00082C12" w:rsidDel="00462510">
                <w:rPr>
                  <w:color w:val="006666"/>
                  <w:lang w:val="en-US"/>
                </w:rPr>
                <w:delText>3;</w:delText>
              </w:r>
            </w:del>
          </w:p>
          <w:p w:rsidR="00227B05" w:rsidRPr="00082C12" w:rsidDel="00462510" w:rsidRDefault="00102F2F">
            <w:pPr>
              <w:pStyle w:val="normal"/>
              <w:widowControl w:val="0"/>
              <w:spacing w:before="0" w:after="0" w:line="240" w:lineRule="auto"/>
              <w:rPr>
                <w:del w:id="2157" w:author="Сергей" w:date="2017-08-13T12:10:00Z"/>
                <w:color w:val="000000"/>
                <w:lang w:val="en-US"/>
              </w:rPr>
            </w:pPr>
            <w:del w:id="2158" w:author="Сергей" w:date="2017-08-13T12:10:00Z">
              <w:r w:rsidRPr="00082C12" w:rsidDel="00462510">
                <w:rPr>
                  <w:color w:val="000000"/>
                  <w:lang w:val="en-US"/>
                </w:rPr>
                <w:delText xml:space="preserve">        </w:delText>
              </w:r>
              <w:r w:rsidRPr="00082C12" w:rsidDel="00462510">
                <w:rPr>
                  <w:color w:val="880000"/>
                  <w:lang w:val="en-US"/>
                </w:rPr>
                <w:delText>// a/d</w:delText>
              </w:r>
            </w:del>
          </w:p>
          <w:p w:rsidR="00227B05" w:rsidRPr="00082C12" w:rsidDel="00462510" w:rsidRDefault="00102F2F">
            <w:pPr>
              <w:pStyle w:val="normal"/>
              <w:widowControl w:val="0"/>
              <w:spacing w:before="0" w:after="0" w:line="240" w:lineRule="auto"/>
              <w:rPr>
                <w:del w:id="2159" w:author="Сергей" w:date="2017-08-13T12:10:00Z"/>
                <w:color w:val="000000"/>
                <w:lang w:val="en-US"/>
              </w:rPr>
            </w:pPr>
            <w:del w:id="2160" w:author="Сергей" w:date="2017-08-13T12:10:00Z">
              <w:r w:rsidRPr="00082C12" w:rsidDel="00462510">
                <w:rPr>
                  <w:color w:val="000000"/>
                  <w:lang w:val="en-US"/>
                </w:rPr>
                <w:delText xml:space="preserve">        </w:delText>
              </w:r>
              <w:r w:rsidRPr="00082C12" w:rsidDel="00462510">
                <w:rPr>
                  <w:color w:val="000088"/>
                  <w:lang w:val="en-US"/>
                </w:rPr>
                <w:delText>int</w:delText>
              </w:r>
              <w:r w:rsidRPr="00082C12" w:rsidDel="00462510">
                <w:rPr>
                  <w:color w:val="000000"/>
                  <w:lang w:val="en-US"/>
                </w:rPr>
                <w:delText xml:space="preserve"> r</w:delText>
              </w:r>
              <w:r w:rsidRPr="00082C12" w:rsidDel="00462510">
                <w:rPr>
                  <w:color w:val="666600"/>
                  <w:lang w:val="en-US"/>
                </w:rPr>
                <w:delText>=</w:delText>
              </w:r>
              <w:r w:rsidRPr="00082C12" w:rsidDel="00462510">
                <w:rPr>
                  <w:color w:val="000000"/>
                  <w:lang w:val="en-US"/>
                </w:rPr>
                <w:delText>a</w:delText>
              </w:r>
              <w:r w:rsidRPr="00082C12" w:rsidDel="00462510">
                <w:rPr>
                  <w:color w:val="666600"/>
                  <w:lang w:val="en-US"/>
                </w:rPr>
                <w:delText>,</w:delText>
              </w:r>
              <w:r w:rsidRPr="00082C12" w:rsidDel="00462510">
                <w:rPr>
                  <w:color w:val="000000"/>
                  <w:lang w:val="en-US"/>
                </w:rPr>
                <w:delText xml:space="preserve"> q</w:delText>
              </w:r>
              <w:r w:rsidRPr="00082C12" w:rsidDel="00462510">
                <w:rPr>
                  <w:color w:val="666600"/>
                  <w:lang w:val="en-US"/>
                </w:rPr>
                <w:delText>=</w:delText>
              </w:r>
              <w:r w:rsidRPr="00082C12" w:rsidDel="00462510">
                <w:rPr>
                  <w:color w:val="006666"/>
                  <w:lang w:val="en-US"/>
                </w:rPr>
                <w:delText>0;</w:delText>
              </w:r>
            </w:del>
          </w:p>
          <w:p w:rsidR="00227B05" w:rsidRPr="00082C12" w:rsidDel="00462510" w:rsidRDefault="00102F2F">
            <w:pPr>
              <w:pStyle w:val="normal"/>
              <w:widowControl w:val="0"/>
              <w:spacing w:before="0" w:after="0" w:line="240" w:lineRule="auto"/>
              <w:rPr>
                <w:del w:id="2161" w:author="Сергей" w:date="2017-08-13T12:10:00Z"/>
                <w:color w:val="000000"/>
                <w:lang w:val="en-US"/>
              </w:rPr>
            </w:pPr>
            <w:del w:id="2162" w:author="Сергей" w:date="2017-08-13T12:10:00Z">
              <w:r w:rsidRPr="00082C12" w:rsidDel="00462510">
                <w:rPr>
                  <w:color w:val="000000"/>
                  <w:lang w:val="en-US"/>
                </w:rPr>
                <w:delText xml:space="preserve">        </w:delText>
              </w:r>
              <w:r w:rsidRPr="00082C12" w:rsidDel="00462510">
                <w:rPr>
                  <w:color w:val="000088"/>
                  <w:lang w:val="en-US"/>
                </w:rPr>
                <w:delText>while</w:delText>
              </w:r>
              <w:r w:rsidRPr="00082C12" w:rsidDel="00462510">
                <w:rPr>
                  <w:color w:val="000000"/>
                  <w:lang w:val="en-US"/>
                </w:rPr>
                <w:delText xml:space="preserve"> </w:delText>
              </w:r>
              <w:r w:rsidRPr="00082C12" w:rsidDel="00462510">
                <w:rPr>
                  <w:color w:val="666600"/>
                  <w:lang w:val="en-US"/>
                </w:rPr>
                <w:delText>(</w:delText>
              </w:r>
              <w:r w:rsidRPr="00082C12" w:rsidDel="00462510">
                <w:rPr>
                  <w:color w:val="000000"/>
                  <w:lang w:val="en-US"/>
                </w:rPr>
                <w:delText>r</w:delText>
              </w:r>
              <w:r w:rsidRPr="00082C12" w:rsidDel="00462510">
                <w:rPr>
                  <w:color w:val="666600"/>
                  <w:lang w:val="en-US"/>
                </w:rPr>
                <w:delText>&gt;=</w:delText>
              </w:r>
              <w:r w:rsidRPr="00082C12" w:rsidDel="00462510">
                <w:rPr>
                  <w:color w:val="000000"/>
                  <w:lang w:val="en-US"/>
                </w:rPr>
                <w:delText>d)</w:delText>
              </w:r>
            </w:del>
          </w:p>
          <w:p w:rsidR="00227B05" w:rsidRPr="00082C12" w:rsidDel="00462510" w:rsidRDefault="00102F2F">
            <w:pPr>
              <w:pStyle w:val="normal"/>
              <w:widowControl w:val="0"/>
              <w:spacing w:before="0" w:after="0" w:line="240" w:lineRule="auto"/>
              <w:rPr>
                <w:del w:id="2163" w:author="Сергей" w:date="2017-08-13T12:10:00Z"/>
                <w:color w:val="000000"/>
                <w:lang w:val="en-US"/>
              </w:rPr>
            </w:pPr>
            <w:del w:id="2164" w:author="Сергей" w:date="2017-08-13T12:10:00Z">
              <w:r w:rsidRPr="00082C12" w:rsidDel="00462510">
                <w:rPr>
                  <w:color w:val="000000"/>
                  <w:lang w:val="en-US"/>
                </w:rPr>
                <w:delText xml:space="preserve">        {</w:delText>
              </w:r>
            </w:del>
          </w:p>
          <w:p w:rsidR="00227B05" w:rsidRPr="00082C12" w:rsidDel="00462510" w:rsidRDefault="00102F2F">
            <w:pPr>
              <w:pStyle w:val="normal"/>
              <w:widowControl w:val="0"/>
              <w:spacing w:before="0" w:after="0" w:line="240" w:lineRule="auto"/>
              <w:rPr>
                <w:del w:id="2165" w:author="Сергей" w:date="2017-08-13T12:10:00Z"/>
                <w:color w:val="000000"/>
                <w:lang w:val="en-US"/>
              </w:rPr>
            </w:pPr>
            <w:del w:id="2166" w:author="Сергей" w:date="2017-08-13T12:10:00Z">
              <w:r w:rsidRPr="00082C12" w:rsidDel="00462510">
                <w:rPr>
                  <w:color w:val="000000"/>
                  <w:lang w:val="en-US"/>
                </w:rPr>
                <w:delText xml:space="preserve">            r </w:delText>
              </w:r>
              <w:r w:rsidRPr="00082C12" w:rsidDel="00462510">
                <w:rPr>
                  <w:color w:val="666600"/>
                  <w:lang w:val="en-US"/>
                </w:rPr>
                <w:delText>=</w:delText>
              </w:r>
              <w:r w:rsidRPr="00082C12" w:rsidDel="00462510">
                <w:rPr>
                  <w:color w:val="000000"/>
                  <w:lang w:val="en-US"/>
                </w:rPr>
                <w:delText xml:space="preserve"> r </w:delText>
              </w:r>
              <w:r w:rsidRPr="00082C12" w:rsidDel="00462510">
                <w:rPr>
                  <w:color w:val="666600"/>
                  <w:lang w:val="en-US"/>
                </w:rPr>
                <w:delText>-</w:delText>
              </w:r>
              <w:r w:rsidRPr="00082C12" w:rsidDel="00462510">
                <w:rPr>
                  <w:color w:val="000000"/>
                  <w:lang w:val="en-US"/>
                </w:rPr>
                <w:delText xml:space="preserve"> d;</w:delText>
              </w:r>
            </w:del>
          </w:p>
          <w:p w:rsidR="00227B05" w:rsidRPr="00082C12" w:rsidDel="00462510" w:rsidRDefault="00102F2F">
            <w:pPr>
              <w:pStyle w:val="normal"/>
              <w:widowControl w:val="0"/>
              <w:spacing w:before="0" w:after="0" w:line="240" w:lineRule="auto"/>
              <w:rPr>
                <w:del w:id="2167" w:author="Сергей" w:date="2017-08-13T12:10:00Z"/>
                <w:color w:val="000000"/>
                <w:lang w:val="en-US"/>
              </w:rPr>
            </w:pPr>
            <w:del w:id="2168" w:author="Сергей" w:date="2017-08-13T12:10:00Z">
              <w:r w:rsidRPr="00082C12" w:rsidDel="00462510">
                <w:rPr>
                  <w:color w:val="000000"/>
                  <w:lang w:val="en-US"/>
                </w:rPr>
                <w:delText xml:space="preserve">            q</w:delText>
              </w:r>
              <w:r w:rsidRPr="00082C12" w:rsidDel="00462510">
                <w:rPr>
                  <w:color w:val="666600"/>
                  <w:lang w:val="en-US"/>
                </w:rPr>
                <w:delText>++;</w:delText>
              </w:r>
            </w:del>
          </w:p>
          <w:p w:rsidR="00227B05" w:rsidRPr="00082C12" w:rsidDel="00462510" w:rsidRDefault="00102F2F">
            <w:pPr>
              <w:pStyle w:val="normal"/>
              <w:widowControl w:val="0"/>
              <w:spacing w:before="0" w:after="0" w:line="240" w:lineRule="auto"/>
              <w:rPr>
                <w:del w:id="2169" w:author="Сергей" w:date="2017-08-13T12:10:00Z"/>
                <w:color w:val="000000"/>
                <w:lang w:val="en-US"/>
              </w:rPr>
            </w:pPr>
            <w:del w:id="2170" w:author="Сергей" w:date="2017-08-13T12:10:00Z">
              <w:r w:rsidRPr="00082C12" w:rsidDel="00462510">
                <w:rPr>
                  <w:color w:val="000000"/>
                  <w:lang w:val="en-US"/>
                </w:rPr>
                <w:delText xml:space="preserve">        }</w:delText>
              </w:r>
            </w:del>
          </w:p>
          <w:p w:rsidR="00227B05" w:rsidRPr="00082C12" w:rsidDel="00462510" w:rsidRDefault="00102F2F">
            <w:pPr>
              <w:pStyle w:val="normal"/>
              <w:widowControl w:val="0"/>
              <w:spacing w:before="0" w:after="0" w:line="240" w:lineRule="auto"/>
              <w:rPr>
                <w:del w:id="2171" w:author="Сергей" w:date="2017-08-13T12:10:00Z"/>
                <w:color w:val="000000"/>
                <w:lang w:val="en-US"/>
              </w:rPr>
            </w:pPr>
            <w:del w:id="2172" w:author="Сергей" w:date="2017-08-13T12:10:00Z">
              <w:r w:rsidRPr="00082C12" w:rsidDel="00462510">
                <w:rPr>
                  <w:color w:val="000000"/>
                  <w:lang w:val="en-US"/>
                </w:rPr>
                <w:delText xml:space="preserve">        </w:delText>
              </w:r>
              <w:r w:rsidRPr="00082C12" w:rsidDel="00462510">
                <w:rPr>
                  <w:color w:val="660066"/>
                  <w:lang w:val="en-US"/>
                </w:rPr>
                <w:delText>Console</w:delText>
              </w:r>
              <w:r w:rsidRPr="00082C12" w:rsidDel="00462510">
                <w:rPr>
                  <w:color w:val="666600"/>
                  <w:lang w:val="en-US"/>
                </w:rPr>
                <w:delText>.</w:delText>
              </w:r>
              <w:r w:rsidRPr="00082C12" w:rsidDel="00462510">
                <w:rPr>
                  <w:color w:val="660066"/>
                  <w:lang w:val="en-US"/>
                </w:rPr>
                <w:delText>WriteLine</w:delText>
              </w:r>
              <w:r w:rsidRPr="00082C12" w:rsidDel="00462510">
                <w:rPr>
                  <w:color w:val="666600"/>
                  <w:lang w:val="en-US"/>
                </w:rPr>
                <w:delText>(</w:delText>
              </w:r>
              <w:r w:rsidRPr="00082C12" w:rsidDel="00462510">
                <w:rPr>
                  <w:color w:val="008800"/>
                  <w:lang w:val="en-US"/>
                </w:rPr>
                <w:delText>"</w:delText>
              </w:r>
              <w:r w:rsidDel="00462510">
                <w:rPr>
                  <w:color w:val="008800"/>
                </w:rPr>
                <w:delText>Частное</w:delText>
              </w:r>
              <w:r w:rsidRPr="00082C12" w:rsidDel="00462510">
                <w:rPr>
                  <w:color w:val="008800"/>
                  <w:lang w:val="en-US"/>
                </w:rPr>
                <w:delText xml:space="preserve"> {0}.\n</w:delText>
              </w:r>
              <w:r w:rsidDel="00462510">
                <w:rPr>
                  <w:color w:val="008800"/>
                </w:rPr>
                <w:delText>Остаток</w:delText>
              </w:r>
              <w:r w:rsidRPr="00082C12" w:rsidDel="00462510">
                <w:rPr>
                  <w:color w:val="008800"/>
                  <w:lang w:val="en-US"/>
                </w:rPr>
                <w:delText xml:space="preserve"> {1}"</w:delText>
              </w:r>
              <w:r w:rsidRPr="00082C12" w:rsidDel="00462510">
                <w:rPr>
                  <w:color w:val="666600"/>
                  <w:lang w:val="en-US"/>
                </w:rPr>
                <w:delText>,</w:delText>
              </w:r>
              <w:r w:rsidRPr="00082C12" w:rsidDel="00462510">
                <w:rPr>
                  <w:color w:val="000000"/>
                  <w:lang w:val="en-US"/>
                </w:rPr>
                <w:delText xml:space="preserve"> q</w:delText>
              </w:r>
              <w:r w:rsidRPr="00082C12" w:rsidDel="00462510">
                <w:rPr>
                  <w:color w:val="666600"/>
                  <w:lang w:val="en-US"/>
                </w:rPr>
                <w:delText>,</w:delText>
              </w:r>
              <w:r w:rsidRPr="00082C12" w:rsidDel="00462510">
                <w:rPr>
                  <w:color w:val="000000"/>
                  <w:lang w:val="en-US"/>
                </w:rPr>
                <w:delText xml:space="preserve"> r</w:delText>
              </w:r>
              <w:r w:rsidRPr="00082C12" w:rsidDel="00462510">
                <w:rPr>
                  <w:color w:val="666600"/>
                  <w:lang w:val="en-US"/>
                </w:rPr>
                <w:delText>);</w:delText>
              </w:r>
            </w:del>
          </w:p>
          <w:p w:rsidR="00227B05" w:rsidDel="00462510" w:rsidRDefault="00102F2F">
            <w:pPr>
              <w:pStyle w:val="normal"/>
              <w:widowControl w:val="0"/>
              <w:spacing w:before="0" w:after="0" w:line="240" w:lineRule="auto"/>
              <w:rPr>
                <w:del w:id="2173" w:author="Сергей" w:date="2017-08-13T12:10:00Z"/>
                <w:color w:val="000000"/>
              </w:rPr>
            </w:pPr>
            <w:del w:id="2174" w:author="Сергей" w:date="2017-08-13T12:10:00Z">
              <w:r w:rsidRPr="00082C12" w:rsidDel="00462510">
                <w:rPr>
                  <w:color w:val="000000"/>
                  <w:lang w:val="en-US"/>
                </w:rPr>
                <w:delText xml:space="preserve">    </w:delText>
              </w:r>
              <w:r w:rsidDel="00462510">
                <w:rPr>
                  <w:color w:val="000000"/>
                </w:rPr>
                <w:delText>}</w:delText>
              </w:r>
            </w:del>
          </w:p>
          <w:p w:rsidR="00227B05" w:rsidRDefault="00102F2F">
            <w:pPr>
              <w:pStyle w:val="normal"/>
              <w:widowControl w:val="0"/>
              <w:spacing w:before="0" w:after="0" w:line="240" w:lineRule="auto"/>
              <w:rPr>
                <w:color w:val="000000"/>
              </w:rPr>
            </w:pPr>
            <w:del w:id="2175" w:author="Сергей" w:date="2017-08-13T12:10:00Z">
              <w:r w:rsidDel="00462510">
                <w:rPr>
                  <w:color w:val="000000"/>
                </w:rPr>
                <w:delText>}</w:delText>
              </w:r>
            </w:del>
          </w:p>
        </w:tc>
      </w:tr>
    </w:tbl>
    <w:p w:rsidR="00227B05" w:rsidRDefault="00227B05">
      <w:pPr>
        <w:pStyle w:val="3"/>
        <w:contextualSpacing w:val="0"/>
      </w:pPr>
      <w:bookmarkStart w:id="2176" w:name="_i7de47vt67j6" w:colFirst="0" w:colLast="0"/>
      <w:bookmarkEnd w:id="2176"/>
    </w:p>
    <w:p w:rsidR="00227B05" w:rsidRDefault="00102F2F">
      <w:pPr>
        <w:pStyle w:val="normal"/>
      </w:pPr>
      <w:r>
        <w:br w:type="page"/>
      </w:r>
    </w:p>
    <w:p w:rsidR="00227B05" w:rsidRDefault="00227B05">
      <w:pPr>
        <w:pStyle w:val="3"/>
        <w:contextualSpacing w:val="0"/>
      </w:pPr>
      <w:bookmarkStart w:id="2177" w:name="_lm1jxytct1x" w:colFirst="0" w:colLast="0"/>
      <w:bookmarkEnd w:id="2177"/>
    </w:p>
    <w:p w:rsidR="00227B05" w:rsidRDefault="00102F2F">
      <w:pPr>
        <w:pStyle w:val="3"/>
        <w:contextualSpacing w:val="0"/>
      </w:pPr>
      <w:bookmarkStart w:id="2178" w:name="_2mv6kuiily1c" w:colFirst="0" w:colLast="0"/>
      <w:bookmarkEnd w:id="2178"/>
      <w:r>
        <w:t xml:space="preserve">Задача 3. Написать программу табуляции произвольной функции в диапазоне от </w:t>
      </w:r>
      <w:proofErr w:type="spellStart"/>
      <w:r>
        <w:t>a</w:t>
      </w:r>
      <w:proofErr w:type="spellEnd"/>
      <w:r>
        <w:t xml:space="preserve"> до </w:t>
      </w:r>
      <w:proofErr w:type="spellStart"/>
      <w:r>
        <w:t>b</w:t>
      </w:r>
      <w:proofErr w:type="spellEnd"/>
      <w:r>
        <w:t xml:space="preserve">. </w:t>
      </w:r>
    </w:p>
    <w:p w:rsidR="00227B05" w:rsidRDefault="00102F2F">
      <w:pPr>
        <w:pStyle w:val="normal"/>
      </w:pPr>
      <w:r>
        <w:t xml:space="preserve">Написать программу табуляции произвольной функции в диапазоне от </w:t>
      </w:r>
      <w:proofErr w:type="spellStart"/>
      <w:r>
        <w:t>a</w:t>
      </w:r>
      <w:proofErr w:type="spellEnd"/>
      <w:r>
        <w:t xml:space="preserve"> до </w:t>
      </w:r>
      <w:proofErr w:type="spellStart"/>
      <w:r>
        <w:t>b</w:t>
      </w:r>
      <w:proofErr w:type="spellEnd"/>
      <w:r>
        <w:t xml:space="preserve">. Функция задается программно. </w:t>
      </w:r>
    </w:p>
    <w:p w:rsidR="00227B05" w:rsidRDefault="00102F2F">
      <w:pPr>
        <w:pStyle w:val="normal"/>
      </w:pPr>
      <w:r>
        <w:t>а) Решение без использования ООП</w:t>
      </w:r>
    </w:p>
    <w:tbl>
      <w:tblPr>
        <w:tblStyle w:val="af5"/>
        <w:bidiVisual/>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227B05">
        <w:tc>
          <w:tcPr>
            <w:tcW w:w="9638" w:type="dxa"/>
            <w:shd w:val="clear" w:color="auto" w:fill="EFEFEF"/>
            <w:tcMar>
              <w:top w:w="100" w:type="dxa"/>
              <w:left w:w="100" w:type="dxa"/>
              <w:bottom w:w="100" w:type="dxa"/>
              <w:right w:w="100" w:type="dxa"/>
            </w:tcMar>
          </w:tcPr>
          <w:p w:rsidR="00227B05" w:rsidRPr="00082C12" w:rsidRDefault="00102F2F">
            <w:pPr>
              <w:pStyle w:val="normal"/>
              <w:widowControl w:val="0"/>
              <w:spacing w:before="0" w:after="0" w:line="240" w:lineRule="auto"/>
              <w:rPr>
                <w:color w:val="000088"/>
                <w:lang w:val="en-US"/>
              </w:rPr>
            </w:pPr>
            <w:r w:rsidRPr="00082C12">
              <w:rPr>
                <w:color w:val="000088"/>
                <w:lang w:val="en-US"/>
              </w:rPr>
              <w:t>using System;</w:t>
            </w:r>
          </w:p>
          <w:p w:rsidR="00227B05" w:rsidRPr="00082C12" w:rsidRDefault="00102F2F">
            <w:pPr>
              <w:pStyle w:val="normal"/>
              <w:widowControl w:val="0"/>
              <w:spacing w:before="0" w:after="0" w:line="240" w:lineRule="auto"/>
              <w:rPr>
                <w:color w:val="000000"/>
                <w:lang w:val="en-US"/>
              </w:rPr>
            </w:pPr>
            <w:r w:rsidRPr="00082C12">
              <w:rPr>
                <w:color w:val="000088"/>
                <w:lang w:val="en-US"/>
              </w:rPr>
              <w:t>class</w:t>
            </w:r>
            <w:r w:rsidRPr="00082C12">
              <w:rPr>
                <w:color w:val="000000"/>
                <w:lang w:val="en-US"/>
              </w:rPr>
              <w:t xml:space="preserve"> </w:t>
            </w:r>
            <w:r w:rsidRPr="00082C12">
              <w:rPr>
                <w:color w:val="660066"/>
                <w:lang w:val="en-US"/>
              </w:rPr>
              <w:t>Program</w:t>
            </w:r>
          </w:p>
          <w:p w:rsidR="00227B05" w:rsidRPr="00082C12" w:rsidRDefault="00102F2F">
            <w:pPr>
              <w:pStyle w:val="normal"/>
              <w:widowControl w:val="0"/>
              <w:spacing w:before="0" w:after="0" w:line="240" w:lineRule="auto"/>
              <w:rPr>
                <w:color w:val="000000"/>
                <w:lang w:val="en-US"/>
              </w:rPr>
            </w:pPr>
            <w:r w:rsidRPr="00082C12">
              <w:rPr>
                <w:color w:val="0000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static</w:t>
            </w:r>
            <w:r w:rsidRPr="00082C12">
              <w:rPr>
                <w:color w:val="000000"/>
                <w:lang w:val="en-US"/>
              </w:rPr>
              <w:t xml:space="preserve"> </w:t>
            </w:r>
            <w:r w:rsidRPr="00082C12">
              <w:rPr>
                <w:color w:val="000088"/>
                <w:lang w:val="en-US"/>
              </w:rPr>
              <w:t>double</w:t>
            </w:r>
            <w:r w:rsidRPr="00082C12">
              <w:rPr>
                <w:color w:val="000000"/>
                <w:lang w:val="en-US"/>
              </w:rPr>
              <w:t xml:space="preserve"> F</w:t>
            </w:r>
            <w:r w:rsidRPr="00082C12">
              <w:rPr>
                <w:color w:val="666600"/>
                <w:lang w:val="en-US"/>
              </w:rPr>
              <w:t>(</w:t>
            </w:r>
            <w:r w:rsidRPr="00082C12">
              <w:rPr>
                <w:color w:val="000088"/>
                <w:lang w:val="en-US"/>
              </w:rPr>
              <w:t>double</w:t>
            </w:r>
            <w:r w:rsidRPr="00082C12">
              <w:rPr>
                <w:color w:val="000000"/>
                <w:lang w:val="en-US"/>
              </w:rPr>
              <w:t xml:space="preserve"> x)</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return</w:t>
            </w:r>
            <w:r w:rsidRPr="00082C12">
              <w:rPr>
                <w:color w:val="000000"/>
                <w:lang w:val="en-US"/>
              </w:rPr>
              <w:t xml:space="preserve"> </w:t>
            </w:r>
            <w:r w:rsidRPr="00082C12">
              <w:rPr>
                <w:color w:val="006666"/>
                <w:lang w:val="en-US"/>
              </w:rPr>
              <w:t>1</w:t>
            </w:r>
            <w:r w:rsidRPr="00082C12">
              <w:rPr>
                <w:color w:val="666600"/>
                <w:lang w:val="en-US"/>
              </w:rPr>
              <w:t>/</w:t>
            </w:r>
            <w:r w:rsidRPr="00082C12">
              <w:rPr>
                <w:color w:val="000000"/>
                <w:lang w:val="en-US"/>
              </w:rPr>
              <w:t>x;</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static</w:t>
            </w:r>
            <w:r w:rsidRPr="00082C12">
              <w:rPr>
                <w:color w:val="000000"/>
                <w:lang w:val="en-US"/>
              </w:rPr>
              <w:t xml:space="preserve"> </w:t>
            </w:r>
            <w:r w:rsidRPr="00082C12">
              <w:rPr>
                <w:color w:val="000088"/>
                <w:lang w:val="en-US"/>
              </w:rPr>
              <w:t>void</w:t>
            </w:r>
            <w:r w:rsidRPr="00082C12">
              <w:rPr>
                <w:color w:val="000000"/>
                <w:lang w:val="en-US"/>
              </w:rPr>
              <w:t xml:space="preserve"> </w:t>
            </w:r>
            <w:r w:rsidRPr="00082C12">
              <w:rPr>
                <w:color w:val="660066"/>
                <w:lang w:val="en-US"/>
              </w:rPr>
              <w:t>Main</w:t>
            </w:r>
            <w:r w:rsidRPr="00082C12">
              <w:rPr>
                <w:color w:val="6666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double a = -5;</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double</w:t>
            </w:r>
            <w:r w:rsidRPr="00082C12">
              <w:rPr>
                <w:color w:val="000000"/>
                <w:lang w:val="en-US"/>
              </w:rPr>
              <w:t xml:space="preserve"> b </w:t>
            </w:r>
            <w:r w:rsidRPr="00082C12">
              <w:rPr>
                <w:color w:val="666600"/>
                <w:lang w:val="en-US"/>
              </w:rPr>
              <w:t>=</w:t>
            </w:r>
            <w:r w:rsidRPr="00082C12">
              <w:rPr>
                <w:color w:val="000000"/>
                <w:lang w:val="en-US"/>
              </w:rPr>
              <w:t xml:space="preserve"> </w:t>
            </w:r>
            <w:r w:rsidRPr="00082C12">
              <w:rPr>
                <w:color w:val="006666"/>
                <w:lang w:val="en-US"/>
              </w:rPr>
              <w:t>5;</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double</w:t>
            </w:r>
            <w:r w:rsidRPr="00082C12">
              <w:rPr>
                <w:color w:val="000000"/>
                <w:lang w:val="en-US"/>
              </w:rPr>
              <w:t xml:space="preserve"> h </w:t>
            </w:r>
            <w:r w:rsidRPr="00082C12">
              <w:rPr>
                <w:color w:val="666600"/>
                <w:lang w:val="en-US"/>
              </w:rPr>
              <w:t>=</w:t>
            </w:r>
            <w:r w:rsidRPr="00082C12">
              <w:rPr>
                <w:color w:val="000000"/>
                <w:lang w:val="en-US"/>
              </w:rPr>
              <w:t xml:space="preserve"> </w:t>
            </w:r>
            <w:r w:rsidRPr="00082C12">
              <w:rPr>
                <w:color w:val="006666"/>
                <w:lang w:val="en-US"/>
              </w:rPr>
              <w:t>0.5;</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roofErr w:type="spellStart"/>
            <w:r w:rsidRPr="00082C12">
              <w:rPr>
                <w:color w:val="660066"/>
                <w:lang w:val="en-US"/>
              </w:rPr>
              <w:t>Console</w:t>
            </w:r>
            <w:r w:rsidRPr="00082C12">
              <w:rPr>
                <w:color w:val="666600"/>
                <w:lang w:val="en-US"/>
              </w:rPr>
              <w:t>.</w:t>
            </w:r>
            <w:r w:rsidRPr="00082C12">
              <w:rPr>
                <w:color w:val="660066"/>
                <w:lang w:val="en-US"/>
              </w:rPr>
              <w:t>WriteLine</w:t>
            </w:r>
            <w:proofErr w:type="spellEnd"/>
            <w:r w:rsidRPr="00082C12">
              <w:rPr>
                <w:color w:val="666600"/>
                <w:lang w:val="en-US"/>
              </w:rPr>
              <w:t>(</w:t>
            </w:r>
            <w:r w:rsidRPr="00082C12">
              <w:rPr>
                <w:color w:val="008800"/>
                <w:lang w:val="en-US"/>
              </w:rPr>
              <w:t>"{0,10}{1,10}"</w:t>
            </w:r>
            <w:r w:rsidRPr="00082C12">
              <w:rPr>
                <w:color w:val="666600"/>
                <w:lang w:val="en-US"/>
              </w:rPr>
              <w:t>,</w:t>
            </w:r>
            <w:r w:rsidRPr="00082C12">
              <w:rPr>
                <w:color w:val="000000"/>
                <w:lang w:val="en-US"/>
              </w:rPr>
              <w:t xml:space="preserve"> </w:t>
            </w:r>
            <w:r w:rsidRPr="00082C12">
              <w:rPr>
                <w:color w:val="008800"/>
                <w:lang w:val="en-US"/>
              </w:rPr>
              <w:t>"x"</w:t>
            </w:r>
            <w:r w:rsidRPr="00082C12">
              <w:rPr>
                <w:color w:val="666600"/>
                <w:lang w:val="en-US"/>
              </w:rPr>
              <w:t>,</w:t>
            </w:r>
            <w:r w:rsidRPr="00082C12">
              <w:rPr>
                <w:color w:val="000000"/>
                <w:lang w:val="en-US"/>
              </w:rPr>
              <w:t xml:space="preserve"> </w:t>
            </w:r>
            <w:r w:rsidRPr="00082C12">
              <w:rPr>
                <w:color w:val="008800"/>
                <w:lang w:val="en-US"/>
              </w:rPr>
              <w:t>"F(x)"</w:t>
            </w:r>
            <w:r w:rsidRPr="00082C12">
              <w:rPr>
                <w:color w:val="6666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for</w:t>
            </w:r>
            <w:r w:rsidRPr="00082C12">
              <w:rPr>
                <w:color w:val="000000"/>
                <w:lang w:val="en-US"/>
              </w:rPr>
              <w:t xml:space="preserve"> </w:t>
            </w:r>
            <w:r w:rsidRPr="00082C12">
              <w:rPr>
                <w:color w:val="666600"/>
                <w:lang w:val="en-US"/>
              </w:rPr>
              <w:t>(</w:t>
            </w:r>
            <w:r w:rsidRPr="00082C12">
              <w:rPr>
                <w:color w:val="000088"/>
                <w:lang w:val="en-US"/>
              </w:rPr>
              <w:t>double</w:t>
            </w:r>
            <w:r w:rsidRPr="00082C12">
              <w:rPr>
                <w:color w:val="000000"/>
                <w:lang w:val="en-US"/>
              </w:rPr>
              <w:t xml:space="preserve"> x</w:t>
            </w:r>
            <w:r w:rsidRPr="00082C12">
              <w:rPr>
                <w:color w:val="666600"/>
                <w:lang w:val="en-US"/>
              </w:rPr>
              <w:t>=</w:t>
            </w:r>
            <w:r w:rsidRPr="00082C12">
              <w:rPr>
                <w:color w:val="000000"/>
                <w:lang w:val="en-US"/>
              </w:rPr>
              <w:t xml:space="preserve"> </w:t>
            </w:r>
            <w:proofErr w:type="spellStart"/>
            <w:r w:rsidRPr="00082C12">
              <w:rPr>
                <w:color w:val="000000"/>
                <w:lang w:val="en-US"/>
              </w:rPr>
              <w:t>a</w:t>
            </w:r>
            <w:r w:rsidRPr="00082C12">
              <w:rPr>
                <w:color w:val="666600"/>
                <w:lang w:val="en-US"/>
              </w:rPr>
              <w:t>;</w:t>
            </w:r>
            <w:r w:rsidRPr="00082C12">
              <w:rPr>
                <w:color w:val="000000"/>
                <w:lang w:val="en-US"/>
              </w:rPr>
              <w:t>x</w:t>
            </w:r>
            <w:proofErr w:type="spellEnd"/>
            <w:r w:rsidRPr="00082C12">
              <w:rPr>
                <w:color w:val="666600"/>
                <w:lang w:val="en-US"/>
              </w:rPr>
              <w:t>&lt;=</w:t>
            </w:r>
            <w:r w:rsidRPr="00082C12">
              <w:rPr>
                <w:color w:val="000000"/>
                <w:lang w:val="en-US"/>
              </w:rPr>
              <w:t xml:space="preserve"> </w:t>
            </w:r>
            <w:proofErr w:type="spellStart"/>
            <w:r w:rsidRPr="00082C12">
              <w:rPr>
                <w:color w:val="000000"/>
                <w:lang w:val="en-US"/>
              </w:rPr>
              <w:t>b</w:t>
            </w:r>
            <w:r w:rsidRPr="00082C12">
              <w:rPr>
                <w:color w:val="666600"/>
                <w:lang w:val="en-US"/>
              </w:rPr>
              <w:t>;</w:t>
            </w:r>
            <w:r w:rsidRPr="00082C12">
              <w:rPr>
                <w:color w:val="000000"/>
                <w:lang w:val="en-US"/>
              </w:rPr>
              <w:t>x</w:t>
            </w:r>
            <w:proofErr w:type="spellEnd"/>
            <w:r w:rsidRPr="00082C12">
              <w:rPr>
                <w:color w:val="666600"/>
                <w:lang w:val="en-US"/>
              </w:rPr>
              <w:t>=</w:t>
            </w:r>
            <w:proofErr w:type="spellStart"/>
            <w:r w:rsidRPr="00082C12">
              <w:rPr>
                <w:color w:val="000000"/>
                <w:lang w:val="en-US"/>
              </w:rPr>
              <w:t>x</w:t>
            </w:r>
            <w:r w:rsidRPr="00082C12">
              <w:rPr>
                <w:color w:val="666600"/>
                <w:lang w:val="en-US"/>
              </w:rPr>
              <w:t>+</w:t>
            </w:r>
            <w:r w:rsidRPr="00082C12">
              <w:rPr>
                <w:color w:val="000000"/>
                <w:lang w:val="en-US"/>
              </w:rPr>
              <w:t>h</w:t>
            </w:r>
            <w:proofErr w:type="spellEnd"/>
            <w:r w:rsidRPr="00082C12">
              <w:rPr>
                <w:color w:val="0000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roofErr w:type="spellStart"/>
            <w:r w:rsidRPr="00082C12">
              <w:rPr>
                <w:color w:val="660066"/>
                <w:lang w:val="en-US"/>
              </w:rPr>
              <w:t>Console</w:t>
            </w:r>
            <w:r w:rsidRPr="00082C12">
              <w:rPr>
                <w:color w:val="666600"/>
                <w:lang w:val="en-US"/>
              </w:rPr>
              <w:t>.</w:t>
            </w:r>
            <w:r w:rsidRPr="00082C12">
              <w:rPr>
                <w:color w:val="660066"/>
                <w:lang w:val="en-US"/>
              </w:rPr>
              <w:t>WriteLine</w:t>
            </w:r>
            <w:proofErr w:type="spellEnd"/>
            <w:r w:rsidRPr="00082C12">
              <w:rPr>
                <w:color w:val="666600"/>
                <w:lang w:val="en-US"/>
              </w:rPr>
              <w:t>(</w:t>
            </w:r>
            <w:r w:rsidRPr="00082C12">
              <w:rPr>
                <w:color w:val="008800"/>
                <w:lang w:val="en-US"/>
              </w:rPr>
              <w:t>"{0,10}{1,10:f3}"</w:t>
            </w:r>
            <w:r w:rsidRPr="00082C12">
              <w:rPr>
                <w:color w:val="666600"/>
                <w:lang w:val="en-US"/>
              </w:rPr>
              <w:t>,</w:t>
            </w:r>
            <w:r w:rsidRPr="00082C12">
              <w:rPr>
                <w:color w:val="000000"/>
                <w:lang w:val="en-US"/>
              </w:rPr>
              <w:t xml:space="preserve"> </w:t>
            </w:r>
            <w:proofErr w:type="spellStart"/>
            <w:r w:rsidRPr="00082C12">
              <w:rPr>
                <w:color w:val="000000"/>
                <w:lang w:val="en-US"/>
              </w:rPr>
              <w:t>x</w:t>
            </w:r>
            <w:r w:rsidRPr="00082C12">
              <w:rPr>
                <w:color w:val="666600"/>
                <w:lang w:val="en-US"/>
              </w:rPr>
              <w:t>,</w:t>
            </w:r>
            <w:r w:rsidRPr="00082C12">
              <w:rPr>
                <w:color w:val="000000"/>
                <w:lang w:val="en-US"/>
              </w:rPr>
              <w:t>F</w:t>
            </w:r>
            <w:proofErr w:type="spellEnd"/>
            <w:r w:rsidRPr="00082C12">
              <w:rPr>
                <w:color w:val="666600"/>
                <w:lang w:val="en-US"/>
              </w:rPr>
              <w:t>(</w:t>
            </w:r>
            <w:r w:rsidRPr="00082C12">
              <w:rPr>
                <w:color w:val="000000"/>
                <w:lang w:val="en-US"/>
              </w:rPr>
              <w:t>x</w:t>
            </w:r>
            <w:r w:rsidRPr="00082C12">
              <w:rPr>
                <w:color w:val="666600"/>
                <w:lang w:val="en-US"/>
              </w:rPr>
              <w:t>));</w:t>
            </w:r>
          </w:p>
          <w:p w:rsidR="00227B05" w:rsidRDefault="00102F2F">
            <w:pPr>
              <w:pStyle w:val="normal"/>
              <w:widowControl w:val="0"/>
              <w:spacing w:before="0" w:after="0" w:line="240" w:lineRule="auto"/>
              <w:rPr>
                <w:color w:val="000000"/>
              </w:rPr>
            </w:pPr>
            <w:r w:rsidRPr="00082C12">
              <w:rPr>
                <w:color w:val="000000"/>
                <w:lang w:val="en-US"/>
              </w:rPr>
              <w:t xml:space="preserve">        </w:t>
            </w:r>
            <w:r>
              <w:rPr>
                <w:color w:val="000000"/>
              </w:rPr>
              <w:t>}</w:t>
            </w:r>
          </w:p>
          <w:p w:rsidR="00227B05" w:rsidRDefault="00102F2F">
            <w:pPr>
              <w:pStyle w:val="normal"/>
              <w:widowControl w:val="0"/>
              <w:spacing w:before="0" w:after="0" w:line="240" w:lineRule="auto"/>
              <w:rPr>
                <w:color w:val="000000"/>
              </w:rPr>
            </w:pPr>
            <w:r>
              <w:rPr>
                <w:color w:val="000000"/>
              </w:rPr>
              <w:t xml:space="preserve">    }</w:t>
            </w:r>
          </w:p>
          <w:p w:rsidR="00227B05" w:rsidRDefault="00102F2F">
            <w:pPr>
              <w:pStyle w:val="normal"/>
              <w:widowControl w:val="0"/>
              <w:spacing w:before="0" w:after="0" w:line="240" w:lineRule="auto"/>
              <w:rPr>
                <w:color w:val="000000"/>
              </w:rPr>
            </w:pPr>
            <w:r>
              <w:rPr>
                <w:color w:val="000000"/>
              </w:rPr>
              <w:t>}</w:t>
            </w:r>
          </w:p>
        </w:tc>
      </w:tr>
    </w:tbl>
    <w:p w:rsidR="00227B05" w:rsidRDefault="00227B05">
      <w:pPr>
        <w:pStyle w:val="normal"/>
      </w:pPr>
    </w:p>
    <w:p w:rsidR="00227B05" w:rsidRDefault="00102F2F">
      <w:pPr>
        <w:pStyle w:val="normal"/>
      </w:pPr>
      <w:r>
        <w:t xml:space="preserve">Попробуйте переделать программу, используя циклы </w:t>
      </w:r>
      <w:proofErr w:type="spellStart"/>
      <w:r>
        <w:t>while</w:t>
      </w:r>
      <w:proofErr w:type="spellEnd"/>
      <w:r>
        <w:t xml:space="preserve"> и </w:t>
      </w:r>
      <w:proofErr w:type="spellStart"/>
      <w:r>
        <w:t>do</w:t>
      </w:r>
      <w:proofErr w:type="spellEnd"/>
      <w:r>
        <w:t xml:space="preserve"> </w:t>
      </w:r>
      <w:proofErr w:type="spellStart"/>
      <w:r>
        <w:t>while</w:t>
      </w:r>
      <w:proofErr w:type="spellEnd"/>
      <w:r>
        <w:t>. Реализуйте вывод в файл.</w:t>
      </w:r>
    </w:p>
    <w:p w:rsidR="00227B05" w:rsidRDefault="00102F2F">
      <w:pPr>
        <w:pStyle w:val="3"/>
        <w:contextualSpacing w:val="0"/>
      </w:pPr>
      <w:bookmarkStart w:id="2179" w:name="_zgu7qqzcdv4k" w:colFirst="0" w:colLast="0"/>
      <w:bookmarkEnd w:id="2179"/>
      <w:r>
        <w:rPr>
          <w:b w:val="0"/>
        </w:rPr>
        <w:t>б) Решение с использованием ООП</w:t>
      </w:r>
    </w:p>
    <w:tbl>
      <w:tblPr>
        <w:tblStyle w:val="af6"/>
        <w:bidiVisual/>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227B05">
        <w:tc>
          <w:tcPr>
            <w:tcW w:w="9638" w:type="dxa"/>
            <w:shd w:val="clear" w:color="auto" w:fill="EFEFEF"/>
            <w:tcMar>
              <w:top w:w="100" w:type="dxa"/>
              <w:left w:w="100" w:type="dxa"/>
              <w:bottom w:w="100" w:type="dxa"/>
              <w:right w:w="100" w:type="dxa"/>
            </w:tcMar>
          </w:tcPr>
          <w:p w:rsidR="00227B05" w:rsidRPr="00082C12" w:rsidRDefault="00102F2F">
            <w:pPr>
              <w:pStyle w:val="normal"/>
              <w:widowControl w:val="0"/>
              <w:spacing w:before="0" w:after="0" w:line="240" w:lineRule="auto"/>
              <w:rPr>
                <w:color w:val="000000"/>
                <w:lang w:val="en-US"/>
              </w:rPr>
            </w:pPr>
            <w:r w:rsidRPr="00082C12">
              <w:rPr>
                <w:color w:val="000088"/>
                <w:lang w:val="en-US"/>
              </w:rPr>
              <w:t>using</w:t>
            </w:r>
            <w:r w:rsidRPr="00082C12">
              <w:rPr>
                <w:color w:val="000000"/>
                <w:lang w:val="en-US"/>
              </w:rPr>
              <w:t xml:space="preserve"> </w:t>
            </w:r>
            <w:r w:rsidRPr="00082C12">
              <w:rPr>
                <w:color w:val="660066"/>
                <w:lang w:val="en-US"/>
              </w:rPr>
              <w:t>System;</w:t>
            </w:r>
          </w:p>
          <w:p w:rsidR="00227B05" w:rsidRPr="00082C12" w:rsidRDefault="00102F2F">
            <w:pPr>
              <w:pStyle w:val="normal"/>
              <w:widowControl w:val="0"/>
              <w:spacing w:before="0" w:after="0" w:line="240" w:lineRule="auto"/>
              <w:rPr>
                <w:color w:val="000000"/>
                <w:lang w:val="en-US"/>
              </w:rPr>
            </w:pPr>
            <w:r w:rsidRPr="00082C12">
              <w:rPr>
                <w:color w:val="000088"/>
                <w:lang w:val="en-US"/>
              </w:rPr>
              <w:t>class</w:t>
            </w:r>
            <w:r w:rsidRPr="00082C12">
              <w:rPr>
                <w:color w:val="000000"/>
                <w:lang w:val="en-US"/>
              </w:rPr>
              <w:t xml:space="preserve"> </w:t>
            </w:r>
            <w:r w:rsidRPr="00082C12">
              <w:rPr>
                <w:color w:val="660066"/>
                <w:lang w:val="en-US"/>
              </w:rPr>
              <w:t>Table</w:t>
            </w:r>
          </w:p>
          <w:p w:rsidR="00227B05" w:rsidRPr="00082C12" w:rsidRDefault="00102F2F">
            <w:pPr>
              <w:pStyle w:val="normal"/>
              <w:widowControl w:val="0"/>
              <w:spacing w:before="0" w:after="0" w:line="240" w:lineRule="auto"/>
              <w:rPr>
                <w:color w:val="000000"/>
                <w:lang w:val="en-US"/>
              </w:rPr>
            </w:pPr>
            <w:r w:rsidRPr="00082C12">
              <w:rPr>
                <w:color w:val="0000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double</w:t>
            </w:r>
            <w:r w:rsidRPr="00082C12">
              <w:rPr>
                <w:color w:val="000000"/>
                <w:lang w:val="en-US"/>
              </w:rPr>
              <w:t xml:space="preserve"> a </w:t>
            </w:r>
            <w:r w:rsidRPr="00082C12">
              <w:rPr>
                <w:color w:val="666600"/>
                <w:lang w:val="en-US"/>
              </w:rPr>
              <w:t>=</w:t>
            </w:r>
            <w:r w:rsidRPr="00082C12">
              <w:rPr>
                <w:color w:val="000000"/>
                <w:lang w:val="en-US"/>
              </w:rPr>
              <w:t xml:space="preserve"> </w:t>
            </w:r>
            <w:r w:rsidRPr="00082C12">
              <w:rPr>
                <w:color w:val="666600"/>
                <w:lang w:val="en-US"/>
              </w:rPr>
              <w:t>-</w:t>
            </w:r>
            <w:r w:rsidRPr="00082C12">
              <w:rPr>
                <w:color w:val="006666"/>
                <w:lang w:val="en-US"/>
              </w:rPr>
              <w:t>5;</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double</w:t>
            </w:r>
            <w:r w:rsidRPr="00082C12">
              <w:rPr>
                <w:color w:val="000000"/>
                <w:lang w:val="en-US"/>
              </w:rPr>
              <w:t xml:space="preserve"> b </w:t>
            </w:r>
            <w:r w:rsidRPr="00082C12">
              <w:rPr>
                <w:color w:val="666600"/>
                <w:lang w:val="en-US"/>
              </w:rPr>
              <w:t>=</w:t>
            </w:r>
            <w:r w:rsidRPr="00082C12">
              <w:rPr>
                <w:color w:val="000000"/>
                <w:lang w:val="en-US"/>
              </w:rPr>
              <w:t xml:space="preserve"> </w:t>
            </w:r>
            <w:r w:rsidRPr="00082C12">
              <w:rPr>
                <w:color w:val="006666"/>
                <w:lang w:val="en-US"/>
              </w:rPr>
              <w:t>5;</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double</w:t>
            </w:r>
            <w:r w:rsidRPr="00082C12">
              <w:rPr>
                <w:color w:val="000000"/>
                <w:lang w:val="en-US"/>
              </w:rPr>
              <w:t xml:space="preserve"> h </w:t>
            </w:r>
            <w:r w:rsidRPr="00082C12">
              <w:rPr>
                <w:color w:val="666600"/>
                <w:lang w:val="en-US"/>
              </w:rPr>
              <w:t>=</w:t>
            </w:r>
            <w:r w:rsidRPr="00082C12">
              <w:rPr>
                <w:color w:val="000000"/>
                <w:lang w:val="en-US"/>
              </w:rPr>
              <w:t xml:space="preserve"> </w:t>
            </w:r>
            <w:r w:rsidRPr="00082C12">
              <w:rPr>
                <w:color w:val="006666"/>
                <w:lang w:val="en-US"/>
              </w:rPr>
              <w:t>0.5;</w:t>
            </w:r>
          </w:p>
          <w:p w:rsidR="00227B05" w:rsidRPr="00082C12" w:rsidRDefault="00227B05">
            <w:pPr>
              <w:pStyle w:val="normal"/>
              <w:widowControl w:val="0"/>
              <w:spacing w:before="0" w:after="0" w:line="240" w:lineRule="auto"/>
              <w:rPr>
                <w:color w:val="000000"/>
                <w:lang w:val="en-US"/>
              </w:rPr>
            </w:pP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public</w:t>
            </w:r>
            <w:r w:rsidRPr="00082C12">
              <w:rPr>
                <w:color w:val="000000"/>
                <w:lang w:val="en-US"/>
              </w:rPr>
              <w:t xml:space="preserve"> </w:t>
            </w:r>
            <w:r w:rsidRPr="00082C12">
              <w:rPr>
                <w:color w:val="660066"/>
                <w:lang w:val="en-US"/>
              </w:rPr>
              <w:t>Table</w:t>
            </w:r>
            <w:r w:rsidRPr="00082C12">
              <w:rPr>
                <w:color w:val="6666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public</w:t>
            </w:r>
            <w:r w:rsidRPr="00082C12">
              <w:rPr>
                <w:color w:val="000000"/>
                <w:lang w:val="en-US"/>
              </w:rPr>
              <w:t xml:space="preserve"> </w:t>
            </w:r>
            <w:r w:rsidRPr="00082C12">
              <w:rPr>
                <w:color w:val="660066"/>
                <w:lang w:val="en-US"/>
              </w:rPr>
              <w:t>Table</w:t>
            </w:r>
            <w:r w:rsidRPr="00082C12">
              <w:rPr>
                <w:color w:val="666600"/>
                <w:lang w:val="en-US"/>
              </w:rPr>
              <w:t>(</w:t>
            </w:r>
            <w:r w:rsidRPr="00082C12">
              <w:rPr>
                <w:color w:val="000088"/>
                <w:lang w:val="en-US"/>
              </w:rPr>
              <w:t>double</w:t>
            </w:r>
            <w:r w:rsidRPr="00082C12">
              <w:rPr>
                <w:color w:val="000000"/>
                <w:lang w:val="en-US"/>
              </w:rPr>
              <w:t xml:space="preserve"> a</w:t>
            </w:r>
            <w:r w:rsidRPr="00082C12">
              <w:rPr>
                <w:color w:val="666600"/>
                <w:lang w:val="en-US"/>
              </w:rPr>
              <w:t>,</w:t>
            </w:r>
            <w:r w:rsidRPr="00082C12">
              <w:rPr>
                <w:color w:val="000000"/>
                <w:lang w:val="en-US"/>
              </w:rPr>
              <w:t xml:space="preserve"> </w:t>
            </w:r>
            <w:r w:rsidRPr="00082C12">
              <w:rPr>
                <w:color w:val="000088"/>
                <w:lang w:val="en-US"/>
              </w:rPr>
              <w:t>double</w:t>
            </w:r>
            <w:r w:rsidRPr="00082C12">
              <w:rPr>
                <w:color w:val="000000"/>
                <w:lang w:val="en-US"/>
              </w:rPr>
              <w:t xml:space="preserve"> </w:t>
            </w:r>
            <w:proofErr w:type="spellStart"/>
            <w:r w:rsidRPr="00082C12">
              <w:rPr>
                <w:color w:val="000000"/>
                <w:lang w:val="en-US"/>
              </w:rPr>
              <w:t>b</w:t>
            </w:r>
            <w:r w:rsidRPr="00082C12">
              <w:rPr>
                <w:color w:val="666600"/>
                <w:lang w:val="en-US"/>
              </w:rPr>
              <w:t>,</w:t>
            </w:r>
            <w:r w:rsidRPr="00082C12">
              <w:rPr>
                <w:color w:val="000088"/>
                <w:lang w:val="en-US"/>
              </w:rPr>
              <w:t>double</w:t>
            </w:r>
            <w:proofErr w:type="spellEnd"/>
            <w:r w:rsidRPr="00082C12">
              <w:rPr>
                <w:color w:val="000000"/>
                <w:lang w:val="en-US"/>
              </w:rPr>
              <w:t xml:space="preserve"> h)</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roofErr w:type="spellStart"/>
            <w:r w:rsidRPr="00082C12">
              <w:rPr>
                <w:color w:val="000088"/>
                <w:lang w:val="en-US"/>
              </w:rPr>
              <w:t>this</w:t>
            </w:r>
            <w:r w:rsidRPr="00082C12">
              <w:rPr>
                <w:color w:val="666600"/>
                <w:lang w:val="en-US"/>
              </w:rPr>
              <w:t>.</w:t>
            </w:r>
            <w:r w:rsidRPr="00082C12">
              <w:rPr>
                <w:color w:val="000000"/>
                <w:lang w:val="en-US"/>
              </w:rPr>
              <w:t>a</w:t>
            </w:r>
            <w:proofErr w:type="spellEnd"/>
            <w:r w:rsidRPr="00082C12">
              <w:rPr>
                <w:color w:val="000000"/>
                <w:lang w:val="en-US"/>
              </w:rPr>
              <w:t xml:space="preserve"> </w:t>
            </w:r>
            <w:r w:rsidRPr="00082C12">
              <w:rPr>
                <w:color w:val="666600"/>
                <w:lang w:val="en-US"/>
              </w:rPr>
              <w:t>=</w:t>
            </w:r>
            <w:r w:rsidRPr="00082C12">
              <w:rPr>
                <w:color w:val="000000"/>
                <w:lang w:val="en-US"/>
              </w:rPr>
              <w:t xml:space="preserve"> a;</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roofErr w:type="spellStart"/>
            <w:r w:rsidRPr="00082C12">
              <w:rPr>
                <w:color w:val="000088"/>
                <w:lang w:val="en-US"/>
              </w:rPr>
              <w:t>this</w:t>
            </w:r>
            <w:r w:rsidRPr="00082C12">
              <w:rPr>
                <w:color w:val="666600"/>
                <w:lang w:val="en-US"/>
              </w:rPr>
              <w:t>.</w:t>
            </w:r>
            <w:r w:rsidRPr="00082C12">
              <w:rPr>
                <w:color w:val="000000"/>
                <w:lang w:val="en-US"/>
              </w:rPr>
              <w:t>b</w:t>
            </w:r>
            <w:proofErr w:type="spellEnd"/>
            <w:r w:rsidRPr="00082C12">
              <w:rPr>
                <w:color w:val="000000"/>
                <w:lang w:val="en-US"/>
              </w:rPr>
              <w:t xml:space="preserve"> </w:t>
            </w:r>
            <w:r w:rsidRPr="00082C12">
              <w:rPr>
                <w:color w:val="666600"/>
                <w:lang w:val="en-US"/>
              </w:rPr>
              <w:t>=</w:t>
            </w:r>
            <w:r w:rsidRPr="00082C12">
              <w:rPr>
                <w:color w:val="000000"/>
                <w:lang w:val="en-US"/>
              </w:rPr>
              <w:t xml:space="preserve"> b;</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roofErr w:type="spellStart"/>
            <w:r w:rsidRPr="00082C12">
              <w:rPr>
                <w:color w:val="000088"/>
                <w:lang w:val="en-US"/>
              </w:rPr>
              <w:t>this</w:t>
            </w:r>
            <w:r w:rsidRPr="00082C12">
              <w:rPr>
                <w:color w:val="666600"/>
                <w:lang w:val="en-US"/>
              </w:rPr>
              <w:t>.</w:t>
            </w:r>
            <w:r w:rsidRPr="00082C12">
              <w:rPr>
                <w:color w:val="000000"/>
                <w:lang w:val="en-US"/>
              </w:rPr>
              <w:t>h</w:t>
            </w:r>
            <w:proofErr w:type="spellEnd"/>
            <w:r w:rsidRPr="00082C12">
              <w:rPr>
                <w:color w:val="000000"/>
                <w:lang w:val="en-US"/>
              </w:rPr>
              <w:t xml:space="preserve"> </w:t>
            </w:r>
            <w:r w:rsidRPr="00082C12">
              <w:rPr>
                <w:color w:val="666600"/>
                <w:lang w:val="en-US"/>
              </w:rPr>
              <w:t>=</w:t>
            </w:r>
            <w:r w:rsidRPr="00082C12">
              <w:rPr>
                <w:color w:val="000000"/>
                <w:lang w:val="en-US"/>
              </w:rPr>
              <w:t xml:space="preserve"> h;</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227B05">
            <w:pPr>
              <w:pStyle w:val="normal"/>
              <w:widowControl w:val="0"/>
              <w:spacing w:before="0" w:after="0" w:line="240" w:lineRule="auto"/>
              <w:rPr>
                <w:color w:val="000000"/>
                <w:lang w:val="en-US"/>
              </w:rPr>
            </w:pP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double</w:t>
            </w:r>
            <w:r w:rsidRPr="00082C12">
              <w:rPr>
                <w:color w:val="000000"/>
                <w:lang w:val="en-US"/>
              </w:rPr>
              <w:t xml:space="preserve"> F</w:t>
            </w:r>
            <w:r w:rsidRPr="00082C12">
              <w:rPr>
                <w:color w:val="666600"/>
                <w:lang w:val="en-US"/>
              </w:rPr>
              <w:t>(</w:t>
            </w:r>
            <w:r w:rsidRPr="00082C12">
              <w:rPr>
                <w:color w:val="000088"/>
                <w:lang w:val="en-US"/>
              </w:rPr>
              <w:t>double</w:t>
            </w:r>
            <w:r w:rsidRPr="00082C12">
              <w:rPr>
                <w:color w:val="000000"/>
                <w:lang w:val="en-US"/>
              </w:rPr>
              <w:t xml:space="preserve"> x)</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return</w:t>
            </w:r>
            <w:r w:rsidRPr="00082C12">
              <w:rPr>
                <w:color w:val="000000"/>
                <w:lang w:val="en-US"/>
              </w:rPr>
              <w:t xml:space="preserve"> </w:t>
            </w:r>
            <w:r w:rsidRPr="00082C12">
              <w:rPr>
                <w:color w:val="006666"/>
                <w:lang w:val="en-US"/>
              </w:rPr>
              <w:t>1</w:t>
            </w:r>
            <w:r w:rsidRPr="00082C12">
              <w:rPr>
                <w:color w:val="000000"/>
                <w:lang w:val="en-US"/>
              </w:rPr>
              <w:t xml:space="preserve"> </w:t>
            </w:r>
            <w:r w:rsidRPr="00082C12">
              <w:rPr>
                <w:color w:val="666600"/>
                <w:lang w:val="en-US"/>
              </w:rPr>
              <w:t>/</w:t>
            </w:r>
            <w:r w:rsidRPr="00082C12">
              <w:rPr>
                <w:color w:val="000000"/>
                <w:lang w:val="en-US"/>
              </w:rPr>
              <w:t xml:space="preserve"> x;</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227B05">
            <w:pPr>
              <w:pStyle w:val="normal"/>
              <w:widowControl w:val="0"/>
              <w:spacing w:before="0" w:after="0" w:line="240" w:lineRule="auto"/>
              <w:rPr>
                <w:color w:val="000000"/>
                <w:lang w:val="en-US"/>
              </w:rPr>
            </w:pPr>
          </w:p>
          <w:p w:rsidR="00227B05" w:rsidRPr="00082C12" w:rsidRDefault="00102F2F">
            <w:pPr>
              <w:pStyle w:val="normal"/>
              <w:widowControl w:val="0"/>
              <w:spacing w:before="0" w:after="0" w:line="240" w:lineRule="auto"/>
              <w:rPr>
                <w:color w:val="000000"/>
                <w:lang w:val="en-US"/>
              </w:rPr>
            </w:pPr>
            <w:r w:rsidRPr="00082C12">
              <w:rPr>
                <w:color w:val="000000"/>
                <w:lang w:val="en-US"/>
              </w:rPr>
              <w:lastRenderedPageBreak/>
              <w:t xml:space="preserve">    </w:t>
            </w:r>
            <w:r w:rsidRPr="00082C12">
              <w:rPr>
                <w:color w:val="000088"/>
                <w:lang w:val="en-US"/>
              </w:rPr>
              <w:t>public</w:t>
            </w:r>
            <w:r w:rsidRPr="00082C12">
              <w:rPr>
                <w:color w:val="000000"/>
                <w:lang w:val="en-US"/>
              </w:rPr>
              <w:t xml:space="preserve"> </w:t>
            </w:r>
            <w:r w:rsidRPr="00082C12">
              <w:rPr>
                <w:color w:val="000088"/>
                <w:lang w:val="en-US"/>
              </w:rPr>
              <w:t>void</w:t>
            </w:r>
            <w:r w:rsidRPr="00082C12">
              <w:rPr>
                <w:color w:val="000000"/>
                <w:lang w:val="en-US"/>
              </w:rPr>
              <w:t xml:space="preserve"> </w:t>
            </w:r>
            <w:r w:rsidRPr="00082C12">
              <w:rPr>
                <w:color w:val="660066"/>
                <w:lang w:val="en-US"/>
              </w:rPr>
              <w:t>Show</w:t>
            </w:r>
            <w:r w:rsidRPr="00082C12">
              <w:rPr>
                <w:color w:val="666600"/>
                <w:lang w:val="en-US"/>
              </w:rPr>
              <w:t>(</w:t>
            </w:r>
            <w:r w:rsidRPr="00082C12">
              <w:rPr>
                <w:color w:val="000088"/>
                <w:lang w:val="en-US"/>
              </w:rPr>
              <w:t>double</w:t>
            </w:r>
            <w:r w:rsidRPr="00082C12">
              <w:rPr>
                <w:color w:val="000000"/>
                <w:lang w:val="en-US"/>
              </w:rPr>
              <w:t xml:space="preserve"> a</w:t>
            </w:r>
            <w:r w:rsidRPr="00082C12">
              <w:rPr>
                <w:color w:val="666600"/>
                <w:lang w:val="en-US"/>
              </w:rPr>
              <w:t>,</w:t>
            </w:r>
            <w:r w:rsidRPr="00082C12">
              <w:rPr>
                <w:color w:val="000000"/>
                <w:lang w:val="en-US"/>
              </w:rPr>
              <w:t xml:space="preserve"> </w:t>
            </w:r>
            <w:r w:rsidRPr="00082C12">
              <w:rPr>
                <w:color w:val="000088"/>
                <w:lang w:val="en-US"/>
              </w:rPr>
              <w:t>double</w:t>
            </w:r>
            <w:r w:rsidRPr="00082C12">
              <w:rPr>
                <w:color w:val="000000"/>
                <w:lang w:val="en-US"/>
              </w:rPr>
              <w:t xml:space="preserve"> b</w:t>
            </w:r>
            <w:r w:rsidRPr="00082C12">
              <w:rPr>
                <w:color w:val="666600"/>
                <w:lang w:val="en-US"/>
              </w:rPr>
              <w:t>,</w:t>
            </w:r>
            <w:r w:rsidRPr="00082C12">
              <w:rPr>
                <w:color w:val="000000"/>
                <w:lang w:val="en-US"/>
              </w:rPr>
              <w:t xml:space="preserve"> </w:t>
            </w:r>
            <w:r w:rsidRPr="00082C12">
              <w:rPr>
                <w:color w:val="000088"/>
                <w:lang w:val="en-US"/>
              </w:rPr>
              <w:t>double</w:t>
            </w:r>
            <w:r w:rsidRPr="00082C12">
              <w:rPr>
                <w:color w:val="000000"/>
                <w:lang w:val="en-US"/>
              </w:rPr>
              <w:t xml:space="preserve"> h)</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roofErr w:type="spellStart"/>
            <w:r w:rsidRPr="00082C12">
              <w:rPr>
                <w:color w:val="660066"/>
                <w:lang w:val="en-US"/>
              </w:rPr>
              <w:t>Console</w:t>
            </w:r>
            <w:r w:rsidRPr="00082C12">
              <w:rPr>
                <w:color w:val="666600"/>
                <w:lang w:val="en-US"/>
              </w:rPr>
              <w:t>.</w:t>
            </w:r>
            <w:r w:rsidRPr="00082C12">
              <w:rPr>
                <w:color w:val="660066"/>
                <w:lang w:val="en-US"/>
              </w:rPr>
              <w:t>WriteLine</w:t>
            </w:r>
            <w:proofErr w:type="spellEnd"/>
            <w:r w:rsidRPr="00082C12">
              <w:rPr>
                <w:color w:val="666600"/>
                <w:lang w:val="en-US"/>
              </w:rPr>
              <w:t>(</w:t>
            </w:r>
            <w:r w:rsidRPr="00082C12">
              <w:rPr>
                <w:color w:val="008800"/>
                <w:lang w:val="en-US"/>
              </w:rPr>
              <w:t>"{0,10}{1,10}"</w:t>
            </w:r>
            <w:r w:rsidRPr="00082C12">
              <w:rPr>
                <w:color w:val="666600"/>
                <w:lang w:val="en-US"/>
              </w:rPr>
              <w:t>,</w:t>
            </w:r>
            <w:r w:rsidRPr="00082C12">
              <w:rPr>
                <w:color w:val="000000"/>
                <w:lang w:val="en-US"/>
              </w:rPr>
              <w:t xml:space="preserve"> </w:t>
            </w:r>
            <w:r w:rsidRPr="00082C12">
              <w:rPr>
                <w:color w:val="008800"/>
                <w:lang w:val="en-US"/>
              </w:rPr>
              <w:t>"x"</w:t>
            </w:r>
            <w:r w:rsidRPr="00082C12">
              <w:rPr>
                <w:color w:val="666600"/>
                <w:lang w:val="en-US"/>
              </w:rPr>
              <w:t>,</w:t>
            </w:r>
            <w:r w:rsidRPr="00082C12">
              <w:rPr>
                <w:color w:val="000000"/>
                <w:lang w:val="en-US"/>
              </w:rPr>
              <w:t xml:space="preserve"> </w:t>
            </w:r>
            <w:r w:rsidRPr="00082C12">
              <w:rPr>
                <w:color w:val="008800"/>
                <w:lang w:val="en-US"/>
              </w:rPr>
              <w:t>"F(x)"</w:t>
            </w:r>
            <w:r w:rsidRPr="00082C12">
              <w:rPr>
                <w:color w:val="6666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for</w:t>
            </w:r>
            <w:r w:rsidRPr="00082C12">
              <w:rPr>
                <w:color w:val="000000"/>
                <w:lang w:val="en-US"/>
              </w:rPr>
              <w:t xml:space="preserve"> </w:t>
            </w:r>
            <w:r w:rsidRPr="00082C12">
              <w:rPr>
                <w:color w:val="666600"/>
                <w:lang w:val="en-US"/>
              </w:rPr>
              <w:t>(</w:t>
            </w:r>
            <w:r w:rsidRPr="00082C12">
              <w:rPr>
                <w:color w:val="000088"/>
                <w:lang w:val="en-US"/>
              </w:rPr>
              <w:t>double</w:t>
            </w:r>
            <w:r w:rsidRPr="00082C12">
              <w:rPr>
                <w:color w:val="000000"/>
                <w:lang w:val="en-US"/>
              </w:rPr>
              <w:t xml:space="preserve"> x </w:t>
            </w:r>
            <w:r w:rsidRPr="00082C12">
              <w:rPr>
                <w:color w:val="666600"/>
                <w:lang w:val="en-US"/>
              </w:rPr>
              <w:t>=</w:t>
            </w:r>
            <w:r w:rsidRPr="00082C12">
              <w:rPr>
                <w:color w:val="000000"/>
                <w:lang w:val="en-US"/>
              </w:rPr>
              <w:t xml:space="preserve"> a</w:t>
            </w:r>
            <w:r w:rsidRPr="00082C12">
              <w:rPr>
                <w:color w:val="666600"/>
                <w:lang w:val="en-US"/>
              </w:rPr>
              <w:t>;</w:t>
            </w:r>
            <w:r w:rsidRPr="00082C12">
              <w:rPr>
                <w:color w:val="000000"/>
                <w:lang w:val="en-US"/>
              </w:rPr>
              <w:t xml:space="preserve"> x </w:t>
            </w:r>
            <w:r w:rsidRPr="00082C12">
              <w:rPr>
                <w:color w:val="666600"/>
                <w:lang w:val="en-US"/>
              </w:rPr>
              <w:t>&lt;=</w:t>
            </w:r>
            <w:r w:rsidRPr="00082C12">
              <w:rPr>
                <w:color w:val="000000"/>
                <w:lang w:val="en-US"/>
              </w:rPr>
              <w:t xml:space="preserve"> b</w:t>
            </w:r>
            <w:r w:rsidRPr="00082C12">
              <w:rPr>
                <w:color w:val="666600"/>
                <w:lang w:val="en-US"/>
              </w:rPr>
              <w:t>;</w:t>
            </w:r>
            <w:r w:rsidRPr="00082C12">
              <w:rPr>
                <w:color w:val="000000"/>
                <w:lang w:val="en-US"/>
              </w:rPr>
              <w:t xml:space="preserve"> x </w:t>
            </w:r>
            <w:r w:rsidRPr="00082C12">
              <w:rPr>
                <w:color w:val="666600"/>
                <w:lang w:val="en-US"/>
              </w:rPr>
              <w:t>=</w:t>
            </w:r>
            <w:r w:rsidRPr="00082C12">
              <w:rPr>
                <w:color w:val="000000"/>
                <w:lang w:val="en-US"/>
              </w:rPr>
              <w:t xml:space="preserve"> x </w:t>
            </w:r>
            <w:r w:rsidRPr="00082C12">
              <w:rPr>
                <w:color w:val="666600"/>
                <w:lang w:val="en-US"/>
              </w:rPr>
              <w:t>+</w:t>
            </w:r>
            <w:r w:rsidRPr="00082C12">
              <w:rPr>
                <w:color w:val="000000"/>
                <w:lang w:val="en-US"/>
              </w:rPr>
              <w:t xml:space="preserve"> h)</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roofErr w:type="spellStart"/>
            <w:r w:rsidRPr="00082C12">
              <w:rPr>
                <w:color w:val="660066"/>
                <w:lang w:val="en-US"/>
              </w:rPr>
              <w:t>Console</w:t>
            </w:r>
            <w:r w:rsidRPr="00082C12">
              <w:rPr>
                <w:color w:val="666600"/>
                <w:lang w:val="en-US"/>
              </w:rPr>
              <w:t>.</w:t>
            </w:r>
            <w:r w:rsidRPr="00082C12">
              <w:rPr>
                <w:color w:val="660066"/>
                <w:lang w:val="en-US"/>
              </w:rPr>
              <w:t>WriteLine</w:t>
            </w:r>
            <w:proofErr w:type="spellEnd"/>
            <w:r w:rsidRPr="00082C12">
              <w:rPr>
                <w:color w:val="666600"/>
                <w:lang w:val="en-US"/>
              </w:rPr>
              <w:t>(</w:t>
            </w:r>
            <w:r w:rsidRPr="00082C12">
              <w:rPr>
                <w:color w:val="008800"/>
                <w:lang w:val="en-US"/>
              </w:rPr>
              <w:t>"{0,10}{1,10:f3}"</w:t>
            </w:r>
            <w:r w:rsidRPr="00082C12">
              <w:rPr>
                <w:color w:val="666600"/>
                <w:lang w:val="en-US"/>
              </w:rPr>
              <w:t>,</w:t>
            </w:r>
            <w:r w:rsidRPr="00082C12">
              <w:rPr>
                <w:color w:val="000000"/>
                <w:lang w:val="en-US"/>
              </w:rPr>
              <w:t xml:space="preserve"> x</w:t>
            </w:r>
            <w:r w:rsidRPr="00082C12">
              <w:rPr>
                <w:color w:val="666600"/>
                <w:lang w:val="en-US"/>
              </w:rPr>
              <w:t>,</w:t>
            </w:r>
            <w:r w:rsidRPr="00082C12">
              <w:rPr>
                <w:color w:val="000000"/>
                <w:lang w:val="en-US"/>
              </w:rPr>
              <w:t xml:space="preserve"> F</w:t>
            </w:r>
            <w:r w:rsidRPr="00082C12">
              <w:rPr>
                <w:color w:val="666600"/>
                <w:lang w:val="en-US"/>
              </w:rPr>
              <w:t>(</w:t>
            </w:r>
            <w:r w:rsidRPr="00082C12">
              <w:rPr>
                <w:color w:val="000000"/>
                <w:lang w:val="en-US"/>
              </w:rPr>
              <w:t>x</w:t>
            </w:r>
            <w:r w:rsidRPr="00082C12">
              <w:rPr>
                <w:color w:val="6666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public</w:t>
            </w:r>
            <w:r w:rsidRPr="00082C12">
              <w:rPr>
                <w:color w:val="000000"/>
                <w:lang w:val="en-US"/>
              </w:rPr>
              <w:t xml:space="preserve"> </w:t>
            </w:r>
            <w:r w:rsidRPr="00082C12">
              <w:rPr>
                <w:color w:val="000088"/>
                <w:lang w:val="en-US"/>
              </w:rPr>
              <w:t>void</w:t>
            </w:r>
            <w:r w:rsidRPr="00082C12">
              <w:rPr>
                <w:color w:val="000000"/>
                <w:lang w:val="en-US"/>
              </w:rPr>
              <w:t xml:space="preserve"> </w:t>
            </w:r>
            <w:r w:rsidRPr="00082C12">
              <w:rPr>
                <w:color w:val="660066"/>
                <w:lang w:val="en-US"/>
              </w:rPr>
              <w:t>Show</w:t>
            </w:r>
            <w:r w:rsidRPr="00082C12">
              <w:rPr>
                <w:color w:val="6666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roofErr w:type="spellStart"/>
            <w:r w:rsidRPr="00082C12">
              <w:rPr>
                <w:color w:val="660066"/>
                <w:lang w:val="en-US"/>
              </w:rPr>
              <w:t>Console</w:t>
            </w:r>
            <w:r w:rsidRPr="00082C12">
              <w:rPr>
                <w:color w:val="666600"/>
                <w:lang w:val="en-US"/>
              </w:rPr>
              <w:t>.</w:t>
            </w:r>
            <w:r w:rsidRPr="00082C12">
              <w:rPr>
                <w:color w:val="660066"/>
                <w:lang w:val="en-US"/>
              </w:rPr>
              <w:t>WriteLine</w:t>
            </w:r>
            <w:proofErr w:type="spellEnd"/>
            <w:r w:rsidRPr="00082C12">
              <w:rPr>
                <w:color w:val="666600"/>
                <w:lang w:val="en-US"/>
              </w:rPr>
              <w:t>(</w:t>
            </w:r>
            <w:r w:rsidRPr="00082C12">
              <w:rPr>
                <w:color w:val="008800"/>
                <w:lang w:val="en-US"/>
              </w:rPr>
              <w:t>"{0,10}{1,10}"</w:t>
            </w:r>
            <w:r w:rsidRPr="00082C12">
              <w:rPr>
                <w:color w:val="666600"/>
                <w:lang w:val="en-US"/>
              </w:rPr>
              <w:t>,</w:t>
            </w:r>
            <w:r w:rsidRPr="00082C12">
              <w:rPr>
                <w:color w:val="000000"/>
                <w:lang w:val="en-US"/>
              </w:rPr>
              <w:t xml:space="preserve"> </w:t>
            </w:r>
            <w:r w:rsidRPr="00082C12">
              <w:rPr>
                <w:color w:val="008800"/>
                <w:lang w:val="en-US"/>
              </w:rPr>
              <w:t>"x"</w:t>
            </w:r>
            <w:r w:rsidRPr="00082C12">
              <w:rPr>
                <w:color w:val="666600"/>
                <w:lang w:val="en-US"/>
              </w:rPr>
              <w:t>,</w:t>
            </w:r>
            <w:r w:rsidRPr="00082C12">
              <w:rPr>
                <w:color w:val="000000"/>
                <w:lang w:val="en-US"/>
              </w:rPr>
              <w:t xml:space="preserve"> </w:t>
            </w:r>
            <w:r w:rsidRPr="00082C12">
              <w:rPr>
                <w:color w:val="008800"/>
                <w:lang w:val="en-US"/>
              </w:rPr>
              <w:t>"F(x)"</w:t>
            </w:r>
            <w:r w:rsidRPr="00082C12">
              <w:rPr>
                <w:color w:val="6666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for</w:t>
            </w:r>
            <w:r w:rsidRPr="00082C12">
              <w:rPr>
                <w:color w:val="000000"/>
                <w:lang w:val="en-US"/>
              </w:rPr>
              <w:t xml:space="preserve"> </w:t>
            </w:r>
            <w:r w:rsidRPr="00082C12">
              <w:rPr>
                <w:color w:val="666600"/>
                <w:lang w:val="en-US"/>
              </w:rPr>
              <w:t>(</w:t>
            </w:r>
            <w:r w:rsidRPr="00082C12">
              <w:rPr>
                <w:color w:val="000088"/>
                <w:lang w:val="en-US"/>
              </w:rPr>
              <w:t>double</w:t>
            </w:r>
            <w:r w:rsidRPr="00082C12">
              <w:rPr>
                <w:color w:val="000000"/>
                <w:lang w:val="en-US"/>
              </w:rPr>
              <w:t xml:space="preserve"> x </w:t>
            </w:r>
            <w:r w:rsidRPr="00082C12">
              <w:rPr>
                <w:color w:val="666600"/>
                <w:lang w:val="en-US"/>
              </w:rPr>
              <w:t>=</w:t>
            </w:r>
            <w:r w:rsidRPr="00082C12">
              <w:rPr>
                <w:color w:val="000000"/>
                <w:lang w:val="en-US"/>
              </w:rPr>
              <w:t xml:space="preserve"> a</w:t>
            </w:r>
            <w:r w:rsidRPr="00082C12">
              <w:rPr>
                <w:color w:val="666600"/>
                <w:lang w:val="en-US"/>
              </w:rPr>
              <w:t>;</w:t>
            </w:r>
            <w:r w:rsidRPr="00082C12">
              <w:rPr>
                <w:color w:val="000000"/>
                <w:lang w:val="en-US"/>
              </w:rPr>
              <w:t xml:space="preserve"> x </w:t>
            </w:r>
            <w:r w:rsidRPr="00082C12">
              <w:rPr>
                <w:color w:val="666600"/>
                <w:lang w:val="en-US"/>
              </w:rPr>
              <w:t>&lt;=</w:t>
            </w:r>
            <w:r w:rsidRPr="00082C12">
              <w:rPr>
                <w:color w:val="000000"/>
                <w:lang w:val="en-US"/>
              </w:rPr>
              <w:t xml:space="preserve"> b</w:t>
            </w:r>
            <w:r w:rsidRPr="00082C12">
              <w:rPr>
                <w:color w:val="666600"/>
                <w:lang w:val="en-US"/>
              </w:rPr>
              <w:t>;</w:t>
            </w:r>
            <w:r w:rsidRPr="00082C12">
              <w:rPr>
                <w:color w:val="000000"/>
                <w:lang w:val="en-US"/>
              </w:rPr>
              <w:t xml:space="preserve"> x </w:t>
            </w:r>
            <w:r w:rsidRPr="00082C12">
              <w:rPr>
                <w:color w:val="666600"/>
                <w:lang w:val="en-US"/>
              </w:rPr>
              <w:t>=</w:t>
            </w:r>
            <w:r w:rsidRPr="00082C12">
              <w:rPr>
                <w:color w:val="000000"/>
                <w:lang w:val="en-US"/>
              </w:rPr>
              <w:t xml:space="preserve"> x </w:t>
            </w:r>
            <w:r w:rsidRPr="00082C12">
              <w:rPr>
                <w:color w:val="666600"/>
                <w:lang w:val="en-US"/>
              </w:rPr>
              <w:t>+</w:t>
            </w:r>
            <w:r w:rsidRPr="00082C12">
              <w:rPr>
                <w:color w:val="000000"/>
                <w:lang w:val="en-US"/>
              </w:rPr>
              <w:t xml:space="preserve"> h)</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roofErr w:type="spellStart"/>
            <w:r w:rsidRPr="00082C12">
              <w:rPr>
                <w:color w:val="660066"/>
                <w:lang w:val="en-US"/>
              </w:rPr>
              <w:t>Console</w:t>
            </w:r>
            <w:r w:rsidRPr="00082C12">
              <w:rPr>
                <w:color w:val="666600"/>
                <w:lang w:val="en-US"/>
              </w:rPr>
              <w:t>.</w:t>
            </w:r>
            <w:r w:rsidRPr="00082C12">
              <w:rPr>
                <w:color w:val="660066"/>
                <w:lang w:val="en-US"/>
              </w:rPr>
              <w:t>WriteLine</w:t>
            </w:r>
            <w:proofErr w:type="spellEnd"/>
            <w:r w:rsidRPr="00082C12">
              <w:rPr>
                <w:color w:val="666600"/>
                <w:lang w:val="en-US"/>
              </w:rPr>
              <w:t>(</w:t>
            </w:r>
            <w:r w:rsidRPr="00082C12">
              <w:rPr>
                <w:color w:val="008800"/>
                <w:lang w:val="en-US"/>
              </w:rPr>
              <w:t>"{0,10}{1,10:f3}"</w:t>
            </w:r>
            <w:r w:rsidRPr="00082C12">
              <w:rPr>
                <w:color w:val="666600"/>
                <w:lang w:val="en-US"/>
              </w:rPr>
              <w:t>,</w:t>
            </w:r>
            <w:r w:rsidRPr="00082C12">
              <w:rPr>
                <w:color w:val="000000"/>
                <w:lang w:val="en-US"/>
              </w:rPr>
              <w:t xml:space="preserve"> x</w:t>
            </w:r>
            <w:r w:rsidRPr="00082C12">
              <w:rPr>
                <w:color w:val="666600"/>
                <w:lang w:val="en-US"/>
              </w:rPr>
              <w:t>,</w:t>
            </w:r>
            <w:r w:rsidRPr="00082C12">
              <w:rPr>
                <w:color w:val="000000"/>
                <w:lang w:val="en-US"/>
              </w:rPr>
              <w:t xml:space="preserve"> F</w:t>
            </w:r>
            <w:r w:rsidRPr="00082C12">
              <w:rPr>
                <w:color w:val="666600"/>
                <w:lang w:val="en-US"/>
              </w:rPr>
              <w:t>(</w:t>
            </w:r>
            <w:r w:rsidRPr="00082C12">
              <w:rPr>
                <w:color w:val="000000"/>
                <w:lang w:val="en-US"/>
              </w:rPr>
              <w:t>x</w:t>
            </w:r>
            <w:r w:rsidRPr="00082C12">
              <w:rPr>
                <w:color w:val="6666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w:t>
            </w:r>
          </w:p>
          <w:p w:rsidR="00227B05" w:rsidRPr="00082C12" w:rsidRDefault="00102F2F">
            <w:pPr>
              <w:pStyle w:val="normal"/>
              <w:widowControl w:val="0"/>
              <w:spacing w:before="0" w:after="0" w:line="240" w:lineRule="auto"/>
              <w:rPr>
                <w:color w:val="000000"/>
                <w:lang w:val="en-US"/>
              </w:rPr>
            </w:pPr>
            <w:r w:rsidRPr="00082C12">
              <w:rPr>
                <w:color w:val="000088"/>
                <w:lang w:val="en-US"/>
              </w:rPr>
              <w:t>class</w:t>
            </w:r>
            <w:r w:rsidRPr="00082C12">
              <w:rPr>
                <w:color w:val="000000"/>
                <w:lang w:val="en-US"/>
              </w:rPr>
              <w:t xml:space="preserve"> </w:t>
            </w:r>
            <w:r w:rsidRPr="00082C12">
              <w:rPr>
                <w:color w:val="660066"/>
                <w:lang w:val="en-US"/>
              </w:rPr>
              <w:t>Program</w:t>
            </w:r>
          </w:p>
          <w:p w:rsidR="00227B05" w:rsidRPr="00082C12" w:rsidRDefault="00102F2F">
            <w:pPr>
              <w:pStyle w:val="normal"/>
              <w:widowControl w:val="0"/>
              <w:spacing w:before="0" w:after="0" w:line="240" w:lineRule="auto"/>
              <w:rPr>
                <w:color w:val="000000"/>
                <w:lang w:val="en-US"/>
              </w:rPr>
            </w:pPr>
            <w:r w:rsidRPr="00082C12">
              <w:rPr>
                <w:color w:val="0000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static</w:t>
            </w:r>
            <w:r w:rsidRPr="00082C12">
              <w:rPr>
                <w:color w:val="000000"/>
                <w:lang w:val="en-US"/>
              </w:rPr>
              <w:t xml:space="preserve"> </w:t>
            </w:r>
            <w:r w:rsidRPr="00082C12">
              <w:rPr>
                <w:color w:val="000088"/>
                <w:lang w:val="en-US"/>
              </w:rPr>
              <w:t>void</w:t>
            </w:r>
            <w:r w:rsidRPr="00082C12">
              <w:rPr>
                <w:color w:val="000000"/>
                <w:lang w:val="en-US"/>
              </w:rPr>
              <w:t xml:space="preserve"> </w:t>
            </w:r>
            <w:r w:rsidRPr="00082C12">
              <w:rPr>
                <w:color w:val="660066"/>
                <w:lang w:val="en-US"/>
              </w:rPr>
              <w:t>Main</w:t>
            </w:r>
            <w:r w:rsidRPr="00082C12">
              <w:rPr>
                <w:color w:val="6666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660066"/>
                <w:lang w:val="en-US"/>
              </w:rPr>
              <w:t>Table</w:t>
            </w:r>
            <w:r w:rsidRPr="00082C12">
              <w:rPr>
                <w:color w:val="000000"/>
                <w:lang w:val="en-US"/>
              </w:rPr>
              <w:t xml:space="preserve"> table1 </w:t>
            </w:r>
            <w:r w:rsidRPr="00082C12">
              <w:rPr>
                <w:color w:val="666600"/>
                <w:lang w:val="en-US"/>
              </w:rPr>
              <w:t>=</w:t>
            </w:r>
            <w:r w:rsidRPr="00082C12">
              <w:rPr>
                <w:color w:val="000000"/>
                <w:lang w:val="en-US"/>
              </w:rPr>
              <w:t xml:space="preserve"> </w:t>
            </w:r>
            <w:r w:rsidRPr="00082C12">
              <w:rPr>
                <w:color w:val="000088"/>
                <w:lang w:val="en-US"/>
              </w:rPr>
              <w:t>new</w:t>
            </w:r>
            <w:r w:rsidRPr="00082C12">
              <w:rPr>
                <w:color w:val="000000"/>
                <w:lang w:val="en-US"/>
              </w:rPr>
              <w:t xml:space="preserve"> </w:t>
            </w:r>
            <w:r w:rsidRPr="00082C12">
              <w:rPr>
                <w:color w:val="660066"/>
                <w:lang w:val="en-US"/>
              </w:rPr>
              <w:t>Table</w:t>
            </w:r>
            <w:r w:rsidRPr="00082C12">
              <w:rPr>
                <w:color w:val="666600"/>
                <w:lang w:val="en-US"/>
              </w:rPr>
              <w:t>();</w:t>
            </w:r>
          </w:p>
          <w:p w:rsidR="00227B05" w:rsidRDefault="00102F2F">
            <w:pPr>
              <w:pStyle w:val="normal"/>
              <w:widowControl w:val="0"/>
              <w:spacing w:before="0" w:after="0" w:line="240" w:lineRule="auto"/>
              <w:rPr>
                <w:ins w:id="2180" w:author="Сергей" w:date="2017-08-13T12:27:00Z"/>
                <w:color w:val="666600"/>
              </w:rPr>
            </w:pPr>
            <w:r w:rsidRPr="00082C12">
              <w:rPr>
                <w:color w:val="000000"/>
                <w:lang w:val="en-US"/>
              </w:rPr>
              <w:t xml:space="preserve">        table1</w:t>
            </w:r>
            <w:r w:rsidRPr="00082C12">
              <w:rPr>
                <w:color w:val="666600"/>
                <w:lang w:val="en-US"/>
              </w:rPr>
              <w:t>.</w:t>
            </w:r>
            <w:r w:rsidRPr="00082C12">
              <w:rPr>
                <w:color w:val="660066"/>
                <w:lang w:val="en-US"/>
              </w:rPr>
              <w:t>Show</w:t>
            </w:r>
            <w:r w:rsidRPr="00082C12">
              <w:rPr>
                <w:color w:val="666600"/>
                <w:lang w:val="en-US"/>
              </w:rPr>
              <w:t>();</w:t>
            </w:r>
          </w:p>
          <w:p w:rsidR="0009237C" w:rsidRPr="0009237C" w:rsidRDefault="0009237C">
            <w:pPr>
              <w:pStyle w:val="normal"/>
              <w:widowControl w:val="0"/>
              <w:spacing w:before="0" w:after="0" w:line="240" w:lineRule="auto"/>
              <w:rPr>
                <w:color w:val="000000"/>
                <w:rPrChange w:id="2181" w:author="Сергей" w:date="2017-08-13T12:27:00Z">
                  <w:rPr>
                    <w:color w:val="000000"/>
                    <w:lang w:val="en-US"/>
                  </w:rPr>
                </w:rPrChange>
              </w:rPr>
            </w:pPr>
            <w:ins w:id="2182" w:author="Сергей" w:date="2017-08-13T12:27:00Z">
              <w:r>
                <w:rPr>
                  <w:rFonts w:ascii="Consolas" w:hAnsi="Consolas" w:cs="Consolas"/>
                  <w:color w:val="2B91AF"/>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"Для </w:t>
              </w:r>
            </w:ins>
            <w:ins w:id="2183" w:author="Сергей" w:date="2017-08-13T12:28:00Z">
              <w:r>
                <w:rPr>
                  <w:rFonts w:ascii="Consolas" w:hAnsi="Consolas" w:cs="Consolas"/>
                  <w:color w:val="A31515"/>
                  <w:sz w:val="19"/>
                  <w:szCs w:val="19"/>
                  <w:highlight w:val="white"/>
                </w:rPr>
                <w:t xml:space="preserve">выполнения </w:t>
              </w:r>
            </w:ins>
            <w:ins w:id="2184" w:author="Сергей" w:date="2017-08-13T12:27:00Z">
              <w:r>
                <w:rPr>
                  <w:rFonts w:ascii="Consolas" w:hAnsi="Consolas" w:cs="Consolas"/>
                  <w:color w:val="A31515"/>
                  <w:sz w:val="19"/>
                  <w:szCs w:val="19"/>
                  <w:highlight w:val="white"/>
                </w:rPr>
                <w:t>следующего расчета нажмите любую клавишу"</w:t>
              </w:r>
              <w:r>
                <w:rPr>
                  <w:rFonts w:ascii="Consolas" w:hAnsi="Consolas" w:cs="Consolas"/>
                  <w:color w:val="000000"/>
                  <w:sz w:val="19"/>
                  <w:szCs w:val="19"/>
                  <w:highlight w:val="white"/>
                </w:rPr>
                <w:t>);</w:t>
              </w:r>
            </w:ins>
          </w:p>
          <w:p w:rsidR="00227B05" w:rsidRPr="00082C12" w:rsidRDefault="00102F2F">
            <w:pPr>
              <w:pStyle w:val="normal"/>
              <w:widowControl w:val="0"/>
              <w:spacing w:before="0" w:after="0" w:line="240" w:lineRule="auto"/>
              <w:rPr>
                <w:color w:val="000000"/>
                <w:lang w:val="en-US"/>
              </w:rPr>
            </w:pPr>
            <w:r w:rsidRPr="0009237C">
              <w:rPr>
                <w:color w:val="000000"/>
                <w:rPrChange w:id="2185" w:author="Сергей" w:date="2017-08-13T12:27:00Z">
                  <w:rPr>
                    <w:color w:val="000000"/>
                    <w:lang w:val="en-US"/>
                  </w:rPr>
                </w:rPrChange>
              </w:rPr>
              <w:t xml:space="preserve">        </w:t>
            </w:r>
            <w:proofErr w:type="spellStart"/>
            <w:r w:rsidRPr="00082C12">
              <w:rPr>
                <w:color w:val="660066"/>
                <w:lang w:val="en-US"/>
              </w:rPr>
              <w:t>Console</w:t>
            </w:r>
            <w:r w:rsidRPr="00082C12">
              <w:rPr>
                <w:color w:val="666600"/>
                <w:lang w:val="en-US"/>
              </w:rPr>
              <w:t>.</w:t>
            </w:r>
            <w:r w:rsidRPr="00082C12">
              <w:rPr>
                <w:color w:val="660066"/>
                <w:lang w:val="en-US"/>
              </w:rPr>
              <w:t>ReadKey</w:t>
            </w:r>
            <w:proofErr w:type="spellEnd"/>
            <w:r w:rsidRPr="00082C12">
              <w:rPr>
                <w:color w:val="6666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660066"/>
                <w:lang w:val="en-US"/>
              </w:rPr>
              <w:t>Table</w:t>
            </w:r>
            <w:r w:rsidRPr="00082C12">
              <w:rPr>
                <w:color w:val="000000"/>
                <w:lang w:val="en-US"/>
              </w:rPr>
              <w:t xml:space="preserve"> table2 </w:t>
            </w:r>
            <w:r w:rsidRPr="00082C12">
              <w:rPr>
                <w:color w:val="666600"/>
                <w:lang w:val="en-US"/>
              </w:rPr>
              <w:t>=</w:t>
            </w:r>
            <w:r w:rsidRPr="00082C12">
              <w:rPr>
                <w:color w:val="000000"/>
                <w:lang w:val="en-US"/>
              </w:rPr>
              <w:t xml:space="preserve"> </w:t>
            </w:r>
            <w:r w:rsidRPr="00082C12">
              <w:rPr>
                <w:color w:val="000088"/>
                <w:lang w:val="en-US"/>
              </w:rPr>
              <w:t>new</w:t>
            </w:r>
            <w:r w:rsidRPr="00082C12">
              <w:rPr>
                <w:color w:val="000000"/>
                <w:lang w:val="en-US"/>
              </w:rPr>
              <w:t xml:space="preserve"> </w:t>
            </w:r>
            <w:r w:rsidRPr="00082C12">
              <w:rPr>
                <w:color w:val="660066"/>
                <w:lang w:val="en-US"/>
              </w:rPr>
              <w:t>Table</w:t>
            </w:r>
            <w:r w:rsidRPr="00082C12">
              <w:rPr>
                <w:color w:val="666600"/>
                <w:lang w:val="en-US"/>
              </w:rPr>
              <w:t>(</w:t>
            </w:r>
            <w:r w:rsidRPr="00082C12">
              <w:rPr>
                <w:color w:val="006666"/>
                <w:lang w:val="en-US"/>
              </w:rPr>
              <w:t>1</w:t>
            </w:r>
            <w:r w:rsidRPr="00082C12">
              <w:rPr>
                <w:color w:val="666600"/>
                <w:lang w:val="en-US"/>
              </w:rPr>
              <w:t>,</w:t>
            </w:r>
            <w:r w:rsidRPr="00082C12">
              <w:rPr>
                <w:color w:val="000000"/>
                <w:lang w:val="en-US"/>
              </w:rPr>
              <w:t xml:space="preserve"> </w:t>
            </w:r>
            <w:r w:rsidRPr="00082C12">
              <w:rPr>
                <w:color w:val="006666"/>
                <w:lang w:val="en-US"/>
              </w:rPr>
              <w:t>2</w:t>
            </w:r>
            <w:r w:rsidRPr="00082C12">
              <w:rPr>
                <w:color w:val="666600"/>
                <w:lang w:val="en-US"/>
              </w:rPr>
              <w:t>,</w:t>
            </w:r>
            <w:r w:rsidRPr="00082C12">
              <w:rPr>
                <w:color w:val="000000"/>
                <w:lang w:val="en-US"/>
              </w:rPr>
              <w:t xml:space="preserve"> </w:t>
            </w:r>
            <w:r w:rsidRPr="00082C12">
              <w:rPr>
                <w:color w:val="006666"/>
                <w:lang w:val="en-US"/>
              </w:rPr>
              <w:t>0.5</w:t>
            </w:r>
            <w:r w:rsidRPr="00082C12">
              <w:rPr>
                <w:color w:val="666600"/>
                <w:lang w:val="en-US"/>
              </w:rPr>
              <w:t>);</w:t>
            </w:r>
          </w:p>
          <w:p w:rsidR="00227B05" w:rsidRDefault="00102F2F">
            <w:pPr>
              <w:pStyle w:val="normal"/>
              <w:widowControl w:val="0"/>
              <w:spacing w:before="0" w:after="0" w:line="240" w:lineRule="auto"/>
              <w:rPr>
                <w:color w:val="000000"/>
              </w:rPr>
            </w:pPr>
            <w:r w:rsidRPr="00082C12">
              <w:rPr>
                <w:color w:val="000000"/>
                <w:lang w:val="en-US"/>
              </w:rPr>
              <w:t xml:space="preserve">        </w:t>
            </w:r>
            <w:r>
              <w:rPr>
                <w:color w:val="000000"/>
              </w:rPr>
              <w:t>table2</w:t>
            </w:r>
            <w:r>
              <w:rPr>
                <w:color w:val="666600"/>
              </w:rPr>
              <w:t>.</w:t>
            </w:r>
            <w:r>
              <w:rPr>
                <w:color w:val="660066"/>
              </w:rPr>
              <w:t>Show</w:t>
            </w:r>
            <w:r>
              <w:rPr>
                <w:color w:val="666600"/>
              </w:rPr>
              <w:t>();</w:t>
            </w:r>
          </w:p>
          <w:p w:rsidR="00227B05" w:rsidRDefault="00102F2F">
            <w:pPr>
              <w:pStyle w:val="normal"/>
              <w:widowControl w:val="0"/>
              <w:spacing w:before="0" w:after="0" w:line="240" w:lineRule="auto"/>
              <w:rPr>
                <w:color w:val="000000"/>
              </w:rPr>
            </w:pPr>
            <w:r>
              <w:rPr>
                <w:color w:val="000000"/>
              </w:rPr>
              <w:t xml:space="preserve">        </w:t>
            </w:r>
            <w:proofErr w:type="spellStart"/>
            <w:r>
              <w:rPr>
                <w:color w:val="660066"/>
              </w:rPr>
              <w:t>Console</w:t>
            </w:r>
            <w:r>
              <w:rPr>
                <w:color w:val="666600"/>
              </w:rPr>
              <w:t>.</w:t>
            </w:r>
            <w:r>
              <w:rPr>
                <w:color w:val="660066"/>
              </w:rPr>
              <w:t>ReadKey</w:t>
            </w:r>
            <w:proofErr w:type="spellEnd"/>
            <w:r>
              <w:rPr>
                <w:color w:val="666600"/>
              </w:rPr>
              <w:t>();</w:t>
            </w:r>
          </w:p>
          <w:p w:rsidR="00227B05" w:rsidRDefault="00102F2F">
            <w:pPr>
              <w:pStyle w:val="normal"/>
              <w:widowControl w:val="0"/>
              <w:spacing w:before="0" w:after="0" w:line="240" w:lineRule="auto"/>
              <w:rPr>
                <w:color w:val="000000"/>
              </w:rPr>
            </w:pPr>
            <w:r>
              <w:rPr>
                <w:color w:val="000000"/>
              </w:rPr>
              <w:t xml:space="preserve">    }</w:t>
            </w:r>
          </w:p>
          <w:p w:rsidR="00227B05" w:rsidRDefault="00102F2F">
            <w:pPr>
              <w:pStyle w:val="normal"/>
              <w:widowControl w:val="0"/>
              <w:spacing w:before="0" w:after="0" w:line="240" w:lineRule="auto"/>
            </w:pPr>
            <w:r>
              <w:rPr>
                <w:color w:val="000000"/>
              </w:rPr>
              <w:t>}</w:t>
            </w:r>
          </w:p>
        </w:tc>
      </w:tr>
    </w:tbl>
    <w:p w:rsidR="00227B05" w:rsidRDefault="00227B05">
      <w:pPr>
        <w:pStyle w:val="normal"/>
      </w:pPr>
    </w:p>
    <w:p w:rsidR="00227B05" w:rsidRDefault="00102F2F">
      <w:pPr>
        <w:pStyle w:val="normal"/>
      </w:pPr>
      <w:r>
        <w:br w:type="page"/>
      </w:r>
    </w:p>
    <w:p w:rsidR="00227B05" w:rsidRDefault="00227B05">
      <w:pPr>
        <w:pStyle w:val="3"/>
        <w:contextualSpacing w:val="0"/>
      </w:pPr>
      <w:bookmarkStart w:id="2186" w:name="_te00ht2zld78" w:colFirst="0" w:colLast="0"/>
      <w:bookmarkEnd w:id="2186"/>
    </w:p>
    <w:p w:rsidR="00227B05" w:rsidRDefault="00102F2F">
      <w:pPr>
        <w:pStyle w:val="3"/>
        <w:contextualSpacing w:val="0"/>
      </w:pPr>
      <w:bookmarkStart w:id="2187" w:name="_tucj2ybs9qfr" w:colFirst="0" w:colLast="0"/>
      <w:bookmarkEnd w:id="2187"/>
      <w:r>
        <w:t xml:space="preserve">Задача 4. </w:t>
      </w:r>
      <w:r>
        <w:rPr>
          <w:sz w:val="20"/>
          <w:szCs w:val="20"/>
        </w:rPr>
        <w:t>Игра “Угадай число”.</w:t>
      </w:r>
    </w:p>
    <w:p w:rsidR="00227B05" w:rsidRDefault="00102F2F">
      <w:pPr>
        <w:pStyle w:val="normal"/>
        <w:rPr>
          <w:b/>
        </w:rPr>
      </w:pPr>
      <w:r>
        <w:rPr>
          <w:b/>
        </w:rPr>
        <w:t>Игра “Угадай число”. Метод половинного деления.</w:t>
      </w:r>
    </w:p>
    <w:p w:rsidR="00227B05" w:rsidRDefault="00102F2F">
      <w:pPr>
        <w:pStyle w:val="normal"/>
      </w:pPr>
      <w:r>
        <w:t>Написать игру “Угадай число”. Компьютер загадывает число в диапазоне от 1 до 100, а человек за ограниченное число попыток должен угадать число. Количество попыток вы</w:t>
      </w:r>
      <w:del w:id="2188" w:author="Сергей" w:date="2017-08-13T12:29:00Z">
        <w:r w:rsidDel="0009237C">
          <w:delText>с</w:delText>
        </w:r>
      </w:del>
      <w:r>
        <w:t>чи</w:t>
      </w:r>
      <w:del w:id="2189" w:author="Сергей" w:date="2017-08-13T12:29:00Z">
        <w:r w:rsidDel="0009237C">
          <w:delText>тыва</w:delText>
        </w:r>
      </w:del>
      <w:ins w:id="2190" w:author="Сергей" w:date="2017-08-13T12:29:00Z">
        <w:r w:rsidR="0009237C">
          <w:t>сля</w:t>
        </w:r>
      </w:ins>
      <w:r>
        <w:t>ется по формуле i=log</w:t>
      </w:r>
      <w:r>
        <w:rPr>
          <w:vertAlign w:val="subscript"/>
        </w:rPr>
        <w:t>2</w:t>
      </w:r>
      <w:r>
        <w:t>N+1</w:t>
      </w:r>
    </w:p>
    <w:tbl>
      <w:tblPr>
        <w:tblStyle w:val="af7"/>
        <w:bidiVisual/>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227B05">
        <w:tc>
          <w:tcPr>
            <w:tcW w:w="9638" w:type="dxa"/>
            <w:shd w:val="clear" w:color="auto" w:fill="EFEFEF"/>
            <w:tcMar>
              <w:top w:w="100" w:type="dxa"/>
              <w:left w:w="100" w:type="dxa"/>
              <w:bottom w:w="100" w:type="dxa"/>
              <w:right w:w="100" w:type="dxa"/>
            </w:tcMar>
          </w:tcPr>
          <w:p w:rsidR="00227B05" w:rsidRPr="00082C12" w:rsidRDefault="00102F2F">
            <w:pPr>
              <w:pStyle w:val="normal"/>
              <w:widowControl w:val="0"/>
              <w:spacing w:before="0" w:after="0" w:line="240" w:lineRule="auto"/>
              <w:rPr>
                <w:color w:val="000000"/>
                <w:lang w:val="en-US"/>
              </w:rPr>
            </w:pPr>
            <w:r w:rsidRPr="00082C12">
              <w:rPr>
                <w:color w:val="000088"/>
                <w:lang w:val="en-US"/>
              </w:rPr>
              <w:t>using</w:t>
            </w:r>
            <w:r w:rsidRPr="00082C12">
              <w:rPr>
                <w:color w:val="000000"/>
                <w:lang w:val="en-US"/>
              </w:rPr>
              <w:t xml:space="preserve"> </w:t>
            </w:r>
            <w:r w:rsidRPr="00082C12">
              <w:rPr>
                <w:color w:val="660066"/>
                <w:lang w:val="en-US"/>
              </w:rPr>
              <w:t>System;</w:t>
            </w:r>
          </w:p>
          <w:p w:rsidR="00227B05" w:rsidRPr="00082C12" w:rsidRDefault="00102F2F">
            <w:pPr>
              <w:pStyle w:val="normal"/>
              <w:widowControl w:val="0"/>
              <w:spacing w:before="0" w:after="0" w:line="240" w:lineRule="auto"/>
              <w:rPr>
                <w:color w:val="000000"/>
                <w:lang w:val="en-US"/>
              </w:rPr>
            </w:pPr>
            <w:r w:rsidRPr="00082C12">
              <w:rPr>
                <w:color w:val="000088"/>
                <w:lang w:val="en-US"/>
              </w:rPr>
              <w:t>namespace</w:t>
            </w:r>
            <w:r w:rsidRPr="00082C12">
              <w:rPr>
                <w:color w:val="000000"/>
                <w:lang w:val="en-US"/>
              </w:rPr>
              <w:t xml:space="preserve"> </w:t>
            </w:r>
            <w:proofErr w:type="spellStart"/>
            <w:r w:rsidRPr="00082C12">
              <w:rPr>
                <w:color w:val="660066"/>
                <w:lang w:val="en-US"/>
              </w:rPr>
              <w:t>GuessNumber</w:t>
            </w:r>
            <w:proofErr w:type="spellEnd"/>
          </w:p>
          <w:p w:rsidR="00227B05" w:rsidRPr="00082C12" w:rsidRDefault="00102F2F">
            <w:pPr>
              <w:pStyle w:val="normal"/>
              <w:widowControl w:val="0"/>
              <w:spacing w:before="0" w:after="0" w:line="240" w:lineRule="auto"/>
              <w:rPr>
                <w:color w:val="000000"/>
                <w:lang w:val="en-US"/>
              </w:rPr>
            </w:pPr>
            <w:r w:rsidRPr="00082C12">
              <w:rPr>
                <w:color w:val="0000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class</w:t>
            </w:r>
            <w:r w:rsidRPr="00082C12">
              <w:rPr>
                <w:color w:val="000000"/>
                <w:lang w:val="en-US"/>
              </w:rPr>
              <w:t xml:space="preserve"> </w:t>
            </w:r>
            <w:r w:rsidRPr="00082C12">
              <w:rPr>
                <w:color w:val="660066"/>
                <w:lang w:val="en-US"/>
              </w:rPr>
              <w:t>Program</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static</w:t>
            </w:r>
            <w:r w:rsidRPr="00082C12">
              <w:rPr>
                <w:color w:val="000000"/>
                <w:lang w:val="en-US"/>
              </w:rPr>
              <w:t xml:space="preserve"> </w:t>
            </w:r>
            <w:r w:rsidRPr="00082C12">
              <w:rPr>
                <w:color w:val="000088"/>
                <w:lang w:val="en-US"/>
              </w:rPr>
              <w:t>void</w:t>
            </w:r>
            <w:r w:rsidRPr="00082C12">
              <w:rPr>
                <w:color w:val="000000"/>
                <w:lang w:val="en-US"/>
              </w:rPr>
              <w:t xml:space="preserve"> </w:t>
            </w:r>
            <w:r w:rsidRPr="00082C12">
              <w:rPr>
                <w:color w:val="660066"/>
                <w:lang w:val="en-US"/>
              </w:rPr>
              <w:t>Main</w:t>
            </w:r>
            <w:r w:rsidRPr="00082C12">
              <w:rPr>
                <w:color w:val="666600"/>
                <w:lang w:val="en-US"/>
              </w:rPr>
              <w:t>(</w:t>
            </w:r>
            <w:r w:rsidRPr="00082C12">
              <w:rPr>
                <w:color w:val="000088"/>
                <w:lang w:val="en-US"/>
              </w:rPr>
              <w:t>string</w:t>
            </w:r>
            <w:r w:rsidRPr="00082C12">
              <w:rPr>
                <w:color w:val="666600"/>
                <w:lang w:val="en-US"/>
              </w:rPr>
              <w:t>[]</w:t>
            </w:r>
            <w:r w:rsidRPr="00082C12">
              <w:rPr>
                <w:color w:val="000000"/>
                <w:lang w:val="en-US"/>
              </w:rPr>
              <w:t xml:space="preserve"> </w:t>
            </w:r>
            <w:proofErr w:type="spellStart"/>
            <w:r w:rsidRPr="00082C12">
              <w:rPr>
                <w:color w:val="000000"/>
                <w:lang w:val="en-US"/>
              </w:rPr>
              <w:t>args</w:t>
            </w:r>
            <w:proofErr w:type="spellEnd"/>
            <w:r w:rsidRPr="00082C12">
              <w:rPr>
                <w:color w:val="0000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roofErr w:type="spellStart"/>
            <w:r w:rsidRPr="00082C12">
              <w:rPr>
                <w:color w:val="000088"/>
                <w:lang w:val="en-US"/>
              </w:rPr>
              <w:t>int</w:t>
            </w:r>
            <w:proofErr w:type="spellEnd"/>
            <w:r w:rsidRPr="00082C12">
              <w:rPr>
                <w:color w:val="000000"/>
                <w:lang w:val="en-US"/>
              </w:rPr>
              <w:t xml:space="preserve"> min </w:t>
            </w:r>
            <w:r w:rsidRPr="00082C12">
              <w:rPr>
                <w:color w:val="666600"/>
                <w:lang w:val="en-US"/>
              </w:rPr>
              <w:t>=</w:t>
            </w:r>
            <w:r w:rsidRPr="00082C12">
              <w:rPr>
                <w:color w:val="000000"/>
                <w:lang w:val="en-US"/>
              </w:rPr>
              <w:t xml:space="preserve"> </w:t>
            </w:r>
            <w:r w:rsidRPr="00082C12">
              <w:rPr>
                <w:color w:val="006666"/>
                <w:lang w:val="en-US"/>
              </w:rPr>
              <w:t>1;</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roofErr w:type="spellStart"/>
            <w:r w:rsidRPr="00082C12">
              <w:rPr>
                <w:color w:val="000088"/>
                <w:lang w:val="en-US"/>
              </w:rPr>
              <w:t>int</w:t>
            </w:r>
            <w:proofErr w:type="spellEnd"/>
            <w:r w:rsidRPr="00082C12">
              <w:rPr>
                <w:color w:val="000000"/>
                <w:lang w:val="en-US"/>
              </w:rPr>
              <w:t xml:space="preserve"> max </w:t>
            </w:r>
            <w:r w:rsidRPr="00082C12">
              <w:rPr>
                <w:color w:val="666600"/>
                <w:lang w:val="en-US"/>
              </w:rPr>
              <w:t>=</w:t>
            </w:r>
            <w:r w:rsidRPr="00082C12">
              <w:rPr>
                <w:color w:val="000000"/>
                <w:lang w:val="en-US"/>
              </w:rPr>
              <w:t xml:space="preserve"> </w:t>
            </w:r>
            <w:r w:rsidRPr="00082C12">
              <w:rPr>
                <w:color w:val="006666"/>
                <w:lang w:val="en-US"/>
              </w:rPr>
              <w:t>100;</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roofErr w:type="spellStart"/>
            <w:r w:rsidRPr="00082C12">
              <w:rPr>
                <w:color w:val="000088"/>
                <w:lang w:val="en-US"/>
              </w:rPr>
              <w:t>int</w:t>
            </w:r>
            <w:proofErr w:type="spellEnd"/>
            <w:r w:rsidRPr="00082C12">
              <w:rPr>
                <w:color w:val="000000"/>
                <w:lang w:val="en-US"/>
              </w:rPr>
              <w:t xml:space="preserve"> </w:t>
            </w:r>
            <w:proofErr w:type="spellStart"/>
            <w:r w:rsidRPr="00082C12">
              <w:rPr>
                <w:color w:val="000000"/>
                <w:lang w:val="en-US"/>
              </w:rPr>
              <w:t>maxCount</w:t>
            </w:r>
            <w:proofErr w:type="spellEnd"/>
            <w:r w:rsidRPr="00082C12">
              <w:rPr>
                <w:color w:val="000000"/>
                <w:lang w:val="en-US"/>
              </w:rPr>
              <w:t xml:space="preserve"> </w:t>
            </w:r>
            <w:r w:rsidRPr="00082C12">
              <w:rPr>
                <w:color w:val="666600"/>
                <w:lang w:val="en-US"/>
              </w:rPr>
              <w:t>=</w:t>
            </w:r>
            <w:r w:rsidRPr="00082C12">
              <w:rPr>
                <w:color w:val="000000"/>
                <w:lang w:val="en-US"/>
              </w:rPr>
              <w:t xml:space="preserve"> </w:t>
            </w:r>
            <w:r w:rsidRPr="00082C12">
              <w:rPr>
                <w:color w:val="666600"/>
                <w:lang w:val="en-US"/>
              </w:rPr>
              <w:t>(</w:t>
            </w:r>
            <w:proofErr w:type="spellStart"/>
            <w:r w:rsidRPr="00082C12">
              <w:rPr>
                <w:color w:val="000088"/>
                <w:lang w:val="en-US"/>
              </w:rPr>
              <w:t>int</w:t>
            </w:r>
            <w:proofErr w:type="spellEnd"/>
            <w:r w:rsidRPr="00082C12">
              <w:rPr>
                <w:color w:val="666600"/>
                <w:lang w:val="en-US"/>
              </w:rPr>
              <w:t>)</w:t>
            </w:r>
            <w:proofErr w:type="spellStart"/>
            <w:r w:rsidRPr="00082C12">
              <w:rPr>
                <w:color w:val="660066"/>
                <w:lang w:val="en-US"/>
              </w:rPr>
              <w:t>Math</w:t>
            </w:r>
            <w:r w:rsidRPr="00082C12">
              <w:rPr>
                <w:color w:val="666600"/>
                <w:lang w:val="en-US"/>
              </w:rPr>
              <w:t>.</w:t>
            </w:r>
            <w:r w:rsidRPr="00082C12">
              <w:rPr>
                <w:color w:val="660066"/>
                <w:lang w:val="en-US"/>
              </w:rPr>
              <w:t>Log</w:t>
            </w:r>
            <w:proofErr w:type="spellEnd"/>
            <w:r w:rsidRPr="00082C12">
              <w:rPr>
                <w:color w:val="666600"/>
                <w:lang w:val="en-US"/>
              </w:rPr>
              <w:t>(</w:t>
            </w:r>
            <w:r w:rsidRPr="00082C12">
              <w:rPr>
                <w:color w:val="000000"/>
                <w:lang w:val="en-US"/>
              </w:rPr>
              <w:t xml:space="preserve">max </w:t>
            </w:r>
            <w:r w:rsidRPr="00082C12">
              <w:rPr>
                <w:color w:val="666600"/>
                <w:lang w:val="en-US"/>
              </w:rPr>
              <w:t>-</w:t>
            </w:r>
            <w:r w:rsidRPr="00082C12">
              <w:rPr>
                <w:color w:val="000000"/>
                <w:lang w:val="en-US"/>
              </w:rPr>
              <w:t xml:space="preserve"> min </w:t>
            </w:r>
            <w:r w:rsidRPr="00082C12">
              <w:rPr>
                <w:color w:val="666600"/>
                <w:lang w:val="en-US"/>
              </w:rPr>
              <w:t>+</w:t>
            </w:r>
            <w:r w:rsidRPr="00082C12">
              <w:rPr>
                <w:color w:val="000000"/>
                <w:lang w:val="en-US"/>
              </w:rPr>
              <w:t xml:space="preserve"> </w:t>
            </w:r>
            <w:r w:rsidRPr="00082C12">
              <w:rPr>
                <w:color w:val="006666"/>
                <w:lang w:val="en-US"/>
              </w:rPr>
              <w:t>1</w:t>
            </w:r>
            <w:r w:rsidRPr="00082C12">
              <w:rPr>
                <w:color w:val="666600"/>
                <w:lang w:val="en-US"/>
              </w:rPr>
              <w:t>,</w:t>
            </w:r>
            <w:r w:rsidRPr="00082C12">
              <w:rPr>
                <w:color w:val="000000"/>
                <w:lang w:val="en-US"/>
              </w:rPr>
              <w:t xml:space="preserve"> </w:t>
            </w:r>
            <w:r w:rsidRPr="00082C12">
              <w:rPr>
                <w:color w:val="006666"/>
                <w:lang w:val="en-US"/>
              </w:rPr>
              <w:t>2</w:t>
            </w:r>
            <w:r w:rsidRPr="00082C12">
              <w:rPr>
                <w:color w:val="666600"/>
                <w:lang w:val="en-US"/>
              </w:rPr>
              <w:t>)+</w:t>
            </w:r>
            <w:r w:rsidRPr="00082C12">
              <w:rPr>
                <w:color w:val="006666"/>
                <w:lang w:val="en-US"/>
              </w:rPr>
              <w:t>1;</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roofErr w:type="spellStart"/>
            <w:r w:rsidRPr="00082C12">
              <w:rPr>
                <w:color w:val="000088"/>
                <w:lang w:val="en-US"/>
              </w:rPr>
              <w:t>int</w:t>
            </w:r>
            <w:proofErr w:type="spellEnd"/>
            <w:r w:rsidRPr="00082C12">
              <w:rPr>
                <w:color w:val="000000"/>
                <w:lang w:val="en-US"/>
              </w:rPr>
              <w:t xml:space="preserve"> count </w:t>
            </w:r>
            <w:r w:rsidRPr="00082C12">
              <w:rPr>
                <w:color w:val="666600"/>
                <w:lang w:val="en-US"/>
              </w:rPr>
              <w:t>=</w:t>
            </w:r>
            <w:r w:rsidRPr="00082C12">
              <w:rPr>
                <w:color w:val="000000"/>
                <w:lang w:val="en-US"/>
              </w:rPr>
              <w:t xml:space="preserve"> </w:t>
            </w:r>
            <w:r w:rsidRPr="00082C12">
              <w:rPr>
                <w:color w:val="006666"/>
                <w:lang w:val="en-US"/>
              </w:rPr>
              <w:t>0;</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660066"/>
                <w:lang w:val="en-US"/>
              </w:rPr>
              <w:t>Random</w:t>
            </w:r>
            <w:r w:rsidRPr="00082C12">
              <w:rPr>
                <w:color w:val="000000"/>
                <w:lang w:val="en-US"/>
              </w:rPr>
              <w:t xml:space="preserve"> </w:t>
            </w:r>
            <w:proofErr w:type="spellStart"/>
            <w:r w:rsidRPr="00082C12">
              <w:rPr>
                <w:color w:val="000000"/>
                <w:lang w:val="en-US"/>
              </w:rPr>
              <w:t>rnd</w:t>
            </w:r>
            <w:proofErr w:type="spellEnd"/>
            <w:r w:rsidRPr="00082C12">
              <w:rPr>
                <w:color w:val="000000"/>
                <w:lang w:val="en-US"/>
              </w:rPr>
              <w:t xml:space="preserve"> </w:t>
            </w:r>
            <w:r w:rsidRPr="00082C12">
              <w:rPr>
                <w:color w:val="666600"/>
                <w:lang w:val="en-US"/>
              </w:rPr>
              <w:t>=</w:t>
            </w:r>
            <w:r w:rsidRPr="00082C12">
              <w:rPr>
                <w:color w:val="000000"/>
                <w:lang w:val="en-US"/>
              </w:rPr>
              <w:t xml:space="preserve"> </w:t>
            </w:r>
            <w:r w:rsidRPr="00082C12">
              <w:rPr>
                <w:color w:val="000088"/>
                <w:lang w:val="en-US"/>
              </w:rPr>
              <w:t>new</w:t>
            </w:r>
            <w:r w:rsidRPr="00082C12">
              <w:rPr>
                <w:color w:val="000000"/>
                <w:lang w:val="en-US"/>
              </w:rPr>
              <w:t xml:space="preserve"> </w:t>
            </w:r>
            <w:r w:rsidRPr="00082C12">
              <w:rPr>
                <w:color w:val="660066"/>
                <w:lang w:val="en-US"/>
              </w:rPr>
              <w:t>Random</w:t>
            </w:r>
            <w:r w:rsidRPr="00082C12">
              <w:rPr>
                <w:color w:val="6666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roofErr w:type="spellStart"/>
            <w:r w:rsidRPr="00082C12">
              <w:rPr>
                <w:color w:val="000088"/>
                <w:lang w:val="en-US"/>
              </w:rPr>
              <w:t>int</w:t>
            </w:r>
            <w:proofErr w:type="spellEnd"/>
            <w:r w:rsidRPr="00082C12">
              <w:rPr>
                <w:color w:val="000000"/>
                <w:lang w:val="en-US"/>
              </w:rPr>
              <w:t xml:space="preserve"> </w:t>
            </w:r>
            <w:proofErr w:type="spellStart"/>
            <w:r w:rsidRPr="00082C12">
              <w:rPr>
                <w:color w:val="000000"/>
                <w:lang w:val="en-US"/>
              </w:rPr>
              <w:t>guessNumber</w:t>
            </w:r>
            <w:proofErr w:type="spellEnd"/>
            <w:r w:rsidRPr="00082C12">
              <w:rPr>
                <w:color w:val="000000"/>
                <w:lang w:val="en-US"/>
              </w:rPr>
              <w:t xml:space="preserve"> </w:t>
            </w:r>
            <w:r w:rsidRPr="00082C12">
              <w:rPr>
                <w:color w:val="666600"/>
                <w:lang w:val="en-US"/>
              </w:rPr>
              <w:t>=</w:t>
            </w:r>
            <w:r w:rsidRPr="00082C12">
              <w:rPr>
                <w:color w:val="000000"/>
                <w:lang w:val="en-US"/>
              </w:rPr>
              <w:t xml:space="preserve"> </w:t>
            </w:r>
            <w:proofErr w:type="spellStart"/>
            <w:r w:rsidRPr="00082C12">
              <w:rPr>
                <w:color w:val="000000"/>
                <w:lang w:val="en-US"/>
              </w:rPr>
              <w:t>rnd</w:t>
            </w:r>
            <w:r w:rsidRPr="00082C12">
              <w:rPr>
                <w:color w:val="666600"/>
                <w:lang w:val="en-US"/>
              </w:rPr>
              <w:t>.</w:t>
            </w:r>
            <w:r w:rsidRPr="00082C12">
              <w:rPr>
                <w:color w:val="660066"/>
                <w:lang w:val="en-US"/>
              </w:rPr>
              <w:t>Next</w:t>
            </w:r>
            <w:proofErr w:type="spellEnd"/>
            <w:r w:rsidRPr="00082C12">
              <w:rPr>
                <w:color w:val="666600"/>
                <w:lang w:val="en-US"/>
              </w:rPr>
              <w:t>(</w:t>
            </w:r>
            <w:r w:rsidRPr="00082C12">
              <w:rPr>
                <w:color w:val="000000"/>
                <w:lang w:val="en-US"/>
              </w:rPr>
              <w:t>min</w:t>
            </w:r>
            <w:r w:rsidRPr="00082C12">
              <w:rPr>
                <w:color w:val="666600"/>
                <w:lang w:val="en-US"/>
              </w:rPr>
              <w:t>,</w:t>
            </w:r>
            <w:r w:rsidRPr="00082C12">
              <w:rPr>
                <w:color w:val="000000"/>
                <w:lang w:val="en-US"/>
              </w:rPr>
              <w:t xml:space="preserve"> max</w:t>
            </w:r>
            <w:r w:rsidRPr="00082C12">
              <w:rPr>
                <w:color w:val="666600"/>
                <w:lang w:val="en-US"/>
              </w:rPr>
              <w:t>);</w:t>
            </w:r>
          </w:p>
          <w:p w:rsidR="00227B05" w:rsidRDefault="00102F2F">
            <w:pPr>
              <w:pStyle w:val="normal"/>
              <w:widowControl w:val="0"/>
              <w:spacing w:before="0" w:after="0" w:line="240" w:lineRule="auto"/>
              <w:rPr>
                <w:color w:val="000000"/>
              </w:rPr>
            </w:pPr>
            <w:r w:rsidRPr="00082C12">
              <w:rPr>
                <w:color w:val="000000"/>
                <w:lang w:val="en-US"/>
              </w:rPr>
              <w:t xml:space="preserve">            </w:t>
            </w:r>
            <w:proofErr w:type="spellStart"/>
            <w:proofErr w:type="gramStart"/>
            <w:r>
              <w:rPr>
                <w:color w:val="660066"/>
              </w:rPr>
              <w:t>Console</w:t>
            </w:r>
            <w:r>
              <w:rPr>
                <w:color w:val="666600"/>
              </w:rPr>
              <w:t>.</w:t>
            </w:r>
            <w:r>
              <w:rPr>
                <w:color w:val="660066"/>
              </w:rPr>
              <w:t>WriteLine</w:t>
            </w:r>
            <w:proofErr w:type="spellEnd"/>
            <w:r>
              <w:rPr>
                <w:color w:val="666600"/>
              </w:rPr>
              <w:t>(</w:t>
            </w:r>
            <w:r>
              <w:rPr>
                <w:color w:val="008800"/>
              </w:rPr>
              <w:t>"Компьютер загадал число от {0} до {1}.</w:t>
            </w:r>
            <w:proofErr w:type="gramEnd"/>
            <w:r>
              <w:rPr>
                <w:color w:val="008800"/>
              </w:rPr>
              <w:t xml:space="preserve"> </w:t>
            </w:r>
            <w:proofErr w:type="gramStart"/>
            <w:r>
              <w:rPr>
                <w:color w:val="008800"/>
              </w:rPr>
              <w:t>Попробуйте угадать его за {2} попыток"</w:t>
            </w:r>
            <w:r>
              <w:rPr>
                <w:color w:val="666600"/>
              </w:rPr>
              <w:t>,</w:t>
            </w:r>
            <w:r>
              <w:rPr>
                <w:color w:val="000000"/>
              </w:rPr>
              <w:t xml:space="preserve"> </w:t>
            </w:r>
            <w:proofErr w:type="spellStart"/>
            <w:r>
              <w:rPr>
                <w:color w:val="000000"/>
              </w:rPr>
              <w:t>min</w:t>
            </w:r>
            <w:proofErr w:type="spellEnd"/>
            <w:r>
              <w:rPr>
                <w:color w:val="666600"/>
              </w:rPr>
              <w:t>,</w:t>
            </w:r>
            <w:r>
              <w:rPr>
                <w:color w:val="000000"/>
              </w:rPr>
              <w:t xml:space="preserve"> </w:t>
            </w:r>
            <w:proofErr w:type="spellStart"/>
            <w:r>
              <w:rPr>
                <w:color w:val="000000"/>
              </w:rPr>
              <w:t>max</w:t>
            </w:r>
            <w:proofErr w:type="spellEnd"/>
            <w:r>
              <w:rPr>
                <w:color w:val="666600"/>
              </w:rPr>
              <w:t>,</w:t>
            </w:r>
            <w:r>
              <w:rPr>
                <w:color w:val="000000"/>
              </w:rPr>
              <w:t xml:space="preserve"> </w:t>
            </w:r>
            <w:proofErr w:type="spellStart"/>
            <w:r>
              <w:rPr>
                <w:color w:val="000000"/>
              </w:rPr>
              <w:t>maxCount</w:t>
            </w:r>
            <w:proofErr w:type="spellEnd"/>
            <w:r>
              <w:rPr>
                <w:color w:val="666600"/>
              </w:rPr>
              <w:t>);</w:t>
            </w:r>
            <w:proofErr w:type="gramEnd"/>
          </w:p>
          <w:p w:rsidR="00227B05" w:rsidRDefault="00102F2F">
            <w:pPr>
              <w:pStyle w:val="normal"/>
              <w:widowControl w:val="0"/>
              <w:spacing w:before="0" w:after="0" w:line="240" w:lineRule="auto"/>
              <w:rPr>
                <w:color w:val="000000"/>
              </w:rPr>
            </w:pPr>
            <w:r>
              <w:rPr>
                <w:color w:val="000000"/>
              </w:rPr>
              <w:t xml:space="preserve">            </w:t>
            </w:r>
            <w:proofErr w:type="spellStart"/>
            <w:r>
              <w:rPr>
                <w:color w:val="000088"/>
              </w:rPr>
              <w:t>int</w:t>
            </w:r>
            <w:proofErr w:type="spellEnd"/>
            <w:r>
              <w:rPr>
                <w:color w:val="000000"/>
              </w:rPr>
              <w:t xml:space="preserve"> </w:t>
            </w:r>
            <w:proofErr w:type="spellStart"/>
            <w:r>
              <w:rPr>
                <w:color w:val="000000"/>
              </w:rPr>
              <w:t>n</w:t>
            </w:r>
            <w:proofErr w:type="spellEnd"/>
            <w:r>
              <w:rPr>
                <w:color w:val="000000"/>
              </w:rPr>
              <w:t>;</w:t>
            </w:r>
          </w:p>
          <w:p w:rsidR="00227B05" w:rsidRPr="00082C12" w:rsidRDefault="00102F2F">
            <w:pPr>
              <w:pStyle w:val="normal"/>
              <w:widowControl w:val="0"/>
              <w:spacing w:before="0" w:after="0" w:line="240" w:lineRule="auto"/>
              <w:rPr>
                <w:color w:val="000000"/>
                <w:lang w:val="en-US"/>
              </w:rPr>
            </w:pPr>
            <w:r>
              <w:rPr>
                <w:color w:val="000000"/>
              </w:rPr>
              <w:t xml:space="preserve">            </w:t>
            </w:r>
            <w:r w:rsidRPr="00082C12">
              <w:rPr>
                <w:color w:val="000088"/>
                <w:lang w:val="en-US"/>
              </w:rPr>
              <w:t>do</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count</w:t>
            </w:r>
            <w:r w:rsidRPr="00082C12">
              <w:rPr>
                <w:color w:val="6666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roofErr w:type="spellStart"/>
            <w:proofErr w:type="gramStart"/>
            <w:r w:rsidRPr="00082C12">
              <w:rPr>
                <w:color w:val="660066"/>
                <w:lang w:val="en-US"/>
              </w:rPr>
              <w:t>Console</w:t>
            </w:r>
            <w:r w:rsidRPr="00082C12">
              <w:rPr>
                <w:color w:val="666600"/>
                <w:lang w:val="en-US"/>
              </w:rPr>
              <w:t>.</w:t>
            </w:r>
            <w:r w:rsidRPr="00082C12">
              <w:rPr>
                <w:color w:val="660066"/>
                <w:lang w:val="en-US"/>
              </w:rPr>
              <w:t>Write</w:t>
            </w:r>
            <w:proofErr w:type="spellEnd"/>
            <w:r w:rsidRPr="00082C12">
              <w:rPr>
                <w:color w:val="666600"/>
                <w:lang w:val="en-US"/>
              </w:rPr>
              <w:t>(</w:t>
            </w:r>
            <w:proofErr w:type="gramEnd"/>
            <w:r w:rsidRPr="00082C12">
              <w:rPr>
                <w:color w:val="008800"/>
                <w:lang w:val="en-US"/>
              </w:rPr>
              <w:t xml:space="preserve">"{0} </w:t>
            </w:r>
            <w:r>
              <w:rPr>
                <w:color w:val="008800"/>
              </w:rPr>
              <w:t>попытка</w:t>
            </w:r>
            <w:r w:rsidRPr="00082C12">
              <w:rPr>
                <w:color w:val="008800"/>
                <w:lang w:val="en-US"/>
              </w:rPr>
              <w:t xml:space="preserve">. </w:t>
            </w:r>
            <w:proofErr w:type="gramStart"/>
            <w:r>
              <w:rPr>
                <w:color w:val="008800"/>
              </w:rPr>
              <w:t>Введите</w:t>
            </w:r>
            <w:r w:rsidRPr="00082C12">
              <w:rPr>
                <w:color w:val="008800"/>
                <w:lang w:val="en-US"/>
              </w:rPr>
              <w:t xml:space="preserve"> </w:t>
            </w:r>
            <w:r>
              <w:rPr>
                <w:color w:val="008800"/>
              </w:rPr>
              <w:t>число</w:t>
            </w:r>
            <w:r w:rsidRPr="00082C12">
              <w:rPr>
                <w:color w:val="008800"/>
                <w:lang w:val="en-US"/>
              </w:rPr>
              <w:t>:"</w:t>
            </w:r>
            <w:r w:rsidRPr="00082C12">
              <w:rPr>
                <w:color w:val="666600"/>
                <w:lang w:val="en-US"/>
              </w:rPr>
              <w:t>,</w:t>
            </w:r>
            <w:r w:rsidRPr="00082C12">
              <w:rPr>
                <w:color w:val="000000"/>
                <w:lang w:val="en-US"/>
              </w:rPr>
              <w:t xml:space="preserve"> count</w:t>
            </w:r>
            <w:r w:rsidRPr="00082C12">
              <w:rPr>
                <w:color w:val="666600"/>
                <w:lang w:val="en-US"/>
              </w:rPr>
              <w:t>);</w:t>
            </w:r>
            <w:proofErr w:type="gramEnd"/>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n </w:t>
            </w:r>
            <w:r w:rsidRPr="00082C12">
              <w:rPr>
                <w:color w:val="666600"/>
                <w:lang w:val="en-US"/>
              </w:rPr>
              <w:t>=</w:t>
            </w:r>
            <w:r w:rsidRPr="00082C12">
              <w:rPr>
                <w:color w:val="000000"/>
                <w:lang w:val="en-US"/>
              </w:rPr>
              <w:t xml:space="preserve"> </w:t>
            </w:r>
            <w:proofErr w:type="spellStart"/>
            <w:r w:rsidRPr="00082C12">
              <w:rPr>
                <w:color w:val="000088"/>
                <w:lang w:val="en-US"/>
              </w:rPr>
              <w:t>int</w:t>
            </w:r>
            <w:r w:rsidRPr="00082C12">
              <w:rPr>
                <w:color w:val="666600"/>
                <w:lang w:val="en-US"/>
              </w:rPr>
              <w:t>.</w:t>
            </w:r>
            <w:r w:rsidRPr="00082C12">
              <w:rPr>
                <w:color w:val="660066"/>
                <w:lang w:val="en-US"/>
              </w:rPr>
              <w:t>Parse</w:t>
            </w:r>
            <w:proofErr w:type="spellEnd"/>
            <w:r w:rsidRPr="00082C12">
              <w:rPr>
                <w:color w:val="666600"/>
                <w:lang w:val="en-US"/>
              </w:rPr>
              <w:t>(</w:t>
            </w:r>
            <w:proofErr w:type="spellStart"/>
            <w:r w:rsidRPr="00082C12">
              <w:rPr>
                <w:color w:val="660066"/>
                <w:lang w:val="en-US"/>
              </w:rPr>
              <w:t>Console</w:t>
            </w:r>
            <w:r w:rsidRPr="00082C12">
              <w:rPr>
                <w:color w:val="666600"/>
                <w:lang w:val="en-US"/>
              </w:rPr>
              <w:t>.</w:t>
            </w:r>
            <w:r w:rsidRPr="00082C12">
              <w:rPr>
                <w:color w:val="660066"/>
                <w:lang w:val="en-US"/>
              </w:rPr>
              <w:t>ReadLine</w:t>
            </w:r>
            <w:proofErr w:type="spellEnd"/>
            <w:r w:rsidRPr="00082C12">
              <w:rPr>
                <w:color w:val="6666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roofErr w:type="gramStart"/>
            <w:r w:rsidRPr="00082C12">
              <w:rPr>
                <w:color w:val="000088"/>
                <w:lang w:val="en-US"/>
              </w:rPr>
              <w:t>if</w:t>
            </w:r>
            <w:proofErr w:type="gramEnd"/>
            <w:r w:rsidRPr="00082C12">
              <w:rPr>
                <w:color w:val="000000"/>
                <w:lang w:val="en-US"/>
              </w:rPr>
              <w:t xml:space="preserve"> </w:t>
            </w:r>
            <w:r w:rsidRPr="00082C12">
              <w:rPr>
                <w:color w:val="666600"/>
                <w:lang w:val="en-US"/>
              </w:rPr>
              <w:t>(</w:t>
            </w:r>
            <w:r w:rsidRPr="00082C12">
              <w:rPr>
                <w:color w:val="000000"/>
                <w:lang w:val="en-US"/>
              </w:rPr>
              <w:t xml:space="preserve">n </w:t>
            </w:r>
            <w:r w:rsidRPr="00082C12">
              <w:rPr>
                <w:color w:val="666600"/>
                <w:lang w:val="en-US"/>
              </w:rPr>
              <w:t>&gt;</w:t>
            </w:r>
            <w:r w:rsidRPr="00082C12">
              <w:rPr>
                <w:color w:val="000000"/>
                <w:lang w:val="en-US"/>
              </w:rPr>
              <w:t xml:space="preserve"> </w:t>
            </w:r>
            <w:proofErr w:type="spellStart"/>
            <w:r w:rsidRPr="00082C12">
              <w:rPr>
                <w:color w:val="000000"/>
                <w:lang w:val="en-US"/>
              </w:rPr>
              <w:t>guessNumber</w:t>
            </w:r>
            <w:proofErr w:type="spellEnd"/>
            <w:r w:rsidRPr="00082C12">
              <w:rPr>
                <w:color w:val="666600"/>
                <w:lang w:val="en-US"/>
              </w:rPr>
              <w:t>)</w:t>
            </w:r>
            <w:r w:rsidRPr="00082C12">
              <w:rPr>
                <w:color w:val="000000"/>
                <w:lang w:val="en-US"/>
              </w:rPr>
              <w:t xml:space="preserve"> </w:t>
            </w:r>
            <w:proofErr w:type="spellStart"/>
            <w:r w:rsidRPr="00082C12">
              <w:rPr>
                <w:color w:val="660066"/>
                <w:lang w:val="en-US"/>
              </w:rPr>
              <w:t>Console</w:t>
            </w:r>
            <w:r w:rsidRPr="00082C12">
              <w:rPr>
                <w:color w:val="666600"/>
                <w:lang w:val="en-US"/>
              </w:rPr>
              <w:t>.</w:t>
            </w:r>
            <w:r w:rsidRPr="00082C12">
              <w:rPr>
                <w:color w:val="660066"/>
                <w:lang w:val="en-US"/>
              </w:rPr>
              <w:t>WriteLine</w:t>
            </w:r>
            <w:proofErr w:type="spellEnd"/>
            <w:r w:rsidRPr="00082C12">
              <w:rPr>
                <w:color w:val="666600"/>
                <w:lang w:val="en-US"/>
              </w:rPr>
              <w:t>(</w:t>
            </w:r>
            <w:r w:rsidRPr="00082C12">
              <w:rPr>
                <w:color w:val="008800"/>
                <w:lang w:val="en-US"/>
              </w:rPr>
              <w:t>"</w:t>
            </w:r>
            <w:r>
              <w:rPr>
                <w:color w:val="008800"/>
              </w:rPr>
              <w:t>Перелет</w:t>
            </w:r>
            <w:r w:rsidRPr="00082C12">
              <w:rPr>
                <w:color w:val="008800"/>
                <w:lang w:val="en-US"/>
              </w:rPr>
              <w:t>!"</w:t>
            </w:r>
            <w:r w:rsidRPr="00082C12">
              <w:rPr>
                <w:color w:val="6666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roofErr w:type="gramStart"/>
            <w:r w:rsidRPr="00082C12">
              <w:rPr>
                <w:color w:val="000088"/>
                <w:lang w:val="en-US"/>
              </w:rPr>
              <w:t>if</w:t>
            </w:r>
            <w:proofErr w:type="gramEnd"/>
            <w:r w:rsidRPr="00082C12">
              <w:rPr>
                <w:color w:val="000000"/>
                <w:lang w:val="en-US"/>
              </w:rPr>
              <w:t xml:space="preserve"> </w:t>
            </w:r>
            <w:r w:rsidRPr="00082C12">
              <w:rPr>
                <w:color w:val="666600"/>
                <w:lang w:val="en-US"/>
              </w:rPr>
              <w:t>(</w:t>
            </w:r>
            <w:r w:rsidRPr="00082C12">
              <w:rPr>
                <w:color w:val="000000"/>
                <w:lang w:val="en-US"/>
              </w:rPr>
              <w:t xml:space="preserve">n </w:t>
            </w:r>
            <w:r w:rsidRPr="00082C12">
              <w:rPr>
                <w:color w:val="666600"/>
                <w:lang w:val="en-US"/>
              </w:rPr>
              <w:t>&lt;</w:t>
            </w:r>
            <w:r w:rsidRPr="00082C12">
              <w:rPr>
                <w:color w:val="000000"/>
                <w:lang w:val="en-US"/>
              </w:rPr>
              <w:t xml:space="preserve"> </w:t>
            </w:r>
            <w:proofErr w:type="spellStart"/>
            <w:r w:rsidRPr="00082C12">
              <w:rPr>
                <w:color w:val="000000"/>
                <w:lang w:val="en-US"/>
              </w:rPr>
              <w:t>guessNumber</w:t>
            </w:r>
            <w:proofErr w:type="spellEnd"/>
            <w:r w:rsidRPr="00082C12">
              <w:rPr>
                <w:color w:val="666600"/>
                <w:lang w:val="en-US"/>
              </w:rPr>
              <w:t>)</w:t>
            </w:r>
            <w:r w:rsidRPr="00082C12">
              <w:rPr>
                <w:color w:val="000000"/>
                <w:lang w:val="en-US"/>
              </w:rPr>
              <w:t xml:space="preserve"> </w:t>
            </w:r>
            <w:proofErr w:type="spellStart"/>
            <w:r w:rsidRPr="00082C12">
              <w:rPr>
                <w:color w:val="660066"/>
                <w:lang w:val="en-US"/>
              </w:rPr>
              <w:t>Console</w:t>
            </w:r>
            <w:r w:rsidRPr="00082C12">
              <w:rPr>
                <w:color w:val="666600"/>
                <w:lang w:val="en-US"/>
              </w:rPr>
              <w:t>.</w:t>
            </w:r>
            <w:r w:rsidRPr="00082C12">
              <w:rPr>
                <w:color w:val="660066"/>
                <w:lang w:val="en-US"/>
              </w:rPr>
              <w:t>WriteLine</w:t>
            </w:r>
            <w:proofErr w:type="spellEnd"/>
            <w:r w:rsidRPr="00082C12">
              <w:rPr>
                <w:color w:val="666600"/>
                <w:lang w:val="en-US"/>
              </w:rPr>
              <w:t>(</w:t>
            </w:r>
            <w:r w:rsidRPr="00082C12">
              <w:rPr>
                <w:color w:val="008800"/>
                <w:lang w:val="en-US"/>
              </w:rPr>
              <w:t>"</w:t>
            </w:r>
            <w:r>
              <w:rPr>
                <w:color w:val="008800"/>
              </w:rPr>
              <w:t>Недолет</w:t>
            </w:r>
            <w:r w:rsidRPr="00082C12">
              <w:rPr>
                <w:color w:val="008800"/>
                <w:lang w:val="en-US"/>
              </w:rPr>
              <w:t>!"</w:t>
            </w:r>
            <w:r w:rsidRPr="00082C12">
              <w:rPr>
                <w:color w:val="6666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while</w:t>
            </w:r>
            <w:r w:rsidRPr="00082C12">
              <w:rPr>
                <w:color w:val="000000"/>
                <w:lang w:val="en-US"/>
              </w:rPr>
              <w:t xml:space="preserve"> </w:t>
            </w:r>
            <w:r w:rsidRPr="00082C12">
              <w:rPr>
                <w:color w:val="666600"/>
                <w:lang w:val="en-US"/>
              </w:rPr>
              <w:t>(</w:t>
            </w:r>
            <w:r w:rsidRPr="00082C12">
              <w:rPr>
                <w:color w:val="000000"/>
                <w:lang w:val="en-US"/>
              </w:rPr>
              <w:t xml:space="preserve">count </w:t>
            </w:r>
            <w:r w:rsidRPr="00082C12">
              <w:rPr>
                <w:color w:val="666600"/>
                <w:lang w:val="en-US"/>
              </w:rPr>
              <w:t>&lt;</w:t>
            </w:r>
            <w:r w:rsidRPr="00082C12">
              <w:rPr>
                <w:color w:val="000000"/>
                <w:lang w:val="en-US"/>
              </w:rPr>
              <w:t xml:space="preserve"> </w:t>
            </w:r>
            <w:proofErr w:type="spellStart"/>
            <w:r w:rsidRPr="00082C12">
              <w:rPr>
                <w:color w:val="000000"/>
                <w:lang w:val="en-US"/>
              </w:rPr>
              <w:t>maxCount</w:t>
            </w:r>
            <w:proofErr w:type="spellEnd"/>
            <w:r w:rsidRPr="00082C12">
              <w:rPr>
                <w:color w:val="000000"/>
                <w:lang w:val="en-US"/>
              </w:rPr>
              <w:t xml:space="preserve"> </w:t>
            </w:r>
            <w:r w:rsidRPr="00082C12">
              <w:rPr>
                <w:color w:val="666600"/>
                <w:lang w:val="en-US"/>
              </w:rPr>
              <w:t>&amp;&amp;</w:t>
            </w:r>
            <w:r w:rsidRPr="00082C12">
              <w:rPr>
                <w:color w:val="000000"/>
                <w:lang w:val="en-US"/>
              </w:rPr>
              <w:t xml:space="preserve"> n</w:t>
            </w:r>
            <w:r w:rsidRPr="00082C12">
              <w:rPr>
                <w:color w:val="666600"/>
                <w:lang w:val="en-US"/>
              </w:rPr>
              <w:t>!=</w:t>
            </w:r>
            <w:proofErr w:type="spellStart"/>
            <w:r w:rsidRPr="00082C12">
              <w:rPr>
                <w:color w:val="000000"/>
                <w:lang w:val="en-US"/>
              </w:rPr>
              <w:t>guessNumber</w:t>
            </w:r>
            <w:proofErr w:type="spellEnd"/>
            <w:r w:rsidRPr="00082C12">
              <w:rPr>
                <w:color w:val="666600"/>
                <w:lang w:val="en-US"/>
              </w:rPr>
              <w:t>);</w:t>
            </w:r>
          </w:p>
          <w:p w:rsidR="00227B05" w:rsidRPr="00434B85" w:rsidRDefault="00102F2F">
            <w:pPr>
              <w:pStyle w:val="normal"/>
              <w:widowControl w:val="0"/>
              <w:spacing w:before="0" w:after="0" w:line="240" w:lineRule="auto"/>
              <w:rPr>
                <w:color w:val="000000"/>
                <w:lang w:val="en-US"/>
                <w:rPrChange w:id="2191" w:author="Сергей" w:date="2017-08-13T11:46:00Z">
                  <w:rPr>
                    <w:color w:val="000000"/>
                  </w:rPr>
                </w:rPrChange>
              </w:rPr>
            </w:pPr>
            <w:r w:rsidRPr="00082C12">
              <w:rPr>
                <w:color w:val="000000"/>
                <w:lang w:val="en-US"/>
              </w:rPr>
              <w:t xml:space="preserve">            </w:t>
            </w:r>
            <w:r w:rsidRPr="00082C12">
              <w:rPr>
                <w:color w:val="000088"/>
                <w:lang w:val="en-US"/>
              </w:rPr>
              <w:t>if</w:t>
            </w:r>
            <w:r w:rsidRPr="00082C12">
              <w:rPr>
                <w:color w:val="000000"/>
                <w:lang w:val="en-US"/>
              </w:rPr>
              <w:t xml:space="preserve"> </w:t>
            </w:r>
            <w:r w:rsidRPr="00082C12">
              <w:rPr>
                <w:color w:val="666600"/>
                <w:lang w:val="en-US"/>
              </w:rPr>
              <w:t>(</w:t>
            </w:r>
            <w:r w:rsidRPr="00082C12">
              <w:rPr>
                <w:color w:val="000000"/>
                <w:lang w:val="en-US"/>
              </w:rPr>
              <w:t xml:space="preserve">n </w:t>
            </w:r>
            <w:r w:rsidRPr="00082C12">
              <w:rPr>
                <w:color w:val="666600"/>
                <w:lang w:val="en-US"/>
              </w:rPr>
              <w:t>==</w:t>
            </w:r>
            <w:r w:rsidRPr="00082C12">
              <w:rPr>
                <w:color w:val="000000"/>
                <w:lang w:val="en-US"/>
              </w:rPr>
              <w:t xml:space="preserve"> </w:t>
            </w:r>
            <w:proofErr w:type="spellStart"/>
            <w:r w:rsidRPr="00082C12">
              <w:rPr>
                <w:color w:val="000000"/>
                <w:lang w:val="en-US"/>
              </w:rPr>
              <w:t>guessNumber</w:t>
            </w:r>
            <w:proofErr w:type="spellEnd"/>
            <w:r w:rsidRPr="00082C12">
              <w:rPr>
                <w:color w:val="666600"/>
                <w:lang w:val="en-US"/>
              </w:rPr>
              <w:t>)</w:t>
            </w:r>
            <w:r w:rsidRPr="00082C12">
              <w:rPr>
                <w:color w:val="000000"/>
                <w:lang w:val="en-US"/>
              </w:rPr>
              <w:t xml:space="preserve"> </w:t>
            </w:r>
            <w:proofErr w:type="spellStart"/>
            <w:r w:rsidRPr="00082C12">
              <w:rPr>
                <w:color w:val="660066"/>
                <w:lang w:val="en-US"/>
              </w:rPr>
              <w:t>Console</w:t>
            </w:r>
            <w:r w:rsidRPr="00082C12">
              <w:rPr>
                <w:color w:val="666600"/>
                <w:lang w:val="en-US"/>
              </w:rPr>
              <w:t>.</w:t>
            </w:r>
            <w:r w:rsidRPr="00082C12">
              <w:rPr>
                <w:color w:val="660066"/>
                <w:lang w:val="en-US"/>
              </w:rPr>
              <w:t>WriteLine</w:t>
            </w:r>
            <w:proofErr w:type="spellEnd"/>
            <w:r w:rsidRPr="00082C12">
              <w:rPr>
                <w:color w:val="666600"/>
                <w:lang w:val="en-US"/>
              </w:rPr>
              <w:t>(</w:t>
            </w:r>
            <w:r w:rsidRPr="00082C12">
              <w:rPr>
                <w:color w:val="008800"/>
                <w:lang w:val="en-US"/>
              </w:rPr>
              <w:t>"</w:t>
            </w:r>
            <w:r>
              <w:rPr>
                <w:color w:val="008800"/>
              </w:rPr>
              <w:t>Поздравляю</w:t>
            </w:r>
            <w:r w:rsidRPr="00082C12">
              <w:rPr>
                <w:color w:val="008800"/>
                <w:lang w:val="en-US"/>
              </w:rPr>
              <w:t xml:space="preserve">! </w:t>
            </w:r>
            <w:r>
              <w:rPr>
                <w:color w:val="008800"/>
              </w:rPr>
              <w:t>Вы</w:t>
            </w:r>
            <w:r w:rsidRPr="00434B85">
              <w:rPr>
                <w:color w:val="008800"/>
                <w:lang w:val="en-US"/>
                <w:rPrChange w:id="2192" w:author="Сергей" w:date="2017-08-13T11:46:00Z">
                  <w:rPr>
                    <w:color w:val="008800"/>
                  </w:rPr>
                </w:rPrChange>
              </w:rPr>
              <w:t xml:space="preserve"> </w:t>
            </w:r>
            <w:r>
              <w:rPr>
                <w:color w:val="008800"/>
              </w:rPr>
              <w:t>угадали</w:t>
            </w:r>
            <w:r w:rsidRPr="00434B85">
              <w:rPr>
                <w:color w:val="008800"/>
                <w:lang w:val="en-US"/>
                <w:rPrChange w:id="2193" w:author="Сергей" w:date="2017-08-13T11:46:00Z">
                  <w:rPr>
                    <w:color w:val="008800"/>
                  </w:rPr>
                </w:rPrChange>
              </w:rPr>
              <w:t xml:space="preserve"> </w:t>
            </w:r>
            <w:r>
              <w:rPr>
                <w:color w:val="008800"/>
              </w:rPr>
              <w:t>число</w:t>
            </w:r>
            <w:r w:rsidRPr="00434B85">
              <w:rPr>
                <w:color w:val="008800"/>
                <w:lang w:val="en-US"/>
                <w:rPrChange w:id="2194" w:author="Сергей" w:date="2017-08-13T11:46:00Z">
                  <w:rPr>
                    <w:color w:val="008800"/>
                  </w:rPr>
                </w:rPrChange>
              </w:rPr>
              <w:t xml:space="preserve"> </w:t>
            </w:r>
            <w:r>
              <w:rPr>
                <w:color w:val="008800"/>
              </w:rPr>
              <w:t>за</w:t>
            </w:r>
            <w:r w:rsidRPr="00434B85">
              <w:rPr>
                <w:color w:val="008800"/>
                <w:lang w:val="en-US"/>
                <w:rPrChange w:id="2195" w:author="Сергей" w:date="2017-08-13T11:46:00Z">
                  <w:rPr>
                    <w:color w:val="008800"/>
                  </w:rPr>
                </w:rPrChange>
              </w:rPr>
              <w:t xml:space="preserve"> {0} </w:t>
            </w:r>
            <w:r>
              <w:rPr>
                <w:color w:val="008800"/>
              </w:rPr>
              <w:t>попыток</w:t>
            </w:r>
            <w:r w:rsidRPr="00434B85">
              <w:rPr>
                <w:color w:val="008800"/>
                <w:lang w:val="en-US"/>
                <w:rPrChange w:id="2196" w:author="Сергей" w:date="2017-08-13T11:46:00Z">
                  <w:rPr>
                    <w:color w:val="008800"/>
                  </w:rPr>
                </w:rPrChange>
              </w:rPr>
              <w:t>"</w:t>
            </w:r>
            <w:r w:rsidRPr="00434B85">
              <w:rPr>
                <w:color w:val="666600"/>
                <w:lang w:val="en-US"/>
                <w:rPrChange w:id="2197" w:author="Сергей" w:date="2017-08-13T11:46:00Z">
                  <w:rPr>
                    <w:color w:val="666600"/>
                  </w:rPr>
                </w:rPrChange>
              </w:rPr>
              <w:t>,</w:t>
            </w:r>
            <w:r w:rsidRPr="00434B85">
              <w:rPr>
                <w:color w:val="000000"/>
                <w:lang w:val="en-US"/>
                <w:rPrChange w:id="2198" w:author="Сергей" w:date="2017-08-13T11:46:00Z">
                  <w:rPr>
                    <w:color w:val="000000"/>
                  </w:rPr>
                </w:rPrChange>
              </w:rPr>
              <w:t xml:space="preserve"> </w:t>
            </w:r>
            <w:r w:rsidRPr="00082C12">
              <w:rPr>
                <w:color w:val="000000"/>
                <w:lang w:val="en-US"/>
              </w:rPr>
              <w:t>count</w:t>
            </w:r>
            <w:r w:rsidRPr="00434B85">
              <w:rPr>
                <w:color w:val="666600"/>
                <w:lang w:val="en-US"/>
                <w:rPrChange w:id="2199" w:author="Сергей" w:date="2017-08-13T11:46:00Z">
                  <w:rPr>
                    <w:color w:val="666600"/>
                  </w:rPr>
                </w:rPrChange>
              </w:rPr>
              <w:t>);</w:t>
            </w:r>
          </w:p>
          <w:p w:rsidR="00227B05" w:rsidRDefault="00102F2F">
            <w:pPr>
              <w:pStyle w:val="normal"/>
              <w:widowControl w:val="0"/>
              <w:spacing w:before="0" w:after="0" w:line="240" w:lineRule="auto"/>
              <w:rPr>
                <w:color w:val="000000"/>
              </w:rPr>
            </w:pPr>
            <w:r w:rsidRPr="00434B85">
              <w:rPr>
                <w:color w:val="000000"/>
                <w:lang w:val="en-US"/>
                <w:rPrChange w:id="2200" w:author="Сергей" w:date="2017-08-13T11:46:00Z">
                  <w:rPr>
                    <w:color w:val="000000"/>
                  </w:rPr>
                </w:rPrChange>
              </w:rPr>
              <w:t xml:space="preserve">            </w:t>
            </w:r>
            <w:r w:rsidRPr="00082C12">
              <w:rPr>
                <w:color w:val="000088"/>
                <w:lang w:val="en-US"/>
              </w:rPr>
              <w:t>else</w:t>
            </w:r>
            <w:r w:rsidRPr="00434B85">
              <w:rPr>
                <w:color w:val="000000"/>
                <w:lang w:val="en-US"/>
                <w:rPrChange w:id="2201" w:author="Сергей" w:date="2017-08-13T11:46:00Z">
                  <w:rPr>
                    <w:color w:val="000000"/>
                  </w:rPr>
                </w:rPrChange>
              </w:rPr>
              <w:t xml:space="preserve"> </w:t>
            </w:r>
            <w:proofErr w:type="spellStart"/>
            <w:r w:rsidRPr="00082C12">
              <w:rPr>
                <w:color w:val="660066"/>
                <w:lang w:val="en-US"/>
              </w:rPr>
              <w:t>Console</w:t>
            </w:r>
            <w:r w:rsidRPr="00434B85">
              <w:rPr>
                <w:color w:val="666600"/>
                <w:lang w:val="en-US"/>
                <w:rPrChange w:id="2202" w:author="Сергей" w:date="2017-08-13T11:46:00Z">
                  <w:rPr>
                    <w:color w:val="666600"/>
                  </w:rPr>
                </w:rPrChange>
              </w:rPr>
              <w:t>.</w:t>
            </w:r>
            <w:r w:rsidRPr="00082C12">
              <w:rPr>
                <w:color w:val="660066"/>
                <w:lang w:val="en-US"/>
              </w:rPr>
              <w:t>WriteLine</w:t>
            </w:r>
            <w:proofErr w:type="spellEnd"/>
            <w:r w:rsidRPr="00434B85">
              <w:rPr>
                <w:color w:val="666600"/>
                <w:lang w:val="en-US"/>
                <w:rPrChange w:id="2203" w:author="Сергей" w:date="2017-08-13T11:46:00Z">
                  <w:rPr>
                    <w:color w:val="666600"/>
                  </w:rPr>
                </w:rPrChange>
              </w:rPr>
              <w:t>(</w:t>
            </w:r>
            <w:r w:rsidRPr="00434B85">
              <w:rPr>
                <w:color w:val="008800"/>
                <w:lang w:val="en-US"/>
                <w:rPrChange w:id="2204" w:author="Сергей" w:date="2017-08-13T11:46:00Z">
                  <w:rPr>
                    <w:color w:val="008800"/>
                  </w:rPr>
                </w:rPrChange>
              </w:rPr>
              <w:t>"</w:t>
            </w:r>
            <w:r>
              <w:rPr>
                <w:color w:val="008800"/>
              </w:rPr>
              <w:t>Неудача</w:t>
            </w:r>
            <w:r w:rsidRPr="00434B85">
              <w:rPr>
                <w:color w:val="008800"/>
                <w:lang w:val="en-US"/>
                <w:rPrChange w:id="2205" w:author="Сергей" w:date="2017-08-13T11:46:00Z">
                  <w:rPr>
                    <w:color w:val="008800"/>
                  </w:rPr>
                </w:rPrChange>
              </w:rPr>
              <w:t xml:space="preserve">. </w:t>
            </w:r>
            <w:r>
              <w:rPr>
                <w:color w:val="008800"/>
              </w:rPr>
              <w:t>Попробуйте еще раз"</w:t>
            </w:r>
            <w:r>
              <w:rPr>
                <w:color w:val="666600"/>
              </w:rPr>
              <w:t>);</w:t>
            </w:r>
          </w:p>
          <w:p w:rsidR="00227B05" w:rsidRDefault="00102F2F">
            <w:pPr>
              <w:pStyle w:val="normal"/>
              <w:widowControl w:val="0"/>
              <w:spacing w:before="0" w:after="0" w:line="240" w:lineRule="auto"/>
              <w:rPr>
                <w:color w:val="000000"/>
              </w:rPr>
            </w:pPr>
            <w:r>
              <w:rPr>
                <w:color w:val="000000"/>
              </w:rPr>
              <w:t xml:space="preserve">        }</w:t>
            </w:r>
          </w:p>
          <w:p w:rsidR="00227B05" w:rsidRDefault="00102F2F">
            <w:pPr>
              <w:pStyle w:val="normal"/>
              <w:widowControl w:val="0"/>
              <w:spacing w:before="0" w:after="0" w:line="240" w:lineRule="auto"/>
              <w:rPr>
                <w:color w:val="000000"/>
              </w:rPr>
            </w:pPr>
            <w:r>
              <w:rPr>
                <w:color w:val="000000"/>
              </w:rPr>
              <w:t xml:space="preserve">    }</w:t>
            </w:r>
          </w:p>
          <w:p w:rsidR="00227B05" w:rsidRDefault="00102F2F">
            <w:pPr>
              <w:pStyle w:val="normal"/>
              <w:widowControl w:val="0"/>
              <w:spacing w:before="0" w:after="0" w:line="240" w:lineRule="auto"/>
            </w:pPr>
            <w:r>
              <w:rPr>
                <w:color w:val="000000"/>
              </w:rPr>
              <w:t>}</w:t>
            </w:r>
          </w:p>
        </w:tc>
      </w:tr>
    </w:tbl>
    <w:p w:rsidR="00227B05" w:rsidRDefault="00227B05">
      <w:pPr>
        <w:pStyle w:val="normal"/>
        <w:ind w:firstLine="720"/>
      </w:pPr>
    </w:p>
    <w:p w:rsidR="00227B05" w:rsidRDefault="00102F2F">
      <w:pPr>
        <w:pStyle w:val="1"/>
        <w:contextualSpacing w:val="0"/>
      </w:pPr>
      <w:bookmarkStart w:id="2206" w:name="_dtc7iiura48g" w:colFirst="0" w:colLast="0"/>
      <w:bookmarkEnd w:id="2206"/>
      <w:r>
        <w:t>Структура и класс точка</w:t>
      </w:r>
    </w:p>
    <w:tbl>
      <w:tblPr>
        <w:tblStyle w:val="af8"/>
        <w:bidiVisual/>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227B05">
        <w:tc>
          <w:tcPr>
            <w:tcW w:w="9638" w:type="dxa"/>
            <w:shd w:val="clear" w:color="auto" w:fill="EFEFEF"/>
            <w:tcMar>
              <w:top w:w="100" w:type="dxa"/>
              <w:left w:w="100" w:type="dxa"/>
              <w:bottom w:w="100" w:type="dxa"/>
              <w:right w:w="100" w:type="dxa"/>
            </w:tcMar>
          </w:tcPr>
          <w:p w:rsidR="0009237C" w:rsidRPr="0009237C" w:rsidRDefault="0009237C" w:rsidP="0009237C">
            <w:pPr>
              <w:autoSpaceDE w:val="0"/>
              <w:autoSpaceDN w:val="0"/>
              <w:adjustRightInd w:val="0"/>
              <w:spacing w:before="0" w:after="0" w:line="240" w:lineRule="auto"/>
              <w:rPr>
                <w:ins w:id="2207" w:author="Сергей" w:date="2017-08-13T12:36:00Z"/>
                <w:rFonts w:ascii="Consolas" w:hAnsi="Consolas" w:cs="Consolas"/>
                <w:color w:val="000000"/>
                <w:sz w:val="19"/>
                <w:szCs w:val="19"/>
                <w:highlight w:val="white"/>
                <w:lang w:val="en-US"/>
                <w:rPrChange w:id="2208" w:author="Сергей" w:date="2017-08-13T12:36:00Z">
                  <w:rPr>
                    <w:ins w:id="2209" w:author="Сергей" w:date="2017-08-13T12:36:00Z"/>
                    <w:rFonts w:ascii="Consolas" w:hAnsi="Consolas" w:cs="Consolas"/>
                    <w:color w:val="000000"/>
                    <w:sz w:val="19"/>
                    <w:szCs w:val="19"/>
                    <w:highlight w:val="white"/>
                  </w:rPr>
                </w:rPrChange>
              </w:rPr>
            </w:pPr>
            <w:ins w:id="2210" w:author="Сергей" w:date="2017-08-13T12:36:00Z">
              <w:r w:rsidRPr="0009237C">
                <w:rPr>
                  <w:rFonts w:ascii="Consolas" w:hAnsi="Consolas" w:cs="Consolas"/>
                  <w:color w:val="0000FF"/>
                  <w:sz w:val="19"/>
                  <w:szCs w:val="19"/>
                  <w:highlight w:val="white"/>
                  <w:lang w:val="en-US"/>
                  <w:rPrChange w:id="2211" w:author="Сергей" w:date="2017-08-13T12:36:00Z">
                    <w:rPr>
                      <w:rFonts w:ascii="Consolas" w:hAnsi="Consolas" w:cs="Consolas"/>
                      <w:color w:val="0000FF"/>
                      <w:sz w:val="19"/>
                      <w:szCs w:val="19"/>
                      <w:highlight w:val="white"/>
                    </w:rPr>
                  </w:rPrChange>
                </w:rPr>
                <w:t>using</w:t>
              </w:r>
              <w:r w:rsidRPr="0009237C">
                <w:rPr>
                  <w:rFonts w:ascii="Consolas" w:hAnsi="Consolas" w:cs="Consolas"/>
                  <w:color w:val="000000"/>
                  <w:sz w:val="19"/>
                  <w:szCs w:val="19"/>
                  <w:highlight w:val="white"/>
                  <w:lang w:val="en-US"/>
                  <w:rPrChange w:id="2212" w:author="Сергей" w:date="2017-08-13T12:36:00Z">
                    <w:rPr>
                      <w:rFonts w:ascii="Consolas" w:hAnsi="Consolas" w:cs="Consolas"/>
                      <w:color w:val="000000"/>
                      <w:sz w:val="19"/>
                      <w:szCs w:val="19"/>
                      <w:highlight w:val="white"/>
                    </w:rPr>
                  </w:rPrChange>
                </w:rPr>
                <w:t xml:space="preserve"> System;</w:t>
              </w:r>
            </w:ins>
          </w:p>
          <w:p w:rsidR="0009237C" w:rsidRPr="0009237C" w:rsidRDefault="0009237C" w:rsidP="0009237C">
            <w:pPr>
              <w:autoSpaceDE w:val="0"/>
              <w:autoSpaceDN w:val="0"/>
              <w:adjustRightInd w:val="0"/>
              <w:spacing w:before="0" w:after="0" w:line="240" w:lineRule="auto"/>
              <w:rPr>
                <w:ins w:id="2213" w:author="Сергей" w:date="2017-08-13T12:36:00Z"/>
                <w:rFonts w:ascii="Consolas" w:hAnsi="Consolas" w:cs="Consolas"/>
                <w:color w:val="000000"/>
                <w:sz w:val="19"/>
                <w:szCs w:val="19"/>
                <w:highlight w:val="white"/>
                <w:lang w:val="en-US"/>
                <w:rPrChange w:id="2214" w:author="Сергей" w:date="2017-08-13T12:36:00Z">
                  <w:rPr>
                    <w:ins w:id="2215" w:author="Сергей" w:date="2017-08-13T12:36:00Z"/>
                    <w:rFonts w:ascii="Consolas" w:hAnsi="Consolas" w:cs="Consolas"/>
                    <w:color w:val="000000"/>
                    <w:sz w:val="19"/>
                    <w:szCs w:val="19"/>
                    <w:highlight w:val="white"/>
                  </w:rPr>
                </w:rPrChange>
              </w:rPr>
            </w:pPr>
          </w:p>
          <w:p w:rsidR="0009237C" w:rsidRPr="0009237C" w:rsidRDefault="0009237C" w:rsidP="0009237C">
            <w:pPr>
              <w:autoSpaceDE w:val="0"/>
              <w:autoSpaceDN w:val="0"/>
              <w:adjustRightInd w:val="0"/>
              <w:spacing w:before="0" w:after="0" w:line="240" w:lineRule="auto"/>
              <w:rPr>
                <w:ins w:id="2216" w:author="Сергей" w:date="2017-08-13T12:36:00Z"/>
                <w:rFonts w:ascii="Consolas" w:hAnsi="Consolas" w:cs="Consolas"/>
                <w:color w:val="000000"/>
                <w:sz w:val="19"/>
                <w:szCs w:val="19"/>
                <w:highlight w:val="white"/>
                <w:lang w:val="en-US"/>
                <w:rPrChange w:id="2217" w:author="Сергей" w:date="2017-08-13T12:36:00Z">
                  <w:rPr>
                    <w:ins w:id="2218" w:author="Сергей" w:date="2017-08-13T12:36:00Z"/>
                    <w:rFonts w:ascii="Consolas" w:hAnsi="Consolas" w:cs="Consolas"/>
                    <w:color w:val="000000"/>
                    <w:sz w:val="19"/>
                    <w:szCs w:val="19"/>
                    <w:highlight w:val="white"/>
                  </w:rPr>
                </w:rPrChange>
              </w:rPr>
            </w:pPr>
            <w:ins w:id="2219" w:author="Сергей" w:date="2017-08-13T12:36:00Z">
              <w:r w:rsidRPr="0009237C">
                <w:rPr>
                  <w:rFonts w:ascii="Consolas" w:hAnsi="Consolas" w:cs="Consolas"/>
                  <w:color w:val="0000FF"/>
                  <w:sz w:val="19"/>
                  <w:szCs w:val="19"/>
                  <w:highlight w:val="white"/>
                  <w:lang w:val="en-US"/>
                  <w:rPrChange w:id="2220" w:author="Сергей" w:date="2017-08-13T12:36:00Z">
                    <w:rPr>
                      <w:rFonts w:ascii="Consolas" w:hAnsi="Consolas" w:cs="Consolas"/>
                      <w:color w:val="0000FF"/>
                      <w:sz w:val="19"/>
                      <w:szCs w:val="19"/>
                      <w:highlight w:val="white"/>
                    </w:rPr>
                  </w:rPrChange>
                </w:rPr>
                <w:t>namespace</w:t>
              </w:r>
              <w:r w:rsidRPr="0009237C">
                <w:rPr>
                  <w:rFonts w:ascii="Consolas" w:hAnsi="Consolas" w:cs="Consolas"/>
                  <w:color w:val="000000"/>
                  <w:sz w:val="19"/>
                  <w:szCs w:val="19"/>
                  <w:highlight w:val="white"/>
                  <w:lang w:val="en-US"/>
                  <w:rPrChange w:id="2221" w:author="Сергей" w:date="2017-08-13T12:36:00Z">
                    <w:rPr>
                      <w:rFonts w:ascii="Consolas" w:hAnsi="Consolas" w:cs="Consolas"/>
                      <w:color w:val="000000"/>
                      <w:sz w:val="19"/>
                      <w:szCs w:val="19"/>
                      <w:highlight w:val="white"/>
                    </w:rPr>
                  </w:rPrChange>
                </w:rPr>
                <w:t xml:space="preserve"> Points</w:t>
              </w:r>
            </w:ins>
          </w:p>
          <w:p w:rsidR="0009237C" w:rsidRPr="0009237C" w:rsidRDefault="0009237C" w:rsidP="0009237C">
            <w:pPr>
              <w:autoSpaceDE w:val="0"/>
              <w:autoSpaceDN w:val="0"/>
              <w:adjustRightInd w:val="0"/>
              <w:spacing w:before="0" w:after="0" w:line="240" w:lineRule="auto"/>
              <w:rPr>
                <w:ins w:id="2222" w:author="Сергей" w:date="2017-08-13T12:36:00Z"/>
                <w:rFonts w:ascii="Consolas" w:hAnsi="Consolas" w:cs="Consolas"/>
                <w:color w:val="000000"/>
                <w:sz w:val="19"/>
                <w:szCs w:val="19"/>
                <w:highlight w:val="white"/>
                <w:lang w:val="en-US"/>
                <w:rPrChange w:id="2223" w:author="Сергей" w:date="2017-08-13T12:36:00Z">
                  <w:rPr>
                    <w:ins w:id="2224" w:author="Сергей" w:date="2017-08-13T12:36:00Z"/>
                    <w:rFonts w:ascii="Consolas" w:hAnsi="Consolas" w:cs="Consolas"/>
                    <w:color w:val="000000"/>
                    <w:sz w:val="19"/>
                    <w:szCs w:val="19"/>
                    <w:highlight w:val="white"/>
                  </w:rPr>
                </w:rPrChange>
              </w:rPr>
            </w:pPr>
            <w:ins w:id="2225" w:author="Сергей" w:date="2017-08-13T12:36:00Z">
              <w:r w:rsidRPr="0009237C">
                <w:rPr>
                  <w:rFonts w:ascii="Consolas" w:hAnsi="Consolas" w:cs="Consolas"/>
                  <w:color w:val="000000"/>
                  <w:sz w:val="19"/>
                  <w:szCs w:val="19"/>
                  <w:highlight w:val="white"/>
                  <w:lang w:val="en-US"/>
                  <w:rPrChange w:id="2226" w:author="Сергей" w:date="2017-08-13T12:36:00Z">
                    <w:rPr>
                      <w:rFonts w:ascii="Consolas" w:hAnsi="Consolas" w:cs="Consolas"/>
                      <w:color w:val="000000"/>
                      <w:sz w:val="19"/>
                      <w:szCs w:val="19"/>
                      <w:highlight w:val="white"/>
                    </w:rPr>
                  </w:rPrChange>
                </w:rPr>
                <w:t>{</w:t>
              </w:r>
            </w:ins>
          </w:p>
          <w:p w:rsidR="0009237C" w:rsidRPr="0009237C" w:rsidRDefault="0009237C" w:rsidP="0009237C">
            <w:pPr>
              <w:autoSpaceDE w:val="0"/>
              <w:autoSpaceDN w:val="0"/>
              <w:adjustRightInd w:val="0"/>
              <w:spacing w:before="0" w:after="0" w:line="240" w:lineRule="auto"/>
              <w:rPr>
                <w:ins w:id="2227" w:author="Сергей" w:date="2017-08-13T12:36:00Z"/>
                <w:rFonts w:ascii="Consolas" w:hAnsi="Consolas" w:cs="Consolas"/>
                <w:color w:val="000000"/>
                <w:sz w:val="19"/>
                <w:szCs w:val="19"/>
                <w:highlight w:val="white"/>
                <w:lang w:val="en-US"/>
                <w:rPrChange w:id="2228" w:author="Сергей" w:date="2017-08-13T12:36:00Z">
                  <w:rPr>
                    <w:ins w:id="2229" w:author="Сергей" w:date="2017-08-13T12:36:00Z"/>
                    <w:rFonts w:ascii="Consolas" w:hAnsi="Consolas" w:cs="Consolas"/>
                    <w:color w:val="000000"/>
                    <w:sz w:val="19"/>
                    <w:szCs w:val="19"/>
                    <w:highlight w:val="white"/>
                  </w:rPr>
                </w:rPrChange>
              </w:rPr>
            </w:pPr>
            <w:ins w:id="2230" w:author="Сергей" w:date="2017-08-13T12:36:00Z">
              <w:r w:rsidRPr="0009237C">
                <w:rPr>
                  <w:rFonts w:ascii="Consolas" w:hAnsi="Consolas" w:cs="Consolas"/>
                  <w:color w:val="000000"/>
                  <w:sz w:val="19"/>
                  <w:szCs w:val="19"/>
                  <w:highlight w:val="white"/>
                  <w:lang w:val="en-US"/>
                  <w:rPrChange w:id="2231" w:author="Сергей" w:date="2017-08-13T12:36:00Z">
                    <w:rPr>
                      <w:rFonts w:ascii="Consolas" w:hAnsi="Consolas" w:cs="Consolas"/>
                      <w:color w:val="000000"/>
                      <w:sz w:val="19"/>
                      <w:szCs w:val="19"/>
                      <w:highlight w:val="white"/>
                    </w:rPr>
                  </w:rPrChange>
                </w:rPr>
                <w:t xml:space="preserve">    </w:t>
              </w:r>
              <w:r w:rsidRPr="0009237C">
                <w:rPr>
                  <w:rFonts w:ascii="Consolas" w:hAnsi="Consolas" w:cs="Consolas"/>
                  <w:color w:val="0000FF"/>
                  <w:sz w:val="19"/>
                  <w:szCs w:val="19"/>
                  <w:highlight w:val="white"/>
                  <w:lang w:val="en-US"/>
                  <w:rPrChange w:id="2232" w:author="Сергей" w:date="2017-08-13T12:36:00Z">
                    <w:rPr>
                      <w:rFonts w:ascii="Consolas" w:hAnsi="Consolas" w:cs="Consolas"/>
                      <w:color w:val="0000FF"/>
                      <w:sz w:val="19"/>
                      <w:szCs w:val="19"/>
                      <w:highlight w:val="white"/>
                    </w:rPr>
                  </w:rPrChange>
                </w:rPr>
                <w:t>class</w:t>
              </w:r>
              <w:r w:rsidRPr="0009237C">
                <w:rPr>
                  <w:rFonts w:ascii="Consolas" w:hAnsi="Consolas" w:cs="Consolas"/>
                  <w:color w:val="000000"/>
                  <w:sz w:val="19"/>
                  <w:szCs w:val="19"/>
                  <w:highlight w:val="white"/>
                  <w:lang w:val="en-US"/>
                  <w:rPrChange w:id="2233" w:author="Сергей" w:date="2017-08-13T12:36:00Z">
                    <w:rPr>
                      <w:rFonts w:ascii="Consolas" w:hAnsi="Consolas" w:cs="Consolas"/>
                      <w:color w:val="000000"/>
                      <w:sz w:val="19"/>
                      <w:szCs w:val="19"/>
                      <w:highlight w:val="white"/>
                    </w:rPr>
                  </w:rPrChange>
                </w:rPr>
                <w:t xml:space="preserve"> </w:t>
              </w:r>
              <w:r w:rsidRPr="0009237C">
                <w:rPr>
                  <w:rFonts w:ascii="Consolas" w:hAnsi="Consolas" w:cs="Consolas"/>
                  <w:color w:val="2B91AF"/>
                  <w:sz w:val="19"/>
                  <w:szCs w:val="19"/>
                  <w:highlight w:val="white"/>
                  <w:lang w:val="en-US"/>
                  <w:rPrChange w:id="2234" w:author="Сергей" w:date="2017-08-13T12:36:00Z">
                    <w:rPr>
                      <w:rFonts w:ascii="Consolas" w:hAnsi="Consolas" w:cs="Consolas"/>
                      <w:color w:val="2B91AF"/>
                      <w:sz w:val="19"/>
                      <w:szCs w:val="19"/>
                      <w:highlight w:val="white"/>
                    </w:rPr>
                  </w:rPrChange>
                </w:rPr>
                <w:t>Program</w:t>
              </w:r>
            </w:ins>
          </w:p>
          <w:p w:rsidR="0009237C" w:rsidRPr="0009237C" w:rsidRDefault="0009237C" w:rsidP="0009237C">
            <w:pPr>
              <w:autoSpaceDE w:val="0"/>
              <w:autoSpaceDN w:val="0"/>
              <w:adjustRightInd w:val="0"/>
              <w:spacing w:before="0" w:after="0" w:line="240" w:lineRule="auto"/>
              <w:rPr>
                <w:ins w:id="2235" w:author="Сергей" w:date="2017-08-13T12:36:00Z"/>
                <w:rFonts w:ascii="Consolas" w:hAnsi="Consolas" w:cs="Consolas"/>
                <w:color w:val="000000"/>
                <w:sz w:val="19"/>
                <w:szCs w:val="19"/>
                <w:highlight w:val="white"/>
                <w:lang w:val="en-US"/>
                <w:rPrChange w:id="2236" w:author="Сергей" w:date="2017-08-13T12:36:00Z">
                  <w:rPr>
                    <w:ins w:id="2237" w:author="Сергей" w:date="2017-08-13T12:36:00Z"/>
                    <w:rFonts w:ascii="Consolas" w:hAnsi="Consolas" w:cs="Consolas"/>
                    <w:color w:val="000000"/>
                    <w:sz w:val="19"/>
                    <w:szCs w:val="19"/>
                    <w:highlight w:val="white"/>
                  </w:rPr>
                </w:rPrChange>
              </w:rPr>
            </w:pPr>
            <w:ins w:id="2238" w:author="Сергей" w:date="2017-08-13T12:36:00Z">
              <w:r w:rsidRPr="0009237C">
                <w:rPr>
                  <w:rFonts w:ascii="Consolas" w:hAnsi="Consolas" w:cs="Consolas"/>
                  <w:color w:val="000000"/>
                  <w:sz w:val="19"/>
                  <w:szCs w:val="19"/>
                  <w:highlight w:val="white"/>
                  <w:lang w:val="en-US"/>
                  <w:rPrChange w:id="2239" w:author="Сергей" w:date="2017-08-13T12:36:00Z">
                    <w:rPr>
                      <w:rFonts w:ascii="Consolas" w:hAnsi="Consolas" w:cs="Consolas"/>
                      <w:color w:val="000000"/>
                      <w:sz w:val="19"/>
                      <w:szCs w:val="19"/>
                      <w:highlight w:val="white"/>
                    </w:rPr>
                  </w:rPrChange>
                </w:rPr>
                <w:t xml:space="preserve">    {</w:t>
              </w:r>
            </w:ins>
          </w:p>
          <w:p w:rsidR="0009237C" w:rsidRPr="0009237C" w:rsidRDefault="0009237C" w:rsidP="0009237C">
            <w:pPr>
              <w:autoSpaceDE w:val="0"/>
              <w:autoSpaceDN w:val="0"/>
              <w:adjustRightInd w:val="0"/>
              <w:spacing w:before="0" w:after="0" w:line="240" w:lineRule="auto"/>
              <w:rPr>
                <w:ins w:id="2240" w:author="Сергей" w:date="2017-08-13T12:36:00Z"/>
                <w:rFonts w:ascii="Consolas" w:hAnsi="Consolas" w:cs="Consolas"/>
                <w:color w:val="000000"/>
                <w:sz w:val="19"/>
                <w:szCs w:val="19"/>
                <w:highlight w:val="white"/>
                <w:lang w:val="en-US"/>
                <w:rPrChange w:id="2241" w:author="Сергей" w:date="2017-08-13T12:36:00Z">
                  <w:rPr>
                    <w:ins w:id="2242" w:author="Сергей" w:date="2017-08-13T12:36:00Z"/>
                    <w:rFonts w:ascii="Consolas" w:hAnsi="Consolas" w:cs="Consolas"/>
                    <w:color w:val="000000"/>
                    <w:sz w:val="19"/>
                    <w:szCs w:val="19"/>
                    <w:highlight w:val="white"/>
                  </w:rPr>
                </w:rPrChange>
              </w:rPr>
            </w:pPr>
            <w:ins w:id="2243" w:author="Сергей" w:date="2017-08-13T12:36:00Z">
              <w:r w:rsidRPr="0009237C">
                <w:rPr>
                  <w:rFonts w:ascii="Consolas" w:hAnsi="Consolas" w:cs="Consolas"/>
                  <w:color w:val="000000"/>
                  <w:sz w:val="19"/>
                  <w:szCs w:val="19"/>
                  <w:highlight w:val="white"/>
                  <w:lang w:val="en-US"/>
                  <w:rPrChange w:id="2244" w:author="Сергей" w:date="2017-08-13T12:36:00Z">
                    <w:rPr>
                      <w:rFonts w:ascii="Consolas" w:hAnsi="Consolas" w:cs="Consolas"/>
                      <w:color w:val="000000"/>
                      <w:sz w:val="19"/>
                      <w:szCs w:val="19"/>
                      <w:highlight w:val="white"/>
                    </w:rPr>
                  </w:rPrChange>
                </w:rPr>
                <w:t xml:space="preserve">        </w:t>
              </w:r>
              <w:proofErr w:type="spellStart"/>
              <w:r w:rsidRPr="0009237C">
                <w:rPr>
                  <w:rFonts w:ascii="Consolas" w:hAnsi="Consolas" w:cs="Consolas"/>
                  <w:color w:val="0000FF"/>
                  <w:sz w:val="19"/>
                  <w:szCs w:val="19"/>
                  <w:highlight w:val="white"/>
                  <w:lang w:val="en-US"/>
                  <w:rPrChange w:id="2245" w:author="Сергей" w:date="2017-08-13T12:36:00Z">
                    <w:rPr>
                      <w:rFonts w:ascii="Consolas" w:hAnsi="Consolas" w:cs="Consolas"/>
                      <w:color w:val="0000FF"/>
                      <w:sz w:val="19"/>
                      <w:szCs w:val="19"/>
                      <w:highlight w:val="white"/>
                    </w:rPr>
                  </w:rPrChange>
                </w:rPr>
                <w:t>struct</w:t>
              </w:r>
              <w:proofErr w:type="spellEnd"/>
              <w:r w:rsidRPr="0009237C">
                <w:rPr>
                  <w:rFonts w:ascii="Consolas" w:hAnsi="Consolas" w:cs="Consolas"/>
                  <w:color w:val="000000"/>
                  <w:sz w:val="19"/>
                  <w:szCs w:val="19"/>
                  <w:highlight w:val="white"/>
                  <w:lang w:val="en-US"/>
                  <w:rPrChange w:id="2246" w:author="Сергей" w:date="2017-08-13T12:36:00Z">
                    <w:rPr>
                      <w:rFonts w:ascii="Consolas" w:hAnsi="Consolas" w:cs="Consolas"/>
                      <w:color w:val="000000"/>
                      <w:sz w:val="19"/>
                      <w:szCs w:val="19"/>
                      <w:highlight w:val="white"/>
                    </w:rPr>
                  </w:rPrChange>
                </w:rPr>
                <w:t xml:space="preserve"> </w:t>
              </w:r>
              <w:r w:rsidRPr="0009237C">
                <w:rPr>
                  <w:rFonts w:ascii="Consolas" w:hAnsi="Consolas" w:cs="Consolas"/>
                  <w:color w:val="2B91AF"/>
                  <w:sz w:val="19"/>
                  <w:szCs w:val="19"/>
                  <w:highlight w:val="white"/>
                  <w:lang w:val="en-US"/>
                  <w:rPrChange w:id="2247" w:author="Сергей" w:date="2017-08-13T12:36:00Z">
                    <w:rPr>
                      <w:rFonts w:ascii="Consolas" w:hAnsi="Consolas" w:cs="Consolas"/>
                      <w:color w:val="2B91AF"/>
                      <w:sz w:val="19"/>
                      <w:szCs w:val="19"/>
                      <w:highlight w:val="white"/>
                    </w:rPr>
                  </w:rPrChange>
                </w:rPr>
                <w:t>Point</w:t>
              </w:r>
            </w:ins>
          </w:p>
          <w:p w:rsidR="0009237C" w:rsidRPr="0009237C" w:rsidRDefault="0009237C" w:rsidP="0009237C">
            <w:pPr>
              <w:autoSpaceDE w:val="0"/>
              <w:autoSpaceDN w:val="0"/>
              <w:adjustRightInd w:val="0"/>
              <w:spacing w:before="0" w:after="0" w:line="240" w:lineRule="auto"/>
              <w:rPr>
                <w:ins w:id="2248" w:author="Сергей" w:date="2017-08-13T12:36:00Z"/>
                <w:rFonts w:ascii="Consolas" w:hAnsi="Consolas" w:cs="Consolas"/>
                <w:color w:val="000000"/>
                <w:sz w:val="19"/>
                <w:szCs w:val="19"/>
                <w:highlight w:val="white"/>
                <w:lang w:val="en-US"/>
                <w:rPrChange w:id="2249" w:author="Сергей" w:date="2017-08-13T12:36:00Z">
                  <w:rPr>
                    <w:ins w:id="2250" w:author="Сергей" w:date="2017-08-13T12:36:00Z"/>
                    <w:rFonts w:ascii="Consolas" w:hAnsi="Consolas" w:cs="Consolas"/>
                    <w:color w:val="000000"/>
                    <w:sz w:val="19"/>
                    <w:szCs w:val="19"/>
                    <w:highlight w:val="white"/>
                  </w:rPr>
                </w:rPrChange>
              </w:rPr>
            </w:pPr>
            <w:ins w:id="2251" w:author="Сергей" w:date="2017-08-13T12:36:00Z">
              <w:r w:rsidRPr="0009237C">
                <w:rPr>
                  <w:rFonts w:ascii="Consolas" w:hAnsi="Consolas" w:cs="Consolas"/>
                  <w:color w:val="000000"/>
                  <w:sz w:val="19"/>
                  <w:szCs w:val="19"/>
                  <w:highlight w:val="white"/>
                  <w:lang w:val="en-US"/>
                  <w:rPrChange w:id="2252" w:author="Сергей" w:date="2017-08-13T12:36:00Z">
                    <w:rPr>
                      <w:rFonts w:ascii="Consolas" w:hAnsi="Consolas" w:cs="Consolas"/>
                      <w:color w:val="000000"/>
                      <w:sz w:val="19"/>
                      <w:szCs w:val="19"/>
                      <w:highlight w:val="white"/>
                    </w:rPr>
                  </w:rPrChange>
                </w:rPr>
                <w:t xml:space="preserve">        {</w:t>
              </w:r>
            </w:ins>
          </w:p>
          <w:p w:rsidR="0009237C" w:rsidRPr="0009237C" w:rsidRDefault="0009237C" w:rsidP="0009237C">
            <w:pPr>
              <w:autoSpaceDE w:val="0"/>
              <w:autoSpaceDN w:val="0"/>
              <w:adjustRightInd w:val="0"/>
              <w:spacing w:before="0" w:after="0" w:line="240" w:lineRule="auto"/>
              <w:rPr>
                <w:ins w:id="2253" w:author="Сергей" w:date="2017-08-13T12:36:00Z"/>
                <w:rFonts w:ascii="Consolas" w:hAnsi="Consolas" w:cs="Consolas"/>
                <w:color w:val="000000"/>
                <w:sz w:val="19"/>
                <w:szCs w:val="19"/>
                <w:highlight w:val="white"/>
                <w:lang w:val="en-US"/>
                <w:rPrChange w:id="2254" w:author="Сергей" w:date="2017-08-13T12:36:00Z">
                  <w:rPr>
                    <w:ins w:id="2255" w:author="Сергей" w:date="2017-08-13T12:36:00Z"/>
                    <w:rFonts w:ascii="Consolas" w:hAnsi="Consolas" w:cs="Consolas"/>
                    <w:color w:val="000000"/>
                    <w:sz w:val="19"/>
                    <w:szCs w:val="19"/>
                    <w:highlight w:val="white"/>
                  </w:rPr>
                </w:rPrChange>
              </w:rPr>
            </w:pPr>
            <w:ins w:id="2256" w:author="Сергей" w:date="2017-08-13T12:36:00Z">
              <w:r w:rsidRPr="0009237C">
                <w:rPr>
                  <w:rFonts w:ascii="Consolas" w:hAnsi="Consolas" w:cs="Consolas"/>
                  <w:color w:val="000000"/>
                  <w:sz w:val="19"/>
                  <w:szCs w:val="19"/>
                  <w:highlight w:val="white"/>
                  <w:lang w:val="en-US"/>
                  <w:rPrChange w:id="2257" w:author="Сергей" w:date="2017-08-13T12:36:00Z">
                    <w:rPr>
                      <w:rFonts w:ascii="Consolas" w:hAnsi="Consolas" w:cs="Consolas"/>
                      <w:color w:val="000000"/>
                      <w:sz w:val="19"/>
                      <w:szCs w:val="19"/>
                      <w:highlight w:val="white"/>
                    </w:rPr>
                  </w:rPrChange>
                </w:rPr>
                <w:t xml:space="preserve">            </w:t>
              </w:r>
              <w:r w:rsidRPr="0009237C">
                <w:rPr>
                  <w:rFonts w:ascii="Consolas" w:hAnsi="Consolas" w:cs="Consolas"/>
                  <w:color w:val="0000FF"/>
                  <w:sz w:val="19"/>
                  <w:szCs w:val="19"/>
                  <w:highlight w:val="white"/>
                  <w:lang w:val="en-US"/>
                  <w:rPrChange w:id="2258" w:author="Сергей" w:date="2017-08-13T12:36:00Z">
                    <w:rPr>
                      <w:rFonts w:ascii="Consolas" w:hAnsi="Consolas" w:cs="Consolas"/>
                      <w:color w:val="0000FF"/>
                      <w:sz w:val="19"/>
                      <w:szCs w:val="19"/>
                      <w:highlight w:val="white"/>
                    </w:rPr>
                  </w:rPrChange>
                </w:rPr>
                <w:t>double</w:t>
              </w:r>
              <w:r w:rsidRPr="0009237C">
                <w:rPr>
                  <w:rFonts w:ascii="Consolas" w:hAnsi="Consolas" w:cs="Consolas"/>
                  <w:color w:val="000000"/>
                  <w:sz w:val="19"/>
                  <w:szCs w:val="19"/>
                  <w:highlight w:val="white"/>
                  <w:lang w:val="en-US"/>
                  <w:rPrChange w:id="2259" w:author="Сергей" w:date="2017-08-13T12:36:00Z">
                    <w:rPr>
                      <w:rFonts w:ascii="Consolas" w:hAnsi="Consolas" w:cs="Consolas"/>
                      <w:color w:val="000000"/>
                      <w:sz w:val="19"/>
                      <w:szCs w:val="19"/>
                      <w:highlight w:val="white"/>
                    </w:rPr>
                  </w:rPrChange>
                </w:rPr>
                <w:t xml:space="preserve"> _x, _y;</w:t>
              </w:r>
            </w:ins>
          </w:p>
          <w:p w:rsidR="0009237C" w:rsidRPr="0009237C" w:rsidRDefault="0009237C" w:rsidP="0009237C">
            <w:pPr>
              <w:autoSpaceDE w:val="0"/>
              <w:autoSpaceDN w:val="0"/>
              <w:adjustRightInd w:val="0"/>
              <w:spacing w:before="0" w:after="0" w:line="240" w:lineRule="auto"/>
              <w:rPr>
                <w:ins w:id="2260" w:author="Сергей" w:date="2017-08-13T12:36:00Z"/>
                <w:rFonts w:ascii="Consolas" w:hAnsi="Consolas" w:cs="Consolas"/>
                <w:color w:val="000000"/>
                <w:sz w:val="19"/>
                <w:szCs w:val="19"/>
                <w:highlight w:val="white"/>
                <w:lang w:val="en-US"/>
                <w:rPrChange w:id="2261" w:author="Сергей" w:date="2017-08-13T12:36:00Z">
                  <w:rPr>
                    <w:ins w:id="2262" w:author="Сергей" w:date="2017-08-13T12:36:00Z"/>
                    <w:rFonts w:ascii="Consolas" w:hAnsi="Consolas" w:cs="Consolas"/>
                    <w:color w:val="000000"/>
                    <w:sz w:val="19"/>
                    <w:szCs w:val="19"/>
                    <w:highlight w:val="white"/>
                  </w:rPr>
                </w:rPrChange>
              </w:rPr>
            </w:pPr>
          </w:p>
          <w:p w:rsidR="0009237C" w:rsidRPr="0009237C" w:rsidRDefault="0009237C" w:rsidP="0009237C">
            <w:pPr>
              <w:autoSpaceDE w:val="0"/>
              <w:autoSpaceDN w:val="0"/>
              <w:adjustRightInd w:val="0"/>
              <w:spacing w:before="0" w:after="0" w:line="240" w:lineRule="auto"/>
              <w:rPr>
                <w:ins w:id="2263" w:author="Сергей" w:date="2017-08-13T12:36:00Z"/>
                <w:rFonts w:ascii="Consolas" w:hAnsi="Consolas" w:cs="Consolas"/>
                <w:color w:val="000000"/>
                <w:sz w:val="19"/>
                <w:szCs w:val="19"/>
                <w:highlight w:val="white"/>
                <w:lang w:val="en-US"/>
                <w:rPrChange w:id="2264" w:author="Сергей" w:date="2017-08-13T12:36:00Z">
                  <w:rPr>
                    <w:ins w:id="2265" w:author="Сергей" w:date="2017-08-13T12:36:00Z"/>
                    <w:rFonts w:ascii="Consolas" w:hAnsi="Consolas" w:cs="Consolas"/>
                    <w:color w:val="000000"/>
                    <w:sz w:val="19"/>
                    <w:szCs w:val="19"/>
                    <w:highlight w:val="white"/>
                  </w:rPr>
                </w:rPrChange>
              </w:rPr>
            </w:pPr>
            <w:ins w:id="2266" w:author="Сергей" w:date="2017-08-13T12:36:00Z">
              <w:r w:rsidRPr="0009237C">
                <w:rPr>
                  <w:rFonts w:ascii="Consolas" w:hAnsi="Consolas" w:cs="Consolas"/>
                  <w:color w:val="000000"/>
                  <w:sz w:val="19"/>
                  <w:szCs w:val="19"/>
                  <w:highlight w:val="white"/>
                  <w:lang w:val="en-US"/>
                  <w:rPrChange w:id="2267" w:author="Сергей" w:date="2017-08-13T12:36:00Z">
                    <w:rPr>
                      <w:rFonts w:ascii="Consolas" w:hAnsi="Consolas" w:cs="Consolas"/>
                      <w:color w:val="000000"/>
                      <w:sz w:val="19"/>
                      <w:szCs w:val="19"/>
                      <w:highlight w:val="white"/>
                    </w:rPr>
                  </w:rPrChange>
                </w:rPr>
                <w:t xml:space="preserve">            </w:t>
              </w:r>
              <w:r w:rsidRPr="0009237C">
                <w:rPr>
                  <w:rFonts w:ascii="Consolas" w:hAnsi="Consolas" w:cs="Consolas"/>
                  <w:color w:val="0000FF"/>
                  <w:sz w:val="19"/>
                  <w:szCs w:val="19"/>
                  <w:highlight w:val="white"/>
                  <w:lang w:val="en-US"/>
                  <w:rPrChange w:id="2268" w:author="Сергей" w:date="2017-08-13T12:36:00Z">
                    <w:rPr>
                      <w:rFonts w:ascii="Consolas" w:hAnsi="Consolas" w:cs="Consolas"/>
                      <w:color w:val="0000FF"/>
                      <w:sz w:val="19"/>
                      <w:szCs w:val="19"/>
                      <w:highlight w:val="white"/>
                    </w:rPr>
                  </w:rPrChange>
                </w:rPr>
                <w:t>public</w:t>
              </w:r>
              <w:r w:rsidRPr="0009237C">
                <w:rPr>
                  <w:rFonts w:ascii="Consolas" w:hAnsi="Consolas" w:cs="Consolas"/>
                  <w:color w:val="000000"/>
                  <w:sz w:val="19"/>
                  <w:szCs w:val="19"/>
                  <w:highlight w:val="white"/>
                  <w:lang w:val="en-US"/>
                  <w:rPrChange w:id="2269" w:author="Сергей" w:date="2017-08-13T12:36:00Z">
                    <w:rPr>
                      <w:rFonts w:ascii="Consolas" w:hAnsi="Consolas" w:cs="Consolas"/>
                      <w:color w:val="000000"/>
                      <w:sz w:val="19"/>
                      <w:szCs w:val="19"/>
                      <w:highlight w:val="white"/>
                    </w:rPr>
                  </w:rPrChange>
                </w:rPr>
                <w:t xml:space="preserve"> Point(</w:t>
              </w:r>
              <w:r w:rsidRPr="0009237C">
                <w:rPr>
                  <w:rFonts w:ascii="Consolas" w:hAnsi="Consolas" w:cs="Consolas"/>
                  <w:color w:val="0000FF"/>
                  <w:sz w:val="19"/>
                  <w:szCs w:val="19"/>
                  <w:highlight w:val="white"/>
                  <w:lang w:val="en-US"/>
                  <w:rPrChange w:id="2270" w:author="Сергей" w:date="2017-08-13T12:36:00Z">
                    <w:rPr>
                      <w:rFonts w:ascii="Consolas" w:hAnsi="Consolas" w:cs="Consolas"/>
                      <w:color w:val="0000FF"/>
                      <w:sz w:val="19"/>
                      <w:szCs w:val="19"/>
                      <w:highlight w:val="white"/>
                    </w:rPr>
                  </w:rPrChange>
                </w:rPr>
                <w:t>double</w:t>
              </w:r>
              <w:r w:rsidRPr="0009237C">
                <w:rPr>
                  <w:rFonts w:ascii="Consolas" w:hAnsi="Consolas" w:cs="Consolas"/>
                  <w:color w:val="000000"/>
                  <w:sz w:val="19"/>
                  <w:szCs w:val="19"/>
                  <w:highlight w:val="white"/>
                  <w:lang w:val="en-US"/>
                  <w:rPrChange w:id="2271" w:author="Сергей" w:date="2017-08-13T12:36:00Z">
                    <w:rPr>
                      <w:rFonts w:ascii="Consolas" w:hAnsi="Consolas" w:cs="Consolas"/>
                      <w:color w:val="000000"/>
                      <w:sz w:val="19"/>
                      <w:szCs w:val="19"/>
                      <w:highlight w:val="white"/>
                    </w:rPr>
                  </w:rPrChange>
                </w:rPr>
                <w:t xml:space="preserve"> x, </w:t>
              </w:r>
              <w:r w:rsidRPr="0009237C">
                <w:rPr>
                  <w:rFonts w:ascii="Consolas" w:hAnsi="Consolas" w:cs="Consolas"/>
                  <w:color w:val="0000FF"/>
                  <w:sz w:val="19"/>
                  <w:szCs w:val="19"/>
                  <w:highlight w:val="white"/>
                  <w:lang w:val="en-US"/>
                  <w:rPrChange w:id="2272" w:author="Сергей" w:date="2017-08-13T12:36:00Z">
                    <w:rPr>
                      <w:rFonts w:ascii="Consolas" w:hAnsi="Consolas" w:cs="Consolas"/>
                      <w:color w:val="0000FF"/>
                      <w:sz w:val="19"/>
                      <w:szCs w:val="19"/>
                      <w:highlight w:val="white"/>
                    </w:rPr>
                  </w:rPrChange>
                </w:rPr>
                <w:t>double</w:t>
              </w:r>
              <w:r w:rsidRPr="0009237C">
                <w:rPr>
                  <w:rFonts w:ascii="Consolas" w:hAnsi="Consolas" w:cs="Consolas"/>
                  <w:color w:val="000000"/>
                  <w:sz w:val="19"/>
                  <w:szCs w:val="19"/>
                  <w:highlight w:val="white"/>
                  <w:lang w:val="en-US"/>
                  <w:rPrChange w:id="2273" w:author="Сергей" w:date="2017-08-13T12:36:00Z">
                    <w:rPr>
                      <w:rFonts w:ascii="Consolas" w:hAnsi="Consolas" w:cs="Consolas"/>
                      <w:color w:val="000000"/>
                      <w:sz w:val="19"/>
                      <w:szCs w:val="19"/>
                      <w:highlight w:val="white"/>
                    </w:rPr>
                  </w:rPrChange>
                </w:rPr>
                <w:t xml:space="preserve"> y)</w:t>
              </w:r>
            </w:ins>
          </w:p>
          <w:p w:rsidR="0009237C" w:rsidRPr="0009237C" w:rsidRDefault="0009237C" w:rsidP="0009237C">
            <w:pPr>
              <w:autoSpaceDE w:val="0"/>
              <w:autoSpaceDN w:val="0"/>
              <w:adjustRightInd w:val="0"/>
              <w:spacing w:before="0" w:after="0" w:line="240" w:lineRule="auto"/>
              <w:rPr>
                <w:ins w:id="2274" w:author="Сергей" w:date="2017-08-13T12:36:00Z"/>
                <w:rFonts w:ascii="Consolas" w:hAnsi="Consolas" w:cs="Consolas"/>
                <w:color w:val="000000"/>
                <w:sz w:val="19"/>
                <w:szCs w:val="19"/>
                <w:highlight w:val="white"/>
                <w:lang w:val="en-US"/>
                <w:rPrChange w:id="2275" w:author="Сергей" w:date="2017-08-13T12:36:00Z">
                  <w:rPr>
                    <w:ins w:id="2276" w:author="Сергей" w:date="2017-08-13T12:36:00Z"/>
                    <w:rFonts w:ascii="Consolas" w:hAnsi="Consolas" w:cs="Consolas"/>
                    <w:color w:val="000000"/>
                    <w:sz w:val="19"/>
                    <w:szCs w:val="19"/>
                    <w:highlight w:val="white"/>
                  </w:rPr>
                </w:rPrChange>
              </w:rPr>
            </w:pPr>
            <w:ins w:id="2277" w:author="Сергей" w:date="2017-08-13T12:36:00Z">
              <w:r w:rsidRPr="0009237C">
                <w:rPr>
                  <w:rFonts w:ascii="Consolas" w:hAnsi="Consolas" w:cs="Consolas"/>
                  <w:color w:val="000000"/>
                  <w:sz w:val="19"/>
                  <w:szCs w:val="19"/>
                  <w:highlight w:val="white"/>
                  <w:lang w:val="en-US"/>
                  <w:rPrChange w:id="2278" w:author="Сергей" w:date="2017-08-13T12:36:00Z">
                    <w:rPr>
                      <w:rFonts w:ascii="Consolas" w:hAnsi="Consolas" w:cs="Consolas"/>
                      <w:color w:val="000000"/>
                      <w:sz w:val="19"/>
                      <w:szCs w:val="19"/>
                      <w:highlight w:val="white"/>
                    </w:rPr>
                  </w:rPrChange>
                </w:rPr>
                <w:t xml:space="preserve">            {</w:t>
              </w:r>
            </w:ins>
          </w:p>
          <w:p w:rsidR="0009237C" w:rsidRPr="0009237C" w:rsidRDefault="0009237C" w:rsidP="0009237C">
            <w:pPr>
              <w:autoSpaceDE w:val="0"/>
              <w:autoSpaceDN w:val="0"/>
              <w:adjustRightInd w:val="0"/>
              <w:spacing w:before="0" w:after="0" w:line="240" w:lineRule="auto"/>
              <w:rPr>
                <w:ins w:id="2279" w:author="Сергей" w:date="2017-08-13T12:36:00Z"/>
                <w:rFonts w:ascii="Consolas" w:hAnsi="Consolas" w:cs="Consolas"/>
                <w:color w:val="000000"/>
                <w:sz w:val="19"/>
                <w:szCs w:val="19"/>
                <w:highlight w:val="white"/>
                <w:lang w:val="en-US"/>
                <w:rPrChange w:id="2280" w:author="Сергей" w:date="2017-08-13T12:36:00Z">
                  <w:rPr>
                    <w:ins w:id="2281" w:author="Сергей" w:date="2017-08-13T12:36:00Z"/>
                    <w:rFonts w:ascii="Consolas" w:hAnsi="Consolas" w:cs="Consolas"/>
                    <w:color w:val="000000"/>
                    <w:sz w:val="19"/>
                    <w:szCs w:val="19"/>
                    <w:highlight w:val="white"/>
                  </w:rPr>
                </w:rPrChange>
              </w:rPr>
            </w:pPr>
            <w:ins w:id="2282" w:author="Сергей" w:date="2017-08-13T12:36:00Z">
              <w:r w:rsidRPr="0009237C">
                <w:rPr>
                  <w:rFonts w:ascii="Consolas" w:hAnsi="Consolas" w:cs="Consolas"/>
                  <w:color w:val="000000"/>
                  <w:sz w:val="19"/>
                  <w:szCs w:val="19"/>
                  <w:highlight w:val="white"/>
                  <w:lang w:val="en-US"/>
                  <w:rPrChange w:id="2283" w:author="Сергей" w:date="2017-08-13T12:36:00Z">
                    <w:rPr>
                      <w:rFonts w:ascii="Consolas" w:hAnsi="Consolas" w:cs="Consolas"/>
                      <w:color w:val="000000"/>
                      <w:sz w:val="19"/>
                      <w:szCs w:val="19"/>
                      <w:highlight w:val="white"/>
                    </w:rPr>
                  </w:rPrChange>
                </w:rPr>
                <w:lastRenderedPageBreak/>
                <w:t xml:space="preserve">                _x = x;</w:t>
              </w:r>
            </w:ins>
          </w:p>
          <w:p w:rsidR="0009237C" w:rsidRPr="0009237C" w:rsidRDefault="0009237C" w:rsidP="0009237C">
            <w:pPr>
              <w:autoSpaceDE w:val="0"/>
              <w:autoSpaceDN w:val="0"/>
              <w:adjustRightInd w:val="0"/>
              <w:spacing w:before="0" w:after="0" w:line="240" w:lineRule="auto"/>
              <w:rPr>
                <w:ins w:id="2284" w:author="Сергей" w:date="2017-08-13T12:36:00Z"/>
                <w:rFonts w:ascii="Consolas" w:hAnsi="Consolas" w:cs="Consolas"/>
                <w:color w:val="000000"/>
                <w:sz w:val="19"/>
                <w:szCs w:val="19"/>
                <w:highlight w:val="white"/>
                <w:lang w:val="en-US"/>
                <w:rPrChange w:id="2285" w:author="Сергей" w:date="2017-08-13T12:36:00Z">
                  <w:rPr>
                    <w:ins w:id="2286" w:author="Сергей" w:date="2017-08-13T12:36:00Z"/>
                    <w:rFonts w:ascii="Consolas" w:hAnsi="Consolas" w:cs="Consolas"/>
                    <w:color w:val="000000"/>
                    <w:sz w:val="19"/>
                    <w:szCs w:val="19"/>
                    <w:highlight w:val="white"/>
                  </w:rPr>
                </w:rPrChange>
              </w:rPr>
            </w:pPr>
            <w:ins w:id="2287" w:author="Сергей" w:date="2017-08-13T12:36:00Z">
              <w:r w:rsidRPr="0009237C">
                <w:rPr>
                  <w:rFonts w:ascii="Consolas" w:hAnsi="Consolas" w:cs="Consolas"/>
                  <w:color w:val="000000"/>
                  <w:sz w:val="19"/>
                  <w:szCs w:val="19"/>
                  <w:highlight w:val="white"/>
                  <w:lang w:val="en-US"/>
                  <w:rPrChange w:id="2288" w:author="Сергей" w:date="2017-08-13T12:36:00Z">
                    <w:rPr>
                      <w:rFonts w:ascii="Consolas" w:hAnsi="Consolas" w:cs="Consolas"/>
                      <w:color w:val="000000"/>
                      <w:sz w:val="19"/>
                      <w:szCs w:val="19"/>
                      <w:highlight w:val="white"/>
                    </w:rPr>
                  </w:rPrChange>
                </w:rPr>
                <w:t xml:space="preserve">                _y = y;</w:t>
              </w:r>
            </w:ins>
          </w:p>
          <w:p w:rsidR="0009237C" w:rsidRPr="0009237C" w:rsidRDefault="0009237C" w:rsidP="0009237C">
            <w:pPr>
              <w:autoSpaceDE w:val="0"/>
              <w:autoSpaceDN w:val="0"/>
              <w:adjustRightInd w:val="0"/>
              <w:spacing w:before="0" w:after="0" w:line="240" w:lineRule="auto"/>
              <w:rPr>
                <w:ins w:id="2289" w:author="Сергей" w:date="2017-08-13T12:36:00Z"/>
                <w:rFonts w:ascii="Consolas" w:hAnsi="Consolas" w:cs="Consolas"/>
                <w:color w:val="000000"/>
                <w:sz w:val="19"/>
                <w:szCs w:val="19"/>
                <w:highlight w:val="white"/>
                <w:lang w:val="en-US"/>
                <w:rPrChange w:id="2290" w:author="Сергей" w:date="2017-08-13T12:36:00Z">
                  <w:rPr>
                    <w:ins w:id="2291" w:author="Сергей" w:date="2017-08-13T12:36:00Z"/>
                    <w:rFonts w:ascii="Consolas" w:hAnsi="Consolas" w:cs="Consolas"/>
                    <w:color w:val="000000"/>
                    <w:sz w:val="19"/>
                    <w:szCs w:val="19"/>
                    <w:highlight w:val="white"/>
                  </w:rPr>
                </w:rPrChange>
              </w:rPr>
            </w:pPr>
            <w:ins w:id="2292" w:author="Сергей" w:date="2017-08-13T12:36:00Z">
              <w:r w:rsidRPr="0009237C">
                <w:rPr>
                  <w:rFonts w:ascii="Consolas" w:hAnsi="Consolas" w:cs="Consolas"/>
                  <w:color w:val="000000"/>
                  <w:sz w:val="19"/>
                  <w:szCs w:val="19"/>
                  <w:highlight w:val="white"/>
                  <w:lang w:val="en-US"/>
                  <w:rPrChange w:id="2293" w:author="Сергей" w:date="2017-08-13T12:36:00Z">
                    <w:rPr>
                      <w:rFonts w:ascii="Consolas" w:hAnsi="Consolas" w:cs="Consolas"/>
                      <w:color w:val="000000"/>
                      <w:sz w:val="19"/>
                      <w:szCs w:val="19"/>
                      <w:highlight w:val="white"/>
                    </w:rPr>
                  </w:rPrChange>
                </w:rPr>
                <w:t xml:space="preserve">            }</w:t>
              </w:r>
            </w:ins>
          </w:p>
          <w:p w:rsidR="0009237C" w:rsidRPr="0009237C" w:rsidRDefault="0009237C" w:rsidP="0009237C">
            <w:pPr>
              <w:autoSpaceDE w:val="0"/>
              <w:autoSpaceDN w:val="0"/>
              <w:adjustRightInd w:val="0"/>
              <w:spacing w:before="0" w:after="0" w:line="240" w:lineRule="auto"/>
              <w:rPr>
                <w:ins w:id="2294" w:author="Сергей" w:date="2017-08-13T12:36:00Z"/>
                <w:rFonts w:ascii="Consolas" w:hAnsi="Consolas" w:cs="Consolas"/>
                <w:color w:val="000000"/>
                <w:sz w:val="19"/>
                <w:szCs w:val="19"/>
                <w:highlight w:val="white"/>
                <w:lang w:val="en-US"/>
                <w:rPrChange w:id="2295" w:author="Сергей" w:date="2017-08-13T12:36:00Z">
                  <w:rPr>
                    <w:ins w:id="2296" w:author="Сергей" w:date="2017-08-13T12:36:00Z"/>
                    <w:rFonts w:ascii="Consolas" w:hAnsi="Consolas" w:cs="Consolas"/>
                    <w:color w:val="000000"/>
                    <w:sz w:val="19"/>
                    <w:szCs w:val="19"/>
                    <w:highlight w:val="white"/>
                  </w:rPr>
                </w:rPrChange>
              </w:rPr>
            </w:pPr>
          </w:p>
          <w:p w:rsidR="0009237C" w:rsidRPr="0009237C" w:rsidRDefault="0009237C" w:rsidP="0009237C">
            <w:pPr>
              <w:autoSpaceDE w:val="0"/>
              <w:autoSpaceDN w:val="0"/>
              <w:adjustRightInd w:val="0"/>
              <w:spacing w:before="0" w:after="0" w:line="240" w:lineRule="auto"/>
              <w:rPr>
                <w:ins w:id="2297" w:author="Сергей" w:date="2017-08-13T12:36:00Z"/>
                <w:rFonts w:ascii="Consolas" w:hAnsi="Consolas" w:cs="Consolas"/>
                <w:color w:val="000000"/>
                <w:sz w:val="19"/>
                <w:szCs w:val="19"/>
                <w:highlight w:val="white"/>
                <w:lang w:val="en-US"/>
                <w:rPrChange w:id="2298" w:author="Сергей" w:date="2017-08-13T12:36:00Z">
                  <w:rPr>
                    <w:ins w:id="2299" w:author="Сергей" w:date="2017-08-13T12:36:00Z"/>
                    <w:rFonts w:ascii="Consolas" w:hAnsi="Consolas" w:cs="Consolas"/>
                    <w:color w:val="000000"/>
                    <w:sz w:val="19"/>
                    <w:szCs w:val="19"/>
                    <w:highlight w:val="white"/>
                  </w:rPr>
                </w:rPrChange>
              </w:rPr>
            </w:pPr>
            <w:ins w:id="2300" w:author="Сергей" w:date="2017-08-13T12:36:00Z">
              <w:r w:rsidRPr="0009237C">
                <w:rPr>
                  <w:rFonts w:ascii="Consolas" w:hAnsi="Consolas" w:cs="Consolas"/>
                  <w:color w:val="000000"/>
                  <w:sz w:val="19"/>
                  <w:szCs w:val="19"/>
                  <w:highlight w:val="white"/>
                  <w:lang w:val="en-US"/>
                  <w:rPrChange w:id="2301" w:author="Сергей" w:date="2017-08-13T12:36:00Z">
                    <w:rPr>
                      <w:rFonts w:ascii="Consolas" w:hAnsi="Consolas" w:cs="Consolas"/>
                      <w:color w:val="000000"/>
                      <w:sz w:val="19"/>
                      <w:szCs w:val="19"/>
                      <w:highlight w:val="white"/>
                    </w:rPr>
                  </w:rPrChange>
                </w:rPr>
                <w:t xml:space="preserve">            </w:t>
              </w:r>
              <w:r w:rsidRPr="0009237C">
                <w:rPr>
                  <w:rFonts w:ascii="Consolas" w:hAnsi="Consolas" w:cs="Consolas"/>
                  <w:color w:val="0000FF"/>
                  <w:sz w:val="19"/>
                  <w:szCs w:val="19"/>
                  <w:highlight w:val="white"/>
                  <w:lang w:val="en-US"/>
                  <w:rPrChange w:id="2302" w:author="Сергей" w:date="2017-08-13T12:36:00Z">
                    <w:rPr>
                      <w:rFonts w:ascii="Consolas" w:hAnsi="Consolas" w:cs="Consolas"/>
                      <w:color w:val="0000FF"/>
                      <w:sz w:val="19"/>
                      <w:szCs w:val="19"/>
                      <w:highlight w:val="white"/>
                    </w:rPr>
                  </w:rPrChange>
                </w:rPr>
                <w:t>public</w:t>
              </w:r>
              <w:r w:rsidRPr="0009237C">
                <w:rPr>
                  <w:rFonts w:ascii="Consolas" w:hAnsi="Consolas" w:cs="Consolas"/>
                  <w:color w:val="000000"/>
                  <w:sz w:val="19"/>
                  <w:szCs w:val="19"/>
                  <w:highlight w:val="white"/>
                  <w:lang w:val="en-US"/>
                  <w:rPrChange w:id="2303" w:author="Сергей" w:date="2017-08-13T12:36:00Z">
                    <w:rPr>
                      <w:rFonts w:ascii="Consolas" w:hAnsi="Consolas" w:cs="Consolas"/>
                      <w:color w:val="000000"/>
                      <w:sz w:val="19"/>
                      <w:szCs w:val="19"/>
                      <w:highlight w:val="white"/>
                    </w:rPr>
                  </w:rPrChange>
                </w:rPr>
                <w:t xml:space="preserve"> </w:t>
              </w:r>
              <w:r w:rsidRPr="0009237C">
                <w:rPr>
                  <w:rFonts w:ascii="Consolas" w:hAnsi="Consolas" w:cs="Consolas"/>
                  <w:color w:val="0000FF"/>
                  <w:sz w:val="19"/>
                  <w:szCs w:val="19"/>
                  <w:highlight w:val="white"/>
                  <w:lang w:val="en-US"/>
                  <w:rPrChange w:id="2304" w:author="Сергей" w:date="2017-08-13T12:36:00Z">
                    <w:rPr>
                      <w:rFonts w:ascii="Consolas" w:hAnsi="Consolas" w:cs="Consolas"/>
                      <w:color w:val="0000FF"/>
                      <w:sz w:val="19"/>
                      <w:szCs w:val="19"/>
                      <w:highlight w:val="white"/>
                    </w:rPr>
                  </w:rPrChange>
                </w:rPr>
                <w:t>double</w:t>
              </w:r>
              <w:r w:rsidRPr="0009237C">
                <w:rPr>
                  <w:rFonts w:ascii="Consolas" w:hAnsi="Consolas" w:cs="Consolas"/>
                  <w:color w:val="000000"/>
                  <w:sz w:val="19"/>
                  <w:szCs w:val="19"/>
                  <w:highlight w:val="white"/>
                  <w:lang w:val="en-US"/>
                  <w:rPrChange w:id="2305" w:author="Сергей" w:date="2017-08-13T12:36:00Z">
                    <w:rPr>
                      <w:rFonts w:ascii="Consolas" w:hAnsi="Consolas" w:cs="Consolas"/>
                      <w:color w:val="000000"/>
                      <w:sz w:val="19"/>
                      <w:szCs w:val="19"/>
                      <w:highlight w:val="white"/>
                    </w:rPr>
                  </w:rPrChange>
                </w:rPr>
                <w:t xml:space="preserve"> Distance(</w:t>
              </w:r>
              <w:r w:rsidRPr="0009237C">
                <w:rPr>
                  <w:rFonts w:ascii="Consolas" w:hAnsi="Consolas" w:cs="Consolas"/>
                  <w:color w:val="2B91AF"/>
                  <w:sz w:val="19"/>
                  <w:szCs w:val="19"/>
                  <w:highlight w:val="white"/>
                  <w:lang w:val="en-US"/>
                  <w:rPrChange w:id="2306" w:author="Сергей" w:date="2017-08-13T12:36:00Z">
                    <w:rPr>
                      <w:rFonts w:ascii="Consolas" w:hAnsi="Consolas" w:cs="Consolas"/>
                      <w:color w:val="2B91AF"/>
                      <w:sz w:val="19"/>
                      <w:szCs w:val="19"/>
                      <w:highlight w:val="white"/>
                    </w:rPr>
                  </w:rPrChange>
                </w:rPr>
                <w:t>Point</w:t>
              </w:r>
              <w:r w:rsidRPr="0009237C">
                <w:rPr>
                  <w:rFonts w:ascii="Consolas" w:hAnsi="Consolas" w:cs="Consolas"/>
                  <w:color w:val="000000"/>
                  <w:sz w:val="19"/>
                  <w:szCs w:val="19"/>
                  <w:highlight w:val="white"/>
                  <w:lang w:val="en-US"/>
                  <w:rPrChange w:id="2307" w:author="Сергей" w:date="2017-08-13T12:36:00Z">
                    <w:rPr>
                      <w:rFonts w:ascii="Consolas" w:hAnsi="Consolas" w:cs="Consolas"/>
                      <w:color w:val="000000"/>
                      <w:sz w:val="19"/>
                      <w:szCs w:val="19"/>
                      <w:highlight w:val="white"/>
                    </w:rPr>
                  </w:rPrChange>
                </w:rPr>
                <w:t xml:space="preserve"> Z)</w:t>
              </w:r>
            </w:ins>
          </w:p>
          <w:p w:rsidR="0009237C" w:rsidRPr="0009237C" w:rsidRDefault="0009237C" w:rsidP="0009237C">
            <w:pPr>
              <w:autoSpaceDE w:val="0"/>
              <w:autoSpaceDN w:val="0"/>
              <w:adjustRightInd w:val="0"/>
              <w:spacing w:before="0" w:after="0" w:line="240" w:lineRule="auto"/>
              <w:rPr>
                <w:ins w:id="2308" w:author="Сергей" w:date="2017-08-13T12:36:00Z"/>
                <w:rFonts w:ascii="Consolas" w:hAnsi="Consolas" w:cs="Consolas"/>
                <w:color w:val="000000"/>
                <w:sz w:val="19"/>
                <w:szCs w:val="19"/>
                <w:highlight w:val="white"/>
                <w:lang w:val="en-US"/>
                <w:rPrChange w:id="2309" w:author="Сергей" w:date="2017-08-13T12:36:00Z">
                  <w:rPr>
                    <w:ins w:id="2310" w:author="Сергей" w:date="2017-08-13T12:36:00Z"/>
                    <w:rFonts w:ascii="Consolas" w:hAnsi="Consolas" w:cs="Consolas"/>
                    <w:color w:val="000000"/>
                    <w:sz w:val="19"/>
                    <w:szCs w:val="19"/>
                    <w:highlight w:val="white"/>
                  </w:rPr>
                </w:rPrChange>
              </w:rPr>
            </w:pPr>
            <w:ins w:id="2311" w:author="Сергей" w:date="2017-08-13T12:36:00Z">
              <w:r w:rsidRPr="0009237C">
                <w:rPr>
                  <w:rFonts w:ascii="Consolas" w:hAnsi="Consolas" w:cs="Consolas"/>
                  <w:color w:val="000000"/>
                  <w:sz w:val="19"/>
                  <w:szCs w:val="19"/>
                  <w:highlight w:val="white"/>
                  <w:lang w:val="en-US"/>
                  <w:rPrChange w:id="2312" w:author="Сергей" w:date="2017-08-13T12:36:00Z">
                    <w:rPr>
                      <w:rFonts w:ascii="Consolas" w:hAnsi="Consolas" w:cs="Consolas"/>
                      <w:color w:val="000000"/>
                      <w:sz w:val="19"/>
                      <w:szCs w:val="19"/>
                      <w:highlight w:val="white"/>
                    </w:rPr>
                  </w:rPrChange>
                </w:rPr>
                <w:t xml:space="preserve">            {</w:t>
              </w:r>
            </w:ins>
          </w:p>
          <w:p w:rsidR="0009237C" w:rsidRPr="0009237C" w:rsidRDefault="0009237C" w:rsidP="0009237C">
            <w:pPr>
              <w:autoSpaceDE w:val="0"/>
              <w:autoSpaceDN w:val="0"/>
              <w:adjustRightInd w:val="0"/>
              <w:spacing w:before="0" w:after="0" w:line="240" w:lineRule="auto"/>
              <w:rPr>
                <w:ins w:id="2313" w:author="Сергей" w:date="2017-08-13T12:36:00Z"/>
                <w:rFonts w:ascii="Consolas" w:hAnsi="Consolas" w:cs="Consolas"/>
                <w:color w:val="000000"/>
                <w:sz w:val="19"/>
                <w:szCs w:val="19"/>
                <w:highlight w:val="white"/>
                <w:lang w:val="en-US"/>
                <w:rPrChange w:id="2314" w:author="Сергей" w:date="2017-08-13T12:36:00Z">
                  <w:rPr>
                    <w:ins w:id="2315" w:author="Сергей" w:date="2017-08-13T12:36:00Z"/>
                    <w:rFonts w:ascii="Consolas" w:hAnsi="Consolas" w:cs="Consolas"/>
                    <w:color w:val="000000"/>
                    <w:sz w:val="19"/>
                    <w:szCs w:val="19"/>
                    <w:highlight w:val="white"/>
                  </w:rPr>
                </w:rPrChange>
              </w:rPr>
            </w:pPr>
            <w:ins w:id="2316" w:author="Сергей" w:date="2017-08-13T12:36:00Z">
              <w:r w:rsidRPr="0009237C">
                <w:rPr>
                  <w:rFonts w:ascii="Consolas" w:hAnsi="Consolas" w:cs="Consolas"/>
                  <w:color w:val="000000"/>
                  <w:sz w:val="19"/>
                  <w:szCs w:val="19"/>
                  <w:highlight w:val="white"/>
                  <w:lang w:val="en-US"/>
                  <w:rPrChange w:id="2317" w:author="Сергей" w:date="2017-08-13T12:36:00Z">
                    <w:rPr>
                      <w:rFonts w:ascii="Consolas" w:hAnsi="Consolas" w:cs="Consolas"/>
                      <w:color w:val="000000"/>
                      <w:sz w:val="19"/>
                      <w:szCs w:val="19"/>
                      <w:highlight w:val="white"/>
                    </w:rPr>
                  </w:rPrChange>
                </w:rPr>
                <w:t xml:space="preserve">                </w:t>
              </w:r>
              <w:r w:rsidRPr="0009237C">
                <w:rPr>
                  <w:rFonts w:ascii="Consolas" w:hAnsi="Consolas" w:cs="Consolas"/>
                  <w:color w:val="0000FF"/>
                  <w:sz w:val="19"/>
                  <w:szCs w:val="19"/>
                  <w:highlight w:val="white"/>
                  <w:lang w:val="en-US"/>
                  <w:rPrChange w:id="2318" w:author="Сергей" w:date="2017-08-13T12:36:00Z">
                    <w:rPr>
                      <w:rFonts w:ascii="Consolas" w:hAnsi="Consolas" w:cs="Consolas"/>
                      <w:color w:val="0000FF"/>
                      <w:sz w:val="19"/>
                      <w:szCs w:val="19"/>
                      <w:highlight w:val="white"/>
                    </w:rPr>
                  </w:rPrChange>
                </w:rPr>
                <w:t>return</w:t>
              </w:r>
              <w:r w:rsidRPr="0009237C">
                <w:rPr>
                  <w:rFonts w:ascii="Consolas" w:hAnsi="Consolas" w:cs="Consolas"/>
                  <w:color w:val="000000"/>
                  <w:sz w:val="19"/>
                  <w:szCs w:val="19"/>
                  <w:highlight w:val="white"/>
                  <w:lang w:val="en-US"/>
                  <w:rPrChange w:id="2319" w:author="Сергей" w:date="2017-08-13T12:36:00Z">
                    <w:rPr>
                      <w:rFonts w:ascii="Consolas" w:hAnsi="Consolas" w:cs="Consolas"/>
                      <w:color w:val="000000"/>
                      <w:sz w:val="19"/>
                      <w:szCs w:val="19"/>
                      <w:highlight w:val="white"/>
                    </w:rPr>
                  </w:rPrChange>
                </w:rPr>
                <w:t xml:space="preserve"> </w:t>
              </w:r>
              <w:proofErr w:type="spellStart"/>
              <w:r w:rsidRPr="0009237C">
                <w:rPr>
                  <w:rFonts w:ascii="Consolas" w:hAnsi="Consolas" w:cs="Consolas"/>
                  <w:color w:val="2B91AF"/>
                  <w:sz w:val="19"/>
                  <w:szCs w:val="19"/>
                  <w:highlight w:val="white"/>
                  <w:lang w:val="en-US"/>
                  <w:rPrChange w:id="2320" w:author="Сергей" w:date="2017-08-13T12:36:00Z">
                    <w:rPr>
                      <w:rFonts w:ascii="Consolas" w:hAnsi="Consolas" w:cs="Consolas"/>
                      <w:color w:val="2B91AF"/>
                      <w:sz w:val="19"/>
                      <w:szCs w:val="19"/>
                      <w:highlight w:val="white"/>
                    </w:rPr>
                  </w:rPrChange>
                </w:rPr>
                <w:t>Math</w:t>
              </w:r>
              <w:r w:rsidRPr="0009237C">
                <w:rPr>
                  <w:rFonts w:ascii="Consolas" w:hAnsi="Consolas" w:cs="Consolas"/>
                  <w:color w:val="000000"/>
                  <w:sz w:val="19"/>
                  <w:szCs w:val="19"/>
                  <w:highlight w:val="white"/>
                  <w:lang w:val="en-US"/>
                  <w:rPrChange w:id="2321" w:author="Сергей" w:date="2017-08-13T12:36:00Z">
                    <w:rPr>
                      <w:rFonts w:ascii="Consolas" w:hAnsi="Consolas" w:cs="Consolas"/>
                      <w:color w:val="000000"/>
                      <w:sz w:val="19"/>
                      <w:szCs w:val="19"/>
                      <w:highlight w:val="white"/>
                    </w:rPr>
                  </w:rPrChange>
                </w:rPr>
                <w:t>.Sqrt</w:t>
              </w:r>
              <w:proofErr w:type="spellEnd"/>
              <w:r w:rsidRPr="0009237C">
                <w:rPr>
                  <w:rFonts w:ascii="Consolas" w:hAnsi="Consolas" w:cs="Consolas"/>
                  <w:color w:val="000000"/>
                  <w:sz w:val="19"/>
                  <w:szCs w:val="19"/>
                  <w:highlight w:val="white"/>
                  <w:lang w:val="en-US"/>
                  <w:rPrChange w:id="2322" w:author="Сергей" w:date="2017-08-13T12:36:00Z">
                    <w:rPr>
                      <w:rFonts w:ascii="Consolas" w:hAnsi="Consolas" w:cs="Consolas"/>
                      <w:color w:val="000000"/>
                      <w:sz w:val="19"/>
                      <w:szCs w:val="19"/>
                      <w:highlight w:val="white"/>
                    </w:rPr>
                  </w:rPrChange>
                </w:rPr>
                <w:t>(</w:t>
              </w:r>
              <w:proofErr w:type="spellStart"/>
              <w:r w:rsidRPr="0009237C">
                <w:rPr>
                  <w:rFonts w:ascii="Consolas" w:hAnsi="Consolas" w:cs="Consolas"/>
                  <w:color w:val="2B91AF"/>
                  <w:sz w:val="19"/>
                  <w:szCs w:val="19"/>
                  <w:highlight w:val="white"/>
                  <w:lang w:val="en-US"/>
                  <w:rPrChange w:id="2323" w:author="Сергей" w:date="2017-08-13T12:36:00Z">
                    <w:rPr>
                      <w:rFonts w:ascii="Consolas" w:hAnsi="Consolas" w:cs="Consolas"/>
                      <w:color w:val="2B91AF"/>
                      <w:sz w:val="19"/>
                      <w:szCs w:val="19"/>
                      <w:highlight w:val="white"/>
                    </w:rPr>
                  </w:rPrChange>
                </w:rPr>
                <w:t>Math</w:t>
              </w:r>
              <w:r w:rsidRPr="0009237C">
                <w:rPr>
                  <w:rFonts w:ascii="Consolas" w:hAnsi="Consolas" w:cs="Consolas"/>
                  <w:color w:val="000000"/>
                  <w:sz w:val="19"/>
                  <w:szCs w:val="19"/>
                  <w:highlight w:val="white"/>
                  <w:lang w:val="en-US"/>
                  <w:rPrChange w:id="2324" w:author="Сергей" w:date="2017-08-13T12:36:00Z">
                    <w:rPr>
                      <w:rFonts w:ascii="Consolas" w:hAnsi="Consolas" w:cs="Consolas"/>
                      <w:color w:val="000000"/>
                      <w:sz w:val="19"/>
                      <w:szCs w:val="19"/>
                      <w:highlight w:val="white"/>
                    </w:rPr>
                  </w:rPrChange>
                </w:rPr>
                <w:t>.Pow</w:t>
              </w:r>
              <w:proofErr w:type="spellEnd"/>
              <w:r w:rsidRPr="0009237C">
                <w:rPr>
                  <w:rFonts w:ascii="Consolas" w:hAnsi="Consolas" w:cs="Consolas"/>
                  <w:color w:val="000000"/>
                  <w:sz w:val="19"/>
                  <w:szCs w:val="19"/>
                  <w:highlight w:val="white"/>
                  <w:lang w:val="en-US"/>
                  <w:rPrChange w:id="2325" w:author="Сергей" w:date="2017-08-13T12:36:00Z">
                    <w:rPr>
                      <w:rFonts w:ascii="Consolas" w:hAnsi="Consolas" w:cs="Consolas"/>
                      <w:color w:val="000000"/>
                      <w:sz w:val="19"/>
                      <w:szCs w:val="19"/>
                      <w:highlight w:val="white"/>
                    </w:rPr>
                  </w:rPrChange>
                </w:rPr>
                <w:t xml:space="preserve">(_x - </w:t>
              </w:r>
              <w:proofErr w:type="spellStart"/>
              <w:r w:rsidRPr="0009237C">
                <w:rPr>
                  <w:rFonts w:ascii="Consolas" w:hAnsi="Consolas" w:cs="Consolas"/>
                  <w:color w:val="000000"/>
                  <w:sz w:val="19"/>
                  <w:szCs w:val="19"/>
                  <w:highlight w:val="white"/>
                  <w:lang w:val="en-US"/>
                  <w:rPrChange w:id="2326" w:author="Сергей" w:date="2017-08-13T12:36:00Z">
                    <w:rPr>
                      <w:rFonts w:ascii="Consolas" w:hAnsi="Consolas" w:cs="Consolas"/>
                      <w:color w:val="000000"/>
                      <w:sz w:val="19"/>
                      <w:szCs w:val="19"/>
                      <w:highlight w:val="white"/>
                    </w:rPr>
                  </w:rPrChange>
                </w:rPr>
                <w:t>Z._x</w:t>
              </w:r>
              <w:proofErr w:type="spellEnd"/>
              <w:r w:rsidRPr="0009237C">
                <w:rPr>
                  <w:rFonts w:ascii="Consolas" w:hAnsi="Consolas" w:cs="Consolas"/>
                  <w:color w:val="000000"/>
                  <w:sz w:val="19"/>
                  <w:szCs w:val="19"/>
                  <w:highlight w:val="white"/>
                  <w:lang w:val="en-US"/>
                  <w:rPrChange w:id="2327" w:author="Сергей" w:date="2017-08-13T12:36:00Z">
                    <w:rPr>
                      <w:rFonts w:ascii="Consolas" w:hAnsi="Consolas" w:cs="Consolas"/>
                      <w:color w:val="000000"/>
                      <w:sz w:val="19"/>
                      <w:szCs w:val="19"/>
                      <w:highlight w:val="white"/>
                    </w:rPr>
                  </w:rPrChange>
                </w:rPr>
                <w:t xml:space="preserve">, 2) + </w:t>
              </w:r>
              <w:proofErr w:type="spellStart"/>
              <w:r w:rsidRPr="0009237C">
                <w:rPr>
                  <w:rFonts w:ascii="Consolas" w:hAnsi="Consolas" w:cs="Consolas"/>
                  <w:color w:val="2B91AF"/>
                  <w:sz w:val="19"/>
                  <w:szCs w:val="19"/>
                  <w:highlight w:val="white"/>
                  <w:lang w:val="en-US"/>
                  <w:rPrChange w:id="2328" w:author="Сергей" w:date="2017-08-13T12:36:00Z">
                    <w:rPr>
                      <w:rFonts w:ascii="Consolas" w:hAnsi="Consolas" w:cs="Consolas"/>
                      <w:color w:val="2B91AF"/>
                      <w:sz w:val="19"/>
                      <w:szCs w:val="19"/>
                      <w:highlight w:val="white"/>
                    </w:rPr>
                  </w:rPrChange>
                </w:rPr>
                <w:t>Math</w:t>
              </w:r>
              <w:r w:rsidRPr="0009237C">
                <w:rPr>
                  <w:rFonts w:ascii="Consolas" w:hAnsi="Consolas" w:cs="Consolas"/>
                  <w:color w:val="000000"/>
                  <w:sz w:val="19"/>
                  <w:szCs w:val="19"/>
                  <w:highlight w:val="white"/>
                  <w:lang w:val="en-US"/>
                  <w:rPrChange w:id="2329" w:author="Сергей" w:date="2017-08-13T12:36:00Z">
                    <w:rPr>
                      <w:rFonts w:ascii="Consolas" w:hAnsi="Consolas" w:cs="Consolas"/>
                      <w:color w:val="000000"/>
                      <w:sz w:val="19"/>
                      <w:szCs w:val="19"/>
                      <w:highlight w:val="white"/>
                    </w:rPr>
                  </w:rPrChange>
                </w:rPr>
                <w:t>.Pow</w:t>
              </w:r>
              <w:proofErr w:type="spellEnd"/>
              <w:r w:rsidRPr="0009237C">
                <w:rPr>
                  <w:rFonts w:ascii="Consolas" w:hAnsi="Consolas" w:cs="Consolas"/>
                  <w:color w:val="000000"/>
                  <w:sz w:val="19"/>
                  <w:szCs w:val="19"/>
                  <w:highlight w:val="white"/>
                  <w:lang w:val="en-US"/>
                  <w:rPrChange w:id="2330" w:author="Сергей" w:date="2017-08-13T12:36:00Z">
                    <w:rPr>
                      <w:rFonts w:ascii="Consolas" w:hAnsi="Consolas" w:cs="Consolas"/>
                      <w:color w:val="000000"/>
                      <w:sz w:val="19"/>
                      <w:szCs w:val="19"/>
                      <w:highlight w:val="white"/>
                    </w:rPr>
                  </w:rPrChange>
                </w:rPr>
                <w:t xml:space="preserve">(_y - </w:t>
              </w:r>
              <w:proofErr w:type="spellStart"/>
              <w:r w:rsidRPr="0009237C">
                <w:rPr>
                  <w:rFonts w:ascii="Consolas" w:hAnsi="Consolas" w:cs="Consolas"/>
                  <w:color w:val="000000"/>
                  <w:sz w:val="19"/>
                  <w:szCs w:val="19"/>
                  <w:highlight w:val="white"/>
                  <w:lang w:val="en-US"/>
                  <w:rPrChange w:id="2331" w:author="Сергей" w:date="2017-08-13T12:36:00Z">
                    <w:rPr>
                      <w:rFonts w:ascii="Consolas" w:hAnsi="Consolas" w:cs="Consolas"/>
                      <w:color w:val="000000"/>
                      <w:sz w:val="19"/>
                      <w:szCs w:val="19"/>
                      <w:highlight w:val="white"/>
                    </w:rPr>
                  </w:rPrChange>
                </w:rPr>
                <w:t>Z._y</w:t>
              </w:r>
              <w:proofErr w:type="spellEnd"/>
              <w:r w:rsidRPr="0009237C">
                <w:rPr>
                  <w:rFonts w:ascii="Consolas" w:hAnsi="Consolas" w:cs="Consolas"/>
                  <w:color w:val="000000"/>
                  <w:sz w:val="19"/>
                  <w:szCs w:val="19"/>
                  <w:highlight w:val="white"/>
                  <w:lang w:val="en-US"/>
                  <w:rPrChange w:id="2332" w:author="Сергей" w:date="2017-08-13T12:36:00Z">
                    <w:rPr>
                      <w:rFonts w:ascii="Consolas" w:hAnsi="Consolas" w:cs="Consolas"/>
                      <w:color w:val="000000"/>
                      <w:sz w:val="19"/>
                      <w:szCs w:val="19"/>
                      <w:highlight w:val="white"/>
                    </w:rPr>
                  </w:rPrChange>
                </w:rPr>
                <w:t>, 2));</w:t>
              </w:r>
            </w:ins>
          </w:p>
          <w:p w:rsidR="0009237C" w:rsidRPr="0009237C" w:rsidRDefault="0009237C" w:rsidP="0009237C">
            <w:pPr>
              <w:autoSpaceDE w:val="0"/>
              <w:autoSpaceDN w:val="0"/>
              <w:adjustRightInd w:val="0"/>
              <w:spacing w:before="0" w:after="0" w:line="240" w:lineRule="auto"/>
              <w:rPr>
                <w:ins w:id="2333" w:author="Сергей" w:date="2017-08-13T12:36:00Z"/>
                <w:rFonts w:ascii="Consolas" w:hAnsi="Consolas" w:cs="Consolas"/>
                <w:color w:val="000000"/>
                <w:sz w:val="19"/>
                <w:szCs w:val="19"/>
                <w:highlight w:val="white"/>
                <w:lang w:val="en-US"/>
                <w:rPrChange w:id="2334" w:author="Сергей" w:date="2017-08-13T12:36:00Z">
                  <w:rPr>
                    <w:ins w:id="2335" w:author="Сергей" w:date="2017-08-13T12:36:00Z"/>
                    <w:rFonts w:ascii="Consolas" w:hAnsi="Consolas" w:cs="Consolas"/>
                    <w:color w:val="000000"/>
                    <w:sz w:val="19"/>
                    <w:szCs w:val="19"/>
                    <w:highlight w:val="white"/>
                  </w:rPr>
                </w:rPrChange>
              </w:rPr>
            </w:pPr>
            <w:ins w:id="2336" w:author="Сергей" w:date="2017-08-13T12:36:00Z">
              <w:r w:rsidRPr="0009237C">
                <w:rPr>
                  <w:rFonts w:ascii="Consolas" w:hAnsi="Consolas" w:cs="Consolas"/>
                  <w:color w:val="000000"/>
                  <w:sz w:val="19"/>
                  <w:szCs w:val="19"/>
                  <w:highlight w:val="white"/>
                  <w:lang w:val="en-US"/>
                  <w:rPrChange w:id="2337" w:author="Сергей" w:date="2017-08-13T12:36:00Z">
                    <w:rPr>
                      <w:rFonts w:ascii="Consolas" w:hAnsi="Consolas" w:cs="Consolas"/>
                      <w:color w:val="000000"/>
                      <w:sz w:val="19"/>
                      <w:szCs w:val="19"/>
                      <w:highlight w:val="white"/>
                    </w:rPr>
                  </w:rPrChange>
                </w:rPr>
                <w:t xml:space="preserve">            }</w:t>
              </w:r>
            </w:ins>
          </w:p>
          <w:p w:rsidR="0009237C" w:rsidRPr="0009237C" w:rsidRDefault="0009237C" w:rsidP="0009237C">
            <w:pPr>
              <w:autoSpaceDE w:val="0"/>
              <w:autoSpaceDN w:val="0"/>
              <w:adjustRightInd w:val="0"/>
              <w:spacing w:before="0" w:after="0" w:line="240" w:lineRule="auto"/>
              <w:rPr>
                <w:ins w:id="2338" w:author="Сергей" w:date="2017-08-13T12:36:00Z"/>
                <w:rFonts w:ascii="Consolas" w:hAnsi="Consolas" w:cs="Consolas"/>
                <w:color w:val="000000"/>
                <w:sz w:val="19"/>
                <w:szCs w:val="19"/>
                <w:highlight w:val="white"/>
                <w:lang w:val="en-US"/>
                <w:rPrChange w:id="2339" w:author="Сергей" w:date="2017-08-13T12:36:00Z">
                  <w:rPr>
                    <w:ins w:id="2340" w:author="Сергей" w:date="2017-08-13T12:36:00Z"/>
                    <w:rFonts w:ascii="Consolas" w:hAnsi="Consolas" w:cs="Consolas"/>
                    <w:color w:val="000000"/>
                    <w:sz w:val="19"/>
                    <w:szCs w:val="19"/>
                    <w:highlight w:val="white"/>
                  </w:rPr>
                </w:rPrChange>
              </w:rPr>
            </w:pPr>
            <w:ins w:id="2341" w:author="Сергей" w:date="2017-08-13T12:36:00Z">
              <w:r w:rsidRPr="0009237C">
                <w:rPr>
                  <w:rFonts w:ascii="Consolas" w:hAnsi="Consolas" w:cs="Consolas"/>
                  <w:color w:val="000000"/>
                  <w:sz w:val="19"/>
                  <w:szCs w:val="19"/>
                  <w:highlight w:val="white"/>
                  <w:lang w:val="en-US"/>
                  <w:rPrChange w:id="2342" w:author="Сергей" w:date="2017-08-13T12:36:00Z">
                    <w:rPr>
                      <w:rFonts w:ascii="Consolas" w:hAnsi="Consolas" w:cs="Consolas"/>
                      <w:color w:val="000000"/>
                      <w:sz w:val="19"/>
                      <w:szCs w:val="19"/>
                      <w:highlight w:val="white"/>
                    </w:rPr>
                  </w:rPrChange>
                </w:rPr>
                <w:t xml:space="preserve">        }</w:t>
              </w:r>
            </w:ins>
          </w:p>
          <w:p w:rsidR="0009237C" w:rsidRPr="0009237C" w:rsidRDefault="0009237C" w:rsidP="0009237C">
            <w:pPr>
              <w:autoSpaceDE w:val="0"/>
              <w:autoSpaceDN w:val="0"/>
              <w:adjustRightInd w:val="0"/>
              <w:spacing w:before="0" w:after="0" w:line="240" w:lineRule="auto"/>
              <w:rPr>
                <w:ins w:id="2343" w:author="Сергей" w:date="2017-08-13T12:36:00Z"/>
                <w:rFonts w:ascii="Consolas" w:hAnsi="Consolas" w:cs="Consolas"/>
                <w:color w:val="000000"/>
                <w:sz w:val="19"/>
                <w:szCs w:val="19"/>
                <w:highlight w:val="white"/>
                <w:lang w:val="en-US"/>
                <w:rPrChange w:id="2344" w:author="Сергей" w:date="2017-08-13T12:36:00Z">
                  <w:rPr>
                    <w:ins w:id="2345" w:author="Сергей" w:date="2017-08-13T12:36:00Z"/>
                    <w:rFonts w:ascii="Consolas" w:hAnsi="Consolas" w:cs="Consolas"/>
                    <w:color w:val="000000"/>
                    <w:sz w:val="19"/>
                    <w:szCs w:val="19"/>
                    <w:highlight w:val="white"/>
                  </w:rPr>
                </w:rPrChange>
              </w:rPr>
            </w:pPr>
          </w:p>
          <w:p w:rsidR="0009237C" w:rsidRPr="0009237C" w:rsidRDefault="0009237C" w:rsidP="0009237C">
            <w:pPr>
              <w:autoSpaceDE w:val="0"/>
              <w:autoSpaceDN w:val="0"/>
              <w:adjustRightInd w:val="0"/>
              <w:spacing w:before="0" w:after="0" w:line="240" w:lineRule="auto"/>
              <w:rPr>
                <w:ins w:id="2346" w:author="Сергей" w:date="2017-08-13T12:36:00Z"/>
                <w:rFonts w:ascii="Consolas" w:hAnsi="Consolas" w:cs="Consolas"/>
                <w:color w:val="000000"/>
                <w:sz w:val="19"/>
                <w:szCs w:val="19"/>
                <w:highlight w:val="white"/>
                <w:lang w:val="en-US"/>
                <w:rPrChange w:id="2347" w:author="Сергей" w:date="2017-08-13T12:36:00Z">
                  <w:rPr>
                    <w:ins w:id="2348" w:author="Сергей" w:date="2017-08-13T12:36:00Z"/>
                    <w:rFonts w:ascii="Consolas" w:hAnsi="Consolas" w:cs="Consolas"/>
                    <w:color w:val="000000"/>
                    <w:sz w:val="19"/>
                    <w:szCs w:val="19"/>
                    <w:highlight w:val="white"/>
                  </w:rPr>
                </w:rPrChange>
              </w:rPr>
            </w:pPr>
            <w:ins w:id="2349" w:author="Сергей" w:date="2017-08-13T12:36:00Z">
              <w:r w:rsidRPr="0009237C">
                <w:rPr>
                  <w:rFonts w:ascii="Consolas" w:hAnsi="Consolas" w:cs="Consolas"/>
                  <w:color w:val="000000"/>
                  <w:sz w:val="19"/>
                  <w:szCs w:val="19"/>
                  <w:highlight w:val="white"/>
                  <w:lang w:val="en-US"/>
                  <w:rPrChange w:id="2350" w:author="Сергей" w:date="2017-08-13T12:36:00Z">
                    <w:rPr>
                      <w:rFonts w:ascii="Consolas" w:hAnsi="Consolas" w:cs="Consolas"/>
                      <w:color w:val="000000"/>
                      <w:sz w:val="19"/>
                      <w:szCs w:val="19"/>
                      <w:highlight w:val="white"/>
                    </w:rPr>
                  </w:rPrChange>
                </w:rPr>
                <w:t xml:space="preserve">        </w:t>
              </w:r>
              <w:r w:rsidRPr="0009237C">
                <w:rPr>
                  <w:rFonts w:ascii="Consolas" w:hAnsi="Consolas" w:cs="Consolas"/>
                  <w:color w:val="0000FF"/>
                  <w:sz w:val="19"/>
                  <w:szCs w:val="19"/>
                  <w:highlight w:val="white"/>
                  <w:lang w:val="en-US"/>
                  <w:rPrChange w:id="2351" w:author="Сергей" w:date="2017-08-13T12:36:00Z">
                    <w:rPr>
                      <w:rFonts w:ascii="Consolas" w:hAnsi="Consolas" w:cs="Consolas"/>
                      <w:color w:val="0000FF"/>
                      <w:sz w:val="19"/>
                      <w:szCs w:val="19"/>
                      <w:highlight w:val="white"/>
                    </w:rPr>
                  </w:rPrChange>
                </w:rPr>
                <w:t>static</w:t>
              </w:r>
              <w:r w:rsidRPr="0009237C">
                <w:rPr>
                  <w:rFonts w:ascii="Consolas" w:hAnsi="Consolas" w:cs="Consolas"/>
                  <w:color w:val="000000"/>
                  <w:sz w:val="19"/>
                  <w:szCs w:val="19"/>
                  <w:highlight w:val="white"/>
                  <w:lang w:val="en-US"/>
                  <w:rPrChange w:id="2352" w:author="Сергей" w:date="2017-08-13T12:36:00Z">
                    <w:rPr>
                      <w:rFonts w:ascii="Consolas" w:hAnsi="Consolas" w:cs="Consolas"/>
                      <w:color w:val="000000"/>
                      <w:sz w:val="19"/>
                      <w:szCs w:val="19"/>
                      <w:highlight w:val="white"/>
                    </w:rPr>
                  </w:rPrChange>
                </w:rPr>
                <w:t xml:space="preserve"> </w:t>
              </w:r>
              <w:r w:rsidRPr="0009237C">
                <w:rPr>
                  <w:rFonts w:ascii="Consolas" w:hAnsi="Consolas" w:cs="Consolas"/>
                  <w:color w:val="0000FF"/>
                  <w:sz w:val="19"/>
                  <w:szCs w:val="19"/>
                  <w:highlight w:val="white"/>
                  <w:lang w:val="en-US"/>
                  <w:rPrChange w:id="2353" w:author="Сергей" w:date="2017-08-13T12:36:00Z">
                    <w:rPr>
                      <w:rFonts w:ascii="Consolas" w:hAnsi="Consolas" w:cs="Consolas"/>
                      <w:color w:val="0000FF"/>
                      <w:sz w:val="19"/>
                      <w:szCs w:val="19"/>
                      <w:highlight w:val="white"/>
                    </w:rPr>
                  </w:rPrChange>
                </w:rPr>
                <w:t>void</w:t>
              </w:r>
              <w:r w:rsidRPr="0009237C">
                <w:rPr>
                  <w:rFonts w:ascii="Consolas" w:hAnsi="Consolas" w:cs="Consolas"/>
                  <w:color w:val="000000"/>
                  <w:sz w:val="19"/>
                  <w:szCs w:val="19"/>
                  <w:highlight w:val="white"/>
                  <w:lang w:val="en-US"/>
                  <w:rPrChange w:id="2354" w:author="Сергей" w:date="2017-08-13T12:36:00Z">
                    <w:rPr>
                      <w:rFonts w:ascii="Consolas" w:hAnsi="Consolas" w:cs="Consolas"/>
                      <w:color w:val="000000"/>
                      <w:sz w:val="19"/>
                      <w:szCs w:val="19"/>
                      <w:highlight w:val="white"/>
                    </w:rPr>
                  </w:rPrChange>
                </w:rPr>
                <w:t xml:space="preserve"> Main(</w:t>
              </w:r>
              <w:r w:rsidRPr="0009237C">
                <w:rPr>
                  <w:rFonts w:ascii="Consolas" w:hAnsi="Consolas" w:cs="Consolas"/>
                  <w:color w:val="0000FF"/>
                  <w:sz w:val="19"/>
                  <w:szCs w:val="19"/>
                  <w:highlight w:val="white"/>
                  <w:lang w:val="en-US"/>
                  <w:rPrChange w:id="2355" w:author="Сергей" w:date="2017-08-13T12:36:00Z">
                    <w:rPr>
                      <w:rFonts w:ascii="Consolas" w:hAnsi="Consolas" w:cs="Consolas"/>
                      <w:color w:val="0000FF"/>
                      <w:sz w:val="19"/>
                      <w:szCs w:val="19"/>
                      <w:highlight w:val="white"/>
                    </w:rPr>
                  </w:rPrChange>
                </w:rPr>
                <w:t>string</w:t>
              </w:r>
              <w:r w:rsidRPr="0009237C">
                <w:rPr>
                  <w:rFonts w:ascii="Consolas" w:hAnsi="Consolas" w:cs="Consolas"/>
                  <w:color w:val="000000"/>
                  <w:sz w:val="19"/>
                  <w:szCs w:val="19"/>
                  <w:highlight w:val="white"/>
                  <w:lang w:val="en-US"/>
                  <w:rPrChange w:id="2356" w:author="Сергей" w:date="2017-08-13T12:36:00Z">
                    <w:rPr>
                      <w:rFonts w:ascii="Consolas" w:hAnsi="Consolas" w:cs="Consolas"/>
                      <w:color w:val="000000"/>
                      <w:sz w:val="19"/>
                      <w:szCs w:val="19"/>
                      <w:highlight w:val="white"/>
                    </w:rPr>
                  </w:rPrChange>
                </w:rPr>
                <w:t xml:space="preserve">[] </w:t>
              </w:r>
              <w:proofErr w:type="spellStart"/>
              <w:r w:rsidRPr="0009237C">
                <w:rPr>
                  <w:rFonts w:ascii="Consolas" w:hAnsi="Consolas" w:cs="Consolas"/>
                  <w:color w:val="000000"/>
                  <w:sz w:val="19"/>
                  <w:szCs w:val="19"/>
                  <w:highlight w:val="white"/>
                  <w:lang w:val="en-US"/>
                  <w:rPrChange w:id="2357" w:author="Сергей" w:date="2017-08-13T12:36:00Z">
                    <w:rPr>
                      <w:rFonts w:ascii="Consolas" w:hAnsi="Consolas" w:cs="Consolas"/>
                      <w:color w:val="000000"/>
                      <w:sz w:val="19"/>
                      <w:szCs w:val="19"/>
                      <w:highlight w:val="white"/>
                    </w:rPr>
                  </w:rPrChange>
                </w:rPr>
                <w:t>args</w:t>
              </w:r>
              <w:proofErr w:type="spellEnd"/>
              <w:r w:rsidRPr="0009237C">
                <w:rPr>
                  <w:rFonts w:ascii="Consolas" w:hAnsi="Consolas" w:cs="Consolas"/>
                  <w:color w:val="000000"/>
                  <w:sz w:val="19"/>
                  <w:szCs w:val="19"/>
                  <w:highlight w:val="white"/>
                  <w:lang w:val="en-US"/>
                  <w:rPrChange w:id="2358" w:author="Сергей" w:date="2017-08-13T12:36:00Z">
                    <w:rPr>
                      <w:rFonts w:ascii="Consolas" w:hAnsi="Consolas" w:cs="Consolas"/>
                      <w:color w:val="000000"/>
                      <w:sz w:val="19"/>
                      <w:szCs w:val="19"/>
                      <w:highlight w:val="white"/>
                    </w:rPr>
                  </w:rPrChange>
                </w:rPr>
                <w:t>)</w:t>
              </w:r>
            </w:ins>
          </w:p>
          <w:p w:rsidR="0009237C" w:rsidRPr="0009237C" w:rsidRDefault="0009237C" w:rsidP="0009237C">
            <w:pPr>
              <w:autoSpaceDE w:val="0"/>
              <w:autoSpaceDN w:val="0"/>
              <w:adjustRightInd w:val="0"/>
              <w:spacing w:before="0" w:after="0" w:line="240" w:lineRule="auto"/>
              <w:rPr>
                <w:ins w:id="2359" w:author="Сергей" w:date="2017-08-13T12:36:00Z"/>
                <w:rFonts w:ascii="Consolas" w:hAnsi="Consolas" w:cs="Consolas"/>
                <w:color w:val="000000"/>
                <w:sz w:val="19"/>
                <w:szCs w:val="19"/>
                <w:highlight w:val="white"/>
                <w:lang w:val="en-US"/>
                <w:rPrChange w:id="2360" w:author="Сергей" w:date="2017-08-13T12:36:00Z">
                  <w:rPr>
                    <w:ins w:id="2361" w:author="Сергей" w:date="2017-08-13T12:36:00Z"/>
                    <w:rFonts w:ascii="Consolas" w:hAnsi="Consolas" w:cs="Consolas"/>
                    <w:color w:val="000000"/>
                    <w:sz w:val="19"/>
                    <w:szCs w:val="19"/>
                    <w:highlight w:val="white"/>
                  </w:rPr>
                </w:rPrChange>
              </w:rPr>
            </w:pPr>
            <w:ins w:id="2362" w:author="Сергей" w:date="2017-08-13T12:36:00Z">
              <w:r w:rsidRPr="0009237C">
                <w:rPr>
                  <w:rFonts w:ascii="Consolas" w:hAnsi="Consolas" w:cs="Consolas"/>
                  <w:color w:val="000000"/>
                  <w:sz w:val="19"/>
                  <w:szCs w:val="19"/>
                  <w:highlight w:val="white"/>
                  <w:lang w:val="en-US"/>
                  <w:rPrChange w:id="2363" w:author="Сергей" w:date="2017-08-13T12:36:00Z">
                    <w:rPr>
                      <w:rFonts w:ascii="Consolas" w:hAnsi="Consolas" w:cs="Consolas"/>
                      <w:color w:val="000000"/>
                      <w:sz w:val="19"/>
                      <w:szCs w:val="19"/>
                      <w:highlight w:val="white"/>
                    </w:rPr>
                  </w:rPrChange>
                </w:rPr>
                <w:t xml:space="preserve">        {</w:t>
              </w:r>
            </w:ins>
          </w:p>
          <w:p w:rsidR="0009237C" w:rsidRPr="0009237C" w:rsidRDefault="0009237C" w:rsidP="0009237C">
            <w:pPr>
              <w:autoSpaceDE w:val="0"/>
              <w:autoSpaceDN w:val="0"/>
              <w:adjustRightInd w:val="0"/>
              <w:spacing w:before="0" w:after="0" w:line="240" w:lineRule="auto"/>
              <w:rPr>
                <w:ins w:id="2364" w:author="Сергей" w:date="2017-08-13T12:36:00Z"/>
                <w:rFonts w:ascii="Consolas" w:hAnsi="Consolas" w:cs="Consolas"/>
                <w:color w:val="000000"/>
                <w:sz w:val="19"/>
                <w:szCs w:val="19"/>
                <w:highlight w:val="white"/>
                <w:lang w:val="en-US"/>
                <w:rPrChange w:id="2365" w:author="Сергей" w:date="2017-08-13T12:36:00Z">
                  <w:rPr>
                    <w:ins w:id="2366" w:author="Сергей" w:date="2017-08-13T12:36:00Z"/>
                    <w:rFonts w:ascii="Consolas" w:hAnsi="Consolas" w:cs="Consolas"/>
                    <w:color w:val="000000"/>
                    <w:sz w:val="19"/>
                    <w:szCs w:val="19"/>
                    <w:highlight w:val="white"/>
                  </w:rPr>
                </w:rPrChange>
              </w:rPr>
            </w:pPr>
            <w:ins w:id="2367" w:author="Сергей" w:date="2017-08-13T12:36:00Z">
              <w:r w:rsidRPr="0009237C">
                <w:rPr>
                  <w:rFonts w:ascii="Consolas" w:hAnsi="Consolas" w:cs="Consolas"/>
                  <w:color w:val="000000"/>
                  <w:sz w:val="19"/>
                  <w:szCs w:val="19"/>
                  <w:highlight w:val="white"/>
                  <w:lang w:val="en-US"/>
                  <w:rPrChange w:id="2368" w:author="Сергей" w:date="2017-08-13T12:36:00Z">
                    <w:rPr>
                      <w:rFonts w:ascii="Consolas" w:hAnsi="Consolas" w:cs="Consolas"/>
                      <w:color w:val="000000"/>
                      <w:sz w:val="19"/>
                      <w:szCs w:val="19"/>
                      <w:highlight w:val="white"/>
                    </w:rPr>
                  </w:rPrChange>
                </w:rPr>
                <w:t xml:space="preserve">            </w:t>
              </w:r>
              <w:r w:rsidRPr="0009237C">
                <w:rPr>
                  <w:rFonts w:ascii="Consolas" w:hAnsi="Consolas" w:cs="Consolas"/>
                  <w:color w:val="2B91AF"/>
                  <w:sz w:val="19"/>
                  <w:szCs w:val="19"/>
                  <w:highlight w:val="white"/>
                  <w:lang w:val="en-US"/>
                  <w:rPrChange w:id="2369" w:author="Сергей" w:date="2017-08-13T12:36:00Z">
                    <w:rPr>
                      <w:rFonts w:ascii="Consolas" w:hAnsi="Consolas" w:cs="Consolas"/>
                      <w:color w:val="2B91AF"/>
                      <w:sz w:val="19"/>
                      <w:szCs w:val="19"/>
                      <w:highlight w:val="white"/>
                    </w:rPr>
                  </w:rPrChange>
                </w:rPr>
                <w:t>Point</w:t>
              </w:r>
              <w:r w:rsidRPr="0009237C">
                <w:rPr>
                  <w:rFonts w:ascii="Consolas" w:hAnsi="Consolas" w:cs="Consolas"/>
                  <w:color w:val="000000"/>
                  <w:sz w:val="19"/>
                  <w:szCs w:val="19"/>
                  <w:highlight w:val="white"/>
                  <w:lang w:val="en-US"/>
                  <w:rPrChange w:id="2370" w:author="Сергей" w:date="2017-08-13T12:36:00Z">
                    <w:rPr>
                      <w:rFonts w:ascii="Consolas" w:hAnsi="Consolas" w:cs="Consolas"/>
                      <w:color w:val="000000"/>
                      <w:sz w:val="19"/>
                      <w:szCs w:val="19"/>
                      <w:highlight w:val="white"/>
                    </w:rPr>
                  </w:rPrChange>
                </w:rPr>
                <w:t xml:space="preserve"> C;</w:t>
              </w:r>
            </w:ins>
          </w:p>
          <w:p w:rsidR="0009237C" w:rsidRPr="0009237C" w:rsidRDefault="0009237C" w:rsidP="0009237C">
            <w:pPr>
              <w:autoSpaceDE w:val="0"/>
              <w:autoSpaceDN w:val="0"/>
              <w:adjustRightInd w:val="0"/>
              <w:spacing w:before="0" w:after="0" w:line="240" w:lineRule="auto"/>
              <w:rPr>
                <w:ins w:id="2371" w:author="Сергей" w:date="2017-08-13T12:36:00Z"/>
                <w:rFonts w:ascii="Consolas" w:hAnsi="Consolas" w:cs="Consolas"/>
                <w:color w:val="000000"/>
                <w:sz w:val="19"/>
                <w:szCs w:val="19"/>
                <w:highlight w:val="white"/>
                <w:lang w:val="en-US"/>
                <w:rPrChange w:id="2372" w:author="Сергей" w:date="2017-08-13T12:36:00Z">
                  <w:rPr>
                    <w:ins w:id="2373" w:author="Сергей" w:date="2017-08-13T12:36:00Z"/>
                    <w:rFonts w:ascii="Consolas" w:hAnsi="Consolas" w:cs="Consolas"/>
                    <w:color w:val="000000"/>
                    <w:sz w:val="19"/>
                    <w:szCs w:val="19"/>
                    <w:highlight w:val="white"/>
                  </w:rPr>
                </w:rPrChange>
              </w:rPr>
            </w:pPr>
          </w:p>
          <w:p w:rsidR="0009237C" w:rsidRPr="0009237C" w:rsidRDefault="0009237C" w:rsidP="0009237C">
            <w:pPr>
              <w:autoSpaceDE w:val="0"/>
              <w:autoSpaceDN w:val="0"/>
              <w:adjustRightInd w:val="0"/>
              <w:spacing w:before="0" w:after="0" w:line="240" w:lineRule="auto"/>
              <w:rPr>
                <w:ins w:id="2374" w:author="Сергей" w:date="2017-08-13T12:36:00Z"/>
                <w:rFonts w:ascii="Consolas" w:hAnsi="Consolas" w:cs="Consolas"/>
                <w:color w:val="000000"/>
                <w:sz w:val="19"/>
                <w:szCs w:val="19"/>
                <w:highlight w:val="white"/>
                <w:lang w:val="en-US"/>
                <w:rPrChange w:id="2375" w:author="Сергей" w:date="2017-08-13T12:36:00Z">
                  <w:rPr>
                    <w:ins w:id="2376" w:author="Сергей" w:date="2017-08-13T12:36:00Z"/>
                    <w:rFonts w:ascii="Consolas" w:hAnsi="Consolas" w:cs="Consolas"/>
                    <w:color w:val="000000"/>
                    <w:sz w:val="19"/>
                    <w:szCs w:val="19"/>
                    <w:highlight w:val="white"/>
                  </w:rPr>
                </w:rPrChange>
              </w:rPr>
            </w:pPr>
            <w:ins w:id="2377" w:author="Сергей" w:date="2017-08-13T12:36:00Z">
              <w:r w:rsidRPr="0009237C">
                <w:rPr>
                  <w:rFonts w:ascii="Consolas" w:hAnsi="Consolas" w:cs="Consolas"/>
                  <w:color w:val="000000"/>
                  <w:sz w:val="19"/>
                  <w:szCs w:val="19"/>
                  <w:highlight w:val="white"/>
                  <w:lang w:val="en-US"/>
                  <w:rPrChange w:id="2378" w:author="Сергей" w:date="2017-08-13T12:36:00Z">
                    <w:rPr>
                      <w:rFonts w:ascii="Consolas" w:hAnsi="Consolas" w:cs="Consolas"/>
                      <w:color w:val="000000"/>
                      <w:sz w:val="19"/>
                      <w:szCs w:val="19"/>
                      <w:highlight w:val="white"/>
                    </w:rPr>
                  </w:rPrChange>
                </w:rPr>
                <w:t xml:space="preserve">            </w:t>
              </w:r>
              <w:r w:rsidRPr="0009237C">
                <w:rPr>
                  <w:rFonts w:ascii="Consolas" w:hAnsi="Consolas" w:cs="Consolas"/>
                  <w:color w:val="2B91AF"/>
                  <w:sz w:val="19"/>
                  <w:szCs w:val="19"/>
                  <w:highlight w:val="white"/>
                  <w:lang w:val="en-US"/>
                  <w:rPrChange w:id="2379" w:author="Сергей" w:date="2017-08-13T12:36:00Z">
                    <w:rPr>
                      <w:rFonts w:ascii="Consolas" w:hAnsi="Consolas" w:cs="Consolas"/>
                      <w:color w:val="2B91AF"/>
                      <w:sz w:val="19"/>
                      <w:szCs w:val="19"/>
                      <w:highlight w:val="white"/>
                    </w:rPr>
                  </w:rPrChange>
                </w:rPr>
                <w:t>Point</w:t>
              </w:r>
              <w:r w:rsidRPr="0009237C">
                <w:rPr>
                  <w:rFonts w:ascii="Consolas" w:hAnsi="Consolas" w:cs="Consolas"/>
                  <w:color w:val="000000"/>
                  <w:sz w:val="19"/>
                  <w:szCs w:val="19"/>
                  <w:highlight w:val="white"/>
                  <w:lang w:val="en-US"/>
                  <w:rPrChange w:id="2380" w:author="Сергей" w:date="2017-08-13T12:36:00Z">
                    <w:rPr>
                      <w:rFonts w:ascii="Consolas" w:hAnsi="Consolas" w:cs="Consolas"/>
                      <w:color w:val="000000"/>
                      <w:sz w:val="19"/>
                      <w:szCs w:val="19"/>
                      <w:highlight w:val="white"/>
                    </w:rPr>
                  </w:rPrChange>
                </w:rPr>
                <w:t xml:space="preserve"> A = </w:t>
              </w:r>
              <w:r w:rsidRPr="0009237C">
                <w:rPr>
                  <w:rFonts w:ascii="Consolas" w:hAnsi="Consolas" w:cs="Consolas"/>
                  <w:color w:val="0000FF"/>
                  <w:sz w:val="19"/>
                  <w:szCs w:val="19"/>
                  <w:highlight w:val="white"/>
                  <w:lang w:val="en-US"/>
                  <w:rPrChange w:id="2381" w:author="Сергей" w:date="2017-08-13T12:36:00Z">
                    <w:rPr>
                      <w:rFonts w:ascii="Consolas" w:hAnsi="Consolas" w:cs="Consolas"/>
                      <w:color w:val="0000FF"/>
                      <w:sz w:val="19"/>
                      <w:szCs w:val="19"/>
                      <w:highlight w:val="white"/>
                    </w:rPr>
                  </w:rPrChange>
                </w:rPr>
                <w:t>new</w:t>
              </w:r>
              <w:r w:rsidRPr="0009237C">
                <w:rPr>
                  <w:rFonts w:ascii="Consolas" w:hAnsi="Consolas" w:cs="Consolas"/>
                  <w:color w:val="000000"/>
                  <w:sz w:val="19"/>
                  <w:szCs w:val="19"/>
                  <w:highlight w:val="white"/>
                  <w:lang w:val="en-US"/>
                  <w:rPrChange w:id="2382" w:author="Сергей" w:date="2017-08-13T12:36:00Z">
                    <w:rPr>
                      <w:rFonts w:ascii="Consolas" w:hAnsi="Consolas" w:cs="Consolas"/>
                      <w:color w:val="000000"/>
                      <w:sz w:val="19"/>
                      <w:szCs w:val="19"/>
                      <w:highlight w:val="white"/>
                    </w:rPr>
                  </w:rPrChange>
                </w:rPr>
                <w:t xml:space="preserve"> </w:t>
              </w:r>
              <w:r w:rsidRPr="0009237C">
                <w:rPr>
                  <w:rFonts w:ascii="Consolas" w:hAnsi="Consolas" w:cs="Consolas"/>
                  <w:color w:val="2B91AF"/>
                  <w:sz w:val="19"/>
                  <w:szCs w:val="19"/>
                  <w:highlight w:val="white"/>
                  <w:lang w:val="en-US"/>
                  <w:rPrChange w:id="2383" w:author="Сергей" w:date="2017-08-13T12:36:00Z">
                    <w:rPr>
                      <w:rFonts w:ascii="Consolas" w:hAnsi="Consolas" w:cs="Consolas"/>
                      <w:color w:val="2B91AF"/>
                      <w:sz w:val="19"/>
                      <w:szCs w:val="19"/>
                      <w:highlight w:val="white"/>
                    </w:rPr>
                  </w:rPrChange>
                </w:rPr>
                <w:t>Point</w:t>
              </w:r>
              <w:r w:rsidRPr="0009237C">
                <w:rPr>
                  <w:rFonts w:ascii="Consolas" w:hAnsi="Consolas" w:cs="Consolas"/>
                  <w:color w:val="000000"/>
                  <w:sz w:val="19"/>
                  <w:szCs w:val="19"/>
                  <w:highlight w:val="white"/>
                  <w:lang w:val="en-US"/>
                  <w:rPrChange w:id="2384" w:author="Сергей" w:date="2017-08-13T12:36:00Z">
                    <w:rPr>
                      <w:rFonts w:ascii="Consolas" w:hAnsi="Consolas" w:cs="Consolas"/>
                      <w:color w:val="000000"/>
                      <w:sz w:val="19"/>
                      <w:szCs w:val="19"/>
                      <w:highlight w:val="white"/>
                    </w:rPr>
                  </w:rPrChange>
                </w:rPr>
                <w:t>(0, 0);</w:t>
              </w:r>
            </w:ins>
          </w:p>
          <w:p w:rsidR="0009237C" w:rsidRPr="0009237C" w:rsidRDefault="0009237C" w:rsidP="0009237C">
            <w:pPr>
              <w:autoSpaceDE w:val="0"/>
              <w:autoSpaceDN w:val="0"/>
              <w:adjustRightInd w:val="0"/>
              <w:spacing w:before="0" w:after="0" w:line="240" w:lineRule="auto"/>
              <w:rPr>
                <w:ins w:id="2385" w:author="Сергей" w:date="2017-08-13T12:36:00Z"/>
                <w:rFonts w:ascii="Consolas" w:hAnsi="Consolas" w:cs="Consolas"/>
                <w:color w:val="000000"/>
                <w:sz w:val="19"/>
                <w:szCs w:val="19"/>
                <w:highlight w:val="white"/>
                <w:lang w:val="en-US"/>
                <w:rPrChange w:id="2386" w:author="Сергей" w:date="2017-08-13T12:36:00Z">
                  <w:rPr>
                    <w:ins w:id="2387" w:author="Сергей" w:date="2017-08-13T12:36:00Z"/>
                    <w:rFonts w:ascii="Consolas" w:hAnsi="Consolas" w:cs="Consolas"/>
                    <w:color w:val="000000"/>
                    <w:sz w:val="19"/>
                    <w:szCs w:val="19"/>
                    <w:highlight w:val="white"/>
                  </w:rPr>
                </w:rPrChange>
              </w:rPr>
            </w:pPr>
            <w:ins w:id="2388" w:author="Сергей" w:date="2017-08-13T12:36:00Z">
              <w:r w:rsidRPr="0009237C">
                <w:rPr>
                  <w:rFonts w:ascii="Consolas" w:hAnsi="Consolas" w:cs="Consolas"/>
                  <w:color w:val="000000"/>
                  <w:sz w:val="19"/>
                  <w:szCs w:val="19"/>
                  <w:highlight w:val="white"/>
                  <w:lang w:val="en-US"/>
                  <w:rPrChange w:id="2389" w:author="Сергей" w:date="2017-08-13T12:36:00Z">
                    <w:rPr>
                      <w:rFonts w:ascii="Consolas" w:hAnsi="Consolas" w:cs="Consolas"/>
                      <w:color w:val="000000"/>
                      <w:sz w:val="19"/>
                      <w:szCs w:val="19"/>
                      <w:highlight w:val="white"/>
                    </w:rPr>
                  </w:rPrChange>
                </w:rPr>
                <w:t xml:space="preserve">            </w:t>
              </w:r>
              <w:r w:rsidRPr="0009237C">
                <w:rPr>
                  <w:rFonts w:ascii="Consolas" w:hAnsi="Consolas" w:cs="Consolas"/>
                  <w:color w:val="2B91AF"/>
                  <w:sz w:val="19"/>
                  <w:szCs w:val="19"/>
                  <w:highlight w:val="white"/>
                  <w:lang w:val="en-US"/>
                  <w:rPrChange w:id="2390" w:author="Сергей" w:date="2017-08-13T12:36:00Z">
                    <w:rPr>
                      <w:rFonts w:ascii="Consolas" w:hAnsi="Consolas" w:cs="Consolas"/>
                      <w:color w:val="2B91AF"/>
                      <w:sz w:val="19"/>
                      <w:szCs w:val="19"/>
                      <w:highlight w:val="white"/>
                    </w:rPr>
                  </w:rPrChange>
                </w:rPr>
                <w:t>Point</w:t>
              </w:r>
              <w:r w:rsidRPr="0009237C">
                <w:rPr>
                  <w:rFonts w:ascii="Consolas" w:hAnsi="Consolas" w:cs="Consolas"/>
                  <w:color w:val="000000"/>
                  <w:sz w:val="19"/>
                  <w:szCs w:val="19"/>
                  <w:highlight w:val="white"/>
                  <w:lang w:val="en-US"/>
                  <w:rPrChange w:id="2391" w:author="Сергей" w:date="2017-08-13T12:36:00Z">
                    <w:rPr>
                      <w:rFonts w:ascii="Consolas" w:hAnsi="Consolas" w:cs="Consolas"/>
                      <w:color w:val="000000"/>
                      <w:sz w:val="19"/>
                      <w:szCs w:val="19"/>
                      <w:highlight w:val="white"/>
                    </w:rPr>
                  </w:rPrChange>
                </w:rPr>
                <w:t xml:space="preserve"> B = </w:t>
              </w:r>
              <w:r w:rsidRPr="0009237C">
                <w:rPr>
                  <w:rFonts w:ascii="Consolas" w:hAnsi="Consolas" w:cs="Consolas"/>
                  <w:color w:val="0000FF"/>
                  <w:sz w:val="19"/>
                  <w:szCs w:val="19"/>
                  <w:highlight w:val="white"/>
                  <w:lang w:val="en-US"/>
                  <w:rPrChange w:id="2392" w:author="Сергей" w:date="2017-08-13T12:36:00Z">
                    <w:rPr>
                      <w:rFonts w:ascii="Consolas" w:hAnsi="Consolas" w:cs="Consolas"/>
                      <w:color w:val="0000FF"/>
                      <w:sz w:val="19"/>
                      <w:szCs w:val="19"/>
                      <w:highlight w:val="white"/>
                    </w:rPr>
                  </w:rPrChange>
                </w:rPr>
                <w:t>new</w:t>
              </w:r>
              <w:r w:rsidRPr="0009237C">
                <w:rPr>
                  <w:rFonts w:ascii="Consolas" w:hAnsi="Consolas" w:cs="Consolas"/>
                  <w:color w:val="000000"/>
                  <w:sz w:val="19"/>
                  <w:szCs w:val="19"/>
                  <w:highlight w:val="white"/>
                  <w:lang w:val="en-US"/>
                  <w:rPrChange w:id="2393" w:author="Сергей" w:date="2017-08-13T12:36:00Z">
                    <w:rPr>
                      <w:rFonts w:ascii="Consolas" w:hAnsi="Consolas" w:cs="Consolas"/>
                      <w:color w:val="000000"/>
                      <w:sz w:val="19"/>
                      <w:szCs w:val="19"/>
                      <w:highlight w:val="white"/>
                    </w:rPr>
                  </w:rPrChange>
                </w:rPr>
                <w:t xml:space="preserve"> </w:t>
              </w:r>
              <w:r w:rsidRPr="0009237C">
                <w:rPr>
                  <w:rFonts w:ascii="Consolas" w:hAnsi="Consolas" w:cs="Consolas"/>
                  <w:color w:val="2B91AF"/>
                  <w:sz w:val="19"/>
                  <w:szCs w:val="19"/>
                  <w:highlight w:val="white"/>
                  <w:lang w:val="en-US"/>
                  <w:rPrChange w:id="2394" w:author="Сергей" w:date="2017-08-13T12:36:00Z">
                    <w:rPr>
                      <w:rFonts w:ascii="Consolas" w:hAnsi="Consolas" w:cs="Consolas"/>
                      <w:color w:val="2B91AF"/>
                      <w:sz w:val="19"/>
                      <w:szCs w:val="19"/>
                      <w:highlight w:val="white"/>
                    </w:rPr>
                  </w:rPrChange>
                </w:rPr>
                <w:t>Point</w:t>
              </w:r>
              <w:r w:rsidRPr="0009237C">
                <w:rPr>
                  <w:rFonts w:ascii="Consolas" w:hAnsi="Consolas" w:cs="Consolas"/>
                  <w:color w:val="000000"/>
                  <w:sz w:val="19"/>
                  <w:szCs w:val="19"/>
                  <w:highlight w:val="white"/>
                  <w:lang w:val="en-US"/>
                  <w:rPrChange w:id="2395" w:author="Сергей" w:date="2017-08-13T12:36:00Z">
                    <w:rPr>
                      <w:rFonts w:ascii="Consolas" w:hAnsi="Consolas" w:cs="Consolas"/>
                      <w:color w:val="000000"/>
                      <w:sz w:val="19"/>
                      <w:szCs w:val="19"/>
                      <w:highlight w:val="white"/>
                    </w:rPr>
                  </w:rPrChange>
                </w:rPr>
                <w:t>(2, 2);</w:t>
              </w:r>
            </w:ins>
          </w:p>
          <w:p w:rsidR="0009237C" w:rsidRPr="0009237C" w:rsidRDefault="0009237C" w:rsidP="0009237C">
            <w:pPr>
              <w:autoSpaceDE w:val="0"/>
              <w:autoSpaceDN w:val="0"/>
              <w:adjustRightInd w:val="0"/>
              <w:spacing w:before="0" w:after="0" w:line="240" w:lineRule="auto"/>
              <w:rPr>
                <w:ins w:id="2396" w:author="Сергей" w:date="2017-08-13T12:36:00Z"/>
                <w:rFonts w:ascii="Consolas" w:hAnsi="Consolas" w:cs="Consolas"/>
                <w:color w:val="000000"/>
                <w:sz w:val="19"/>
                <w:szCs w:val="19"/>
                <w:highlight w:val="white"/>
                <w:lang w:val="en-US"/>
                <w:rPrChange w:id="2397" w:author="Сергей" w:date="2017-08-13T12:36:00Z">
                  <w:rPr>
                    <w:ins w:id="2398" w:author="Сергей" w:date="2017-08-13T12:36:00Z"/>
                    <w:rFonts w:ascii="Consolas" w:hAnsi="Consolas" w:cs="Consolas"/>
                    <w:color w:val="000000"/>
                    <w:sz w:val="19"/>
                    <w:szCs w:val="19"/>
                    <w:highlight w:val="white"/>
                  </w:rPr>
                </w:rPrChange>
              </w:rPr>
            </w:pPr>
            <w:ins w:id="2399" w:author="Сергей" w:date="2017-08-13T12:36:00Z">
              <w:r w:rsidRPr="0009237C">
                <w:rPr>
                  <w:rFonts w:ascii="Consolas" w:hAnsi="Consolas" w:cs="Consolas"/>
                  <w:color w:val="000000"/>
                  <w:sz w:val="19"/>
                  <w:szCs w:val="19"/>
                  <w:highlight w:val="white"/>
                  <w:lang w:val="en-US"/>
                  <w:rPrChange w:id="2400" w:author="Сергей" w:date="2017-08-13T12:36:00Z">
                    <w:rPr>
                      <w:rFonts w:ascii="Consolas" w:hAnsi="Consolas" w:cs="Consolas"/>
                      <w:color w:val="000000"/>
                      <w:sz w:val="19"/>
                      <w:szCs w:val="19"/>
                      <w:highlight w:val="white"/>
                    </w:rPr>
                  </w:rPrChange>
                </w:rPr>
                <w:t xml:space="preserve">            </w:t>
              </w:r>
              <w:proofErr w:type="spellStart"/>
              <w:r w:rsidRPr="0009237C">
                <w:rPr>
                  <w:rFonts w:ascii="Consolas" w:hAnsi="Consolas" w:cs="Consolas"/>
                  <w:color w:val="2B91AF"/>
                  <w:sz w:val="19"/>
                  <w:szCs w:val="19"/>
                  <w:highlight w:val="white"/>
                  <w:lang w:val="en-US"/>
                  <w:rPrChange w:id="2401" w:author="Сергей" w:date="2017-08-13T12:36:00Z">
                    <w:rPr>
                      <w:rFonts w:ascii="Consolas" w:hAnsi="Consolas" w:cs="Consolas"/>
                      <w:color w:val="2B91AF"/>
                      <w:sz w:val="19"/>
                      <w:szCs w:val="19"/>
                      <w:highlight w:val="white"/>
                    </w:rPr>
                  </w:rPrChange>
                </w:rPr>
                <w:t>Console</w:t>
              </w:r>
              <w:r w:rsidRPr="0009237C">
                <w:rPr>
                  <w:rFonts w:ascii="Consolas" w:hAnsi="Consolas" w:cs="Consolas"/>
                  <w:color w:val="000000"/>
                  <w:sz w:val="19"/>
                  <w:szCs w:val="19"/>
                  <w:highlight w:val="white"/>
                  <w:lang w:val="en-US"/>
                  <w:rPrChange w:id="2402" w:author="Сергей" w:date="2017-08-13T12:36:00Z">
                    <w:rPr>
                      <w:rFonts w:ascii="Consolas" w:hAnsi="Consolas" w:cs="Consolas"/>
                      <w:color w:val="000000"/>
                      <w:sz w:val="19"/>
                      <w:szCs w:val="19"/>
                      <w:highlight w:val="white"/>
                    </w:rPr>
                  </w:rPrChange>
                </w:rPr>
                <w:t>.WriteLine</w:t>
              </w:r>
              <w:proofErr w:type="spellEnd"/>
              <w:r w:rsidRPr="0009237C">
                <w:rPr>
                  <w:rFonts w:ascii="Consolas" w:hAnsi="Consolas" w:cs="Consolas"/>
                  <w:color w:val="000000"/>
                  <w:sz w:val="19"/>
                  <w:szCs w:val="19"/>
                  <w:highlight w:val="white"/>
                  <w:lang w:val="en-US"/>
                  <w:rPrChange w:id="2403" w:author="Сергей" w:date="2017-08-13T12:36:00Z">
                    <w:rPr>
                      <w:rFonts w:ascii="Consolas" w:hAnsi="Consolas" w:cs="Consolas"/>
                      <w:color w:val="000000"/>
                      <w:sz w:val="19"/>
                      <w:szCs w:val="19"/>
                      <w:highlight w:val="white"/>
                    </w:rPr>
                  </w:rPrChange>
                </w:rPr>
                <w:t>(</w:t>
              </w:r>
              <w:proofErr w:type="spellStart"/>
              <w:r w:rsidRPr="0009237C">
                <w:rPr>
                  <w:rFonts w:ascii="Consolas" w:hAnsi="Consolas" w:cs="Consolas"/>
                  <w:color w:val="000000"/>
                  <w:sz w:val="19"/>
                  <w:szCs w:val="19"/>
                  <w:highlight w:val="white"/>
                  <w:lang w:val="en-US"/>
                  <w:rPrChange w:id="2404" w:author="Сергей" w:date="2017-08-13T12:36:00Z">
                    <w:rPr>
                      <w:rFonts w:ascii="Consolas" w:hAnsi="Consolas" w:cs="Consolas"/>
                      <w:color w:val="000000"/>
                      <w:sz w:val="19"/>
                      <w:szCs w:val="19"/>
                      <w:highlight w:val="white"/>
                    </w:rPr>
                  </w:rPrChange>
                </w:rPr>
                <w:t>A.Distance</w:t>
              </w:r>
              <w:proofErr w:type="spellEnd"/>
              <w:r w:rsidRPr="0009237C">
                <w:rPr>
                  <w:rFonts w:ascii="Consolas" w:hAnsi="Consolas" w:cs="Consolas"/>
                  <w:color w:val="000000"/>
                  <w:sz w:val="19"/>
                  <w:szCs w:val="19"/>
                  <w:highlight w:val="white"/>
                  <w:lang w:val="en-US"/>
                  <w:rPrChange w:id="2405" w:author="Сергей" w:date="2017-08-13T12:36:00Z">
                    <w:rPr>
                      <w:rFonts w:ascii="Consolas" w:hAnsi="Consolas" w:cs="Consolas"/>
                      <w:color w:val="000000"/>
                      <w:sz w:val="19"/>
                      <w:szCs w:val="19"/>
                      <w:highlight w:val="white"/>
                    </w:rPr>
                  </w:rPrChange>
                </w:rPr>
                <w:t>(B));</w:t>
              </w:r>
            </w:ins>
          </w:p>
          <w:p w:rsidR="0009237C" w:rsidRDefault="0009237C" w:rsidP="0009237C">
            <w:pPr>
              <w:autoSpaceDE w:val="0"/>
              <w:autoSpaceDN w:val="0"/>
              <w:adjustRightInd w:val="0"/>
              <w:spacing w:before="0" w:after="0" w:line="240" w:lineRule="auto"/>
              <w:rPr>
                <w:ins w:id="2406" w:author="Сергей" w:date="2017-08-13T12:36:00Z"/>
                <w:rFonts w:ascii="Consolas" w:hAnsi="Consolas" w:cs="Consolas"/>
                <w:color w:val="000000"/>
                <w:sz w:val="19"/>
                <w:szCs w:val="19"/>
                <w:highlight w:val="white"/>
              </w:rPr>
            </w:pPr>
            <w:ins w:id="2407" w:author="Сергей" w:date="2017-08-13T12:36:00Z">
              <w:r w:rsidRPr="0009237C">
                <w:rPr>
                  <w:rFonts w:ascii="Consolas" w:hAnsi="Consolas" w:cs="Consolas"/>
                  <w:color w:val="000000"/>
                  <w:sz w:val="19"/>
                  <w:szCs w:val="19"/>
                  <w:highlight w:val="white"/>
                  <w:lang w:val="en-US"/>
                  <w:rPrChange w:id="2408" w:author="Сергей" w:date="2017-08-13T12:36:00Z">
                    <w:rPr>
                      <w:rFonts w:ascii="Consolas" w:hAnsi="Consolas" w:cs="Consolas"/>
                      <w:color w:val="000000"/>
                      <w:sz w:val="19"/>
                      <w:szCs w:val="19"/>
                      <w:highlight w:val="white"/>
                    </w:rPr>
                  </w:rPrChange>
                </w:rPr>
                <w:t xml:space="preserve">        </w:t>
              </w:r>
              <w:r>
                <w:rPr>
                  <w:rFonts w:ascii="Consolas" w:hAnsi="Consolas" w:cs="Consolas"/>
                  <w:color w:val="000000"/>
                  <w:sz w:val="19"/>
                  <w:szCs w:val="19"/>
                  <w:highlight w:val="white"/>
                </w:rPr>
                <w:t>}</w:t>
              </w:r>
            </w:ins>
          </w:p>
          <w:p w:rsidR="0009237C" w:rsidRDefault="0009237C" w:rsidP="0009237C">
            <w:pPr>
              <w:autoSpaceDE w:val="0"/>
              <w:autoSpaceDN w:val="0"/>
              <w:adjustRightInd w:val="0"/>
              <w:spacing w:before="0" w:after="0" w:line="240" w:lineRule="auto"/>
              <w:rPr>
                <w:ins w:id="2409" w:author="Сергей" w:date="2017-08-13T12:36:00Z"/>
                <w:rFonts w:ascii="Consolas" w:hAnsi="Consolas" w:cs="Consolas"/>
                <w:color w:val="000000"/>
                <w:sz w:val="19"/>
                <w:szCs w:val="19"/>
                <w:highlight w:val="white"/>
              </w:rPr>
            </w:pPr>
            <w:ins w:id="2410" w:author="Сергей" w:date="2017-08-13T12:36:00Z">
              <w:r>
                <w:rPr>
                  <w:rFonts w:ascii="Consolas" w:hAnsi="Consolas" w:cs="Consolas"/>
                  <w:color w:val="000000"/>
                  <w:sz w:val="19"/>
                  <w:szCs w:val="19"/>
                  <w:highlight w:val="white"/>
                </w:rPr>
                <w:t xml:space="preserve">    }</w:t>
              </w:r>
            </w:ins>
          </w:p>
          <w:p w:rsidR="0009237C" w:rsidRDefault="0009237C" w:rsidP="0009237C">
            <w:pPr>
              <w:pStyle w:val="normal"/>
              <w:widowControl w:val="0"/>
              <w:spacing w:before="0" w:after="0" w:line="240" w:lineRule="auto"/>
              <w:rPr>
                <w:ins w:id="2411" w:author="Сергей" w:date="2017-08-13T12:37:00Z"/>
                <w:rFonts w:ascii="Consolas" w:hAnsi="Consolas" w:cs="Consolas"/>
                <w:color w:val="000000"/>
                <w:sz w:val="19"/>
                <w:szCs w:val="19"/>
              </w:rPr>
            </w:pPr>
            <w:ins w:id="2412" w:author="Сергей" w:date="2017-08-13T12:36:00Z">
              <w:r>
                <w:rPr>
                  <w:rFonts w:ascii="Consolas" w:hAnsi="Consolas" w:cs="Consolas"/>
                  <w:color w:val="000000"/>
                  <w:sz w:val="19"/>
                  <w:szCs w:val="19"/>
                  <w:highlight w:val="white"/>
                </w:rPr>
                <w:t>}</w:t>
              </w:r>
            </w:ins>
          </w:p>
          <w:p w:rsidR="00227B05" w:rsidRPr="00082C12" w:rsidDel="0009237C" w:rsidRDefault="00102F2F" w:rsidP="0009237C">
            <w:pPr>
              <w:pStyle w:val="normal"/>
              <w:widowControl w:val="0"/>
              <w:spacing w:before="0" w:after="0" w:line="240" w:lineRule="auto"/>
              <w:rPr>
                <w:del w:id="2413" w:author="Сергей" w:date="2017-08-13T12:36:00Z"/>
                <w:color w:val="000000"/>
                <w:lang w:val="en-US"/>
              </w:rPr>
            </w:pPr>
            <w:del w:id="2414" w:author="Сергей" w:date="2017-08-13T12:36:00Z">
              <w:r w:rsidRPr="00082C12" w:rsidDel="0009237C">
                <w:rPr>
                  <w:color w:val="000088"/>
                  <w:lang w:val="en-US"/>
                </w:rPr>
                <w:delText>using</w:delText>
              </w:r>
              <w:r w:rsidRPr="00082C12" w:rsidDel="0009237C">
                <w:rPr>
                  <w:color w:val="000000"/>
                  <w:lang w:val="en-US"/>
                </w:rPr>
                <w:delText xml:space="preserve"> </w:delText>
              </w:r>
              <w:r w:rsidRPr="00082C12" w:rsidDel="0009237C">
                <w:rPr>
                  <w:color w:val="660066"/>
                  <w:lang w:val="en-US"/>
                </w:rPr>
                <w:delText>System;</w:delText>
              </w:r>
            </w:del>
          </w:p>
          <w:p w:rsidR="00227B05" w:rsidRPr="00082C12" w:rsidDel="0009237C" w:rsidRDefault="00102F2F">
            <w:pPr>
              <w:pStyle w:val="normal"/>
              <w:widowControl w:val="0"/>
              <w:spacing w:before="0" w:after="0" w:line="240" w:lineRule="auto"/>
              <w:rPr>
                <w:del w:id="2415" w:author="Сергей" w:date="2017-08-13T12:36:00Z"/>
                <w:color w:val="000000"/>
                <w:lang w:val="en-US"/>
              </w:rPr>
            </w:pPr>
            <w:del w:id="2416" w:author="Сергей" w:date="2017-08-13T12:36:00Z">
              <w:r w:rsidRPr="00082C12" w:rsidDel="0009237C">
                <w:rPr>
                  <w:color w:val="000088"/>
                  <w:lang w:val="en-US"/>
                </w:rPr>
                <w:delText>using</w:delText>
              </w:r>
              <w:r w:rsidRPr="00082C12" w:rsidDel="0009237C">
                <w:rPr>
                  <w:color w:val="000000"/>
                  <w:lang w:val="en-US"/>
                </w:rPr>
                <w:delText xml:space="preserve"> </w:delText>
              </w:r>
              <w:r w:rsidRPr="00082C12" w:rsidDel="0009237C">
                <w:rPr>
                  <w:color w:val="660066"/>
                  <w:lang w:val="en-US"/>
                </w:rPr>
                <w:delText>System</w:delText>
              </w:r>
              <w:r w:rsidRPr="00082C12" w:rsidDel="0009237C">
                <w:rPr>
                  <w:color w:val="666600"/>
                  <w:lang w:val="en-US"/>
                </w:rPr>
                <w:delText>.</w:delText>
              </w:r>
              <w:r w:rsidRPr="00082C12" w:rsidDel="0009237C">
                <w:rPr>
                  <w:color w:val="660066"/>
                  <w:lang w:val="en-US"/>
                </w:rPr>
                <w:delText>Collections</w:delText>
              </w:r>
              <w:r w:rsidRPr="00082C12" w:rsidDel="0009237C">
                <w:rPr>
                  <w:color w:val="666600"/>
                  <w:lang w:val="en-US"/>
                </w:rPr>
                <w:delText>.</w:delText>
              </w:r>
              <w:r w:rsidRPr="00082C12" w:rsidDel="0009237C">
                <w:rPr>
                  <w:color w:val="660066"/>
                  <w:lang w:val="en-US"/>
                </w:rPr>
                <w:delText>Generic;</w:delText>
              </w:r>
            </w:del>
          </w:p>
          <w:p w:rsidR="00227B05" w:rsidRPr="00082C12" w:rsidDel="0009237C" w:rsidRDefault="00102F2F">
            <w:pPr>
              <w:pStyle w:val="normal"/>
              <w:widowControl w:val="0"/>
              <w:spacing w:before="0" w:after="0" w:line="240" w:lineRule="auto"/>
              <w:rPr>
                <w:del w:id="2417" w:author="Сергей" w:date="2017-08-13T12:36:00Z"/>
                <w:color w:val="000000"/>
                <w:lang w:val="en-US"/>
              </w:rPr>
            </w:pPr>
            <w:del w:id="2418" w:author="Сергей" w:date="2017-08-13T12:36:00Z">
              <w:r w:rsidRPr="00082C12" w:rsidDel="0009237C">
                <w:rPr>
                  <w:color w:val="000088"/>
                  <w:lang w:val="en-US"/>
                </w:rPr>
                <w:delText>using</w:delText>
              </w:r>
              <w:r w:rsidRPr="00082C12" w:rsidDel="0009237C">
                <w:rPr>
                  <w:color w:val="000000"/>
                  <w:lang w:val="en-US"/>
                </w:rPr>
                <w:delText xml:space="preserve"> </w:delText>
              </w:r>
              <w:r w:rsidRPr="00082C12" w:rsidDel="0009237C">
                <w:rPr>
                  <w:color w:val="660066"/>
                  <w:lang w:val="en-US"/>
                </w:rPr>
                <w:delText>System</w:delText>
              </w:r>
              <w:r w:rsidRPr="00082C12" w:rsidDel="0009237C">
                <w:rPr>
                  <w:color w:val="666600"/>
                  <w:lang w:val="en-US"/>
                </w:rPr>
                <w:delText>.</w:delText>
              </w:r>
              <w:r w:rsidRPr="00082C12" w:rsidDel="0009237C">
                <w:rPr>
                  <w:color w:val="660066"/>
                  <w:lang w:val="en-US"/>
                </w:rPr>
                <w:delText>Linq;</w:delText>
              </w:r>
            </w:del>
          </w:p>
          <w:p w:rsidR="00227B05" w:rsidRPr="00082C12" w:rsidDel="0009237C" w:rsidRDefault="00102F2F">
            <w:pPr>
              <w:pStyle w:val="normal"/>
              <w:widowControl w:val="0"/>
              <w:spacing w:before="0" w:after="0" w:line="240" w:lineRule="auto"/>
              <w:rPr>
                <w:del w:id="2419" w:author="Сергей" w:date="2017-08-13T12:36:00Z"/>
                <w:color w:val="000000"/>
                <w:lang w:val="en-US"/>
              </w:rPr>
            </w:pPr>
            <w:del w:id="2420" w:author="Сергей" w:date="2017-08-13T12:36:00Z">
              <w:r w:rsidRPr="00082C12" w:rsidDel="0009237C">
                <w:rPr>
                  <w:color w:val="000088"/>
                  <w:lang w:val="en-US"/>
                </w:rPr>
                <w:delText>using</w:delText>
              </w:r>
              <w:r w:rsidRPr="00082C12" w:rsidDel="0009237C">
                <w:rPr>
                  <w:color w:val="000000"/>
                  <w:lang w:val="en-US"/>
                </w:rPr>
                <w:delText xml:space="preserve"> </w:delText>
              </w:r>
              <w:r w:rsidRPr="00082C12" w:rsidDel="0009237C">
                <w:rPr>
                  <w:color w:val="660066"/>
                  <w:lang w:val="en-US"/>
                </w:rPr>
                <w:delText>System</w:delText>
              </w:r>
              <w:r w:rsidRPr="00082C12" w:rsidDel="0009237C">
                <w:rPr>
                  <w:color w:val="666600"/>
                  <w:lang w:val="en-US"/>
                </w:rPr>
                <w:delText>.</w:delText>
              </w:r>
              <w:r w:rsidRPr="00082C12" w:rsidDel="0009237C">
                <w:rPr>
                  <w:color w:val="660066"/>
                  <w:lang w:val="en-US"/>
                </w:rPr>
                <w:delText>Text;</w:delText>
              </w:r>
            </w:del>
          </w:p>
          <w:p w:rsidR="00227B05" w:rsidRPr="00082C12" w:rsidDel="0009237C" w:rsidRDefault="00102F2F">
            <w:pPr>
              <w:pStyle w:val="normal"/>
              <w:widowControl w:val="0"/>
              <w:spacing w:before="0" w:after="0" w:line="240" w:lineRule="auto"/>
              <w:rPr>
                <w:del w:id="2421" w:author="Сергей" w:date="2017-08-13T12:36:00Z"/>
                <w:color w:val="000000"/>
                <w:lang w:val="en-US"/>
              </w:rPr>
            </w:pPr>
            <w:del w:id="2422" w:author="Сергей" w:date="2017-08-13T12:36:00Z">
              <w:r w:rsidRPr="00082C12" w:rsidDel="0009237C">
                <w:rPr>
                  <w:color w:val="000088"/>
                  <w:lang w:val="en-US"/>
                </w:rPr>
                <w:delText>using</w:delText>
              </w:r>
              <w:r w:rsidRPr="00082C12" w:rsidDel="0009237C">
                <w:rPr>
                  <w:color w:val="000000"/>
                  <w:lang w:val="en-US"/>
                </w:rPr>
                <w:delText xml:space="preserve"> </w:delText>
              </w:r>
              <w:r w:rsidRPr="00082C12" w:rsidDel="0009237C">
                <w:rPr>
                  <w:color w:val="660066"/>
                  <w:lang w:val="en-US"/>
                </w:rPr>
                <w:delText>System</w:delText>
              </w:r>
              <w:r w:rsidRPr="00082C12" w:rsidDel="0009237C">
                <w:rPr>
                  <w:color w:val="666600"/>
                  <w:lang w:val="en-US"/>
                </w:rPr>
                <w:delText>.</w:delText>
              </w:r>
              <w:r w:rsidRPr="00082C12" w:rsidDel="0009237C">
                <w:rPr>
                  <w:color w:val="660066"/>
                  <w:lang w:val="en-US"/>
                </w:rPr>
                <w:delText>Threading</w:delText>
              </w:r>
              <w:r w:rsidRPr="00082C12" w:rsidDel="0009237C">
                <w:rPr>
                  <w:color w:val="666600"/>
                  <w:lang w:val="en-US"/>
                </w:rPr>
                <w:delText>.</w:delText>
              </w:r>
              <w:r w:rsidRPr="00082C12" w:rsidDel="0009237C">
                <w:rPr>
                  <w:color w:val="660066"/>
                  <w:lang w:val="en-US"/>
                </w:rPr>
                <w:delText>Tasks;</w:delText>
              </w:r>
            </w:del>
          </w:p>
          <w:p w:rsidR="00227B05" w:rsidRPr="00082C12" w:rsidDel="0009237C" w:rsidRDefault="00227B05">
            <w:pPr>
              <w:pStyle w:val="normal"/>
              <w:widowControl w:val="0"/>
              <w:spacing w:before="0" w:after="0" w:line="240" w:lineRule="auto"/>
              <w:rPr>
                <w:del w:id="2423" w:author="Сергей" w:date="2017-08-13T12:36:00Z"/>
                <w:color w:val="000000"/>
                <w:lang w:val="en-US"/>
              </w:rPr>
            </w:pPr>
          </w:p>
          <w:p w:rsidR="00227B05" w:rsidRPr="00082C12" w:rsidDel="0009237C" w:rsidRDefault="00102F2F">
            <w:pPr>
              <w:pStyle w:val="normal"/>
              <w:widowControl w:val="0"/>
              <w:spacing w:before="0" w:after="0" w:line="240" w:lineRule="auto"/>
              <w:rPr>
                <w:del w:id="2424" w:author="Сергей" w:date="2017-08-13T12:36:00Z"/>
                <w:color w:val="000000"/>
                <w:lang w:val="en-US"/>
              </w:rPr>
            </w:pPr>
            <w:del w:id="2425" w:author="Сергей" w:date="2017-08-13T12:36:00Z">
              <w:r w:rsidRPr="00082C12" w:rsidDel="0009237C">
                <w:rPr>
                  <w:color w:val="000088"/>
                  <w:lang w:val="en-US"/>
                </w:rPr>
                <w:delText>namespace</w:delText>
              </w:r>
              <w:r w:rsidRPr="00082C12" w:rsidDel="0009237C">
                <w:rPr>
                  <w:color w:val="000000"/>
                  <w:lang w:val="en-US"/>
                </w:rPr>
                <w:delText xml:space="preserve"> </w:delText>
              </w:r>
              <w:r w:rsidRPr="00082C12" w:rsidDel="0009237C">
                <w:rPr>
                  <w:color w:val="660066"/>
                  <w:lang w:val="en-US"/>
                </w:rPr>
                <w:delText>Points</w:delText>
              </w:r>
            </w:del>
          </w:p>
          <w:p w:rsidR="00227B05" w:rsidRPr="00082C12" w:rsidDel="0009237C" w:rsidRDefault="00102F2F">
            <w:pPr>
              <w:pStyle w:val="normal"/>
              <w:widowControl w:val="0"/>
              <w:spacing w:before="0" w:after="0" w:line="240" w:lineRule="auto"/>
              <w:rPr>
                <w:del w:id="2426" w:author="Сергей" w:date="2017-08-13T12:36:00Z"/>
                <w:color w:val="000000"/>
                <w:lang w:val="en-US"/>
              </w:rPr>
            </w:pPr>
            <w:del w:id="2427" w:author="Сергей" w:date="2017-08-13T12:36:00Z">
              <w:r w:rsidRPr="00082C12" w:rsidDel="0009237C">
                <w:rPr>
                  <w:color w:val="000000"/>
                  <w:lang w:val="en-US"/>
                </w:rPr>
                <w:delText>{</w:delText>
              </w:r>
            </w:del>
          </w:p>
          <w:p w:rsidR="00227B05" w:rsidRPr="00082C12" w:rsidDel="0009237C" w:rsidRDefault="00102F2F">
            <w:pPr>
              <w:pStyle w:val="normal"/>
              <w:widowControl w:val="0"/>
              <w:spacing w:before="0" w:after="0" w:line="240" w:lineRule="auto"/>
              <w:rPr>
                <w:del w:id="2428" w:author="Сергей" w:date="2017-08-13T12:36:00Z"/>
                <w:color w:val="000000"/>
                <w:lang w:val="en-US"/>
              </w:rPr>
            </w:pPr>
            <w:del w:id="2429" w:author="Сергей" w:date="2017-08-13T12:36:00Z">
              <w:r w:rsidRPr="00082C12" w:rsidDel="0009237C">
                <w:rPr>
                  <w:color w:val="000000"/>
                  <w:lang w:val="en-US"/>
                </w:rPr>
                <w:delText xml:space="preserve">    </w:delText>
              </w:r>
              <w:r w:rsidRPr="00082C12" w:rsidDel="0009237C">
                <w:rPr>
                  <w:color w:val="000088"/>
                  <w:lang w:val="en-US"/>
                </w:rPr>
                <w:delText>class</w:delText>
              </w:r>
              <w:r w:rsidRPr="00082C12" w:rsidDel="0009237C">
                <w:rPr>
                  <w:color w:val="000000"/>
                  <w:lang w:val="en-US"/>
                </w:rPr>
                <w:delText xml:space="preserve"> </w:delText>
              </w:r>
              <w:r w:rsidRPr="00082C12" w:rsidDel="0009237C">
                <w:rPr>
                  <w:color w:val="660066"/>
                  <w:lang w:val="en-US"/>
                </w:rPr>
                <w:delText>Program</w:delText>
              </w:r>
            </w:del>
          </w:p>
          <w:p w:rsidR="00227B05" w:rsidRPr="00082C12" w:rsidDel="0009237C" w:rsidRDefault="00102F2F">
            <w:pPr>
              <w:pStyle w:val="normal"/>
              <w:widowControl w:val="0"/>
              <w:spacing w:before="0" w:after="0" w:line="240" w:lineRule="auto"/>
              <w:rPr>
                <w:del w:id="2430" w:author="Сергей" w:date="2017-08-13T12:36:00Z"/>
                <w:color w:val="000000"/>
                <w:lang w:val="en-US"/>
              </w:rPr>
            </w:pPr>
            <w:del w:id="2431" w:author="Сергей" w:date="2017-08-13T12:36:00Z">
              <w:r w:rsidRPr="00082C12" w:rsidDel="0009237C">
                <w:rPr>
                  <w:color w:val="000000"/>
                  <w:lang w:val="en-US"/>
                </w:rPr>
                <w:delText xml:space="preserve">    {</w:delText>
              </w:r>
            </w:del>
          </w:p>
          <w:p w:rsidR="00227B05" w:rsidRPr="00082C12" w:rsidDel="0009237C" w:rsidRDefault="00102F2F">
            <w:pPr>
              <w:pStyle w:val="normal"/>
              <w:widowControl w:val="0"/>
              <w:spacing w:before="0" w:after="0" w:line="240" w:lineRule="auto"/>
              <w:rPr>
                <w:del w:id="2432" w:author="Сергей" w:date="2017-08-13T12:36:00Z"/>
                <w:color w:val="000000"/>
                <w:lang w:val="en-US"/>
              </w:rPr>
            </w:pPr>
            <w:del w:id="2433" w:author="Сергей" w:date="2017-08-13T12:36:00Z">
              <w:r w:rsidRPr="00082C12" w:rsidDel="0009237C">
                <w:rPr>
                  <w:color w:val="000000"/>
                  <w:lang w:val="en-US"/>
                </w:rPr>
                <w:delText xml:space="preserve">        </w:delText>
              </w:r>
              <w:r w:rsidRPr="00082C12" w:rsidDel="0009237C">
                <w:rPr>
                  <w:color w:val="000088"/>
                  <w:lang w:val="en-US"/>
                </w:rPr>
                <w:delText>struct</w:delText>
              </w:r>
              <w:r w:rsidRPr="00082C12" w:rsidDel="0009237C">
                <w:rPr>
                  <w:color w:val="000000"/>
                  <w:lang w:val="en-US"/>
                </w:rPr>
                <w:delText xml:space="preserve"> </w:delText>
              </w:r>
              <w:r w:rsidRPr="00082C12" w:rsidDel="0009237C">
                <w:rPr>
                  <w:color w:val="660066"/>
                  <w:lang w:val="en-US"/>
                </w:rPr>
                <w:delText>Point</w:delText>
              </w:r>
            </w:del>
          </w:p>
          <w:p w:rsidR="00227B05" w:rsidRPr="00082C12" w:rsidDel="0009237C" w:rsidRDefault="00102F2F">
            <w:pPr>
              <w:pStyle w:val="normal"/>
              <w:widowControl w:val="0"/>
              <w:spacing w:before="0" w:after="0" w:line="240" w:lineRule="auto"/>
              <w:rPr>
                <w:del w:id="2434" w:author="Сергей" w:date="2017-08-13T12:36:00Z"/>
                <w:color w:val="000000"/>
                <w:lang w:val="en-US"/>
              </w:rPr>
            </w:pPr>
            <w:del w:id="2435" w:author="Сергей" w:date="2017-08-13T12:36:00Z">
              <w:r w:rsidRPr="00082C12" w:rsidDel="0009237C">
                <w:rPr>
                  <w:color w:val="000000"/>
                  <w:lang w:val="en-US"/>
                </w:rPr>
                <w:delText xml:space="preserve">        {</w:delText>
              </w:r>
            </w:del>
          </w:p>
          <w:p w:rsidR="00227B05" w:rsidRPr="00082C12" w:rsidDel="0009237C" w:rsidRDefault="00102F2F">
            <w:pPr>
              <w:pStyle w:val="normal"/>
              <w:widowControl w:val="0"/>
              <w:spacing w:before="0" w:after="0" w:line="240" w:lineRule="auto"/>
              <w:rPr>
                <w:del w:id="2436" w:author="Сергей" w:date="2017-08-13T12:36:00Z"/>
                <w:color w:val="000000"/>
                <w:lang w:val="en-US"/>
              </w:rPr>
            </w:pPr>
            <w:del w:id="2437" w:author="Сергей" w:date="2017-08-13T12:36:00Z">
              <w:r w:rsidRPr="00082C12" w:rsidDel="0009237C">
                <w:rPr>
                  <w:color w:val="000000"/>
                  <w:lang w:val="en-US"/>
                </w:rPr>
                <w:delText xml:space="preserve">            </w:delText>
              </w:r>
              <w:r w:rsidRPr="00082C12" w:rsidDel="0009237C">
                <w:rPr>
                  <w:color w:val="000088"/>
                  <w:lang w:val="en-US"/>
                </w:rPr>
                <w:delText>public</w:delText>
              </w:r>
              <w:r w:rsidRPr="00082C12" w:rsidDel="0009237C">
                <w:rPr>
                  <w:color w:val="000000"/>
                  <w:lang w:val="en-US"/>
                </w:rPr>
                <w:delText xml:space="preserve"> </w:delText>
              </w:r>
              <w:r w:rsidRPr="00082C12" w:rsidDel="0009237C">
                <w:rPr>
                  <w:color w:val="000088"/>
                  <w:lang w:val="en-US"/>
                </w:rPr>
                <w:delText>double</w:delText>
              </w:r>
              <w:r w:rsidRPr="00082C12" w:rsidDel="0009237C">
                <w:rPr>
                  <w:color w:val="000000"/>
                  <w:lang w:val="en-US"/>
                </w:rPr>
                <w:delText xml:space="preserve"> x</w:delText>
              </w:r>
              <w:r w:rsidRPr="00082C12" w:rsidDel="0009237C">
                <w:rPr>
                  <w:color w:val="666600"/>
                  <w:lang w:val="en-US"/>
                </w:rPr>
                <w:delText>,</w:delText>
              </w:r>
              <w:r w:rsidRPr="00082C12" w:rsidDel="0009237C">
                <w:rPr>
                  <w:color w:val="000000"/>
                  <w:lang w:val="en-US"/>
                </w:rPr>
                <w:delText>y;</w:delText>
              </w:r>
            </w:del>
          </w:p>
          <w:p w:rsidR="00227B05" w:rsidRPr="00082C12" w:rsidDel="0009237C" w:rsidRDefault="00227B05">
            <w:pPr>
              <w:pStyle w:val="normal"/>
              <w:widowControl w:val="0"/>
              <w:spacing w:before="0" w:after="0" w:line="240" w:lineRule="auto"/>
              <w:rPr>
                <w:del w:id="2438" w:author="Сергей" w:date="2017-08-13T12:36:00Z"/>
                <w:color w:val="000000"/>
                <w:lang w:val="en-US"/>
              </w:rPr>
            </w:pPr>
          </w:p>
          <w:p w:rsidR="00227B05" w:rsidRPr="00082C12" w:rsidDel="0009237C" w:rsidRDefault="00102F2F">
            <w:pPr>
              <w:pStyle w:val="normal"/>
              <w:widowControl w:val="0"/>
              <w:spacing w:before="0" w:after="0" w:line="240" w:lineRule="auto"/>
              <w:rPr>
                <w:del w:id="2439" w:author="Сергей" w:date="2017-08-13T12:36:00Z"/>
                <w:color w:val="000000"/>
                <w:lang w:val="en-US"/>
              </w:rPr>
            </w:pPr>
            <w:del w:id="2440" w:author="Сергей" w:date="2017-08-13T12:36:00Z">
              <w:r w:rsidRPr="00082C12" w:rsidDel="0009237C">
                <w:rPr>
                  <w:color w:val="000000"/>
                  <w:lang w:val="en-US"/>
                </w:rPr>
                <w:delText xml:space="preserve">            </w:delText>
              </w:r>
              <w:r w:rsidRPr="00082C12" w:rsidDel="0009237C">
                <w:rPr>
                  <w:color w:val="000088"/>
                  <w:lang w:val="en-US"/>
                </w:rPr>
                <w:delText>public</w:delText>
              </w:r>
              <w:r w:rsidRPr="00082C12" w:rsidDel="0009237C">
                <w:rPr>
                  <w:color w:val="000000"/>
                  <w:lang w:val="en-US"/>
                </w:rPr>
                <w:delText xml:space="preserve"> </w:delText>
              </w:r>
              <w:r w:rsidRPr="00082C12" w:rsidDel="0009237C">
                <w:rPr>
                  <w:color w:val="660066"/>
                  <w:lang w:val="en-US"/>
                </w:rPr>
                <w:delText>Point</w:delText>
              </w:r>
              <w:r w:rsidRPr="00082C12" w:rsidDel="0009237C">
                <w:rPr>
                  <w:color w:val="666600"/>
                  <w:lang w:val="en-US"/>
                </w:rPr>
                <w:delText>(</w:delText>
              </w:r>
              <w:r w:rsidRPr="00082C12" w:rsidDel="0009237C">
                <w:rPr>
                  <w:color w:val="000088"/>
                  <w:lang w:val="en-US"/>
                </w:rPr>
                <w:delText>double</w:delText>
              </w:r>
              <w:r w:rsidRPr="00082C12" w:rsidDel="0009237C">
                <w:rPr>
                  <w:color w:val="000000"/>
                  <w:lang w:val="en-US"/>
                </w:rPr>
                <w:delText xml:space="preserve"> _x</w:delText>
              </w:r>
              <w:r w:rsidRPr="00082C12" w:rsidDel="0009237C">
                <w:rPr>
                  <w:color w:val="666600"/>
                  <w:lang w:val="en-US"/>
                </w:rPr>
                <w:delText>,</w:delText>
              </w:r>
              <w:r w:rsidRPr="00082C12" w:rsidDel="0009237C">
                <w:rPr>
                  <w:color w:val="000000"/>
                  <w:lang w:val="en-US"/>
                </w:rPr>
                <w:delText xml:space="preserve"> </w:delText>
              </w:r>
              <w:r w:rsidRPr="00082C12" w:rsidDel="0009237C">
                <w:rPr>
                  <w:color w:val="000088"/>
                  <w:lang w:val="en-US"/>
                </w:rPr>
                <w:delText>double</w:delText>
              </w:r>
              <w:r w:rsidRPr="00082C12" w:rsidDel="0009237C">
                <w:rPr>
                  <w:color w:val="000000"/>
                  <w:lang w:val="en-US"/>
                </w:rPr>
                <w:delText xml:space="preserve"> _y)</w:delText>
              </w:r>
            </w:del>
          </w:p>
          <w:p w:rsidR="00227B05" w:rsidRPr="00082C12" w:rsidDel="0009237C" w:rsidRDefault="00102F2F">
            <w:pPr>
              <w:pStyle w:val="normal"/>
              <w:widowControl w:val="0"/>
              <w:spacing w:before="0" w:after="0" w:line="240" w:lineRule="auto"/>
              <w:rPr>
                <w:del w:id="2441" w:author="Сергей" w:date="2017-08-13T12:36:00Z"/>
                <w:color w:val="000000"/>
                <w:lang w:val="en-US"/>
              </w:rPr>
            </w:pPr>
            <w:del w:id="2442" w:author="Сергей" w:date="2017-08-13T12:36:00Z">
              <w:r w:rsidRPr="00082C12" w:rsidDel="0009237C">
                <w:rPr>
                  <w:color w:val="000000"/>
                  <w:lang w:val="en-US"/>
                </w:rPr>
                <w:delText xml:space="preserve">            {</w:delText>
              </w:r>
            </w:del>
          </w:p>
          <w:p w:rsidR="00227B05" w:rsidRPr="00082C12" w:rsidDel="0009237C" w:rsidRDefault="00102F2F">
            <w:pPr>
              <w:pStyle w:val="normal"/>
              <w:widowControl w:val="0"/>
              <w:spacing w:before="0" w:after="0" w:line="240" w:lineRule="auto"/>
              <w:rPr>
                <w:del w:id="2443" w:author="Сергей" w:date="2017-08-13T12:36:00Z"/>
                <w:color w:val="000000"/>
                <w:lang w:val="en-US"/>
              </w:rPr>
            </w:pPr>
            <w:del w:id="2444" w:author="Сергей" w:date="2017-08-13T12:36:00Z">
              <w:r w:rsidRPr="00082C12" w:rsidDel="0009237C">
                <w:rPr>
                  <w:color w:val="000000"/>
                  <w:lang w:val="en-US"/>
                </w:rPr>
                <w:delText xml:space="preserve">                x </w:delText>
              </w:r>
              <w:r w:rsidRPr="00082C12" w:rsidDel="0009237C">
                <w:rPr>
                  <w:color w:val="666600"/>
                  <w:lang w:val="en-US"/>
                </w:rPr>
                <w:delText>=</w:delText>
              </w:r>
              <w:r w:rsidRPr="00082C12" w:rsidDel="0009237C">
                <w:rPr>
                  <w:color w:val="000000"/>
                  <w:lang w:val="en-US"/>
                </w:rPr>
                <w:delText xml:space="preserve"> _x;</w:delText>
              </w:r>
            </w:del>
          </w:p>
          <w:p w:rsidR="00227B05" w:rsidRPr="00082C12" w:rsidDel="0009237C" w:rsidRDefault="00102F2F">
            <w:pPr>
              <w:pStyle w:val="normal"/>
              <w:widowControl w:val="0"/>
              <w:spacing w:before="0" w:after="0" w:line="240" w:lineRule="auto"/>
              <w:rPr>
                <w:del w:id="2445" w:author="Сергей" w:date="2017-08-13T12:36:00Z"/>
                <w:color w:val="000000"/>
                <w:lang w:val="en-US"/>
              </w:rPr>
            </w:pPr>
            <w:del w:id="2446" w:author="Сергей" w:date="2017-08-13T12:36:00Z">
              <w:r w:rsidRPr="00082C12" w:rsidDel="0009237C">
                <w:rPr>
                  <w:color w:val="000000"/>
                  <w:lang w:val="en-US"/>
                </w:rPr>
                <w:delText xml:space="preserve">                y </w:delText>
              </w:r>
              <w:r w:rsidRPr="00082C12" w:rsidDel="0009237C">
                <w:rPr>
                  <w:color w:val="666600"/>
                  <w:lang w:val="en-US"/>
                </w:rPr>
                <w:delText>=</w:delText>
              </w:r>
              <w:r w:rsidRPr="00082C12" w:rsidDel="0009237C">
                <w:rPr>
                  <w:color w:val="000000"/>
                  <w:lang w:val="en-US"/>
                </w:rPr>
                <w:delText xml:space="preserve"> _y;</w:delText>
              </w:r>
            </w:del>
          </w:p>
          <w:p w:rsidR="00227B05" w:rsidRPr="00082C12" w:rsidDel="0009237C" w:rsidRDefault="00102F2F">
            <w:pPr>
              <w:pStyle w:val="normal"/>
              <w:widowControl w:val="0"/>
              <w:spacing w:before="0" w:after="0" w:line="240" w:lineRule="auto"/>
              <w:rPr>
                <w:del w:id="2447" w:author="Сергей" w:date="2017-08-13T12:36:00Z"/>
                <w:color w:val="000000"/>
                <w:lang w:val="en-US"/>
              </w:rPr>
            </w:pPr>
            <w:del w:id="2448" w:author="Сергей" w:date="2017-08-13T12:36:00Z">
              <w:r w:rsidRPr="00082C12" w:rsidDel="0009237C">
                <w:rPr>
                  <w:color w:val="000000"/>
                  <w:lang w:val="en-US"/>
                </w:rPr>
                <w:delText xml:space="preserve">            }</w:delText>
              </w:r>
            </w:del>
          </w:p>
          <w:p w:rsidR="00227B05" w:rsidRPr="00082C12" w:rsidDel="0009237C" w:rsidRDefault="00227B05">
            <w:pPr>
              <w:pStyle w:val="normal"/>
              <w:widowControl w:val="0"/>
              <w:spacing w:before="0" w:after="0" w:line="240" w:lineRule="auto"/>
              <w:rPr>
                <w:del w:id="2449" w:author="Сергей" w:date="2017-08-13T12:36:00Z"/>
                <w:color w:val="000000"/>
                <w:lang w:val="en-US"/>
              </w:rPr>
            </w:pPr>
          </w:p>
          <w:p w:rsidR="00227B05" w:rsidRPr="00082C12" w:rsidDel="0009237C" w:rsidRDefault="00102F2F">
            <w:pPr>
              <w:pStyle w:val="normal"/>
              <w:widowControl w:val="0"/>
              <w:spacing w:before="0" w:after="0" w:line="240" w:lineRule="auto"/>
              <w:rPr>
                <w:del w:id="2450" w:author="Сергей" w:date="2017-08-13T12:36:00Z"/>
                <w:color w:val="000000"/>
                <w:lang w:val="en-US"/>
              </w:rPr>
            </w:pPr>
            <w:del w:id="2451" w:author="Сергей" w:date="2017-08-13T12:36:00Z">
              <w:r w:rsidRPr="00082C12" w:rsidDel="0009237C">
                <w:rPr>
                  <w:color w:val="000000"/>
                  <w:lang w:val="en-US"/>
                </w:rPr>
                <w:delText xml:space="preserve">            </w:delText>
              </w:r>
              <w:r w:rsidRPr="00082C12" w:rsidDel="0009237C">
                <w:rPr>
                  <w:color w:val="000088"/>
                  <w:lang w:val="en-US"/>
                </w:rPr>
                <w:delText>public</w:delText>
              </w:r>
              <w:r w:rsidRPr="00082C12" w:rsidDel="0009237C">
                <w:rPr>
                  <w:color w:val="000000"/>
                  <w:lang w:val="en-US"/>
                </w:rPr>
                <w:delText xml:space="preserve"> </w:delText>
              </w:r>
              <w:r w:rsidRPr="00082C12" w:rsidDel="0009237C">
                <w:rPr>
                  <w:color w:val="000088"/>
                  <w:lang w:val="en-US"/>
                </w:rPr>
                <w:delText>double</w:delText>
              </w:r>
              <w:r w:rsidRPr="00082C12" w:rsidDel="0009237C">
                <w:rPr>
                  <w:color w:val="000000"/>
                  <w:lang w:val="en-US"/>
                </w:rPr>
                <w:delText xml:space="preserve"> </w:delText>
              </w:r>
              <w:r w:rsidRPr="00082C12" w:rsidDel="0009237C">
                <w:rPr>
                  <w:color w:val="660066"/>
                  <w:lang w:val="en-US"/>
                </w:rPr>
                <w:delText>Distance</w:delText>
              </w:r>
              <w:r w:rsidRPr="00082C12" w:rsidDel="0009237C">
                <w:rPr>
                  <w:color w:val="666600"/>
                  <w:lang w:val="en-US"/>
                </w:rPr>
                <w:delText>(</w:delText>
              </w:r>
              <w:r w:rsidRPr="00082C12" w:rsidDel="0009237C">
                <w:rPr>
                  <w:color w:val="660066"/>
                  <w:lang w:val="en-US"/>
                </w:rPr>
                <w:delText>Point</w:delText>
              </w:r>
              <w:r w:rsidRPr="00082C12" w:rsidDel="0009237C">
                <w:rPr>
                  <w:color w:val="000000"/>
                  <w:lang w:val="en-US"/>
                </w:rPr>
                <w:delText xml:space="preserve"> Z)</w:delText>
              </w:r>
            </w:del>
          </w:p>
          <w:p w:rsidR="00227B05" w:rsidRPr="00082C12" w:rsidDel="0009237C" w:rsidRDefault="00102F2F">
            <w:pPr>
              <w:pStyle w:val="normal"/>
              <w:widowControl w:val="0"/>
              <w:spacing w:before="0" w:after="0" w:line="240" w:lineRule="auto"/>
              <w:rPr>
                <w:del w:id="2452" w:author="Сергей" w:date="2017-08-13T12:36:00Z"/>
                <w:color w:val="000000"/>
                <w:lang w:val="en-US"/>
              </w:rPr>
            </w:pPr>
            <w:del w:id="2453" w:author="Сергей" w:date="2017-08-13T12:36:00Z">
              <w:r w:rsidRPr="00082C12" w:rsidDel="0009237C">
                <w:rPr>
                  <w:color w:val="000000"/>
                  <w:lang w:val="en-US"/>
                </w:rPr>
                <w:delText xml:space="preserve">            {</w:delText>
              </w:r>
            </w:del>
          </w:p>
          <w:p w:rsidR="00227B05" w:rsidRPr="00082C12" w:rsidDel="0009237C" w:rsidRDefault="00102F2F">
            <w:pPr>
              <w:pStyle w:val="normal"/>
              <w:widowControl w:val="0"/>
              <w:spacing w:before="0" w:after="0" w:line="240" w:lineRule="auto"/>
              <w:rPr>
                <w:del w:id="2454" w:author="Сергей" w:date="2017-08-13T12:36:00Z"/>
                <w:color w:val="000000"/>
                <w:lang w:val="en-US"/>
              </w:rPr>
            </w:pPr>
            <w:del w:id="2455" w:author="Сергей" w:date="2017-08-13T12:36:00Z">
              <w:r w:rsidRPr="00082C12" w:rsidDel="0009237C">
                <w:rPr>
                  <w:color w:val="000000"/>
                  <w:lang w:val="en-US"/>
                </w:rPr>
                <w:delText xml:space="preserve">                </w:delText>
              </w:r>
              <w:r w:rsidRPr="00082C12" w:rsidDel="0009237C">
                <w:rPr>
                  <w:color w:val="000088"/>
                  <w:lang w:val="en-US"/>
                </w:rPr>
                <w:delText>return</w:delText>
              </w:r>
              <w:r w:rsidRPr="00082C12" w:rsidDel="0009237C">
                <w:rPr>
                  <w:color w:val="000000"/>
                  <w:lang w:val="en-US"/>
                </w:rPr>
                <w:delText xml:space="preserve"> </w:delText>
              </w:r>
              <w:r w:rsidRPr="00082C12" w:rsidDel="0009237C">
                <w:rPr>
                  <w:color w:val="660066"/>
                  <w:lang w:val="en-US"/>
                </w:rPr>
                <w:delText>Math</w:delText>
              </w:r>
              <w:r w:rsidRPr="00082C12" w:rsidDel="0009237C">
                <w:rPr>
                  <w:color w:val="666600"/>
                  <w:lang w:val="en-US"/>
                </w:rPr>
                <w:delText>.</w:delText>
              </w:r>
              <w:r w:rsidRPr="00082C12" w:rsidDel="0009237C">
                <w:rPr>
                  <w:color w:val="660066"/>
                  <w:lang w:val="en-US"/>
                </w:rPr>
                <w:delText>Sqrt</w:delText>
              </w:r>
              <w:r w:rsidRPr="00082C12" w:rsidDel="0009237C">
                <w:rPr>
                  <w:color w:val="666600"/>
                  <w:lang w:val="en-US"/>
                </w:rPr>
                <w:delText>(</w:delText>
              </w:r>
              <w:r w:rsidRPr="00082C12" w:rsidDel="0009237C">
                <w:rPr>
                  <w:color w:val="660066"/>
                  <w:lang w:val="en-US"/>
                </w:rPr>
                <w:delText>Math</w:delText>
              </w:r>
              <w:r w:rsidRPr="00082C12" w:rsidDel="0009237C">
                <w:rPr>
                  <w:color w:val="666600"/>
                  <w:lang w:val="en-US"/>
                </w:rPr>
                <w:delText>.</w:delText>
              </w:r>
              <w:r w:rsidRPr="00082C12" w:rsidDel="0009237C">
                <w:rPr>
                  <w:color w:val="660066"/>
                  <w:lang w:val="en-US"/>
                </w:rPr>
                <w:delText>Pow</w:delText>
              </w:r>
              <w:r w:rsidRPr="00082C12" w:rsidDel="0009237C">
                <w:rPr>
                  <w:color w:val="666600"/>
                  <w:lang w:val="en-US"/>
                </w:rPr>
                <w:delText>(</w:delText>
              </w:r>
              <w:r w:rsidRPr="00082C12" w:rsidDel="0009237C">
                <w:rPr>
                  <w:color w:val="000000"/>
                  <w:lang w:val="en-US"/>
                </w:rPr>
                <w:delText xml:space="preserve">x </w:delText>
              </w:r>
              <w:r w:rsidRPr="00082C12" w:rsidDel="0009237C">
                <w:rPr>
                  <w:color w:val="666600"/>
                  <w:lang w:val="en-US"/>
                </w:rPr>
                <w:delText>-</w:delText>
              </w:r>
              <w:r w:rsidRPr="00082C12" w:rsidDel="0009237C">
                <w:rPr>
                  <w:color w:val="000000"/>
                  <w:lang w:val="en-US"/>
                </w:rPr>
                <w:delText xml:space="preserve"> Z</w:delText>
              </w:r>
              <w:r w:rsidRPr="00082C12" w:rsidDel="0009237C">
                <w:rPr>
                  <w:color w:val="666600"/>
                  <w:lang w:val="en-US"/>
                </w:rPr>
                <w:delText>.</w:delText>
              </w:r>
              <w:r w:rsidRPr="00082C12" w:rsidDel="0009237C">
                <w:rPr>
                  <w:color w:val="000000"/>
                  <w:lang w:val="en-US"/>
                </w:rPr>
                <w:delText>x</w:delText>
              </w:r>
              <w:r w:rsidRPr="00082C12" w:rsidDel="0009237C">
                <w:rPr>
                  <w:color w:val="666600"/>
                  <w:lang w:val="en-US"/>
                </w:rPr>
                <w:delText>,</w:delText>
              </w:r>
              <w:r w:rsidRPr="00082C12" w:rsidDel="0009237C">
                <w:rPr>
                  <w:color w:val="000000"/>
                  <w:lang w:val="en-US"/>
                </w:rPr>
                <w:delText xml:space="preserve"> </w:delText>
              </w:r>
              <w:r w:rsidRPr="00082C12" w:rsidDel="0009237C">
                <w:rPr>
                  <w:color w:val="006666"/>
                  <w:lang w:val="en-US"/>
                </w:rPr>
                <w:delText>2</w:delText>
              </w:r>
              <w:r w:rsidRPr="00082C12" w:rsidDel="0009237C">
                <w:rPr>
                  <w:color w:val="666600"/>
                  <w:lang w:val="en-US"/>
                </w:rPr>
                <w:delText>)</w:delText>
              </w:r>
              <w:r w:rsidRPr="00082C12" w:rsidDel="0009237C">
                <w:rPr>
                  <w:color w:val="000000"/>
                  <w:lang w:val="en-US"/>
                </w:rPr>
                <w:delText xml:space="preserve"> </w:delText>
              </w:r>
              <w:r w:rsidRPr="00082C12" w:rsidDel="0009237C">
                <w:rPr>
                  <w:color w:val="666600"/>
                  <w:lang w:val="en-US"/>
                </w:rPr>
                <w:delText>+</w:delText>
              </w:r>
              <w:r w:rsidRPr="00082C12" w:rsidDel="0009237C">
                <w:rPr>
                  <w:color w:val="000000"/>
                  <w:lang w:val="en-US"/>
                </w:rPr>
                <w:delText xml:space="preserve"> </w:delText>
              </w:r>
              <w:r w:rsidRPr="00082C12" w:rsidDel="0009237C">
                <w:rPr>
                  <w:color w:val="660066"/>
                  <w:lang w:val="en-US"/>
                </w:rPr>
                <w:delText>Math</w:delText>
              </w:r>
              <w:r w:rsidRPr="00082C12" w:rsidDel="0009237C">
                <w:rPr>
                  <w:color w:val="666600"/>
                  <w:lang w:val="en-US"/>
                </w:rPr>
                <w:delText>.</w:delText>
              </w:r>
              <w:r w:rsidRPr="00082C12" w:rsidDel="0009237C">
                <w:rPr>
                  <w:color w:val="660066"/>
                  <w:lang w:val="en-US"/>
                </w:rPr>
                <w:delText>Pow</w:delText>
              </w:r>
              <w:r w:rsidRPr="00082C12" w:rsidDel="0009237C">
                <w:rPr>
                  <w:color w:val="666600"/>
                  <w:lang w:val="en-US"/>
                </w:rPr>
                <w:delText>(</w:delText>
              </w:r>
              <w:r w:rsidRPr="00082C12" w:rsidDel="0009237C">
                <w:rPr>
                  <w:color w:val="000000"/>
                  <w:lang w:val="en-US"/>
                </w:rPr>
                <w:delText xml:space="preserve">y </w:delText>
              </w:r>
              <w:r w:rsidRPr="00082C12" w:rsidDel="0009237C">
                <w:rPr>
                  <w:color w:val="666600"/>
                  <w:lang w:val="en-US"/>
                </w:rPr>
                <w:delText>-</w:delText>
              </w:r>
              <w:r w:rsidRPr="00082C12" w:rsidDel="0009237C">
                <w:rPr>
                  <w:color w:val="000000"/>
                  <w:lang w:val="en-US"/>
                </w:rPr>
                <w:delText xml:space="preserve"> Z</w:delText>
              </w:r>
              <w:r w:rsidRPr="00082C12" w:rsidDel="0009237C">
                <w:rPr>
                  <w:color w:val="666600"/>
                  <w:lang w:val="en-US"/>
                </w:rPr>
                <w:delText>.</w:delText>
              </w:r>
              <w:r w:rsidRPr="00082C12" w:rsidDel="0009237C">
                <w:rPr>
                  <w:color w:val="000000"/>
                  <w:lang w:val="en-US"/>
                </w:rPr>
                <w:delText>y</w:delText>
              </w:r>
              <w:r w:rsidRPr="00082C12" w:rsidDel="0009237C">
                <w:rPr>
                  <w:color w:val="666600"/>
                  <w:lang w:val="en-US"/>
                </w:rPr>
                <w:delText>,</w:delText>
              </w:r>
              <w:r w:rsidRPr="00082C12" w:rsidDel="0009237C">
                <w:rPr>
                  <w:color w:val="000000"/>
                  <w:lang w:val="en-US"/>
                </w:rPr>
                <w:delText xml:space="preserve"> </w:delText>
              </w:r>
              <w:r w:rsidRPr="00082C12" w:rsidDel="0009237C">
                <w:rPr>
                  <w:color w:val="006666"/>
                  <w:lang w:val="en-US"/>
                </w:rPr>
                <w:delText>2</w:delText>
              </w:r>
              <w:r w:rsidRPr="00082C12" w:rsidDel="0009237C">
                <w:rPr>
                  <w:color w:val="666600"/>
                  <w:lang w:val="en-US"/>
                </w:rPr>
                <w:delText>));</w:delText>
              </w:r>
            </w:del>
          </w:p>
          <w:p w:rsidR="00227B05" w:rsidRPr="00082C12" w:rsidDel="0009237C" w:rsidRDefault="00102F2F">
            <w:pPr>
              <w:pStyle w:val="normal"/>
              <w:widowControl w:val="0"/>
              <w:spacing w:before="0" w:after="0" w:line="240" w:lineRule="auto"/>
              <w:rPr>
                <w:del w:id="2456" w:author="Сергей" w:date="2017-08-13T12:36:00Z"/>
                <w:color w:val="000000"/>
                <w:lang w:val="en-US"/>
              </w:rPr>
            </w:pPr>
            <w:del w:id="2457" w:author="Сергей" w:date="2017-08-13T12:36:00Z">
              <w:r w:rsidRPr="00082C12" w:rsidDel="0009237C">
                <w:rPr>
                  <w:color w:val="000000"/>
                  <w:lang w:val="en-US"/>
                </w:rPr>
                <w:delText xml:space="preserve">            }</w:delText>
              </w:r>
            </w:del>
          </w:p>
          <w:p w:rsidR="00227B05" w:rsidRPr="00082C12" w:rsidDel="0009237C" w:rsidRDefault="00102F2F">
            <w:pPr>
              <w:pStyle w:val="normal"/>
              <w:widowControl w:val="0"/>
              <w:spacing w:before="0" w:after="0" w:line="240" w:lineRule="auto"/>
              <w:rPr>
                <w:del w:id="2458" w:author="Сергей" w:date="2017-08-13T12:36:00Z"/>
                <w:color w:val="000000"/>
                <w:lang w:val="en-US"/>
              </w:rPr>
            </w:pPr>
            <w:del w:id="2459" w:author="Сергей" w:date="2017-08-13T12:36:00Z">
              <w:r w:rsidRPr="00082C12" w:rsidDel="0009237C">
                <w:rPr>
                  <w:color w:val="000000"/>
                  <w:lang w:val="en-US"/>
                </w:rPr>
                <w:delText xml:space="preserve">        }</w:delText>
              </w:r>
            </w:del>
          </w:p>
          <w:p w:rsidR="00227B05" w:rsidRPr="00082C12" w:rsidDel="0009237C" w:rsidRDefault="00227B05">
            <w:pPr>
              <w:pStyle w:val="normal"/>
              <w:widowControl w:val="0"/>
              <w:spacing w:before="0" w:after="0" w:line="240" w:lineRule="auto"/>
              <w:rPr>
                <w:del w:id="2460" w:author="Сергей" w:date="2017-08-13T12:36:00Z"/>
                <w:color w:val="000000"/>
                <w:lang w:val="en-US"/>
              </w:rPr>
            </w:pPr>
          </w:p>
          <w:p w:rsidR="00227B05" w:rsidRPr="00082C12" w:rsidDel="0009237C" w:rsidRDefault="00102F2F">
            <w:pPr>
              <w:pStyle w:val="normal"/>
              <w:widowControl w:val="0"/>
              <w:spacing w:before="0" w:after="0" w:line="240" w:lineRule="auto"/>
              <w:rPr>
                <w:del w:id="2461" w:author="Сергей" w:date="2017-08-13T12:36:00Z"/>
                <w:color w:val="000000"/>
                <w:lang w:val="en-US"/>
              </w:rPr>
            </w:pPr>
            <w:del w:id="2462" w:author="Сергей" w:date="2017-08-13T12:36:00Z">
              <w:r w:rsidRPr="00082C12" w:rsidDel="0009237C">
                <w:rPr>
                  <w:color w:val="000000"/>
                  <w:lang w:val="en-US"/>
                </w:rPr>
                <w:delText xml:space="preserve">        </w:delText>
              </w:r>
              <w:r w:rsidRPr="00082C12" w:rsidDel="0009237C">
                <w:rPr>
                  <w:color w:val="000088"/>
                  <w:lang w:val="en-US"/>
                </w:rPr>
                <w:delText>static</w:delText>
              </w:r>
              <w:r w:rsidRPr="00082C12" w:rsidDel="0009237C">
                <w:rPr>
                  <w:color w:val="000000"/>
                  <w:lang w:val="en-US"/>
                </w:rPr>
                <w:delText xml:space="preserve"> </w:delText>
              </w:r>
              <w:r w:rsidRPr="00082C12" w:rsidDel="0009237C">
                <w:rPr>
                  <w:color w:val="000088"/>
                  <w:lang w:val="en-US"/>
                </w:rPr>
                <w:delText>void</w:delText>
              </w:r>
              <w:r w:rsidRPr="00082C12" w:rsidDel="0009237C">
                <w:rPr>
                  <w:color w:val="000000"/>
                  <w:lang w:val="en-US"/>
                </w:rPr>
                <w:delText xml:space="preserve"> </w:delText>
              </w:r>
              <w:r w:rsidRPr="00082C12" w:rsidDel="0009237C">
                <w:rPr>
                  <w:color w:val="660066"/>
                  <w:lang w:val="en-US"/>
                </w:rPr>
                <w:delText>Main</w:delText>
              </w:r>
              <w:r w:rsidRPr="00082C12" w:rsidDel="0009237C">
                <w:rPr>
                  <w:color w:val="666600"/>
                  <w:lang w:val="en-US"/>
                </w:rPr>
                <w:delText>(</w:delText>
              </w:r>
              <w:r w:rsidRPr="00082C12" w:rsidDel="0009237C">
                <w:rPr>
                  <w:color w:val="000088"/>
                  <w:lang w:val="en-US"/>
                </w:rPr>
                <w:delText>string</w:delText>
              </w:r>
              <w:r w:rsidRPr="00082C12" w:rsidDel="0009237C">
                <w:rPr>
                  <w:color w:val="666600"/>
                  <w:lang w:val="en-US"/>
                </w:rPr>
                <w:delText>[]</w:delText>
              </w:r>
              <w:r w:rsidRPr="00082C12" w:rsidDel="0009237C">
                <w:rPr>
                  <w:color w:val="000000"/>
                  <w:lang w:val="en-US"/>
                </w:rPr>
                <w:delText xml:space="preserve"> args)</w:delText>
              </w:r>
            </w:del>
          </w:p>
          <w:p w:rsidR="00227B05" w:rsidRPr="00082C12" w:rsidDel="0009237C" w:rsidRDefault="00102F2F">
            <w:pPr>
              <w:pStyle w:val="normal"/>
              <w:widowControl w:val="0"/>
              <w:spacing w:before="0" w:after="0" w:line="240" w:lineRule="auto"/>
              <w:rPr>
                <w:del w:id="2463" w:author="Сергей" w:date="2017-08-13T12:36:00Z"/>
                <w:color w:val="000000"/>
                <w:lang w:val="en-US"/>
              </w:rPr>
            </w:pPr>
            <w:del w:id="2464" w:author="Сергей" w:date="2017-08-13T12:36:00Z">
              <w:r w:rsidRPr="00082C12" w:rsidDel="0009237C">
                <w:rPr>
                  <w:color w:val="000000"/>
                  <w:lang w:val="en-US"/>
                </w:rPr>
                <w:delText xml:space="preserve">        {</w:delText>
              </w:r>
            </w:del>
          </w:p>
          <w:p w:rsidR="00227B05" w:rsidRPr="00082C12" w:rsidDel="0009237C" w:rsidRDefault="00102F2F">
            <w:pPr>
              <w:pStyle w:val="normal"/>
              <w:widowControl w:val="0"/>
              <w:spacing w:before="0" w:after="0" w:line="240" w:lineRule="auto"/>
              <w:rPr>
                <w:del w:id="2465" w:author="Сергей" w:date="2017-08-13T12:36:00Z"/>
                <w:color w:val="000000"/>
                <w:lang w:val="en-US"/>
              </w:rPr>
            </w:pPr>
            <w:del w:id="2466" w:author="Сергей" w:date="2017-08-13T12:36:00Z">
              <w:r w:rsidRPr="00082C12" w:rsidDel="0009237C">
                <w:rPr>
                  <w:color w:val="000000"/>
                  <w:lang w:val="en-US"/>
                </w:rPr>
                <w:delText xml:space="preserve">            </w:delText>
              </w:r>
              <w:r w:rsidRPr="00082C12" w:rsidDel="0009237C">
                <w:rPr>
                  <w:color w:val="660066"/>
                  <w:lang w:val="en-US"/>
                </w:rPr>
                <w:delText>Point</w:delText>
              </w:r>
              <w:r w:rsidRPr="00082C12" w:rsidDel="0009237C">
                <w:rPr>
                  <w:color w:val="000000"/>
                  <w:lang w:val="en-US"/>
                </w:rPr>
                <w:delText xml:space="preserve"> C;</w:delText>
              </w:r>
            </w:del>
          </w:p>
          <w:p w:rsidR="00227B05" w:rsidRPr="00082C12" w:rsidDel="0009237C" w:rsidRDefault="00227B05">
            <w:pPr>
              <w:pStyle w:val="normal"/>
              <w:widowControl w:val="0"/>
              <w:spacing w:before="0" w:after="0" w:line="240" w:lineRule="auto"/>
              <w:rPr>
                <w:del w:id="2467" w:author="Сергей" w:date="2017-08-13T12:36:00Z"/>
                <w:color w:val="000000"/>
                <w:lang w:val="en-US"/>
              </w:rPr>
            </w:pPr>
          </w:p>
          <w:p w:rsidR="00227B05" w:rsidRPr="00082C12" w:rsidDel="0009237C" w:rsidRDefault="00102F2F">
            <w:pPr>
              <w:pStyle w:val="normal"/>
              <w:widowControl w:val="0"/>
              <w:spacing w:before="0" w:after="0" w:line="240" w:lineRule="auto"/>
              <w:rPr>
                <w:del w:id="2468" w:author="Сергей" w:date="2017-08-13T12:36:00Z"/>
                <w:color w:val="000000"/>
                <w:lang w:val="en-US"/>
              </w:rPr>
            </w:pPr>
            <w:del w:id="2469" w:author="Сергей" w:date="2017-08-13T12:36:00Z">
              <w:r w:rsidRPr="00082C12" w:rsidDel="0009237C">
                <w:rPr>
                  <w:color w:val="000000"/>
                  <w:lang w:val="en-US"/>
                </w:rPr>
                <w:delText xml:space="preserve">            </w:delText>
              </w:r>
              <w:r w:rsidRPr="00082C12" w:rsidDel="0009237C">
                <w:rPr>
                  <w:color w:val="660066"/>
                  <w:lang w:val="en-US"/>
                </w:rPr>
                <w:delText>Point</w:delText>
              </w:r>
              <w:r w:rsidRPr="00082C12" w:rsidDel="0009237C">
                <w:rPr>
                  <w:color w:val="000000"/>
                  <w:lang w:val="en-US"/>
                </w:rPr>
                <w:delText xml:space="preserve"> A</w:delText>
              </w:r>
              <w:r w:rsidRPr="00082C12" w:rsidDel="0009237C">
                <w:rPr>
                  <w:color w:val="666600"/>
                  <w:lang w:val="en-US"/>
                </w:rPr>
                <w:delText>=</w:delText>
              </w:r>
              <w:r w:rsidRPr="00082C12" w:rsidDel="0009237C">
                <w:rPr>
                  <w:color w:val="000088"/>
                  <w:lang w:val="en-US"/>
                </w:rPr>
                <w:delText>new</w:delText>
              </w:r>
              <w:r w:rsidRPr="00082C12" w:rsidDel="0009237C">
                <w:rPr>
                  <w:color w:val="000000"/>
                  <w:lang w:val="en-US"/>
                </w:rPr>
                <w:delText xml:space="preserve"> </w:delText>
              </w:r>
              <w:r w:rsidRPr="00082C12" w:rsidDel="0009237C">
                <w:rPr>
                  <w:color w:val="660066"/>
                  <w:lang w:val="en-US"/>
                </w:rPr>
                <w:delText>Point</w:delText>
              </w:r>
              <w:r w:rsidRPr="00082C12" w:rsidDel="0009237C">
                <w:rPr>
                  <w:color w:val="666600"/>
                  <w:lang w:val="en-US"/>
                </w:rPr>
                <w:delText>(</w:delText>
              </w:r>
              <w:r w:rsidRPr="00082C12" w:rsidDel="0009237C">
                <w:rPr>
                  <w:color w:val="006666"/>
                  <w:lang w:val="en-US"/>
                </w:rPr>
                <w:delText>0</w:delText>
              </w:r>
              <w:r w:rsidRPr="00082C12" w:rsidDel="0009237C">
                <w:rPr>
                  <w:color w:val="666600"/>
                  <w:lang w:val="en-US"/>
                </w:rPr>
                <w:delText>,</w:delText>
              </w:r>
              <w:r w:rsidRPr="00082C12" w:rsidDel="0009237C">
                <w:rPr>
                  <w:color w:val="006666"/>
                  <w:lang w:val="en-US"/>
                </w:rPr>
                <w:delText>0</w:delText>
              </w:r>
              <w:r w:rsidRPr="00082C12" w:rsidDel="0009237C">
                <w:rPr>
                  <w:color w:val="666600"/>
                  <w:lang w:val="en-US"/>
                </w:rPr>
                <w:delText>);</w:delText>
              </w:r>
            </w:del>
          </w:p>
          <w:p w:rsidR="00227B05" w:rsidRPr="00082C12" w:rsidDel="0009237C" w:rsidRDefault="00102F2F">
            <w:pPr>
              <w:pStyle w:val="normal"/>
              <w:widowControl w:val="0"/>
              <w:spacing w:before="0" w:after="0" w:line="240" w:lineRule="auto"/>
              <w:rPr>
                <w:del w:id="2470" w:author="Сергей" w:date="2017-08-13T12:36:00Z"/>
                <w:color w:val="000000"/>
                <w:lang w:val="en-US"/>
              </w:rPr>
            </w:pPr>
            <w:del w:id="2471" w:author="Сергей" w:date="2017-08-13T12:36:00Z">
              <w:r w:rsidRPr="00082C12" w:rsidDel="0009237C">
                <w:rPr>
                  <w:color w:val="000000"/>
                  <w:lang w:val="en-US"/>
                </w:rPr>
                <w:delText xml:space="preserve">            </w:delText>
              </w:r>
              <w:r w:rsidRPr="00082C12" w:rsidDel="0009237C">
                <w:rPr>
                  <w:color w:val="660066"/>
                  <w:lang w:val="en-US"/>
                </w:rPr>
                <w:delText>Point</w:delText>
              </w:r>
              <w:r w:rsidRPr="00082C12" w:rsidDel="0009237C">
                <w:rPr>
                  <w:color w:val="000000"/>
                  <w:lang w:val="en-US"/>
                </w:rPr>
                <w:delText xml:space="preserve"> B </w:delText>
              </w:r>
              <w:r w:rsidRPr="00082C12" w:rsidDel="0009237C">
                <w:rPr>
                  <w:color w:val="666600"/>
                  <w:lang w:val="en-US"/>
                </w:rPr>
                <w:delText>=</w:delText>
              </w:r>
              <w:r w:rsidRPr="00082C12" w:rsidDel="0009237C">
                <w:rPr>
                  <w:color w:val="000000"/>
                  <w:lang w:val="en-US"/>
                </w:rPr>
                <w:delText xml:space="preserve"> </w:delText>
              </w:r>
              <w:r w:rsidRPr="00082C12" w:rsidDel="0009237C">
                <w:rPr>
                  <w:color w:val="000088"/>
                  <w:lang w:val="en-US"/>
                </w:rPr>
                <w:delText>new</w:delText>
              </w:r>
              <w:r w:rsidRPr="00082C12" w:rsidDel="0009237C">
                <w:rPr>
                  <w:color w:val="000000"/>
                  <w:lang w:val="en-US"/>
                </w:rPr>
                <w:delText xml:space="preserve"> </w:delText>
              </w:r>
              <w:r w:rsidRPr="00082C12" w:rsidDel="0009237C">
                <w:rPr>
                  <w:color w:val="660066"/>
                  <w:lang w:val="en-US"/>
                </w:rPr>
                <w:delText>Point</w:delText>
              </w:r>
              <w:r w:rsidRPr="00082C12" w:rsidDel="0009237C">
                <w:rPr>
                  <w:color w:val="666600"/>
                  <w:lang w:val="en-US"/>
                </w:rPr>
                <w:delText>(</w:delText>
              </w:r>
              <w:r w:rsidRPr="00082C12" w:rsidDel="0009237C">
                <w:rPr>
                  <w:color w:val="006666"/>
                  <w:lang w:val="en-US"/>
                </w:rPr>
                <w:delText>2</w:delText>
              </w:r>
              <w:r w:rsidRPr="00082C12" w:rsidDel="0009237C">
                <w:rPr>
                  <w:color w:val="666600"/>
                  <w:lang w:val="en-US"/>
                </w:rPr>
                <w:delText>,</w:delText>
              </w:r>
              <w:r w:rsidRPr="00082C12" w:rsidDel="0009237C">
                <w:rPr>
                  <w:color w:val="000000"/>
                  <w:lang w:val="en-US"/>
                </w:rPr>
                <w:delText xml:space="preserve"> </w:delText>
              </w:r>
              <w:r w:rsidRPr="00082C12" w:rsidDel="0009237C">
                <w:rPr>
                  <w:color w:val="006666"/>
                  <w:lang w:val="en-US"/>
                </w:rPr>
                <w:delText>2</w:delText>
              </w:r>
              <w:r w:rsidRPr="00082C12" w:rsidDel="0009237C">
                <w:rPr>
                  <w:color w:val="666600"/>
                  <w:lang w:val="en-US"/>
                </w:rPr>
                <w:delText>);</w:delText>
              </w:r>
            </w:del>
          </w:p>
          <w:p w:rsidR="00227B05" w:rsidRPr="00082C12" w:rsidDel="0009237C" w:rsidRDefault="00102F2F">
            <w:pPr>
              <w:pStyle w:val="normal"/>
              <w:widowControl w:val="0"/>
              <w:spacing w:before="0" w:after="0" w:line="240" w:lineRule="auto"/>
              <w:rPr>
                <w:del w:id="2472" w:author="Сергей" w:date="2017-08-13T12:36:00Z"/>
                <w:color w:val="000000"/>
                <w:lang w:val="en-US"/>
              </w:rPr>
            </w:pPr>
            <w:del w:id="2473" w:author="Сергей" w:date="2017-08-13T12:36:00Z">
              <w:r w:rsidRPr="00082C12" w:rsidDel="0009237C">
                <w:rPr>
                  <w:color w:val="000000"/>
                  <w:lang w:val="en-US"/>
                </w:rPr>
                <w:delText xml:space="preserve">            </w:delText>
              </w:r>
              <w:r w:rsidRPr="00082C12" w:rsidDel="0009237C">
                <w:rPr>
                  <w:color w:val="660066"/>
                  <w:lang w:val="en-US"/>
                </w:rPr>
                <w:delText>Console</w:delText>
              </w:r>
              <w:r w:rsidRPr="00082C12" w:rsidDel="0009237C">
                <w:rPr>
                  <w:color w:val="666600"/>
                  <w:lang w:val="en-US"/>
                </w:rPr>
                <w:delText>.</w:delText>
              </w:r>
              <w:r w:rsidRPr="00082C12" w:rsidDel="0009237C">
                <w:rPr>
                  <w:color w:val="660066"/>
                  <w:lang w:val="en-US"/>
                </w:rPr>
                <w:delText>WriteLine</w:delText>
              </w:r>
              <w:r w:rsidRPr="00082C12" w:rsidDel="0009237C">
                <w:rPr>
                  <w:color w:val="666600"/>
                  <w:lang w:val="en-US"/>
                </w:rPr>
                <w:delText>(</w:delText>
              </w:r>
              <w:r w:rsidRPr="00082C12" w:rsidDel="0009237C">
                <w:rPr>
                  <w:color w:val="000000"/>
                  <w:lang w:val="en-US"/>
                </w:rPr>
                <w:delText>A</w:delText>
              </w:r>
              <w:r w:rsidRPr="00082C12" w:rsidDel="0009237C">
                <w:rPr>
                  <w:color w:val="666600"/>
                  <w:lang w:val="en-US"/>
                </w:rPr>
                <w:delText>.</w:delText>
              </w:r>
              <w:r w:rsidRPr="00082C12" w:rsidDel="0009237C">
                <w:rPr>
                  <w:color w:val="660066"/>
                  <w:lang w:val="en-US"/>
                </w:rPr>
                <w:delText>Distance</w:delText>
              </w:r>
              <w:r w:rsidRPr="00082C12" w:rsidDel="0009237C">
                <w:rPr>
                  <w:color w:val="666600"/>
                  <w:lang w:val="en-US"/>
                </w:rPr>
                <w:delText>(</w:delText>
              </w:r>
              <w:r w:rsidRPr="00082C12" w:rsidDel="0009237C">
                <w:rPr>
                  <w:color w:val="000000"/>
                  <w:lang w:val="en-US"/>
                </w:rPr>
                <w:delText>B</w:delText>
              </w:r>
              <w:r w:rsidRPr="00082C12" w:rsidDel="0009237C">
                <w:rPr>
                  <w:color w:val="666600"/>
                  <w:lang w:val="en-US"/>
                </w:rPr>
                <w:delText>));</w:delText>
              </w:r>
            </w:del>
          </w:p>
          <w:p w:rsidR="00227B05" w:rsidDel="0009237C" w:rsidRDefault="00102F2F">
            <w:pPr>
              <w:pStyle w:val="normal"/>
              <w:widowControl w:val="0"/>
              <w:spacing w:before="0" w:after="0" w:line="240" w:lineRule="auto"/>
              <w:rPr>
                <w:del w:id="2474" w:author="Сергей" w:date="2017-08-13T12:36:00Z"/>
                <w:color w:val="000000"/>
              </w:rPr>
            </w:pPr>
            <w:del w:id="2475" w:author="Сергей" w:date="2017-08-13T12:36:00Z">
              <w:r w:rsidRPr="00082C12" w:rsidDel="0009237C">
                <w:rPr>
                  <w:color w:val="000000"/>
                  <w:lang w:val="en-US"/>
                </w:rPr>
                <w:delText xml:space="preserve">        </w:delText>
              </w:r>
              <w:r w:rsidDel="0009237C">
                <w:rPr>
                  <w:color w:val="000000"/>
                </w:rPr>
                <w:delText>}</w:delText>
              </w:r>
            </w:del>
          </w:p>
          <w:p w:rsidR="00227B05" w:rsidDel="0009237C" w:rsidRDefault="00102F2F">
            <w:pPr>
              <w:pStyle w:val="normal"/>
              <w:widowControl w:val="0"/>
              <w:spacing w:before="0" w:after="0" w:line="240" w:lineRule="auto"/>
              <w:rPr>
                <w:del w:id="2476" w:author="Сергей" w:date="2017-08-13T12:36:00Z"/>
                <w:color w:val="000000"/>
              </w:rPr>
            </w:pPr>
            <w:del w:id="2477" w:author="Сергей" w:date="2017-08-13T12:36:00Z">
              <w:r w:rsidDel="0009237C">
                <w:rPr>
                  <w:color w:val="000000"/>
                </w:rPr>
                <w:delText xml:space="preserve">    }</w:delText>
              </w:r>
            </w:del>
          </w:p>
          <w:p w:rsidR="00227B05" w:rsidRDefault="00102F2F">
            <w:pPr>
              <w:pStyle w:val="normal"/>
              <w:widowControl w:val="0"/>
              <w:spacing w:before="0" w:after="0" w:line="240" w:lineRule="auto"/>
            </w:pPr>
            <w:del w:id="2478" w:author="Сергей" w:date="2017-08-13T12:36:00Z">
              <w:r w:rsidDel="0009237C">
                <w:rPr>
                  <w:color w:val="000000"/>
                </w:rPr>
                <w:delText>}</w:delText>
              </w:r>
            </w:del>
          </w:p>
        </w:tc>
      </w:tr>
    </w:tbl>
    <w:p w:rsidR="00227B05" w:rsidRDefault="00227B05">
      <w:pPr>
        <w:pStyle w:val="normal"/>
      </w:pPr>
    </w:p>
    <w:p w:rsidR="00227B05" w:rsidRDefault="00102F2F">
      <w:pPr>
        <w:pStyle w:val="1"/>
        <w:contextualSpacing w:val="0"/>
      </w:pPr>
      <w:bookmarkStart w:id="2479" w:name="_w35s87xk1396" w:colFirst="0" w:colLast="0"/>
      <w:bookmarkEnd w:id="2479"/>
      <w:r>
        <w:lastRenderedPageBreak/>
        <w:t xml:space="preserve">Класс </w:t>
      </w:r>
      <w:proofErr w:type="spellStart"/>
      <w:r>
        <w:t>Point</w:t>
      </w:r>
      <w:proofErr w:type="spellEnd"/>
    </w:p>
    <w:p w:rsidR="00227B05" w:rsidRDefault="00227B05">
      <w:pPr>
        <w:pStyle w:val="normal"/>
      </w:pPr>
    </w:p>
    <w:tbl>
      <w:tblPr>
        <w:tblStyle w:val="af9"/>
        <w:bidiVisual/>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227B05">
        <w:tc>
          <w:tcPr>
            <w:tcW w:w="9638" w:type="dxa"/>
            <w:shd w:val="clear" w:color="auto" w:fill="EFEFEF"/>
            <w:tcMar>
              <w:top w:w="100" w:type="dxa"/>
              <w:left w:w="100" w:type="dxa"/>
              <w:bottom w:w="100" w:type="dxa"/>
              <w:right w:w="100" w:type="dxa"/>
            </w:tcMar>
          </w:tcPr>
          <w:p w:rsidR="006E0002" w:rsidRPr="006E0002" w:rsidRDefault="006E0002" w:rsidP="006E0002">
            <w:pPr>
              <w:autoSpaceDE w:val="0"/>
              <w:autoSpaceDN w:val="0"/>
              <w:adjustRightInd w:val="0"/>
              <w:spacing w:before="0" w:after="0" w:line="240" w:lineRule="auto"/>
              <w:rPr>
                <w:ins w:id="2480" w:author="Сергей" w:date="2017-08-13T12:44:00Z"/>
                <w:rFonts w:ascii="Consolas" w:hAnsi="Consolas" w:cs="Consolas"/>
                <w:color w:val="000000"/>
                <w:sz w:val="19"/>
                <w:szCs w:val="19"/>
                <w:highlight w:val="white"/>
                <w:lang w:val="en-US"/>
                <w:rPrChange w:id="2481" w:author="Сергей" w:date="2017-08-13T12:44:00Z">
                  <w:rPr>
                    <w:ins w:id="2482" w:author="Сергей" w:date="2017-08-13T12:44:00Z"/>
                    <w:rFonts w:ascii="Consolas" w:hAnsi="Consolas" w:cs="Consolas"/>
                    <w:color w:val="000000"/>
                    <w:sz w:val="19"/>
                    <w:szCs w:val="19"/>
                    <w:highlight w:val="white"/>
                  </w:rPr>
                </w:rPrChange>
              </w:rPr>
            </w:pPr>
            <w:ins w:id="2483" w:author="Сергей" w:date="2017-08-13T12:44:00Z">
              <w:r w:rsidRPr="006E0002">
                <w:rPr>
                  <w:rFonts w:ascii="Consolas" w:hAnsi="Consolas" w:cs="Consolas"/>
                  <w:color w:val="0000FF"/>
                  <w:sz w:val="19"/>
                  <w:szCs w:val="19"/>
                  <w:highlight w:val="white"/>
                  <w:lang w:val="en-US"/>
                  <w:rPrChange w:id="2484" w:author="Сергей" w:date="2017-08-13T12:44:00Z">
                    <w:rPr>
                      <w:rFonts w:ascii="Consolas" w:hAnsi="Consolas" w:cs="Consolas"/>
                      <w:color w:val="0000FF"/>
                      <w:sz w:val="19"/>
                      <w:szCs w:val="19"/>
                      <w:highlight w:val="white"/>
                    </w:rPr>
                  </w:rPrChange>
                </w:rPr>
                <w:t>using</w:t>
              </w:r>
              <w:r w:rsidRPr="006E0002">
                <w:rPr>
                  <w:rFonts w:ascii="Consolas" w:hAnsi="Consolas" w:cs="Consolas"/>
                  <w:color w:val="000000"/>
                  <w:sz w:val="19"/>
                  <w:szCs w:val="19"/>
                  <w:highlight w:val="white"/>
                  <w:lang w:val="en-US"/>
                  <w:rPrChange w:id="2485" w:author="Сергей" w:date="2017-08-13T12:44:00Z">
                    <w:rPr>
                      <w:rFonts w:ascii="Consolas" w:hAnsi="Consolas" w:cs="Consolas"/>
                      <w:color w:val="000000"/>
                      <w:sz w:val="19"/>
                      <w:szCs w:val="19"/>
                      <w:highlight w:val="white"/>
                    </w:rPr>
                  </w:rPrChange>
                </w:rPr>
                <w:t xml:space="preserve"> System;</w:t>
              </w:r>
            </w:ins>
          </w:p>
          <w:p w:rsidR="006E0002" w:rsidRPr="006E0002" w:rsidRDefault="006E0002" w:rsidP="006E0002">
            <w:pPr>
              <w:autoSpaceDE w:val="0"/>
              <w:autoSpaceDN w:val="0"/>
              <w:adjustRightInd w:val="0"/>
              <w:spacing w:before="0" w:after="0" w:line="240" w:lineRule="auto"/>
              <w:rPr>
                <w:ins w:id="2486" w:author="Сергей" w:date="2017-08-13T12:44:00Z"/>
                <w:rFonts w:ascii="Consolas" w:hAnsi="Consolas" w:cs="Consolas"/>
                <w:color w:val="000000"/>
                <w:sz w:val="19"/>
                <w:szCs w:val="19"/>
                <w:highlight w:val="white"/>
                <w:lang w:val="en-US"/>
                <w:rPrChange w:id="2487" w:author="Сергей" w:date="2017-08-13T12:44:00Z">
                  <w:rPr>
                    <w:ins w:id="2488" w:author="Сергей" w:date="2017-08-13T12:44:00Z"/>
                    <w:rFonts w:ascii="Consolas" w:hAnsi="Consolas" w:cs="Consolas"/>
                    <w:color w:val="000000"/>
                    <w:sz w:val="19"/>
                    <w:szCs w:val="19"/>
                    <w:highlight w:val="white"/>
                  </w:rPr>
                </w:rPrChange>
              </w:rPr>
            </w:pPr>
          </w:p>
          <w:p w:rsidR="006E0002" w:rsidRPr="006E0002" w:rsidRDefault="006E0002" w:rsidP="006E0002">
            <w:pPr>
              <w:autoSpaceDE w:val="0"/>
              <w:autoSpaceDN w:val="0"/>
              <w:adjustRightInd w:val="0"/>
              <w:spacing w:before="0" w:after="0" w:line="240" w:lineRule="auto"/>
              <w:rPr>
                <w:ins w:id="2489" w:author="Сергей" w:date="2017-08-13T12:44:00Z"/>
                <w:rFonts w:ascii="Consolas" w:hAnsi="Consolas" w:cs="Consolas"/>
                <w:color w:val="000000"/>
                <w:sz w:val="19"/>
                <w:szCs w:val="19"/>
                <w:highlight w:val="white"/>
                <w:lang w:val="en-US"/>
                <w:rPrChange w:id="2490" w:author="Сергей" w:date="2017-08-13T12:44:00Z">
                  <w:rPr>
                    <w:ins w:id="2491" w:author="Сергей" w:date="2017-08-13T12:44:00Z"/>
                    <w:rFonts w:ascii="Consolas" w:hAnsi="Consolas" w:cs="Consolas"/>
                    <w:color w:val="000000"/>
                    <w:sz w:val="19"/>
                    <w:szCs w:val="19"/>
                    <w:highlight w:val="white"/>
                  </w:rPr>
                </w:rPrChange>
              </w:rPr>
            </w:pPr>
            <w:ins w:id="2492" w:author="Сергей" w:date="2017-08-13T12:44:00Z">
              <w:r w:rsidRPr="006E0002">
                <w:rPr>
                  <w:rFonts w:ascii="Consolas" w:hAnsi="Consolas" w:cs="Consolas"/>
                  <w:color w:val="0000FF"/>
                  <w:sz w:val="19"/>
                  <w:szCs w:val="19"/>
                  <w:highlight w:val="white"/>
                  <w:lang w:val="en-US"/>
                  <w:rPrChange w:id="2493" w:author="Сергей" w:date="2017-08-13T12:44:00Z">
                    <w:rPr>
                      <w:rFonts w:ascii="Consolas" w:hAnsi="Consolas" w:cs="Consolas"/>
                      <w:color w:val="0000FF"/>
                      <w:sz w:val="19"/>
                      <w:szCs w:val="19"/>
                      <w:highlight w:val="white"/>
                    </w:rPr>
                  </w:rPrChange>
                </w:rPr>
                <w:t>namespace</w:t>
              </w:r>
              <w:r w:rsidRPr="006E0002">
                <w:rPr>
                  <w:rFonts w:ascii="Consolas" w:hAnsi="Consolas" w:cs="Consolas"/>
                  <w:color w:val="000000"/>
                  <w:sz w:val="19"/>
                  <w:szCs w:val="19"/>
                  <w:highlight w:val="white"/>
                  <w:lang w:val="en-US"/>
                  <w:rPrChange w:id="2494" w:author="Сергей" w:date="2017-08-13T12:44:00Z">
                    <w:rPr>
                      <w:rFonts w:ascii="Consolas" w:hAnsi="Consolas" w:cs="Consolas"/>
                      <w:color w:val="000000"/>
                      <w:sz w:val="19"/>
                      <w:szCs w:val="19"/>
                      <w:highlight w:val="white"/>
                    </w:rPr>
                  </w:rPrChange>
                </w:rPr>
                <w:t xml:space="preserve"> Points</w:t>
              </w:r>
            </w:ins>
          </w:p>
          <w:p w:rsidR="006E0002" w:rsidRPr="006E0002" w:rsidRDefault="006E0002" w:rsidP="006E0002">
            <w:pPr>
              <w:autoSpaceDE w:val="0"/>
              <w:autoSpaceDN w:val="0"/>
              <w:adjustRightInd w:val="0"/>
              <w:spacing w:before="0" w:after="0" w:line="240" w:lineRule="auto"/>
              <w:rPr>
                <w:ins w:id="2495" w:author="Сергей" w:date="2017-08-13T12:44:00Z"/>
                <w:rFonts w:ascii="Consolas" w:hAnsi="Consolas" w:cs="Consolas"/>
                <w:color w:val="000000"/>
                <w:sz w:val="19"/>
                <w:szCs w:val="19"/>
                <w:highlight w:val="white"/>
                <w:lang w:val="en-US"/>
                <w:rPrChange w:id="2496" w:author="Сергей" w:date="2017-08-13T12:44:00Z">
                  <w:rPr>
                    <w:ins w:id="2497" w:author="Сергей" w:date="2017-08-13T12:44:00Z"/>
                    <w:rFonts w:ascii="Consolas" w:hAnsi="Consolas" w:cs="Consolas"/>
                    <w:color w:val="000000"/>
                    <w:sz w:val="19"/>
                    <w:szCs w:val="19"/>
                    <w:highlight w:val="white"/>
                  </w:rPr>
                </w:rPrChange>
              </w:rPr>
            </w:pPr>
            <w:ins w:id="2498" w:author="Сергей" w:date="2017-08-13T12:44:00Z">
              <w:r w:rsidRPr="006E0002">
                <w:rPr>
                  <w:rFonts w:ascii="Consolas" w:hAnsi="Consolas" w:cs="Consolas"/>
                  <w:color w:val="000000"/>
                  <w:sz w:val="19"/>
                  <w:szCs w:val="19"/>
                  <w:highlight w:val="white"/>
                  <w:lang w:val="en-US"/>
                  <w:rPrChange w:id="2499" w:author="Сергей" w:date="2017-08-13T12:44:00Z">
                    <w:rPr>
                      <w:rFonts w:ascii="Consolas" w:hAnsi="Consolas" w:cs="Consolas"/>
                      <w:color w:val="000000"/>
                      <w:sz w:val="19"/>
                      <w:szCs w:val="19"/>
                      <w:highlight w:val="white"/>
                    </w:rPr>
                  </w:rPrChange>
                </w:rPr>
                <w:t>{</w:t>
              </w:r>
            </w:ins>
          </w:p>
          <w:p w:rsidR="006E0002" w:rsidRPr="006E0002" w:rsidRDefault="006E0002" w:rsidP="006E0002">
            <w:pPr>
              <w:autoSpaceDE w:val="0"/>
              <w:autoSpaceDN w:val="0"/>
              <w:adjustRightInd w:val="0"/>
              <w:spacing w:before="0" w:after="0" w:line="240" w:lineRule="auto"/>
              <w:rPr>
                <w:ins w:id="2500" w:author="Сергей" w:date="2017-08-13T12:44:00Z"/>
                <w:rFonts w:ascii="Consolas" w:hAnsi="Consolas" w:cs="Consolas"/>
                <w:color w:val="000000"/>
                <w:sz w:val="19"/>
                <w:szCs w:val="19"/>
                <w:highlight w:val="white"/>
                <w:lang w:val="en-US"/>
                <w:rPrChange w:id="2501" w:author="Сергей" w:date="2017-08-13T12:44:00Z">
                  <w:rPr>
                    <w:ins w:id="2502" w:author="Сергей" w:date="2017-08-13T12:44:00Z"/>
                    <w:rFonts w:ascii="Consolas" w:hAnsi="Consolas" w:cs="Consolas"/>
                    <w:color w:val="000000"/>
                    <w:sz w:val="19"/>
                    <w:szCs w:val="19"/>
                    <w:highlight w:val="white"/>
                  </w:rPr>
                </w:rPrChange>
              </w:rPr>
            </w:pPr>
            <w:ins w:id="2503" w:author="Сергей" w:date="2017-08-13T12:44:00Z">
              <w:r w:rsidRPr="006E0002">
                <w:rPr>
                  <w:rFonts w:ascii="Consolas" w:hAnsi="Consolas" w:cs="Consolas"/>
                  <w:color w:val="000000"/>
                  <w:sz w:val="19"/>
                  <w:szCs w:val="19"/>
                  <w:highlight w:val="white"/>
                  <w:lang w:val="en-US"/>
                  <w:rPrChange w:id="2504" w:author="Сергей" w:date="2017-08-13T12:44:00Z">
                    <w:rPr>
                      <w:rFonts w:ascii="Consolas" w:hAnsi="Consolas" w:cs="Consolas"/>
                      <w:color w:val="000000"/>
                      <w:sz w:val="19"/>
                      <w:szCs w:val="19"/>
                      <w:highlight w:val="white"/>
                    </w:rPr>
                  </w:rPrChange>
                </w:rPr>
                <w:t xml:space="preserve">    </w:t>
              </w:r>
              <w:r w:rsidRPr="006E0002">
                <w:rPr>
                  <w:rFonts w:ascii="Consolas" w:hAnsi="Consolas" w:cs="Consolas"/>
                  <w:color w:val="0000FF"/>
                  <w:sz w:val="19"/>
                  <w:szCs w:val="19"/>
                  <w:highlight w:val="white"/>
                  <w:lang w:val="en-US"/>
                  <w:rPrChange w:id="2505" w:author="Сергей" w:date="2017-08-13T12:44:00Z">
                    <w:rPr>
                      <w:rFonts w:ascii="Consolas" w:hAnsi="Consolas" w:cs="Consolas"/>
                      <w:color w:val="0000FF"/>
                      <w:sz w:val="19"/>
                      <w:szCs w:val="19"/>
                      <w:highlight w:val="white"/>
                    </w:rPr>
                  </w:rPrChange>
                </w:rPr>
                <w:t>class</w:t>
              </w:r>
              <w:r w:rsidRPr="006E0002">
                <w:rPr>
                  <w:rFonts w:ascii="Consolas" w:hAnsi="Consolas" w:cs="Consolas"/>
                  <w:color w:val="000000"/>
                  <w:sz w:val="19"/>
                  <w:szCs w:val="19"/>
                  <w:highlight w:val="white"/>
                  <w:lang w:val="en-US"/>
                  <w:rPrChange w:id="2506" w:author="Сергей" w:date="2017-08-13T12:44:00Z">
                    <w:rPr>
                      <w:rFonts w:ascii="Consolas" w:hAnsi="Consolas" w:cs="Consolas"/>
                      <w:color w:val="000000"/>
                      <w:sz w:val="19"/>
                      <w:szCs w:val="19"/>
                      <w:highlight w:val="white"/>
                    </w:rPr>
                  </w:rPrChange>
                </w:rPr>
                <w:t xml:space="preserve"> </w:t>
              </w:r>
              <w:r w:rsidRPr="006E0002">
                <w:rPr>
                  <w:rFonts w:ascii="Consolas" w:hAnsi="Consolas" w:cs="Consolas"/>
                  <w:color w:val="2B91AF"/>
                  <w:sz w:val="19"/>
                  <w:szCs w:val="19"/>
                  <w:highlight w:val="white"/>
                  <w:lang w:val="en-US"/>
                  <w:rPrChange w:id="2507" w:author="Сергей" w:date="2017-08-13T12:44:00Z">
                    <w:rPr>
                      <w:rFonts w:ascii="Consolas" w:hAnsi="Consolas" w:cs="Consolas"/>
                      <w:color w:val="2B91AF"/>
                      <w:sz w:val="19"/>
                      <w:szCs w:val="19"/>
                      <w:highlight w:val="white"/>
                    </w:rPr>
                  </w:rPrChange>
                </w:rPr>
                <w:t>Program</w:t>
              </w:r>
            </w:ins>
          </w:p>
          <w:p w:rsidR="006E0002" w:rsidRPr="006E0002" w:rsidRDefault="006E0002" w:rsidP="006E0002">
            <w:pPr>
              <w:autoSpaceDE w:val="0"/>
              <w:autoSpaceDN w:val="0"/>
              <w:adjustRightInd w:val="0"/>
              <w:spacing w:before="0" w:after="0" w:line="240" w:lineRule="auto"/>
              <w:rPr>
                <w:ins w:id="2508" w:author="Сергей" w:date="2017-08-13T12:44:00Z"/>
                <w:rFonts w:ascii="Consolas" w:hAnsi="Consolas" w:cs="Consolas"/>
                <w:color w:val="000000"/>
                <w:sz w:val="19"/>
                <w:szCs w:val="19"/>
                <w:highlight w:val="white"/>
                <w:lang w:val="en-US"/>
                <w:rPrChange w:id="2509" w:author="Сергей" w:date="2017-08-13T12:44:00Z">
                  <w:rPr>
                    <w:ins w:id="2510" w:author="Сергей" w:date="2017-08-13T12:44:00Z"/>
                    <w:rFonts w:ascii="Consolas" w:hAnsi="Consolas" w:cs="Consolas"/>
                    <w:color w:val="000000"/>
                    <w:sz w:val="19"/>
                    <w:szCs w:val="19"/>
                    <w:highlight w:val="white"/>
                  </w:rPr>
                </w:rPrChange>
              </w:rPr>
            </w:pPr>
            <w:ins w:id="2511" w:author="Сергей" w:date="2017-08-13T12:44:00Z">
              <w:r w:rsidRPr="006E0002">
                <w:rPr>
                  <w:rFonts w:ascii="Consolas" w:hAnsi="Consolas" w:cs="Consolas"/>
                  <w:color w:val="000000"/>
                  <w:sz w:val="19"/>
                  <w:szCs w:val="19"/>
                  <w:highlight w:val="white"/>
                  <w:lang w:val="en-US"/>
                  <w:rPrChange w:id="2512" w:author="Сергей" w:date="2017-08-13T12:44:00Z">
                    <w:rPr>
                      <w:rFonts w:ascii="Consolas" w:hAnsi="Consolas" w:cs="Consolas"/>
                      <w:color w:val="000000"/>
                      <w:sz w:val="19"/>
                      <w:szCs w:val="19"/>
                      <w:highlight w:val="white"/>
                    </w:rPr>
                  </w:rPrChange>
                </w:rPr>
                <w:t xml:space="preserve">    {</w:t>
              </w:r>
            </w:ins>
          </w:p>
          <w:p w:rsidR="006E0002" w:rsidRPr="006E0002" w:rsidRDefault="006E0002" w:rsidP="006E0002">
            <w:pPr>
              <w:autoSpaceDE w:val="0"/>
              <w:autoSpaceDN w:val="0"/>
              <w:adjustRightInd w:val="0"/>
              <w:spacing w:before="0" w:after="0" w:line="240" w:lineRule="auto"/>
              <w:rPr>
                <w:ins w:id="2513" w:author="Сергей" w:date="2017-08-13T12:44:00Z"/>
                <w:rFonts w:ascii="Consolas" w:hAnsi="Consolas" w:cs="Consolas"/>
                <w:color w:val="000000"/>
                <w:sz w:val="19"/>
                <w:szCs w:val="19"/>
                <w:highlight w:val="white"/>
                <w:lang w:val="en-US"/>
                <w:rPrChange w:id="2514" w:author="Сергей" w:date="2017-08-13T12:44:00Z">
                  <w:rPr>
                    <w:ins w:id="2515" w:author="Сергей" w:date="2017-08-13T12:44:00Z"/>
                    <w:rFonts w:ascii="Consolas" w:hAnsi="Consolas" w:cs="Consolas"/>
                    <w:color w:val="000000"/>
                    <w:sz w:val="19"/>
                    <w:szCs w:val="19"/>
                    <w:highlight w:val="white"/>
                  </w:rPr>
                </w:rPrChange>
              </w:rPr>
            </w:pPr>
            <w:ins w:id="2516" w:author="Сергей" w:date="2017-08-13T12:44:00Z">
              <w:r w:rsidRPr="006E0002">
                <w:rPr>
                  <w:rFonts w:ascii="Consolas" w:hAnsi="Consolas" w:cs="Consolas"/>
                  <w:color w:val="000000"/>
                  <w:sz w:val="19"/>
                  <w:szCs w:val="19"/>
                  <w:highlight w:val="white"/>
                  <w:lang w:val="en-US"/>
                  <w:rPrChange w:id="2517" w:author="Сергей" w:date="2017-08-13T12:44:00Z">
                    <w:rPr>
                      <w:rFonts w:ascii="Consolas" w:hAnsi="Consolas" w:cs="Consolas"/>
                      <w:color w:val="000000"/>
                      <w:sz w:val="19"/>
                      <w:szCs w:val="19"/>
                      <w:highlight w:val="white"/>
                    </w:rPr>
                  </w:rPrChange>
                </w:rPr>
                <w:t xml:space="preserve">        </w:t>
              </w:r>
              <w:r w:rsidRPr="006E0002">
                <w:rPr>
                  <w:rFonts w:ascii="Consolas" w:hAnsi="Consolas" w:cs="Consolas"/>
                  <w:color w:val="0000FF"/>
                  <w:sz w:val="19"/>
                  <w:szCs w:val="19"/>
                  <w:highlight w:val="white"/>
                  <w:lang w:val="en-US"/>
                  <w:rPrChange w:id="2518" w:author="Сергей" w:date="2017-08-13T12:44:00Z">
                    <w:rPr>
                      <w:rFonts w:ascii="Consolas" w:hAnsi="Consolas" w:cs="Consolas"/>
                      <w:color w:val="0000FF"/>
                      <w:sz w:val="19"/>
                      <w:szCs w:val="19"/>
                      <w:highlight w:val="white"/>
                    </w:rPr>
                  </w:rPrChange>
                </w:rPr>
                <w:t>class</w:t>
              </w:r>
              <w:r w:rsidRPr="006E0002">
                <w:rPr>
                  <w:rFonts w:ascii="Consolas" w:hAnsi="Consolas" w:cs="Consolas"/>
                  <w:color w:val="000000"/>
                  <w:sz w:val="19"/>
                  <w:szCs w:val="19"/>
                  <w:highlight w:val="white"/>
                  <w:lang w:val="en-US"/>
                  <w:rPrChange w:id="2519" w:author="Сергей" w:date="2017-08-13T12:44:00Z">
                    <w:rPr>
                      <w:rFonts w:ascii="Consolas" w:hAnsi="Consolas" w:cs="Consolas"/>
                      <w:color w:val="000000"/>
                      <w:sz w:val="19"/>
                      <w:szCs w:val="19"/>
                      <w:highlight w:val="white"/>
                    </w:rPr>
                  </w:rPrChange>
                </w:rPr>
                <w:t xml:space="preserve"> </w:t>
              </w:r>
              <w:r w:rsidRPr="006E0002">
                <w:rPr>
                  <w:rFonts w:ascii="Consolas" w:hAnsi="Consolas" w:cs="Consolas"/>
                  <w:color w:val="2B91AF"/>
                  <w:sz w:val="19"/>
                  <w:szCs w:val="19"/>
                  <w:highlight w:val="white"/>
                  <w:lang w:val="en-US"/>
                  <w:rPrChange w:id="2520" w:author="Сергей" w:date="2017-08-13T12:44:00Z">
                    <w:rPr>
                      <w:rFonts w:ascii="Consolas" w:hAnsi="Consolas" w:cs="Consolas"/>
                      <w:color w:val="2B91AF"/>
                      <w:sz w:val="19"/>
                      <w:szCs w:val="19"/>
                      <w:highlight w:val="white"/>
                    </w:rPr>
                  </w:rPrChange>
                </w:rPr>
                <w:t>Point</w:t>
              </w:r>
            </w:ins>
          </w:p>
          <w:p w:rsidR="006E0002" w:rsidRPr="006E0002" w:rsidRDefault="006E0002" w:rsidP="006E0002">
            <w:pPr>
              <w:autoSpaceDE w:val="0"/>
              <w:autoSpaceDN w:val="0"/>
              <w:adjustRightInd w:val="0"/>
              <w:spacing w:before="0" w:after="0" w:line="240" w:lineRule="auto"/>
              <w:rPr>
                <w:ins w:id="2521" w:author="Сергей" w:date="2017-08-13T12:44:00Z"/>
                <w:rFonts w:ascii="Consolas" w:hAnsi="Consolas" w:cs="Consolas"/>
                <w:color w:val="000000"/>
                <w:sz w:val="19"/>
                <w:szCs w:val="19"/>
                <w:highlight w:val="white"/>
                <w:lang w:val="en-US"/>
                <w:rPrChange w:id="2522" w:author="Сергей" w:date="2017-08-13T12:44:00Z">
                  <w:rPr>
                    <w:ins w:id="2523" w:author="Сергей" w:date="2017-08-13T12:44:00Z"/>
                    <w:rFonts w:ascii="Consolas" w:hAnsi="Consolas" w:cs="Consolas"/>
                    <w:color w:val="000000"/>
                    <w:sz w:val="19"/>
                    <w:szCs w:val="19"/>
                    <w:highlight w:val="white"/>
                  </w:rPr>
                </w:rPrChange>
              </w:rPr>
            </w:pPr>
            <w:ins w:id="2524" w:author="Сергей" w:date="2017-08-13T12:44:00Z">
              <w:r w:rsidRPr="006E0002">
                <w:rPr>
                  <w:rFonts w:ascii="Consolas" w:hAnsi="Consolas" w:cs="Consolas"/>
                  <w:color w:val="000000"/>
                  <w:sz w:val="19"/>
                  <w:szCs w:val="19"/>
                  <w:highlight w:val="white"/>
                  <w:lang w:val="en-US"/>
                  <w:rPrChange w:id="2525" w:author="Сергей" w:date="2017-08-13T12:44:00Z">
                    <w:rPr>
                      <w:rFonts w:ascii="Consolas" w:hAnsi="Consolas" w:cs="Consolas"/>
                      <w:color w:val="000000"/>
                      <w:sz w:val="19"/>
                      <w:szCs w:val="19"/>
                      <w:highlight w:val="white"/>
                    </w:rPr>
                  </w:rPrChange>
                </w:rPr>
                <w:t xml:space="preserve">        {</w:t>
              </w:r>
            </w:ins>
          </w:p>
          <w:p w:rsidR="006E0002" w:rsidRPr="006E0002" w:rsidRDefault="006E0002" w:rsidP="006E0002">
            <w:pPr>
              <w:autoSpaceDE w:val="0"/>
              <w:autoSpaceDN w:val="0"/>
              <w:adjustRightInd w:val="0"/>
              <w:spacing w:before="0" w:after="0" w:line="240" w:lineRule="auto"/>
              <w:rPr>
                <w:ins w:id="2526" w:author="Сергей" w:date="2017-08-13T12:44:00Z"/>
                <w:rFonts w:ascii="Consolas" w:hAnsi="Consolas" w:cs="Consolas"/>
                <w:color w:val="000000"/>
                <w:sz w:val="19"/>
                <w:szCs w:val="19"/>
                <w:highlight w:val="white"/>
                <w:lang w:val="en-US"/>
                <w:rPrChange w:id="2527" w:author="Сергей" w:date="2017-08-13T12:44:00Z">
                  <w:rPr>
                    <w:ins w:id="2528" w:author="Сергей" w:date="2017-08-13T12:44:00Z"/>
                    <w:rFonts w:ascii="Consolas" w:hAnsi="Consolas" w:cs="Consolas"/>
                    <w:color w:val="000000"/>
                    <w:sz w:val="19"/>
                    <w:szCs w:val="19"/>
                    <w:highlight w:val="white"/>
                  </w:rPr>
                </w:rPrChange>
              </w:rPr>
            </w:pPr>
            <w:ins w:id="2529" w:author="Сергей" w:date="2017-08-13T12:44:00Z">
              <w:r w:rsidRPr="006E0002">
                <w:rPr>
                  <w:rFonts w:ascii="Consolas" w:hAnsi="Consolas" w:cs="Consolas"/>
                  <w:color w:val="000000"/>
                  <w:sz w:val="19"/>
                  <w:szCs w:val="19"/>
                  <w:highlight w:val="white"/>
                  <w:lang w:val="en-US"/>
                  <w:rPrChange w:id="2530" w:author="Сергей" w:date="2017-08-13T12:44:00Z">
                    <w:rPr>
                      <w:rFonts w:ascii="Consolas" w:hAnsi="Consolas" w:cs="Consolas"/>
                      <w:color w:val="000000"/>
                      <w:sz w:val="19"/>
                      <w:szCs w:val="19"/>
                      <w:highlight w:val="white"/>
                    </w:rPr>
                  </w:rPrChange>
                </w:rPr>
                <w:t xml:space="preserve">            </w:t>
              </w:r>
              <w:r w:rsidRPr="006E0002">
                <w:rPr>
                  <w:rFonts w:ascii="Consolas" w:hAnsi="Consolas" w:cs="Consolas"/>
                  <w:color w:val="0000FF"/>
                  <w:sz w:val="19"/>
                  <w:szCs w:val="19"/>
                  <w:highlight w:val="white"/>
                  <w:lang w:val="en-US"/>
                  <w:rPrChange w:id="2531" w:author="Сергей" w:date="2017-08-13T12:44:00Z">
                    <w:rPr>
                      <w:rFonts w:ascii="Consolas" w:hAnsi="Consolas" w:cs="Consolas"/>
                      <w:color w:val="0000FF"/>
                      <w:sz w:val="19"/>
                      <w:szCs w:val="19"/>
                      <w:highlight w:val="white"/>
                    </w:rPr>
                  </w:rPrChange>
                </w:rPr>
                <w:t>double</w:t>
              </w:r>
              <w:r w:rsidRPr="006E0002">
                <w:rPr>
                  <w:rFonts w:ascii="Consolas" w:hAnsi="Consolas" w:cs="Consolas"/>
                  <w:color w:val="000000"/>
                  <w:sz w:val="19"/>
                  <w:szCs w:val="19"/>
                  <w:highlight w:val="white"/>
                  <w:lang w:val="en-US"/>
                  <w:rPrChange w:id="2532" w:author="Сергей" w:date="2017-08-13T12:44:00Z">
                    <w:rPr>
                      <w:rFonts w:ascii="Consolas" w:hAnsi="Consolas" w:cs="Consolas"/>
                      <w:color w:val="000000"/>
                      <w:sz w:val="19"/>
                      <w:szCs w:val="19"/>
                      <w:highlight w:val="white"/>
                    </w:rPr>
                  </w:rPrChange>
                </w:rPr>
                <w:t xml:space="preserve"> _x, _y;</w:t>
              </w:r>
            </w:ins>
          </w:p>
          <w:p w:rsidR="006E0002" w:rsidRPr="006E0002" w:rsidRDefault="006E0002" w:rsidP="006E0002">
            <w:pPr>
              <w:autoSpaceDE w:val="0"/>
              <w:autoSpaceDN w:val="0"/>
              <w:adjustRightInd w:val="0"/>
              <w:spacing w:before="0" w:after="0" w:line="240" w:lineRule="auto"/>
              <w:rPr>
                <w:ins w:id="2533" w:author="Сергей" w:date="2017-08-13T12:44:00Z"/>
                <w:rFonts w:ascii="Consolas" w:hAnsi="Consolas" w:cs="Consolas"/>
                <w:color w:val="000000"/>
                <w:sz w:val="19"/>
                <w:szCs w:val="19"/>
                <w:highlight w:val="white"/>
                <w:lang w:val="en-US"/>
                <w:rPrChange w:id="2534" w:author="Сергей" w:date="2017-08-13T12:44:00Z">
                  <w:rPr>
                    <w:ins w:id="2535" w:author="Сергей" w:date="2017-08-13T12:44:00Z"/>
                    <w:rFonts w:ascii="Consolas" w:hAnsi="Consolas" w:cs="Consolas"/>
                    <w:color w:val="000000"/>
                    <w:sz w:val="19"/>
                    <w:szCs w:val="19"/>
                    <w:highlight w:val="white"/>
                  </w:rPr>
                </w:rPrChange>
              </w:rPr>
            </w:pPr>
          </w:p>
          <w:p w:rsidR="006E0002" w:rsidRPr="006E0002" w:rsidRDefault="006E0002" w:rsidP="006E0002">
            <w:pPr>
              <w:autoSpaceDE w:val="0"/>
              <w:autoSpaceDN w:val="0"/>
              <w:adjustRightInd w:val="0"/>
              <w:spacing w:before="0" w:after="0" w:line="240" w:lineRule="auto"/>
              <w:rPr>
                <w:ins w:id="2536" w:author="Сергей" w:date="2017-08-13T12:44:00Z"/>
                <w:rFonts w:ascii="Consolas" w:hAnsi="Consolas" w:cs="Consolas"/>
                <w:color w:val="000000"/>
                <w:sz w:val="19"/>
                <w:szCs w:val="19"/>
                <w:highlight w:val="white"/>
                <w:lang w:val="en-US"/>
                <w:rPrChange w:id="2537" w:author="Сергей" w:date="2017-08-13T12:44:00Z">
                  <w:rPr>
                    <w:ins w:id="2538" w:author="Сергей" w:date="2017-08-13T12:44:00Z"/>
                    <w:rFonts w:ascii="Consolas" w:hAnsi="Consolas" w:cs="Consolas"/>
                    <w:color w:val="000000"/>
                    <w:sz w:val="19"/>
                    <w:szCs w:val="19"/>
                    <w:highlight w:val="white"/>
                  </w:rPr>
                </w:rPrChange>
              </w:rPr>
            </w:pPr>
            <w:ins w:id="2539" w:author="Сергей" w:date="2017-08-13T12:44:00Z">
              <w:r w:rsidRPr="006E0002">
                <w:rPr>
                  <w:rFonts w:ascii="Consolas" w:hAnsi="Consolas" w:cs="Consolas"/>
                  <w:color w:val="000000"/>
                  <w:sz w:val="19"/>
                  <w:szCs w:val="19"/>
                  <w:highlight w:val="white"/>
                  <w:lang w:val="en-US"/>
                  <w:rPrChange w:id="2540" w:author="Сергей" w:date="2017-08-13T12:44:00Z">
                    <w:rPr>
                      <w:rFonts w:ascii="Consolas" w:hAnsi="Consolas" w:cs="Consolas"/>
                      <w:color w:val="000000"/>
                      <w:sz w:val="19"/>
                      <w:szCs w:val="19"/>
                      <w:highlight w:val="white"/>
                    </w:rPr>
                  </w:rPrChange>
                </w:rPr>
                <w:t xml:space="preserve">            </w:t>
              </w:r>
              <w:r w:rsidRPr="006E0002">
                <w:rPr>
                  <w:rFonts w:ascii="Consolas" w:hAnsi="Consolas" w:cs="Consolas"/>
                  <w:color w:val="0000FF"/>
                  <w:sz w:val="19"/>
                  <w:szCs w:val="19"/>
                  <w:highlight w:val="white"/>
                  <w:lang w:val="en-US"/>
                  <w:rPrChange w:id="2541" w:author="Сергей" w:date="2017-08-13T12:44:00Z">
                    <w:rPr>
                      <w:rFonts w:ascii="Consolas" w:hAnsi="Consolas" w:cs="Consolas"/>
                      <w:color w:val="0000FF"/>
                      <w:sz w:val="19"/>
                      <w:szCs w:val="19"/>
                      <w:highlight w:val="white"/>
                    </w:rPr>
                  </w:rPrChange>
                </w:rPr>
                <w:t>public</w:t>
              </w:r>
              <w:r w:rsidRPr="006E0002">
                <w:rPr>
                  <w:rFonts w:ascii="Consolas" w:hAnsi="Consolas" w:cs="Consolas"/>
                  <w:color w:val="000000"/>
                  <w:sz w:val="19"/>
                  <w:szCs w:val="19"/>
                  <w:highlight w:val="white"/>
                  <w:lang w:val="en-US"/>
                  <w:rPrChange w:id="2542" w:author="Сергей" w:date="2017-08-13T12:44:00Z">
                    <w:rPr>
                      <w:rFonts w:ascii="Consolas" w:hAnsi="Consolas" w:cs="Consolas"/>
                      <w:color w:val="000000"/>
                      <w:sz w:val="19"/>
                      <w:szCs w:val="19"/>
                      <w:highlight w:val="white"/>
                    </w:rPr>
                  </w:rPrChange>
                </w:rPr>
                <w:t xml:space="preserve"> Point()</w:t>
              </w:r>
            </w:ins>
          </w:p>
          <w:p w:rsidR="006E0002" w:rsidRPr="006E0002" w:rsidRDefault="006E0002" w:rsidP="006E0002">
            <w:pPr>
              <w:autoSpaceDE w:val="0"/>
              <w:autoSpaceDN w:val="0"/>
              <w:adjustRightInd w:val="0"/>
              <w:spacing w:before="0" w:after="0" w:line="240" w:lineRule="auto"/>
              <w:rPr>
                <w:ins w:id="2543" w:author="Сергей" w:date="2017-08-13T12:44:00Z"/>
                <w:rFonts w:ascii="Consolas" w:hAnsi="Consolas" w:cs="Consolas"/>
                <w:color w:val="000000"/>
                <w:sz w:val="19"/>
                <w:szCs w:val="19"/>
                <w:highlight w:val="white"/>
                <w:lang w:val="en-US"/>
                <w:rPrChange w:id="2544" w:author="Сергей" w:date="2017-08-13T12:44:00Z">
                  <w:rPr>
                    <w:ins w:id="2545" w:author="Сергей" w:date="2017-08-13T12:44:00Z"/>
                    <w:rFonts w:ascii="Consolas" w:hAnsi="Consolas" w:cs="Consolas"/>
                    <w:color w:val="000000"/>
                    <w:sz w:val="19"/>
                    <w:szCs w:val="19"/>
                    <w:highlight w:val="white"/>
                  </w:rPr>
                </w:rPrChange>
              </w:rPr>
            </w:pPr>
            <w:ins w:id="2546" w:author="Сергей" w:date="2017-08-13T12:44:00Z">
              <w:r w:rsidRPr="006E0002">
                <w:rPr>
                  <w:rFonts w:ascii="Consolas" w:hAnsi="Consolas" w:cs="Consolas"/>
                  <w:color w:val="000000"/>
                  <w:sz w:val="19"/>
                  <w:szCs w:val="19"/>
                  <w:highlight w:val="white"/>
                  <w:lang w:val="en-US"/>
                  <w:rPrChange w:id="2547" w:author="Сергей" w:date="2017-08-13T12:44:00Z">
                    <w:rPr>
                      <w:rFonts w:ascii="Consolas" w:hAnsi="Consolas" w:cs="Consolas"/>
                      <w:color w:val="000000"/>
                      <w:sz w:val="19"/>
                      <w:szCs w:val="19"/>
                      <w:highlight w:val="white"/>
                    </w:rPr>
                  </w:rPrChange>
                </w:rPr>
                <w:t xml:space="preserve">            {</w:t>
              </w:r>
            </w:ins>
          </w:p>
          <w:p w:rsidR="006E0002" w:rsidRPr="006E0002" w:rsidRDefault="006E0002" w:rsidP="006E0002">
            <w:pPr>
              <w:autoSpaceDE w:val="0"/>
              <w:autoSpaceDN w:val="0"/>
              <w:adjustRightInd w:val="0"/>
              <w:spacing w:before="0" w:after="0" w:line="240" w:lineRule="auto"/>
              <w:rPr>
                <w:ins w:id="2548" w:author="Сергей" w:date="2017-08-13T12:44:00Z"/>
                <w:rFonts w:ascii="Consolas" w:hAnsi="Consolas" w:cs="Consolas"/>
                <w:color w:val="000000"/>
                <w:sz w:val="19"/>
                <w:szCs w:val="19"/>
                <w:highlight w:val="white"/>
                <w:lang w:val="en-US"/>
                <w:rPrChange w:id="2549" w:author="Сергей" w:date="2017-08-13T12:44:00Z">
                  <w:rPr>
                    <w:ins w:id="2550" w:author="Сергей" w:date="2017-08-13T12:44:00Z"/>
                    <w:rFonts w:ascii="Consolas" w:hAnsi="Consolas" w:cs="Consolas"/>
                    <w:color w:val="000000"/>
                    <w:sz w:val="19"/>
                    <w:szCs w:val="19"/>
                    <w:highlight w:val="white"/>
                  </w:rPr>
                </w:rPrChange>
              </w:rPr>
            </w:pPr>
            <w:ins w:id="2551" w:author="Сергей" w:date="2017-08-13T12:44:00Z">
              <w:r w:rsidRPr="006E0002">
                <w:rPr>
                  <w:rFonts w:ascii="Consolas" w:hAnsi="Consolas" w:cs="Consolas"/>
                  <w:color w:val="000000"/>
                  <w:sz w:val="19"/>
                  <w:szCs w:val="19"/>
                  <w:highlight w:val="white"/>
                  <w:lang w:val="en-US"/>
                  <w:rPrChange w:id="2552" w:author="Сергей" w:date="2017-08-13T12:44:00Z">
                    <w:rPr>
                      <w:rFonts w:ascii="Consolas" w:hAnsi="Consolas" w:cs="Consolas"/>
                      <w:color w:val="000000"/>
                      <w:sz w:val="19"/>
                      <w:szCs w:val="19"/>
                      <w:highlight w:val="white"/>
                    </w:rPr>
                  </w:rPrChange>
                </w:rPr>
                <w:t xml:space="preserve">                _x = _y = 0;</w:t>
              </w:r>
            </w:ins>
          </w:p>
          <w:p w:rsidR="006E0002" w:rsidRPr="006E0002" w:rsidRDefault="006E0002" w:rsidP="006E0002">
            <w:pPr>
              <w:autoSpaceDE w:val="0"/>
              <w:autoSpaceDN w:val="0"/>
              <w:adjustRightInd w:val="0"/>
              <w:spacing w:before="0" w:after="0" w:line="240" w:lineRule="auto"/>
              <w:rPr>
                <w:ins w:id="2553" w:author="Сергей" w:date="2017-08-13T12:44:00Z"/>
                <w:rFonts w:ascii="Consolas" w:hAnsi="Consolas" w:cs="Consolas"/>
                <w:color w:val="000000"/>
                <w:sz w:val="19"/>
                <w:szCs w:val="19"/>
                <w:highlight w:val="white"/>
                <w:lang w:val="en-US"/>
                <w:rPrChange w:id="2554" w:author="Сергей" w:date="2017-08-13T12:44:00Z">
                  <w:rPr>
                    <w:ins w:id="2555" w:author="Сергей" w:date="2017-08-13T12:44:00Z"/>
                    <w:rFonts w:ascii="Consolas" w:hAnsi="Consolas" w:cs="Consolas"/>
                    <w:color w:val="000000"/>
                    <w:sz w:val="19"/>
                    <w:szCs w:val="19"/>
                    <w:highlight w:val="white"/>
                  </w:rPr>
                </w:rPrChange>
              </w:rPr>
            </w:pPr>
            <w:ins w:id="2556" w:author="Сергей" w:date="2017-08-13T12:44:00Z">
              <w:r w:rsidRPr="006E0002">
                <w:rPr>
                  <w:rFonts w:ascii="Consolas" w:hAnsi="Consolas" w:cs="Consolas"/>
                  <w:color w:val="000000"/>
                  <w:sz w:val="19"/>
                  <w:szCs w:val="19"/>
                  <w:highlight w:val="white"/>
                  <w:lang w:val="en-US"/>
                  <w:rPrChange w:id="2557" w:author="Сергей" w:date="2017-08-13T12:44:00Z">
                    <w:rPr>
                      <w:rFonts w:ascii="Consolas" w:hAnsi="Consolas" w:cs="Consolas"/>
                      <w:color w:val="000000"/>
                      <w:sz w:val="19"/>
                      <w:szCs w:val="19"/>
                      <w:highlight w:val="white"/>
                    </w:rPr>
                  </w:rPrChange>
                </w:rPr>
                <w:t xml:space="preserve">            }</w:t>
              </w:r>
            </w:ins>
          </w:p>
          <w:p w:rsidR="006E0002" w:rsidRPr="006E0002" w:rsidRDefault="006E0002" w:rsidP="006E0002">
            <w:pPr>
              <w:autoSpaceDE w:val="0"/>
              <w:autoSpaceDN w:val="0"/>
              <w:adjustRightInd w:val="0"/>
              <w:spacing w:before="0" w:after="0" w:line="240" w:lineRule="auto"/>
              <w:rPr>
                <w:ins w:id="2558" w:author="Сергей" w:date="2017-08-13T12:44:00Z"/>
                <w:rFonts w:ascii="Consolas" w:hAnsi="Consolas" w:cs="Consolas"/>
                <w:color w:val="000000"/>
                <w:sz w:val="19"/>
                <w:szCs w:val="19"/>
                <w:highlight w:val="white"/>
                <w:lang w:val="en-US"/>
                <w:rPrChange w:id="2559" w:author="Сергей" w:date="2017-08-13T12:44:00Z">
                  <w:rPr>
                    <w:ins w:id="2560" w:author="Сергей" w:date="2017-08-13T12:44:00Z"/>
                    <w:rFonts w:ascii="Consolas" w:hAnsi="Consolas" w:cs="Consolas"/>
                    <w:color w:val="000000"/>
                    <w:sz w:val="19"/>
                    <w:szCs w:val="19"/>
                    <w:highlight w:val="white"/>
                  </w:rPr>
                </w:rPrChange>
              </w:rPr>
            </w:pPr>
            <w:ins w:id="2561" w:author="Сергей" w:date="2017-08-13T12:44:00Z">
              <w:r w:rsidRPr="006E0002">
                <w:rPr>
                  <w:rFonts w:ascii="Consolas" w:hAnsi="Consolas" w:cs="Consolas"/>
                  <w:color w:val="000000"/>
                  <w:sz w:val="19"/>
                  <w:szCs w:val="19"/>
                  <w:highlight w:val="white"/>
                  <w:lang w:val="en-US"/>
                  <w:rPrChange w:id="2562" w:author="Сергей" w:date="2017-08-13T12:44:00Z">
                    <w:rPr>
                      <w:rFonts w:ascii="Consolas" w:hAnsi="Consolas" w:cs="Consolas"/>
                      <w:color w:val="000000"/>
                      <w:sz w:val="19"/>
                      <w:szCs w:val="19"/>
                      <w:highlight w:val="white"/>
                    </w:rPr>
                  </w:rPrChange>
                </w:rPr>
                <w:t xml:space="preserve">            </w:t>
              </w:r>
              <w:r w:rsidRPr="006E0002">
                <w:rPr>
                  <w:rFonts w:ascii="Consolas" w:hAnsi="Consolas" w:cs="Consolas"/>
                  <w:color w:val="0000FF"/>
                  <w:sz w:val="19"/>
                  <w:szCs w:val="19"/>
                  <w:highlight w:val="white"/>
                  <w:lang w:val="en-US"/>
                  <w:rPrChange w:id="2563" w:author="Сергей" w:date="2017-08-13T12:44:00Z">
                    <w:rPr>
                      <w:rFonts w:ascii="Consolas" w:hAnsi="Consolas" w:cs="Consolas"/>
                      <w:color w:val="0000FF"/>
                      <w:sz w:val="19"/>
                      <w:szCs w:val="19"/>
                      <w:highlight w:val="white"/>
                    </w:rPr>
                  </w:rPrChange>
                </w:rPr>
                <w:t>public</w:t>
              </w:r>
              <w:r w:rsidRPr="006E0002">
                <w:rPr>
                  <w:rFonts w:ascii="Consolas" w:hAnsi="Consolas" w:cs="Consolas"/>
                  <w:color w:val="000000"/>
                  <w:sz w:val="19"/>
                  <w:szCs w:val="19"/>
                  <w:highlight w:val="white"/>
                  <w:lang w:val="en-US"/>
                  <w:rPrChange w:id="2564" w:author="Сергей" w:date="2017-08-13T12:44:00Z">
                    <w:rPr>
                      <w:rFonts w:ascii="Consolas" w:hAnsi="Consolas" w:cs="Consolas"/>
                      <w:color w:val="000000"/>
                      <w:sz w:val="19"/>
                      <w:szCs w:val="19"/>
                      <w:highlight w:val="white"/>
                    </w:rPr>
                  </w:rPrChange>
                </w:rPr>
                <w:t xml:space="preserve"> Point(</w:t>
              </w:r>
              <w:r w:rsidRPr="006E0002">
                <w:rPr>
                  <w:rFonts w:ascii="Consolas" w:hAnsi="Consolas" w:cs="Consolas"/>
                  <w:color w:val="0000FF"/>
                  <w:sz w:val="19"/>
                  <w:szCs w:val="19"/>
                  <w:highlight w:val="white"/>
                  <w:lang w:val="en-US"/>
                  <w:rPrChange w:id="2565" w:author="Сергей" w:date="2017-08-13T12:44:00Z">
                    <w:rPr>
                      <w:rFonts w:ascii="Consolas" w:hAnsi="Consolas" w:cs="Consolas"/>
                      <w:color w:val="0000FF"/>
                      <w:sz w:val="19"/>
                      <w:szCs w:val="19"/>
                      <w:highlight w:val="white"/>
                    </w:rPr>
                  </w:rPrChange>
                </w:rPr>
                <w:t>double</w:t>
              </w:r>
              <w:r w:rsidRPr="006E0002">
                <w:rPr>
                  <w:rFonts w:ascii="Consolas" w:hAnsi="Consolas" w:cs="Consolas"/>
                  <w:color w:val="000000"/>
                  <w:sz w:val="19"/>
                  <w:szCs w:val="19"/>
                  <w:highlight w:val="white"/>
                  <w:lang w:val="en-US"/>
                  <w:rPrChange w:id="2566" w:author="Сергей" w:date="2017-08-13T12:44:00Z">
                    <w:rPr>
                      <w:rFonts w:ascii="Consolas" w:hAnsi="Consolas" w:cs="Consolas"/>
                      <w:color w:val="000000"/>
                      <w:sz w:val="19"/>
                      <w:szCs w:val="19"/>
                      <w:highlight w:val="white"/>
                    </w:rPr>
                  </w:rPrChange>
                </w:rPr>
                <w:t xml:space="preserve"> x, </w:t>
              </w:r>
              <w:r w:rsidRPr="006E0002">
                <w:rPr>
                  <w:rFonts w:ascii="Consolas" w:hAnsi="Consolas" w:cs="Consolas"/>
                  <w:color w:val="0000FF"/>
                  <w:sz w:val="19"/>
                  <w:szCs w:val="19"/>
                  <w:highlight w:val="white"/>
                  <w:lang w:val="en-US"/>
                  <w:rPrChange w:id="2567" w:author="Сергей" w:date="2017-08-13T12:44:00Z">
                    <w:rPr>
                      <w:rFonts w:ascii="Consolas" w:hAnsi="Consolas" w:cs="Consolas"/>
                      <w:color w:val="0000FF"/>
                      <w:sz w:val="19"/>
                      <w:szCs w:val="19"/>
                      <w:highlight w:val="white"/>
                    </w:rPr>
                  </w:rPrChange>
                </w:rPr>
                <w:t>double</w:t>
              </w:r>
              <w:r w:rsidRPr="006E0002">
                <w:rPr>
                  <w:rFonts w:ascii="Consolas" w:hAnsi="Consolas" w:cs="Consolas"/>
                  <w:color w:val="000000"/>
                  <w:sz w:val="19"/>
                  <w:szCs w:val="19"/>
                  <w:highlight w:val="white"/>
                  <w:lang w:val="en-US"/>
                  <w:rPrChange w:id="2568" w:author="Сергей" w:date="2017-08-13T12:44:00Z">
                    <w:rPr>
                      <w:rFonts w:ascii="Consolas" w:hAnsi="Consolas" w:cs="Consolas"/>
                      <w:color w:val="000000"/>
                      <w:sz w:val="19"/>
                      <w:szCs w:val="19"/>
                      <w:highlight w:val="white"/>
                    </w:rPr>
                  </w:rPrChange>
                </w:rPr>
                <w:t xml:space="preserve"> y)</w:t>
              </w:r>
            </w:ins>
          </w:p>
          <w:p w:rsidR="006E0002" w:rsidRPr="006E0002" w:rsidRDefault="006E0002" w:rsidP="006E0002">
            <w:pPr>
              <w:autoSpaceDE w:val="0"/>
              <w:autoSpaceDN w:val="0"/>
              <w:adjustRightInd w:val="0"/>
              <w:spacing w:before="0" w:after="0" w:line="240" w:lineRule="auto"/>
              <w:rPr>
                <w:ins w:id="2569" w:author="Сергей" w:date="2017-08-13T12:44:00Z"/>
                <w:rFonts w:ascii="Consolas" w:hAnsi="Consolas" w:cs="Consolas"/>
                <w:color w:val="000000"/>
                <w:sz w:val="19"/>
                <w:szCs w:val="19"/>
                <w:highlight w:val="white"/>
                <w:lang w:val="en-US"/>
                <w:rPrChange w:id="2570" w:author="Сергей" w:date="2017-08-13T12:44:00Z">
                  <w:rPr>
                    <w:ins w:id="2571" w:author="Сергей" w:date="2017-08-13T12:44:00Z"/>
                    <w:rFonts w:ascii="Consolas" w:hAnsi="Consolas" w:cs="Consolas"/>
                    <w:color w:val="000000"/>
                    <w:sz w:val="19"/>
                    <w:szCs w:val="19"/>
                    <w:highlight w:val="white"/>
                  </w:rPr>
                </w:rPrChange>
              </w:rPr>
            </w:pPr>
            <w:ins w:id="2572" w:author="Сергей" w:date="2017-08-13T12:44:00Z">
              <w:r w:rsidRPr="006E0002">
                <w:rPr>
                  <w:rFonts w:ascii="Consolas" w:hAnsi="Consolas" w:cs="Consolas"/>
                  <w:color w:val="000000"/>
                  <w:sz w:val="19"/>
                  <w:szCs w:val="19"/>
                  <w:highlight w:val="white"/>
                  <w:lang w:val="en-US"/>
                  <w:rPrChange w:id="2573" w:author="Сергей" w:date="2017-08-13T12:44:00Z">
                    <w:rPr>
                      <w:rFonts w:ascii="Consolas" w:hAnsi="Consolas" w:cs="Consolas"/>
                      <w:color w:val="000000"/>
                      <w:sz w:val="19"/>
                      <w:szCs w:val="19"/>
                      <w:highlight w:val="white"/>
                    </w:rPr>
                  </w:rPrChange>
                </w:rPr>
                <w:t xml:space="preserve">            {</w:t>
              </w:r>
            </w:ins>
          </w:p>
          <w:p w:rsidR="006E0002" w:rsidRPr="006E0002" w:rsidRDefault="006E0002" w:rsidP="006E0002">
            <w:pPr>
              <w:autoSpaceDE w:val="0"/>
              <w:autoSpaceDN w:val="0"/>
              <w:adjustRightInd w:val="0"/>
              <w:spacing w:before="0" w:after="0" w:line="240" w:lineRule="auto"/>
              <w:rPr>
                <w:ins w:id="2574" w:author="Сергей" w:date="2017-08-13T12:44:00Z"/>
                <w:rFonts w:ascii="Consolas" w:hAnsi="Consolas" w:cs="Consolas"/>
                <w:color w:val="000000"/>
                <w:sz w:val="19"/>
                <w:szCs w:val="19"/>
                <w:highlight w:val="white"/>
                <w:lang w:val="en-US"/>
                <w:rPrChange w:id="2575" w:author="Сергей" w:date="2017-08-13T12:44:00Z">
                  <w:rPr>
                    <w:ins w:id="2576" w:author="Сергей" w:date="2017-08-13T12:44:00Z"/>
                    <w:rFonts w:ascii="Consolas" w:hAnsi="Consolas" w:cs="Consolas"/>
                    <w:color w:val="000000"/>
                    <w:sz w:val="19"/>
                    <w:szCs w:val="19"/>
                    <w:highlight w:val="white"/>
                  </w:rPr>
                </w:rPrChange>
              </w:rPr>
            </w:pPr>
            <w:ins w:id="2577" w:author="Сергей" w:date="2017-08-13T12:44:00Z">
              <w:r w:rsidRPr="006E0002">
                <w:rPr>
                  <w:rFonts w:ascii="Consolas" w:hAnsi="Consolas" w:cs="Consolas"/>
                  <w:color w:val="000000"/>
                  <w:sz w:val="19"/>
                  <w:szCs w:val="19"/>
                  <w:highlight w:val="white"/>
                  <w:lang w:val="en-US"/>
                  <w:rPrChange w:id="2578" w:author="Сергей" w:date="2017-08-13T12:44:00Z">
                    <w:rPr>
                      <w:rFonts w:ascii="Consolas" w:hAnsi="Consolas" w:cs="Consolas"/>
                      <w:color w:val="000000"/>
                      <w:sz w:val="19"/>
                      <w:szCs w:val="19"/>
                      <w:highlight w:val="white"/>
                    </w:rPr>
                  </w:rPrChange>
                </w:rPr>
                <w:t xml:space="preserve">                _x = x;</w:t>
              </w:r>
            </w:ins>
          </w:p>
          <w:p w:rsidR="006E0002" w:rsidRPr="006E0002" w:rsidRDefault="006E0002" w:rsidP="006E0002">
            <w:pPr>
              <w:autoSpaceDE w:val="0"/>
              <w:autoSpaceDN w:val="0"/>
              <w:adjustRightInd w:val="0"/>
              <w:spacing w:before="0" w:after="0" w:line="240" w:lineRule="auto"/>
              <w:rPr>
                <w:ins w:id="2579" w:author="Сергей" w:date="2017-08-13T12:44:00Z"/>
                <w:rFonts w:ascii="Consolas" w:hAnsi="Consolas" w:cs="Consolas"/>
                <w:color w:val="000000"/>
                <w:sz w:val="19"/>
                <w:szCs w:val="19"/>
                <w:highlight w:val="white"/>
                <w:lang w:val="en-US"/>
                <w:rPrChange w:id="2580" w:author="Сергей" w:date="2017-08-13T12:44:00Z">
                  <w:rPr>
                    <w:ins w:id="2581" w:author="Сергей" w:date="2017-08-13T12:44:00Z"/>
                    <w:rFonts w:ascii="Consolas" w:hAnsi="Consolas" w:cs="Consolas"/>
                    <w:color w:val="000000"/>
                    <w:sz w:val="19"/>
                    <w:szCs w:val="19"/>
                    <w:highlight w:val="white"/>
                  </w:rPr>
                </w:rPrChange>
              </w:rPr>
            </w:pPr>
            <w:ins w:id="2582" w:author="Сергей" w:date="2017-08-13T12:44:00Z">
              <w:r w:rsidRPr="006E0002">
                <w:rPr>
                  <w:rFonts w:ascii="Consolas" w:hAnsi="Consolas" w:cs="Consolas"/>
                  <w:color w:val="000000"/>
                  <w:sz w:val="19"/>
                  <w:szCs w:val="19"/>
                  <w:highlight w:val="white"/>
                  <w:lang w:val="en-US"/>
                  <w:rPrChange w:id="2583" w:author="Сергей" w:date="2017-08-13T12:44:00Z">
                    <w:rPr>
                      <w:rFonts w:ascii="Consolas" w:hAnsi="Consolas" w:cs="Consolas"/>
                      <w:color w:val="000000"/>
                      <w:sz w:val="19"/>
                      <w:szCs w:val="19"/>
                      <w:highlight w:val="white"/>
                    </w:rPr>
                  </w:rPrChange>
                </w:rPr>
                <w:t xml:space="preserve">                _y = y;</w:t>
              </w:r>
            </w:ins>
          </w:p>
          <w:p w:rsidR="006E0002" w:rsidRPr="006E0002" w:rsidRDefault="006E0002" w:rsidP="006E0002">
            <w:pPr>
              <w:autoSpaceDE w:val="0"/>
              <w:autoSpaceDN w:val="0"/>
              <w:adjustRightInd w:val="0"/>
              <w:spacing w:before="0" w:after="0" w:line="240" w:lineRule="auto"/>
              <w:rPr>
                <w:ins w:id="2584" w:author="Сергей" w:date="2017-08-13T12:44:00Z"/>
                <w:rFonts w:ascii="Consolas" w:hAnsi="Consolas" w:cs="Consolas"/>
                <w:color w:val="000000"/>
                <w:sz w:val="19"/>
                <w:szCs w:val="19"/>
                <w:highlight w:val="white"/>
                <w:lang w:val="en-US"/>
                <w:rPrChange w:id="2585" w:author="Сергей" w:date="2017-08-13T12:44:00Z">
                  <w:rPr>
                    <w:ins w:id="2586" w:author="Сергей" w:date="2017-08-13T12:44:00Z"/>
                    <w:rFonts w:ascii="Consolas" w:hAnsi="Consolas" w:cs="Consolas"/>
                    <w:color w:val="000000"/>
                    <w:sz w:val="19"/>
                    <w:szCs w:val="19"/>
                    <w:highlight w:val="white"/>
                  </w:rPr>
                </w:rPrChange>
              </w:rPr>
            </w:pPr>
            <w:ins w:id="2587" w:author="Сергей" w:date="2017-08-13T12:44:00Z">
              <w:r w:rsidRPr="006E0002">
                <w:rPr>
                  <w:rFonts w:ascii="Consolas" w:hAnsi="Consolas" w:cs="Consolas"/>
                  <w:color w:val="000000"/>
                  <w:sz w:val="19"/>
                  <w:szCs w:val="19"/>
                  <w:highlight w:val="white"/>
                  <w:lang w:val="en-US"/>
                  <w:rPrChange w:id="2588" w:author="Сергей" w:date="2017-08-13T12:44:00Z">
                    <w:rPr>
                      <w:rFonts w:ascii="Consolas" w:hAnsi="Consolas" w:cs="Consolas"/>
                      <w:color w:val="000000"/>
                      <w:sz w:val="19"/>
                      <w:szCs w:val="19"/>
                      <w:highlight w:val="white"/>
                    </w:rPr>
                  </w:rPrChange>
                </w:rPr>
                <w:t xml:space="preserve">            }</w:t>
              </w:r>
            </w:ins>
          </w:p>
          <w:p w:rsidR="006E0002" w:rsidRPr="006E0002" w:rsidRDefault="006E0002" w:rsidP="006E0002">
            <w:pPr>
              <w:autoSpaceDE w:val="0"/>
              <w:autoSpaceDN w:val="0"/>
              <w:adjustRightInd w:val="0"/>
              <w:spacing w:before="0" w:after="0" w:line="240" w:lineRule="auto"/>
              <w:rPr>
                <w:ins w:id="2589" w:author="Сергей" w:date="2017-08-13T12:44:00Z"/>
                <w:rFonts w:ascii="Consolas" w:hAnsi="Consolas" w:cs="Consolas"/>
                <w:color w:val="000000"/>
                <w:sz w:val="19"/>
                <w:szCs w:val="19"/>
                <w:highlight w:val="white"/>
                <w:lang w:val="en-US"/>
                <w:rPrChange w:id="2590" w:author="Сергей" w:date="2017-08-13T12:44:00Z">
                  <w:rPr>
                    <w:ins w:id="2591" w:author="Сергей" w:date="2017-08-13T12:44:00Z"/>
                    <w:rFonts w:ascii="Consolas" w:hAnsi="Consolas" w:cs="Consolas"/>
                    <w:color w:val="000000"/>
                    <w:sz w:val="19"/>
                    <w:szCs w:val="19"/>
                    <w:highlight w:val="white"/>
                  </w:rPr>
                </w:rPrChange>
              </w:rPr>
            </w:pPr>
            <w:ins w:id="2592" w:author="Сергей" w:date="2017-08-13T12:44:00Z">
              <w:r w:rsidRPr="006E0002">
                <w:rPr>
                  <w:rFonts w:ascii="Consolas" w:hAnsi="Consolas" w:cs="Consolas"/>
                  <w:color w:val="000000"/>
                  <w:sz w:val="19"/>
                  <w:szCs w:val="19"/>
                  <w:highlight w:val="white"/>
                  <w:lang w:val="en-US"/>
                  <w:rPrChange w:id="2593" w:author="Сергей" w:date="2017-08-13T12:44:00Z">
                    <w:rPr>
                      <w:rFonts w:ascii="Consolas" w:hAnsi="Consolas" w:cs="Consolas"/>
                      <w:color w:val="000000"/>
                      <w:sz w:val="19"/>
                      <w:szCs w:val="19"/>
                      <w:highlight w:val="white"/>
                    </w:rPr>
                  </w:rPrChange>
                </w:rPr>
                <w:t xml:space="preserve">            </w:t>
              </w:r>
              <w:r w:rsidRPr="006E0002">
                <w:rPr>
                  <w:rFonts w:ascii="Consolas" w:hAnsi="Consolas" w:cs="Consolas"/>
                  <w:color w:val="0000FF"/>
                  <w:sz w:val="19"/>
                  <w:szCs w:val="19"/>
                  <w:highlight w:val="white"/>
                  <w:lang w:val="en-US"/>
                  <w:rPrChange w:id="2594" w:author="Сергей" w:date="2017-08-13T12:44:00Z">
                    <w:rPr>
                      <w:rFonts w:ascii="Consolas" w:hAnsi="Consolas" w:cs="Consolas"/>
                      <w:color w:val="0000FF"/>
                      <w:sz w:val="19"/>
                      <w:szCs w:val="19"/>
                      <w:highlight w:val="white"/>
                    </w:rPr>
                  </w:rPrChange>
                </w:rPr>
                <w:t>public</w:t>
              </w:r>
              <w:r w:rsidRPr="006E0002">
                <w:rPr>
                  <w:rFonts w:ascii="Consolas" w:hAnsi="Consolas" w:cs="Consolas"/>
                  <w:color w:val="000000"/>
                  <w:sz w:val="19"/>
                  <w:szCs w:val="19"/>
                  <w:highlight w:val="white"/>
                  <w:lang w:val="en-US"/>
                  <w:rPrChange w:id="2595" w:author="Сергей" w:date="2017-08-13T12:44:00Z">
                    <w:rPr>
                      <w:rFonts w:ascii="Consolas" w:hAnsi="Consolas" w:cs="Consolas"/>
                      <w:color w:val="000000"/>
                      <w:sz w:val="19"/>
                      <w:szCs w:val="19"/>
                      <w:highlight w:val="white"/>
                    </w:rPr>
                  </w:rPrChange>
                </w:rPr>
                <w:t xml:space="preserve"> </w:t>
              </w:r>
              <w:r w:rsidRPr="006E0002">
                <w:rPr>
                  <w:rFonts w:ascii="Consolas" w:hAnsi="Consolas" w:cs="Consolas"/>
                  <w:color w:val="0000FF"/>
                  <w:sz w:val="19"/>
                  <w:szCs w:val="19"/>
                  <w:highlight w:val="white"/>
                  <w:lang w:val="en-US"/>
                  <w:rPrChange w:id="2596" w:author="Сергей" w:date="2017-08-13T12:44:00Z">
                    <w:rPr>
                      <w:rFonts w:ascii="Consolas" w:hAnsi="Consolas" w:cs="Consolas"/>
                      <w:color w:val="0000FF"/>
                      <w:sz w:val="19"/>
                      <w:szCs w:val="19"/>
                      <w:highlight w:val="white"/>
                    </w:rPr>
                  </w:rPrChange>
                </w:rPr>
                <w:t>void</w:t>
              </w:r>
              <w:r w:rsidRPr="006E0002">
                <w:rPr>
                  <w:rFonts w:ascii="Consolas" w:hAnsi="Consolas" w:cs="Consolas"/>
                  <w:color w:val="000000"/>
                  <w:sz w:val="19"/>
                  <w:szCs w:val="19"/>
                  <w:highlight w:val="white"/>
                  <w:lang w:val="en-US"/>
                  <w:rPrChange w:id="2597" w:author="Сергей" w:date="2017-08-13T12:44:00Z">
                    <w:rPr>
                      <w:rFonts w:ascii="Consolas" w:hAnsi="Consolas" w:cs="Consolas"/>
                      <w:color w:val="000000"/>
                      <w:sz w:val="19"/>
                      <w:szCs w:val="19"/>
                      <w:highlight w:val="white"/>
                    </w:rPr>
                  </w:rPrChange>
                </w:rPr>
                <w:t xml:space="preserve"> SetX(</w:t>
              </w:r>
              <w:r w:rsidRPr="006E0002">
                <w:rPr>
                  <w:rFonts w:ascii="Consolas" w:hAnsi="Consolas" w:cs="Consolas"/>
                  <w:color w:val="0000FF"/>
                  <w:sz w:val="19"/>
                  <w:szCs w:val="19"/>
                  <w:highlight w:val="white"/>
                  <w:lang w:val="en-US"/>
                  <w:rPrChange w:id="2598" w:author="Сергей" w:date="2017-08-13T12:44:00Z">
                    <w:rPr>
                      <w:rFonts w:ascii="Consolas" w:hAnsi="Consolas" w:cs="Consolas"/>
                      <w:color w:val="0000FF"/>
                      <w:sz w:val="19"/>
                      <w:szCs w:val="19"/>
                      <w:highlight w:val="white"/>
                    </w:rPr>
                  </w:rPrChange>
                </w:rPr>
                <w:t>double</w:t>
              </w:r>
              <w:r w:rsidRPr="006E0002">
                <w:rPr>
                  <w:rFonts w:ascii="Consolas" w:hAnsi="Consolas" w:cs="Consolas"/>
                  <w:color w:val="000000"/>
                  <w:sz w:val="19"/>
                  <w:szCs w:val="19"/>
                  <w:highlight w:val="white"/>
                  <w:lang w:val="en-US"/>
                  <w:rPrChange w:id="2599" w:author="Сергей" w:date="2017-08-13T12:44:00Z">
                    <w:rPr>
                      <w:rFonts w:ascii="Consolas" w:hAnsi="Consolas" w:cs="Consolas"/>
                      <w:color w:val="000000"/>
                      <w:sz w:val="19"/>
                      <w:szCs w:val="19"/>
                      <w:highlight w:val="white"/>
                    </w:rPr>
                  </w:rPrChange>
                </w:rPr>
                <w:t xml:space="preserve"> value)</w:t>
              </w:r>
            </w:ins>
          </w:p>
          <w:p w:rsidR="006E0002" w:rsidRPr="006E0002" w:rsidRDefault="006E0002" w:rsidP="006E0002">
            <w:pPr>
              <w:autoSpaceDE w:val="0"/>
              <w:autoSpaceDN w:val="0"/>
              <w:adjustRightInd w:val="0"/>
              <w:spacing w:before="0" w:after="0" w:line="240" w:lineRule="auto"/>
              <w:rPr>
                <w:ins w:id="2600" w:author="Сергей" w:date="2017-08-13T12:44:00Z"/>
                <w:rFonts w:ascii="Consolas" w:hAnsi="Consolas" w:cs="Consolas"/>
                <w:color w:val="000000"/>
                <w:sz w:val="19"/>
                <w:szCs w:val="19"/>
                <w:highlight w:val="white"/>
                <w:lang w:val="en-US"/>
                <w:rPrChange w:id="2601" w:author="Сергей" w:date="2017-08-13T12:44:00Z">
                  <w:rPr>
                    <w:ins w:id="2602" w:author="Сергей" w:date="2017-08-13T12:44:00Z"/>
                    <w:rFonts w:ascii="Consolas" w:hAnsi="Consolas" w:cs="Consolas"/>
                    <w:color w:val="000000"/>
                    <w:sz w:val="19"/>
                    <w:szCs w:val="19"/>
                    <w:highlight w:val="white"/>
                  </w:rPr>
                </w:rPrChange>
              </w:rPr>
            </w:pPr>
            <w:ins w:id="2603" w:author="Сергей" w:date="2017-08-13T12:44:00Z">
              <w:r w:rsidRPr="006E0002">
                <w:rPr>
                  <w:rFonts w:ascii="Consolas" w:hAnsi="Consolas" w:cs="Consolas"/>
                  <w:color w:val="000000"/>
                  <w:sz w:val="19"/>
                  <w:szCs w:val="19"/>
                  <w:highlight w:val="white"/>
                  <w:lang w:val="en-US"/>
                  <w:rPrChange w:id="2604" w:author="Сергей" w:date="2017-08-13T12:44:00Z">
                    <w:rPr>
                      <w:rFonts w:ascii="Consolas" w:hAnsi="Consolas" w:cs="Consolas"/>
                      <w:color w:val="000000"/>
                      <w:sz w:val="19"/>
                      <w:szCs w:val="19"/>
                      <w:highlight w:val="white"/>
                    </w:rPr>
                  </w:rPrChange>
                </w:rPr>
                <w:t xml:space="preserve">            {</w:t>
              </w:r>
            </w:ins>
          </w:p>
          <w:p w:rsidR="006E0002" w:rsidRPr="006E0002" w:rsidRDefault="006E0002" w:rsidP="006E0002">
            <w:pPr>
              <w:autoSpaceDE w:val="0"/>
              <w:autoSpaceDN w:val="0"/>
              <w:adjustRightInd w:val="0"/>
              <w:spacing w:before="0" w:after="0" w:line="240" w:lineRule="auto"/>
              <w:rPr>
                <w:ins w:id="2605" w:author="Сергей" w:date="2017-08-13T12:44:00Z"/>
                <w:rFonts w:ascii="Consolas" w:hAnsi="Consolas" w:cs="Consolas"/>
                <w:color w:val="000000"/>
                <w:sz w:val="19"/>
                <w:szCs w:val="19"/>
                <w:highlight w:val="white"/>
                <w:lang w:val="en-US"/>
                <w:rPrChange w:id="2606" w:author="Сергей" w:date="2017-08-13T12:44:00Z">
                  <w:rPr>
                    <w:ins w:id="2607" w:author="Сергей" w:date="2017-08-13T12:44:00Z"/>
                    <w:rFonts w:ascii="Consolas" w:hAnsi="Consolas" w:cs="Consolas"/>
                    <w:color w:val="000000"/>
                    <w:sz w:val="19"/>
                    <w:szCs w:val="19"/>
                    <w:highlight w:val="white"/>
                  </w:rPr>
                </w:rPrChange>
              </w:rPr>
            </w:pPr>
            <w:ins w:id="2608" w:author="Сергей" w:date="2017-08-13T12:44:00Z">
              <w:r w:rsidRPr="006E0002">
                <w:rPr>
                  <w:rFonts w:ascii="Consolas" w:hAnsi="Consolas" w:cs="Consolas"/>
                  <w:color w:val="000000"/>
                  <w:sz w:val="19"/>
                  <w:szCs w:val="19"/>
                  <w:highlight w:val="white"/>
                  <w:lang w:val="en-US"/>
                  <w:rPrChange w:id="2609" w:author="Сергей" w:date="2017-08-13T12:44:00Z">
                    <w:rPr>
                      <w:rFonts w:ascii="Consolas" w:hAnsi="Consolas" w:cs="Consolas"/>
                      <w:color w:val="000000"/>
                      <w:sz w:val="19"/>
                      <w:szCs w:val="19"/>
                      <w:highlight w:val="white"/>
                    </w:rPr>
                  </w:rPrChange>
                </w:rPr>
                <w:t xml:space="preserve">                _x = value;</w:t>
              </w:r>
            </w:ins>
          </w:p>
          <w:p w:rsidR="006E0002" w:rsidRPr="006E0002" w:rsidRDefault="006E0002" w:rsidP="006E0002">
            <w:pPr>
              <w:autoSpaceDE w:val="0"/>
              <w:autoSpaceDN w:val="0"/>
              <w:adjustRightInd w:val="0"/>
              <w:spacing w:before="0" w:after="0" w:line="240" w:lineRule="auto"/>
              <w:rPr>
                <w:ins w:id="2610" w:author="Сергей" w:date="2017-08-13T12:44:00Z"/>
                <w:rFonts w:ascii="Consolas" w:hAnsi="Consolas" w:cs="Consolas"/>
                <w:color w:val="000000"/>
                <w:sz w:val="19"/>
                <w:szCs w:val="19"/>
                <w:highlight w:val="white"/>
                <w:lang w:val="en-US"/>
                <w:rPrChange w:id="2611" w:author="Сергей" w:date="2017-08-13T12:44:00Z">
                  <w:rPr>
                    <w:ins w:id="2612" w:author="Сергей" w:date="2017-08-13T12:44:00Z"/>
                    <w:rFonts w:ascii="Consolas" w:hAnsi="Consolas" w:cs="Consolas"/>
                    <w:color w:val="000000"/>
                    <w:sz w:val="19"/>
                    <w:szCs w:val="19"/>
                    <w:highlight w:val="white"/>
                  </w:rPr>
                </w:rPrChange>
              </w:rPr>
            </w:pPr>
            <w:ins w:id="2613" w:author="Сергей" w:date="2017-08-13T12:44:00Z">
              <w:r w:rsidRPr="006E0002">
                <w:rPr>
                  <w:rFonts w:ascii="Consolas" w:hAnsi="Consolas" w:cs="Consolas"/>
                  <w:color w:val="000000"/>
                  <w:sz w:val="19"/>
                  <w:szCs w:val="19"/>
                  <w:highlight w:val="white"/>
                  <w:lang w:val="en-US"/>
                  <w:rPrChange w:id="2614" w:author="Сергей" w:date="2017-08-13T12:44:00Z">
                    <w:rPr>
                      <w:rFonts w:ascii="Consolas" w:hAnsi="Consolas" w:cs="Consolas"/>
                      <w:color w:val="000000"/>
                      <w:sz w:val="19"/>
                      <w:szCs w:val="19"/>
                      <w:highlight w:val="white"/>
                    </w:rPr>
                  </w:rPrChange>
                </w:rPr>
                <w:t xml:space="preserve">            }</w:t>
              </w:r>
            </w:ins>
          </w:p>
          <w:p w:rsidR="006E0002" w:rsidRPr="006E0002" w:rsidRDefault="006E0002" w:rsidP="006E0002">
            <w:pPr>
              <w:autoSpaceDE w:val="0"/>
              <w:autoSpaceDN w:val="0"/>
              <w:adjustRightInd w:val="0"/>
              <w:spacing w:before="0" w:after="0" w:line="240" w:lineRule="auto"/>
              <w:rPr>
                <w:ins w:id="2615" w:author="Сергей" w:date="2017-08-13T12:44:00Z"/>
                <w:rFonts w:ascii="Consolas" w:hAnsi="Consolas" w:cs="Consolas"/>
                <w:color w:val="000000"/>
                <w:sz w:val="19"/>
                <w:szCs w:val="19"/>
                <w:highlight w:val="white"/>
                <w:lang w:val="en-US"/>
                <w:rPrChange w:id="2616" w:author="Сергей" w:date="2017-08-13T12:44:00Z">
                  <w:rPr>
                    <w:ins w:id="2617" w:author="Сергей" w:date="2017-08-13T12:44:00Z"/>
                    <w:rFonts w:ascii="Consolas" w:hAnsi="Consolas" w:cs="Consolas"/>
                    <w:color w:val="000000"/>
                    <w:sz w:val="19"/>
                    <w:szCs w:val="19"/>
                    <w:highlight w:val="white"/>
                  </w:rPr>
                </w:rPrChange>
              </w:rPr>
            </w:pPr>
            <w:ins w:id="2618" w:author="Сергей" w:date="2017-08-13T12:44:00Z">
              <w:r w:rsidRPr="006E0002">
                <w:rPr>
                  <w:rFonts w:ascii="Consolas" w:hAnsi="Consolas" w:cs="Consolas"/>
                  <w:color w:val="000000"/>
                  <w:sz w:val="19"/>
                  <w:szCs w:val="19"/>
                  <w:highlight w:val="white"/>
                  <w:lang w:val="en-US"/>
                  <w:rPrChange w:id="2619" w:author="Сергей" w:date="2017-08-13T12:44:00Z">
                    <w:rPr>
                      <w:rFonts w:ascii="Consolas" w:hAnsi="Consolas" w:cs="Consolas"/>
                      <w:color w:val="000000"/>
                      <w:sz w:val="19"/>
                      <w:szCs w:val="19"/>
                      <w:highlight w:val="white"/>
                    </w:rPr>
                  </w:rPrChange>
                </w:rPr>
                <w:t xml:space="preserve">            </w:t>
              </w:r>
              <w:r w:rsidRPr="006E0002">
                <w:rPr>
                  <w:rFonts w:ascii="Consolas" w:hAnsi="Consolas" w:cs="Consolas"/>
                  <w:color w:val="0000FF"/>
                  <w:sz w:val="19"/>
                  <w:szCs w:val="19"/>
                  <w:highlight w:val="white"/>
                  <w:lang w:val="en-US"/>
                  <w:rPrChange w:id="2620" w:author="Сергей" w:date="2017-08-13T12:44:00Z">
                    <w:rPr>
                      <w:rFonts w:ascii="Consolas" w:hAnsi="Consolas" w:cs="Consolas"/>
                      <w:color w:val="0000FF"/>
                      <w:sz w:val="19"/>
                      <w:szCs w:val="19"/>
                      <w:highlight w:val="white"/>
                    </w:rPr>
                  </w:rPrChange>
                </w:rPr>
                <w:t>public</w:t>
              </w:r>
              <w:r w:rsidRPr="006E0002">
                <w:rPr>
                  <w:rFonts w:ascii="Consolas" w:hAnsi="Consolas" w:cs="Consolas"/>
                  <w:color w:val="000000"/>
                  <w:sz w:val="19"/>
                  <w:szCs w:val="19"/>
                  <w:highlight w:val="white"/>
                  <w:lang w:val="en-US"/>
                  <w:rPrChange w:id="2621" w:author="Сергей" w:date="2017-08-13T12:44:00Z">
                    <w:rPr>
                      <w:rFonts w:ascii="Consolas" w:hAnsi="Consolas" w:cs="Consolas"/>
                      <w:color w:val="000000"/>
                      <w:sz w:val="19"/>
                      <w:szCs w:val="19"/>
                      <w:highlight w:val="white"/>
                    </w:rPr>
                  </w:rPrChange>
                </w:rPr>
                <w:t xml:space="preserve"> </w:t>
              </w:r>
              <w:r w:rsidRPr="006E0002">
                <w:rPr>
                  <w:rFonts w:ascii="Consolas" w:hAnsi="Consolas" w:cs="Consolas"/>
                  <w:color w:val="0000FF"/>
                  <w:sz w:val="19"/>
                  <w:szCs w:val="19"/>
                  <w:highlight w:val="white"/>
                  <w:lang w:val="en-US"/>
                  <w:rPrChange w:id="2622" w:author="Сергей" w:date="2017-08-13T12:44:00Z">
                    <w:rPr>
                      <w:rFonts w:ascii="Consolas" w:hAnsi="Consolas" w:cs="Consolas"/>
                      <w:color w:val="0000FF"/>
                      <w:sz w:val="19"/>
                      <w:szCs w:val="19"/>
                      <w:highlight w:val="white"/>
                    </w:rPr>
                  </w:rPrChange>
                </w:rPr>
                <w:t>double</w:t>
              </w:r>
              <w:r w:rsidRPr="006E0002">
                <w:rPr>
                  <w:rFonts w:ascii="Consolas" w:hAnsi="Consolas" w:cs="Consolas"/>
                  <w:color w:val="000000"/>
                  <w:sz w:val="19"/>
                  <w:szCs w:val="19"/>
                  <w:highlight w:val="white"/>
                  <w:lang w:val="en-US"/>
                  <w:rPrChange w:id="2623" w:author="Сергей" w:date="2017-08-13T12:44:00Z">
                    <w:rPr>
                      <w:rFonts w:ascii="Consolas" w:hAnsi="Consolas" w:cs="Consolas"/>
                      <w:color w:val="000000"/>
                      <w:sz w:val="19"/>
                      <w:szCs w:val="19"/>
                      <w:highlight w:val="white"/>
                    </w:rPr>
                  </w:rPrChange>
                </w:rPr>
                <w:t xml:space="preserve"> GetX()</w:t>
              </w:r>
            </w:ins>
          </w:p>
          <w:p w:rsidR="006E0002" w:rsidRPr="006E0002" w:rsidRDefault="006E0002" w:rsidP="006E0002">
            <w:pPr>
              <w:autoSpaceDE w:val="0"/>
              <w:autoSpaceDN w:val="0"/>
              <w:adjustRightInd w:val="0"/>
              <w:spacing w:before="0" w:after="0" w:line="240" w:lineRule="auto"/>
              <w:rPr>
                <w:ins w:id="2624" w:author="Сергей" w:date="2017-08-13T12:44:00Z"/>
                <w:rFonts w:ascii="Consolas" w:hAnsi="Consolas" w:cs="Consolas"/>
                <w:color w:val="000000"/>
                <w:sz w:val="19"/>
                <w:szCs w:val="19"/>
                <w:highlight w:val="white"/>
                <w:lang w:val="en-US"/>
                <w:rPrChange w:id="2625" w:author="Сергей" w:date="2017-08-13T12:44:00Z">
                  <w:rPr>
                    <w:ins w:id="2626" w:author="Сергей" w:date="2017-08-13T12:44:00Z"/>
                    <w:rFonts w:ascii="Consolas" w:hAnsi="Consolas" w:cs="Consolas"/>
                    <w:color w:val="000000"/>
                    <w:sz w:val="19"/>
                    <w:szCs w:val="19"/>
                    <w:highlight w:val="white"/>
                  </w:rPr>
                </w:rPrChange>
              </w:rPr>
            </w:pPr>
            <w:ins w:id="2627" w:author="Сергей" w:date="2017-08-13T12:44:00Z">
              <w:r w:rsidRPr="006E0002">
                <w:rPr>
                  <w:rFonts w:ascii="Consolas" w:hAnsi="Consolas" w:cs="Consolas"/>
                  <w:color w:val="000000"/>
                  <w:sz w:val="19"/>
                  <w:szCs w:val="19"/>
                  <w:highlight w:val="white"/>
                  <w:lang w:val="en-US"/>
                  <w:rPrChange w:id="2628" w:author="Сергей" w:date="2017-08-13T12:44:00Z">
                    <w:rPr>
                      <w:rFonts w:ascii="Consolas" w:hAnsi="Consolas" w:cs="Consolas"/>
                      <w:color w:val="000000"/>
                      <w:sz w:val="19"/>
                      <w:szCs w:val="19"/>
                      <w:highlight w:val="white"/>
                    </w:rPr>
                  </w:rPrChange>
                </w:rPr>
                <w:t xml:space="preserve">            {</w:t>
              </w:r>
            </w:ins>
          </w:p>
          <w:p w:rsidR="006E0002" w:rsidRPr="006E0002" w:rsidRDefault="006E0002" w:rsidP="006E0002">
            <w:pPr>
              <w:autoSpaceDE w:val="0"/>
              <w:autoSpaceDN w:val="0"/>
              <w:adjustRightInd w:val="0"/>
              <w:spacing w:before="0" w:after="0" w:line="240" w:lineRule="auto"/>
              <w:rPr>
                <w:ins w:id="2629" w:author="Сергей" w:date="2017-08-13T12:44:00Z"/>
                <w:rFonts w:ascii="Consolas" w:hAnsi="Consolas" w:cs="Consolas"/>
                <w:color w:val="000000"/>
                <w:sz w:val="19"/>
                <w:szCs w:val="19"/>
                <w:highlight w:val="white"/>
                <w:lang w:val="en-US"/>
                <w:rPrChange w:id="2630" w:author="Сергей" w:date="2017-08-13T12:44:00Z">
                  <w:rPr>
                    <w:ins w:id="2631" w:author="Сергей" w:date="2017-08-13T12:44:00Z"/>
                    <w:rFonts w:ascii="Consolas" w:hAnsi="Consolas" w:cs="Consolas"/>
                    <w:color w:val="000000"/>
                    <w:sz w:val="19"/>
                    <w:szCs w:val="19"/>
                    <w:highlight w:val="white"/>
                  </w:rPr>
                </w:rPrChange>
              </w:rPr>
            </w:pPr>
            <w:ins w:id="2632" w:author="Сергей" w:date="2017-08-13T12:44:00Z">
              <w:r w:rsidRPr="006E0002">
                <w:rPr>
                  <w:rFonts w:ascii="Consolas" w:hAnsi="Consolas" w:cs="Consolas"/>
                  <w:color w:val="000000"/>
                  <w:sz w:val="19"/>
                  <w:szCs w:val="19"/>
                  <w:highlight w:val="white"/>
                  <w:lang w:val="en-US"/>
                  <w:rPrChange w:id="2633" w:author="Сергей" w:date="2017-08-13T12:44:00Z">
                    <w:rPr>
                      <w:rFonts w:ascii="Consolas" w:hAnsi="Consolas" w:cs="Consolas"/>
                      <w:color w:val="000000"/>
                      <w:sz w:val="19"/>
                      <w:szCs w:val="19"/>
                      <w:highlight w:val="white"/>
                    </w:rPr>
                  </w:rPrChange>
                </w:rPr>
                <w:t xml:space="preserve">                </w:t>
              </w:r>
              <w:r w:rsidRPr="006E0002">
                <w:rPr>
                  <w:rFonts w:ascii="Consolas" w:hAnsi="Consolas" w:cs="Consolas"/>
                  <w:color w:val="0000FF"/>
                  <w:sz w:val="19"/>
                  <w:szCs w:val="19"/>
                  <w:highlight w:val="white"/>
                  <w:lang w:val="en-US"/>
                  <w:rPrChange w:id="2634" w:author="Сергей" w:date="2017-08-13T12:44:00Z">
                    <w:rPr>
                      <w:rFonts w:ascii="Consolas" w:hAnsi="Consolas" w:cs="Consolas"/>
                      <w:color w:val="0000FF"/>
                      <w:sz w:val="19"/>
                      <w:szCs w:val="19"/>
                      <w:highlight w:val="white"/>
                    </w:rPr>
                  </w:rPrChange>
                </w:rPr>
                <w:t>return</w:t>
              </w:r>
              <w:r w:rsidRPr="006E0002">
                <w:rPr>
                  <w:rFonts w:ascii="Consolas" w:hAnsi="Consolas" w:cs="Consolas"/>
                  <w:color w:val="000000"/>
                  <w:sz w:val="19"/>
                  <w:szCs w:val="19"/>
                  <w:highlight w:val="white"/>
                  <w:lang w:val="en-US"/>
                  <w:rPrChange w:id="2635" w:author="Сергей" w:date="2017-08-13T12:44:00Z">
                    <w:rPr>
                      <w:rFonts w:ascii="Consolas" w:hAnsi="Consolas" w:cs="Consolas"/>
                      <w:color w:val="000000"/>
                      <w:sz w:val="19"/>
                      <w:szCs w:val="19"/>
                      <w:highlight w:val="white"/>
                    </w:rPr>
                  </w:rPrChange>
                </w:rPr>
                <w:t xml:space="preserve"> _x;</w:t>
              </w:r>
            </w:ins>
          </w:p>
          <w:p w:rsidR="006E0002" w:rsidRPr="006E0002" w:rsidRDefault="006E0002" w:rsidP="006E0002">
            <w:pPr>
              <w:autoSpaceDE w:val="0"/>
              <w:autoSpaceDN w:val="0"/>
              <w:adjustRightInd w:val="0"/>
              <w:spacing w:before="0" w:after="0" w:line="240" w:lineRule="auto"/>
              <w:rPr>
                <w:ins w:id="2636" w:author="Сергей" w:date="2017-08-13T12:44:00Z"/>
                <w:rFonts w:ascii="Consolas" w:hAnsi="Consolas" w:cs="Consolas"/>
                <w:color w:val="000000"/>
                <w:sz w:val="19"/>
                <w:szCs w:val="19"/>
                <w:highlight w:val="white"/>
                <w:lang w:val="en-US"/>
                <w:rPrChange w:id="2637" w:author="Сергей" w:date="2017-08-13T12:44:00Z">
                  <w:rPr>
                    <w:ins w:id="2638" w:author="Сергей" w:date="2017-08-13T12:44:00Z"/>
                    <w:rFonts w:ascii="Consolas" w:hAnsi="Consolas" w:cs="Consolas"/>
                    <w:color w:val="000000"/>
                    <w:sz w:val="19"/>
                    <w:szCs w:val="19"/>
                    <w:highlight w:val="white"/>
                  </w:rPr>
                </w:rPrChange>
              </w:rPr>
            </w:pPr>
            <w:ins w:id="2639" w:author="Сергей" w:date="2017-08-13T12:44:00Z">
              <w:r w:rsidRPr="006E0002">
                <w:rPr>
                  <w:rFonts w:ascii="Consolas" w:hAnsi="Consolas" w:cs="Consolas"/>
                  <w:color w:val="000000"/>
                  <w:sz w:val="19"/>
                  <w:szCs w:val="19"/>
                  <w:highlight w:val="white"/>
                  <w:lang w:val="en-US"/>
                  <w:rPrChange w:id="2640" w:author="Сергей" w:date="2017-08-13T12:44:00Z">
                    <w:rPr>
                      <w:rFonts w:ascii="Consolas" w:hAnsi="Consolas" w:cs="Consolas"/>
                      <w:color w:val="000000"/>
                      <w:sz w:val="19"/>
                      <w:szCs w:val="19"/>
                      <w:highlight w:val="white"/>
                    </w:rPr>
                  </w:rPrChange>
                </w:rPr>
                <w:t xml:space="preserve">            }</w:t>
              </w:r>
            </w:ins>
          </w:p>
          <w:p w:rsidR="006E0002" w:rsidRPr="006E0002" w:rsidRDefault="006E0002" w:rsidP="006E0002">
            <w:pPr>
              <w:autoSpaceDE w:val="0"/>
              <w:autoSpaceDN w:val="0"/>
              <w:adjustRightInd w:val="0"/>
              <w:spacing w:before="0" w:after="0" w:line="240" w:lineRule="auto"/>
              <w:rPr>
                <w:ins w:id="2641" w:author="Сергей" w:date="2017-08-13T12:44:00Z"/>
                <w:rFonts w:ascii="Consolas" w:hAnsi="Consolas" w:cs="Consolas"/>
                <w:color w:val="000000"/>
                <w:sz w:val="19"/>
                <w:szCs w:val="19"/>
                <w:highlight w:val="white"/>
                <w:lang w:val="en-US"/>
                <w:rPrChange w:id="2642" w:author="Сергей" w:date="2017-08-13T12:44:00Z">
                  <w:rPr>
                    <w:ins w:id="2643" w:author="Сергей" w:date="2017-08-13T12:44:00Z"/>
                    <w:rFonts w:ascii="Consolas" w:hAnsi="Consolas" w:cs="Consolas"/>
                    <w:color w:val="000000"/>
                    <w:sz w:val="19"/>
                    <w:szCs w:val="19"/>
                    <w:highlight w:val="white"/>
                  </w:rPr>
                </w:rPrChange>
              </w:rPr>
            </w:pPr>
            <w:ins w:id="2644" w:author="Сергей" w:date="2017-08-13T12:44:00Z">
              <w:r w:rsidRPr="006E0002">
                <w:rPr>
                  <w:rFonts w:ascii="Consolas" w:hAnsi="Consolas" w:cs="Consolas"/>
                  <w:color w:val="000000"/>
                  <w:sz w:val="19"/>
                  <w:szCs w:val="19"/>
                  <w:highlight w:val="white"/>
                  <w:lang w:val="en-US"/>
                  <w:rPrChange w:id="2645" w:author="Сергей" w:date="2017-08-13T12:44:00Z">
                    <w:rPr>
                      <w:rFonts w:ascii="Consolas" w:hAnsi="Consolas" w:cs="Consolas"/>
                      <w:color w:val="000000"/>
                      <w:sz w:val="19"/>
                      <w:szCs w:val="19"/>
                      <w:highlight w:val="white"/>
                    </w:rPr>
                  </w:rPrChange>
                </w:rPr>
                <w:t xml:space="preserve">            </w:t>
              </w:r>
              <w:r w:rsidRPr="006E0002">
                <w:rPr>
                  <w:rFonts w:ascii="Consolas" w:hAnsi="Consolas" w:cs="Consolas"/>
                  <w:color w:val="0000FF"/>
                  <w:sz w:val="19"/>
                  <w:szCs w:val="19"/>
                  <w:highlight w:val="white"/>
                  <w:lang w:val="en-US"/>
                  <w:rPrChange w:id="2646" w:author="Сергей" w:date="2017-08-13T12:44:00Z">
                    <w:rPr>
                      <w:rFonts w:ascii="Consolas" w:hAnsi="Consolas" w:cs="Consolas"/>
                      <w:color w:val="0000FF"/>
                      <w:sz w:val="19"/>
                      <w:szCs w:val="19"/>
                      <w:highlight w:val="white"/>
                    </w:rPr>
                  </w:rPrChange>
                </w:rPr>
                <w:t>public</w:t>
              </w:r>
              <w:r w:rsidRPr="006E0002">
                <w:rPr>
                  <w:rFonts w:ascii="Consolas" w:hAnsi="Consolas" w:cs="Consolas"/>
                  <w:color w:val="000000"/>
                  <w:sz w:val="19"/>
                  <w:szCs w:val="19"/>
                  <w:highlight w:val="white"/>
                  <w:lang w:val="en-US"/>
                  <w:rPrChange w:id="2647" w:author="Сергей" w:date="2017-08-13T12:44:00Z">
                    <w:rPr>
                      <w:rFonts w:ascii="Consolas" w:hAnsi="Consolas" w:cs="Consolas"/>
                      <w:color w:val="000000"/>
                      <w:sz w:val="19"/>
                      <w:szCs w:val="19"/>
                      <w:highlight w:val="white"/>
                    </w:rPr>
                  </w:rPrChange>
                </w:rPr>
                <w:t xml:space="preserve"> </w:t>
              </w:r>
              <w:r w:rsidRPr="006E0002">
                <w:rPr>
                  <w:rFonts w:ascii="Consolas" w:hAnsi="Consolas" w:cs="Consolas"/>
                  <w:color w:val="0000FF"/>
                  <w:sz w:val="19"/>
                  <w:szCs w:val="19"/>
                  <w:highlight w:val="white"/>
                  <w:lang w:val="en-US"/>
                  <w:rPrChange w:id="2648" w:author="Сергей" w:date="2017-08-13T12:44:00Z">
                    <w:rPr>
                      <w:rFonts w:ascii="Consolas" w:hAnsi="Consolas" w:cs="Consolas"/>
                      <w:color w:val="0000FF"/>
                      <w:sz w:val="19"/>
                      <w:szCs w:val="19"/>
                      <w:highlight w:val="white"/>
                    </w:rPr>
                  </w:rPrChange>
                </w:rPr>
                <w:t>double</w:t>
              </w:r>
              <w:r w:rsidRPr="006E0002">
                <w:rPr>
                  <w:rFonts w:ascii="Consolas" w:hAnsi="Consolas" w:cs="Consolas"/>
                  <w:color w:val="000000"/>
                  <w:sz w:val="19"/>
                  <w:szCs w:val="19"/>
                  <w:highlight w:val="white"/>
                  <w:lang w:val="en-US"/>
                  <w:rPrChange w:id="2649" w:author="Сергей" w:date="2017-08-13T12:44:00Z">
                    <w:rPr>
                      <w:rFonts w:ascii="Consolas" w:hAnsi="Consolas" w:cs="Consolas"/>
                      <w:color w:val="000000"/>
                      <w:sz w:val="19"/>
                      <w:szCs w:val="19"/>
                      <w:highlight w:val="white"/>
                    </w:rPr>
                  </w:rPrChange>
                </w:rPr>
                <w:t xml:space="preserve"> X</w:t>
              </w:r>
            </w:ins>
          </w:p>
          <w:p w:rsidR="006E0002" w:rsidRPr="006E0002" w:rsidRDefault="006E0002" w:rsidP="006E0002">
            <w:pPr>
              <w:autoSpaceDE w:val="0"/>
              <w:autoSpaceDN w:val="0"/>
              <w:adjustRightInd w:val="0"/>
              <w:spacing w:before="0" w:after="0" w:line="240" w:lineRule="auto"/>
              <w:rPr>
                <w:ins w:id="2650" w:author="Сергей" w:date="2017-08-13T12:44:00Z"/>
                <w:rFonts w:ascii="Consolas" w:hAnsi="Consolas" w:cs="Consolas"/>
                <w:color w:val="000000"/>
                <w:sz w:val="19"/>
                <w:szCs w:val="19"/>
                <w:highlight w:val="white"/>
                <w:lang w:val="en-US"/>
                <w:rPrChange w:id="2651" w:author="Сергей" w:date="2017-08-13T12:44:00Z">
                  <w:rPr>
                    <w:ins w:id="2652" w:author="Сергей" w:date="2017-08-13T12:44:00Z"/>
                    <w:rFonts w:ascii="Consolas" w:hAnsi="Consolas" w:cs="Consolas"/>
                    <w:color w:val="000000"/>
                    <w:sz w:val="19"/>
                    <w:szCs w:val="19"/>
                    <w:highlight w:val="white"/>
                  </w:rPr>
                </w:rPrChange>
              </w:rPr>
            </w:pPr>
            <w:ins w:id="2653" w:author="Сергей" w:date="2017-08-13T12:44:00Z">
              <w:r w:rsidRPr="006E0002">
                <w:rPr>
                  <w:rFonts w:ascii="Consolas" w:hAnsi="Consolas" w:cs="Consolas"/>
                  <w:color w:val="000000"/>
                  <w:sz w:val="19"/>
                  <w:szCs w:val="19"/>
                  <w:highlight w:val="white"/>
                  <w:lang w:val="en-US"/>
                  <w:rPrChange w:id="2654" w:author="Сергей" w:date="2017-08-13T12:44:00Z">
                    <w:rPr>
                      <w:rFonts w:ascii="Consolas" w:hAnsi="Consolas" w:cs="Consolas"/>
                      <w:color w:val="000000"/>
                      <w:sz w:val="19"/>
                      <w:szCs w:val="19"/>
                      <w:highlight w:val="white"/>
                    </w:rPr>
                  </w:rPrChange>
                </w:rPr>
                <w:t xml:space="preserve">            {</w:t>
              </w:r>
            </w:ins>
          </w:p>
          <w:p w:rsidR="006E0002" w:rsidRPr="006E0002" w:rsidRDefault="006E0002" w:rsidP="006E0002">
            <w:pPr>
              <w:autoSpaceDE w:val="0"/>
              <w:autoSpaceDN w:val="0"/>
              <w:adjustRightInd w:val="0"/>
              <w:spacing w:before="0" w:after="0" w:line="240" w:lineRule="auto"/>
              <w:rPr>
                <w:ins w:id="2655" w:author="Сергей" w:date="2017-08-13T12:44:00Z"/>
                <w:rFonts w:ascii="Consolas" w:hAnsi="Consolas" w:cs="Consolas"/>
                <w:color w:val="000000"/>
                <w:sz w:val="19"/>
                <w:szCs w:val="19"/>
                <w:highlight w:val="white"/>
                <w:lang w:val="en-US"/>
                <w:rPrChange w:id="2656" w:author="Сергей" w:date="2017-08-13T12:44:00Z">
                  <w:rPr>
                    <w:ins w:id="2657" w:author="Сергей" w:date="2017-08-13T12:44:00Z"/>
                    <w:rFonts w:ascii="Consolas" w:hAnsi="Consolas" w:cs="Consolas"/>
                    <w:color w:val="000000"/>
                    <w:sz w:val="19"/>
                    <w:szCs w:val="19"/>
                    <w:highlight w:val="white"/>
                  </w:rPr>
                </w:rPrChange>
              </w:rPr>
            </w:pPr>
            <w:ins w:id="2658" w:author="Сергей" w:date="2017-08-13T12:44:00Z">
              <w:r w:rsidRPr="006E0002">
                <w:rPr>
                  <w:rFonts w:ascii="Consolas" w:hAnsi="Consolas" w:cs="Consolas"/>
                  <w:color w:val="000000"/>
                  <w:sz w:val="19"/>
                  <w:szCs w:val="19"/>
                  <w:highlight w:val="white"/>
                  <w:lang w:val="en-US"/>
                  <w:rPrChange w:id="2659" w:author="Сергей" w:date="2017-08-13T12:44:00Z">
                    <w:rPr>
                      <w:rFonts w:ascii="Consolas" w:hAnsi="Consolas" w:cs="Consolas"/>
                      <w:color w:val="000000"/>
                      <w:sz w:val="19"/>
                      <w:szCs w:val="19"/>
                      <w:highlight w:val="white"/>
                    </w:rPr>
                  </w:rPrChange>
                </w:rPr>
                <w:t xml:space="preserve">                </w:t>
              </w:r>
              <w:r w:rsidRPr="006E0002">
                <w:rPr>
                  <w:rFonts w:ascii="Consolas" w:hAnsi="Consolas" w:cs="Consolas"/>
                  <w:color w:val="0000FF"/>
                  <w:sz w:val="19"/>
                  <w:szCs w:val="19"/>
                  <w:highlight w:val="white"/>
                  <w:lang w:val="en-US"/>
                  <w:rPrChange w:id="2660" w:author="Сергей" w:date="2017-08-13T12:44:00Z">
                    <w:rPr>
                      <w:rFonts w:ascii="Consolas" w:hAnsi="Consolas" w:cs="Consolas"/>
                      <w:color w:val="0000FF"/>
                      <w:sz w:val="19"/>
                      <w:szCs w:val="19"/>
                      <w:highlight w:val="white"/>
                    </w:rPr>
                  </w:rPrChange>
                </w:rPr>
                <w:t>get</w:t>
              </w:r>
              <w:r w:rsidRPr="006E0002">
                <w:rPr>
                  <w:rFonts w:ascii="Consolas" w:hAnsi="Consolas" w:cs="Consolas"/>
                  <w:color w:val="000000"/>
                  <w:sz w:val="19"/>
                  <w:szCs w:val="19"/>
                  <w:highlight w:val="white"/>
                  <w:lang w:val="en-US"/>
                  <w:rPrChange w:id="2661" w:author="Сергей" w:date="2017-08-13T12:44:00Z">
                    <w:rPr>
                      <w:rFonts w:ascii="Consolas" w:hAnsi="Consolas" w:cs="Consolas"/>
                      <w:color w:val="000000"/>
                      <w:sz w:val="19"/>
                      <w:szCs w:val="19"/>
                      <w:highlight w:val="white"/>
                    </w:rPr>
                  </w:rPrChange>
                </w:rPr>
                <w:t xml:space="preserve"> { </w:t>
              </w:r>
              <w:r w:rsidRPr="006E0002">
                <w:rPr>
                  <w:rFonts w:ascii="Consolas" w:hAnsi="Consolas" w:cs="Consolas"/>
                  <w:color w:val="0000FF"/>
                  <w:sz w:val="19"/>
                  <w:szCs w:val="19"/>
                  <w:highlight w:val="white"/>
                  <w:lang w:val="en-US"/>
                  <w:rPrChange w:id="2662" w:author="Сергей" w:date="2017-08-13T12:44:00Z">
                    <w:rPr>
                      <w:rFonts w:ascii="Consolas" w:hAnsi="Consolas" w:cs="Consolas"/>
                      <w:color w:val="0000FF"/>
                      <w:sz w:val="19"/>
                      <w:szCs w:val="19"/>
                      <w:highlight w:val="white"/>
                    </w:rPr>
                  </w:rPrChange>
                </w:rPr>
                <w:t>return</w:t>
              </w:r>
              <w:r w:rsidRPr="006E0002">
                <w:rPr>
                  <w:rFonts w:ascii="Consolas" w:hAnsi="Consolas" w:cs="Consolas"/>
                  <w:color w:val="000000"/>
                  <w:sz w:val="19"/>
                  <w:szCs w:val="19"/>
                  <w:highlight w:val="white"/>
                  <w:lang w:val="en-US"/>
                  <w:rPrChange w:id="2663" w:author="Сергей" w:date="2017-08-13T12:44:00Z">
                    <w:rPr>
                      <w:rFonts w:ascii="Consolas" w:hAnsi="Consolas" w:cs="Consolas"/>
                      <w:color w:val="000000"/>
                      <w:sz w:val="19"/>
                      <w:szCs w:val="19"/>
                      <w:highlight w:val="white"/>
                    </w:rPr>
                  </w:rPrChange>
                </w:rPr>
                <w:t xml:space="preserve"> _x; }</w:t>
              </w:r>
            </w:ins>
          </w:p>
          <w:p w:rsidR="006E0002" w:rsidRPr="006E0002" w:rsidRDefault="006E0002" w:rsidP="006E0002">
            <w:pPr>
              <w:autoSpaceDE w:val="0"/>
              <w:autoSpaceDN w:val="0"/>
              <w:adjustRightInd w:val="0"/>
              <w:spacing w:before="0" w:after="0" w:line="240" w:lineRule="auto"/>
              <w:rPr>
                <w:ins w:id="2664" w:author="Сергей" w:date="2017-08-13T12:44:00Z"/>
                <w:rFonts w:ascii="Consolas" w:hAnsi="Consolas" w:cs="Consolas"/>
                <w:color w:val="000000"/>
                <w:sz w:val="19"/>
                <w:szCs w:val="19"/>
                <w:highlight w:val="white"/>
                <w:lang w:val="en-US"/>
                <w:rPrChange w:id="2665" w:author="Сергей" w:date="2017-08-13T12:44:00Z">
                  <w:rPr>
                    <w:ins w:id="2666" w:author="Сергей" w:date="2017-08-13T12:44:00Z"/>
                    <w:rFonts w:ascii="Consolas" w:hAnsi="Consolas" w:cs="Consolas"/>
                    <w:color w:val="000000"/>
                    <w:sz w:val="19"/>
                    <w:szCs w:val="19"/>
                    <w:highlight w:val="white"/>
                  </w:rPr>
                </w:rPrChange>
              </w:rPr>
            </w:pPr>
            <w:ins w:id="2667" w:author="Сергей" w:date="2017-08-13T12:44:00Z">
              <w:r w:rsidRPr="006E0002">
                <w:rPr>
                  <w:rFonts w:ascii="Consolas" w:hAnsi="Consolas" w:cs="Consolas"/>
                  <w:color w:val="000000"/>
                  <w:sz w:val="19"/>
                  <w:szCs w:val="19"/>
                  <w:highlight w:val="white"/>
                  <w:lang w:val="en-US"/>
                  <w:rPrChange w:id="2668" w:author="Сергей" w:date="2017-08-13T12:44:00Z">
                    <w:rPr>
                      <w:rFonts w:ascii="Consolas" w:hAnsi="Consolas" w:cs="Consolas"/>
                      <w:color w:val="000000"/>
                      <w:sz w:val="19"/>
                      <w:szCs w:val="19"/>
                      <w:highlight w:val="white"/>
                    </w:rPr>
                  </w:rPrChange>
                </w:rPr>
                <w:t xml:space="preserve">                </w:t>
              </w:r>
              <w:r w:rsidRPr="006E0002">
                <w:rPr>
                  <w:rFonts w:ascii="Consolas" w:hAnsi="Consolas" w:cs="Consolas"/>
                  <w:color w:val="0000FF"/>
                  <w:sz w:val="19"/>
                  <w:szCs w:val="19"/>
                  <w:highlight w:val="white"/>
                  <w:lang w:val="en-US"/>
                  <w:rPrChange w:id="2669" w:author="Сергей" w:date="2017-08-13T12:44:00Z">
                    <w:rPr>
                      <w:rFonts w:ascii="Consolas" w:hAnsi="Consolas" w:cs="Consolas"/>
                      <w:color w:val="0000FF"/>
                      <w:sz w:val="19"/>
                      <w:szCs w:val="19"/>
                      <w:highlight w:val="white"/>
                    </w:rPr>
                  </w:rPrChange>
                </w:rPr>
                <w:t>set</w:t>
              </w:r>
            </w:ins>
          </w:p>
          <w:p w:rsidR="006E0002" w:rsidRPr="006E0002" w:rsidRDefault="006E0002" w:rsidP="006E0002">
            <w:pPr>
              <w:autoSpaceDE w:val="0"/>
              <w:autoSpaceDN w:val="0"/>
              <w:adjustRightInd w:val="0"/>
              <w:spacing w:before="0" w:after="0" w:line="240" w:lineRule="auto"/>
              <w:rPr>
                <w:ins w:id="2670" w:author="Сергей" w:date="2017-08-13T12:44:00Z"/>
                <w:rFonts w:ascii="Consolas" w:hAnsi="Consolas" w:cs="Consolas"/>
                <w:color w:val="000000"/>
                <w:sz w:val="19"/>
                <w:szCs w:val="19"/>
                <w:highlight w:val="white"/>
                <w:lang w:val="en-US"/>
                <w:rPrChange w:id="2671" w:author="Сергей" w:date="2017-08-13T12:44:00Z">
                  <w:rPr>
                    <w:ins w:id="2672" w:author="Сергей" w:date="2017-08-13T12:44:00Z"/>
                    <w:rFonts w:ascii="Consolas" w:hAnsi="Consolas" w:cs="Consolas"/>
                    <w:color w:val="000000"/>
                    <w:sz w:val="19"/>
                    <w:szCs w:val="19"/>
                    <w:highlight w:val="white"/>
                  </w:rPr>
                </w:rPrChange>
              </w:rPr>
            </w:pPr>
            <w:ins w:id="2673" w:author="Сергей" w:date="2017-08-13T12:44:00Z">
              <w:r w:rsidRPr="006E0002">
                <w:rPr>
                  <w:rFonts w:ascii="Consolas" w:hAnsi="Consolas" w:cs="Consolas"/>
                  <w:color w:val="000000"/>
                  <w:sz w:val="19"/>
                  <w:szCs w:val="19"/>
                  <w:highlight w:val="white"/>
                  <w:lang w:val="en-US"/>
                  <w:rPrChange w:id="2674" w:author="Сергей" w:date="2017-08-13T12:44:00Z">
                    <w:rPr>
                      <w:rFonts w:ascii="Consolas" w:hAnsi="Consolas" w:cs="Consolas"/>
                      <w:color w:val="000000"/>
                      <w:sz w:val="19"/>
                      <w:szCs w:val="19"/>
                      <w:highlight w:val="white"/>
                    </w:rPr>
                  </w:rPrChange>
                </w:rPr>
                <w:t xml:space="preserve">                {</w:t>
              </w:r>
            </w:ins>
          </w:p>
          <w:p w:rsidR="006E0002" w:rsidRPr="006E0002" w:rsidRDefault="006E0002" w:rsidP="006E0002">
            <w:pPr>
              <w:autoSpaceDE w:val="0"/>
              <w:autoSpaceDN w:val="0"/>
              <w:adjustRightInd w:val="0"/>
              <w:spacing w:before="0" w:after="0" w:line="240" w:lineRule="auto"/>
              <w:rPr>
                <w:ins w:id="2675" w:author="Сергей" w:date="2017-08-13T12:44:00Z"/>
                <w:rFonts w:ascii="Consolas" w:hAnsi="Consolas" w:cs="Consolas"/>
                <w:color w:val="000000"/>
                <w:sz w:val="19"/>
                <w:szCs w:val="19"/>
                <w:highlight w:val="white"/>
                <w:lang w:val="en-US"/>
                <w:rPrChange w:id="2676" w:author="Сергей" w:date="2017-08-13T12:44:00Z">
                  <w:rPr>
                    <w:ins w:id="2677" w:author="Сергей" w:date="2017-08-13T12:44:00Z"/>
                    <w:rFonts w:ascii="Consolas" w:hAnsi="Consolas" w:cs="Consolas"/>
                    <w:color w:val="000000"/>
                    <w:sz w:val="19"/>
                    <w:szCs w:val="19"/>
                    <w:highlight w:val="white"/>
                  </w:rPr>
                </w:rPrChange>
              </w:rPr>
            </w:pPr>
            <w:ins w:id="2678" w:author="Сергей" w:date="2017-08-13T12:44:00Z">
              <w:r w:rsidRPr="006E0002">
                <w:rPr>
                  <w:rFonts w:ascii="Consolas" w:hAnsi="Consolas" w:cs="Consolas"/>
                  <w:color w:val="000000"/>
                  <w:sz w:val="19"/>
                  <w:szCs w:val="19"/>
                  <w:highlight w:val="white"/>
                  <w:lang w:val="en-US"/>
                  <w:rPrChange w:id="2679" w:author="Сергей" w:date="2017-08-13T12:44:00Z">
                    <w:rPr>
                      <w:rFonts w:ascii="Consolas" w:hAnsi="Consolas" w:cs="Consolas"/>
                      <w:color w:val="000000"/>
                      <w:sz w:val="19"/>
                      <w:szCs w:val="19"/>
                      <w:highlight w:val="white"/>
                    </w:rPr>
                  </w:rPrChange>
                </w:rPr>
                <w:t xml:space="preserve">                    </w:t>
              </w:r>
              <w:r w:rsidRPr="006E0002">
                <w:rPr>
                  <w:rFonts w:ascii="Consolas" w:hAnsi="Consolas" w:cs="Consolas"/>
                  <w:color w:val="0000FF"/>
                  <w:sz w:val="19"/>
                  <w:szCs w:val="19"/>
                  <w:highlight w:val="white"/>
                  <w:lang w:val="en-US"/>
                  <w:rPrChange w:id="2680" w:author="Сергей" w:date="2017-08-13T12:44:00Z">
                    <w:rPr>
                      <w:rFonts w:ascii="Consolas" w:hAnsi="Consolas" w:cs="Consolas"/>
                      <w:color w:val="0000FF"/>
                      <w:sz w:val="19"/>
                      <w:szCs w:val="19"/>
                      <w:highlight w:val="white"/>
                    </w:rPr>
                  </w:rPrChange>
                </w:rPr>
                <w:t>if</w:t>
              </w:r>
              <w:r w:rsidRPr="006E0002">
                <w:rPr>
                  <w:rFonts w:ascii="Consolas" w:hAnsi="Consolas" w:cs="Consolas"/>
                  <w:color w:val="000000"/>
                  <w:sz w:val="19"/>
                  <w:szCs w:val="19"/>
                  <w:highlight w:val="white"/>
                  <w:lang w:val="en-US"/>
                  <w:rPrChange w:id="2681" w:author="Сергей" w:date="2017-08-13T12:44:00Z">
                    <w:rPr>
                      <w:rFonts w:ascii="Consolas" w:hAnsi="Consolas" w:cs="Consolas"/>
                      <w:color w:val="000000"/>
                      <w:sz w:val="19"/>
                      <w:szCs w:val="19"/>
                      <w:highlight w:val="white"/>
                    </w:rPr>
                  </w:rPrChange>
                </w:rPr>
                <w:t xml:space="preserve"> (</w:t>
              </w:r>
              <w:r w:rsidRPr="006E0002">
                <w:rPr>
                  <w:rFonts w:ascii="Consolas" w:hAnsi="Consolas" w:cs="Consolas"/>
                  <w:color w:val="0000FF"/>
                  <w:sz w:val="19"/>
                  <w:szCs w:val="19"/>
                  <w:highlight w:val="white"/>
                  <w:lang w:val="en-US"/>
                  <w:rPrChange w:id="2682" w:author="Сергей" w:date="2017-08-13T12:44:00Z">
                    <w:rPr>
                      <w:rFonts w:ascii="Consolas" w:hAnsi="Consolas" w:cs="Consolas"/>
                      <w:color w:val="0000FF"/>
                      <w:sz w:val="19"/>
                      <w:szCs w:val="19"/>
                      <w:highlight w:val="white"/>
                    </w:rPr>
                  </w:rPrChange>
                </w:rPr>
                <w:t>value</w:t>
              </w:r>
              <w:r w:rsidRPr="006E0002">
                <w:rPr>
                  <w:rFonts w:ascii="Consolas" w:hAnsi="Consolas" w:cs="Consolas"/>
                  <w:color w:val="000000"/>
                  <w:sz w:val="19"/>
                  <w:szCs w:val="19"/>
                  <w:highlight w:val="white"/>
                  <w:lang w:val="en-US"/>
                  <w:rPrChange w:id="2683" w:author="Сергей" w:date="2017-08-13T12:44:00Z">
                    <w:rPr>
                      <w:rFonts w:ascii="Consolas" w:hAnsi="Consolas" w:cs="Consolas"/>
                      <w:color w:val="000000"/>
                      <w:sz w:val="19"/>
                      <w:szCs w:val="19"/>
                      <w:highlight w:val="white"/>
                    </w:rPr>
                  </w:rPrChange>
                </w:rPr>
                <w:t xml:space="preserve"> &gt; 0) _x = </w:t>
              </w:r>
              <w:r w:rsidRPr="006E0002">
                <w:rPr>
                  <w:rFonts w:ascii="Consolas" w:hAnsi="Consolas" w:cs="Consolas"/>
                  <w:color w:val="0000FF"/>
                  <w:sz w:val="19"/>
                  <w:szCs w:val="19"/>
                  <w:highlight w:val="white"/>
                  <w:lang w:val="en-US"/>
                  <w:rPrChange w:id="2684" w:author="Сергей" w:date="2017-08-13T12:44:00Z">
                    <w:rPr>
                      <w:rFonts w:ascii="Consolas" w:hAnsi="Consolas" w:cs="Consolas"/>
                      <w:color w:val="0000FF"/>
                      <w:sz w:val="19"/>
                      <w:szCs w:val="19"/>
                      <w:highlight w:val="white"/>
                    </w:rPr>
                  </w:rPrChange>
                </w:rPr>
                <w:t>value</w:t>
              </w:r>
              <w:r w:rsidRPr="006E0002">
                <w:rPr>
                  <w:rFonts w:ascii="Consolas" w:hAnsi="Consolas" w:cs="Consolas"/>
                  <w:color w:val="000000"/>
                  <w:sz w:val="19"/>
                  <w:szCs w:val="19"/>
                  <w:highlight w:val="white"/>
                  <w:lang w:val="en-US"/>
                  <w:rPrChange w:id="2685" w:author="Сергей" w:date="2017-08-13T12:44:00Z">
                    <w:rPr>
                      <w:rFonts w:ascii="Consolas" w:hAnsi="Consolas" w:cs="Consolas"/>
                      <w:color w:val="000000"/>
                      <w:sz w:val="19"/>
                      <w:szCs w:val="19"/>
                      <w:highlight w:val="white"/>
                    </w:rPr>
                  </w:rPrChange>
                </w:rPr>
                <w:t>;</w:t>
              </w:r>
            </w:ins>
          </w:p>
          <w:p w:rsidR="006E0002" w:rsidRPr="006E0002" w:rsidRDefault="006E0002" w:rsidP="006E0002">
            <w:pPr>
              <w:autoSpaceDE w:val="0"/>
              <w:autoSpaceDN w:val="0"/>
              <w:adjustRightInd w:val="0"/>
              <w:spacing w:before="0" w:after="0" w:line="240" w:lineRule="auto"/>
              <w:rPr>
                <w:ins w:id="2686" w:author="Сергей" w:date="2017-08-13T12:44:00Z"/>
                <w:rFonts w:ascii="Consolas" w:hAnsi="Consolas" w:cs="Consolas"/>
                <w:color w:val="000000"/>
                <w:sz w:val="19"/>
                <w:szCs w:val="19"/>
                <w:highlight w:val="white"/>
                <w:lang w:val="en-US"/>
                <w:rPrChange w:id="2687" w:author="Сергей" w:date="2017-08-13T12:44:00Z">
                  <w:rPr>
                    <w:ins w:id="2688" w:author="Сергей" w:date="2017-08-13T12:44:00Z"/>
                    <w:rFonts w:ascii="Consolas" w:hAnsi="Consolas" w:cs="Consolas"/>
                    <w:color w:val="000000"/>
                    <w:sz w:val="19"/>
                    <w:szCs w:val="19"/>
                    <w:highlight w:val="white"/>
                  </w:rPr>
                </w:rPrChange>
              </w:rPr>
            </w:pPr>
            <w:ins w:id="2689" w:author="Сергей" w:date="2017-08-13T12:44:00Z">
              <w:r w:rsidRPr="006E0002">
                <w:rPr>
                  <w:rFonts w:ascii="Consolas" w:hAnsi="Consolas" w:cs="Consolas"/>
                  <w:color w:val="000000"/>
                  <w:sz w:val="19"/>
                  <w:szCs w:val="19"/>
                  <w:highlight w:val="white"/>
                  <w:lang w:val="en-US"/>
                  <w:rPrChange w:id="2690" w:author="Сергей" w:date="2017-08-13T12:44:00Z">
                    <w:rPr>
                      <w:rFonts w:ascii="Consolas" w:hAnsi="Consolas" w:cs="Consolas"/>
                      <w:color w:val="000000"/>
                      <w:sz w:val="19"/>
                      <w:szCs w:val="19"/>
                      <w:highlight w:val="white"/>
                    </w:rPr>
                  </w:rPrChange>
                </w:rPr>
                <w:t xml:space="preserve">                    </w:t>
              </w:r>
              <w:r w:rsidRPr="006E0002">
                <w:rPr>
                  <w:rFonts w:ascii="Consolas" w:hAnsi="Consolas" w:cs="Consolas"/>
                  <w:color w:val="0000FF"/>
                  <w:sz w:val="19"/>
                  <w:szCs w:val="19"/>
                  <w:highlight w:val="white"/>
                  <w:lang w:val="en-US"/>
                  <w:rPrChange w:id="2691" w:author="Сергей" w:date="2017-08-13T12:44:00Z">
                    <w:rPr>
                      <w:rFonts w:ascii="Consolas" w:hAnsi="Consolas" w:cs="Consolas"/>
                      <w:color w:val="0000FF"/>
                      <w:sz w:val="19"/>
                      <w:szCs w:val="19"/>
                      <w:highlight w:val="white"/>
                    </w:rPr>
                  </w:rPrChange>
                </w:rPr>
                <w:t>else</w:t>
              </w:r>
              <w:r w:rsidRPr="006E0002">
                <w:rPr>
                  <w:rFonts w:ascii="Consolas" w:hAnsi="Consolas" w:cs="Consolas"/>
                  <w:color w:val="000000"/>
                  <w:sz w:val="19"/>
                  <w:szCs w:val="19"/>
                  <w:highlight w:val="white"/>
                  <w:lang w:val="en-US"/>
                  <w:rPrChange w:id="2692" w:author="Сергей" w:date="2017-08-13T12:44:00Z">
                    <w:rPr>
                      <w:rFonts w:ascii="Consolas" w:hAnsi="Consolas" w:cs="Consolas"/>
                      <w:color w:val="000000"/>
                      <w:sz w:val="19"/>
                      <w:szCs w:val="19"/>
                      <w:highlight w:val="white"/>
                    </w:rPr>
                  </w:rPrChange>
                </w:rPr>
                <w:t xml:space="preserve"> _x = -</w:t>
              </w:r>
              <w:r w:rsidRPr="006E0002">
                <w:rPr>
                  <w:rFonts w:ascii="Consolas" w:hAnsi="Consolas" w:cs="Consolas"/>
                  <w:color w:val="0000FF"/>
                  <w:sz w:val="19"/>
                  <w:szCs w:val="19"/>
                  <w:highlight w:val="white"/>
                  <w:lang w:val="en-US"/>
                  <w:rPrChange w:id="2693" w:author="Сергей" w:date="2017-08-13T12:44:00Z">
                    <w:rPr>
                      <w:rFonts w:ascii="Consolas" w:hAnsi="Consolas" w:cs="Consolas"/>
                      <w:color w:val="0000FF"/>
                      <w:sz w:val="19"/>
                      <w:szCs w:val="19"/>
                      <w:highlight w:val="white"/>
                    </w:rPr>
                  </w:rPrChange>
                </w:rPr>
                <w:t>value</w:t>
              </w:r>
              <w:r w:rsidRPr="006E0002">
                <w:rPr>
                  <w:rFonts w:ascii="Consolas" w:hAnsi="Consolas" w:cs="Consolas"/>
                  <w:color w:val="000000"/>
                  <w:sz w:val="19"/>
                  <w:szCs w:val="19"/>
                  <w:highlight w:val="white"/>
                  <w:lang w:val="en-US"/>
                  <w:rPrChange w:id="2694" w:author="Сергей" w:date="2017-08-13T12:44:00Z">
                    <w:rPr>
                      <w:rFonts w:ascii="Consolas" w:hAnsi="Consolas" w:cs="Consolas"/>
                      <w:color w:val="000000"/>
                      <w:sz w:val="19"/>
                      <w:szCs w:val="19"/>
                      <w:highlight w:val="white"/>
                    </w:rPr>
                  </w:rPrChange>
                </w:rPr>
                <w:t>;</w:t>
              </w:r>
            </w:ins>
          </w:p>
          <w:p w:rsidR="006E0002" w:rsidRPr="006E0002" w:rsidRDefault="006E0002" w:rsidP="006E0002">
            <w:pPr>
              <w:autoSpaceDE w:val="0"/>
              <w:autoSpaceDN w:val="0"/>
              <w:adjustRightInd w:val="0"/>
              <w:spacing w:before="0" w:after="0" w:line="240" w:lineRule="auto"/>
              <w:rPr>
                <w:ins w:id="2695" w:author="Сергей" w:date="2017-08-13T12:44:00Z"/>
                <w:rFonts w:ascii="Consolas" w:hAnsi="Consolas" w:cs="Consolas"/>
                <w:color w:val="000000"/>
                <w:sz w:val="19"/>
                <w:szCs w:val="19"/>
                <w:highlight w:val="white"/>
                <w:lang w:val="en-US"/>
                <w:rPrChange w:id="2696" w:author="Сергей" w:date="2017-08-13T12:44:00Z">
                  <w:rPr>
                    <w:ins w:id="2697" w:author="Сергей" w:date="2017-08-13T12:44:00Z"/>
                    <w:rFonts w:ascii="Consolas" w:hAnsi="Consolas" w:cs="Consolas"/>
                    <w:color w:val="000000"/>
                    <w:sz w:val="19"/>
                    <w:szCs w:val="19"/>
                    <w:highlight w:val="white"/>
                  </w:rPr>
                </w:rPrChange>
              </w:rPr>
            </w:pPr>
            <w:ins w:id="2698" w:author="Сергей" w:date="2017-08-13T12:44:00Z">
              <w:r w:rsidRPr="006E0002">
                <w:rPr>
                  <w:rFonts w:ascii="Consolas" w:hAnsi="Consolas" w:cs="Consolas"/>
                  <w:color w:val="000000"/>
                  <w:sz w:val="19"/>
                  <w:szCs w:val="19"/>
                  <w:highlight w:val="white"/>
                  <w:lang w:val="en-US"/>
                  <w:rPrChange w:id="2699" w:author="Сергей" w:date="2017-08-13T12:44:00Z">
                    <w:rPr>
                      <w:rFonts w:ascii="Consolas" w:hAnsi="Consolas" w:cs="Consolas"/>
                      <w:color w:val="000000"/>
                      <w:sz w:val="19"/>
                      <w:szCs w:val="19"/>
                      <w:highlight w:val="white"/>
                    </w:rPr>
                  </w:rPrChange>
                </w:rPr>
                <w:t xml:space="preserve">                }</w:t>
              </w:r>
            </w:ins>
          </w:p>
          <w:p w:rsidR="006E0002" w:rsidRPr="006E0002" w:rsidRDefault="006E0002" w:rsidP="006E0002">
            <w:pPr>
              <w:autoSpaceDE w:val="0"/>
              <w:autoSpaceDN w:val="0"/>
              <w:adjustRightInd w:val="0"/>
              <w:spacing w:before="0" w:after="0" w:line="240" w:lineRule="auto"/>
              <w:rPr>
                <w:ins w:id="2700" w:author="Сергей" w:date="2017-08-13T12:44:00Z"/>
                <w:rFonts w:ascii="Consolas" w:hAnsi="Consolas" w:cs="Consolas"/>
                <w:color w:val="000000"/>
                <w:sz w:val="19"/>
                <w:szCs w:val="19"/>
                <w:highlight w:val="white"/>
                <w:lang w:val="en-US"/>
                <w:rPrChange w:id="2701" w:author="Сергей" w:date="2017-08-13T12:44:00Z">
                  <w:rPr>
                    <w:ins w:id="2702" w:author="Сергей" w:date="2017-08-13T12:44:00Z"/>
                    <w:rFonts w:ascii="Consolas" w:hAnsi="Consolas" w:cs="Consolas"/>
                    <w:color w:val="000000"/>
                    <w:sz w:val="19"/>
                    <w:szCs w:val="19"/>
                    <w:highlight w:val="white"/>
                  </w:rPr>
                </w:rPrChange>
              </w:rPr>
            </w:pPr>
            <w:ins w:id="2703" w:author="Сергей" w:date="2017-08-13T12:44:00Z">
              <w:r w:rsidRPr="006E0002">
                <w:rPr>
                  <w:rFonts w:ascii="Consolas" w:hAnsi="Consolas" w:cs="Consolas"/>
                  <w:color w:val="000000"/>
                  <w:sz w:val="19"/>
                  <w:szCs w:val="19"/>
                  <w:highlight w:val="white"/>
                  <w:lang w:val="en-US"/>
                  <w:rPrChange w:id="2704" w:author="Сергей" w:date="2017-08-13T12:44:00Z">
                    <w:rPr>
                      <w:rFonts w:ascii="Consolas" w:hAnsi="Consolas" w:cs="Consolas"/>
                      <w:color w:val="000000"/>
                      <w:sz w:val="19"/>
                      <w:szCs w:val="19"/>
                      <w:highlight w:val="white"/>
                    </w:rPr>
                  </w:rPrChange>
                </w:rPr>
                <w:t xml:space="preserve">            }</w:t>
              </w:r>
            </w:ins>
          </w:p>
          <w:p w:rsidR="006E0002" w:rsidRPr="006E0002" w:rsidRDefault="006E0002" w:rsidP="006E0002">
            <w:pPr>
              <w:autoSpaceDE w:val="0"/>
              <w:autoSpaceDN w:val="0"/>
              <w:adjustRightInd w:val="0"/>
              <w:spacing w:before="0" w:after="0" w:line="240" w:lineRule="auto"/>
              <w:rPr>
                <w:ins w:id="2705" w:author="Сергей" w:date="2017-08-13T12:44:00Z"/>
                <w:rFonts w:ascii="Consolas" w:hAnsi="Consolas" w:cs="Consolas"/>
                <w:color w:val="000000"/>
                <w:sz w:val="19"/>
                <w:szCs w:val="19"/>
                <w:highlight w:val="white"/>
                <w:lang w:val="en-US"/>
                <w:rPrChange w:id="2706" w:author="Сергей" w:date="2017-08-13T12:44:00Z">
                  <w:rPr>
                    <w:ins w:id="2707" w:author="Сергей" w:date="2017-08-13T12:44:00Z"/>
                    <w:rFonts w:ascii="Consolas" w:hAnsi="Consolas" w:cs="Consolas"/>
                    <w:color w:val="000000"/>
                    <w:sz w:val="19"/>
                    <w:szCs w:val="19"/>
                    <w:highlight w:val="white"/>
                  </w:rPr>
                </w:rPrChange>
              </w:rPr>
            </w:pPr>
            <w:ins w:id="2708" w:author="Сергей" w:date="2017-08-13T12:44:00Z">
              <w:r w:rsidRPr="006E0002">
                <w:rPr>
                  <w:rFonts w:ascii="Consolas" w:hAnsi="Consolas" w:cs="Consolas"/>
                  <w:color w:val="000000"/>
                  <w:sz w:val="19"/>
                  <w:szCs w:val="19"/>
                  <w:highlight w:val="white"/>
                  <w:lang w:val="en-US"/>
                  <w:rPrChange w:id="2709" w:author="Сергей" w:date="2017-08-13T12:44:00Z">
                    <w:rPr>
                      <w:rFonts w:ascii="Consolas" w:hAnsi="Consolas" w:cs="Consolas"/>
                      <w:color w:val="000000"/>
                      <w:sz w:val="19"/>
                      <w:szCs w:val="19"/>
                      <w:highlight w:val="white"/>
                    </w:rPr>
                  </w:rPrChange>
                </w:rPr>
                <w:t xml:space="preserve">            </w:t>
              </w:r>
              <w:r w:rsidRPr="006E0002">
                <w:rPr>
                  <w:rFonts w:ascii="Consolas" w:hAnsi="Consolas" w:cs="Consolas"/>
                  <w:color w:val="0000FF"/>
                  <w:sz w:val="19"/>
                  <w:szCs w:val="19"/>
                  <w:highlight w:val="white"/>
                  <w:lang w:val="en-US"/>
                  <w:rPrChange w:id="2710" w:author="Сергей" w:date="2017-08-13T12:44:00Z">
                    <w:rPr>
                      <w:rFonts w:ascii="Consolas" w:hAnsi="Consolas" w:cs="Consolas"/>
                      <w:color w:val="0000FF"/>
                      <w:sz w:val="19"/>
                      <w:szCs w:val="19"/>
                      <w:highlight w:val="white"/>
                    </w:rPr>
                  </w:rPrChange>
                </w:rPr>
                <w:t>public</w:t>
              </w:r>
              <w:r w:rsidRPr="006E0002">
                <w:rPr>
                  <w:rFonts w:ascii="Consolas" w:hAnsi="Consolas" w:cs="Consolas"/>
                  <w:color w:val="000000"/>
                  <w:sz w:val="19"/>
                  <w:szCs w:val="19"/>
                  <w:highlight w:val="white"/>
                  <w:lang w:val="en-US"/>
                  <w:rPrChange w:id="2711" w:author="Сергей" w:date="2017-08-13T12:44:00Z">
                    <w:rPr>
                      <w:rFonts w:ascii="Consolas" w:hAnsi="Consolas" w:cs="Consolas"/>
                      <w:color w:val="000000"/>
                      <w:sz w:val="19"/>
                      <w:szCs w:val="19"/>
                      <w:highlight w:val="white"/>
                    </w:rPr>
                  </w:rPrChange>
                </w:rPr>
                <w:t xml:space="preserve"> </w:t>
              </w:r>
              <w:r w:rsidRPr="006E0002">
                <w:rPr>
                  <w:rFonts w:ascii="Consolas" w:hAnsi="Consolas" w:cs="Consolas"/>
                  <w:color w:val="0000FF"/>
                  <w:sz w:val="19"/>
                  <w:szCs w:val="19"/>
                  <w:highlight w:val="white"/>
                  <w:lang w:val="en-US"/>
                  <w:rPrChange w:id="2712" w:author="Сергей" w:date="2017-08-13T12:44:00Z">
                    <w:rPr>
                      <w:rFonts w:ascii="Consolas" w:hAnsi="Consolas" w:cs="Consolas"/>
                      <w:color w:val="0000FF"/>
                      <w:sz w:val="19"/>
                      <w:szCs w:val="19"/>
                      <w:highlight w:val="white"/>
                    </w:rPr>
                  </w:rPrChange>
                </w:rPr>
                <w:t>double</w:t>
              </w:r>
              <w:r w:rsidRPr="006E0002">
                <w:rPr>
                  <w:rFonts w:ascii="Consolas" w:hAnsi="Consolas" w:cs="Consolas"/>
                  <w:color w:val="000000"/>
                  <w:sz w:val="19"/>
                  <w:szCs w:val="19"/>
                  <w:highlight w:val="white"/>
                  <w:lang w:val="en-US"/>
                  <w:rPrChange w:id="2713" w:author="Сергей" w:date="2017-08-13T12:44:00Z">
                    <w:rPr>
                      <w:rFonts w:ascii="Consolas" w:hAnsi="Consolas" w:cs="Consolas"/>
                      <w:color w:val="000000"/>
                      <w:sz w:val="19"/>
                      <w:szCs w:val="19"/>
                      <w:highlight w:val="white"/>
                    </w:rPr>
                  </w:rPrChange>
                </w:rPr>
                <w:t xml:space="preserve"> Distance(</w:t>
              </w:r>
              <w:r w:rsidRPr="006E0002">
                <w:rPr>
                  <w:rFonts w:ascii="Consolas" w:hAnsi="Consolas" w:cs="Consolas"/>
                  <w:color w:val="2B91AF"/>
                  <w:sz w:val="19"/>
                  <w:szCs w:val="19"/>
                  <w:highlight w:val="white"/>
                  <w:lang w:val="en-US"/>
                  <w:rPrChange w:id="2714" w:author="Сергей" w:date="2017-08-13T12:44:00Z">
                    <w:rPr>
                      <w:rFonts w:ascii="Consolas" w:hAnsi="Consolas" w:cs="Consolas"/>
                      <w:color w:val="2B91AF"/>
                      <w:sz w:val="19"/>
                      <w:szCs w:val="19"/>
                      <w:highlight w:val="white"/>
                    </w:rPr>
                  </w:rPrChange>
                </w:rPr>
                <w:t>Point</w:t>
              </w:r>
              <w:r w:rsidRPr="006E0002">
                <w:rPr>
                  <w:rFonts w:ascii="Consolas" w:hAnsi="Consolas" w:cs="Consolas"/>
                  <w:color w:val="000000"/>
                  <w:sz w:val="19"/>
                  <w:szCs w:val="19"/>
                  <w:highlight w:val="white"/>
                  <w:lang w:val="en-US"/>
                  <w:rPrChange w:id="2715" w:author="Сергей" w:date="2017-08-13T12:44:00Z">
                    <w:rPr>
                      <w:rFonts w:ascii="Consolas" w:hAnsi="Consolas" w:cs="Consolas"/>
                      <w:color w:val="000000"/>
                      <w:sz w:val="19"/>
                      <w:szCs w:val="19"/>
                      <w:highlight w:val="white"/>
                    </w:rPr>
                  </w:rPrChange>
                </w:rPr>
                <w:t xml:space="preserve"> Z)</w:t>
              </w:r>
            </w:ins>
          </w:p>
          <w:p w:rsidR="006E0002" w:rsidRPr="006E0002" w:rsidRDefault="006E0002" w:rsidP="006E0002">
            <w:pPr>
              <w:autoSpaceDE w:val="0"/>
              <w:autoSpaceDN w:val="0"/>
              <w:adjustRightInd w:val="0"/>
              <w:spacing w:before="0" w:after="0" w:line="240" w:lineRule="auto"/>
              <w:rPr>
                <w:ins w:id="2716" w:author="Сергей" w:date="2017-08-13T12:44:00Z"/>
                <w:rFonts w:ascii="Consolas" w:hAnsi="Consolas" w:cs="Consolas"/>
                <w:color w:val="000000"/>
                <w:sz w:val="19"/>
                <w:szCs w:val="19"/>
                <w:highlight w:val="white"/>
                <w:lang w:val="en-US"/>
                <w:rPrChange w:id="2717" w:author="Сергей" w:date="2017-08-13T12:44:00Z">
                  <w:rPr>
                    <w:ins w:id="2718" w:author="Сергей" w:date="2017-08-13T12:44:00Z"/>
                    <w:rFonts w:ascii="Consolas" w:hAnsi="Consolas" w:cs="Consolas"/>
                    <w:color w:val="000000"/>
                    <w:sz w:val="19"/>
                    <w:szCs w:val="19"/>
                    <w:highlight w:val="white"/>
                  </w:rPr>
                </w:rPrChange>
              </w:rPr>
            </w:pPr>
            <w:ins w:id="2719" w:author="Сергей" w:date="2017-08-13T12:44:00Z">
              <w:r w:rsidRPr="006E0002">
                <w:rPr>
                  <w:rFonts w:ascii="Consolas" w:hAnsi="Consolas" w:cs="Consolas"/>
                  <w:color w:val="000000"/>
                  <w:sz w:val="19"/>
                  <w:szCs w:val="19"/>
                  <w:highlight w:val="white"/>
                  <w:lang w:val="en-US"/>
                  <w:rPrChange w:id="2720" w:author="Сергей" w:date="2017-08-13T12:44:00Z">
                    <w:rPr>
                      <w:rFonts w:ascii="Consolas" w:hAnsi="Consolas" w:cs="Consolas"/>
                      <w:color w:val="000000"/>
                      <w:sz w:val="19"/>
                      <w:szCs w:val="19"/>
                      <w:highlight w:val="white"/>
                    </w:rPr>
                  </w:rPrChange>
                </w:rPr>
                <w:t xml:space="preserve">            {</w:t>
              </w:r>
            </w:ins>
          </w:p>
          <w:p w:rsidR="006E0002" w:rsidRPr="006E0002" w:rsidRDefault="006E0002" w:rsidP="006E0002">
            <w:pPr>
              <w:autoSpaceDE w:val="0"/>
              <w:autoSpaceDN w:val="0"/>
              <w:adjustRightInd w:val="0"/>
              <w:spacing w:before="0" w:after="0" w:line="240" w:lineRule="auto"/>
              <w:rPr>
                <w:ins w:id="2721" w:author="Сергей" w:date="2017-08-13T12:44:00Z"/>
                <w:rFonts w:ascii="Consolas" w:hAnsi="Consolas" w:cs="Consolas"/>
                <w:color w:val="000000"/>
                <w:sz w:val="19"/>
                <w:szCs w:val="19"/>
                <w:highlight w:val="white"/>
                <w:lang w:val="en-US"/>
                <w:rPrChange w:id="2722" w:author="Сергей" w:date="2017-08-13T12:44:00Z">
                  <w:rPr>
                    <w:ins w:id="2723" w:author="Сергей" w:date="2017-08-13T12:44:00Z"/>
                    <w:rFonts w:ascii="Consolas" w:hAnsi="Consolas" w:cs="Consolas"/>
                    <w:color w:val="000000"/>
                    <w:sz w:val="19"/>
                    <w:szCs w:val="19"/>
                    <w:highlight w:val="white"/>
                  </w:rPr>
                </w:rPrChange>
              </w:rPr>
            </w:pPr>
            <w:ins w:id="2724" w:author="Сергей" w:date="2017-08-13T12:44:00Z">
              <w:r w:rsidRPr="006E0002">
                <w:rPr>
                  <w:rFonts w:ascii="Consolas" w:hAnsi="Consolas" w:cs="Consolas"/>
                  <w:color w:val="000000"/>
                  <w:sz w:val="19"/>
                  <w:szCs w:val="19"/>
                  <w:highlight w:val="white"/>
                  <w:lang w:val="en-US"/>
                  <w:rPrChange w:id="2725" w:author="Сергей" w:date="2017-08-13T12:44:00Z">
                    <w:rPr>
                      <w:rFonts w:ascii="Consolas" w:hAnsi="Consolas" w:cs="Consolas"/>
                      <w:color w:val="000000"/>
                      <w:sz w:val="19"/>
                      <w:szCs w:val="19"/>
                      <w:highlight w:val="white"/>
                    </w:rPr>
                  </w:rPrChange>
                </w:rPr>
                <w:t xml:space="preserve">                </w:t>
              </w:r>
              <w:r w:rsidRPr="006E0002">
                <w:rPr>
                  <w:rFonts w:ascii="Consolas" w:hAnsi="Consolas" w:cs="Consolas"/>
                  <w:color w:val="0000FF"/>
                  <w:sz w:val="19"/>
                  <w:szCs w:val="19"/>
                  <w:highlight w:val="white"/>
                  <w:lang w:val="en-US"/>
                  <w:rPrChange w:id="2726" w:author="Сергей" w:date="2017-08-13T12:44:00Z">
                    <w:rPr>
                      <w:rFonts w:ascii="Consolas" w:hAnsi="Consolas" w:cs="Consolas"/>
                      <w:color w:val="0000FF"/>
                      <w:sz w:val="19"/>
                      <w:szCs w:val="19"/>
                      <w:highlight w:val="white"/>
                    </w:rPr>
                  </w:rPrChange>
                </w:rPr>
                <w:t>return</w:t>
              </w:r>
              <w:r w:rsidRPr="006E0002">
                <w:rPr>
                  <w:rFonts w:ascii="Consolas" w:hAnsi="Consolas" w:cs="Consolas"/>
                  <w:color w:val="000000"/>
                  <w:sz w:val="19"/>
                  <w:szCs w:val="19"/>
                  <w:highlight w:val="white"/>
                  <w:lang w:val="en-US"/>
                  <w:rPrChange w:id="2727" w:author="Сергей" w:date="2017-08-13T12:44:00Z">
                    <w:rPr>
                      <w:rFonts w:ascii="Consolas" w:hAnsi="Consolas" w:cs="Consolas"/>
                      <w:color w:val="000000"/>
                      <w:sz w:val="19"/>
                      <w:szCs w:val="19"/>
                      <w:highlight w:val="white"/>
                    </w:rPr>
                  </w:rPrChange>
                </w:rPr>
                <w:t xml:space="preserve"> </w:t>
              </w:r>
              <w:r w:rsidRPr="006E0002">
                <w:rPr>
                  <w:rFonts w:ascii="Consolas" w:hAnsi="Consolas" w:cs="Consolas"/>
                  <w:color w:val="2B91AF"/>
                  <w:sz w:val="19"/>
                  <w:szCs w:val="19"/>
                  <w:highlight w:val="white"/>
                  <w:lang w:val="en-US"/>
                  <w:rPrChange w:id="2728" w:author="Сергей" w:date="2017-08-13T12:44:00Z">
                    <w:rPr>
                      <w:rFonts w:ascii="Consolas" w:hAnsi="Consolas" w:cs="Consolas"/>
                      <w:color w:val="2B91AF"/>
                      <w:sz w:val="19"/>
                      <w:szCs w:val="19"/>
                      <w:highlight w:val="white"/>
                    </w:rPr>
                  </w:rPrChange>
                </w:rPr>
                <w:t>Math</w:t>
              </w:r>
              <w:r w:rsidRPr="006E0002">
                <w:rPr>
                  <w:rFonts w:ascii="Consolas" w:hAnsi="Consolas" w:cs="Consolas"/>
                  <w:color w:val="000000"/>
                  <w:sz w:val="19"/>
                  <w:szCs w:val="19"/>
                  <w:highlight w:val="white"/>
                  <w:lang w:val="en-US"/>
                  <w:rPrChange w:id="2729" w:author="Сергей" w:date="2017-08-13T12:44:00Z">
                    <w:rPr>
                      <w:rFonts w:ascii="Consolas" w:hAnsi="Consolas" w:cs="Consolas"/>
                      <w:color w:val="000000"/>
                      <w:sz w:val="19"/>
                      <w:szCs w:val="19"/>
                      <w:highlight w:val="white"/>
                    </w:rPr>
                  </w:rPrChange>
                </w:rPr>
                <w:t>.Sqrt(</w:t>
              </w:r>
              <w:r w:rsidRPr="006E0002">
                <w:rPr>
                  <w:rFonts w:ascii="Consolas" w:hAnsi="Consolas" w:cs="Consolas"/>
                  <w:color w:val="2B91AF"/>
                  <w:sz w:val="19"/>
                  <w:szCs w:val="19"/>
                  <w:highlight w:val="white"/>
                  <w:lang w:val="en-US"/>
                  <w:rPrChange w:id="2730" w:author="Сергей" w:date="2017-08-13T12:44:00Z">
                    <w:rPr>
                      <w:rFonts w:ascii="Consolas" w:hAnsi="Consolas" w:cs="Consolas"/>
                      <w:color w:val="2B91AF"/>
                      <w:sz w:val="19"/>
                      <w:szCs w:val="19"/>
                      <w:highlight w:val="white"/>
                    </w:rPr>
                  </w:rPrChange>
                </w:rPr>
                <w:t>Math</w:t>
              </w:r>
              <w:r w:rsidRPr="006E0002">
                <w:rPr>
                  <w:rFonts w:ascii="Consolas" w:hAnsi="Consolas" w:cs="Consolas"/>
                  <w:color w:val="000000"/>
                  <w:sz w:val="19"/>
                  <w:szCs w:val="19"/>
                  <w:highlight w:val="white"/>
                  <w:lang w:val="en-US"/>
                  <w:rPrChange w:id="2731" w:author="Сергей" w:date="2017-08-13T12:44:00Z">
                    <w:rPr>
                      <w:rFonts w:ascii="Consolas" w:hAnsi="Consolas" w:cs="Consolas"/>
                      <w:color w:val="000000"/>
                      <w:sz w:val="19"/>
                      <w:szCs w:val="19"/>
                      <w:highlight w:val="white"/>
                    </w:rPr>
                  </w:rPrChange>
                </w:rPr>
                <w:t xml:space="preserve">.Pow(_x - Z._x, 2) + </w:t>
              </w:r>
              <w:r w:rsidRPr="006E0002">
                <w:rPr>
                  <w:rFonts w:ascii="Consolas" w:hAnsi="Consolas" w:cs="Consolas"/>
                  <w:color w:val="2B91AF"/>
                  <w:sz w:val="19"/>
                  <w:szCs w:val="19"/>
                  <w:highlight w:val="white"/>
                  <w:lang w:val="en-US"/>
                  <w:rPrChange w:id="2732" w:author="Сергей" w:date="2017-08-13T12:44:00Z">
                    <w:rPr>
                      <w:rFonts w:ascii="Consolas" w:hAnsi="Consolas" w:cs="Consolas"/>
                      <w:color w:val="2B91AF"/>
                      <w:sz w:val="19"/>
                      <w:szCs w:val="19"/>
                      <w:highlight w:val="white"/>
                    </w:rPr>
                  </w:rPrChange>
                </w:rPr>
                <w:t>Math</w:t>
              </w:r>
              <w:r w:rsidRPr="006E0002">
                <w:rPr>
                  <w:rFonts w:ascii="Consolas" w:hAnsi="Consolas" w:cs="Consolas"/>
                  <w:color w:val="000000"/>
                  <w:sz w:val="19"/>
                  <w:szCs w:val="19"/>
                  <w:highlight w:val="white"/>
                  <w:lang w:val="en-US"/>
                  <w:rPrChange w:id="2733" w:author="Сергей" w:date="2017-08-13T12:44:00Z">
                    <w:rPr>
                      <w:rFonts w:ascii="Consolas" w:hAnsi="Consolas" w:cs="Consolas"/>
                      <w:color w:val="000000"/>
                      <w:sz w:val="19"/>
                      <w:szCs w:val="19"/>
                      <w:highlight w:val="white"/>
                    </w:rPr>
                  </w:rPrChange>
                </w:rPr>
                <w:t>.Pow(_y - Z._y, 2));</w:t>
              </w:r>
            </w:ins>
          </w:p>
          <w:p w:rsidR="006E0002" w:rsidRPr="006E0002" w:rsidRDefault="006E0002" w:rsidP="006E0002">
            <w:pPr>
              <w:autoSpaceDE w:val="0"/>
              <w:autoSpaceDN w:val="0"/>
              <w:adjustRightInd w:val="0"/>
              <w:spacing w:before="0" w:after="0" w:line="240" w:lineRule="auto"/>
              <w:rPr>
                <w:ins w:id="2734" w:author="Сергей" w:date="2017-08-13T12:44:00Z"/>
                <w:rFonts w:ascii="Consolas" w:hAnsi="Consolas" w:cs="Consolas"/>
                <w:color w:val="000000"/>
                <w:sz w:val="19"/>
                <w:szCs w:val="19"/>
                <w:highlight w:val="white"/>
                <w:lang w:val="en-US"/>
                <w:rPrChange w:id="2735" w:author="Сергей" w:date="2017-08-13T12:44:00Z">
                  <w:rPr>
                    <w:ins w:id="2736" w:author="Сергей" w:date="2017-08-13T12:44:00Z"/>
                    <w:rFonts w:ascii="Consolas" w:hAnsi="Consolas" w:cs="Consolas"/>
                    <w:color w:val="000000"/>
                    <w:sz w:val="19"/>
                    <w:szCs w:val="19"/>
                    <w:highlight w:val="white"/>
                  </w:rPr>
                </w:rPrChange>
              </w:rPr>
            </w:pPr>
            <w:ins w:id="2737" w:author="Сергей" w:date="2017-08-13T12:44:00Z">
              <w:r w:rsidRPr="006E0002">
                <w:rPr>
                  <w:rFonts w:ascii="Consolas" w:hAnsi="Consolas" w:cs="Consolas"/>
                  <w:color w:val="000000"/>
                  <w:sz w:val="19"/>
                  <w:szCs w:val="19"/>
                  <w:highlight w:val="white"/>
                  <w:lang w:val="en-US"/>
                  <w:rPrChange w:id="2738" w:author="Сергей" w:date="2017-08-13T12:44:00Z">
                    <w:rPr>
                      <w:rFonts w:ascii="Consolas" w:hAnsi="Consolas" w:cs="Consolas"/>
                      <w:color w:val="000000"/>
                      <w:sz w:val="19"/>
                      <w:szCs w:val="19"/>
                      <w:highlight w:val="white"/>
                    </w:rPr>
                  </w:rPrChange>
                </w:rPr>
                <w:t xml:space="preserve">            }</w:t>
              </w:r>
            </w:ins>
          </w:p>
          <w:p w:rsidR="006E0002" w:rsidRPr="006E0002" w:rsidRDefault="006E0002" w:rsidP="006E0002">
            <w:pPr>
              <w:autoSpaceDE w:val="0"/>
              <w:autoSpaceDN w:val="0"/>
              <w:adjustRightInd w:val="0"/>
              <w:spacing w:before="0" w:after="0" w:line="240" w:lineRule="auto"/>
              <w:rPr>
                <w:ins w:id="2739" w:author="Сергей" w:date="2017-08-13T12:44:00Z"/>
                <w:rFonts w:ascii="Consolas" w:hAnsi="Consolas" w:cs="Consolas"/>
                <w:color w:val="000000"/>
                <w:sz w:val="19"/>
                <w:szCs w:val="19"/>
                <w:highlight w:val="white"/>
                <w:lang w:val="en-US"/>
                <w:rPrChange w:id="2740" w:author="Сергей" w:date="2017-08-13T12:44:00Z">
                  <w:rPr>
                    <w:ins w:id="2741" w:author="Сергей" w:date="2017-08-13T12:44:00Z"/>
                    <w:rFonts w:ascii="Consolas" w:hAnsi="Consolas" w:cs="Consolas"/>
                    <w:color w:val="000000"/>
                    <w:sz w:val="19"/>
                    <w:szCs w:val="19"/>
                    <w:highlight w:val="white"/>
                  </w:rPr>
                </w:rPrChange>
              </w:rPr>
            </w:pPr>
            <w:ins w:id="2742" w:author="Сергей" w:date="2017-08-13T12:44:00Z">
              <w:r w:rsidRPr="006E0002">
                <w:rPr>
                  <w:rFonts w:ascii="Consolas" w:hAnsi="Consolas" w:cs="Consolas"/>
                  <w:color w:val="000000"/>
                  <w:sz w:val="19"/>
                  <w:szCs w:val="19"/>
                  <w:highlight w:val="white"/>
                  <w:lang w:val="en-US"/>
                  <w:rPrChange w:id="2743" w:author="Сергей" w:date="2017-08-13T12:44:00Z">
                    <w:rPr>
                      <w:rFonts w:ascii="Consolas" w:hAnsi="Consolas" w:cs="Consolas"/>
                      <w:color w:val="000000"/>
                      <w:sz w:val="19"/>
                      <w:szCs w:val="19"/>
                      <w:highlight w:val="white"/>
                    </w:rPr>
                  </w:rPrChange>
                </w:rPr>
                <w:t xml:space="preserve">            </w:t>
              </w:r>
              <w:r w:rsidRPr="006E0002">
                <w:rPr>
                  <w:rFonts w:ascii="Consolas" w:hAnsi="Consolas" w:cs="Consolas"/>
                  <w:color w:val="0000FF"/>
                  <w:sz w:val="19"/>
                  <w:szCs w:val="19"/>
                  <w:highlight w:val="white"/>
                  <w:lang w:val="en-US"/>
                  <w:rPrChange w:id="2744" w:author="Сергей" w:date="2017-08-13T12:44:00Z">
                    <w:rPr>
                      <w:rFonts w:ascii="Consolas" w:hAnsi="Consolas" w:cs="Consolas"/>
                      <w:color w:val="0000FF"/>
                      <w:sz w:val="19"/>
                      <w:szCs w:val="19"/>
                      <w:highlight w:val="white"/>
                    </w:rPr>
                  </w:rPrChange>
                </w:rPr>
                <w:t>public</w:t>
              </w:r>
              <w:r w:rsidRPr="006E0002">
                <w:rPr>
                  <w:rFonts w:ascii="Consolas" w:hAnsi="Consolas" w:cs="Consolas"/>
                  <w:color w:val="000000"/>
                  <w:sz w:val="19"/>
                  <w:szCs w:val="19"/>
                  <w:highlight w:val="white"/>
                  <w:lang w:val="en-US"/>
                  <w:rPrChange w:id="2745" w:author="Сергей" w:date="2017-08-13T12:44:00Z">
                    <w:rPr>
                      <w:rFonts w:ascii="Consolas" w:hAnsi="Consolas" w:cs="Consolas"/>
                      <w:color w:val="000000"/>
                      <w:sz w:val="19"/>
                      <w:szCs w:val="19"/>
                      <w:highlight w:val="white"/>
                    </w:rPr>
                  </w:rPrChange>
                </w:rPr>
                <w:t xml:space="preserve"> </w:t>
              </w:r>
              <w:r w:rsidRPr="006E0002">
                <w:rPr>
                  <w:rFonts w:ascii="Consolas" w:hAnsi="Consolas" w:cs="Consolas"/>
                  <w:color w:val="0000FF"/>
                  <w:sz w:val="19"/>
                  <w:szCs w:val="19"/>
                  <w:highlight w:val="white"/>
                  <w:lang w:val="en-US"/>
                  <w:rPrChange w:id="2746" w:author="Сергей" w:date="2017-08-13T12:44:00Z">
                    <w:rPr>
                      <w:rFonts w:ascii="Consolas" w:hAnsi="Consolas" w:cs="Consolas"/>
                      <w:color w:val="0000FF"/>
                      <w:sz w:val="19"/>
                      <w:szCs w:val="19"/>
                      <w:highlight w:val="white"/>
                    </w:rPr>
                  </w:rPrChange>
                </w:rPr>
                <w:t>override</w:t>
              </w:r>
              <w:r w:rsidRPr="006E0002">
                <w:rPr>
                  <w:rFonts w:ascii="Consolas" w:hAnsi="Consolas" w:cs="Consolas"/>
                  <w:color w:val="000000"/>
                  <w:sz w:val="19"/>
                  <w:szCs w:val="19"/>
                  <w:highlight w:val="white"/>
                  <w:lang w:val="en-US"/>
                  <w:rPrChange w:id="2747" w:author="Сергей" w:date="2017-08-13T12:44:00Z">
                    <w:rPr>
                      <w:rFonts w:ascii="Consolas" w:hAnsi="Consolas" w:cs="Consolas"/>
                      <w:color w:val="000000"/>
                      <w:sz w:val="19"/>
                      <w:szCs w:val="19"/>
                      <w:highlight w:val="white"/>
                    </w:rPr>
                  </w:rPrChange>
                </w:rPr>
                <w:t xml:space="preserve"> </w:t>
              </w:r>
              <w:r w:rsidRPr="006E0002">
                <w:rPr>
                  <w:rFonts w:ascii="Consolas" w:hAnsi="Consolas" w:cs="Consolas"/>
                  <w:color w:val="0000FF"/>
                  <w:sz w:val="19"/>
                  <w:szCs w:val="19"/>
                  <w:highlight w:val="white"/>
                  <w:lang w:val="en-US"/>
                  <w:rPrChange w:id="2748" w:author="Сергей" w:date="2017-08-13T12:44:00Z">
                    <w:rPr>
                      <w:rFonts w:ascii="Consolas" w:hAnsi="Consolas" w:cs="Consolas"/>
                      <w:color w:val="0000FF"/>
                      <w:sz w:val="19"/>
                      <w:szCs w:val="19"/>
                      <w:highlight w:val="white"/>
                    </w:rPr>
                  </w:rPrChange>
                </w:rPr>
                <w:t>string</w:t>
              </w:r>
              <w:r w:rsidRPr="006E0002">
                <w:rPr>
                  <w:rFonts w:ascii="Consolas" w:hAnsi="Consolas" w:cs="Consolas"/>
                  <w:color w:val="000000"/>
                  <w:sz w:val="19"/>
                  <w:szCs w:val="19"/>
                  <w:highlight w:val="white"/>
                  <w:lang w:val="en-US"/>
                  <w:rPrChange w:id="2749" w:author="Сергей" w:date="2017-08-13T12:44:00Z">
                    <w:rPr>
                      <w:rFonts w:ascii="Consolas" w:hAnsi="Consolas" w:cs="Consolas"/>
                      <w:color w:val="000000"/>
                      <w:sz w:val="19"/>
                      <w:szCs w:val="19"/>
                      <w:highlight w:val="white"/>
                    </w:rPr>
                  </w:rPrChange>
                </w:rPr>
                <w:t xml:space="preserve"> ToString()</w:t>
              </w:r>
            </w:ins>
          </w:p>
          <w:p w:rsidR="006E0002" w:rsidRPr="006E0002" w:rsidRDefault="006E0002" w:rsidP="006E0002">
            <w:pPr>
              <w:autoSpaceDE w:val="0"/>
              <w:autoSpaceDN w:val="0"/>
              <w:adjustRightInd w:val="0"/>
              <w:spacing w:before="0" w:after="0" w:line="240" w:lineRule="auto"/>
              <w:rPr>
                <w:ins w:id="2750" w:author="Сергей" w:date="2017-08-13T12:44:00Z"/>
                <w:rFonts w:ascii="Consolas" w:hAnsi="Consolas" w:cs="Consolas"/>
                <w:color w:val="000000"/>
                <w:sz w:val="19"/>
                <w:szCs w:val="19"/>
                <w:highlight w:val="white"/>
                <w:lang w:val="en-US"/>
                <w:rPrChange w:id="2751" w:author="Сергей" w:date="2017-08-13T12:44:00Z">
                  <w:rPr>
                    <w:ins w:id="2752" w:author="Сергей" w:date="2017-08-13T12:44:00Z"/>
                    <w:rFonts w:ascii="Consolas" w:hAnsi="Consolas" w:cs="Consolas"/>
                    <w:color w:val="000000"/>
                    <w:sz w:val="19"/>
                    <w:szCs w:val="19"/>
                    <w:highlight w:val="white"/>
                  </w:rPr>
                </w:rPrChange>
              </w:rPr>
            </w:pPr>
            <w:ins w:id="2753" w:author="Сергей" w:date="2017-08-13T12:44:00Z">
              <w:r w:rsidRPr="006E0002">
                <w:rPr>
                  <w:rFonts w:ascii="Consolas" w:hAnsi="Consolas" w:cs="Consolas"/>
                  <w:color w:val="000000"/>
                  <w:sz w:val="19"/>
                  <w:szCs w:val="19"/>
                  <w:highlight w:val="white"/>
                  <w:lang w:val="en-US"/>
                  <w:rPrChange w:id="2754" w:author="Сергей" w:date="2017-08-13T12:44:00Z">
                    <w:rPr>
                      <w:rFonts w:ascii="Consolas" w:hAnsi="Consolas" w:cs="Consolas"/>
                      <w:color w:val="000000"/>
                      <w:sz w:val="19"/>
                      <w:szCs w:val="19"/>
                      <w:highlight w:val="white"/>
                    </w:rPr>
                  </w:rPrChange>
                </w:rPr>
                <w:t xml:space="preserve">            {</w:t>
              </w:r>
            </w:ins>
          </w:p>
          <w:p w:rsidR="006E0002" w:rsidRPr="006E0002" w:rsidRDefault="006E0002" w:rsidP="006E0002">
            <w:pPr>
              <w:autoSpaceDE w:val="0"/>
              <w:autoSpaceDN w:val="0"/>
              <w:adjustRightInd w:val="0"/>
              <w:spacing w:before="0" w:after="0" w:line="240" w:lineRule="auto"/>
              <w:rPr>
                <w:ins w:id="2755" w:author="Сергей" w:date="2017-08-13T12:44:00Z"/>
                <w:rFonts w:ascii="Consolas" w:hAnsi="Consolas" w:cs="Consolas"/>
                <w:color w:val="000000"/>
                <w:sz w:val="19"/>
                <w:szCs w:val="19"/>
                <w:highlight w:val="white"/>
                <w:lang w:val="en-US"/>
                <w:rPrChange w:id="2756" w:author="Сергей" w:date="2017-08-13T12:44:00Z">
                  <w:rPr>
                    <w:ins w:id="2757" w:author="Сергей" w:date="2017-08-13T12:44:00Z"/>
                    <w:rFonts w:ascii="Consolas" w:hAnsi="Consolas" w:cs="Consolas"/>
                    <w:color w:val="000000"/>
                    <w:sz w:val="19"/>
                    <w:szCs w:val="19"/>
                    <w:highlight w:val="white"/>
                  </w:rPr>
                </w:rPrChange>
              </w:rPr>
            </w:pPr>
            <w:ins w:id="2758" w:author="Сергей" w:date="2017-08-13T12:44:00Z">
              <w:r w:rsidRPr="006E0002">
                <w:rPr>
                  <w:rFonts w:ascii="Consolas" w:hAnsi="Consolas" w:cs="Consolas"/>
                  <w:color w:val="000000"/>
                  <w:sz w:val="19"/>
                  <w:szCs w:val="19"/>
                  <w:highlight w:val="white"/>
                  <w:lang w:val="en-US"/>
                  <w:rPrChange w:id="2759" w:author="Сергей" w:date="2017-08-13T12:44:00Z">
                    <w:rPr>
                      <w:rFonts w:ascii="Consolas" w:hAnsi="Consolas" w:cs="Consolas"/>
                      <w:color w:val="000000"/>
                      <w:sz w:val="19"/>
                      <w:szCs w:val="19"/>
                      <w:highlight w:val="white"/>
                    </w:rPr>
                  </w:rPrChange>
                </w:rPr>
                <w:t xml:space="preserve">                </w:t>
              </w:r>
              <w:r w:rsidRPr="006E0002">
                <w:rPr>
                  <w:rFonts w:ascii="Consolas" w:hAnsi="Consolas" w:cs="Consolas"/>
                  <w:color w:val="0000FF"/>
                  <w:sz w:val="19"/>
                  <w:szCs w:val="19"/>
                  <w:highlight w:val="white"/>
                  <w:lang w:val="en-US"/>
                  <w:rPrChange w:id="2760" w:author="Сергей" w:date="2017-08-13T12:44:00Z">
                    <w:rPr>
                      <w:rFonts w:ascii="Consolas" w:hAnsi="Consolas" w:cs="Consolas"/>
                      <w:color w:val="0000FF"/>
                      <w:sz w:val="19"/>
                      <w:szCs w:val="19"/>
                      <w:highlight w:val="white"/>
                    </w:rPr>
                  </w:rPrChange>
                </w:rPr>
                <w:t>return</w:t>
              </w:r>
              <w:r w:rsidRPr="006E0002">
                <w:rPr>
                  <w:rFonts w:ascii="Consolas" w:hAnsi="Consolas" w:cs="Consolas"/>
                  <w:color w:val="000000"/>
                  <w:sz w:val="19"/>
                  <w:szCs w:val="19"/>
                  <w:highlight w:val="white"/>
                  <w:lang w:val="en-US"/>
                  <w:rPrChange w:id="2761" w:author="Сергей" w:date="2017-08-13T12:44:00Z">
                    <w:rPr>
                      <w:rFonts w:ascii="Consolas" w:hAnsi="Consolas" w:cs="Consolas"/>
                      <w:color w:val="000000"/>
                      <w:sz w:val="19"/>
                      <w:szCs w:val="19"/>
                      <w:highlight w:val="white"/>
                    </w:rPr>
                  </w:rPrChange>
                </w:rPr>
                <w:t xml:space="preserve"> _x + </w:t>
              </w:r>
              <w:r w:rsidRPr="006E0002">
                <w:rPr>
                  <w:rFonts w:ascii="Consolas" w:hAnsi="Consolas" w:cs="Consolas"/>
                  <w:color w:val="A31515"/>
                  <w:sz w:val="19"/>
                  <w:szCs w:val="19"/>
                  <w:highlight w:val="white"/>
                  <w:lang w:val="en-US"/>
                  <w:rPrChange w:id="2762" w:author="Сергей" w:date="2017-08-13T12:44:00Z">
                    <w:rPr>
                      <w:rFonts w:ascii="Consolas" w:hAnsi="Consolas" w:cs="Consolas"/>
                      <w:color w:val="A31515"/>
                      <w:sz w:val="19"/>
                      <w:szCs w:val="19"/>
                      <w:highlight w:val="white"/>
                    </w:rPr>
                  </w:rPrChange>
                </w:rPr>
                <w:t>","</w:t>
              </w:r>
              <w:r w:rsidRPr="006E0002">
                <w:rPr>
                  <w:rFonts w:ascii="Consolas" w:hAnsi="Consolas" w:cs="Consolas"/>
                  <w:color w:val="000000"/>
                  <w:sz w:val="19"/>
                  <w:szCs w:val="19"/>
                  <w:highlight w:val="white"/>
                  <w:lang w:val="en-US"/>
                  <w:rPrChange w:id="2763" w:author="Сергей" w:date="2017-08-13T12:44:00Z">
                    <w:rPr>
                      <w:rFonts w:ascii="Consolas" w:hAnsi="Consolas" w:cs="Consolas"/>
                      <w:color w:val="000000"/>
                      <w:sz w:val="19"/>
                      <w:szCs w:val="19"/>
                      <w:highlight w:val="white"/>
                    </w:rPr>
                  </w:rPrChange>
                </w:rPr>
                <w:t xml:space="preserve"> + _y;</w:t>
              </w:r>
            </w:ins>
          </w:p>
          <w:p w:rsidR="006E0002" w:rsidRPr="006E0002" w:rsidRDefault="006E0002" w:rsidP="006E0002">
            <w:pPr>
              <w:autoSpaceDE w:val="0"/>
              <w:autoSpaceDN w:val="0"/>
              <w:adjustRightInd w:val="0"/>
              <w:spacing w:before="0" w:after="0" w:line="240" w:lineRule="auto"/>
              <w:rPr>
                <w:ins w:id="2764" w:author="Сергей" w:date="2017-08-13T12:44:00Z"/>
                <w:rFonts w:ascii="Consolas" w:hAnsi="Consolas" w:cs="Consolas"/>
                <w:color w:val="000000"/>
                <w:sz w:val="19"/>
                <w:szCs w:val="19"/>
                <w:highlight w:val="white"/>
                <w:lang w:val="en-US"/>
                <w:rPrChange w:id="2765" w:author="Сергей" w:date="2017-08-13T12:44:00Z">
                  <w:rPr>
                    <w:ins w:id="2766" w:author="Сергей" w:date="2017-08-13T12:44:00Z"/>
                    <w:rFonts w:ascii="Consolas" w:hAnsi="Consolas" w:cs="Consolas"/>
                    <w:color w:val="000000"/>
                    <w:sz w:val="19"/>
                    <w:szCs w:val="19"/>
                    <w:highlight w:val="white"/>
                  </w:rPr>
                </w:rPrChange>
              </w:rPr>
            </w:pPr>
            <w:ins w:id="2767" w:author="Сергей" w:date="2017-08-13T12:44:00Z">
              <w:r w:rsidRPr="006E0002">
                <w:rPr>
                  <w:rFonts w:ascii="Consolas" w:hAnsi="Consolas" w:cs="Consolas"/>
                  <w:color w:val="000000"/>
                  <w:sz w:val="19"/>
                  <w:szCs w:val="19"/>
                  <w:highlight w:val="white"/>
                  <w:lang w:val="en-US"/>
                  <w:rPrChange w:id="2768" w:author="Сергей" w:date="2017-08-13T12:44:00Z">
                    <w:rPr>
                      <w:rFonts w:ascii="Consolas" w:hAnsi="Consolas" w:cs="Consolas"/>
                      <w:color w:val="000000"/>
                      <w:sz w:val="19"/>
                      <w:szCs w:val="19"/>
                      <w:highlight w:val="white"/>
                    </w:rPr>
                  </w:rPrChange>
                </w:rPr>
                <w:t xml:space="preserve">            }</w:t>
              </w:r>
            </w:ins>
          </w:p>
          <w:p w:rsidR="006E0002" w:rsidRPr="006E0002" w:rsidRDefault="006E0002" w:rsidP="006E0002">
            <w:pPr>
              <w:autoSpaceDE w:val="0"/>
              <w:autoSpaceDN w:val="0"/>
              <w:adjustRightInd w:val="0"/>
              <w:spacing w:before="0" w:after="0" w:line="240" w:lineRule="auto"/>
              <w:rPr>
                <w:ins w:id="2769" w:author="Сергей" w:date="2017-08-13T12:44:00Z"/>
                <w:rFonts w:ascii="Consolas" w:hAnsi="Consolas" w:cs="Consolas"/>
                <w:color w:val="000000"/>
                <w:sz w:val="19"/>
                <w:szCs w:val="19"/>
                <w:highlight w:val="white"/>
                <w:lang w:val="en-US"/>
                <w:rPrChange w:id="2770" w:author="Сергей" w:date="2017-08-13T12:44:00Z">
                  <w:rPr>
                    <w:ins w:id="2771" w:author="Сергей" w:date="2017-08-13T12:44:00Z"/>
                    <w:rFonts w:ascii="Consolas" w:hAnsi="Consolas" w:cs="Consolas"/>
                    <w:color w:val="000000"/>
                    <w:sz w:val="19"/>
                    <w:szCs w:val="19"/>
                    <w:highlight w:val="white"/>
                  </w:rPr>
                </w:rPrChange>
              </w:rPr>
            </w:pPr>
            <w:ins w:id="2772" w:author="Сергей" w:date="2017-08-13T12:44:00Z">
              <w:r w:rsidRPr="006E0002">
                <w:rPr>
                  <w:rFonts w:ascii="Consolas" w:hAnsi="Consolas" w:cs="Consolas"/>
                  <w:color w:val="000000"/>
                  <w:sz w:val="19"/>
                  <w:szCs w:val="19"/>
                  <w:highlight w:val="white"/>
                  <w:lang w:val="en-US"/>
                  <w:rPrChange w:id="2773" w:author="Сергей" w:date="2017-08-13T12:44:00Z">
                    <w:rPr>
                      <w:rFonts w:ascii="Consolas" w:hAnsi="Consolas" w:cs="Consolas"/>
                      <w:color w:val="000000"/>
                      <w:sz w:val="19"/>
                      <w:szCs w:val="19"/>
                      <w:highlight w:val="white"/>
                    </w:rPr>
                  </w:rPrChange>
                </w:rPr>
                <w:t xml:space="preserve">        }</w:t>
              </w:r>
            </w:ins>
          </w:p>
          <w:p w:rsidR="006E0002" w:rsidRPr="006E0002" w:rsidRDefault="006E0002" w:rsidP="006E0002">
            <w:pPr>
              <w:autoSpaceDE w:val="0"/>
              <w:autoSpaceDN w:val="0"/>
              <w:adjustRightInd w:val="0"/>
              <w:spacing w:before="0" w:after="0" w:line="240" w:lineRule="auto"/>
              <w:rPr>
                <w:ins w:id="2774" w:author="Сергей" w:date="2017-08-13T12:44:00Z"/>
                <w:rFonts w:ascii="Consolas" w:hAnsi="Consolas" w:cs="Consolas"/>
                <w:color w:val="000000"/>
                <w:sz w:val="19"/>
                <w:szCs w:val="19"/>
                <w:highlight w:val="white"/>
                <w:lang w:val="en-US"/>
                <w:rPrChange w:id="2775" w:author="Сергей" w:date="2017-08-13T12:44:00Z">
                  <w:rPr>
                    <w:ins w:id="2776" w:author="Сергей" w:date="2017-08-13T12:44:00Z"/>
                    <w:rFonts w:ascii="Consolas" w:hAnsi="Consolas" w:cs="Consolas"/>
                    <w:color w:val="000000"/>
                    <w:sz w:val="19"/>
                    <w:szCs w:val="19"/>
                    <w:highlight w:val="white"/>
                  </w:rPr>
                </w:rPrChange>
              </w:rPr>
            </w:pPr>
          </w:p>
          <w:p w:rsidR="006E0002" w:rsidRPr="006E0002" w:rsidRDefault="006E0002" w:rsidP="006E0002">
            <w:pPr>
              <w:autoSpaceDE w:val="0"/>
              <w:autoSpaceDN w:val="0"/>
              <w:adjustRightInd w:val="0"/>
              <w:spacing w:before="0" w:after="0" w:line="240" w:lineRule="auto"/>
              <w:rPr>
                <w:ins w:id="2777" w:author="Сергей" w:date="2017-08-13T12:44:00Z"/>
                <w:rFonts w:ascii="Consolas" w:hAnsi="Consolas" w:cs="Consolas"/>
                <w:color w:val="000000"/>
                <w:sz w:val="19"/>
                <w:szCs w:val="19"/>
                <w:highlight w:val="white"/>
                <w:lang w:val="en-US"/>
                <w:rPrChange w:id="2778" w:author="Сергей" w:date="2017-08-13T12:44:00Z">
                  <w:rPr>
                    <w:ins w:id="2779" w:author="Сергей" w:date="2017-08-13T12:44:00Z"/>
                    <w:rFonts w:ascii="Consolas" w:hAnsi="Consolas" w:cs="Consolas"/>
                    <w:color w:val="000000"/>
                    <w:sz w:val="19"/>
                    <w:szCs w:val="19"/>
                    <w:highlight w:val="white"/>
                  </w:rPr>
                </w:rPrChange>
              </w:rPr>
            </w:pPr>
            <w:ins w:id="2780" w:author="Сергей" w:date="2017-08-13T12:44:00Z">
              <w:r w:rsidRPr="006E0002">
                <w:rPr>
                  <w:rFonts w:ascii="Consolas" w:hAnsi="Consolas" w:cs="Consolas"/>
                  <w:color w:val="000000"/>
                  <w:sz w:val="19"/>
                  <w:szCs w:val="19"/>
                  <w:highlight w:val="white"/>
                  <w:lang w:val="en-US"/>
                  <w:rPrChange w:id="2781" w:author="Сергей" w:date="2017-08-13T12:44:00Z">
                    <w:rPr>
                      <w:rFonts w:ascii="Consolas" w:hAnsi="Consolas" w:cs="Consolas"/>
                      <w:color w:val="000000"/>
                      <w:sz w:val="19"/>
                      <w:szCs w:val="19"/>
                      <w:highlight w:val="white"/>
                    </w:rPr>
                  </w:rPrChange>
                </w:rPr>
                <w:t xml:space="preserve">        </w:t>
              </w:r>
              <w:r w:rsidRPr="006E0002">
                <w:rPr>
                  <w:rFonts w:ascii="Consolas" w:hAnsi="Consolas" w:cs="Consolas"/>
                  <w:color w:val="0000FF"/>
                  <w:sz w:val="19"/>
                  <w:szCs w:val="19"/>
                  <w:highlight w:val="white"/>
                  <w:lang w:val="en-US"/>
                  <w:rPrChange w:id="2782" w:author="Сергей" w:date="2017-08-13T12:44:00Z">
                    <w:rPr>
                      <w:rFonts w:ascii="Consolas" w:hAnsi="Consolas" w:cs="Consolas"/>
                      <w:color w:val="0000FF"/>
                      <w:sz w:val="19"/>
                      <w:szCs w:val="19"/>
                      <w:highlight w:val="white"/>
                    </w:rPr>
                  </w:rPrChange>
                </w:rPr>
                <w:t>static</w:t>
              </w:r>
              <w:r w:rsidRPr="006E0002">
                <w:rPr>
                  <w:rFonts w:ascii="Consolas" w:hAnsi="Consolas" w:cs="Consolas"/>
                  <w:color w:val="000000"/>
                  <w:sz w:val="19"/>
                  <w:szCs w:val="19"/>
                  <w:highlight w:val="white"/>
                  <w:lang w:val="en-US"/>
                  <w:rPrChange w:id="2783" w:author="Сергей" w:date="2017-08-13T12:44:00Z">
                    <w:rPr>
                      <w:rFonts w:ascii="Consolas" w:hAnsi="Consolas" w:cs="Consolas"/>
                      <w:color w:val="000000"/>
                      <w:sz w:val="19"/>
                      <w:szCs w:val="19"/>
                      <w:highlight w:val="white"/>
                    </w:rPr>
                  </w:rPrChange>
                </w:rPr>
                <w:t xml:space="preserve"> </w:t>
              </w:r>
              <w:r w:rsidRPr="006E0002">
                <w:rPr>
                  <w:rFonts w:ascii="Consolas" w:hAnsi="Consolas" w:cs="Consolas"/>
                  <w:color w:val="0000FF"/>
                  <w:sz w:val="19"/>
                  <w:szCs w:val="19"/>
                  <w:highlight w:val="white"/>
                  <w:lang w:val="en-US"/>
                  <w:rPrChange w:id="2784" w:author="Сергей" w:date="2017-08-13T12:44:00Z">
                    <w:rPr>
                      <w:rFonts w:ascii="Consolas" w:hAnsi="Consolas" w:cs="Consolas"/>
                      <w:color w:val="0000FF"/>
                      <w:sz w:val="19"/>
                      <w:szCs w:val="19"/>
                      <w:highlight w:val="white"/>
                    </w:rPr>
                  </w:rPrChange>
                </w:rPr>
                <w:t>void</w:t>
              </w:r>
              <w:r w:rsidRPr="006E0002">
                <w:rPr>
                  <w:rFonts w:ascii="Consolas" w:hAnsi="Consolas" w:cs="Consolas"/>
                  <w:color w:val="000000"/>
                  <w:sz w:val="19"/>
                  <w:szCs w:val="19"/>
                  <w:highlight w:val="white"/>
                  <w:lang w:val="en-US"/>
                  <w:rPrChange w:id="2785" w:author="Сергей" w:date="2017-08-13T12:44:00Z">
                    <w:rPr>
                      <w:rFonts w:ascii="Consolas" w:hAnsi="Consolas" w:cs="Consolas"/>
                      <w:color w:val="000000"/>
                      <w:sz w:val="19"/>
                      <w:szCs w:val="19"/>
                      <w:highlight w:val="white"/>
                    </w:rPr>
                  </w:rPrChange>
                </w:rPr>
                <w:t xml:space="preserve"> Main(</w:t>
              </w:r>
              <w:r w:rsidRPr="006E0002">
                <w:rPr>
                  <w:rFonts w:ascii="Consolas" w:hAnsi="Consolas" w:cs="Consolas"/>
                  <w:color w:val="0000FF"/>
                  <w:sz w:val="19"/>
                  <w:szCs w:val="19"/>
                  <w:highlight w:val="white"/>
                  <w:lang w:val="en-US"/>
                  <w:rPrChange w:id="2786" w:author="Сергей" w:date="2017-08-13T12:44:00Z">
                    <w:rPr>
                      <w:rFonts w:ascii="Consolas" w:hAnsi="Consolas" w:cs="Consolas"/>
                      <w:color w:val="0000FF"/>
                      <w:sz w:val="19"/>
                      <w:szCs w:val="19"/>
                      <w:highlight w:val="white"/>
                    </w:rPr>
                  </w:rPrChange>
                </w:rPr>
                <w:t>string</w:t>
              </w:r>
              <w:r w:rsidRPr="006E0002">
                <w:rPr>
                  <w:rFonts w:ascii="Consolas" w:hAnsi="Consolas" w:cs="Consolas"/>
                  <w:color w:val="000000"/>
                  <w:sz w:val="19"/>
                  <w:szCs w:val="19"/>
                  <w:highlight w:val="white"/>
                  <w:lang w:val="en-US"/>
                  <w:rPrChange w:id="2787" w:author="Сергей" w:date="2017-08-13T12:44:00Z">
                    <w:rPr>
                      <w:rFonts w:ascii="Consolas" w:hAnsi="Consolas" w:cs="Consolas"/>
                      <w:color w:val="000000"/>
                      <w:sz w:val="19"/>
                      <w:szCs w:val="19"/>
                      <w:highlight w:val="white"/>
                    </w:rPr>
                  </w:rPrChange>
                </w:rPr>
                <w:t>[] args)</w:t>
              </w:r>
            </w:ins>
          </w:p>
          <w:p w:rsidR="006E0002" w:rsidRPr="006E0002" w:rsidRDefault="006E0002" w:rsidP="006E0002">
            <w:pPr>
              <w:autoSpaceDE w:val="0"/>
              <w:autoSpaceDN w:val="0"/>
              <w:adjustRightInd w:val="0"/>
              <w:spacing w:before="0" w:after="0" w:line="240" w:lineRule="auto"/>
              <w:rPr>
                <w:ins w:id="2788" w:author="Сергей" w:date="2017-08-13T12:44:00Z"/>
                <w:rFonts w:ascii="Consolas" w:hAnsi="Consolas" w:cs="Consolas"/>
                <w:color w:val="000000"/>
                <w:sz w:val="19"/>
                <w:szCs w:val="19"/>
                <w:highlight w:val="white"/>
                <w:lang w:val="en-US"/>
                <w:rPrChange w:id="2789" w:author="Сергей" w:date="2017-08-13T12:44:00Z">
                  <w:rPr>
                    <w:ins w:id="2790" w:author="Сергей" w:date="2017-08-13T12:44:00Z"/>
                    <w:rFonts w:ascii="Consolas" w:hAnsi="Consolas" w:cs="Consolas"/>
                    <w:color w:val="000000"/>
                    <w:sz w:val="19"/>
                    <w:szCs w:val="19"/>
                    <w:highlight w:val="white"/>
                  </w:rPr>
                </w:rPrChange>
              </w:rPr>
            </w:pPr>
            <w:ins w:id="2791" w:author="Сергей" w:date="2017-08-13T12:44:00Z">
              <w:r w:rsidRPr="006E0002">
                <w:rPr>
                  <w:rFonts w:ascii="Consolas" w:hAnsi="Consolas" w:cs="Consolas"/>
                  <w:color w:val="000000"/>
                  <w:sz w:val="19"/>
                  <w:szCs w:val="19"/>
                  <w:highlight w:val="white"/>
                  <w:lang w:val="en-US"/>
                  <w:rPrChange w:id="2792" w:author="Сергей" w:date="2017-08-13T12:44:00Z">
                    <w:rPr>
                      <w:rFonts w:ascii="Consolas" w:hAnsi="Consolas" w:cs="Consolas"/>
                      <w:color w:val="000000"/>
                      <w:sz w:val="19"/>
                      <w:szCs w:val="19"/>
                      <w:highlight w:val="white"/>
                    </w:rPr>
                  </w:rPrChange>
                </w:rPr>
                <w:t xml:space="preserve">        {</w:t>
              </w:r>
            </w:ins>
          </w:p>
          <w:p w:rsidR="006E0002" w:rsidRPr="006E0002" w:rsidRDefault="006E0002" w:rsidP="006E0002">
            <w:pPr>
              <w:autoSpaceDE w:val="0"/>
              <w:autoSpaceDN w:val="0"/>
              <w:adjustRightInd w:val="0"/>
              <w:spacing w:before="0" w:after="0" w:line="240" w:lineRule="auto"/>
              <w:rPr>
                <w:ins w:id="2793" w:author="Сергей" w:date="2017-08-13T12:44:00Z"/>
                <w:rFonts w:ascii="Consolas" w:hAnsi="Consolas" w:cs="Consolas"/>
                <w:color w:val="000000"/>
                <w:sz w:val="19"/>
                <w:szCs w:val="19"/>
                <w:highlight w:val="white"/>
                <w:lang w:val="en-US"/>
                <w:rPrChange w:id="2794" w:author="Сергей" w:date="2017-08-13T12:44:00Z">
                  <w:rPr>
                    <w:ins w:id="2795" w:author="Сергей" w:date="2017-08-13T12:44:00Z"/>
                    <w:rFonts w:ascii="Consolas" w:hAnsi="Consolas" w:cs="Consolas"/>
                    <w:color w:val="000000"/>
                    <w:sz w:val="19"/>
                    <w:szCs w:val="19"/>
                    <w:highlight w:val="white"/>
                  </w:rPr>
                </w:rPrChange>
              </w:rPr>
            </w:pPr>
            <w:ins w:id="2796" w:author="Сергей" w:date="2017-08-13T12:44:00Z">
              <w:r w:rsidRPr="006E0002">
                <w:rPr>
                  <w:rFonts w:ascii="Consolas" w:hAnsi="Consolas" w:cs="Consolas"/>
                  <w:color w:val="000000"/>
                  <w:sz w:val="19"/>
                  <w:szCs w:val="19"/>
                  <w:highlight w:val="white"/>
                  <w:lang w:val="en-US"/>
                  <w:rPrChange w:id="2797" w:author="Сергей" w:date="2017-08-13T12:44:00Z">
                    <w:rPr>
                      <w:rFonts w:ascii="Consolas" w:hAnsi="Consolas" w:cs="Consolas"/>
                      <w:color w:val="000000"/>
                      <w:sz w:val="19"/>
                      <w:szCs w:val="19"/>
                      <w:highlight w:val="white"/>
                    </w:rPr>
                  </w:rPrChange>
                </w:rPr>
                <w:t xml:space="preserve">            </w:t>
              </w:r>
              <w:r w:rsidRPr="006E0002">
                <w:rPr>
                  <w:rFonts w:ascii="Consolas" w:hAnsi="Consolas" w:cs="Consolas"/>
                  <w:color w:val="2B91AF"/>
                  <w:sz w:val="19"/>
                  <w:szCs w:val="19"/>
                  <w:highlight w:val="white"/>
                  <w:lang w:val="en-US"/>
                  <w:rPrChange w:id="2798" w:author="Сергей" w:date="2017-08-13T12:44:00Z">
                    <w:rPr>
                      <w:rFonts w:ascii="Consolas" w:hAnsi="Consolas" w:cs="Consolas"/>
                      <w:color w:val="2B91AF"/>
                      <w:sz w:val="19"/>
                      <w:szCs w:val="19"/>
                      <w:highlight w:val="white"/>
                    </w:rPr>
                  </w:rPrChange>
                </w:rPr>
                <w:t>Point</w:t>
              </w:r>
              <w:r w:rsidRPr="006E0002">
                <w:rPr>
                  <w:rFonts w:ascii="Consolas" w:hAnsi="Consolas" w:cs="Consolas"/>
                  <w:color w:val="000000"/>
                  <w:sz w:val="19"/>
                  <w:szCs w:val="19"/>
                  <w:highlight w:val="white"/>
                  <w:lang w:val="en-US"/>
                  <w:rPrChange w:id="2799" w:author="Сергей" w:date="2017-08-13T12:44:00Z">
                    <w:rPr>
                      <w:rFonts w:ascii="Consolas" w:hAnsi="Consolas" w:cs="Consolas"/>
                      <w:color w:val="000000"/>
                      <w:sz w:val="19"/>
                      <w:szCs w:val="19"/>
                      <w:highlight w:val="white"/>
                    </w:rPr>
                  </w:rPrChange>
                </w:rPr>
                <w:t xml:space="preserve"> C = </w:t>
              </w:r>
              <w:r w:rsidRPr="006E0002">
                <w:rPr>
                  <w:rFonts w:ascii="Consolas" w:hAnsi="Consolas" w:cs="Consolas"/>
                  <w:color w:val="0000FF"/>
                  <w:sz w:val="19"/>
                  <w:szCs w:val="19"/>
                  <w:highlight w:val="white"/>
                  <w:lang w:val="en-US"/>
                  <w:rPrChange w:id="2800" w:author="Сергей" w:date="2017-08-13T12:44:00Z">
                    <w:rPr>
                      <w:rFonts w:ascii="Consolas" w:hAnsi="Consolas" w:cs="Consolas"/>
                      <w:color w:val="0000FF"/>
                      <w:sz w:val="19"/>
                      <w:szCs w:val="19"/>
                      <w:highlight w:val="white"/>
                    </w:rPr>
                  </w:rPrChange>
                </w:rPr>
                <w:t>new</w:t>
              </w:r>
              <w:r w:rsidRPr="006E0002">
                <w:rPr>
                  <w:rFonts w:ascii="Consolas" w:hAnsi="Consolas" w:cs="Consolas"/>
                  <w:color w:val="000000"/>
                  <w:sz w:val="19"/>
                  <w:szCs w:val="19"/>
                  <w:highlight w:val="white"/>
                  <w:lang w:val="en-US"/>
                  <w:rPrChange w:id="2801" w:author="Сергей" w:date="2017-08-13T12:44:00Z">
                    <w:rPr>
                      <w:rFonts w:ascii="Consolas" w:hAnsi="Consolas" w:cs="Consolas"/>
                      <w:color w:val="000000"/>
                      <w:sz w:val="19"/>
                      <w:szCs w:val="19"/>
                      <w:highlight w:val="white"/>
                    </w:rPr>
                  </w:rPrChange>
                </w:rPr>
                <w:t xml:space="preserve"> </w:t>
              </w:r>
              <w:r w:rsidRPr="006E0002">
                <w:rPr>
                  <w:rFonts w:ascii="Consolas" w:hAnsi="Consolas" w:cs="Consolas"/>
                  <w:color w:val="2B91AF"/>
                  <w:sz w:val="19"/>
                  <w:szCs w:val="19"/>
                  <w:highlight w:val="white"/>
                  <w:lang w:val="en-US"/>
                  <w:rPrChange w:id="2802" w:author="Сергей" w:date="2017-08-13T12:44:00Z">
                    <w:rPr>
                      <w:rFonts w:ascii="Consolas" w:hAnsi="Consolas" w:cs="Consolas"/>
                      <w:color w:val="2B91AF"/>
                      <w:sz w:val="19"/>
                      <w:szCs w:val="19"/>
                      <w:highlight w:val="white"/>
                    </w:rPr>
                  </w:rPrChange>
                </w:rPr>
                <w:t>Point</w:t>
              </w:r>
              <w:r w:rsidRPr="006E0002">
                <w:rPr>
                  <w:rFonts w:ascii="Consolas" w:hAnsi="Consolas" w:cs="Consolas"/>
                  <w:color w:val="000000"/>
                  <w:sz w:val="19"/>
                  <w:szCs w:val="19"/>
                  <w:highlight w:val="white"/>
                  <w:lang w:val="en-US"/>
                  <w:rPrChange w:id="2803" w:author="Сергей" w:date="2017-08-13T12:44:00Z">
                    <w:rPr>
                      <w:rFonts w:ascii="Consolas" w:hAnsi="Consolas" w:cs="Consolas"/>
                      <w:color w:val="000000"/>
                      <w:sz w:val="19"/>
                      <w:szCs w:val="19"/>
                      <w:highlight w:val="white"/>
                    </w:rPr>
                  </w:rPrChange>
                </w:rPr>
                <w:t>();</w:t>
              </w:r>
            </w:ins>
          </w:p>
          <w:p w:rsidR="006E0002" w:rsidRPr="006E0002" w:rsidRDefault="006E0002" w:rsidP="006E0002">
            <w:pPr>
              <w:autoSpaceDE w:val="0"/>
              <w:autoSpaceDN w:val="0"/>
              <w:adjustRightInd w:val="0"/>
              <w:spacing w:before="0" w:after="0" w:line="240" w:lineRule="auto"/>
              <w:rPr>
                <w:ins w:id="2804" w:author="Сергей" w:date="2017-08-13T12:44:00Z"/>
                <w:rFonts w:ascii="Consolas" w:hAnsi="Consolas" w:cs="Consolas"/>
                <w:color w:val="000000"/>
                <w:sz w:val="19"/>
                <w:szCs w:val="19"/>
                <w:highlight w:val="white"/>
                <w:lang w:val="en-US"/>
                <w:rPrChange w:id="2805" w:author="Сергей" w:date="2017-08-13T12:44:00Z">
                  <w:rPr>
                    <w:ins w:id="2806" w:author="Сергей" w:date="2017-08-13T12:44:00Z"/>
                    <w:rFonts w:ascii="Consolas" w:hAnsi="Consolas" w:cs="Consolas"/>
                    <w:color w:val="000000"/>
                    <w:sz w:val="19"/>
                    <w:szCs w:val="19"/>
                    <w:highlight w:val="white"/>
                  </w:rPr>
                </w:rPrChange>
              </w:rPr>
            </w:pPr>
            <w:ins w:id="2807" w:author="Сергей" w:date="2017-08-13T12:44:00Z">
              <w:r w:rsidRPr="006E0002">
                <w:rPr>
                  <w:rFonts w:ascii="Consolas" w:hAnsi="Consolas" w:cs="Consolas"/>
                  <w:color w:val="000000"/>
                  <w:sz w:val="19"/>
                  <w:szCs w:val="19"/>
                  <w:highlight w:val="white"/>
                  <w:lang w:val="en-US"/>
                  <w:rPrChange w:id="2808" w:author="Сергей" w:date="2017-08-13T12:44:00Z">
                    <w:rPr>
                      <w:rFonts w:ascii="Consolas" w:hAnsi="Consolas" w:cs="Consolas"/>
                      <w:color w:val="000000"/>
                      <w:sz w:val="19"/>
                      <w:szCs w:val="19"/>
                      <w:highlight w:val="white"/>
                    </w:rPr>
                  </w:rPrChange>
                </w:rPr>
                <w:t xml:space="preserve">            C.SetX(10);</w:t>
              </w:r>
            </w:ins>
          </w:p>
          <w:p w:rsidR="006E0002" w:rsidRPr="006E0002" w:rsidRDefault="006E0002" w:rsidP="006E0002">
            <w:pPr>
              <w:autoSpaceDE w:val="0"/>
              <w:autoSpaceDN w:val="0"/>
              <w:adjustRightInd w:val="0"/>
              <w:spacing w:before="0" w:after="0" w:line="240" w:lineRule="auto"/>
              <w:rPr>
                <w:ins w:id="2809" w:author="Сергей" w:date="2017-08-13T12:44:00Z"/>
                <w:rFonts w:ascii="Consolas" w:hAnsi="Consolas" w:cs="Consolas"/>
                <w:color w:val="000000"/>
                <w:sz w:val="19"/>
                <w:szCs w:val="19"/>
                <w:highlight w:val="white"/>
                <w:lang w:val="en-US"/>
                <w:rPrChange w:id="2810" w:author="Сергей" w:date="2017-08-13T12:44:00Z">
                  <w:rPr>
                    <w:ins w:id="2811" w:author="Сергей" w:date="2017-08-13T12:44:00Z"/>
                    <w:rFonts w:ascii="Consolas" w:hAnsi="Consolas" w:cs="Consolas"/>
                    <w:color w:val="000000"/>
                    <w:sz w:val="19"/>
                    <w:szCs w:val="19"/>
                    <w:highlight w:val="white"/>
                  </w:rPr>
                </w:rPrChange>
              </w:rPr>
            </w:pPr>
            <w:ins w:id="2812" w:author="Сергей" w:date="2017-08-13T12:44:00Z">
              <w:r w:rsidRPr="006E0002">
                <w:rPr>
                  <w:rFonts w:ascii="Consolas" w:hAnsi="Consolas" w:cs="Consolas"/>
                  <w:color w:val="000000"/>
                  <w:sz w:val="19"/>
                  <w:szCs w:val="19"/>
                  <w:highlight w:val="white"/>
                  <w:lang w:val="en-US"/>
                  <w:rPrChange w:id="2813" w:author="Сергей" w:date="2017-08-13T12:44:00Z">
                    <w:rPr>
                      <w:rFonts w:ascii="Consolas" w:hAnsi="Consolas" w:cs="Consolas"/>
                      <w:color w:val="000000"/>
                      <w:sz w:val="19"/>
                      <w:szCs w:val="19"/>
                      <w:highlight w:val="white"/>
                    </w:rPr>
                  </w:rPrChange>
                </w:rPr>
                <w:t xml:space="preserve">            </w:t>
              </w:r>
              <w:r w:rsidRPr="006E0002">
                <w:rPr>
                  <w:rFonts w:ascii="Consolas" w:hAnsi="Consolas" w:cs="Consolas"/>
                  <w:color w:val="2B91AF"/>
                  <w:sz w:val="19"/>
                  <w:szCs w:val="19"/>
                  <w:highlight w:val="white"/>
                  <w:lang w:val="en-US"/>
                  <w:rPrChange w:id="2814" w:author="Сергей" w:date="2017-08-13T12:44:00Z">
                    <w:rPr>
                      <w:rFonts w:ascii="Consolas" w:hAnsi="Consolas" w:cs="Consolas"/>
                      <w:color w:val="2B91AF"/>
                      <w:sz w:val="19"/>
                      <w:szCs w:val="19"/>
                      <w:highlight w:val="white"/>
                    </w:rPr>
                  </w:rPrChange>
                </w:rPr>
                <w:t>Console</w:t>
              </w:r>
              <w:r w:rsidRPr="006E0002">
                <w:rPr>
                  <w:rFonts w:ascii="Consolas" w:hAnsi="Consolas" w:cs="Consolas"/>
                  <w:color w:val="000000"/>
                  <w:sz w:val="19"/>
                  <w:szCs w:val="19"/>
                  <w:highlight w:val="white"/>
                  <w:lang w:val="en-US"/>
                  <w:rPrChange w:id="2815" w:author="Сергей" w:date="2017-08-13T12:44:00Z">
                    <w:rPr>
                      <w:rFonts w:ascii="Consolas" w:hAnsi="Consolas" w:cs="Consolas"/>
                      <w:color w:val="000000"/>
                      <w:sz w:val="19"/>
                      <w:szCs w:val="19"/>
                      <w:highlight w:val="white"/>
                    </w:rPr>
                  </w:rPrChange>
                </w:rPr>
                <w:t>.WriteLine(C.GetX());</w:t>
              </w:r>
            </w:ins>
          </w:p>
          <w:p w:rsidR="006E0002" w:rsidRPr="006E0002" w:rsidRDefault="006E0002" w:rsidP="006E0002">
            <w:pPr>
              <w:autoSpaceDE w:val="0"/>
              <w:autoSpaceDN w:val="0"/>
              <w:adjustRightInd w:val="0"/>
              <w:spacing w:before="0" w:after="0" w:line="240" w:lineRule="auto"/>
              <w:rPr>
                <w:ins w:id="2816" w:author="Сергей" w:date="2017-08-13T12:44:00Z"/>
                <w:rFonts w:ascii="Consolas" w:hAnsi="Consolas" w:cs="Consolas"/>
                <w:color w:val="000000"/>
                <w:sz w:val="19"/>
                <w:szCs w:val="19"/>
                <w:highlight w:val="white"/>
                <w:lang w:val="en-US"/>
                <w:rPrChange w:id="2817" w:author="Сергей" w:date="2017-08-13T12:44:00Z">
                  <w:rPr>
                    <w:ins w:id="2818" w:author="Сергей" w:date="2017-08-13T12:44:00Z"/>
                    <w:rFonts w:ascii="Consolas" w:hAnsi="Consolas" w:cs="Consolas"/>
                    <w:color w:val="000000"/>
                    <w:sz w:val="19"/>
                    <w:szCs w:val="19"/>
                    <w:highlight w:val="white"/>
                  </w:rPr>
                </w:rPrChange>
              </w:rPr>
            </w:pPr>
            <w:ins w:id="2819" w:author="Сергей" w:date="2017-08-13T12:44:00Z">
              <w:r w:rsidRPr="006E0002">
                <w:rPr>
                  <w:rFonts w:ascii="Consolas" w:hAnsi="Consolas" w:cs="Consolas"/>
                  <w:color w:val="000000"/>
                  <w:sz w:val="19"/>
                  <w:szCs w:val="19"/>
                  <w:highlight w:val="white"/>
                  <w:lang w:val="en-US"/>
                  <w:rPrChange w:id="2820" w:author="Сергей" w:date="2017-08-13T12:44:00Z">
                    <w:rPr>
                      <w:rFonts w:ascii="Consolas" w:hAnsi="Consolas" w:cs="Consolas"/>
                      <w:color w:val="000000"/>
                      <w:sz w:val="19"/>
                      <w:szCs w:val="19"/>
                      <w:highlight w:val="white"/>
                    </w:rPr>
                  </w:rPrChange>
                </w:rPr>
                <w:t xml:space="preserve">            </w:t>
              </w:r>
              <w:r w:rsidRPr="006E0002">
                <w:rPr>
                  <w:rFonts w:ascii="Consolas" w:hAnsi="Consolas" w:cs="Consolas"/>
                  <w:color w:val="2B91AF"/>
                  <w:sz w:val="19"/>
                  <w:szCs w:val="19"/>
                  <w:highlight w:val="white"/>
                  <w:lang w:val="en-US"/>
                  <w:rPrChange w:id="2821" w:author="Сергей" w:date="2017-08-13T12:44:00Z">
                    <w:rPr>
                      <w:rFonts w:ascii="Consolas" w:hAnsi="Consolas" w:cs="Consolas"/>
                      <w:color w:val="2B91AF"/>
                      <w:sz w:val="19"/>
                      <w:szCs w:val="19"/>
                      <w:highlight w:val="white"/>
                    </w:rPr>
                  </w:rPrChange>
                </w:rPr>
                <w:t>Console</w:t>
              </w:r>
              <w:r w:rsidRPr="006E0002">
                <w:rPr>
                  <w:rFonts w:ascii="Consolas" w:hAnsi="Consolas" w:cs="Consolas"/>
                  <w:color w:val="000000"/>
                  <w:sz w:val="19"/>
                  <w:szCs w:val="19"/>
                  <w:highlight w:val="white"/>
                  <w:lang w:val="en-US"/>
                  <w:rPrChange w:id="2822" w:author="Сергей" w:date="2017-08-13T12:44:00Z">
                    <w:rPr>
                      <w:rFonts w:ascii="Consolas" w:hAnsi="Consolas" w:cs="Consolas"/>
                      <w:color w:val="000000"/>
                      <w:sz w:val="19"/>
                      <w:szCs w:val="19"/>
                      <w:highlight w:val="white"/>
                    </w:rPr>
                  </w:rPrChange>
                </w:rPr>
                <w:t>.WriteLine(C.X);</w:t>
              </w:r>
            </w:ins>
          </w:p>
          <w:p w:rsidR="006E0002" w:rsidRPr="006E0002" w:rsidRDefault="006E0002" w:rsidP="006E0002">
            <w:pPr>
              <w:autoSpaceDE w:val="0"/>
              <w:autoSpaceDN w:val="0"/>
              <w:adjustRightInd w:val="0"/>
              <w:spacing w:before="0" w:after="0" w:line="240" w:lineRule="auto"/>
              <w:rPr>
                <w:ins w:id="2823" w:author="Сергей" w:date="2017-08-13T12:44:00Z"/>
                <w:rFonts w:ascii="Consolas" w:hAnsi="Consolas" w:cs="Consolas"/>
                <w:color w:val="000000"/>
                <w:sz w:val="19"/>
                <w:szCs w:val="19"/>
                <w:highlight w:val="white"/>
                <w:lang w:val="en-US"/>
                <w:rPrChange w:id="2824" w:author="Сергей" w:date="2017-08-13T12:44:00Z">
                  <w:rPr>
                    <w:ins w:id="2825" w:author="Сергей" w:date="2017-08-13T12:44:00Z"/>
                    <w:rFonts w:ascii="Consolas" w:hAnsi="Consolas" w:cs="Consolas"/>
                    <w:color w:val="000000"/>
                    <w:sz w:val="19"/>
                    <w:szCs w:val="19"/>
                    <w:highlight w:val="white"/>
                  </w:rPr>
                </w:rPrChange>
              </w:rPr>
            </w:pPr>
            <w:ins w:id="2826" w:author="Сергей" w:date="2017-08-13T12:44:00Z">
              <w:r w:rsidRPr="006E0002">
                <w:rPr>
                  <w:rFonts w:ascii="Consolas" w:hAnsi="Consolas" w:cs="Consolas"/>
                  <w:color w:val="000000"/>
                  <w:sz w:val="19"/>
                  <w:szCs w:val="19"/>
                  <w:highlight w:val="white"/>
                  <w:lang w:val="en-US"/>
                  <w:rPrChange w:id="2827" w:author="Сергей" w:date="2017-08-13T12:44:00Z">
                    <w:rPr>
                      <w:rFonts w:ascii="Consolas" w:hAnsi="Consolas" w:cs="Consolas"/>
                      <w:color w:val="000000"/>
                      <w:sz w:val="19"/>
                      <w:szCs w:val="19"/>
                      <w:highlight w:val="white"/>
                    </w:rPr>
                  </w:rPrChange>
                </w:rPr>
                <w:t xml:space="preserve">            C.X = 10;</w:t>
              </w:r>
            </w:ins>
          </w:p>
          <w:p w:rsidR="006E0002" w:rsidRPr="006E0002" w:rsidRDefault="006E0002" w:rsidP="006E0002">
            <w:pPr>
              <w:autoSpaceDE w:val="0"/>
              <w:autoSpaceDN w:val="0"/>
              <w:adjustRightInd w:val="0"/>
              <w:spacing w:before="0" w:after="0" w:line="240" w:lineRule="auto"/>
              <w:rPr>
                <w:ins w:id="2828" w:author="Сергей" w:date="2017-08-13T12:44:00Z"/>
                <w:rFonts w:ascii="Consolas" w:hAnsi="Consolas" w:cs="Consolas"/>
                <w:color w:val="000000"/>
                <w:sz w:val="19"/>
                <w:szCs w:val="19"/>
                <w:highlight w:val="white"/>
                <w:lang w:val="en-US"/>
                <w:rPrChange w:id="2829" w:author="Сергей" w:date="2017-08-13T12:44:00Z">
                  <w:rPr>
                    <w:ins w:id="2830" w:author="Сергей" w:date="2017-08-13T12:44:00Z"/>
                    <w:rFonts w:ascii="Consolas" w:hAnsi="Consolas" w:cs="Consolas"/>
                    <w:color w:val="000000"/>
                    <w:sz w:val="19"/>
                    <w:szCs w:val="19"/>
                    <w:highlight w:val="white"/>
                  </w:rPr>
                </w:rPrChange>
              </w:rPr>
            </w:pPr>
            <w:ins w:id="2831" w:author="Сергей" w:date="2017-08-13T12:44:00Z">
              <w:r w:rsidRPr="006E0002">
                <w:rPr>
                  <w:rFonts w:ascii="Consolas" w:hAnsi="Consolas" w:cs="Consolas"/>
                  <w:color w:val="000000"/>
                  <w:sz w:val="19"/>
                  <w:szCs w:val="19"/>
                  <w:highlight w:val="white"/>
                  <w:lang w:val="en-US"/>
                  <w:rPrChange w:id="2832" w:author="Сергей" w:date="2017-08-13T12:44:00Z">
                    <w:rPr>
                      <w:rFonts w:ascii="Consolas" w:hAnsi="Consolas" w:cs="Consolas"/>
                      <w:color w:val="000000"/>
                      <w:sz w:val="19"/>
                      <w:szCs w:val="19"/>
                      <w:highlight w:val="white"/>
                    </w:rPr>
                  </w:rPrChange>
                </w:rPr>
                <w:t xml:space="preserve">            </w:t>
              </w:r>
              <w:r w:rsidRPr="006E0002">
                <w:rPr>
                  <w:rFonts w:ascii="Consolas" w:hAnsi="Consolas" w:cs="Consolas"/>
                  <w:color w:val="2B91AF"/>
                  <w:sz w:val="19"/>
                  <w:szCs w:val="19"/>
                  <w:highlight w:val="white"/>
                  <w:lang w:val="en-US"/>
                  <w:rPrChange w:id="2833" w:author="Сергей" w:date="2017-08-13T12:44:00Z">
                    <w:rPr>
                      <w:rFonts w:ascii="Consolas" w:hAnsi="Consolas" w:cs="Consolas"/>
                      <w:color w:val="2B91AF"/>
                      <w:sz w:val="19"/>
                      <w:szCs w:val="19"/>
                      <w:highlight w:val="white"/>
                    </w:rPr>
                  </w:rPrChange>
                </w:rPr>
                <w:t>Console</w:t>
              </w:r>
              <w:r w:rsidRPr="006E0002">
                <w:rPr>
                  <w:rFonts w:ascii="Consolas" w:hAnsi="Consolas" w:cs="Consolas"/>
                  <w:color w:val="000000"/>
                  <w:sz w:val="19"/>
                  <w:szCs w:val="19"/>
                  <w:highlight w:val="white"/>
                  <w:lang w:val="en-US"/>
                  <w:rPrChange w:id="2834" w:author="Сергей" w:date="2017-08-13T12:44:00Z">
                    <w:rPr>
                      <w:rFonts w:ascii="Consolas" w:hAnsi="Consolas" w:cs="Consolas"/>
                      <w:color w:val="000000"/>
                      <w:sz w:val="19"/>
                      <w:szCs w:val="19"/>
                      <w:highlight w:val="white"/>
                    </w:rPr>
                  </w:rPrChange>
                </w:rPr>
                <w:t>.WriteLine(C);</w:t>
              </w:r>
            </w:ins>
          </w:p>
          <w:p w:rsidR="006E0002" w:rsidRPr="006E0002" w:rsidRDefault="006E0002" w:rsidP="006E0002">
            <w:pPr>
              <w:autoSpaceDE w:val="0"/>
              <w:autoSpaceDN w:val="0"/>
              <w:adjustRightInd w:val="0"/>
              <w:spacing w:before="0" w:after="0" w:line="240" w:lineRule="auto"/>
              <w:rPr>
                <w:ins w:id="2835" w:author="Сергей" w:date="2017-08-13T12:44:00Z"/>
                <w:rFonts w:ascii="Consolas" w:hAnsi="Consolas" w:cs="Consolas"/>
                <w:color w:val="000000"/>
                <w:sz w:val="19"/>
                <w:szCs w:val="19"/>
                <w:highlight w:val="white"/>
                <w:lang w:val="en-US"/>
                <w:rPrChange w:id="2836" w:author="Сергей" w:date="2017-08-13T12:44:00Z">
                  <w:rPr>
                    <w:ins w:id="2837" w:author="Сергей" w:date="2017-08-13T12:44:00Z"/>
                    <w:rFonts w:ascii="Consolas" w:hAnsi="Consolas" w:cs="Consolas"/>
                    <w:color w:val="000000"/>
                    <w:sz w:val="19"/>
                    <w:szCs w:val="19"/>
                    <w:highlight w:val="white"/>
                  </w:rPr>
                </w:rPrChange>
              </w:rPr>
            </w:pPr>
          </w:p>
          <w:p w:rsidR="006E0002" w:rsidRPr="006E0002" w:rsidRDefault="006E0002" w:rsidP="006E0002">
            <w:pPr>
              <w:autoSpaceDE w:val="0"/>
              <w:autoSpaceDN w:val="0"/>
              <w:adjustRightInd w:val="0"/>
              <w:spacing w:before="0" w:after="0" w:line="240" w:lineRule="auto"/>
              <w:rPr>
                <w:ins w:id="2838" w:author="Сергей" w:date="2017-08-13T12:44:00Z"/>
                <w:rFonts w:ascii="Consolas" w:hAnsi="Consolas" w:cs="Consolas"/>
                <w:color w:val="000000"/>
                <w:sz w:val="19"/>
                <w:szCs w:val="19"/>
                <w:highlight w:val="white"/>
                <w:lang w:val="en-US"/>
                <w:rPrChange w:id="2839" w:author="Сергей" w:date="2017-08-13T12:44:00Z">
                  <w:rPr>
                    <w:ins w:id="2840" w:author="Сергей" w:date="2017-08-13T12:44:00Z"/>
                    <w:rFonts w:ascii="Consolas" w:hAnsi="Consolas" w:cs="Consolas"/>
                    <w:color w:val="000000"/>
                    <w:sz w:val="19"/>
                    <w:szCs w:val="19"/>
                    <w:highlight w:val="white"/>
                  </w:rPr>
                </w:rPrChange>
              </w:rPr>
            </w:pPr>
            <w:ins w:id="2841" w:author="Сергей" w:date="2017-08-13T12:44:00Z">
              <w:r w:rsidRPr="006E0002">
                <w:rPr>
                  <w:rFonts w:ascii="Consolas" w:hAnsi="Consolas" w:cs="Consolas"/>
                  <w:color w:val="000000"/>
                  <w:sz w:val="19"/>
                  <w:szCs w:val="19"/>
                  <w:highlight w:val="white"/>
                  <w:lang w:val="en-US"/>
                  <w:rPrChange w:id="2842" w:author="Сергей" w:date="2017-08-13T12:44:00Z">
                    <w:rPr>
                      <w:rFonts w:ascii="Consolas" w:hAnsi="Consolas" w:cs="Consolas"/>
                      <w:color w:val="000000"/>
                      <w:sz w:val="19"/>
                      <w:szCs w:val="19"/>
                      <w:highlight w:val="white"/>
                    </w:rPr>
                  </w:rPrChange>
                </w:rPr>
                <w:t xml:space="preserve">            </w:t>
              </w:r>
              <w:r w:rsidRPr="006E0002">
                <w:rPr>
                  <w:rFonts w:ascii="Consolas" w:hAnsi="Consolas" w:cs="Consolas"/>
                  <w:color w:val="2B91AF"/>
                  <w:sz w:val="19"/>
                  <w:szCs w:val="19"/>
                  <w:highlight w:val="white"/>
                  <w:lang w:val="en-US"/>
                  <w:rPrChange w:id="2843" w:author="Сергей" w:date="2017-08-13T12:44:00Z">
                    <w:rPr>
                      <w:rFonts w:ascii="Consolas" w:hAnsi="Consolas" w:cs="Consolas"/>
                      <w:color w:val="2B91AF"/>
                      <w:sz w:val="19"/>
                      <w:szCs w:val="19"/>
                      <w:highlight w:val="white"/>
                    </w:rPr>
                  </w:rPrChange>
                </w:rPr>
                <w:t>Point</w:t>
              </w:r>
              <w:r w:rsidRPr="006E0002">
                <w:rPr>
                  <w:rFonts w:ascii="Consolas" w:hAnsi="Consolas" w:cs="Consolas"/>
                  <w:color w:val="000000"/>
                  <w:sz w:val="19"/>
                  <w:szCs w:val="19"/>
                  <w:highlight w:val="white"/>
                  <w:lang w:val="en-US"/>
                  <w:rPrChange w:id="2844" w:author="Сергей" w:date="2017-08-13T12:44:00Z">
                    <w:rPr>
                      <w:rFonts w:ascii="Consolas" w:hAnsi="Consolas" w:cs="Consolas"/>
                      <w:color w:val="000000"/>
                      <w:sz w:val="19"/>
                      <w:szCs w:val="19"/>
                      <w:highlight w:val="white"/>
                    </w:rPr>
                  </w:rPrChange>
                </w:rPr>
                <w:t xml:space="preserve"> A = </w:t>
              </w:r>
              <w:r w:rsidRPr="006E0002">
                <w:rPr>
                  <w:rFonts w:ascii="Consolas" w:hAnsi="Consolas" w:cs="Consolas"/>
                  <w:color w:val="0000FF"/>
                  <w:sz w:val="19"/>
                  <w:szCs w:val="19"/>
                  <w:highlight w:val="white"/>
                  <w:lang w:val="en-US"/>
                  <w:rPrChange w:id="2845" w:author="Сергей" w:date="2017-08-13T12:44:00Z">
                    <w:rPr>
                      <w:rFonts w:ascii="Consolas" w:hAnsi="Consolas" w:cs="Consolas"/>
                      <w:color w:val="0000FF"/>
                      <w:sz w:val="19"/>
                      <w:szCs w:val="19"/>
                      <w:highlight w:val="white"/>
                    </w:rPr>
                  </w:rPrChange>
                </w:rPr>
                <w:t>new</w:t>
              </w:r>
              <w:r w:rsidRPr="006E0002">
                <w:rPr>
                  <w:rFonts w:ascii="Consolas" w:hAnsi="Consolas" w:cs="Consolas"/>
                  <w:color w:val="000000"/>
                  <w:sz w:val="19"/>
                  <w:szCs w:val="19"/>
                  <w:highlight w:val="white"/>
                  <w:lang w:val="en-US"/>
                  <w:rPrChange w:id="2846" w:author="Сергей" w:date="2017-08-13T12:44:00Z">
                    <w:rPr>
                      <w:rFonts w:ascii="Consolas" w:hAnsi="Consolas" w:cs="Consolas"/>
                      <w:color w:val="000000"/>
                      <w:sz w:val="19"/>
                      <w:szCs w:val="19"/>
                      <w:highlight w:val="white"/>
                    </w:rPr>
                  </w:rPrChange>
                </w:rPr>
                <w:t xml:space="preserve"> </w:t>
              </w:r>
              <w:r w:rsidRPr="006E0002">
                <w:rPr>
                  <w:rFonts w:ascii="Consolas" w:hAnsi="Consolas" w:cs="Consolas"/>
                  <w:color w:val="2B91AF"/>
                  <w:sz w:val="19"/>
                  <w:szCs w:val="19"/>
                  <w:highlight w:val="white"/>
                  <w:lang w:val="en-US"/>
                  <w:rPrChange w:id="2847" w:author="Сергей" w:date="2017-08-13T12:44:00Z">
                    <w:rPr>
                      <w:rFonts w:ascii="Consolas" w:hAnsi="Consolas" w:cs="Consolas"/>
                      <w:color w:val="2B91AF"/>
                      <w:sz w:val="19"/>
                      <w:szCs w:val="19"/>
                      <w:highlight w:val="white"/>
                    </w:rPr>
                  </w:rPrChange>
                </w:rPr>
                <w:t>Point</w:t>
              </w:r>
              <w:r w:rsidRPr="006E0002">
                <w:rPr>
                  <w:rFonts w:ascii="Consolas" w:hAnsi="Consolas" w:cs="Consolas"/>
                  <w:color w:val="000000"/>
                  <w:sz w:val="19"/>
                  <w:szCs w:val="19"/>
                  <w:highlight w:val="white"/>
                  <w:lang w:val="en-US"/>
                  <w:rPrChange w:id="2848" w:author="Сергей" w:date="2017-08-13T12:44:00Z">
                    <w:rPr>
                      <w:rFonts w:ascii="Consolas" w:hAnsi="Consolas" w:cs="Consolas"/>
                      <w:color w:val="000000"/>
                      <w:sz w:val="19"/>
                      <w:szCs w:val="19"/>
                      <w:highlight w:val="white"/>
                    </w:rPr>
                  </w:rPrChange>
                </w:rPr>
                <w:t>();</w:t>
              </w:r>
            </w:ins>
          </w:p>
          <w:p w:rsidR="006E0002" w:rsidRPr="006E0002" w:rsidRDefault="006E0002" w:rsidP="006E0002">
            <w:pPr>
              <w:autoSpaceDE w:val="0"/>
              <w:autoSpaceDN w:val="0"/>
              <w:adjustRightInd w:val="0"/>
              <w:spacing w:before="0" w:after="0" w:line="240" w:lineRule="auto"/>
              <w:rPr>
                <w:ins w:id="2849" w:author="Сергей" w:date="2017-08-13T12:44:00Z"/>
                <w:rFonts w:ascii="Consolas" w:hAnsi="Consolas" w:cs="Consolas"/>
                <w:color w:val="000000"/>
                <w:sz w:val="19"/>
                <w:szCs w:val="19"/>
                <w:highlight w:val="white"/>
                <w:lang w:val="en-US"/>
                <w:rPrChange w:id="2850" w:author="Сергей" w:date="2017-08-13T12:44:00Z">
                  <w:rPr>
                    <w:ins w:id="2851" w:author="Сергей" w:date="2017-08-13T12:44:00Z"/>
                    <w:rFonts w:ascii="Consolas" w:hAnsi="Consolas" w:cs="Consolas"/>
                    <w:color w:val="000000"/>
                    <w:sz w:val="19"/>
                    <w:szCs w:val="19"/>
                    <w:highlight w:val="white"/>
                  </w:rPr>
                </w:rPrChange>
              </w:rPr>
            </w:pPr>
            <w:ins w:id="2852" w:author="Сергей" w:date="2017-08-13T12:44:00Z">
              <w:r w:rsidRPr="006E0002">
                <w:rPr>
                  <w:rFonts w:ascii="Consolas" w:hAnsi="Consolas" w:cs="Consolas"/>
                  <w:color w:val="000000"/>
                  <w:sz w:val="19"/>
                  <w:szCs w:val="19"/>
                  <w:highlight w:val="white"/>
                  <w:lang w:val="en-US"/>
                  <w:rPrChange w:id="2853" w:author="Сергей" w:date="2017-08-13T12:44:00Z">
                    <w:rPr>
                      <w:rFonts w:ascii="Consolas" w:hAnsi="Consolas" w:cs="Consolas"/>
                      <w:color w:val="000000"/>
                      <w:sz w:val="19"/>
                      <w:szCs w:val="19"/>
                      <w:highlight w:val="white"/>
                    </w:rPr>
                  </w:rPrChange>
                </w:rPr>
                <w:t xml:space="preserve">            </w:t>
              </w:r>
              <w:r w:rsidRPr="006E0002">
                <w:rPr>
                  <w:rFonts w:ascii="Consolas" w:hAnsi="Consolas" w:cs="Consolas"/>
                  <w:color w:val="2B91AF"/>
                  <w:sz w:val="19"/>
                  <w:szCs w:val="19"/>
                  <w:highlight w:val="white"/>
                  <w:lang w:val="en-US"/>
                  <w:rPrChange w:id="2854" w:author="Сергей" w:date="2017-08-13T12:44:00Z">
                    <w:rPr>
                      <w:rFonts w:ascii="Consolas" w:hAnsi="Consolas" w:cs="Consolas"/>
                      <w:color w:val="2B91AF"/>
                      <w:sz w:val="19"/>
                      <w:szCs w:val="19"/>
                      <w:highlight w:val="white"/>
                    </w:rPr>
                  </w:rPrChange>
                </w:rPr>
                <w:t>Point</w:t>
              </w:r>
              <w:r w:rsidRPr="006E0002">
                <w:rPr>
                  <w:rFonts w:ascii="Consolas" w:hAnsi="Consolas" w:cs="Consolas"/>
                  <w:color w:val="000000"/>
                  <w:sz w:val="19"/>
                  <w:szCs w:val="19"/>
                  <w:highlight w:val="white"/>
                  <w:lang w:val="en-US"/>
                  <w:rPrChange w:id="2855" w:author="Сергей" w:date="2017-08-13T12:44:00Z">
                    <w:rPr>
                      <w:rFonts w:ascii="Consolas" w:hAnsi="Consolas" w:cs="Consolas"/>
                      <w:color w:val="000000"/>
                      <w:sz w:val="19"/>
                      <w:szCs w:val="19"/>
                      <w:highlight w:val="white"/>
                    </w:rPr>
                  </w:rPrChange>
                </w:rPr>
                <w:t xml:space="preserve"> B = </w:t>
              </w:r>
              <w:r w:rsidRPr="006E0002">
                <w:rPr>
                  <w:rFonts w:ascii="Consolas" w:hAnsi="Consolas" w:cs="Consolas"/>
                  <w:color w:val="0000FF"/>
                  <w:sz w:val="19"/>
                  <w:szCs w:val="19"/>
                  <w:highlight w:val="white"/>
                  <w:lang w:val="en-US"/>
                  <w:rPrChange w:id="2856" w:author="Сергей" w:date="2017-08-13T12:44:00Z">
                    <w:rPr>
                      <w:rFonts w:ascii="Consolas" w:hAnsi="Consolas" w:cs="Consolas"/>
                      <w:color w:val="0000FF"/>
                      <w:sz w:val="19"/>
                      <w:szCs w:val="19"/>
                      <w:highlight w:val="white"/>
                    </w:rPr>
                  </w:rPrChange>
                </w:rPr>
                <w:t>new</w:t>
              </w:r>
              <w:r w:rsidRPr="006E0002">
                <w:rPr>
                  <w:rFonts w:ascii="Consolas" w:hAnsi="Consolas" w:cs="Consolas"/>
                  <w:color w:val="000000"/>
                  <w:sz w:val="19"/>
                  <w:szCs w:val="19"/>
                  <w:highlight w:val="white"/>
                  <w:lang w:val="en-US"/>
                  <w:rPrChange w:id="2857" w:author="Сергей" w:date="2017-08-13T12:44:00Z">
                    <w:rPr>
                      <w:rFonts w:ascii="Consolas" w:hAnsi="Consolas" w:cs="Consolas"/>
                      <w:color w:val="000000"/>
                      <w:sz w:val="19"/>
                      <w:szCs w:val="19"/>
                      <w:highlight w:val="white"/>
                    </w:rPr>
                  </w:rPrChange>
                </w:rPr>
                <w:t xml:space="preserve"> </w:t>
              </w:r>
              <w:r w:rsidRPr="006E0002">
                <w:rPr>
                  <w:rFonts w:ascii="Consolas" w:hAnsi="Consolas" w:cs="Consolas"/>
                  <w:color w:val="2B91AF"/>
                  <w:sz w:val="19"/>
                  <w:szCs w:val="19"/>
                  <w:highlight w:val="white"/>
                  <w:lang w:val="en-US"/>
                  <w:rPrChange w:id="2858" w:author="Сергей" w:date="2017-08-13T12:44:00Z">
                    <w:rPr>
                      <w:rFonts w:ascii="Consolas" w:hAnsi="Consolas" w:cs="Consolas"/>
                      <w:color w:val="2B91AF"/>
                      <w:sz w:val="19"/>
                      <w:szCs w:val="19"/>
                      <w:highlight w:val="white"/>
                    </w:rPr>
                  </w:rPrChange>
                </w:rPr>
                <w:t>Point</w:t>
              </w:r>
              <w:r w:rsidRPr="006E0002">
                <w:rPr>
                  <w:rFonts w:ascii="Consolas" w:hAnsi="Consolas" w:cs="Consolas"/>
                  <w:color w:val="000000"/>
                  <w:sz w:val="19"/>
                  <w:szCs w:val="19"/>
                  <w:highlight w:val="white"/>
                  <w:lang w:val="en-US"/>
                  <w:rPrChange w:id="2859" w:author="Сергей" w:date="2017-08-13T12:44:00Z">
                    <w:rPr>
                      <w:rFonts w:ascii="Consolas" w:hAnsi="Consolas" w:cs="Consolas"/>
                      <w:color w:val="000000"/>
                      <w:sz w:val="19"/>
                      <w:szCs w:val="19"/>
                      <w:highlight w:val="white"/>
                    </w:rPr>
                  </w:rPrChange>
                </w:rPr>
                <w:t>(2, 2);</w:t>
              </w:r>
            </w:ins>
          </w:p>
          <w:p w:rsidR="006E0002" w:rsidRPr="006E0002" w:rsidRDefault="006E0002" w:rsidP="006E0002">
            <w:pPr>
              <w:autoSpaceDE w:val="0"/>
              <w:autoSpaceDN w:val="0"/>
              <w:adjustRightInd w:val="0"/>
              <w:spacing w:before="0" w:after="0" w:line="240" w:lineRule="auto"/>
              <w:rPr>
                <w:ins w:id="2860" w:author="Сергей" w:date="2017-08-13T12:44:00Z"/>
                <w:rFonts w:ascii="Consolas" w:hAnsi="Consolas" w:cs="Consolas"/>
                <w:color w:val="000000"/>
                <w:sz w:val="19"/>
                <w:szCs w:val="19"/>
                <w:highlight w:val="white"/>
                <w:lang w:val="en-US"/>
                <w:rPrChange w:id="2861" w:author="Сергей" w:date="2017-08-13T12:44:00Z">
                  <w:rPr>
                    <w:ins w:id="2862" w:author="Сергей" w:date="2017-08-13T12:44:00Z"/>
                    <w:rFonts w:ascii="Consolas" w:hAnsi="Consolas" w:cs="Consolas"/>
                    <w:color w:val="000000"/>
                    <w:sz w:val="19"/>
                    <w:szCs w:val="19"/>
                    <w:highlight w:val="white"/>
                  </w:rPr>
                </w:rPrChange>
              </w:rPr>
            </w:pPr>
            <w:ins w:id="2863" w:author="Сергей" w:date="2017-08-13T12:44:00Z">
              <w:r w:rsidRPr="006E0002">
                <w:rPr>
                  <w:rFonts w:ascii="Consolas" w:hAnsi="Consolas" w:cs="Consolas"/>
                  <w:color w:val="000000"/>
                  <w:sz w:val="19"/>
                  <w:szCs w:val="19"/>
                  <w:highlight w:val="white"/>
                  <w:lang w:val="en-US"/>
                  <w:rPrChange w:id="2864" w:author="Сергей" w:date="2017-08-13T12:44:00Z">
                    <w:rPr>
                      <w:rFonts w:ascii="Consolas" w:hAnsi="Consolas" w:cs="Consolas"/>
                      <w:color w:val="000000"/>
                      <w:sz w:val="19"/>
                      <w:szCs w:val="19"/>
                      <w:highlight w:val="white"/>
                    </w:rPr>
                  </w:rPrChange>
                </w:rPr>
                <w:t xml:space="preserve">            </w:t>
              </w:r>
              <w:r w:rsidRPr="006E0002">
                <w:rPr>
                  <w:rFonts w:ascii="Consolas" w:hAnsi="Consolas" w:cs="Consolas"/>
                  <w:color w:val="2B91AF"/>
                  <w:sz w:val="19"/>
                  <w:szCs w:val="19"/>
                  <w:highlight w:val="white"/>
                  <w:lang w:val="en-US"/>
                  <w:rPrChange w:id="2865" w:author="Сергей" w:date="2017-08-13T12:44:00Z">
                    <w:rPr>
                      <w:rFonts w:ascii="Consolas" w:hAnsi="Consolas" w:cs="Consolas"/>
                      <w:color w:val="2B91AF"/>
                      <w:sz w:val="19"/>
                      <w:szCs w:val="19"/>
                      <w:highlight w:val="white"/>
                    </w:rPr>
                  </w:rPrChange>
                </w:rPr>
                <w:t>Console</w:t>
              </w:r>
              <w:r w:rsidRPr="006E0002">
                <w:rPr>
                  <w:rFonts w:ascii="Consolas" w:hAnsi="Consolas" w:cs="Consolas"/>
                  <w:color w:val="000000"/>
                  <w:sz w:val="19"/>
                  <w:szCs w:val="19"/>
                  <w:highlight w:val="white"/>
                  <w:lang w:val="en-US"/>
                  <w:rPrChange w:id="2866" w:author="Сергей" w:date="2017-08-13T12:44:00Z">
                    <w:rPr>
                      <w:rFonts w:ascii="Consolas" w:hAnsi="Consolas" w:cs="Consolas"/>
                      <w:color w:val="000000"/>
                      <w:sz w:val="19"/>
                      <w:szCs w:val="19"/>
                      <w:highlight w:val="white"/>
                    </w:rPr>
                  </w:rPrChange>
                </w:rPr>
                <w:t>.WriteLine(A.Distance(B));</w:t>
              </w:r>
            </w:ins>
          </w:p>
          <w:p w:rsidR="006E0002" w:rsidRDefault="006E0002" w:rsidP="006E0002">
            <w:pPr>
              <w:autoSpaceDE w:val="0"/>
              <w:autoSpaceDN w:val="0"/>
              <w:adjustRightInd w:val="0"/>
              <w:spacing w:before="0" w:after="0" w:line="240" w:lineRule="auto"/>
              <w:rPr>
                <w:ins w:id="2867" w:author="Сергей" w:date="2017-08-13T12:44:00Z"/>
                <w:rFonts w:ascii="Consolas" w:hAnsi="Consolas" w:cs="Consolas"/>
                <w:color w:val="000000"/>
                <w:sz w:val="19"/>
                <w:szCs w:val="19"/>
                <w:highlight w:val="white"/>
              </w:rPr>
            </w:pPr>
            <w:ins w:id="2868" w:author="Сергей" w:date="2017-08-13T12:44:00Z">
              <w:r w:rsidRPr="006E0002">
                <w:rPr>
                  <w:rFonts w:ascii="Consolas" w:hAnsi="Consolas" w:cs="Consolas"/>
                  <w:color w:val="000000"/>
                  <w:sz w:val="19"/>
                  <w:szCs w:val="19"/>
                  <w:highlight w:val="white"/>
                  <w:lang w:val="en-US"/>
                  <w:rPrChange w:id="2869" w:author="Сергей" w:date="2017-08-13T12:44:00Z">
                    <w:rPr>
                      <w:rFonts w:ascii="Consolas" w:hAnsi="Consolas" w:cs="Consolas"/>
                      <w:color w:val="000000"/>
                      <w:sz w:val="19"/>
                      <w:szCs w:val="19"/>
                      <w:highlight w:val="white"/>
                    </w:rPr>
                  </w:rPrChange>
                </w:rPr>
                <w:lastRenderedPageBreak/>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roofErr w:type="spellEnd"/>
              <w:r>
                <w:rPr>
                  <w:rFonts w:ascii="Consolas" w:hAnsi="Consolas" w:cs="Consolas"/>
                  <w:color w:val="000000"/>
                  <w:sz w:val="19"/>
                  <w:szCs w:val="19"/>
                  <w:highlight w:val="white"/>
                </w:rPr>
                <w:t>();</w:t>
              </w:r>
            </w:ins>
          </w:p>
          <w:p w:rsidR="006E0002" w:rsidRDefault="006E0002" w:rsidP="006E0002">
            <w:pPr>
              <w:autoSpaceDE w:val="0"/>
              <w:autoSpaceDN w:val="0"/>
              <w:adjustRightInd w:val="0"/>
              <w:spacing w:before="0" w:after="0" w:line="240" w:lineRule="auto"/>
              <w:rPr>
                <w:ins w:id="2870" w:author="Сергей" w:date="2017-08-13T12:44:00Z"/>
                <w:rFonts w:ascii="Consolas" w:hAnsi="Consolas" w:cs="Consolas"/>
                <w:color w:val="000000"/>
                <w:sz w:val="19"/>
                <w:szCs w:val="19"/>
                <w:highlight w:val="white"/>
              </w:rPr>
            </w:pPr>
            <w:ins w:id="2871" w:author="Сергей" w:date="2017-08-13T12:44:00Z">
              <w:r>
                <w:rPr>
                  <w:rFonts w:ascii="Consolas" w:hAnsi="Consolas" w:cs="Consolas"/>
                  <w:color w:val="000000"/>
                  <w:sz w:val="19"/>
                  <w:szCs w:val="19"/>
                  <w:highlight w:val="white"/>
                </w:rPr>
                <w:t xml:space="preserve">        }</w:t>
              </w:r>
            </w:ins>
          </w:p>
          <w:p w:rsidR="006E0002" w:rsidRDefault="006E0002" w:rsidP="006E0002">
            <w:pPr>
              <w:autoSpaceDE w:val="0"/>
              <w:autoSpaceDN w:val="0"/>
              <w:adjustRightInd w:val="0"/>
              <w:spacing w:before="0" w:after="0" w:line="240" w:lineRule="auto"/>
              <w:rPr>
                <w:ins w:id="2872" w:author="Сергей" w:date="2017-08-13T12:44:00Z"/>
                <w:rFonts w:ascii="Consolas" w:hAnsi="Consolas" w:cs="Consolas"/>
                <w:color w:val="000000"/>
                <w:sz w:val="19"/>
                <w:szCs w:val="19"/>
                <w:highlight w:val="white"/>
              </w:rPr>
            </w:pPr>
            <w:ins w:id="2873" w:author="Сергей" w:date="2017-08-13T12:44:00Z">
              <w:r>
                <w:rPr>
                  <w:rFonts w:ascii="Consolas" w:hAnsi="Consolas" w:cs="Consolas"/>
                  <w:color w:val="000000"/>
                  <w:sz w:val="19"/>
                  <w:szCs w:val="19"/>
                  <w:highlight w:val="white"/>
                </w:rPr>
                <w:t xml:space="preserve">    }</w:t>
              </w:r>
            </w:ins>
          </w:p>
          <w:p w:rsidR="00227B05" w:rsidRPr="00082C12" w:rsidDel="006E0002" w:rsidRDefault="006E0002" w:rsidP="006E0002">
            <w:pPr>
              <w:pStyle w:val="normal"/>
              <w:widowControl w:val="0"/>
              <w:spacing w:before="0" w:after="0" w:line="240" w:lineRule="auto"/>
              <w:rPr>
                <w:del w:id="2874" w:author="Сергей" w:date="2017-08-13T12:44:00Z"/>
                <w:color w:val="000000"/>
                <w:lang w:val="en-US"/>
              </w:rPr>
            </w:pPr>
            <w:ins w:id="2875" w:author="Сергей" w:date="2017-08-13T12:44:00Z">
              <w:r>
                <w:rPr>
                  <w:rFonts w:ascii="Consolas" w:hAnsi="Consolas" w:cs="Consolas"/>
                  <w:color w:val="000000"/>
                  <w:sz w:val="19"/>
                  <w:szCs w:val="19"/>
                  <w:highlight w:val="white"/>
                </w:rPr>
                <w:t>}</w:t>
              </w:r>
            </w:ins>
            <w:del w:id="2876" w:author="Сергей" w:date="2017-08-13T12:44:00Z">
              <w:r w:rsidR="00102F2F" w:rsidRPr="00082C12" w:rsidDel="006E0002">
                <w:rPr>
                  <w:color w:val="000088"/>
                  <w:lang w:val="en-US"/>
                </w:rPr>
                <w:delText>using</w:delText>
              </w:r>
              <w:r w:rsidR="00102F2F" w:rsidRPr="00082C12" w:rsidDel="006E0002">
                <w:rPr>
                  <w:color w:val="000000"/>
                  <w:lang w:val="en-US"/>
                </w:rPr>
                <w:delText xml:space="preserve"> </w:delText>
              </w:r>
              <w:r w:rsidR="00102F2F" w:rsidRPr="00082C12" w:rsidDel="006E0002">
                <w:rPr>
                  <w:color w:val="660066"/>
                  <w:lang w:val="en-US"/>
                </w:rPr>
                <w:delText>System;</w:delText>
              </w:r>
            </w:del>
          </w:p>
          <w:p w:rsidR="00227B05" w:rsidRPr="00082C12" w:rsidDel="006E0002" w:rsidRDefault="00102F2F">
            <w:pPr>
              <w:pStyle w:val="normal"/>
              <w:widowControl w:val="0"/>
              <w:spacing w:before="0" w:after="0" w:line="240" w:lineRule="auto"/>
              <w:rPr>
                <w:del w:id="2877" w:author="Сергей" w:date="2017-08-13T12:44:00Z"/>
                <w:color w:val="000000"/>
                <w:lang w:val="en-US"/>
              </w:rPr>
            </w:pPr>
            <w:del w:id="2878" w:author="Сергей" w:date="2017-08-13T12:44:00Z">
              <w:r w:rsidRPr="00082C12" w:rsidDel="006E0002">
                <w:rPr>
                  <w:color w:val="000088"/>
                  <w:lang w:val="en-US"/>
                </w:rPr>
                <w:delText>using</w:delText>
              </w:r>
              <w:r w:rsidRPr="00082C12" w:rsidDel="006E0002">
                <w:rPr>
                  <w:color w:val="000000"/>
                  <w:lang w:val="en-US"/>
                </w:rPr>
                <w:delText xml:space="preserve"> </w:delText>
              </w:r>
              <w:r w:rsidRPr="00082C12" w:rsidDel="006E0002">
                <w:rPr>
                  <w:color w:val="660066"/>
                  <w:lang w:val="en-US"/>
                </w:rPr>
                <w:delText>System</w:delText>
              </w:r>
              <w:r w:rsidRPr="00082C12" w:rsidDel="006E0002">
                <w:rPr>
                  <w:color w:val="666600"/>
                  <w:lang w:val="en-US"/>
                </w:rPr>
                <w:delText>.</w:delText>
              </w:r>
              <w:r w:rsidRPr="00082C12" w:rsidDel="006E0002">
                <w:rPr>
                  <w:color w:val="660066"/>
                  <w:lang w:val="en-US"/>
                </w:rPr>
                <w:delText>Collections</w:delText>
              </w:r>
              <w:r w:rsidRPr="00082C12" w:rsidDel="006E0002">
                <w:rPr>
                  <w:color w:val="666600"/>
                  <w:lang w:val="en-US"/>
                </w:rPr>
                <w:delText>.</w:delText>
              </w:r>
              <w:r w:rsidRPr="00082C12" w:rsidDel="006E0002">
                <w:rPr>
                  <w:color w:val="660066"/>
                  <w:lang w:val="en-US"/>
                </w:rPr>
                <w:delText>Generic;</w:delText>
              </w:r>
            </w:del>
          </w:p>
          <w:p w:rsidR="00227B05" w:rsidRPr="00082C12" w:rsidDel="006E0002" w:rsidRDefault="00102F2F">
            <w:pPr>
              <w:pStyle w:val="normal"/>
              <w:widowControl w:val="0"/>
              <w:spacing w:before="0" w:after="0" w:line="240" w:lineRule="auto"/>
              <w:rPr>
                <w:del w:id="2879" w:author="Сергей" w:date="2017-08-13T12:44:00Z"/>
                <w:color w:val="000000"/>
                <w:lang w:val="en-US"/>
              </w:rPr>
            </w:pPr>
            <w:del w:id="2880" w:author="Сергей" w:date="2017-08-13T12:44:00Z">
              <w:r w:rsidRPr="00082C12" w:rsidDel="006E0002">
                <w:rPr>
                  <w:color w:val="000088"/>
                  <w:lang w:val="en-US"/>
                </w:rPr>
                <w:delText>using</w:delText>
              </w:r>
              <w:r w:rsidRPr="00082C12" w:rsidDel="006E0002">
                <w:rPr>
                  <w:color w:val="000000"/>
                  <w:lang w:val="en-US"/>
                </w:rPr>
                <w:delText xml:space="preserve"> </w:delText>
              </w:r>
              <w:r w:rsidRPr="00082C12" w:rsidDel="006E0002">
                <w:rPr>
                  <w:color w:val="660066"/>
                  <w:lang w:val="en-US"/>
                </w:rPr>
                <w:delText>System</w:delText>
              </w:r>
              <w:r w:rsidRPr="00082C12" w:rsidDel="006E0002">
                <w:rPr>
                  <w:color w:val="666600"/>
                  <w:lang w:val="en-US"/>
                </w:rPr>
                <w:delText>.</w:delText>
              </w:r>
              <w:r w:rsidRPr="00082C12" w:rsidDel="006E0002">
                <w:rPr>
                  <w:color w:val="660066"/>
                  <w:lang w:val="en-US"/>
                </w:rPr>
                <w:delText>Linq;</w:delText>
              </w:r>
            </w:del>
          </w:p>
          <w:p w:rsidR="00227B05" w:rsidRPr="00082C12" w:rsidDel="006E0002" w:rsidRDefault="00102F2F">
            <w:pPr>
              <w:pStyle w:val="normal"/>
              <w:widowControl w:val="0"/>
              <w:spacing w:before="0" w:after="0" w:line="240" w:lineRule="auto"/>
              <w:rPr>
                <w:del w:id="2881" w:author="Сергей" w:date="2017-08-13T12:44:00Z"/>
                <w:color w:val="000000"/>
                <w:lang w:val="en-US"/>
              </w:rPr>
            </w:pPr>
            <w:del w:id="2882" w:author="Сергей" w:date="2017-08-13T12:44:00Z">
              <w:r w:rsidRPr="00082C12" w:rsidDel="006E0002">
                <w:rPr>
                  <w:color w:val="000088"/>
                  <w:lang w:val="en-US"/>
                </w:rPr>
                <w:delText>using</w:delText>
              </w:r>
              <w:r w:rsidRPr="00082C12" w:rsidDel="006E0002">
                <w:rPr>
                  <w:color w:val="000000"/>
                  <w:lang w:val="en-US"/>
                </w:rPr>
                <w:delText xml:space="preserve"> </w:delText>
              </w:r>
              <w:r w:rsidRPr="00082C12" w:rsidDel="006E0002">
                <w:rPr>
                  <w:color w:val="660066"/>
                  <w:lang w:val="en-US"/>
                </w:rPr>
                <w:delText>System</w:delText>
              </w:r>
              <w:r w:rsidRPr="00082C12" w:rsidDel="006E0002">
                <w:rPr>
                  <w:color w:val="666600"/>
                  <w:lang w:val="en-US"/>
                </w:rPr>
                <w:delText>.</w:delText>
              </w:r>
              <w:r w:rsidRPr="00082C12" w:rsidDel="006E0002">
                <w:rPr>
                  <w:color w:val="660066"/>
                  <w:lang w:val="en-US"/>
                </w:rPr>
                <w:delText>Text;</w:delText>
              </w:r>
            </w:del>
          </w:p>
          <w:p w:rsidR="00227B05" w:rsidRPr="00082C12" w:rsidDel="006E0002" w:rsidRDefault="00102F2F">
            <w:pPr>
              <w:pStyle w:val="normal"/>
              <w:widowControl w:val="0"/>
              <w:spacing w:before="0" w:after="0" w:line="240" w:lineRule="auto"/>
              <w:rPr>
                <w:del w:id="2883" w:author="Сергей" w:date="2017-08-13T12:44:00Z"/>
                <w:color w:val="000000"/>
                <w:lang w:val="en-US"/>
              </w:rPr>
            </w:pPr>
            <w:del w:id="2884" w:author="Сергей" w:date="2017-08-13T12:44:00Z">
              <w:r w:rsidRPr="00082C12" w:rsidDel="006E0002">
                <w:rPr>
                  <w:color w:val="000088"/>
                  <w:lang w:val="en-US"/>
                </w:rPr>
                <w:delText>using</w:delText>
              </w:r>
              <w:r w:rsidRPr="00082C12" w:rsidDel="006E0002">
                <w:rPr>
                  <w:color w:val="000000"/>
                  <w:lang w:val="en-US"/>
                </w:rPr>
                <w:delText xml:space="preserve"> </w:delText>
              </w:r>
              <w:r w:rsidRPr="00082C12" w:rsidDel="006E0002">
                <w:rPr>
                  <w:color w:val="660066"/>
                  <w:lang w:val="en-US"/>
                </w:rPr>
                <w:delText>System</w:delText>
              </w:r>
              <w:r w:rsidRPr="00082C12" w:rsidDel="006E0002">
                <w:rPr>
                  <w:color w:val="666600"/>
                  <w:lang w:val="en-US"/>
                </w:rPr>
                <w:delText>.</w:delText>
              </w:r>
              <w:r w:rsidRPr="00082C12" w:rsidDel="006E0002">
                <w:rPr>
                  <w:color w:val="660066"/>
                  <w:lang w:val="en-US"/>
                </w:rPr>
                <w:delText>Threading</w:delText>
              </w:r>
              <w:r w:rsidRPr="00082C12" w:rsidDel="006E0002">
                <w:rPr>
                  <w:color w:val="666600"/>
                  <w:lang w:val="en-US"/>
                </w:rPr>
                <w:delText>.</w:delText>
              </w:r>
              <w:r w:rsidRPr="00082C12" w:rsidDel="006E0002">
                <w:rPr>
                  <w:color w:val="660066"/>
                  <w:lang w:val="en-US"/>
                </w:rPr>
                <w:delText>Tasks;</w:delText>
              </w:r>
            </w:del>
          </w:p>
          <w:p w:rsidR="00227B05" w:rsidRPr="00082C12" w:rsidDel="006E0002" w:rsidRDefault="00227B05">
            <w:pPr>
              <w:pStyle w:val="normal"/>
              <w:widowControl w:val="0"/>
              <w:spacing w:before="0" w:after="0" w:line="240" w:lineRule="auto"/>
              <w:rPr>
                <w:del w:id="2885" w:author="Сергей" w:date="2017-08-13T12:44:00Z"/>
                <w:color w:val="000000"/>
                <w:lang w:val="en-US"/>
              </w:rPr>
            </w:pPr>
          </w:p>
          <w:p w:rsidR="00227B05" w:rsidRPr="00082C12" w:rsidDel="006E0002" w:rsidRDefault="00102F2F">
            <w:pPr>
              <w:pStyle w:val="normal"/>
              <w:widowControl w:val="0"/>
              <w:spacing w:before="0" w:after="0" w:line="240" w:lineRule="auto"/>
              <w:rPr>
                <w:del w:id="2886" w:author="Сергей" w:date="2017-08-13T12:44:00Z"/>
                <w:color w:val="000000"/>
                <w:lang w:val="en-US"/>
              </w:rPr>
            </w:pPr>
            <w:del w:id="2887" w:author="Сергей" w:date="2017-08-13T12:44:00Z">
              <w:r w:rsidRPr="00082C12" w:rsidDel="006E0002">
                <w:rPr>
                  <w:color w:val="000088"/>
                  <w:lang w:val="en-US"/>
                </w:rPr>
                <w:delText>namespace</w:delText>
              </w:r>
              <w:r w:rsidRPr="00082C12" w:rsidDel="006E0002">
                <w:rPr>
                  <w:color w:val="000000"/>
                  <w:lang w:val="en-US"/>
                </w:rPr>
                <w:delText xml:space="preserve"> </w:delText>
              </w:r>
              <w:r w:rsidRPr="00082C12" w:rsidDel="006E0002">
                <w:rPr>
                  <w:color w:val="660066"/>
                  <w:lang w:val="en-US"/>
                </w:rPr>
                <w:delText>Points</w:delText>
              </w:r>
            </w:del>
          </w:p>
          <w:p w:rsidR="00227B05" w:rsidRPr="00082C12" w:rsidDel="006E0002" w:rsidRDefault="00102F2F">
            <w:pPr>
              <w:pStyle w:val="normal"/>
              <w:widowControl w:val="0"/>
              <w:spacing w:before="0" w:after="0" w:line="240" w:lineRule="auto"/>
              <w:rPr>
                <w:del w:id="2888" w:author="Сергей" w:date="2017-08-13T12:44:00Z"/>
                <w:color w:val="000000"/>
                <w:lang w:val="en-US"/>
              </w:rPr>
            </w:pPr>
            <w:del w:id="2889" w:author="Сергей" w:date="2017-08-13T12:44:00Z">
              <w:r w:rsidRPr="00082C12" w:rsidDel="006E0002">
                <w:rPr>
                  <w:color w:val="000000"/>
                  <w:lang w:val="en-US"/>
                </w:rPr>
                <w:delText>{</w:delText>
              </w:r>
            </w:del>
          </w:p>
          <w:p w:rsidR="00227B05" w:rsidRPr="00082C12" w:rsidDel="006E0002" w:rsidRDefault="00102F2F">
            <w:pPr>
              <w:pStyle w:val="normal"/>
              <w:widowControl w:val="0"/>
              <w:spacing w:before="0" w:after="0" w:line="240" w:lineRule="auto"/>
              <w:rPr>
                <w:del w:id="2890" w:author="Сергей" w:date="2017-08-13T12:44:00Z"/>
                <w:color w:val="000000"/>
                <w:lang w:val="en-US"/>
              </w:rPr>
            </w:pPr>
            <w:del w:id="2891" w:author="Сергей" w:date="2017-08-13T12:44:00Z">
              <w:r w:rsidRPr="00082C12" w:rsidDel="006E0002">
                <w:rPr>
                  <w:color w:val="000000"/>
                  <w:lang w:val="en-US"/>
                </w:rPr>
                <w:delText xml:space="preserve">    </w:delText>
              </w:r>
              <w:r w:rsidRPr="00082C12" w:rsidDel="006E0002">
                <w:rPr>
                  <w:color w:val="000088"/>
                  <w:lang w:val="en-US"/>
                </w:rPr>
                <w:delText>class</w:delText>
              </w:r>
              <w:r w:rsidRPr="00082C12" w:rsidDel="006E0002">
                <w:rPr>
                  <w:color w:val="000000"/>
                  <w:lang w:val="en-US"/>
                </w:rPr>
                <w:delText xml:space="preserve"> </w:delText>
              </w:r>
              <w:r w:rsidRPr="00082C12" w:rsidDel="006E0002">
                <w:rPr>
                  <w:color w:val="660066"/>
                  <w:lang w:val="en-US"/>
                </w:rPr>
                <w:delText>Program</w:delText>
              </w:r>
            </w:del>
          </w:p>
          <w:p w:rsidR="00227B05" w:rsidRPr="00082C12" w:rsidDel="006E0002" w:rsidRDefault="00102F2F">
            <w:pPr>
              <w:pStyle w:val="normal"/>
              <w:widowControl w:val="0"/>
              <w:spacing w:before="0" w:after="0" w:line="240" w:lineRule="auto"/>
              <w:rPr>
                <w:del w:id="2892" w:author="Сергей" w:date="2017-08-13T12:44:00Z"/>
                <w:color w:val="000000"/>
                <w:lang w:val="en-US"/>
              </w:rPr>
            </w:pPr>
            <w:del w:id="2893" w:author="Сергей" w:date="2017-08-13T12:44:00Z">
              <w:r w:rsidRPr="00082C12" w:rsidDel="006E0002">
                <w:rPr>
                  <w:color w:val="000000"/>
                  <w:lang w:val="en-US"/>
                </w:rPr>
                <w:delText xml:space="preserve">    {</w:delText>
              </w:r>
            </w:del>
          </w:p>
          <w:p w:rsidR="00227B05" w:rsidRPr="00082C12" w:rsidDel="006E0002" w:rsidRDefault="00102F2F">
            <w:pPr>
              <w:pStyle w:val="normal"/>
              <w:widowControl w:val="0"/>
              <w:spacing w:before="0" w:after="0" w:line="240" w:lineRule="auto"/>
              <w:rPr>
                <w:del w:id="2894" w:author="Сергей" w:date="2017-08-13T12:44:00Z"/>
                <w:color w:val="000000"/>
                <w:lang w:val="en-US"/>
              </w:rPr>
            </w:pPr>
            <w:del w:id="2895" w:author="Сергей" w:date="2017-08-13T12:44:00Z">
              <w:r w:rsidRPr="00082C12" w:rsidDel="006E0002">
                <w:rPr>
                  <w:color w:val="000000"/>
                  <w:lang w:val="en-US"/>
                </w:rPr>
                <w:delText xml:space="preserve">        </w:delText>
              </w:r>
              <w:r w:rsidRPr="00082C12" w:rsidDel="006E0002">
                <w:rPr>
                  <w:color w:val="000088"/>
                  <w:lang w:val="en-US"/>
                </w:rPr>
                <w:delText>class</w:delText>
              </w:r>
              <w:r w:rsidRPr="00082C12" w:rsidDel="006E0002">
                <w:rPr>
                  <w:color w:val="000000"/>
                  <w:lang w:val="en-US"/>
                </w:rPr>
                <w:delText xml:space="preserve"> </w:delText>
              </w:r>
              <w:r w:rsidRPr="00082C12" w:rsidDel="006E0002">
                <w:rPr>
                  <w:color w:val="660066"/>
                  <w:lang w:val="en-US"/>
                </w:rPr>
                <w:delText>Point</w:delText>
              </w:r>
            </w:del>
          </w:p>
          <w:p w:rsidR="00227B05" w:rsidRPr="00082C12" w:rsidDel="006E0002" w:rsidRDefault="00102F2F">
            <w:pPr>
              <w:pStyle w:val="normal"/>
              <w:widowControl w:val="0"/>
              <w:spacing w:before="0" w:after="0" w:line="240" w:lineRule="auto"/>
              <w:rPr>
                <w:del w:id="2896" w:author="Сергей" w:date="2017-08-13T12:44:00Z"/>
                <w:color w:val="000000"/>
                <w:lang w:val="en-US"/>
              </w:rPr>
            </w:pPr>
            <w:del w:id="2897" w:author="Сергей" w:date="2017-08-13T12:44:00Z">
              <w:r w:rsidRPr="00082C12" w:rsidDel="006E0002">
                <w:rPr>
                  <w:color w:val="000000"/>
                  <w:lang w:val="en-US"/>
                </w:rPr>
                <w:delText xml:space="preserve">        {</w:delText>
              </w:r>
            </w:del>
          </w:p>
          <w:p w:rsidR="00227B05" w:rsidRPr="00082C12" w:rsidDel="006E0002" w:rsidRDefault="00102F2F">
            <w:pPr>
              <w:pStyle w:val="normal"/>
              <w:widowControl w:val="0"/>
              <w:spacing w:before="0" w:after="0" w:line="240" w:lineRule="auto"/>
              <w:rPr>
                <w:del w:id="2898" w:author="Сергей" w:date="2017-08-13T12:44:00Z"/>
                <w:color w:val="000000"/>
                <w:lang w:val="en-US"/>
              </w:rPr>
            </w:pPr>
            <w:del w:id="2899" w:author="Сергей" w:date="2017-08-13T12:44:00Z">
              <w:r w:rsidRPr="00082C12" w:rsidDel="006E0002">
                <w:rPr>
                  <w:color w:val="000000"/>
                  <w:lang w:val="en-US"/>
                </w:rPr>
                <w:delText xml:space="preserve">            </w:delText>
              </w:r>
              <w:r w:rsidRPr="00082C12" w:rsidDel="006E0002">
                <w:rPr>
                  <w:color w:val="000088"/>
                  <w:lang w:val="en-US"/>
                </w:rPr>
                <w:delText>double</w:delText>
              </w:r>
              <w:r w:rsidRPr="00082C12" w:rsidDel="006E0002">
                <w:rPr>
                  <w:color w:val="000000"/>
                  <w:lang w:val="en-US"/>
                </w:rPr>
                <w:delText xml:space="preserve"> x</w:delText>
              </w:r>
              <w:r w:rsidRPr="00082C12" w:rsidDel="006E0002">
                <w:rPr>
                  <w:color w:val="666600"/>
                  <w:lang w:val="en-US"/>
                </w:rPr>
                <w:delText>,</w:delText>
              </w:r>
              <w:r w:rsidRPr="00082C12" w:rsidDel="006E0002">
                <w:rPr>
                  <w:color w:val="000000"/>
                  <w:lang w:val="en-US"/>
                </w:rPr>
                <w:delText xml:space="preserve"> y;</w:delText>
              </w:r>
            </w:del>
          </w:p>
          <w:p w:rsidR="00227B05" w:rsidRPr="00082C12" w:rsidDel="006E0002" w:rsidRDefault="00227B05">
            <w:pPr>
              <w:pStyle w:val="normal"/>
              <w:widowControl w:val="0"/>
              <w:spacing w:before="0" w:after="0" w:line="240" w:lineRule="auto"/>
              <w:rPr>
                <w:del w:id="2900" w:author="Сергей" w:date="2017-08-13T12:44:00Z"/>
                <w:color w:val="000000"/>
                <w:lang w:val="en-US"/>
              </w:rPr>
            </w:pPr>
          </w:p>
          <w:p w:rsidR="00227B05" w:rsidRPr="00082C12" w:rsidDel="006E0002" w:rsidRDefault="00102F2F">
            <w:pPr>
              <w:pStyle w:val="normal"/>
              <w:widowControl w:val="0"/>
              <w:spacing w:before="0" w:after="0" w:line="240" w:lineRule="auto"/>
              <w:rPr>
                <w:del w:id="2901" w:author="Сергей" w:date="2017-08-13T12:44:00Z"/>
                <w:color w:val="000000"/>
                <w:lang w:val="en-US"/>
              </w:rPr>
            </w:pPr>
            <w:del w:id="2902" w:author="Сергей" w:date="2017-08-13T12:44:00Z">
              <w:r w:rsidRPr="00082C12" w:rsidDel="006E0002">
                <w:rPr>
                  <w:color w:val="000000"/>
                  <w:lang w:val="en-US"/>
                </w:rPr>
                <w:delText xml:space="preserve">            </w:delText>
              </w:r>
              <w:r w:rsidRPr="00082C12" w:rsidDel="006E0002">
                <w:rPr>
                  <w:color w:val="000088"/>
                  <w:lang w:val="en-US"/>
                </w:rPr>
                <w:delText>public</w:delText>
              </w:r>
              <w:r w:rsidRPr="00082C12" w:rsidDel="006E0002">
                <w:rPr>
                  <w:color w:val="000000"/>
                  <w:lang w:val="en-US"/>
                </w:rPr>
                <w:delText xml:space="preserve"> </w:delText>
              </w:r>
              <w:r w:rsidRPr="00082C12" w:rsidDel="006E0002">
                <w:rPr>
                  <w:color w:val="660066"/>
                  <w:lang w:val="en-US"/>
                </w:rPr>
                <w:delText>Point</w:delText>
              </w:r>
              <w:r w:rsidRPr="00082C12" w:rsidDel="006E0002">
                <w:rPr>
                  <w:color w:val="666600"/>
                  <w:lang w:val="en-US"/>
                </w:rPr>
                <w:delText>()</w:delText>
              </w:r>
            </w:del>
          </w:p>
          <w:p w:rsidR="00227B05" w:rsidRPr="00082C12" w:rsidDel="006E0002" w:rsidRDefault="00102F2F">
            <w:pPr>
              <w:pStyle w:val="normal"/>
              <w:widowControl w:val="0"/>
              <w:spacing w:before="0" w:after="0" w:line="240" w:lineRule="auto"/>
              <w:rPr>
                <w:del w:id="2903" w:author="Сергей" w:date="2017-08-13T12:44:00Z"/>
                <w:color w:val="000000"/>
                <w:lang w:val="en-US"/>
              </w:rPr>
            </w:pPr>
            <w:del w:id="2904" w:author="Сергей" w:date="2017-08-13T12:44:00Z">
              <w:r w:rsidRPr="00082C12" w:rsidDel="006E0002">
                <w:rPr>
                  <w:color w:val="000000"/>
                  <w:lang w:val="en-US"/>
                </w:rPr>
                <w:delText xml:space="preserve">            {</w:delText>
              </w:r>
            </w:del>
          </w:p>
          <w:p w:rsidR="00227B05" w:rsidRPr="00082C12" w:rsidDel="006E0002" w:rsidRDefault="00102F2F">
            <w:pPr>
              <w:pStyle w:val="normal"/>
              <w:widowControl w:val="0"/>
              <w:spacing w:before="0" w:after="0" w:line="240" w:lineRule="auto"/>
              <w:rPr>
                <w:del w:id="2905" w:author="Сергей" w:date="2017-08-13T12:44:00Z"/>
                <w:color w:val="000000"/>
                <w:lang w:val="en-US"/>
              </w:rPr>
            </w:pPr>
            <w:del w:id="2906" w:author="Сергей" w:date="2017-08-13T12:44:00Z">
              <w:r w:rsidRPr="00082C12" w:rsidDel="006E0002">
                <w:rPr>
                  <w:color w:val="000000"/>
                  <w:lang w:val="en-US"/>
                </w:rPr>
                <w:delText xml:space="preserve">                x </w:delText>
              </w:r>
              <w:r w:rsidRPr="00082C12" w:rsidDel="006E0002">
                <w:rPr>
                  <w:color w:val="666600"/>
                  <w:lang w:val="en-US"/>
                </w:rPr>
                <w:delText>=</w:delText>
              </w:r>
              <w:r w:rsidRPr="00082C12" w:rsidDel="006E0002">
                <w:rPr>
                  <w:color w:val="000000"/>
                  <w:lang w:val="en-US"/>
                </w:rPr>
                <w:delText xml:space="preserve"> y </w:delText>
              </w:r>
              <w:r w:rsidRPr="00082C12" w:rsidDel="006E0002">
                <w:rPr>
                  <w:color w:val="666600"/>
                  <w:lang w:val="en-US"/>
                </w:rPr>
                <w:delText>=</w:delText>
              </w:r>
              <w:r w:rsidRPr="00082C12" w:rsidDel="006E0002">
                <w:rPr>
                  <w:color w:val="000000"/>
                  <w:lang w:val="en-US"/>
                </w:rPr>
                <w:delText xml:space="preserve"> </w:delText>
              </w:r>
              <w:r w:rsidRPr="00082C12" w:rsidDel="006E0002">
                <w:rPr>
                  <w:color w:val="006666"/>
                  <w:lang w:val="en-US"/>
                </w:rPr>
                <w:delText>0;</w:delText>
              </w:r>
            </w:del>
          </w:p>
          <w:p w:rsidR="00227B05" w:rsidRPr="00082C12" w:rsidDel="006E0002" w:rsidRDefault="00102F2F">
            <w:pPr>
              <w:pStyle w:val="normal"/>
              <w:widowControl w:val="0"/>
              <w:spacing w:before="0" w:after="0" w:line="240" w:lineRule="auto"/>
              <w:rPr>
                <w:del w:id="2907" w:author="Сергей" w:date="2017-08-13T12:44:00Z"/>
                <w:color w:val="000000"/>
                <w:lang w:val="en-US"/>
              </w:rPr>
            </w:pPr>
            <w:del w:id="2908" w:author="Сергей" w:date="2017-08-13T12:44:00Z">
              <w:r w:rsidRPr="00082C12" w:rsidDel="006E0002">
                <w:rPr>
                  <w:color w:val="000000"/>
                  <w:lang w:val="en-US"/>
                </w:rPr>
                <w:delText xml:space="preserve">            }</w:delText>
              </w:r>
            </w:del>
          </w:p>
          <w:p w:rsidR="00227B05" w:rsidRPr="00082C12" w:rsidDel="006E0002" w:rsidRDefault="00227B05">
            <w:pPr>
              <w:pStyle w:val="normal"/>
              <w:widowControl w:val="0"/>
              <w:spacing w:before="0" w:after="0" w:line="240" w:lineRule="auto"/>
              <w:rPr>
                <w:del w:id="2909" w:author="Сергей" w:date="2017-08-13T12:44:00Z"/>
                <w:color w:val="000000"/>
                <w:lang w:val="en-US"/>
              </w:rPr>
            </w:pPr>
          </w:p>
          <w:p w:rsidR="00227B05" w:rsidRPr="00082C12" w:rsidDel="006E0002" w:rsidRDefault="00102F2F">
            <w:pPr>
              <w:pStyle w:val="normal"/>
              <w:widowControl w:val="0"/>
              <w:spacing w:before="0" w:after="0" w:line="240" w:lineRule="auto"/>
              <w:rPr>
                <w:del w:id="2910" w:author="Сергей" w:date="2017-08-13T12:44:00Z"/>
                <w:color w:val="000000"/>
                <w:lang w:val="en-US"/>
              </w:rPr>
            </w:pPr>
            <w:del w:id="2911" w:author="Сергей" w:date="2017-08-13T12:44:00Z">
              <w:r w:rsidRPr="00082C12" w:rsidDel="006E0002">
                <w:rPr>
                  <w:color w:val="000000"/>
                  <w:lang w:val="en-US"/>
                </w:rPr>
                <w:delText xml:space="preserve">            </w:delText>
              </w:r>
              <w:r w:rsidRPr="00082C12" w:rsidDel="006E0002">
                <w:rPr>
                  <w:color w:val="000088"/>
                  <w:lang w:val="en-US"/>
                </w:rPr>
                <w:delText>public</w:delText>
              </w:r>
              <w:r w:rsidRPr="00082C12" w:rsidDel="006E0002">
                <w:rPr>
                  <w:color w:val="000000"/>
                  <w:lang w:val="en-US"/>
                </w:rPr>
                <w:delText xml:space="preserve"> </w:delText>
              </w:r>
              <w:r w:rsidRPr="00082C12" w:rsidDel="006E0002">
                <w:rPr>
                  <w:color w:val="660066"/>
                  <w:lang w:val="en-US"/>
                </w:rPr>
                <w:delText>Point</w:delText>
              </w:r>
              <w:r w:rsidRPr="00082C12" w:rsidDel="006E0002">
                <w:rPr>
                  <w:color w:val="666600"/>
                  <w:lang w:val="en-US"/>
                </w:rPr>
                <w:delText>(</w:delText>
              </w:r>
              <w:r w:rsidRPr="00082C12" w:rsidDel="006E0002">
                <w:rPr>
                  <w:color w:val="000088"/>
                  <w:lang w:val="en-US"/>
                </w:rPr>
                <w:delText>double</w:delText>
              </w:r>
              <w:r w:rsidRPr="00082C12" w:rsidDel="006E0002">
                <w:rPr>
                  <w:color w:val="000000"/>
                  <w:lang w:val="en-US"/>
                </w:rPr>
                <w:delText xml:space="preserve"> _x</w:delText>
              </w:r>
              <w:r w:rsidRPr="00082C12" w:rsidDel="006E0002">
                <w:rPr>
                  <w:color w:val="666600"/>
                  <w:lang w:val="en-US"/>
                </w:rPr>
                <w:delText>,</w:delText>
              </w:r>
              <w:r w:rsidRPr="00082C12" w:rsidDel="006E0002">
                <w:rPr>
                  <w:color w:val="000000"/>
                  <w:lang w:val="en-US"/>
                </w:rPr>
                <w:delText xml:space="preserve"> </w:delText>
              </w:r>
              <w:r w:rsidRPr="00082C12" w:rsidDel="006E0002">
                <w:rPr>
                  <w:color w:val="000088"/>
                  <w:lang w:val="en-US"/>
                </w:rPr>
                <w:delText>double</w:delText>
              </w:r>
              <w:r w:rsidRPr="00082C12" w:rsidDel="006E0002">
                <w:rPr>
                  <w:color w:val="000000"/>
                  <w:lang w:val="en-US"/>
                </w:rPr>
                <w:delText xml:space="preserve"> _y)</w:delText>
              </w:r>
            </w:del>
          </w:p>
          <w:p w:rsidR="00227B05" w:rsidRPr="00082C12" w:rsidDel="006E0002" w:rsidRDefault="00102F2F">
            <w:pPr>
              <w:pStyle w:val="normal"/>
              <w:widowControl w:val="0"/>
              <w:spacing w:before="0" w:after="0" w:line="240" w:lineRule="auto"/>
              <w:rPr>
                <w:del w:id="2912" w:author="Сергей" w:date="2017-08-13T12:44:00Z"/>
                <w:color w:val="000000"/>
                <w:lang w:val="en-US"/>
              </w:rPr>
            </w:pPr>
            <w:del w:id="2913" w:author="Сергей" w:date="2017-08-13T12:44:00Z">
              <w:r w:rsidRPr="00082C12" w:rsidDel="006E0002">
                <w:rPr>
                  <w:color w:val="000000"/>
                  <w:lang w:val="en-US"/>
                </w:rPr>
                <w:delText xml:space="preserve">            {</w:delText>
              </w:r>
            </w:del>
          </w:p>
          <w:p w:rsidR="00227B05" w:rsidRPr="00082C12" w:rsidDel="006E0002" w:rsidRDefault="00102F2F">
            <w:pPr>
              <w:pStyle w:val="normal"/>
              <w:widowControl w:val="0"/>
              <w:spacing w:before="0" w:after="0" w:line="240" w:lineRule="auto"/>
              <w:rPr>
                <w:del w:id="2914" w:author="Сергей" w:date="2017-08-13T12:44:00Z"/>
                <w:color w:val="000000"/>
                <w:lang w:val="en-US"/>
              </w:rPr>
            </w:pPr>
            <w:del w:id="2915" w:author="Сергей" w:date="2017-08-13T12:44:00Z">
              <w:r w:rsidRPr="00082C12" w:rsidDel="006E0002">
                <w:rPr>
                  <w:color w:val="000000"/>
                  <w:lang w:val="en-US"/>
                </w:rPr>
                <w:delText xml:space="preserve">                x </w:delText>
              </w:r>
              <w:r w:rsidRPr="00082C12" w:rsidDel="006E0002">
                <w:rPr>
                  <w:color w:val="666600"/>
                  <w:lang w:val="en-US"/>
                </w:rPr>
                <w:delText>=</w:delText>
              </w:r>
              <w:r w:rsidRPr="00082C12" w:rsidDel="006E0002">
                <w:rPr>
                  <w:color w:val="000000"/>
                  <w:lang w:val="en-US"/>
                </w:rPr>
                <w:delText xml:space="preserve"> _x;</w:delText>
              </w:r>
            </w:del>
          </w:p>
          <w:p w:rsidR="00227B05" w:rsidRPr="00082C12" w:rsidDel="006E0002" w:rsidRDefault="00102F2F">
            <w:pPr>
              <w:pStyle w:val="normal"/>
              <w:widowControl w:val="0"/>
              <w:spacing w:before="0" w:after="0" w:line="240" w:lineRule="auto"/>
              <w:rPr>
                <w:del w:id="2916" w:author="Сергей" w:date="2017-08-13T12:44:00Z"/>
                <w:color w:val="000000"/>
                <w:lang w:val="en-US"/>
              </w:rPr>
            </w:pPr>
            <w:del w:id="2917" w:author="Сергей" w:date="2017-08-13T12:44:00Z">
              <w:r w:rsidRPr="00082C12" w:rsidDel="006E0002">
                <w:rPr>
                  <w:color w:val="000000"/>
                  <w:lang w:val="en-US"/>
                </w:rPr>
                <w:delText xml:space="preserve">                y </w:delText>
              </w:r>
              <w:r w:rsidRPr="00082C12" w:rsidDel="006E0002">
                <w:rPr>
                  <w:color w:val="666600"/>
                  <w:lang w:val="en-US"/>
                </w:rPr>
                <w:delText>=</w:delText>
              </w:r>
              <w:r w:rsidRPr="00082C12" w:rsidDel="006E0002">
                <w:rPr>
                  <w:color w:val="000000"/>
                  <w:lang w:val="en-US"/>
                </w:rPr>
                <w:delText xml:space="preserve"> _y;</w:delText>
              </w:r>
            </w:del>
          </w:p>
          <w:p w:rsidR="00227B05" w:rsidRPr="00082C12" w:rsidDel="006E0002" w:rsidRDefault="00102F2F">
            <w:pPr>
              <w:pStyle w:val="normal"/>
              <w:widowControl w:val="0"/>
              <w:spacing w:before="0" w:after="0" w:line="240" w:lineRule="auto"/>
              <w:rPr>
                <w:del w:id="2918" w:author="Сергей" w:date="2017-08-13T12:44:00Z"/>
                <w:color w:val="000000"/>
                <w:lang w:val="en-US"/>
              </w:rPr>
            </w:pPr>
            <w:del w:id="2919" w:author="Сергей" w:date="2017-08-13T12:44:00Z">
              <w:r w:rsidRPr="00082C12" w:rsidDel="006E0002">
                <w:rPr>
                  <w:color w:val="000000"/>
                  <w:lang w:val="en-US"/>
                </w:rPr>
                <w:delText xml:space="preserve">            }</w:delText>
              </w:r>
            </w:del>
          </w:p>
          <w:p w:rsidR="00227B05" w:rsidRPr="00082C12" w:rsidDel="006E0002" w:rsidRDefault="00227B05">
            <w:pPr>
              <w:pStyle w:val="normal"/>
              <w:widowControl w:val="0"/>
              <w:spacing w:before="0" w:after="0" w:line="240" w:lineRule="auto"/>
              <w:rPr>
                <w:del w:id="2920" w:author="Сергей" w:date="2017-08-13T12:44:00Z"/>
                <w:color w:val="000000"/>
                <w:lang w:val="en-US"/>
              </w:rPr>
            </w:pPr>
          </w:p>
          <w:p w:rsidR="00227B05" w:rsidRPr="00082C12" w:rsidDel="006E0002" w:rsidRDefault="00102F2F">
            <w:pPr>
              <w:pStyle w:val="normal"/>
              <w:widowControl w:val="0"/>
              <w:spacing w:before="0" w:after="0" w:line="240" w:lineRule="auto"/>
              <w:rPr>
                <w:del w:id="2921" w:author="Сергей" w:date="2017-08-13T12:44:00Z"/>
                <w:color w:val="000000"/>
                <w:lang w:val="en-US"/>
              </w:rPr>
            </w:pPr>
            <w:del w:id="2922" w:author="Сергей" w:date="2017-08-13T12:44:00Z">
              <w:r w:rsidRPr="00082C12" w:rsidDel="006E0002">
                <w:rPr>
                  <w:color w:val="000000"/>
                  <w:lang w:val="en-US"/>
                </w:rPr>
                <w:delText xml:space="preserve">            </w:delText>
              </w:r>
              <w:r w:rsidRPr="00082C12" w:rsidDel="006E0002">
                <w:rPr>
                  <w:color w:val="000088"/>
                  <w:lang w:val="en-US"/>
                </w:rPr>
                <w:delText>public</w:delText>
              </w:r>
              <w:r w:rsidRPr="00082C12" w:rsidDel="006E0002">
                <w:rPr>
                  <w:color w:val="000000"/>
                  <w:lang w:val="en-US"/>
                </w:rPr>
                <w:delText xml:space="preserve"> </w:delText>
              </w:r>
              <w:r w:rsidRPr="00082C12" w:rsidDel="006E0002">
                <w:rPr>
                  <w:color w:val="000088"/>
                  <w:lang w:val="en-US"/>
                </w:rPr>
                <w:delText>void</w:delText>
              </w:r>
              <w:r w:rsidRPr="00082C12" w:rsidDel="006E0002">
                <w:rPr>
                  <w:color w:val="000000"/>
                  <w:lang w:val="en-US"/>
                </w:rPr>
                <w:delText xml:space="preserve"> </w:delText>
              </w:r>
              <w:r w:rsidRPr="00082C12" w:rsidDel="006E0002">
                <w:rPr>
                  <w:color w:val="660066"/>
                  <w:lang w:val="en-US"/>
                </w:rPr>
                <w:delText>SetX</w:delText>
              </w:r>
              <w:r w:rsidRPr="00082C12" w:rsidDel="006E0002">
                <w:rPr>
                  <w:color w:val="666600"/>
                  <w:lang w:val="en-US"/>
                </w:rPr>
                <w:delText>(</w:delText>
              </w:r>
              <w:r w:rsidRPr="00082C12" w:rsidDel="006E0002">
                <w:rPr>
                  <w:color w:val="000088"/>
                  <w:lang w:val="en-US"/>
                </w:rPr>
                <w:delText>double</w:delText>
              </w:r>
              <w:r w:rsidRPr="00082C12" w:rsidDel="006E0002">
                <w:rPr>
                  <w:color w:val="000000"/>
                  <w:lang w:val="en-US"/>
                </w:rPr>
                <w:delText xml:space="preserve"> value)</w:delText>
              </w:r>
            </w:del>
          </w:p>
          <w:p w:rsidR="00227B05" w:rsidRPr="00082C12" w:rsidDel="006E0002" w:rsidRDefault="00102F2F">
            <w:pPr>
              <w:pStyle w:val="normal"/>
              <w:widowControl w:val="0"/>
              <w:spacing w:before="0" w:after="0" w:line="240" w:lineRule="auto"/>
              <w:rPr>
                <w:del w:id="2923" w:author="Сергей" w:date="2017-08-13T12:44:00Z"/>
                <w:color w:val="000000"/>
                <w:lang w:val="en-US"/>
              </w:rPr>
            </w:pPr>
            <w:del w:id="2924" w:author="Сергей" w:date="2017-08-13T12:44:00Z">
              <w:r w:rsidRPr="00082C12" w:rsidDel="006E0002">
                <w:rPr>
                  <w:color w:val="000000"/>
                  <w:lang w:val="en-US"/>
                </w:rPr>
                <w:delText xml:space="preserve">            {</w:delText>
              </w:r>
            </w:del>
          </w:p>
          <w:p w:rsidR="00227B05" w:rsidRPr="00082C12" w:rsidDel="006E0002" w:rsidRDefault="00102F2F">
            <w:pPr>
              <w:pStyle w:val="normal"/>
              <w:widowControl w:val="0"/>
              <w:spacing w:before="0" w:after="0" w:line="240" w:lineRule="auto"/>
              <w:rPr>
                <w:del w:id="2925" w:author="Сергей" w:date="2017-08-13T12:44:00Z"/>
                <w:color w:val="000000"/>
                <w:lang w:val="en-US"/>
              </w:rPr>
            </w:pPr>
            <w:del w:id="2926" w:author="Сергей" w:date="2017-08-13T12:44:00Z">
              <w:r w:rsidRPr="00082C12" w:rsidDel="006E0002">
                <w:rPr>
                  <w:color w:val="000000"/>
                  <w:lang w:val="en-US"/>
                </w:rPr>
                <w:delText xml:space="preserve">                x </w:delText>
              </w:r>
              <w:r w:rsidRPr="00082C12" w:rsidDel="006E0002">
                <w:rPr>
                  <w:color w:val="666600"/>
                  <w:lang w:val="en-US"/>
                </w:rPr>
                <w:delText>=</w:delText>
              </w:r>
              <w:r w:rsidRPr="00082C12" w:rsidDel="006E0002">
                <w:rPr>
                  <w:color w:val="000000"/>
                  <w:lang w:val="en-US"/>
                </w:rPr>
                <w:delText xml:space="preserve"> value;</w:delText>
              </w:r>
            </w:del>
          </w:p>
          <w:p w:rsidR="00227B05" w:rsidRPr="00082C12" w:rsidDel="006E0002" w:rsidRDefault="00102F2F">
            <w:pPr>
              <w:pStyle w:val="normal"/>
              <w:widowControl w:val="0"/>
              <w:spacing w:before="0" w:after="0" w:line="240" w:lineRule="auto"/>
              <w:rPr>
                <w:del w:id="2927" w:author="Сергей" w:date="2017-08-13T12:44:00Z"/>
                <w:color w:val="000000"/>
                <w:lang w:val="en-US"/>
              </w:rPr>
            </w:pPr>
            <w:del w:id="2928" w:author="Сергей" w:date="2017-08-13T12:44:00Z">
              <w:r w:rsidRPr="00082C12" w:rsidDel="006E0002">
                <w:rPr>
                  <w:color w:val="000000"/>
                  <w:lang w:val="en-US"/>
                </w:rPr>
                <w:delText xml:space="preserve">            }</w:delText>
              </w:r>
            </w:del>
          </w:p>
          <w:p w:rsidR="00227B05" w:rsidRPr="00082C12" w:rsidDel="006E0002" w:rsidRDefault="00227B05">
            <w:pPr>
              <w:pStyle w:val="normal"/>
              <w:widowControl w:val="0"/>
              <w:spacing w:before="0" w:after="0" w:line="240" w:lineRule="auto"/>
              <w:rPr>
                <w:del w:id="2929" w:author="Сергей" w:date="2017-08-13T12:44:00Z"/>
                <w:color w:val="000000"/>
                <w:lang w:val="en-US"/>
              </w:rPr>
            </w:pPr>
          </w:p>
          <w:p w:rsidR="00227B05" w:rsidRPr="00082C12" w:rsidDel="006E0002" w:rsidRDefault="00102F2F">
            <w:pPr>
              <w:pStyle w:val="normal"/>
              <w:widowControl w:val="0"/>
              <w:spacing w:before="0" w:after="0" w:line="240" w:lineRule="auto"/>
              <w:rPr>
                <w:del w:id="2930" w:author="Сергей" w:date="2017-08-13T12:44:00Z"/>
                <w:color w:val="000000"/>
                <w:lang w:val="en-US"/>
              </w:rPr>
            </w:pPr>
            <w:del w:id="2931" w:author="Сергей" w:date="2017-08-13T12:44:00Z">
              <w:r w:rsidRPr="00082C12" w:rsidDel="006E0002">
                <w:rPr>
                  <w:color w:val="000000"/>
                  <w:lang w:val="en-US"/>
                </w:rPr>
                <w:delText xml:space="preserve">            </w:delText>
              </w:r>
              <w:r w:rsidRPr="00082C12" w:rsidDel="006E0002">
                <w:rPr>
                  <w:color w:val="000088"/>
                  <w:lang w:val="en-US"/>
                </w:rPr>
                <w:delText>public</w:delText>
              </w:r>
              <w:r w:rsidRPr="00082C12" w:rsidDel="006E0002">
                <w:rPr>
                  <w:color w:val="000000"/>
                  <w:lang w:val="en-US"/>
                </w:rPr>
                <w:delText xml:space="preserve"> </w:delText>
              </w:r>
              <w:r w:rsidRPr="00082C12" w:rsidDel="006E0002">
                <w:rPr>
                  <w:color w:val="000088"/>
                  <w:lang w:val="en-US"/>
                </w:rPr>
                <w:delText>double</w:delText>
              </w:r>
              <w:r w:rsidRPr="00082C12" w:rsidDel="006E0002">
                <w:rPr>
                  <w:color w:val="000000"/>
                  <w:lang w:val="en-US"/>
                </w:rPr>
                <w:delText xml:space="preserve"> </w:delText>
              </w:r>
              <w:r w:rsidRPr="00082C12" w:rsidDel="006E0002">
                <w:rPr>
                  <w:color w:val="660066"/>
                  <w:lang w:val="en-US"/>
                </w:rPr>
                <w:delText>GetX</w:delText>
              </w:r>
              <w:r w:rsidRPr="00082C12" w:rsidDel="006E0002">
                <w:rPr>
                  <w:color w:val="666600"/>
                  <w:lang w:val="en-US"/>
                </w:rPr>
                <w:delText>()</w:delText>
              </w:r>
            </w:del>
          </w:p>
          <w:p w:rsidR="00227B05" w:rsidRPr="00082C12" w:rsidDel="006E0002" w:rsidRDefault="00102F2F">
            <w:pPr>
              <w:pStyle w:val="normal"/>
              <w:widowControl w:val="0"/>
              <w:spacing w:before="0" w:after="0" w:line="240" w:lineRule="auto"/>
              <w:rPr>
                <w:del w:id="2932" w:author="Сергей" w:date="2017-08-13T12:44:00Z"/>
                <w:color w:val="000000"/>
                <w:lang w:val="en-US"/>
              </w:rPr>
            </w:pPr>
            <w:del w:id="2933" w:author="Сергей" w:date="2017-08-13T12:44:00Z">
              <w:r w:rsidRPr="00082C12" w:rsidDel="006E0002">
                <w:rPr>
                  <w:color w:val="000000"/>
                  <w:lang w:val="en-US"/>
                </w:rPr>
                <w:delText xml:space="preserve">            {</w:delText>
              </w:r>
            </w:del>
          </w:p>
          <w:p w:rsidR="00227B05" w:rsidRPr="00082C12" w:rsidDel="006E0002" w:rsidRDefault="00102F2F">
            <w:pPr>
              <w:pStyle w:val="normal"/>
              <w:widowControl w:val="0"/>
              <w:spacing w:before="0" w:after="0" w:line="240" w:lineRule="auto"/>
              <w:rPr>
                <w:del w:id="2934" w:author="Сергей" w:date="2017-08-13T12:44:00Z"/>
                <w:color w:val="000000"/>
                <w:lang w:val="en-US"/>
              </w:rPr>
            </w:pPr>
            <w:del w:id="2935" w:author="Сергей" w:date="2017-08-13T12:44:00Z">
              <w:r w:rsidRPr="00082C12" w:rsidDel="006E0002">
                <w:rPr>
                  <w:color w:val="000000"/>
                  <w:lang w:val="en-US"/>
                </w:rPr>
                <w:delText xml:space="preserve">                </w:delText>
              </w:r>
              <w:r w:rsidRPr="00082C12" w:rsidDel="006E0002">
                <w:rPr>
                  <w:color w:val="000088"/>
                  <w:lang w:val="en-US"/>
                </w:rPr>
                <w:delText>return</w:delText>
              </w:r>
              <w:r w:rsidRPr="00082C12" w:rsidDel="006E0002">
                <w:rPr>
                  <w:color w:val="000000"/>
                  <w:lang w:val="en-US"/>
                </w:rPr>
                <w:delText xml:space="preserve"> x;</w:delText>
              </w:r>
            </w:del>
          </w:p>
          <w:p w:rsidR="00227B05" w:rsidRPr="00082C12" w:rsidDel="006E0002" w:rsidRDefault="00102F2F">
            <w:pPr>
              <w:pStyle w:val="normal"/>
              <w:widowControl w:val="0"/>
              <w:spacing w:before="0" w:after="0" w:line="240" w:lineRule="auto"/>
              <w:rPr>
                <w:del w:id="2936" w:author="Сергей" w:date="2017-08-13T12:44:00Z"/>
                <w:color w:val="000000"/>
                <w:lang w:val="en-US"/>
              </w:rPr>
            </w:pPr>
            <w:del w:id="2937" w:author="Сергей" w:date="2017-08-13T12:44:00Z">
              <w:r w:rsidRPr="00082C12" w:rsidDel="006E0002">
                <w:rPr>
                  <w:color w:val="000000"/>
                  <w:lang w:val="en-US"/>
                </w:rPr>
                <w:delText xml:space="preserve">            }</w:delText>
              </w:r>
            </w:del>
          </w:p>
          <w:p w:rsidR="00227B05" w:rsidRPr="00082C12" w:rsidDel="006E0002" w:rsidRDefault="00227B05">
            <w:pPr>
              <w:pStyle w:val="normal"/>
              <w:widowControl w:val="0"/>
              <w:spacing w:before="0" w:after="0" w:line="240" w:lineRule="auto"/>
              <w:rPr>
                <w:del w:id="2938" w:author="Сергей" w:date="2017-08-13T12:44:00Z"/>
                <w:color w:val="000000"/>
                <w:lang w:val="en-US"/>
              </w:rPr>
            </w:pPr>
          </w:p>
          <w:p w:rsidR="00227B05" w:rsidRPr="00082C12" w:rsidDel="006E0002" w:rsidRDefault="00102F2F">
            <w:pPr>
              <w:pStyle w:val="normal"/>
              <w:widowControl w:val="0"/>
              <w:spacing w:before="0" w:after="0" w:line="240" w:lineRule="auto"/>
              <w:rPr>
                <w:del w:id="2939" w:author="Сергей" w:date="2017-08-13T12:44:00Z"/>
                <w:color w:val="000000"/>
                <w:lang w:val="en-US"/>
              </w:rPr>
            </w:pPr>
            <w:del w:id="2940" w:author="Сергей" w:date="2017-08-13T12:44:00Z">
              <w:r w:rsidRPr="00082C12" w:rsidDel="006E0002">
                <w:rPr>
                  <w:color w:val="000000"/>
                  <w:lang w:val="en-US"/>
                </w:rPr>
                <w:delText xml:space="preserve">            </w:delText>
              </w:r>
              <w:r w:rsidRPr="00082C12" w:rsidDel="006E0002">
                <w:rPr>
                  <w:color w:val="000088"/>
                  <w:lang w:val="en-US"/>
                </w:rPr>
                <w:delText>public</w:delText>
              </w:r>
              <w:r w:rsidRPr="00082C12" w:rsidDel="006E0002">
                <w:rPr>
                  <w:color w:val="000000"/>
                  <w:lang w:val="en-US"/>
                </w:rPr>
                <w:delText xml:space="preserve"> </w:delText>
              </w:r>
              <w:r w:rsidRPr="00082C12" w:rsidDel="006E0002">
                <w:rPr>
                  <w:color w:val="000088"/>
                  <w:lang w:val="en-US"/>
                </w:rPr>
                <w:delText>double</w:delText>
              </w:r>
              <w:r w:rsidRPr="00082C12" w:rsidDel="006E0002">
                <w:rPr>
                  <w:color w:val="000000"/>
                  <w:lang w:val="en-US"/>
                </w:rPr>
                <w:delText xml:space="preserve"> X</w:delText>
              </w:r>
            </w:del>
          </w:p>
          <w:p w:rsidR="00227B05" w:rsidRPr="00082C12" w:rsidDel="006E0002" w:rsidRDefault="00102F2F">
            <w:pPr>
              <w:pStyle w:val="normal"/>
              <w:widowControl w:val="0"/>
              <w:spacing w:before="0" w:after="0" w:line="240" w:lineRule="auto"/>
              <w:rPr>
                <w:del w:id="2941" w:author="Сергей" w:date="2017-08-13T12:44:00Z"/>
                <w:color w:val="000000"/>
                <w:lang w:val="en-US"/>
              </w:rPr>
            </w:pPr>
            <w:del w:id="2942" w:author="Сергей" w:date="2017-08-13T12:44:00Z">
              <w:r w:rsidRPr="00082C12" w:rsidDel="006E0002">
                <w:rPr>
                  <w:color w:val="000000"/>
                  <w:lang w:val="en-US"/>
                </w:rPr>
                <w:delText xml:space="preserve">            {</w:delText>
              </w:r>
            </w:del>
          </w:p>
          <w:p w:rsidR="00227B05" w:rsidRPr="00082C12" w:rsidDel="006E0002" w:rsidRDefault="00102F2F">
            <w:pPr>
              <w:pStyle w:val="normal"/>
              <w:widowControl w:val="0"/>
              <w:spacing w:before="0" w:after="0" w:line="240" w:lineRule="auto"/>
              <w:rPr>
                <w:del w:id="2943" w:author="Сергей" w:date="2017-08-13T12:44:00Z"/>
                <w:color w:val="000000"/>
                <w:lang w:val="en-US"/>
              </w:rPr>
            </w:pPr>
            <w:del w:id="2944" w:author="Сергей" w:date="2017-08-13T12:44:00Z">
              <w:r w:rsidRPr="00082C12" w:rsidDel="006E0002">
                <w:rPr>
                  <w:color w:val="000000"/>
                  <w:lang w:val="en-US"/>
                </w:rPr>
                <w:delText xml:space="preserve">                </w:delText>
              </w:r>
              <w:r w:rsidRPr="00082C12" w:rsidDel="006E0002">
                <w:rPr>
                  <w:color w:val="000088"/>
                  <w:lang w:val="en-US"/>
                </w:rPr>
                <w:delText>get</w:delText>
              </w:r>
              <w:r w:rsidRPr="00082C12" w:rsidDel="006E0002">
                <w:rPr>
                  <w:color w:val="000000"/>
                  <w:lang w:val="en-US"/>
                </w:rPr>
                <w:delText xml:space="preserve"> </w:delText>
              </w:r>
              <w:r w:rsidRPr="00082C12" w:rsidDel="006E0002">
                <w:rPr>
                  <w:color w:val="666600"/>
                  <w:lang w:val="en-US"/>
                </w:rPr>
                <w:delText>{</w:delText>
              </w:r>
              <w:r w:rsidRPr="00082C12" w:rsidDel="006E0002">
                <w:rPr>
                  <w:color w:val="000000"/>
                  <w:lang w:val="en-US"/>
                </w:rPr>
                <w:delText xml:space="preserve"> </w:delText>
              </w:r>
              <w:r w:rsidRPr="00082C12" w:rsidDel="006E0002">
                <w:rPr>
                  <w:color w:val="000088"/>
                  <w:lang w:val="en-US"/>
                </w:rPr>
                <w:delText>return</w:delText>
              </w:r>
              <w:r w:rsidRPr="00082C12" w:rsidDel="006E0002">
                <w:rPr>
                  <w:color w:val="000000"/>
                  <w:lang w:val="en-US"/>
                </w:rPr>
                <w:delText xml:space="preserve"> x</w:delText>
              </w:r>
              <w:r w:rsidRPr="00082C12" w:rsidDel="006E0002">
                <w:rPr>
                  <w:color w:val="666600"/>
                  <w:lang w:val="en-US"/>
                </w:rPr>
                <w:delText>;</w:delText>
              </w:r>
              <w:r w:rsidRPr="00082C12" w:rsidDel="006E0002">
                <w:rPr>
                  <w:color w:val="000000"/>
                  <w:lang w:val="en-US"/>
                </w:rPr>
                <w:delText xml:space="preserve"> }</w:delText>
              </w:r>
            </w:del>
          </w:p>
          <w:p w:rsidR="00227B05" w:rsidRPr="00082C12" w:rsidDel="006E0002" w:rsidRDefault="00102F2F">
            <w:pPr>
              <w:pStyle w:val="normal"/>
              <w:widowControl w:val="0"/>
              <w:spacing w:before="0" w:after="0" w:line="240" w:lineRule="auto"/>
              <w:rPr>
                <w:del w:id="2945" w:author="Сергей" w:date="2017-08-13T12:44:00Z"/>
                <w:color w:val="000000"/>
                <w:lang w:val="en-US"/>
              </w:rPr>
            </w:pPr>
            <w:del w:id="2946" w:author="Сергей" w:date="2017-08-13T12:44:00Z">
              <w:r w:rsidRPr="00082C12" w:rsidDel="006E0002">
                <w:rPr>
                  <w:color w:val="000000"/>
                  <w:lang w:val="en-US"/>
                </w:rPr>
                <w:delText xml:space="preserve">                </w:delText>
              </w:r>
              <w:r w:rsidRPr="00082C12" w:rsidDel="006E0002">
                <w:rPr>
                  <w:color w:val="000088"/>
                  <w:lang w:val="en-US"/>
                </w:rPr>
                <w:delText>set</w:delText>
              </w:r>
              <w:r w:rsidRPr="00082C12" w:rsidDel="006E0002">
                <w:rPr>
                  <w:color w:val="000000"/>
                  <w:lang w:val="en-US"/>
                </w:rPr>
                <w:delText xml:space="preserve"> {</w:delText>
              </w:r>
            </w:del>
          </w:p>
          <w:p w:rsidR="00227B05" w:rsidRPr="00082C12" w:rsidDel="006E0002" w:rsidRDefault="00102F2F">
            <w:pPr>
              <w:pStyle w:val="normal"/>
              <w:widowControl w:val="0"/>
              <w:spacing w:before="0" w:after="0" w:line="240" w:lineRule="auto"/>
              <w:rPr>
                <w:del w:id="2947" w:author="Сергей" w:date="2017-08-13T12:44:00Z"/>
                <w:color w:val="000000"/>
                <w:lang w:val="en-US"/>
              </w:rPr>
            </w:pPr>
            <w:del w:id="2948" w:author="Сергей" w:date="2017-08-13T12:44:00Z">
              <w:r w:rsidRPr="00082C12" w:rsidDel="006E0002">
                <w:rPr>
                  <w:color w:val="000000"/>
                  <w:lang w:val="en-US"/>
                </w:rPr>
                <w:delText xml:space="preserve">                    </w:delText>
              </w:r>
              <w:r w:rsidRPr="00082C12" w:rsidDel="006E0002">
                <w:rPr>
                  <w:color w:val="000088"/>
                  <w:lang w:val="en-US"/>
                </w:rPr>
                <w:delText>if</w:delText>
              </w:r>
              <w:r w:rsidRPr="00082C12" w:rsidDel="006E0002">
                <w:rPr>
                  <w:color w:val="000000"/>
                  <w:lang w:val="en-US"/>
                </w:rPr>
                <w:delText xml:space="preserve"> </w:delText>
              </w:r>
              <w:r w:rsidRPr="00082C12" w:rsidDel="006E0002">
                <w:rPr>
                  <w:color w:val="666600"/>
                  <w:lang w:val="en-US"/>
                </w:rPr>
                <w:delText>(</w:delText>
              </w:r>
              <w:r w:rsidRPr="00082C12" w:rsidDel="006E0002">
                <w:rPr>
                  <w:color w:val="000000"/>
                  <w:lang w:val="en-US"/>
                </w:rPr>
                <w:delText xml:space="preserve">value </w:delText>
              </w:r>
              <w:r w:rsidRPr="00082C12" w:rsidDel="006E0002">
                <w:rPr>
                  <w:color w:val="666600"/>
                  <w:lang w:val="en-US"/>
                </w:rPr>
                <w:delText>&gt;</w:delText>
              </w:r>
              <w:r w:rsidRPr="00082C12" w:rsidDel="006E0002">
                <w:rPr>
                  <w:color w:val="000000"/>
                  <w:lang w:val="en-US"/>
                </w:rPr>
                <w:delText xml:space="preserve"> </w:delText>
              </w:r>
              <w:r w:rsidRPr="00082C12" w:rsidDel="006E0002">
                <w:rPr>
                  <w:color w:val="006666"/>
                  <w:lang w:val="en-US"/>
                </w:rPr>
                <w:delText>0</w:delText>
              </w:r>
              <w:r w:rsidRPr="00082C12" w:rsidDel="006E0002">
                <w:rPr>
                  <w:color w:val="666600"/>
                  <w:lang w:val="en-US"/>
                </w:rPr>
                <w:delText>)</w:delText>
              </w:r>
              <w:r w:rsidRPr="00082C12" w:rsidDel="006E0002">
                <w:rPr>
                  <w:color w:val="000000"/>
                  <w:lang w:val="en-US"/>
                </w:rPr>
                <w:delText xml:space="preserve"> x </w:delText>
              </w:r>
              <w:r w:rsidRPr="00082C12" w:rsidDel="006E0002">
                <w:rPr>
                  <w:color w:val="666600"/>
                  <w:lang w:val="en-US"/>
                </w:rPr>
                <w:delText>=</w:delText>
              </w:r>
              <w:r w:rsidRPr="00082C12" w:rsidDel="006E0002">
                <w:rPr>
                  <w:color w:val="000000"/>
                  <w:lang w:val="en-US"/>
                </w:rPr>
                <w:delText xml:space="preserve"> value</w:delText>
              </w:r>
              <w:r w:rsidRPr="00082C12" w:rsidDel="006E0002">
                <w:rPr>
                  <w:color w:val="666600"/>
                  <w:lang w:val="en-US"/>
                </w:rPr>
                <w:delText>;</w:delText>
              </w:r>
              <w:r w:rsidRPr="00082C12" w:rsidDel="006E0002">
                <w:rPr>
                  <w:color w:val="000000"/>
                  <w:lang w:val="en-US"/>
                </w:rPr>
                <w:delText xml:space="preserve"> </w:delText>
              </w:r>
              <w:r w:rsidRPr="00082C12" w:rsidDel="006E0002">
                <w:rPr>
                  <w:color w:val="000088"/>
                  <w:lang w:val="en-US"/>
                </w:rPr>
                <w:delText>else</w:delText>
              </w:r>
              <w:r w:rsidRPr="00082C12" w:rsidDel="006E0002">
                <w:rPr>
                  <w:color w:val="000000"/>
                  <w:lang w:val="en-US"/>
                </w:rPr>
                <w:delText xml:space="preserve"> x </w:delText>
              </w:r>
              <w:r w:rsidRPr="00082C12" w:rsidDel="006E0002">
                <w:rPr>
                  <w:color w:val="666600"/>
                  <w:lang w:val="en-US"/>
                </w:rPr>
                <w:delText>=</w:delText>
              </w:r>
              <w:r w:rsidRPr="00082C12" w:rsidDel="006E0002">
                <w:rPr>
                  <w:color w:val="000000"/>
                  <w:lang w:val="en-US"/>
                </w:rPr>
                <w:delText xml:space="preserve"> </w:delText>
              </w:r>
              <w:r w:rsidRPr="00082C12" w:rsidDel="006E0002">
                <w:rPr>
                  <w:color w:val="666600"/>
                  <w:lang w:val="en-US"/>
                </w:rPr>
                <w:delText>-</w:delText>
              </w:r>
              <w:r w:rsidRPr="00082C12" w:rsidDel="006E0002">
                <w:rPr>
                  <w:color w:val="000000"/>
                  <w:lang w:val="en-US"/>
                </w:rPr>
                <w:delText>value;</w:delText>
              </w:r>
            </w:del>
          </w:p>
          <w:p w:rsidR="00227B05" w:rsidRPr="00082C12" w:rsidDel="006E0002" w:rsidRDefault="00102F2F">
            <w:pPr>
              <w:pStyle w:val="normal"/>
              <w:widowControl w:val="0"/>
              <w:spacing w:before="0" w:after="0" w:line="240" w:lineRule="auto"/>
              <w:rPr>
                <w:del w:id="2949" w:author="Сергей" w:date="2017-08-13T12:44:00Z"/>
                <w:color w:val="000000"/>
                <w:lang w:val="en-US"/>
              </w:rPr>
            </w:pPr>
            <w:del w:id="2950" w:author="Сергей" w:date="2017-08-13T12:44:00Z">
              <w:r w:rsidRPr="00082C12" w:rsidDel="006E0002">
                <w:rPr>
                  <w:color w:val="000000"/>
                  <w:lang w:val="en-US"/>
                </w:rPr>
                <w:delText xml:space="preserve">                }</w:delText>
              </w:r>
            </w:del>
          </w:p>
          <w:p w:rsidR="00227B05" w:rsidRPr="00082C12" w:rsidDel="006E0002" w:rsidRDefault="00102F2F">
            <w:pPr>
              <w:pStyle w:val="normal"/>
              <w:widowControl w:val="0"/>
              <w:spacing w:before="0" w:after="0" w:line="240" w:lineRule="auto"/>
              <w:rPr>
                <w:del w:id="2951" w:author="Сергей" w:date="2017-08-13T12:44:00Z"/>
                <w:color w:val="000000"/>
                <w:lang w:val="en-US"/>
              </w:rPr>
            </w:pPr>
            <w:del w:id="2952" w:author="Сергей" w:date="2017-08-13T12:44:00Z">
              <w:r w:rsidRPr="00082C12" w:rsidDel="006E0002">
                <w:rPr>
                  <w:color w:val="000000"/>
                  <w:lang w:val="en-US"/>
                </w:rPr>
                <w:delText xml:space="preserve">            }</w:delText>
              </w:r>
            </w:del>
          </w:p>
          <w:p w:rsidR="00227B05" w:rsidRPr="00082C12" w:rsidDel="006E0002" w:rsidRDefault="00227B05">
            <w:pPr>
              <w:pStyle w:val="normal"/>
              <w:widowControl w:val="0"/>
              <w:spacing w:before="0" w:after="0" w:line="240" w:lineRule="auto"/>
              <w:rPr>
                <w:del w:id="2953" w:author="Сергей" w:date="2017-08-13T12:44:00Z"/>
                <w:color w:val="000000"/>
                <w:lang w:val="en-US"/>
              </w:rPr>
            </w:pPr>
          </w:p>
          <w:p w:rsidR="00227B05" w:rsidRPr="00082C12" w:rsidDel="006E0002" w:rsidRDefault="00102F2F">
            <w:pPr>
              <w:pStyle w:val="normal"/>
              <w:widowControl w:val="0"/>
              <w:spacing w:before="0" w:after="0" w:line="240" w:lineRule="auto"/>
              <w:rPr>
                <w:del w:id="2954" w:author="Сергей" w:date="2017-08-13T12:44:00Z"/>
                <w:color w:val="000000"/>
                <w:lang w:val="en-US"/>
              </w:rPr>
            </w:pPr>
            <w:del w:id="2955" w:author="Сергей" w:date="2017-08-13T12:44:00Z">
              <w:r w:rsidRPr="00082C12" w:rsidDel="006E0002">
                <w:rPr>
                  <w:color w:val="000000"/>
                  <w:lang w:val="en-US"/>
                </w:rPr>
                <w:delText xml:space="preserve">            </w:delText>
              </w:r>
              <w:r w:rsidRPr="00082C12" w:rsidDel="006E0002">
                <w:rPr>
                  <w:color w:val="000088"/>
                  <w:lang w:val="en-US"/>
                </w:rPr>
                <w:delText>public</w:delText>
              </w:r>
              <w:r w:rsidRPr="00082C12" w:rsidDel="006E0002">
                <w:rPr>
                  <w:color w:val="000000"/>
                  <w:lang w:val="en-US"/>
                </w:rPr>
                <w:delText xml:space="preserve"> </w:delText>
              </w:r>
              <w:r w:rsidRPr="00082C12" w:rsidDel="006E0002">
                <w:rPr>
                  <w:color w:val="000088"/>
                  <w:lang w:val="en-US"/>
                </w:rPr>
                <w:delText>double</w:delText>
              </w:r>
              <w:r w:rsidRPr="00082C12" w:rsidDel="006E0002">
                <w:rPr>
                  <w:color w:val="000000"/>
                  <w:lang w:val="en-US"/>
                </w:rPr>
                <w:delText xml:space="preserve"> </w:delText>
              </w:r>
              <w:r w:rsidRPr="00082C12" w:rsidDel="006E0002">
                <w:rPr>
                  <w:color w:val="660066"/>
                  <w:lang w:val="en-US"/>
                </w:rPr>
                <w:delText>Distance</w:delText>
              </w:r>
              <w:r w:rsidRPr="00082C12" w:rsidDel="006E0002">
                <w:rPr>
                  <w:color w:val="666600"/>
                  <w:lang w:val="en-US"/>
                </w:rPr>
                <w:delText>(</w:delText>
              </w:r>
              <w:r w:rsidRPr="00082C12" w:rsidDel="006E0002">
                <w:rPr>
                  <w:color w:val="660066"/>
                  <w:lang w:val="en-US"/>
                </w:rPr>
                <w:delText>Point</w:delText>
              </w:r>
              <w:r w:rsidRPr="00082C12" w:rsidDel="006E0002">
                <w:rPr>
                  <w:color w:val="000000"/>
                  <w:lang w:val="en-US"/>
                </w:rPr>
                <w:delText xml:space="preserve"> Z)</w:delText>
              </w:r>
            </w:del>
          </w:p>
          <w:p w:rsidR="00227B05" w:rsidRPr="00082C12" w:rsidDel="006E0002" w:rsidRDefault="00102F2F">
            <w:pPr>
              <w:pStyle w:val="normal"/>
              <w:widowControl w:val="0"/>
              <w:spacing w:before="0" w:after="0" w:line="240" w:lineRule="auto"/>
              <w:rPr>
                <w:del w:id="2956" w:author="Сергей" w:date="2017-08-13T12:44:00Z"/>
                <w:color w:val="000000"/>
                <w:lang w:val="en-US"/>
              </w:rPr>
            </w:pPr>
            <w:del w:id="2957" w:author="Сергей" w:date="2017-08-13T12:44:00Z">
              <w:r w:rsidRPr="00082C12" w:rsidDel="006E0002">
                <w:rPr>
                  <w:color w:val="000000"/>
                  <w:lang w:val="en-US"/>
                </w:rPr>
                <w:delText xml:space="preserve">            {</w:delText>
              </w:r>
            </w:del>
          </w:p>
          <w:p w:rsidR="00227B05" w:rsidRPr="00082C12" w:rsidDel="006E0002" w:rsidRDefault="00102F2F">
            <w:pPr>
              <w:pStyle w:val="normal"/>
              <w:widowControl w:val="0"/>
              <w:spacing w:before="0" w:after="0" w:line="240" w:lineRule="auto"/>
              <w:rPr>
                <w:del w:id="2958" w:author="Сергей" w:date="2017-08-13T12:44:00Z"/>
                <w:color w:val="000000"/>
                <w:lang w:val="en-US"/>
              </w:rPr>
            </w:pPr>
            <w:del w:id="2959" w:author="Сергей" w:date="2017-08-13T12:44:00Z">
              <w:r w:rsidRPr="00082C12" w:rsidDel="006E0002">
                <w:rPr>
                  <w:color w:val="000000"/>
                  <w:lang w:val="en-US"/>
                </w:rPr>
                <w:delText xml:space="preserve">                </w:delText>
              </w:r>
              <w:r w:rsidRPr="00082C12" w:rsidDel="006E0002">
                <w:rPr>
                  <w:color w:val="000088"/>
                  <w:lang w:val="en-US"/>
                </w:rPr>
                <w:delText>return</w:delText>
              </w:r>
              <w:r w:rsidRPr="00082C12" w:rsidDel="006E0002">
                <w:rPr>
                  <w:color w:val="000000"/>
                  <w:lang w:val="en-US"/>
                </w:rPr>
                <w:delText xml:space="preserve"> </w:delText>
              </w:r>
              <w:r w:rsidRPr="00082C12" w:rsidDel="006E0002">
                <w:rPr>
                  <w:color w:val="660066"/>
                  <w:lang w:val="en-US"/>
                </w:rPr>
                <w:delText>Math</w:delText>
              </w:r>
              <w:r w:rsidRPr="00082C12" w:rsidDel="006E0002">
                <w:rPr>
                  <w:color w:val="666600"/>
                  <w:lang w:val="en-US"/>
                </w:rPr>
                <w:delText>.</w:delText>
              </w:r>
              <w:r w:rsidRPr="00082C12" w:rsidDel="006E0002">
                <w:rPr>
                  <w:color w:val="660066"/>
                  <w:lang w:val="en-US"/>
                </w:rPr>
                <w:delText>Sqrt</w:delText>
              </w:r>
              <w:r w:rsidRPr="00082C12" w:rsidDel="006E0002">
                <w:rPr>
                  <w:color w:val="666600"/>
                  <w:lang w:val="en-US"/>
                </w:rPr>
                <w:delText>(</w:delText>
              </w:r>
              <w:r w:rsidRPr="00082C12" w:rsidDel="006E0002">
                <w:rPr>
                  <w:color w:val="660066"/>
                  <w:lang w:val="en-US"/>
                </w:rPr>
                <w:delText>Math</w:delText>
              </w:r>
              <w:r w:rsidRPr="00082C12" w:rsidDel="006E0002">
                <w:rPr>
                  <w:color w:val="666600"/>
                  <w:lang w:val="en-US"/>
                </w:rPr>
                <w:delText>.</w:delText>
              </w:r>
              <w:r w:rsidRPr="00082C12" w:rsidDel="006E0002">
                <w:rPr>
                  <w:color w:val="660066"/>
                  <w:lang w:val="en-US"/>
                </w:rPr>
                <w:delText>Pow</w:delText>
              </w:r>
              <w:r w:rsidRPr="00082C12" w:rsidDel="006E0002">
                <w:rPr>
                  <w:color w:val="666600"/>
                  <w:lang w:val="en-US"/>
                </w:rPr>
                <w:delText>(</w:delText>
              </w:r>
              <w:r w:rsidRPr="00082C12" w:rsidDel="006E0002">
                <w:rPr>
                  <w:color w:val="000000"/>
                  <w:lang w:val="en-US"/>
                </w:rPr>
                <w:delText xml:space="preserve">x </w:delText>
              </w:r>
              <w:r w:rsidRPr="00082C12" w:rsidDel="006E0002">
                <w:rPr>
                  <w:color w:val="666600"/>
                  <w:lang w:val="en-US"/>
                </w:rPr>
                <w:delText>-</w:delText>
              </w:r>
              <w:r w:rsidRPr="00082C12" w:rsidDel="006E0002">
                <w:rPr>
                  <w:color w:val="000000"/>
                  <w:lang w:val="en-US"/>
                </w:rPr>
                <w:delText xml:space="preserve"> Z</w:delText>
              </w:r>
              <w:r w:rsidRPr="00082C12" w:rsidDel="006E0002">
                <w:rPr>
                  <w:color w:val="666600"/>
                  <w:lang w:val="en-US"/>
                </w:rPr>
                <w:delText>.</w:delText>
              </w:r>
              <w:r w:rsidRPr="00082C12" w:rsidDel="006E0002">
                <w:rPr>
                  <w:color w:val="000000"/>
                  <w:lang w:val="en-US"/>
                </w:rPr>
                <w:delText>x</w:delText>
              </w:r>
              <w:r w:rsidRPr="00082C12" w:rsidDel="006E0002">
                <w:rPr>
                  <w:color w:val="666600"/>
                  <w:lang w:val="en-US"/>
                </w:rPr>
                <w:delText>,</w:delText>
              </w:r>
              <w:r w:rsidRPr="00082C12" w:rsidDel="006E0002">
                <w:rPr>
                  <w:color w:val="000000"/>
                  <w:lang w:val="en-US"/>
                </w:rPr>
                <w:delText xml:space="preserve"> </w:delText>
              </w:r>
              <w:r w:rsidRPr="00082C12" w:rsidDel="006E0002">
                <w:rPr>
                  <w:color w:val="006666"/>
                  <w:lang w:val="en-US"/>
                </w:rPr>
                <w:delText>2</w:delText>
              </w:r>
              <w:r w:rsidRPr="00082C12" w:rsidDel="006E0002">
                <w:rPr>
                  <w:color w:val="666600"/>
                  <w:lang w:val="en-US"/>
                </w:rPr>
                <w:delText>)</w:delText>
              </w:r>
              <w:r w:rsidRPr="00082C12" w:rsidDel="006E0002">
                <w:rPr>
                  <w:color w:val="000000"/>
                  <w:lang w:val="en-US"/>
                </w:rPr>
                <w:delText xml:space="preserve"> </w:delText>
              </w:r>
              <w:r w:rsidRPr="00082C12" w:rsidDel="006E0002">
                <w:rPr>
                  <w:color w:val="666600"/>
                  <w:lang w:val="en-US"/>
                </w:rPr>
                <w:delText>+</w:delText>
              </w:r>
              <w:r w:rsidRPr="00082C12" w:rsidDel="006E0002">
                <w:rPr>
                  <w:color w:val="000000"/>
                  <w:lang w:val="en-US"/>
                </w:rPr>
                <w:delText xml:space="preserve"> </w:delText>
              </w:r>
              <w:r w:rsidRPr="00082C12" w:rsidDel="006E0002">
                <w:rPr>
                  <w:color w:val="660066"/>
                  <w:lang w:val="en-US"/>
                </w:rPr>
                <w:delText>Math</w:delText>
              </w:r>
              <w:r w:rsidRPr="00082C12" w:rsidDel="006E0002">
                <w:rPr>
                  <w:color w:val="666600"/>
                  <w:lang w:val="en-US"/>
                </w:rPr>
                <w:delText>.</w:delText>
              </w:r>
              <w:r w:rsidRPr="00082C12" w:rsidDel="006E0002">
                <w:rPr>
                  <w:color w:val="660066"/>
                  <w:lang w:val="en-US"/>
                </w:rPr>
                <w:delText>Pow</w:delText>
              </w:r>
              <w:r w:rsidRPr="00082C12" w:rsidDel="006E0002">
                <w:rPr>
                  <w:color w:val="666600"/>
                  <w:lang w:val="en-US"/>
                </w:rPr>
                <w:delText>(</w:delText>
              </w:r>
              <w:r w:rsidRPr="00082C12" w:rsidDel="006E0002">
                <w:rPr>
                  <w:color w:val="000000"/>
                  <w:lang w:val="en-US"/>
                </w:rPr>
                <w:delText xml:space="preserve">y </w:delText>
              </w:r>
              <w:r w:rsidRPr="00082C12" w:rsidDel="006E0002">
                <w:rPr>
                  <w:color w:val="666600"/>
                  <w:lang w:val="en-US"/>
                </w:rPr>
                <w:delText>-</w:delText>
              </w:r>
              <w:r w:rsidRPr="00082C12" w:rsidDel="006E0002">
                <w:rPr>
                  <w:color w:val="000000"/>
                  <w:lang w:val="en-US"/>
                </w:rPr>
                <w:delText xml:space="preserve"> Z</w:delText>
              </w:r>
              <w:r w:rsidRPr="00082C12" w:rsidDel="006E0002">
                <w:rPr>
                  <w:color w:val="666600"/>
                  <w:lang w:val="en-US"/>
                </w:rPr>
                <w:delText>.</w:delText>
              </w:r>
              <w:r w:rsidRPr="00082C12" w:rsidDel="006E0002">
                <w:rPr>
                  <w:color w:val="000000"/>
                  <w:lang w:val="en-US"/>
                </w:rPr>
                <w:delText>y</w:delText>
              </w:r>
              <w:r w:rsidRPr="00082C12" w:rsidDel="006E0002">
                <w:rPr>
                  <w:color w:val="666600"/>
                  <w:lang w:val="en-US"/>
                </w:rPr>
                <w:delText>,</w:delText>
              </w:r>
              <w:r w:rsidRPr="00082C12" w:rsidDel="006E0002">
                <w:rPr>
                  <w:color w:val="000000"/>
                  <w:lang w:val="en-US"/>
                </w:rPr>
                <w:delText xml:space="preserve"> </w:delText>
              </w:r>
              <w:r w:rsidRPr="00082C12" w:rsidDel="006E0002">
                <w:rPr>
                  <w:color w:val="006666"/>
                  <w:lang w:val="en-US"/>
                </w:rPr>
                <w:delText>2</w:delText>
              </w:r>
              <w:r w:rsidRPr="00082C12" w:rsidDel="006E0002">
                <w:rPr>
                  <w:color w:val="666600"/>
                  <w:lang w:val="en-US"/>
                </w:rPr>
                <w:delText>));</w:delText>
              </w:r>
            </w:del>
          </w:p>
          <w:p w:rsidR="00227B05" w:rsidRPr="00082C12" w:rsidDel="006E0002" w:rsidRDefault="00102F2F">
            <w:pPr>
              <w:pStyle w:val="normal"/>
              <w:widowControl w:val="0"/>
              <w:spacing w:before="0" w:after="0" w:line="240" w:lineRule="auto"/>
              <w:rPr>
                <w:del w:id="2960" w:author="Сергей" w:date="2017-08-13T12:44:00Z"/>
                <w:color w:val="000000"/>
                <w:lang w:val="en-US"/>
              </w:rPr>
            </w:pPr>
            <w:del w:id="2961" w:author="Сергей" w:date="2017-08-13T12:44:00Z">
              <w:r w:rsidRPr="00082C12" w:rsidDel="006E0002">
                <w:rPr>
                  <w:color w:val="000000"/>
                  <w:lang w:val="en-US"/>
                </w:rPr>
                <w:delText xml:space="preserve">            }</w:delText>
              </w:r>
            </w:del>
          </w:p>
          <w:p w:rsidR="00227B05" w:rsidRPr="00082C12" w:rsidDel="006E0002" w:rsidRDefault="00227B05">
            <w:pPr>
              <w:pStyle w:val="normal"/>
              <w:widowControl w:val="0"/>
              <w:spacing w:before="0" w:after="0" w:line="240" w:lineRule="auto"/>
              <w:rPr>
                <w:del w:id="2962" w:author="Сергей" w:date="2017-08-13T12:44:00Z"/>
                <w:color w:val="000000"/>
                <w:lang w:val="en-US"/>
              </w:rPr>
            </w:pPr>
          </w:p>
          <w:p w:rsidR="00227B05" w:rsidRPr="00082C12" w:rsidDel="006E0002" w:rsidRDefault="00102F2F">
            <w:pPr>
              <w:pStyle w:val="normal"/>
              <w:widowControl w:val="0"/>
              <w:spacing w:before="0" w:after="0" w:line="240" w:lineRule="auto"/>
              <w:rPr>
                <w:del w:id="2963" w:author="Сергей" w:date="2017-08-13T12:44:00Z"/>
                <w:color w:val="000000"/>
                <w:lang w:val="en-US"/>
              </w:rPr>
            </w:pPr>
            <w:del w:id="2964" w:author="Сергей" w:date="2017-08-13T12:44:00Z">
              <w:r w:rsidRPr="00082C12" w:rsidDel="006E0002">
                <w:rPr>
                  <w:color w:val="000000"/>
                  <w:lang w:val="en-US"/>
                </w:rPr>
                <w:delText xml:space="preserve">            </w:delText>
              </w:r>
              <w:r w:rsidRPr="00082C12" w:rsidDel="006E0002">
                <w:rPr>
                  <w:color w:val="000088"/>
                  <w:lang w:val="en-US"/>
                </w:rPr>
                <w:delText>public</w:delText>
              </w:r>
              <w:r w:rsidRPr="00082C12" w:rsidDel="006E0002">
                <w:rPr>
                  <w:color w:val="000000"/>
                  <w:lang w:val="en-US"/>
                </w:rPr>
                <w:delText xml:space="preserve"> </w:delText>
              </w:r>
              <w:r w:rsidRPr="00082C12" w:rsidDel="006E0002">
                <w:rPr>
                  <w:color w:val="000088"/>
                  <w:lang w:val="en-US"/>
                </w:rPr>
                <w:delText>override</w:delText>
              </w:r>
              <w:r w:rsidRPr="00082C12" w:rsidDel="006E0002">
                <w:rPr>
                  <w:color w:val="000000"/>
                  <w:lang w:val="en-US"/>
                </w:rPr>
                <w:delText xml:space="preserve"> </w:delText>
              </w:r>
              <w:r w:rsidRPr="00082C12" w:rsidDel="006E0002">
                <w:rPr>
                  <w:color w:val="000088"/>
                  <w:lang w:val="en-US"/>
                </w:rPr>
                <w:delText>string</w:delText>
              </w:r>
              <w:r w:rsidRPr="00082C12" w:rsidDel="006E0002">
                <w:rPr>
                  <w:color w:val="000000"/>
                  <w:lang w:val="en-US"/>
                </w:rPr>
                <w:delText xml:space="preserve"> </w:delText>
              </w:r>
              <w:r w:rsidRPr="00082C12" w:rsidDel="006E0002">
                <w:rPr>
                  <w:color w:val="660066"/>
                  <w:lang w:val="en-US"/>
                </w:rPr>
                <w:delText>ToString</w:delText>
              </w:r>
              <w:r w:rsidRPr="00082C12" w:rsidDel="006E0002">
                <w:rPr>
                  <w:color w:val="666600"/>
                  <w:lang w:val="en-US"/>
                </w:rPr>
                <w:delText>()</w:delText>
              </w:r>
            </w:del>
          </w:p>
          <w:p w:rsidR="00227B05" w:rsidRPr="00082C12" w:rsidDel="006E0002" w:rsidRDefault="00102F2F">
            <w:pPr>
              <w:pStyle w:val="normal"/>
              <w:widowControl w:val="0"/>
              <w:spacing w:before="0" w:after="0" w:line="240" w:lineRule="auto"/>
              <w:rPr>
                <w:del w:id="2965" w:author="Сергей" w:date="2017-08-13T12:44:00Z"/>
                <w:color w:val="000000"/>
                <w:lang w:val="en-US"/>
              </w:rPr>
            </w:pPr>
            <w:del w:id="2966" w:author="Сергей" w:date="2017-08-13T12:44:00Z">
              <w:r w:rsidRPr="00082C12" w:rsidDel="006E0002">
                <w:rPr>
                  <w:color w:val="000000"/>
                  <w:lang w:val="en-US"/>
                </w:rPr>
                <w:delText xml:space="preserve">            {</w:delText>
              </w:r>
            </w:del>
          </w:p>
          <w:p w:rsidR="00227B05" w:rsidRPr="00082C12" w:rsidDel="006E0002" w:rsidRDefault="00102F2F">
            <w:pPr>
              <w:pStyle w:val="normal"/>
              <w:widowControl w:val="0"/>
              <w:spacing w:before="0" w:after="0" w:line="240" w:lineRule="auto"/>
              <w:rPr>
                <w:del w:id="2967" w:author="Сергей" w:date="2017-08-13T12:44:00Z"/>
                <w:color w:val="000000"/>
                <w:lang w:val="en-US"/>
              </w:rPr>
            </w:pPr>
            <w:del w:id="2968" w:author="Сергей" w:date="2017-08-13T12:44:00Z">
              <w:r w:rsidRPr="00082C12" w:rsidDel="006E0002">
                <w:rPr>
                  <w:color w:val="000000"/>
                  <w:lang w:val="en-US"/>
                </w:rPr>
                <w:delText xml:space="preserve">                </w:delText>
              </w:r>
              <w:r w:rsidRPr="00082C12" w:rsidDel="006E0002">
                <w:rPr>
                  <w:color w:val="000088"/>
                  <w:lang w:val="en-US"/>
                </w:rPr>
                <w:delText>return</w:delText>
              </w:r>
              <w:r w:rsidRPr="00082C12" w:rsidDel="006E0002">
                <w:rPr>
                  <w:color w:val="000000"/>
                  <w:lang w:val="en-US"/>
                </w:rPr>
                <w:delText xml:space="preserve"> x </w:delText>
              </w:r>
              <w:r w:rsidRPr="00082C12" w:rsidDel="006E0002">
                <w:rPr>
                  <w:color w:val="666600"/>
                  <w:lang w:val="en-US"/>
                </w:rPr>
                <w:delText>+</w:delText>
              </w:r>
              <w:r w:rsidRPr="00082C12" w:rsidDel="006E0002">
                <w:rPr>
                  <w:color w:val="000000"/>
                  <w:lang w:val="en-US"/>
                </w:rPr>
                <w:delText xml:space="preserve"> </w:delText>
              </w:r>
              <w:r w:rsidRPr="00082C12" w:rsidDel="006E0002">
                <w:rPr>
                  <w:color w:val="008800"/>
                  <w:lang w:val="en-US"/>
                </w:rPr>
                <w:delText>","</w:delText>
              </w:r>
              <w:r w:rsidRPr="00082C12" w:rsidDel="006E0002">
                <w:rPr>
                  <w:color w:val="000000"/>
                  <w:lang w:val="en-US"/>
                </w:rPr>
                <w:delText xml:space="preserve"> </w:delText>
              </w:r>
              <w:r w:rsidRPr="00082C12" w:rsidDel="006E0002">
                <w:rPr>
                  <w:color w:val="666600"/>
                  <w:lang w:val="en-US"/>
                </w:rPr>
                <w:delText>+</w:delText>
              </w:r>
              <w:r w:rsidRPr="00082C12" w:rsidDel="006E0002">
                <w:rPr>
                  <w:color w:val="000000"/>
                  <w:lang w:val="en-US"/>
                </w:rPr>
                <w:delText xml:space="preserve"> y;</w:delText>
              </w:r>
            </w:del>
          </w:p>
          <w:p w:rsidR="00227B05" w:rsidRPr="00082C12" w:rsidDel="006E0002" w:rsidRDefault="00102F2F">
            <w:pPr>
              <w:pStyle w:val="normal"/>
              <w:widowControl w:val="0"/>
              <w:spacing w:before="0" w:after="0" w:line="240" w:lineRule="auto"/>
              <w:rPr>
                <w:del w:id="2969" w:author="Сергей" w:date="2017-08-13T12:44:00Z"/>
                <w:color w:val="000000"/>
                <w:lang w:val="en-US"/>
              </w:rPr>
            </w:pPr>
            <w:del w:id="2970" w:author="Сергей" w:date="2017-08-13T12:44:00Z">
              <w:r w:rsidRPr="00082C12" w:rsidDel="006E0002">
                <w:rPr>
                  <w:color w:val="000000"/>
                  <w:lang w:val="en-US"/>
                </w:rPr>
                <w:delText xml:space="preserve">            }</w:delText>
              </w:r>
            </w:del>
          </w:p>
          <w:p w:rsidR="00227B05" w:rsidRPr="00082C12" w:rsidDel="006E0002" w:rsidRDefault="00227B05">
            <w:pPr>
              <w:pStyle w:val="normal"/>
              <w:widowControl w:val="0"/>
              <w:spacing w:before="0" w:after="0" w:line="240" w:lineRule="auto"/>
              <w:rPr>
                <w:del w:id="2971" w:author="Сергей" w:date="2017-08-13T12:44:00Z"/>
                <w:color w:val="000000"/>
                <w:lang w:val="en-US"/>
              </w:rPr>
            </w:pPr>
          </w:p>
          <w:p w:rsidR="00227B05" w:rsidRPr="00082C12" w:rsidDel="006E0002" w:rsidRDefault="00102F2F">
            <w:pPr>
              <w:pStyle w:val="normal"/>
              <w:widowControl w:val="0"/>
              <w:spacing w:before="0" w:after="0" w:line="240" w:lineRule="auto"/>
              <w:rPr>
                <w:del w:id="2972" w:author="Сергей" w:date="2017-08-13T12:44:00Z"/>
                <w:color w:val="000000"/>
                <w:lang w:val="en-US"/>
              </w:rPr>
            </w:pPr>
            <w:del w:id="2973" w:author="Сергей" w:date="2017-08-13T12:44:00Z">
              <w:r w:rsidRPr="00082C12" w:rsidDel="006E0002">
                <w:rPr>
                  <w:color w:val="000000"/>
                  <w:lang w:val="en-US"/>
                </w:rPr>
                <w:delText xml:space="preserve">        }</w:delText>
              </w:r>
            </w:del>
          </w:p>
          <w:p w:rsidR="00227B05" w:rsidRPr="00082C12" w:rsidDel="006E0002" w:rsidRDefault="00227B05">
            <w:pPr>
              <w:pStyle w:val="normal"/>
              <w:widowControl w:val="0"/>
              <w:spacing w:before="0" w:after="0" w:line="240" w:lineRule="auto"/>
              <w:rPr>
                <w:del w:id="2974" w:author="Сергей" w:date="2017-08-13T12:44:00Z"/>
                <w:color w:val="000000"/>
                <w:lang w:val="en-US"/>
              </w:rPr>
            </w:pPr>
          </w:p>
          <w:p w:rsidR="00227B05" w:rsidRPr="00082C12" w:rsidDel="006E0002" w:rsidRDefault="00102F2F">
            <w:pPr>
              <w:pStyle w:val="normal"/>
              <w:widowControl w:val="0"/>
              <w:spacing w:before="0" w:after="0" w:line="240" w:lineRule="auto"/>
              <w:rPr>
                <w:del w:id="2975" w:author="Сергей" w:date="2017-08-13T12:44:00Z"/>
                <w:color w:val="000000"/>
                <w:lang w:val="en-US"/>
              </w:rPr>
            </w:pPr>
            <w:del w:id="2976" w:author="Сергей" w:date="2017-08-13T12:44:00Z">
              <w:r w:rsidRPr="00082C12" w:rsidDel="006E0002">
                <w:rPr>
                  <w:color w:val="000000"/>
                  <w:lang w:val="en-US"/>
                </w:rPr>
                <w:delText xml:space="preserve">        </w:delText>
              </w:r>
              <w:r w:rsidRPr="00082C12" w:rsidDel="006E0002">
                <w:rPr>
                  <w:color w:val="000088"/>
                  <w:lang w:val="en-US"/>
                </w:rPr>
                <w:delText>static</w:delText>
              </w:r>
              <w:r w:rsidRPr="00082C12" w:rsidDel="006E0002">
                <w:rPr>
                  <w:color w:val="000000"/>
                  <w:lang w:val="en-US"/>
                </w:rPr>
                <w:delText xml:space="preserve"> </w:delText>
              </w:r>
              <w:r w:rsidRPr="00082C12" w:rsidDel="006E0002">
                <w:rPr>
                  <w:color w:val="000088"/>
                  <w:lang w:val="en-US"/>
                </w:rPr>
                <w:delText>void</w:delText>
              </w:r>
              <w:r w:rsidRPr="00082C12" w:rsidDel="006E0002">
                <w:rPr>
                  <w:color w:val="000000"/>
                  <w:lang w:val="en-US"/>
                </w:rPr>
                <w:delText xml:space="preserve"> </w:delText>
              </w:r>
              <w:r w:rsidRPr="00082C12" w:rsidDel="006E0002">
                <w:rPr>
                  <w:color w:val="660066"/>
                  <w:lang w:val="en-US"/>
                </w:rPr>
                <w:delText>Main</w:delText>
              </w:r>
              <w:r w:rsidRPr="00082C12" w:rsidDel="006E0002">
                <w:rPr>
                  <w:color w:val="666600"/>
                  <w:lang w:val="en-US"/>
                </w:rPr>
                <w:delText>(</w:delText>
              </w:r>
              <w:r w:rsidRPr="00082C12" w:rsidDel="006E0002">
                <w:rPr>
                  <w:color w:val="000088"/>
                  <w:lang w:val="en-US"/>
                </w:rPr>
                <w:delText>string</w:delText>
              </w:r>
              <w:r w:rsidRPr="00082C12" w:rsidDel="006E0002">
                <w:rPr>
                  <w:color w:val="666600"/>
                  <w:lang w:val="en-US"/>
                </w:rPr>
                <w:delText>[]</w:delText>
              </w:r>
              <w:r w:rsidRPr="00082C12" w:rsidDel="006E0002">
                <w:rPr>
                  <w:color w:val="000000"/>
                  <w:lang w:val="en-US"/>
                </w:rPr>
                <w:delText xml:space="preserve"> args)</w:delText>
              </w:r>
            </w:del>
          </w:p>
          <w:p w:rsidR="00227B05" w:rsidRPr="00082C12" w:rsidDel="006E0002" w:rsidRDefault="00102F2F">
            <w:pPr>
              <w:pStyle w:val="normal"/>
              <w:widowControl w:val="0"/>
              <w:spacing w:before="0" w:after="0" w:line="240" w:lineRule="auto"/>
              <w:rPr>
                <w:del w:id="2977" w:author="Сергей" w:date="2017-08-13T12:44:00Z"/>
                <w:color w:val="000000"/>
                <w:lang w:val="en-US"/>
              </w:rPr>
            </w:pPr>
            <w:del w:id="2978" w:author="Сергей" w:date="2017-08-13T12:44:00Z">
              <w:r w:rsidRPr="00082C12" w:rsidDel="006E0002">
                <w:rPr>
                  <w:color w:val="000000"/>
                  <w:lang w:val="en-US"/>
                </w:rPr>
                <w:delText xml:space="preserve">        {</w:delText>
              </w:r>
            </w:del>
          </w:p>
          <w:p w:rsidR="00227B05" w:rsidRPr="00082C12" w:rsidDel="006E0002" w:rsidRDefault="00102F2F">
            <w:pPr>
              <w:pStyle w:val="normal"/>
              <w:widowControl w:val="0"/>
              <w:spacing w:before="0" w:after="0" w:line="240" w:lineRule="auto"/>
              <w:rPr>
                <w:del w:id="2979" w:author="Сергей" w:date="2017-08-13T12:44:00Z"/>
                <w:color w:val="000000"/>
                <w:lang w:val="en-US"/>
              </w:rPr>
            </w:pPr>
            <w:del w:id="2980" w:author="Сергей" w:date="2017-08-13T12:44:00Z">
              <w:r w:rsidRPr="00082C12" w:rsidDel="006E0002">
                <w:rPr>
                  <w:color w:val="000000"/>
                  <w:lang w:val="en-US"/>
                </w:rPr>
                <w:delText xml:space="preserve">            </w:delText>
              </w:r>
            </w:del>
          </w:p>
          <w:p w:rsidR="00227B05" w:rsidRPr="00082C12" w:rsidDel="006E0002" w:rsidRDefault="00102F2F">
            <w:pPr>
              <w:pStyle w:val="normal"/>
              <w:widowControl w:val="0"/>
              <w:spacing w:before="0" w:after="0" w:line="240" w:lineRule="auto"/>
              <w:rPr>
                <w:del w:id="2981" w:author="Сергей" w:date="2017-08-13T12:44:00Z"/>
                <w:color w:val="000000"/>
                <w:lang w:val="en-US"/>
              </w:rPr>
            </w:pPr>
            <w:del w:id="2982" w:author="Сергей" w:date="2017-08-13T12:44:00Z">
              <w:r w:rsidRPr="00082C12" w:rsidDel="006E0002">
                <w:rPr>
                  <w:color w:val="000000"/>
                  <w:lang w:val="en-US"/>
                </w:rPr>
                <w:delText xml:space="preserve">            </w:delText>
              </w:r>
              <w:r w:rsidRPr="00082C12" w:rsidDel="006E0002">
                <w:rPr>
                  <w:color w:val="660066"/>
                  <w:lang w:val="en-US"/>
                </w:rPr>
                <w:delText>Point</w:delText>
              </w:r>
              <w:r w:rsidRPr="00082C12" w:rsidDel="006E0002">
                <w:rPr>
                  <w:color w:val="000000"/>
                  <w:lang w:val="en-US"/>
                </w:rPr>
                <w:delText xml:space="preserve"> C</w:delText>
              </w:r>
              <w:r w:rsidRPr="00082C12" w:rsidDel="006E0002">
                <w:rPr>
                  <w:color w:val="666600"/>
                  <w:lang w:val="en-US"/>
                </w:rPr>
                <w:delText>=</w:delText>
              </w:r>
              <w:r w:rsidRPr="00082C12" w:rsidDel="006E0002">
                <w:rPr>
                  <w:color w:val="000088"/>
                  <w:lang w:val="en-US"/>
                </w:rPr>
                <w:delText>new</w:delText>
              </w:r>
              <w:r w:rsidRPr="00082C12" w:rsidDel="006E0002">
                <w:rPr>
                  <w:color w:val="000000"/>
                  <w:lang w:val="en-US"/>
                </w:rPr>
                <w:delText xml:space="preserve"> </w:delText>
              </w:r>
              <w:r w:rsidRPr="00082C12" w:rsidDel="006E0002">
                <w:rPr>
                  <w:color w:val="660066"/>
                  <w:lang w:val="en-US"/>
                </w:rPr>
                <w:delText>Point</w:delText>
              </w:r>
              <w:r w:rsidRPr="00082C12" w:rsidDel="006E0002">
                <w:rPr>
                  <w:color w:val="666600"/>
                  <w:lang w:val="en-US"/>
                </w:rPr>
                <w:delText>();</w:delText>
              </w:r>
            </w:del>
          </w:p>
          <w:p w:rsidR="00227B05" w:rsidRPr="00082C12" w:rsidDel="006E0002" w:rsidRDefault="00102F2F">
            <w:pPr>
              <w:pStyle w:val="normal"/>
              <w:widowControl w:val="0"/>
              <w:spacing w:before="0" w:after="0" w:line="240" w:lineRule="auto"/>
              <w:rPr>
                <w:del w:id="2983" w:author="Сергей" w:date="2017-08-13T12:44:00Z"/>
                <w:color w:val="000000"/>
                <w:lang w:val="en-US"/>
              </w:rPr>
            </w:pPr>
            <w:del w:id="2984" w:author="Сергей" w:date="2017-08-13T12:44:00Z">
              <w:r w:rsidRPr="00082C12" w:rsidDel="006E0002">
                <w:rPr>
                  <w:color w:val="000000"/>
                  <w:lang w:val="en-US"/>
                </w:rPr>
                <w:lastRenderedPageBreak/>
                <w:delText xml:space="preserve">            </w:delText>
              </w:r>
              <w:r w:rsidRPr="00082C12" w:rsidDel="006E0002">
                <w:rPr>
                  <w:color w:val="880000"/>
                  <w:lang w:val="en-US"/>
                </w:rPr>
                <w:delText>//C.SetX(10);</w:delText>
              </w:r>
            </w:del>
          </w:p>
          <w:p w:rsidR="00227B05" w:rsidRPr="00082C12" w:rsidDel="006E0002" w:rsidRDefault="00102F2F">
            <w:pPr>
              <w:pStyle w:val="normal"/>
              <w:widowControl w:val="0"/>
              <w:spacing w:before="0" w:after="0" w:line="240" w:lineRule="auto"/>
              <w:rPr>
                <w:del w:id="2985" w:author="Сергей" w:date="2017-08-13T12:44:00Z"/>
                <w:color w:val="000000"/>
                <w:lang w:val="en-US"/>
              </w:rPr>
            </w:pPr>
            <w:del w:id="2986" w:author="Сергей" w:date="2017-08-13T12:44:00Z">
              <w:r w:rsidRPr="00082C12" w:rsidDel="006E0002">
                <w:rPr>
                  <w:color w:val="000000"/>
                  <w:lang w:val="en-US"/>
                </w:rPr>
                <w:delText xml:space="preserve">            </w:delText>
              </w:r>
              <w:r w:rsidRPr="00082C12" w:rsidDel="006E0002">
                <w:rPr>
                  <w:color w:val="880000"/>
                  <w:lang w:val="en-US"/>
                </w:rPr>
                <w:delText>//Console.WriteLine(C.GetX());</w:delText>
              </w:r>
            </w:del>
          </w:p>
          <w:p w:rsidR="00227B05" w:rsidRPr="00082C12" w:rsidDel="006E0002" w:rsidRDefault="00102F2F">
            <w:pPr>
              <w:pStyle w:val="normal"/>
              <w:widowControl w:val="0"/>
              <w:spacing w:before="0" w:after="0" w:line="240" w:lineRule="auto"/>
              <w:rPr>
                <w:del w:id="2987" w:author="Сергей" w:date="2017-08-13T12:44:00Z"/>
                <w:color w:val="000000"/>
                <w:lang w:val="en-US"/>
              </w:rPr>
            </w:pPr>
            <w:del w:id="2988" w:author="Сергей" w:date="2017-08-13T12:44:00Z">
              <w:r w:rsidRPr="00082C12" w:rsidDel="006E0002">
                <w:rPr>
                  <w:color w:val="000000"/>
                  <w:lang w:val="en-US"/>
                </w:rPr>
                <w:delText xml:space="preserve">            </w:delText>
              </w:r>
              <w:r w:rsidRPr="00082C12" w:rsidDel="006E0002">
                <w:rPr>
                  <w:color w:val="660066"/>
                  <w:lang w:val="en-US"/>
                </w:rPr>
                <w:delText>Console</w:delText>
              </w:r>
              <w:r w:rsidRPr="00082C12" w:rsidDel="006E0002">
                <w:rPr>
                  <w:color w:val="666600"/>
                  <w:lang w:val="en-US"/>
                </w:rPr>
                <w:delText>.</w:delText>
              </w:r>
              <w:r w:rsidRPr="00082C12" w:rsidDel="006E0002">
                <w:rPr>
                  <w:color w:val="660066"/>
                  <w:lang w:val="en-US"/>
                </w:rPr>
                <w:delText>WriteLine</w:delText>
              </w:r>
              <w:r w:rsidRPr="00082C12" w:rsidDel="006E0002">
                <w:rPr>
                  <w:color w:val="666600"/>
                  <w:lang w:val="en-US"/>
                </w:rPr>
                <w:delText>(</w:delText>
              </w:r>
              <w:r w:rsidRPr="00082C12" w:rsidDel="006E0002">
                <w:rPr>
                  <w:color w:val="000000"/>
                  <w:lang w:val="en-US"/>
                </w:rPr>
                <w:delText>C</w:delText>
              </w:r>
              <w:r w:rsidRPr="00082C12" w:rsidDel="006E0002">
                <w:rPr>
                  <w:color w:val="666600"/>
                  <w:lang w:val="en-US"/>
                </w:rPr>
                <w:delText>.</w:delText>
              </w:r>
              <w:r w:rsidRPr="00082C12" w:rsidDel="006E0002">
                <w:rPr>
                  <w:color w:val="000000"/>
                  <w:lang w:val="en-US"/>
                </w:rPr>
                <w:delText>X</w:delText>
              </w:r>
              <w:r w:rsidRPr="00082C12" w:rsidDel="006E0002">
                <w:rPr>
                  <w:color w:val="666600"/>
                  <w:lang w:val="en-US"/>
                </w:rPr>
                <w:delText>);</w:delText>
              </w:r>
            </w:del>
          </w:p>
          <w:p w:rsidR="00227B05" w:rsidRPr="00082C12" w:rsidDel="006E0002" w:rsidRDefault="00102F2F">
            <w:pPr>
              <w:pStyle w:val="normal"/>
              <w:widowControl w:val="0"/>
              <w:spacing w:before="0" w:after="0" w:line="240" w:lineRule="auto"/>
              <w:rPr>
                <w:del w:id="2989" w:author="Сергей" w:date="2017-08-13T12:44:00Z"/>
                <w:color w:val="000000"/>
                <w:lang w:val="en-US"/>
              </w:rPr>
            </w:pPr>
            <w:del w:id="2990" w:author="Сергей" w:date="2017-08-13T12:44:00Z">
              <w:r w:rsidRPr="00082C12" w:rsidDel="006E0002">
                <w:rPr>
                  <w:color w:val="000000"/>
                  <w:lang w:val="en-US"/>
                </w:rPr>
                <w:delText xml:space="preserve">            C</w:delText>
              </w:r>
              <w:r w:rsidRPr="00082C12" w:rsidDel="006E0002">
                <w:rPr>
                  <w:color w:val="666600"/>
                  <w:lang w:val="en-US"/>
                </w:rPr>
                <w:delText>.</w:delText>
              </w:r>
              <w:r w:rsidRPr="00082C12" w:rsidDel="006E0002">
                <w:rPr>
                  <w:color w:val="000000"/>
                  <w:lang w:val="en-US"/>
                </w:rPr>
                <w:delText xml:space="preserve">X </w:delText>
              </w:r>
              <w:r w:rsidRPr="00082C12" w:rsidDel="006E0002">
                <w:rPr>
                  <w:color w:val="666600"/>
                  <w:lang w:val="en-US"/>
                </w:rPr>
                <w:delText>=</w:delText>
              </w:r>
              <w:r w:rsidRPr="00082C12" w:rsidDel="006E0002">
                <w:rPr>
                  <w:color w:val="000000"/>
                  <w:lang w:val="en-US"/>
                </w:rPr>
                <w:delText xml:space="preserve"> </w:delText>
              </w:r>
              <w:r w:rsidRPr="00082C12" w:rsidDel="006E0002">
                <w:rPr>
                  <w:color w:val="006666"/>
                  <w:lang w:val="en-US"/>
                </w:rPr>
                <w:delText>10;</w:delText>
              </w:r>
            </w:del>
          </w:p>
          <w:p w:rsidR="00227B05" w:rsidRPr="00082C12" w:rsidDel="006E0002" w:rsidRDefault="00102F2F">
            <w:pPr>
              <w:pStyle w:val="normal"/>
              <w:widowControl w:val="0"/>
              <w:spacing w:before="0" w:after="0" w:line="240" w:lineRule="auto"/>
              <w:rPr>
                <w:del w:id="2991" w:author="Сергей" w:date="2017-08-13T12:44:00Z"/>
                <w:color w:val="000000"/>
                <w:lang w:val="en-US"/>
              </w:rPr>
            </w:pPr>
            <w:del w:id="2992" w:author="Сергей" w:date="2017-08-13T12:44:00Z">
              <w:r w:rsidRPr="00082C12" w:rsidDel="006E0002">
                <w:rPr>
                  <w:color w:val="000000"/>
                  <w:lang w:val="en-US"/>
                </w:rPr>
                <w:delText xml:space="preserve">            </w:delText>
              </w:r>
              <w:r w:rsidRPr="00082C12" w:rsidDel="006E0002">
                <w:rPr>
                  <w:color w:val="660066"/>
                  <w:lang w:val="en-US"/>
                </w:rPr>
                <w:delText>Console</w:delText>
              </w:r>
              <w:r w:rsidRPr="00082C12" w:rsidDel="006E0002">
                <w:rPr>
                  <w:color w:val="666600"/>
                  <w:lang w:val="en-US"/>
                </w:rPr>
                <w:delText>.</w:delText>
              </w:r>
              <w:r w:rsidRPr="00082C12" w:rsidDel="006E0002">
                <w:rPr>
                  <w:color w:val="660066"/>
                  <w:lang w:val="en-US"/>
                </w:rPr>
                <w:delText>WriteLine</w:delText>
              </w:r>
              <w:r w:rsidRPr="00082C12" w:rsidDel="006E0002">
                <w:rPr>
                  <w:color w:val="666600"/>
                  <w:lang w:val="en-US"/>
                </w:rPr>
                <w:delText>(</w:delText>
              </w:r>
              <w:r w:rsidRPr="00082C12" w:rsidDel="006E0002">
                <w:rPr>
                  <w:color w:val="000000"/>
                  <w:lang w:val="en-US"/>
                </w:rPr>
                <w:delText>C</w:delText>
              </w:r>
              <w:r w:rsidRPr="00082C12" w:rsidDel="006E0002">
                <w:rPr>
                  <w:color w:val="666600"/>
                  <w:lang w:val="en-US"/>
                </w:rPr>
                <w:delText>);</w:delText>
              </w:r>
            </w:del>
          </w:p>
          <w:p w:rsidR="00227B05" w:rsidRPr="00082C12" w:rsidDel="006E0002" w:rsidRDefault="00102F2F">
            <w:pPr>
              <w:pStyle w:val="normal"/>
              <w:widowControl w:val="0"/>
              <w:spacing w:before="0" w:after="0" w:line="240" w:lineRule="auto"/>
              <w:rPr>
                <w:del w:id="2993" w:author="Сергей" w:date="2017-08-13T12:44:00Z"/>
                <w:color w:val="000000"/>
                <w:lang w:val="en-US"/>
              </w:rPr>
            </w:pPr>
            <w:del w:id="2994" w:author="Сергей" w:date="2017-08-13T12:44:00Z">
              <w:r w:rsidRPr="00082C12" w:rsidDel="006E0002">
                <w:rPr>
                  <w:color w:val="000000"/>
                  <w:lang w:val="en-US"/>
                </w:rPr>
                <w:delText xml:space="preserve">            </w:delText>
              </w:r>
              <w:r w:rsidRPr="00082C12" w:rsidDel="006E0002">
                <w:rPr>
                  <w:color w:val="660066"/>
                  <w:lang w:val="en-US"/>
                </w:rPr>
                <w:delText>Point</w:delText>
              </w:r>
              <w:r w:rsidRPr="00082C12" w:rsidDel="006E0002">
                <w:rPr>
                  <w:color w:val="000000"/>
                  <w:lang w:val="en-US"/>
                </w:rPr>
                <w:delText xml:space="preserve"> A </w:delText>
              </w:r>
              <w:r w:rsidRPr="00082C12" w:rsidDel="006E0002">
                <w:rPr>
                  <w:color w:val="666600"/>
                  <w:lang w:val="en-US"/>
                </w:rPr>
                <w:delText>=</w:delText>
              </w:r>
              <w:r w:rsidRPr="00082C12" w:rsidDel="006E0002">
                <w:rPr>
                  <w:color w:val="000000"/>
                  <w:lang w:val="en-US"/>
                </w:rPr>
                <w:delText xml:space="preserve"> </w:delText>
              </w:r>
              <w:r w:rsidRPr="00082C12" w:rsidDel="006E0002">
                <w:rPr>
                  <w:color w:val="000088"/>
                  <w:lang w:val="en-US"/>
                </w:rPr>
                <w:delText>new</w:delText>
              </w:r>
              <w:r w:rsidRPr="00082C12" w:rsidDel="006E0002">
                <w:rPr>
                  <w:color w:val="000000"/>
                  <w:lang w:val="en-US"/>
                </w:rPr>
                <w:delText xml:space="preserve"> </w:delText>
              </w:r>
              <w:r w:rsidRPr="00082C12" w:rsidDel="006E0002">
                <w:rPr>
                  <w:color w:val="660066"/>
                  <w:lang w:val="en-US"/>
                </w:rPr>
                <w:delText>Point</w:delText>
              </w:r>
              <w:r w:rsidRPr="00082C12" w:rsidDel="006E0002">
                <w:rPr>
                  <w:color w:val="666600"/>
                  <w:lang w:val="en-US"/>
                </w:rPr>
                <w:delText>();</w:delText>
              </w:r>
            </w:del>
          </w:p>
          <w:p w:rsidR="00227B05" w:rsidRPr="00082C12" w:rsidDel="006E0002" w:rsidRDefault="00102F2F">
            <w:pPr>
              <w:pStyle w:val="normal"/>
              <w:widowControl w:val="0"/>
              <w:spacing w:before="0" w:after="0" w:line="240" w:lineRule="auto"/>
              <w:rPr>
                <w:del w:id="2995" w:author="Сергей" w:date="2017-08-13T12:44:00Z"/>
                <w:color w:val="000000"/>
                <w:lang w:val="en-US"/>
              </w:rPr>
            </w:pPr>
            <w:del w:id="2996" w:author="Сергей" w:date="2017-08-13T12:44:00Z">
              <w:r w:rsidRPr="00082C12" w:rsidDel="006E0002">
                <w:rPr>
                  <w:color w:val="000000"/>
                  <w:lang w:val="en-US"/>
                </w:rPr>
                <w:delText xml:space="preserve">            </w:delText>
              </w:r>
              <w:r w:rsidRPr="00082C12" w:rsidDel="006E0002">
                <w:rPr>
                  <w:color w:val="660066"/>
                  <w:lang w:val="en-US"/>
                </w:rPr>
                <w:delText>Point</w:delText>
              </w:r>
              <w:r w:rsidRPr="00082C12" w:rsidDel="006E0002">
                <w:rPr>
                  <w:color w:val="000000"/>
                  <w:lang w:val="en-US"/>
                </w:rPr>
                <w:delText xml:space="preserve"> B </w:delText>
              </w:r>
              <w:r w:rsidRPr="00082C12" w:rsidDel="006E0002">
                <w:rPr>
                  <w:color w:val="666600"/>
                  <w:lang w:val="en-US"/>
                </w:rPr>
                <w:delText>=</w:delText>
              </w:r>
              <w:r w:rsidRPr="00082C12" w:rsidDel="006E0002">
                <w:rPr>
                  <w:color w:val="000000"/>
                  <w:lang w:val="en-US"/>
                </w:rPr>
                <w:delText xml:space="preserve"> </w:delText>
              </w:r>
              <w:r w:rsidRPr="00082C12" w:rsidDel="006E0002">
                <w:rPr>
                  <w:color w:val="000088"/>
                  <w:lang w:val="en-US"/>
                </w:rPr>
                <w:delText>new</w:delText>
              </w:r>
              <w:r w:rsidRPr="00082C12" w:rsidDel="006E0002">
                <w:rPr>
                  <w:color w:val="000000"/>
                  <w:lang w:val="en-US"/>
                </w:rPr>
                <w:delText xml:space="preserve"> </w:delText>
              </w:r>
              <w:r w:rsidRPr="00082C12" w:rsidDel="006E0002">
                <w:rPr>
                  <w:color w:val="660066"/>
                  <w:lang w:val="en-US"/>
                </w:rPr>
                <w:delText>Point</w:delText>
              </w:r>
              <w:r w:rsidRPr="00082C12" w:rsidDel="006E0002">
                <w:rPr>
                  <w:color w:val="666600"/>
                  <w:lang w:val="en-US"/>
                </w:rPr>
                <w:delText>(</w:delText>
              </w:r>
              <w:r w:rsidRPr="00082C12" w:rsidDel="006E0002">
                <w:rPr>
                  <w:color w:val="006666"/>
                  <w:lang w:val="en-US"/>
                </w:rPr>
                <w:delText>2</w:delText>
              </w:r>
              <w:r w:rsidRPr="00082C12" w:rsidDel="006E0002">
                <w:rPr>
                  <w:color w:val="666600"/>
                  <w:lang w:val="en-US"/>
                </w:rPr>
                <w:delText>,</w:delText>
              </w:r>
              <w:r w:rsidRPr="00082C12" w:rsidDel="006E0002">
                <w:rPr>
                  <w:color w:val="000000"/>
                  <w:lang w:val="en-US"/>
                </w:rPr>
                <w:delText xml:space="preserve"> </w:delText>
              </w:r>
              <w:r w:rsidRPr="00082C12" w:rsidDel="006E0002">
                <w:rPr>
                  <w:color w:val="006666"/>
                  <w:lang w:val="en-US"/>
                </w:rPr>
                <w:delText>2</w:delText>
              </w:r>
              <w:r w:rsidRPr="00082C12" w:rsidDel="006E0002">
                <w:rPr>
                  <w:color w:val="666600"/>
                  <w:lang w:val="en-US"/>
                </w:rPr>
                <w:delText>);</w:delText>
              </w:r>
            </w:del>
          </w:p>
          <w:p w:rsidR="00227B05" w:rsidRPr="00082C12" w:rsidDel="006E0002" w:rsidRDefault="00102F2F">
            <w:pPr>
              <w:pStyle w:val="normal"/>
              <w:widowControl w:val="0"/>
              <w:spacing w:before="0" w:after="0" w:line="240" w:lineRule="auto"/>
              <w:rPr>
                <w:del w:id="2997" w:author="Сергей" w:date="2017-08-13T12:44:00Z"/>
                <w:color w:val="000000"/>
                <w:lang w:val="en-US"/>
              </w:rPr>
            </w:pPr>
            <w:del w:id="2998" w:author="Сергей" w:date="2017-08-13T12:44:00Z">
              <w:r w:rsidRPr="00082C12" w:rsidDel="006E0002">
                <w:rPr>
                  <w:color w:val="000000"/>
                  <w:lang w:val="en-US"/>
                </w:rPr>
                <w:delText xml:space="preserve">            </w:delText>
              </w:r>
              <w:r w:rsidRPr="00082C12" w:rsidDel="006E0002">
                <w:rPr>
                  <w:color w:val="880000"/>
                  <w:lang w:val="en-US"/>
                </w:rPr>
                <w:delText>//Console.WriteLine(A.Distance(B));</w:delText>
              </w:r>
            </w:del>
          </w:p>
          <w:p w:rsidR="00227B05" w:rsidDel="006E0002" w:rsidRDefault="00102F2F">
            <w:pPr>
              <w:pStyle w:val="normal"/>
              <w:widowControl w:val="0"/>
              <w:spacing w:before="0" w:after="0" w:line="240" w:lineRule="auto"/>
              <w:rPr>
                <w:del w:id="2999" w:author="Сергей" w:date="2017-08-13T12:44:00Z"/>
                <w:color w:val="000000"/>
              </w:rPr>
            </w:pPr>
            <w:del w:id="3000" w:author="Сергей" w:date="2017-08-13T12:44:00Z">
              <w:r w:rsidRPr="00082C12" w:rsidDel="006E0002">
                <w:rPr>
                  <w:color w:val="000000"/>
                  <w:lang w:val="en-US"/>
                </w:rPr>
                <w:delText xml:space="preserve">            </w:delText>
              </w:r>
              <w:r w:rsidDel="006E0002">
                <w:rPr>
                  <w:color w:val="660066"/>
                </w:rPr>
                <w:delText>Console</w:delText>
              </w:r>
              <w:r w:rsidDel="006E0002">
                <w:rPr>
                  <w:color w:val="666600"/>
                </w:rPr>
                <w:delText>.</w:delText>
              </w:r>
              <w:r w:rsidDel="006E0002">
                <w:rPr>
                  <w:color w:val="660066"/>
                </w:rPr>
                <w:delText>ReadKey</w:delText>
              </w:r>
              <w:r w:rsidDel="006E0002">
                <w:rPr>
                  <w:color w:val="666600"/>
                </w:rPr>
                <w:delText>();</w:delText>
              </w:r>
            </w:del>
          </w:p>
          <w:p w:rsidR="00227B05" w:rsidDel="006E0002" w:rsidRDefault="00102F2F">
            <w:pPr>
              <w:pStyle w:val="normal"/>
              <w:widowControl w:val="0"/>
              <w:spacing w:before="0" w:after="0" w:line="240" w:lineRule="auto"/>
              <w:rPr>
                <w:del w:id="3001" w:author="Сергей" w:date="2017-08-13T12:44:00Z"/>
                <w:color w:val="000000"/>
              </w:rPr>
            </w:pPr>
            <w:del w:id="3002" w:author="Сергей" w:date="2017-08-13T12:44:00Z">
              <w:r w:rsidDel="006E0002">
                <w:rPr>
                  <w:color w:val="000000"/>
                </w:rPr>
                <w:delText xml:space="preserve">        }</w:delText>
              </w:r>
            </w:del>
          </w:p>
          <w:p w:rsidR="00227B05" w:rsidDel="006E0002" w:rsidRDefault="00102F2F">
            <w:pPr>
              <w:pStyle w:val="normal"/>
              <w:widowControl w:val="0"/>
              <w:spacing w:before="0" w:after="0" w:line="240" w:lineRule="auto"/>
              <w:rPr>
                <w:del w:id="3003" w:author="Сергей" w:date="2017-08-13T12:44:00Z"/>
                <w:color w:val="000000"/>
              </w:rPr>
            </w:pPr>
            <w:del w:id="3004" w:author="Сергей" w:date="2017-08-13T12:44:00Z">
              <w:r w:rsidDel="006E0002">
                <w:rPr>
                  <w:color w:val="000000"/>
                </w:rPr>
                <w:delText xml:space="preserve">    }</w:delText>
              </w:r>
            </w:del>
          </w:p>
          <w:p w:rsidR="00227B05" w:rsidRDefault="00102F2F">
            <w:pPr>
              <w:pStyle w:val="normal"/>
              <w:widowControl w:val="0"/>
              <w:spacing w:before="0" w:after="0" w:line="240" w:lineRule="auto"/>
            </w:pPr>
            <w:del w:id="3005" w:author="Сергей" w:date="2017-08-13T12:44:00Z">
              <w:r w:rsidDel="006E0002">
                <w:rPr>
                  <w:color w:val="000000"/>
                </w:rPr>
                <w:delText>}</w:delText>
              </w:r>
            </w:del>
          </w:p>
        </w:tc>
      </w:tr>
    </w:tbl>
    <w:p w:rsidR="00227B05" w:rsidRDefault="00227B05">
      <w:pPr>
        <w:pStyle w:val="1"/>
        <w:contextualSpacing w:val="0"/>
      </w:pPr>
      <w:bookmarkStart w:id="3006" w:name="_xw7s6al2hf45" w:colFirst="0" w:colLast="0"/>
      <w:bookmarkEnd w:id="3006"/>
    </w:p>
    <w:p w:rsidR="00227B05" w:rsidRDefault="00102F2F">
      <w:pPr>
        <w:pStyle w:val="1"/>
        <w:contextualSpacing w:val="0"/>
      </w:pPr>
      <w:bookmarkStart w:id="3007" w:name="_3tfrjxxltv85" w:colFirst="0" w:colLast="0"/>
      <w:bookmarkEnd w:id="3007"/>
      <w:r>
        <w:t xml:space="preserve">Домашнее задание </w:t>
      </w:r>
    </w:p>
    <w:p w:rsidR="00227B05" w:rsidRDefault="00102F2F">
      <w:pPr>
        <w:pStyle w:val="normal"/>
        <w:numPr>
          <w:ilvl w:val="0"/>
          <w:numId w:val="1"/>
        </w:numPr>
        <w:ind w:hanging="360"/>
        <w:contextualSpacing/>
      </w:pPr>
      <w:r>
        <w:t xml:space="preserve">а) Дописать структуру </w:t>
      </w:r>
      <w:proofErr w:type="spellStart"/>
      <w:r>
        <w:t>Complex</w:t>
      </w:r>
      <w:proofErr w:type="spellEnd"/>
      <w:r>
        <w:t>, добавив метод вычитания комплексных чисел. Продемонстрировать работу структуры;</w:t>
      </w:r>
      <w:r>
        <w:br/>
        <w:t xml:space="preserve">б) Дописать класс </w:t>
      </w:r>
      <w:proofErr w:type="spellStart"/>
      <w:r>
        <w:t>Complex</w:t>
      </w:r>
      <w:proofErr w:type="spellEnd"/>
      <w:r>
        <w:t>, добавив методы вычитания и произведения чисел. Проверить работу класса;</w:t>
      </w:r>
    </w:p>
    <w:p w:rsidR="00227B05" w:rsidRDefault="00102F2F">
      <w:pPr>
        <w:pStyle w:val="normal"/>
        <w:numPr>
          <w:ilvl w:val="0"/>
          <w:numId w:val="1"/>
        </w:numPr>
        <w:ind w:hanging="360"/>
        <w:contextualSpacing/>
      </w:pPr>
      <w:r>
        <w:t xml:space="preserve">а)  С клавиатуры вводятся числа, пока не будет введен 0 (каждое число в новой строке). Требуется подсчитать сумму всех нечетных положительных чисел. Сами числа и сумму вывести на экран; Используя </w:t>
      </w:r>
      <w:proofErr w:type="spellStart"/>
      <w:r>
        <w:t>tryParse</w:t>
      </w:r>
      <w:proofErr w:type="spellEnd"/>
      <w:r>
        <w:t>;</w:t>
      </w:r>
      <w:r>
        <w:br/>
        <w:t>б) Добавить обработку исключительных ситуаций на то, что могут быть введены некорректные данные. При возникновении ошибки вывести сообщение.</w:t>
      </w:r>
      <w:r>
        <w:br/>
        <w:t>Напишите соответствующую функцию</w:t>
      </w:r>
    </w:p>
    <w:p w:rsidR="00227B05" w:rsidRDefault="00102F2F">
      <w:pPr>
        <w:pStyle w:val="normal"/>
        <w:numPr>
          <w:ilvl w:val="0"/>
          <w:numId w:val="1"/>
        </w:numPr>
        <w:ind w:hanging="360"/>
        <w:contextualSpacing/>
      </w:pPr>
      <w:r>
        <w:t>*Описать класс дробей - рациональных чисел, являющихся отношением двух целых чисел. Предусмотреть методы сложения, вычитания, умножения и деления дробей. Написать программу, демонстрирующую все разработанные элементы класса. Достаточно решить 2 задачи. Все программы сделать в одном решении.</w:t>
      </w:r>
      <w:r>
        <w:br/>
        <w:t>** Добавить упрощение дробей.</w:t>
      </w:r>
    </w:p>
    <w:p w:rsidR="00227B05" w:rsidRDefault="00102F2F">
      <w:pPr>
        <w:pStyle w:val="1"/>
        <w:contextualSpacing w:val="0"/>
      </w:pPr>
      <w:bookmarkStart w:id="3008" w:name="_q7971z70gyms" w:colFirst="0" w:colLast="0"/>
      <w:bookmarkEnd w:id="3008"/>
      <w:r>
        <w:t>Дополнительные материалы</w:t>
      </w:r>
    </w:p>
    <w:p w:rsidR="00227B05" w:rsidRDefault="00102F2F">
      <w:pPr>
        <w:pStyle w:val="normal"/>
        <w:numPr>
          <w:ilvl w:val="0"/>
          <w:numId w:val="4"/>
        </w:numPr>
        <w:spacing w:before="0" w:after="0"/>
        <w:ind w:hanging="360"/>
        <w:contextualSpacing/>
      </w:pPr>
      <w:r>
        <w:t>Т.А. Павловская. Глава “Классы: основные понятия”.</w:t>
      </w:r>
    </w:p>
    <w:p w:rsidR="00227B05" w:rsidRDefault="00102F2F">
      <w:pPr>
        <w:pStyle w:val="normal"/>
        <w:numPr>
          <w:ilvl w:val="0"/>
          <w:numId w:val="4"/>
        </w:numPr>
        <w:spacing w:before="0" w:after="0"/>
        <w:ind w:hanging="360"/>
        <w:contextualSpacing/>
      </w:pPr>
      <w:r>
        <w:t xml:space="preserve"> Эндрю </w:t>
      </w:r>
      <w:proofErr w:type="spellStart"/>
      <w:r>
        <w:t>Троелсен</w:t>
      </w:r>
      <w:proofErr w:type="spellEnd"/>
      <w:proofErr w:type="gramStart"/>
      <w:r>
        <w:t xml:space="preserve"> ,</w:t>
      </w:r>
      <w:proofErr w:type="gramEnd"/>
      <w:r>
        <w:t xml:space="preserve"> “Язык программирования C# 5.0 и платформа .NET 4.5”. Глава 4. Типы структур.</w:t>
      </w:r>
    </w:p>
    <w:p w:rsidR="00227B05" w:rsidRDefault="00102F2F">
      <w:pPr>
        <w:pStyle w:val="normal"/>
        <w:numPr>
          <w:ilvl w:val="0"/>
          <w:numId w:val="4"/>
        </w:numPr>
        <w:spacing w:before="0" w:after="0"/>
        <w:ind w:hanging="360"/>
        <w:contextualSpacing/>
        <w:rPr>
          <w:b/>
        </w:rPr>
      </w:pPr>
      <w:r>
        <w:rPr>
          <w:b/>
        </w:rPr>
        <w:t xml:space="preserve">Эндрю </w:t>
      </w:r>
      <w:proofErr w:type="spellStart"/>
      <w:r>
        <w:rPr>
          <w:b/>
        </w:rPr>
        <w:t>Троелсен</w:t>
      </w:r>
      <w:proofErr w:type="spellEnd"/>
      <w:proofErr w:type="gramStart"/>
      <w:r>
        <w:rPr>
          <w:b/>
        </w:rPr>
        <w:t xml:space="preserve"> ,</w:t>
      </w:r>
      <w:proofErr w:type="gramEnd"/>
      <w:r>
        <w:rPr>
          <w:b/>
        </w:rPr>
        <w:t xml:space="preserve"> “Язык программирования C# 5.0 и платформа .NET 4.5”. Типы значений и ссылочные типы</w:t>
      </w:r>
    </w:p>
    <w:p w:rsidR="00227B05" w:rsidRDefault="00227B05">
      <w:pPr>
        <w:pStyle w:val="normal"/>
        <w:spacing w:before="0" w:after="0"/>
      </w:pPr>
    </w:p>
    <w:p w:rsidR="00227B05" w:rsidRDefault="00102F2F">
      <w:pPr>
        <w:pStyle w:val="1"/>
        <w:contextualSpacing w:val="0"/>
      </w:pPr>
      <w:bookmarkStart w:id="3009" w:name="_3t3wy4vfp1x0" w:colFirst="0" w:colLast="0"/>
      <w:bookmarkEnd w:id="3009"/>
      <w:r>
        <w:t>Используемая литература</w:t>
      </w:r>
    </w:p>
    <w:p w:rsidR="00227B05" w:rsidRDefault="00102F2F">
      <w:pPr>
        <w:pStyle w:val="normal"/>
      </w:pPr>
      <w:r>
        <w:t>Для подготовки данного методического пособия были использованы следующие ресурсы:</w:t>
      </w:r>
    </w:p>
    <w:p w:rsidR="00227B05" w:rsidRDefault="00102F2F">
      <w:pPr>
        <w:pStyle w:val="normal"/>
        <w:numPr>
          <w:ilvl w:val="0"/>
          <w:numId w:val="3"/>
        </w:numPr>
        <w:ind w:hanging="360"/>
        <w:contextualSpacing/>
      </w:pPr>
      <w:r>
        <w:t xml:space="preserve">Т.А. Павловская. “Программирование на языке высокого уровня”, 2009 г. </w:t>
      </w:r>
    </w:p>
    <w:p w:rsidR="00227B05" w:rsidRDefault="00102F2F">
      <w:pPr>
        <w:pStyle w:val="normal"/>
        <w:numPr>
          <w:ilvl w:val="0"/>
          <w:numId w:val="3"/>
        </w:numPr>
        <w:ind w:hanging="360"/>
        <w:contextualSpacing/>
      </w:pPr>
      <w:r>
        <w:t xml:space="preserve">“Язык программирования C# 5.0 и платформа .NET 4.5”.  Эндрю </w:t>
      </w:r>
      <w:proofErr w:type="spellStart"/>
      <w:r>
        <w:t>Троелсен</w:t>
      </w:r>
      <w:proofErr w:type="spellEnd"/>
      <w:r>
        <w:t>,  Питер 2013 г.</w:t>
      </w:r>
    </w:p>
    <w:p w:rsidR="00227B05" w:rsidRDefault="00102F2F">
      <w:pPr>
        <w:pStyle w:val="normal"/>
        <w:numPr>
          <w:ilvl w:val="0"/>
          <w:numId w:val="3"/>
        </w:numPr>
        <w:ind w:hanging="360"/>
        <w:contextualSpacing/>
      </w:pPr>
      <w:proofErr w:type="spellStart"/>
      <w:r>
        <w:t>Г.Шилдт</w:t>
      </w:r>
      <w:proofErr w:type="spellEnd"/>
      <w:r>
        <w:t>. “C# 4.0. Полное руководство”.</w:t>
      </w:r>
    </w:p>
    <w:p w:rsidR="00227B05" w:rsidRDefault="00CD3E71">
      <w:pPr>
        <w:pStyle w:val="normal"/>
        <w:numPr>
          <w:ilvl w:val="0"/>
          <w:numId w:val="3"/>
        </w:numPr>
        <w:ind w:hanging="360"/>
        <w:contextualSpacing/>
      </w:pPr>
      <w:hyperlink r:id="rId8">
        <w:r w:rsidR="00102F2F">
          <w:rPr>
            <w:color w:val="1155CC"/>
            <w:u w:val="single"/>
          </w:rPr>
          <w:t>MSDN</w:t>
        </w:r>
      </w:hyperlink>
      <w:r w:rsidR="00102F2F">
        <w:t>.</w:t>
      </w:r>
    </w:p>
    <w:sectPr w:rsidR="00227B05" w:rsidSect="00227B05">
      <w:headerReference w:type="default" r:id="rId9"/>
      <w:footerReference w:type="default" r:id="rId10"/>
      <w:headerReference w:type="first" r:id="rId11"/>
      <w:footerReference w:type="first" r:id="rId12"/>
      <w:pgSz w:w="11906" w:h="16838"/>
      <w:pgMar w:top="1133" w:right="1133" w:bottom="1133" w:left="1133" w:header="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3E79" w:rsidRDefault="00DD3E79" w:rsidP="00227B05">
      <w:pPr>
        <w:spacing w:before="0" w:after="0" w:line="240" w:lineRule="auto"/>
      </w:pPr>
      <w:r>
        <w:separator/>
      </w:r>
    </w:p>
  </w:endnote>
  <w:endnote w:type="continuationSeparator" w:id="0">
    <w:p w:rsidR="00DD3E79" w:rsidRDefault="00DD3E79" w:rsidP="00227B05">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Roboto">
    <w:altName w:val="Times New Roman"/>
    <w:charset w:val="00"/>
    <w:family w:val="auto"/>
    <w:pitch w:val="default"/>
    <w:sig w:usb0="00000000" w:usb1="00000000" w:usb2="00000000" w:usb3="00000000" w:csb0="00000000" w:csb1="00000000"/>
  </w:font>
  <w:font w:name="Cambria">
    <w:panose1 w:val="02040503050406030204"/>
    <w:charset w:val="CC"/>
    <w:family w:val="roman"/>
    <w:pitch w:val="variable"/>
    <w:sig w:usb0="E00002FF" w:usb1="4000045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4B85" w:rsidRDefault="00434B85">
    <w:pPr>
      <w:pStyle w:val="normal"/>
      <w:spacing w:before="0" w:after="0"/>
      <w:rPr>
        <w:color w:val="ABB1B9"/>
        <w:sz w:val="16"/>
        <w:szCs w:val="16"/>
      </w:rPr>
    </w:pPr>
  </w:p>
  <w:p w:rsidR="00434B85" w:rsidRDefault="00434B85">
    <w:pPr>
      <w:pStyle w:val="normal"/>
      <w:spacing w:before="0" w:after="0"/>
      <w:rPr>
        <w:color w:val="ABB1B9"/>
        <w:sz w:val="16"/>
        <w:szCs w:val="16"/>
      </w:rPr>
    </w:pPr>
    <w:r>
      <w:rPr>
        <w:color w:val="ABB1B9"/>
        <w:sz w:val="16"/>
        <w:szCs w:val="16"/>
      </w:rPr>
      <w:t xml:space="preserve">© </w:t>
    </w:r>
    <w:proofErr w:type="spellStart"/>
    <w:r>
      <w:rPr>
        <w:color w:val="ABB1B9"/>
        <w:sz w:val="16"/>
        <w:szCs w:val="16"/>
      </w:rPr>
      <w:t>geekbrains.ru</w:t>
    </w:r>
    <w:proofErr w:type="spellEnd"/>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fldSimple w:instr="PAGE">
      <w:r w:rsidR="006E0002">
        <w:rPr>
          <w:noProof/>
        </w:rPr>
        <w:t>25</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4B85" w:rsidRDefault="00434B85">
    <w:pPr>
      <w:pStyle w:val="normal"/>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3E79" w:rsidRDefault="00DD3E79" w:rsidP="00227B05">
      <w:pPr>
        <w:spacing w:before="0" w:after="0" w:line="240" w:lineRule="auto"/>
      </w:pPr>
      <w:r>
        <w:separator/>
      </w:r>
    </w:p>
  </w:footnote>
  <w:footnote w:type="continuationSeparator" w:id="0">
    <w:p w:rsidR="00DD3E79" w:rsidRDefault="00DD3E79" w:rsidP="00227B05">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4B85" w:rsidRDefault="00434B85">
    <w:pPr>
      <w:pStyle w:val="normal"/>
      <w:rPr>
        <w:rFonts w:ascii="Roboto" w:eastAsia="Roboto" w:hAnsi="Roboto" w:cs="Roboto"/>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4B85" w:rsidRDefault="00434B85">
    <w:pPr>
      <w:pStyle w:val="normal"/>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1" distB="0" distT="0" distL="0" distR="0" hidden="0" layoutInCell="0" locked="0" relativeHeight="0" simplePos="0">
            <wp:simplePos x="0" y="0"/>
            <wp:positionH relativeFrom="margin">
              <wp:posOffset>-715236</wp:posOffset>
            </wp:positionH>
            <wp:positionV relativeFrom="paragraph">
              <wp:posOffset>-66674</wp:posOffset>
            </wp:positionV>
            <wp:extent cx="7563713" cy="1181830"/>
            <wp:effectExtent b="0" l="0" r="0" t="0"/>
            <wp:wrapSquare wrapText="bothSides" distB="0" distT="0" distL="0" distR="0"/>
            <wp:docPr id="1" name=""/>
            <a:graphic>
              <a:graphicData uri="http://schemas.microsoft.com/office/word/2010/wordprocessingShape">
                <wps:wsp>
                  <wps:cNvSpPr/>
                  <wps:cNvPr id="2" name="Shape 2"/>
                  <wps:spPr>
                    <a:xfrm>
                      <a:off x="0" y="0"/>
                      <a:ext cx="9753599" cy="1516200"/>
                    </a:xfrm>
                    <a:prstGeom prst="rect">
                      <a:avLst/>
                    </a:prstGeom>
                    <a:solidFill>
                      <a:srgbClr val="E9ED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ve:Fallback>
        <w:r>
          <w:rPr>
            <w:noProof/>
          </w:rPr>
          <w:drawing>
            <wp:anchor distT="0" distB="0" distL="0" distR="0" simplePos="0" relativeHeight="251658240" behindDoc="0" locked="0" layoutInCell="0" allowOverlap="1">
              <wp:simplePos x="0" y="0"/>
              <wp:positionH relativeFrom="margin">
                <wp:posOffset>-715236</wp:posOffset>
              </wp:positionH>
              <wp:positionV relativeFrom="paragraph">
                <wp:posOffset>-66674</wp:posOffset>
              </wp:positionV>
              <wp:extent cx="7563713" cy="1181830"/>
              <wp:effectExtent l="0" t="0" r="0" b="0"/>
              <wp:wrapSquare wrapText="bothSides" distT="0" distB="0" distL="0" distR="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7563713" cy="1181830"/>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1" distB="0" distT="0" distL="0" distR="0" hidden="0" layoutInCell="0" locked="0" relativeHeight="0" simplePos="0">
            <wp:simplePos x="0" y="0"/>
            <wp:positionH relativeFrom="margin">
              <wp:posOffset>-47624</wp:posOffset>
            </wp:positionH>
            <wp:positionV relativeFrom="paragraph">
              <wp:posOffset>485775</wp:posOffset>
            </wp:positionV>
            <wp:extent cx="5505450" cy="1463474"/>
            <wp:effectExtent b="0" l="0" r="0" t="0"/>
            <wp:wrapTopAndBottom distB="0" distT="0"/>
            <wp:docPr id="2" name=""/>
            <a:graphic>
              <a:graphicData uri="http://schemas.microsoft.com/office/word/2010/wordprocessingShape">
                <wps:wsp>
                  <wps:cNvSpPr txBox="1"/>
                  <wps:cNvPr id="3" name="Shape 3"/>
                  <wps:spPr>
                    <a:xfrm>
                      <a:off x="1304925" y="773250"/>
                      <a:ext cx="4493099" cy="1177799"/>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C#. Базовый курс</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r>
                        <w:r w:rsidDel="00000000" w:rsidR="00000000" w:rsidRPr="00000000">
                          <w:rPr>
                            <w:rFonts w:ascii="Arial" w:cs="Arial" w:eastAsia="Arial" w:hAnsi="Arial"/>
                            <w:b w:val="0"/>
                            <w:i w:val="0"/>
                            <w:smallCaps w:val="0"/>
                            <w:strike w:val="0"/>
                            <w:color w:val="4c5d6e"/>
                            <w:sz w:val="48"/>
                            <w:vertAlign w:val="baseline"/>
                          </w:rPr>
                          <w:t xml:space="preserve">Урок 3</w:t>
                        </w:r>
                      </w:p>
                    </w:txbxContent>
                  </wps:txbx>
                  <wps:bodyPr anchorCtr="0" anchor="t" bIns="91425" lIns="91425" rIns="91425" tIns="91425"/>
                </wps:wsp>
              </a:graphicData>
            </a:graphic>
          </wp:anchor>
        </w:drawing>
      </mc:Choice>
      <ve:Fallback>
        <w:r>
          <w:rPr>
            <w:noProof/>
          </w:rPr>
          <w:drawing>
            <wp:anchor distT="0" distB="0" distL="0" distR="0" simplePos="0" relativeHeight="251659264" behindDoc="0" locked="0" layoutInCell="0" allowOverlap="1">
              <wp:simplePos x="0" y="0"/>
              <wp:positionH relativeFrom="margin">
                <wp:posOffset>-47624</wp:posOffset>
              </wp:positionH>
              <wp:positionV relativeFrom="paragraph">
                <wp:posOffset>485775</wp:posOffset>
              </wp:positionV>
              <wp:extent cx="5505450" cy="1463474"/>
              <wp:effectExtent l="0" t="0" r="0" b="0"/>
              <wp:wrapTopAndBottom distT="0" dist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
                      <a:srcRect/>
                      <a:stretch>
                        <a:fillRect/>
                      </a:stretch>
                    </pic:blipFill>
                    <pic:spPr>
                      <a:xfrm>
                        <a:off x="0" y="0"/>
                        <a:ext cx="5505450" cy="1463474"/>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1" distB="57150" distT="57150" distL="57150" distR="57150" hidden="0" layoutInCell="0" locked="0" relativeHeight="0" simplePos="0">
            <wp:simplePos x="0" y="0"/>
            <wp:positionH relativeFrom="margin">
              <wp:posOffset>4713150</wp:posOffset>
            </wp:positionH>
            <wp:positionV relativeFrom="paragraph">
              <wp:posOffset>381000</wp:posOffset>
            </wp:positionV>
            <wp:extent cx="1353413" cy="1353413"/>
            <wp:effectExtent b="0" l="0" r="0" t="0"/>
            <wp:wrapTopAndBottom distB="57150" distT="57150"/>
            <wp:docPr id="3" name=""/>
            <a:graphic>
              <a:graphicData uri="http://schemas.microsoft.com/office/word/2010/wordprocessingGroup">
                <wpg:wgp>
                  <wpg:cNvGrpSpPr/>
                  <wpg:grpSpPr>
                    <a:xfrm>
                      <a:off x="3486119" y="2219237"/>
                      <a:ext cx="1353413" cy="1353413"/>
                      <a:chOff x="3486119" y="2219237"/>
                      <a:chExt cx="2876699" cy="2876699"/>
                    </a:xfrm>
                  </wpg:grpSpPr>
                  <pic:pic>
                    <pic:nvPicPr>
                      <pic:cNvPr descr="C#" id="4" name="Shape 4"/>
                      <pic:cNvPicPr preferRelativeResize="0"/>
                    </pic:nvPicPr>
                    <pic:blipFill/>
                    <pic:spPr>
                      <a:xfrm>
                        <a:off x="3486119" y="2219237"/>
                        <a:ext cx="2876699" cy="2876699"/>
                      </a:xfrm>
                      <a:prstGeom prst="rect">
                        <a:avLst/>
                      </a:prstGeom>
                      <a:noFill/>
                      <a:ln>
                        <a:noFill/>
                      </a:ln>
                    </pic:spPr>
                  </pic:pic>
                </wpg:wgp>
              </a:graphicData>
            </a:graphic>
          </wp:anchor>
        </w:drawing>
      </mc:Choice>
      <ve:Fallback>
        <w:r>
          <w:rPr>
            <w:noProof/>
          </w:rPr>
          <w:drawing>
            <wp:anchor distT="57150" distB="57150" distL="57150" distR="57150" simplePos="0" relativeHeight="251660288" behindDoc="0" locked="0" layoutInCell="0" allowOverlap="1">
              <wp:simplePos x="0" y="0"/>
              <wp:positionH relativeFrom="margin">
                <wp:posOffset>4713150</wp:posOffset>
              </wp:positionH>
              <wp:positionV relativeFrom="paragraph">
                <wp:posOffset>381000</wp:posOffset>
              </wp:positionV>
              <wp:extent cx="1353413" cy="1353413"/>
              <wp:effectExtent l="0" t="0" r="0" b="0"/>
              <wp:wrapTopAndBottom distT="57150" distB="5715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
                      <a:srcRect/>
                      <a:stretch>
                        <a:fillRect/>
                      </a:stretch>
                    </pic:blipFill>
                    <pic:spPr>
                      <a:xfrm>
                        <a:off x="0" y="0"/>
                        <a:ext cx="1353413" cy="1353413"/>
                      </a:xfrm>
                      <a:prstGeom prst="rect">
                        <a:avLst/>
                      </a:prstGeom>
                      <a:ln/>
                    </pic:spPr>
                  </pic:pic>
                </a:graphicData>
              </a:graphic>
            </wp:anchor>
          </w:drawing>
        </w:r>
      </ve:Fallback>
    </ve:AlternateConten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BA62D2"/>
    <w:multiLevelType w:val="multilevel"/>
    <w:tmpl w:val="A81A5B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FA9601B"/>
    <w:multiLevelType w:val="multilevel"/>
    <w:tmpl w:val="492691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29C9421F"/>
    <w:multiLevelType w:val="multilevel"/>
    <w:tmpl w:val="BAE6AD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798115CA"/>
    <w:multiLevelType w:val="multilevel"/>
    <w:tmpl w:val="27CE83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footnotePr>
    <w:footnote w:id="-1"/>
    <w:footnote w:id="0"/>
  </w:footnotePr>
  <w:endnotePr>
    <w:endnote w:id="-1"/>
    <w:endnote w:id="0"/>
  </w:endnotePr>
  <w:compat/>
  <w:rsids>
    <w:rsidRoot w:val="00227B05"/>
    <w:rsid w:val="00082C12"/>
    <w:rsid w:val="0009237C"/>
    <w:rsid w:val="00102F2F"/>
    <w:rsid w:val="00141409"/>
    <w:rsid w:val="001B5DCE"/>
    <w:rsid w:val="00225132"/>
    <w:rsid w:val="00227B05"/>
    <w:rsid w:val="00254AC9"/>
    <w:rsid w:val="002B6373"/>
    <w:rsid w:val="00434B85"/>
    <w:rsid w:val="00462510"/>
    <w:rsid w:val="006447D9"/>
    <w:rsid w:val="006E0002"/>
    <w:rsid w:val="00794AF8"/>
    <w:rsid w:val="008320BC"/>
    <w:rsid w:val="00852AC5"/>
    <w:rsid w:val="008F21D7"/>
    <w:rsid w:val="008F4A8E"/>
    <w:rsid w:val="0097000C"/>
    <w:rsid w:val="00A50E99"/>
    <w:rsid w:val="00AD302E"/>
    <w:rsid w:val="00CD3E71"/>
    <w:rsid w:val="00CF003C"/>
    <w:rsid w:val="00DD3E79"/>
    <w:rsid w:val="00EE064A"/>
    <w:rsid w:val="00F3269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2C2D30"/>
        <w:lang w:val="ru-RU" w:eastAsia="ru-RU"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4AF8"/>
  </w:style>
  <w:style w:type="paragraph" w:styleId="1">
    <w:name w:val="heading 1"/>
    <w:basedOn w:val="normal"/>
    <w:next w:val="normal"/>
    <w:rsid w:val="00227B05"/>
    <w:pPr>
      <w:keepNext/>
      <w:keepLines/>
      <w:spacing w:after="120"/>
      <w:contextualSpacing/>
      <w:outlineLvl w:val="0"/>
    </w:pPr>
    <w:rPr>
      <w:b/>
      <w:color w:val="4D5D6D"/>
      <w:sz w:val="48"/>
      <w:szCs w:val="48"/>
    </w:rPr>
  </w:style>
  <w:style w:type="paragraph" w:styleId="2">
    <w:name w:val="heading 2"/>
    <w:basedOn w:val="normal"/>
    <w:next w:val="normal"/>
    <w:rsid w:val="00227B05"/>
    <w:pPr>
      <w:keepNext/>
      <w:keepLines/>
      <w:contextualSpacing/>
      <w:outlineLvl w:val="1"/>
    </w:pPr>
    <w:rPr>
      <w:color w:val="4D5D6D"/>
      <w:sz w:val="32"/>
      <w:szCs w:val="32"/>
    </w:rPr>
  </w:style>
  <w:style w:type="paragraph" w:styleId="3">
    <w:name w:val="heading 3"/>
    <w:basedOn w:val="normal"/>
    <w:next w:val="normal"/>
    <w:rsid w:val="00227B05"/>
    <w:pPr>
      <w:keepNext/>
      <w:keepLines/>
      <w:spacing w:before="360" w:after="120"/>
      <w:contextualSpacing/>
      <w:outlineLvl w:val="2"/>
    </w:pPr>
    <w:rPr>
      <w:b/>
      <w:sz w:val="24"/>
      <w:szCs w:val="24"/>
    </w:rPr>
  </w:style>
  <w:style w:type="paragraph" w:styleId="4">
    <w:name w:val="heading 4"/>
    <w:basedOn w:val="normal"/>
    <w:next w:val="normal"/>
    <w:rsid w:val="00227B05"/>
    <w:pPr>
      <w:keepNext/>
      <w:keepLines/>
      <w:contextualSpacing/>
      <w:outlineLvl w:val="3"/>
    </w:pPr>
    <w:rPr>
      <w:i/>
      <w:color w:val="ABB1B9"/>
    </w:rPr>
  </w:style>
  <w:style w:type="paragraph" w:styleId="5">
    <w:name w:val="heading 5"/>
    <w:basedOn w:val="normal"/>
    <w:next w:val="normal"/>
    <w:rsid w:val="00227B05"/>
    <w:pPr>
      <w:keepNext/>
      <w:keepLines/>
      <w:spacing w:before="240" w:after="80"/>
      <w:contextualSpacing/>
      <w:outlineLvl w:val="4"/>
    </w:pPr>
    <w:rPr>
      <w:color w:val="666666"/>
      <w:sz w:val="22"/>
      <w:szCs w:val="22"/>
    </w:rPr>
  </w:style>
  <w:style w:type="paragraph" w:styleId="6">
    <w:name w:val="heading 6"/>
    <w:basedOn w:val="normal"/>
    <w:next w:val="normal"/>
    <w:rsid w:val="00227B05"/>
    <w:pPr>
      <w:keepNext/>
      <w:keepLines/>
      <w:spacing w:before="240" w:after="80"/>
      <w:contextualSpacing/>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227B05"/>
  </w:style>
  <w:style w:type="table" w:customStyle="1" w:styleId="TableNormal">
    <w:name w:val="Table Normal"/>
    <w:rsid w:val="00227B05"/>
    <w:tblPr>
      <w:tblCellMar>
        <w:top w:w="0" w:type="dxa"/>
        <w:left w:w="0" w:type="dxa"/>
        <w:bottom w:w="0" w:type="dxa"/>
        <w:right w:w="0" w:type="dxa"/>
      </w:tblCellMar>
    </w:tblPr>
  </w:style>
  <w:style w:type="paragraph" w:styleId="a3">
    <w:name w:val="Title"/>
    <w:basedOn w:val="normal"/>
    <w:next w:val="normal"/>
    <w:rsid w:val="00227B05"/>
    <w:pPr>
      <w:keepNext/>
      <w:keepLines/>
      <w:contextualSpacing/>
    </w:pPr>
    <w:rPr>
      <w:color w:val="4D5D6D"/>
      <w:sz w:val="88"/>
      <w:szCs w:val="88"/>
    </w:rPr>
  </w:style>
  <w:style w:type="paragraph" w:styleId="a4">
    <w:name w:val="Subtitle"/>
    <w:basedOn w:val="normal"/>
    <w:next w:val="normal"/>
    <w:rsid w:val="00227B05"/>
    <w:pPr>
      <w:keepNext/>
      <w:keepLines/>
      <w:spacing w:before="0" w:after="80"/>
      <w:contextualSpacing/>
    </w:pPr>
    <w:rPr>
      <w:color w:val="ABB1B9"/>
      <w:sz w:val="32"/>
      <w:szCs w:val="32"/>
    </w:rPr>
  </w:style>
  <w:style w:type="table" w:customStyle="1" w:styleId="a5">
    <w:basedOn w:val="TableNormal"/>
    <w:rsid w:val="00227B05"/>
    <w:tblPr>
      <w:tblStyleRowBandSize w:val="1"/>
      <w:tblStyleColBandSize w:val="1"/>
      <w:tblCellMar>
        <w:top w:w="0" w:type="dxa"/>
        <w:left w:w="0" w:type="dxa"/>
        <w:bottom w:w="0" w:type="dxa"/>
        <w:right w:w="0" w:type="dxa"/>
      </w:tblCellMar>
    </w:tblPr>
  </w:style>
  <w:style w:type="table" w:customStyle="1" w:styleId="a6">
    <w:basedOn w:val="TableNormal"/>
    <w:rsid w:val="00227B05"/>
    <w:tblPr>
      <w:tblStyleRowBandSize w:val="1"/>
      <w:tblStyleColBandSize w:val="1"/>
      <w:tblCellMar>
        <w:top w:w="0" w:type="dxa"/>
        <w:left w:w="0" w:type="dxa"/>
        <w:bottom w:w="0" w:type="dxa"/>
        <w:right w:w="0" w:type="dxa"/>
      </w:tblCellMar>
    </w:tblPr>
  </w:style>
  <w:style w:type="table" w:customStyle="1" w:styleId="a7">
    <w:basedOn w:val="TableNormal"/>
    <w:rsid w:val="00227B05"/>
    <w:tblPr>
      <w:tblStyleRowBandSize w:val="1"/>
      <w:tblStyleColBandSize w:val="1"/>
      <w:tblCellMar>
        <w:top w:w="0" w:type="dxa"/>
        <w:left w:w="0" w:type="dxa"/>
        <w:bottom w:w="0" w:type="dxa"/>
        <w:right w:w="0" w:type="dxa"/>
      </w:tblCellMar>
    </w:tblPr>
  </w:style>
  <w:style w:type="table" w:customStyle="1" w:styleId="a8">
    <w:basedOn w:val="TableNormal"/>
    <w:rsid w:val="00227B05"/>
    <w:tblPr>
      <w:tblStyleRowBandSize w:val="1"/>
      <w:tblStyleColBandSize w:val="1"/>
      <w:tblCellMar>
        <w:top w:w="0" w:type="dxa"/>
        <w:left w:w="0" w:type="dxa"/>
        <w:bottom w:w="0" w:type="dxa"/>
        <w:right w:w="0" w:type="dxa"/>
      </w:tblCellMar>
    </w:tblPr>
  </w:style>
  <w:style w:type="table" w:customStyle="1" w:styleId="a9">
    <w:basedOn w:val="TableNormal"/>
    <w:rsid w:val="00227B05"/>
    <w:tblPr>
      <w:tblStyleRowBandSize w:val="1"/>
      <w:tblStyleColBandSize w:val="1"/>
      <w:tblCellMar>
        <w:top w:w="0" w:type="dxa"/>
        <w:left w:w="0" w:type="dxa"/>
        <w:bottom w:w="0" w:type="dxa"/>
        <w:right w:w="0" w:type="dxa"/>
      </w:tblCellMar>
    </w:tblPr>
  </w:style>
  <w:style w:type="table" w:customStyle="1" w:styleId="aa">
    <w:basedOn w:val="TableNormal"/>
    <w:rsid w:val="00227B05"/>
    <w:tblPr>
      <w:tblStyleRowBandSize w:val="1"/>
      <w:tblStyleColBandSize w:val="1"/>
      <w:tblCellMar>
        <w:top w:w="0" w:type="dxa"/>
        <w:left w:w="0" w:type="dxa"/>
        <w:bottom w:w="0" w:type="dxa"/>
        <w:right w:w="0" w:type="dxa"/>
      </w:tblCellMar>
    </w:tblPr>
  </w:style>
  <w:style w:type="table" w:customStyle="1" w:styleId="ab">
    <w:basedOn w:val="TableNormal"/>
    <w:rsid w:val="00227B05"/>
    <w:tblPr>
      <w:tblStyleRowBandSize w:val="1"/>
      <w:tblStyleColBandSize w:val="1"/>
      <w:tblCellMar>
        <w:top w:w="0" w:type="dxa"/>
        <w:left w:w="0" w:type="dxa"/>
        <w:bottom w:w="0" w:type="dxa"/>
        <w:right w:w="0" w:type="dxa"/>
      </w:tblCellMar>
    </w:tblPr>
  </w:style>
  <w:style w:type="table" w:customStyle="1" w:styleId="ac">
    <w:basedOn w:val="TableNormal"/>
    <w:rsid w:val="00227B05"/>
    <w:tblPr>
      <w:tblStyleRowBandSize w:val="1"/>
      <w:tblStyleColBandSize w:val="1"/>
      <w:tblCellMar>
        <w:top w:w="0" w:type="dxa"/>
        <w:left w:w="0" w:type="dxa"/>
        <w:bottom w:w="0" w:type="dxa"/>
        <w:right w:w="0" w:type="dxa"/>
      </w:tblCellMar>
    </w:tblPr>
  </w:style>
  <w:style w:type="table" w:customStyle="1" w:styleId="ad">
    <w:basedOn w:val="TableNormal"/>
    <w:rsid w:val="00227B05"/>
    <w:tblPr>
      <w:tblStyleRowBandSize w:val="1"/>
      <w:tblStyleColBandSize w:val="1"/>
      <w:tblCellMar>
        <w:top w:w="0" w:type="dxa"/>
        <w:left w:w="0" w:type="dxa"/>
        <w:bottom w:w="0" w:type="dxa"/>
        <w:right w:w="0" w:type="dxa"/>
      </w:tblCellMar>
    </w:tblPr>
  </w:style>
  <w:style w:type="table" w:customStyle="1" w:styleId="ae">
    <w:basedOn w:val="TableNormal"/>
    <w:rsid w:val="00227B05"/>
    <w:tblPr>
      <w:tblStyleRowBandSize w:val="1"/>
      <w:tblStyleColBandSize w:val="1"/>
      <w:tblCellMar>
        <w:top w:w="0" w:type="dxa"/>
        <w:left w:w="0" w:type="dxa"/>
        <w:bottom w:w="0" w:type="dxa"/>
        <w:right w:w="0" w:type="dxa"/>
      </w:tblCellMar>
    </w:tblPr>
  </w:style>
  <w:style w:type="table" w:customStyle="1" w:styleId="af">
    <w:basedOn w:val="TableNormal"/>
    <w:rsid w:val="00227B05"/>
    <w:tblPr>
      <w:tblStyleRowBandSize w:val="1"/>
      <w:tblStyleColBandSize w:val="1"/>
      <w:tblCellMar>
        <w:top w:w="0" w:type="dxa"/>
        <w:left w:w="0" w:type="dxa"/>
        <w:bottom w:w="0" w:type="dxa"/>
        <w:right w:w="0" w:type="dxa"/>
      </w:tblCellMar>
    </w:tblPr>
  </w:style>
  <w:style w:type="table" w:customStyle="1" w:styleId="af0">
    <w:basedOn w:val="TableNormal"/>
    <w:rsid w:val="00227B05"/>
    <w:tblPr>
      <w:tblStyleRowBandSize w:val="1"/>
      <w:tblStyleColBandSize w:val="1"/>
      <w:tblCellMar>
        <w:top w:w="0" w:type="dxa"/>
        <w:left w:w="0" w:type="dxa"/>
        <w:bottom w:w="0" w:type="dxa"/>
        <w:right w:w="0" w:type="dxa"/>
      </w:tblCellMar>
    </w:tblPr>
  </w:style>
  <w:style w:type="table" w:customStyle="1" w:styleId="af1">
    <w:basedOn w:val="TableNormal"/>
    <w:rsid w:val="00227B05"/>
    <w:tblPr>
      <w:tblStyleRowBandSize w:val="1"/>
      <w:tblStyleColBandSize w:val="1"/>
      <w:tblCellMar>
        <w:top w:w="0" w:type="dxa"/>
        <w:left w:w="0" w:type="dxa"/>
        <w:bottom w:w="0" w:type="dxa"/>
        <w:right w:w="0" w:type="dxa"/>
      </w:tblCellMar>
    </w:tblPr>
  </w:style>
  <w:style w:type="table" w:customStyle="1" w:styleId="af2">
    <w:basedOn w:val="TableNormal"/>
    <w:rsid w:val="00227B05"/>
    <w:tblPr>
      <w:tblStyleRowBandSize w:val="1"/>
      <w:tblStyleColBandSize w:val="1"/>
      <w:tblCellMar>
        <w:top w:w="0" w:type="dxa"/>
        <w:left w:w="0" w:type="dxa"/>
        <w:bottom w:w="0" w:type="dxa"/>
        <w:right w:w="0" w:type="dxa"/>
      </w:tblCellMar>
    </w:tblPr>
  </w:style>
  <w:style w:type="table" w:customStyle="1" w:styleId="af3">
    <w:basedOn w:val="TableNormal"/>
    <w:rsid w:val="00227B05"/>
    <w:tblPr>
      <w:tblStyleRowBandSize w:val="1"/>
      <w:tblStyleColBandSize w:val="1"/>
      <w:tblCellMar>
        <w:top w:w="0" w:type="dxa"/>
        <w:left w:w="0" w:type="dxa"/>
        <w:bottom w:w="0" w:type="dxa"/>
        <w:right w:w="0" w:type="dxa"/>
      </w:tblCellMar>
    </w:tblPr>
  </w:style>
  <w:style w:type="table" w:customStyle="1" w:styleId="af4">
    <w:basedOn w:val="TableNormal"/>
    <w:rsid w:val="00227B05"/>
    <w:tblPr>
      <w:tblStyleRowBandSize w:val="1"/>
      <w:tblStyleColBandSize w:val="1"/>
      <w:tblCellMar>
        <w:top w:w="0" w:type="dxa"/>
        <w:left w:w="0" w:type="dxa"/>
        <w:bottom w:w="0" w:type="dxa"/>
        <w:right w:w="0" w:type="dxa"/>
      </w:tblCellMar>
    </w:tblPr>
  </w:style>
  <w:style w:type="table" w:customStyle="1" w:styleId="af5">
    <w:basedOn w:val="TableNormal"/>
    <w:rsid w:val="00227B05"/>
    <w:tblPr>
      <w:tblStyleRowBandSize w:val="1"/>
      <w:tblStyleColBandSize w:val="1"/>
      <w:tblCellMar>
        <w:top w:w="0" w:type="dxa"/>
        <w:left w:w="0" w:type="dxa"/>
        <w:bottom w:w="0" w:type="dxa"/>
        <w:right w:w="0" w:type="dxa"/>
      </w:tblCellMar>
    </w:tblPr>
  </w:style>
  <w:style w:type="table" w:customStyle="1" w:styleId="af6">
    <w:basedOn w:val="TableNormal"/>
    <w:rsid w:val="00227B05"/>
    <w:tblPr>
      <w:tblStyleRowBandSize w:val="1"/>
      <w:tblStyleColBandSize w:val="1"/>
      <w:tblCellMar>
        <w:top w:w="0" w:type="dxa"/>
        <w:left w:w="0" w:type="dxa"/>
        <w:bottom w:w="0" w:type="dxa"/>
        <w:right w:w="0" w:type="dxa"/>
      </w:tblCellMar>
    </w:tblPr>
  </w:style>
  <w:style w:type="table" w:customStyle="1" w:styleId="af7">
    <w:basedOn w:val="TableNormal"/>
    <w:rsid w:val="00227B05"/>
    <w:tblPr>
      <w:tblStyleRowBandSize w:val="1"/>
      <w:tblStyleColBandSize w:val="1"/>
      <w:tblCellMar>
        <w:top w:w="0" w:type="dxa"/>
        <w:left w:w="0" w:type="dxa"/>
        <w:bottom w:w="0" w:type="dxa"/>
        <w:right w:w="0" w:type="dxa"/>
      </w:tblCellMar>
    </w:tblPr>
  </w:style>
  <w:style w:type="table" w:customStyle="1" w:styleId="af8">
    <w:basedOn w:val="TableNormal"/>
    <w:rsid w:val="00227B05"/>
    <w:tblPr>
      <w:tblStyleRowBandSize w:val="1"/>
      <w:tblStyleColBandSize w:val="1"/>
      <w:tblCellMar>
        <w:top w:w="0" w:type="dxa"/>
        <w:left w:w="0" w:type="dxa"/>
        <w:bottom w:w="0" w:type="dxa"/>
        <w:right w:w="0" w:type="dxa"/>
      </w:tblCellMar>
    </w:tblPr>
  </w:style>
  <w:style w:type="table" w:customStyle="1" w:styleId="af9">
    <w:basedOn w:val="TableNormal"/>
    <w:rsid w:val="00227B05"/>
    <w:tblPr>
      <w:tblStyleRowBandSize w:val="1"/>
      <w:tblStyleColBandSize w:val="1"/>
      <w:tblCellMar>
        <w:top w:w="0" w:type="dxa"/>
        <w:left w:w="0" w:type="dxa"/>
        <w:bottom w:w="0" w:type="dxa"/>
        <w:right w:w="0" w:type="dxa"/>
      </w:tblCellMar>
    </w:tblPr>
  </w:style>
  <w:style w:type="paragraph" w:styleId="afa">
    <w:name w:val="Balloon Text"/>
    <w:basedOn w:val="a"/>
    <w:link w:val="afb"/>
    <w:uiPriority w:val="99"/>
    <w:semiHidden/>
    <w:unhideWhenUsed/>
    <w:rsid w:val="008320BC"/>
    <w:pPr>
      <w:spacing w:before="0" w:after="0" w:line="240" w:lineRule="auto"/>
    </w:pPr>
    <w:rPr>
      <w:rFonts w:ascii="Tahoma" w:hAnsi="Tahoma" w:cs="Tahoma"/>
      <w:sz w:val="16"/>
      <w:szCs w:val="16"/>
    </w:rPr>
  </w:style>
  <w:style w:type="character" w:customStyle="1" w:styleId="afb">
    <w:name w:val="Текст выноски Знак"/>
    <w:basedOn w:val="a0"/>
    <w:link w:val="afa"/>
    <w:uiPriority w:val="99"/>
    <w:semiHidden/>
    <w:rsid w:val="008320B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ru-ru/default.asp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9D8984-FC3E-4C2C-8EED-B1AD67D58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26</Pages>
  <Words>4573</Words>
  <Characters>26071</Characters>
  <Application>Microsoft Office Word</Application>
  <DocSecurity>0</DocSecurity>
  <Lines>217</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30583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Сергей</dc:creator>
  <cp:lastModifiedBy>Сергей</cp:lastModifiedBy>
  <cp:revision>8</cp:revision>
  <dcterms:created xsi:type="dcterms:W3CDTF">2017-08-12T14:22:00Z</dcterms:created>
  <dcterms:modified xsi:type="dcterms:W3CDTF">2017-08-13T09:44:00Z</dcterms:modified>
</cp:coreProperties>
</file>