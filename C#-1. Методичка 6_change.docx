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29" w:rsidRDefault="00BD1D81">
      <w:pPr>
        <w:pStyle w:val="a3"/>
        <w:contextualSpacing w:val="0"/>
      </w:pPr>
      <w:bookmarkStart w:id="0" w:name="_pysopio6r3p0" w:colFirst="0" w:colLast="0"/>
      <w:bookmarkEnd w:id="0"/>
      <w:r>
        <w:t>Делегаты. Файлы. Коллекции</w:t>
      </w:r>
    </w:p>
    <w:p w:rsidR="00A57029" w:rsidRDefault="00BD1D81">
      <w:pPr>
        <w:pStyle w:val="a4"/>
        <w:contextualSpacing w:val="0"/>
      </w:pPr>
      <w:bookmarkStart w:id="1" w:name="_whsujm5zh4ee" w:colFirst="0" w:colLast="0"/>
      <w:bookmarkEnd w:id="1"/>
      <w:r w:rsidRPr="000C7076">
        <w:t xml:space="preserve">Первое слово о делегатах. Учимся считывать и обрабатывать большие объемы данных. </w:t>
      </w:r>
      <w:r>
        <w:t>Знакомимся с коллекциями</w:t>
      </w:r>
    </w:p>
    <w:p w:rsidR="00A57029" w:rsidRDefault="00A57029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90927508"/>
      </w:sdtPr>
      <w:sdtContent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BD1D81">
            <w:instrText xml:space="preserve"> TOC \h \u \z \n </w:instrText>
          </w:r>
          <w:r>
            <w:fldChar w:fldCharType="separate"/>
          </w:r>
          <w:hyperlink w:anchor="_vq92i8gvdjun">
            <w:r w:rsidR="00BD1D81">
              <w:rPr>
                <w:color w:val="1155CC"/>
                <w:u w:val="single"/>
              </w:rPr>
              <w:t>Делегаты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ylzbg2bb9i1y">
            <w:r w:rsidR="00BD1D81">
              <w:rPr>
                <w:color w:val="1155CC"/>
                <w:u w:val="single"/>
              </w:rPr>
              <w:t>Организация системы ввода-вывода</w:t>
            </w:r>
          </w:hyperlink>
        </w:p>
        <w:p w:rsidR="00A57029" w:rsidRDefault="00662B61">
          <w:pPr>
            <w:pStyle w:val="normal"/>
            <w:ind w:left="720"/>
            <w:rPr>
              <w:color w:val="1155CC"/>
              <w:u w:val="single"/>
            </w:rPr>
          </w:pPr>
          <w:hyperlink w:anchor="_v3gy6cjrpdwn">
            <w:r w:rsidR="00BD1D81">
              <w:rPr>
                <w:color w:val="1155CC"/>
                <w:u w:val="single"/>
              </w:rPr>
              <w:t>Байтовый поток</w:t>
            </w:r>
          </w:hyperlink>
        </w:p>
        <w:p w:rsidR="00A57029" w:rsidRDefault="00662B61">
          <w:pPr>
            <w:pStyle w:val="normal"/>
            <w:ind w:left="720"/>
            <w:rPr>
              <w:color w:val="1155CC"/>
              <w:u w:val="single"/>
            </w:rPr>
          </w:pPr>
          <w:hyperlink w:anchor="_t0zz1putmrpf">
            <w:r w:rsidR="00BD1D81">
              <w:rPr>
                <w:color w:val="1155CC"/>
                <w:u w:val="single"/>
              </w:rPr>
              <w:t>Символьный поток</w:t>
            </w:r>
          </w:hyperlink>
        </w:p>
        <w:p w:rsidR="00A57029" w:rsidRDefault="00662B61">
          <w:pPr>
            <w:pStyle w:val="normal"/>
            <w:ind w:left="720"/>
            <w:rPr>
              <w:color w:val="1155CC"/>
              <w:u w:val="single"/>
            </w:rPr>
          </w:pPr>
          <w:hyperlink w:anchor="_bvvdsxojvxpb">
            <w:r w:rsidR="00BD1D81">
              <w:rPr>
                <w:color w:val="1155CC"/>
                <w:u w:val="single"/>
              </w:rPr>
              <w:t>Двоичные потоки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oqizupo4n9u0">
            <w:r w:rsidR="00BD1D81">
              <w:rPr>
                <w:color w:val="1155CC"/>
                <w:u w:val="single"/>
              </w:rPr>
              <w:t>Работа с файловой системой</w:t>
            </w:r>
          </w:hyperlink>
        </w:p>
        <w:p w:rsidR="00A57029" w:rsidRDefault="00662B61">
          <w:pPr>
            <w:pStyle w:val="normal"/>
            <w:ind w:left="720"/>
            <w:rPr>
              <w:color w:val="1155CC"/>
              <w:u w:val="single"/>
            </w:rPr>
          </w:pPr>
          <w:hyperlink w:anchor="_28lndm2tywp1">
            <w:r w:rsidR="00BD1D81">
              <w:rPr>
                <w:color w:val="1155CC"/>
                <w:u w:val="single"/>
              </w:rPr>
              <w:t>Класс FileInfo</w:t>
            </w:r>
          </w:hyperlink>
        </w:p>
        <w:p w:rsidR="00A57029" w:rsidRDefault="00662B61">
          <w:pPr>
            <w:pStyle w:val="normal"/>
            <w:ind w:left="720"/>
            <w:rPr>
              <w:color w:val="1155CC"/>
              <w:u w:val="single"/>
            </w:rPr>
          </w:pPr>
          <w:hyperlink w:anchor="_mu4rd14lpsp">
            <w:r w:rsidR="00BD1D81">
              <w:rPr>
                <w:color w:val="1155CC"/>
                <w:u w:val="single"/>
              </w:rPr>
              <w:t>Класс DirectoryInfo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erm625eye3hx">
            <w:r w:rsidR="00BD1D81">
              <w:rPr>
                <w:color w:val="1155CC"/>
                <w:u w:val="single"/>
              </w:rPr>
              <w:t>Работа с файлами</w:t>
            </w:r>
          </w:hyperlink>
        </w:p>
        <w:p w:rsidR="00A57029" w:rsidRDefault="00662B61">
          <w:pPr>
            <w:pStyle w:val="normal"/>
            <w:ind w:left="1080"/>
            <w:rPr>
              <w:color w:val="1155CC"/>
              <w:u w:val="single"/>
            </w:rPr>
          </w:pPr>
          <w:hyperlink w:anchor="_wggfsus1ik08">
            <w:r w:rsidR="00BD1D81">
              <w:rPr>
                <w:color w:val="1155CC"/>
                <w:u w:val="single"/>
              </w:rPr>
              <w:t>Класс Filelnfo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vz6gyoehsnxk">
            <w:r w:rsidR="00BD1D81">
              <w:rPr>
                <w:color w:val="1155CC"/>
                <w:u w:val="single"/>
              </w:rPr>
              <w:t>Коллекции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7yjax396la96">
            <w:r w:rsidR="00BD1D81">
              <w:rPr>
                <w:color w:val="1155CC"/>
                <w:u w:val="single"/>
              </w:rPr>
              <w:t>Практическая часть урока</w:t>
            </w:r>
          </w:hyperlink>
        </w:p>
        <w:p w:rsidR="00A57029" w:rsidRDefault="00662B61">
          <w:pPr>
            <w:pStyle w:val="normal"/>
            <w:ind w:left="1080"/>
            <w:rPr>
              <w:color w:val="1155CC"/>
              <w:u w:val="single"/>
            </w:rPr>
          </w:pPr>
          <w:hyperlink w:anchor="_zc3n49tp4wha">
            <w:r w:rsidR="00BD1D81">
              <w:rPr>
                <w:color w:val="1155CC"/>
                <w:u w:val="single"/>
              </w:rPr>
              <w:t>Задача1. Последовательность Фибоначчи</w:t>
            </w:r>
          </w:hyperlink>
        </w:p>
        <w:p w:rsidR="00A57029" w:rsidRDefault="00662B61">
          <w:pPr>
            <w:pStyle w:val="normal"/>
            <w:ind w:left="1080"/>
            <w:rPr>
              <w:color w:val="1155CC"/>
              <w:u w:val="single"/>
            </w:rPr>
          </w:pPr>
          <w:hyperlink w:anchor="_6exmt1ddudh2">
            <w:r w:rsidR="00BD1D81">
              <w:rPr>
                <w:color w:val="1155CC"/>
                <w:u w:val="single"/>
              </w:rPr>
              <w:t>Задача 2. Сложная задача ЕГЭ</w:t>
            </w:r>
          </w:hyperlink>
        </w:p>
        <w:p w:rsidR="00A57029" w:rsidRDefault="00662B61">
          <w:pPr>
            <w:pStyle w:val="normal"/>
            <w:ind w:left="1080"/>
            <w:rPr>
              <w:color w:val="1155CC"/>
              <w:u w:val="single"/>
            </w:rPr>
          </w:pPr>
          <w:hyperlink w:anchor="_fxouc5etjbwy">
            <w:r w:rsidR="00BD1D81">
              <w:rPr>
                <w:color w:val="1155CC"/>
                <w:u w:val="single"/>
              </w:rPr>
              <w:t>Задача 3. Минимум функции</w:t>
            </w:r>
          </w:hyperlink>
        </w:p>
        <w:p w:rsidR="00A57029" w:rsidRDefault="00662B61">
          <w:pPr>
            <w:pStyle w:val="normal"/>
            <w:ind w:left="1080"/>
            <w:rPr>
              <w:color w:val="1155CC"/>
              <w:u w:val="single"/>
            </w:rPr>
          </w:pPr>
          <w:hyperlink w:anchor="_ya1whlox4x2t">
            <w:r w:rsidR="00BD1D81">
              <w:rPr>
                <w:color w:val="1155CC"/>
                <w:u w:val="single"/>
              </w:rPr>
              <w:t>Задача 4. Сканер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3tfrjxxltv85">
            <w:r w:rsidR="00BD1D81">
              <w:rPr>
                <w:color w:val="1155CC"/>
                <w:u w:val="single"/>
              </w:rPr>
              <w:t>Домашнее задание</w:t>
            </w:r>
          </w:hyperlink>
        </w:p>
        <w:p w:rsidR="00A57029" w:rsidRDefault="00662B61">
          <w:pPr>
            <w:pStyle w:val="normal"/>
            <w:ind w:left="360"/>
            <w:rPr>
              <w:color w:val="1155CC"/>
              <w:u w:val="single"/>
            </w:rPr>
          </w:pPr>
          <w:hyperlink w:anchor="_jzwu2q7u6tap">
            <w:r w:rsidR="00BD1D81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57029" w:rsidRDefault="00A57029">
      <w:pPr>
        <w:pStyle w:val="normal"/>
        <w:ind w:firstLine="720"/>
        <w:jc w:val="both"/>
      </w:pPr>
    </w:p>
    <w:p w:rsidR="00A57029" w:rsidRPr="000C7076" w:rsidRDefault="00BD1D81">
      <w:pPr>
        <w:pStyle w:val="1"/>
        <w:contextualSpacing w:val="0"/>
      </w:pPr>
      <w:bookmarkStart w:id="3" w:name="_vq92i8gvdjun" w:colFirst="0" w:colLast="0"/>
      <w:bookmarkEnd w:id="3"/>
      <w:r w:rsidRPr="000C7076">
        <w:t>Делегаты</w:t>
      </w:r>
    </w:p>
    <w:p w:rsidR="00A57029" w:rsidRPr="000C7076" w:rsidRDefault="00BD1D81">
      <w:pPr>
        <w:pStyle w:val="normal"/>
      </w:pPr>
      <w:r w:rsidRPr="000C7076">
        <w:t>Делегат 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Метод можно вызывать по этой ссылке. Иными словами, делегат позволяет вызывать метод, на который он ссылается.</w:t>
      </w:r>
    </w:p>
    <w:p w:rsidR="00A57029" w:rsidRDefault="00BD1D81">
      <w:pPr>
        <w:pStyle w:val="normal"/>
      </w:pPr>
      <w:r w:rsidRPr="000C7076">
        <w:t xml:space="preserve">По сути, делегат — это безопасный в отношении типов объект, указывающий на другой метод (или, возможно, список методов) приложения, который может быть вызван позднее. </w:t>
      </w:r>
      <w:r>
        <w:t>В частности, объект делегата поддерживает три важных фрагмента информации: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адрес метода, на котором он вызывается;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аргументы (если есть) этого метода;</w:t>
      </w:r>
    </w:p>
    <w:p w:rsidR="00A57029" w:rsidRPr="000C7076" w:rsidRDefault="00BD1D81">
      <w:pPr>
        <w:pStyle w:val="normal"/>
        <w:numPr>
          <w:ilvl w:val="0"/>
          <w:numId w:val="1"/>
        </w:numPr>
        <w:ind w:hanging="360"/>
        <w:contextualSpacing/>
      </w:pPr>
      <w:r w:rsidRPr="000C7076">
        <w:t>возвращаемое значение (если есть) этого метода.</w:t>
      </w:r>
    </w:p>
    <w:p w:rsidR="00A57029" w:rsidRPr="000C7076" w:rsidRDefault="00BD1D81">
      <w:pPr>
        <w:pStyle w:val="normal"/>
      </w:pPr>
      <w:r w:rsidRPr="000C7076">
        <w:t xml:space="preserve">Как только делегат создан и снабжен необходимой информацией, он может динамически вызывать методы, на которые указывает, во время выполнения. </w:t>
      </w:r>
    </w:p>
    <w:p w:rsidR="00A57029" w:rsidRPr="00D908BE" w:rsidRDefault="00BD1D81">
      <w:pPr>
        <w:pStyle w:val="normal"/>
      </w:pPr>
      <w:r w:rsidRPr="00D908BE">
        <w:t xml:space="preserve">Пример. Создадим метод, который будет выводить значения некоторых функций от </w:t>
      </w:r>
      <w:r>
        <w:t>a</w:t>
      </w:r>
      <w:r w:rsidRPr="00D908BE">
        <w:t xml:space="preserve"> до </w:t>
      </w:r>
      <w:r>
        <w:t>b</w:t>
      </w:r>
      <w:r w:rsidRPr="00D908BE">
        <w:t>. Чтобы иметь возможность использовать метод с различными функциями, используем механизм делегатов.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System;</w:t>
            </w:r>
          </w:p>
          <w:p w:rsidR="00A57029" w:rsidDel="00D908BE" w:rsidRDefault="00BD1D81">
            <w:pPr>
              <w:pStyle w:val="normal"/>
              <w:widowControl w:val="0"/>
              <w:spacing w:before="0" w:after="0" w:line="240" w:lineRule="auto"/>
              <w:rPr>
                <w:del w:id="4" w:author="SVFrolov" w:date="2017-08-15T13:22:00Z"/>
                <w:color w:val="000000"/>
              </w:rPr>
            </w:pPr>
            <w:del w:id="5" w:author="SVFrolov" w:date="2017-08-15T13:22:00Z">
              <w:r w:rsidDel="00D908BE">
                <w:rPr>
                  <w:color w:val="000088"/>
                </w:rPr>
                <w:delText>namespace</w:delText>
              </w:r>
              <w:r w:rsidDel="00D908BE">
                <w:rPr>
                  <w:color w:val="000000"/>
                </w:rPr>
                <w:delText xml:space="preserve"> </w:delText>
              </w:r>
              <w:r w:rsidDel="00D908BE">
                <w:rPr>
                  <w:color w:val="660066"/>
                </w:rPr>
                <w:delText>DelegatesAndEvents_010</w:delText>
              </w:r>
            </w:del>
          </w:p>
          <w:p w:rsidR="00A57029" w:rsidDel="00D908BE" w:rsidRDefault="00BD1D81">
            <w:pPr>
              <w:pStyle w:val="normal"/>
              <w:widowControl w:val="0"/>
              <w:spacing w:before="0" w:after="0" w:line="240" w:lineRule="auto"/>
              <w:rPr>
                <w:del w:id="6" w:author="SVFrolov" w:date="2017-08-15T13:22:00Z"/>
                <w:color w:val="000000"/>
              </w:rPr>
            </w:pPr>
            <w:del w:id="7" w:author="SVFrolov" w:date="2017-08-15T13:22:00Z">
              <w:r w:rsidDel="00D908BE">
                <w:rPr>
                  <w:color w:val="000000"/>
                </w:rPr>
                <w:delText>{</w:delText>
              </w:r>
            </w:del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 xml:space="preserve">// Описываем делегат. </w:t>
            </w:r>
            <w:r w:rsidRPr="000C7076">
              <w:rPr>
                <w:color w:val="880000"/>
              </w:rPr>
              <w:t xml:space="preserve">В делегате описывается сигнатура методов, </w:t>
            </w:r>
            <w:proofErr w:type="gramStart"/>
            <w:r w:rsidRPr="000C7076">
              <w:rPr>
                <w:color w:val="880000"/>
              </w:rPr>
              <w:t>на</w:t>
            </w:r>
            <w:proofErr w:type="gramEnd"/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 xml:space="preserve">// </w:t>
            </w:r>
            <w:proofErr w:type="gramStart"/>
            <w:r w:rsidRPr="000C7076">
              <w:rPr>
                <w:color w:val="880000"/>
              </w:rPr>
              <w:t>которые</w:t>
            </w:r>
            <w:proofErr w:type="gramEnd"/>
            <w:r w:rsidRPr="000C7076">
              <w:rPr>
                <w:color w:val="880000"/>
              </w:rPr>
              <w:t xml:space="preserve"> сможет ссылаться делегат в дальнейшем (хранить в себе)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  <w:rPrChange w:id="8" w:author="Сергей" w:date="2017-08-15T21:06:00Z">
                  <w:rPr>
                    <w:color w:val="666600"/>
                  </w:rPr>
                </w:rPrChange>
              </w:rPr>
            </w:pPr>
            <w:r w:rsidRPr="000C7076">
              <w:rPr>
                <w:color w:val="000000"/>
              </w:rPr>
              <w:t xml:space="preserve">    </w:t>
            </w:r>
            <w:r w:rsidRPr="00A22D71">
              <w:rPr>
                <w:color w:val="000088"/>
                <w:lang w:val="en-US"/>
                <w:rPrChange w:id="9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b/>
                <w:color w:val="000088"/>
                <w:lang w:val="en-US"/>
                <w:rPrChange w:id="11" w:author="Сергей" w:date="2017-08-15T21:06:00Z">
                  <w:rPr>
                    <w:b/>
                    <w:color w:val="000088"/>
                  </w:rPr>
                </w:rPrChange>
              </w:rPr>
              <w:t>delegate</w:t>
            </w:r>
            <w:r w:rsidRPr="00A22D71">
              <w:rPr>
                <w:color w:val="000000"/>
                <w:lang w:val="en-US"/>
                <w:rPrChange w:id="1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3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5" w:author="Сергей" w:date="2017-08-15T21:06:00Z">
                  <w:rPr>
                    <w:color w:val="660066"/>
                  </w:rPr>
                </w:rPrChange>
              </w:rPr>
              <w:t>Fun</w:t>
            </w:r>
            <w:r w:rsidRPr="00A22D71">
              <w:rPr>
                <w:color w:val="666600"/>
                <w:lang w:val="en-US"/>
                <w:rPrChange w:id="1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7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18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1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  <w:rPrChange w:id="20" w:author="Сергей" w:date="2017-08-15T21:06:00Z">
                  <w:rPr>
                    <w:color w:val="666600"/>
                  </w:rPr>
                </w:rPrChange>
              </w:rPr>
            </w:pP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21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>
              <w:rPr>
                <w:color w:val="000088"/>
              </w:rPr>
              <w:t>class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Program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Создаем метод, который принимает делегат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То есть на практике, этот метод сможет принимать любой метод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>// с такой же сигнатурой как у делегата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</w:t>
            </w:r>
            <w:r w:rsidRPr="00A22D71">
              <w:rPr>
                <w:color w:val="000088"/>
                <w:lang w:val="en-US"/>
                <w:rPrChange w:id="23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2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7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" w:author="Сергей" w:date="2017-08-15T21:06:00Z">
                  <w:rPr>
                    <w:color w:val="660066"/>
                  </w:rPr>
                </w:rPrChange>
              </w:rPr>
              <w:t>Table</w:t>
            </w:r>
            <w:r w:rsidRPr="00A22D71">
              <w:rPr>
                <w:color w:val="666600"/>
                <w:lang w:val="en-US"/>
                <w:rPrChange w:id="3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31" w:author="Сергей" w:date="2017-08-15T21:06:00Z">
                  <w:rPr>
                    <w:color w:val="660066"/>
                  </w:rPr>
                </w:rPrChange>
              </w:rPr>
              <w:t>Fun</w:t>
            </w:r>
            <w:r w:rsidRPr="00A22D71">
              <w:rPr>
                <w:color w:val="000000"/>
                <w:lang w:val="en-US"/>
                <w:rPrChange w:id="32" w:author="Сергей" w:date="2017-08-15T21:06:00Z">
                  <w:rPr>
                    <w:color w:val="000000"/>
                  </w:rPr>
                </w:rPrChange>
              </w:rPr>
              <w:t xml:space="preserve"> F</w:t>
            </w:r>
            <w:r w:rsidRPr="00A22D71">
              <w:rPr>
                <w:color w:val="666600"/>
                <w:lang w:val="en-US"/>
                <w:rPrChange w:id="3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5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36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3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9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40" w:author="Сергей" w:date="2017-08-15T21:06:00Z">
                  <w:rPr>
                    <w:color w:val="000000"/>
                  </w:rPr>
                </w:rPrChange>
              </w:rPr>
              <w:t xml:space="preserve"> b)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2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45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4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7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4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49" w:author="Сергей" w:date="2017-08-15T21:06:00Z">
                  <w:rPr>
                    <w:color w:val="008800"/>
                  </w:rPr>
                </w:rPrChange>
              </w:rPr>
              <w:t>"----- X ----- Y -----"</w:t>
            </w:r>
            <w:r w:rsidRPr="00A22D71">
              <w:rPr>
                <w:color w:val="666600"/>
                <w:lang w:val="en-US"/>
                <w:rPrChange w:id="5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53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000000"/>
                <w:lang w:val="en-US"/>
                <w:rPrChange w:id="5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5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56" w:author="Сергей" w:date="2017-08-15T21:06:00Z">
                  <w:rPr>
                    <w:color w:val="000000"/>
                  </w:rPr>
                </w:rPrChange>
              </w:rPr>
              <w:t xml:space="preserve">x </w:t>
            </w:r>
            <w:r w:rsidRPr="00A22D71">
              <w:rPr>
                <w:color w:val="666600"/>
                <w:lang w:val="en-US"/>
                <w:rPrChange w:id="57" w:author="Сергей" w:date="2017-08-15T21:06:00Z">
                  <w:rPr>
                    <w:color w:val="666600"/>
                  </w:rPr>
                </w:rPrChange>
              </w:rPr>
              <w:t>&lt;=</w:t>
            </w:r>
            <w:r w:rsidRPr="00A22D71">
              <w:rPr>
                <w:color w:val="000000"/>
                <w:lang w:val="en-US"/>
                <w:rPrChange w:id="58" w:author="Сергей" w:date="2017-08-15T21:06:00Z">
                  <w:rPr>
                    <w:color w:val="000000"/>
                  </w:rPr>
                </w:rPrChange>
              </w:rPr>
              <w:t xml:space="preserve"> b)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60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6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62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660066"/>
                <w:lang w:val="en-US"/>
                <w:rPrChange w:id="63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6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65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6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67" w:author="Сергей" w:date="2017-08-15T21:06:00Z">
                  <w:rPr>
                    <w:color w:val="008800"/>
                  </w:rPr>
                </w:rPrChange>
              </w:rPr>
              <w:t>"| {0,8:0.000} | {1,8:0.000} |"</w:t>
            </w:r>
            <w:r w:rsidRPr="00A22D71">
              <w:rPr>
                <w:color w:val="666600"/>
                <w:lang w:val="en-US"/>
                <w:rPrChange w:id="6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69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7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71" w:author="Сергей" w:date="2017-08-15T21:06:00Z">
                  <w:rPr>
                    <w:color w:val="000000"/>
                  </w:rPr>
                </w:rPrChange>
              </w:rPr>
              <w:t xml:space="preserve"> F</w:t>
            </w:r>
            <w:r w:rsidRPr="00A22D71">
              <w:rPr>
                <w:color w:val="666600"/>
                <w:lang w:val="en-US"/>
                <w:rPrChange w:id="7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73" w:author="Сергей" w:date="2017-08-15T21:06:00Z">
                  <w:rPr>
                    <w:color w:val="000000"/>
                  </w:rPr>
                </w:rPrChange>
              </w:rPr>
              <w:t>x</w:t>
            </w:r>
            <w:r w:rsidRPr="00A22D71">
              <w:rPr>
                <w:color w:val="666600"/>
                <w:lang w:val="en-US"/>
                <w:rPrChange w:id="74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75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>
              <w:rPr>
                <w:color w:val="000000"/>
              </w:rPr>
              <w:t>x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+=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1;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>"---------------------"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</w:t>
            </w:r>
            <w:r w:rsidRPr="000C7076">
              <w:rPr>
                <w:color w:val="880000"/>
              </w:rPr>
              <w:t xml:space="preserve">// Создаем метод для передачи его в качестве параметра в </w:t>
            </w:r>
            <w:r>
              <w:rPr>
                <w:color w:val="880000"/>
              </w:rPr>
              <w:t>Table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6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</w:t>
            </w:r>
            <w:r w:rsidRPr="00A22D71">
              <w:rPr>
                <w:color w:val="000088"/>
                <w:lang w:val="en-US"/>
                <w:rPrChange w:id="77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7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79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8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81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8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3" w:author="Сергей" w:date="2017-08-15T21:06:00Z">
                  <w:rPr>
                    <w:color w:val="660066"/>
                  </w:rPr>
                </w:rPrChange>
              </w:rPr>
              <w:t>MyFunc</w:t>
            </w:r>
            <w:r w:rsidRPr="00A22D71">
              <w:rPr>
                <w:color w:val="666600"/>
                <w:lang w:val="en-US"/>
                <w:rPrChange w:id="8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85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86" w:author="Сергей" w:date="2017-08-15T21:06:00Z">
                  <w:rPr>
                    <w:color w:val="000000"/>
                  </w:rPr>
                </w:rPrChange>
              </w:rPr>
              <w:t xml:space="preserve"> x)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8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91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000000"/>
                <w:lang w:val="en-US"/>
                <w:rPrChange w:id="92" w:author="Сергей" w:date="2017-08-15T21:06:00Z">
                  <w:rPr>
                    <w:color w:val="000000"/>
                  </w:rPr>
                </w:rPrChange>
              </w:rPr>
              <w:t xml:space="preserve"> x </w:t>
            </w:r>
            <w:r w:rsidRPr="00A22D71">
              <w:rPr>
                <w:color w:val="666600"/>
                <w:lang w:val="en-US"/>
                <w:rPrChange w:id="93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94" w:author="Сергей" w:date="2017-08-15T21:06:00Z">
                  <w:rPr>
                    <w:color w:val="000000"/>
                  </w:rPr>
                </w:rPrChange>
              </w:rPr>
              <w:t xml:space="preserve"> x </w:t>
            </w:r>
            <w:r w:rsidRPr="00A22D71">
              <w:rPr>
                <w:color w:val="666600"/>
                <w:lang w:val="en-US"/>
                <w:rPrChange w:id="95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96" w:author="Сергей" w:date="2017-08-15T21:06:00Z">
                  <w:rPr>
                    <w:color w:val="000000"/>
                  </w:rPr>
                </w:rPrChange>
              </w:rPr>
              <w:t xml:space="preserve"> x;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8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9" w:author="Сергей" w:date="2017-08-15T21:06:00Z">
                  <w:rPr>
                    <w:color w:val="000000"/>
                  </w:rPr>
                </w:rPrChange>
              </w:rPr>
            </w:pP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1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02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0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04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0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06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107" w:author="Сергей" w:date="2017-08-15T21:06:00Z">
                  <w:rPr>
                    <w:color w:val="666600"/>
                  </w:rPr>
                </w:rPrChange>
              </w:rPr>
              <w:t>()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0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0C7076">
              <w:rPr>
                <w:color w:val="000000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 xml:space="preserve">// </w:t>
            </w:r>
            <w:proofErr w:type="gramStart"/>
            <w:r w:rsidRPr="000C7076">
              <w:rPr>
                <w:color w:val="880000"/>
              </w:rPr>
              <w:t>Создаем</w:t>
            </w:r>
            <w:proofErr w:type="gramEnd"/>
            <w:r w:rsidRPr="000C7076">
              <w:rPr>
                <w:color w:val="880000"/>
              </w:rPr>
              <w:t xml:space="preserve"> новый делегат и передаем ссылку на него в метод </w:t>
            </w:r>
            <w:r>
              <w:rPr>
                <w:color w:val="880000"/>
              </w:rPr>
              <w:t>Table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 xml:space="preserve">"Таблица функции </w:t>
            </w:r>
            <w:r>
              <w:rPr>
                <w:color w:val="008800"/>
              </w:rPr>
              <w:t>MyFunc</w:t>
            </w:r>
            <w:r w:rsidRPr="000C7076">
              <w:rPr>
                <w:color w:val="008800"/>
              </w:rPr>
              <w:t>:"</w:t>
            </w:r>
            <w:r w:rsidRPr="000C7076">
              <w:rPr>
                <w:color w:val="666600"/>
              </w:rPr>
              <w:t xml:space="preserve">);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Параметры метода и тип возвращаемого значения, должны совпадать с делегатом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Table</w:t>
            </w:r>
            <w:r w:rsidRPr="000C7076">
              <w:rPr>
                <w:color w:val="666600"/>
              </w:rPr>
              <w:t>(</w:t>
            </w:r>
            <w:r>
              <w:rPr>
                <w:color w:val="000088"/>
              </w:rPr>
              <w:t>new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Fun</w:t>
            </w:r>
            <w:r w:rsidRPr="000C7076">
              <w:rPr>
                <w:color w:val="666600"/>
              </w:rPr>
              <w:t>(</w:t>
            </w:r>
            <w:r>
              <w:rPr>
                <w:color w:val="660066"/>
              </w:rPr>
              <w:t>MyFunc</w:t>
            </w:r>
            <w:r w:rsidRPr="000C7076">
              <w:rPr>
                <w:color w:val="666600"/>
              </w:rPr>
              <w:t>),-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,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);</w:t>
            </w:r>
            <w:r w:rsidRPr="000C7076">
              <w:rPr>
                <w:color w:val="000000"/>
              </w:rPr>
              <w:t xml:space="preserve">                 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>"Еще раз та же таблица, но вызов организован по новому"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lastRenderedPageBreak/>
              <w:t>// Упрощение(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</w:rPr>
              <w:t xml:space="preserve">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</w:rPr>
              <w:t># 2.0).Делегат создается автоматически.</w:t>
            </w:r>
            <w:r w:rsidRPr="000C7076">
              <w:rPr>
                <w:color w:val="000000"/>
              </w:rPr>
              <w:t xml:space="preserve">          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9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660066"/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0" w:author="Сергей" w:date="2017-08-15T21:06:00Z">
                  <w:rPr>
                    <w:color w:val="660066"/>
                  </w:rPr>
                </w:rPrChange>
              </w:rPr>
              <w:t>Table</w:t>
            </w:r>
            <w:r w:rsidRPr="00A22D71">
              <w:rPr>
                <w:color w:val="666600"/>
                <w:lang w:val="en-US"/>
                <w:rPrChange w:id="11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12" w:author="Сергей" w:date="2017-08-15T21:06:00Z">
                  <w:rPr>
                    <w:color w:val="660066"/>
                  </w:rPr>
                </w:rPrChange>
              </w:rPr>
              <w:t>MyFunc</w:t>
            </w:r>
            <w:r w:rsidRPr="00A22D71">
              <w:rPr>
                <w:color w:val="666600"/>
                <w:lang w:val="en-US"/>
                <w:rPrChange w:id="11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15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6666"/>
                <w:lang w:val="en-US"/>
                <w:rPrChange w:id="116" w:author="Сергей" w:date="2017-08-15T21:06:00Z">
                  <w:rPr>
                    <w:color w:val="006666"/>
                  </w:rPr>
                </w:rPrChange>
              </w:rPr>
              <w:t>2</w:t>
            </w:r>
            <w:r w:rsidRPr="00A22D71">
              <w:rPr>
                <w:color w:val="666600"/>
                <w:lang w:val="en-US"/>
                <w:rPrChange w:id="11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19" w:author="Сергей" w:date="2017-08-15T21:06:00Z">
                  <w:rPr>
                    <w:color w:val="006666"/>
                  </w:rPr>
                </w:rPrChange>
              </w:rPr>
              <w:t>2</w:t>
            </w:r>
            <w:r w:rsidRPr="00A22D71">
              <w:rPr>
                <w:color w:val="666600"/>
                <w:lang w:val="en-US"/>
                <w:rPrChange w:id="120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000000"/>
                <w:lang w:val="en-US"/>
                <w:rPrChange w:id="12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2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2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28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Таблица</w:t>
            </w:r>
            <w:r w:rsidRPr="00A22D71">
              <w:rPr>
                <w:color w:val="008800"/>
                <w:lang w:val="en-US"/>
                <w:rPrChange w:id="129" w:author="Сергей" w:date="2017-08-15T21:06:00Z">
                  <w:rPr>
                    <w:color w:val="008800"/>
                  </w:rPr>
                </w:rPrChange>
              </w:rPr>
              <w:t xml:space="preserve"> </w:t>
            </w:r>
            <w:r>
              <w:rPr>
                <w:color w:val="008800"/>
              </w:rPr>
              <w:t>функции</w:t>
            </w:r>
            <w:r w:rsidRPr="00A22D71">
              <w:rPr>
                <w:color w:val="008800"/>
                <w:lang w:val="en-US"/>
                <w:rPrChange w:id="130" w:author="Сергей" w:date="2017-08-15T21:06:00Z">
                  <w:rPr>
                    <w:color w:val="008800"/>
                  </w:rPr>
                </w:rPrChange>
              </w:rPr>
              <w:t xml:space="preserve"> Sin:"</w:t>
            </w:r>
            <w:r w:rsidRPr="00A22D71">
              <w:rPr>
                <w:color w:val="666600"/>
                <w:lang w:val="en-US"/>
                <w:rPrChange w:id="131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3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Table</w:t>
            </w:r>
            <w:r w:rsidRPr="000C7076">
              <w:rPr>
                <w:color w:val="666600"/>
              </w:rPr>
              <w:t>(</w:t>
            </w:r>
            <w:r>
              <w:rPr>
                <w:color w:val="660066"/>
              </w:rPr>
              <w:t>Math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Sin</w:t>
            </w:r>
            <w:r w:rsidRPr="000C7076">
              <w:rPr>
                <w:color w:val="666600"/>
              </w:rPr>
              <w:t>,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-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,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2</w:t>
            </w:r>
            <w:r w:rsidRPr="000C7076">
              <w:rPr>
                <w:color w:val="666600"/>
              </w:rPr>
              <w:t>);</w:t>
            </w:r>
            <w:r w:rsidRPr="000C7076">
              <w:rPr>
                <w:color w:val="000000"/>
              </w:rPr>
              <w:t xml:space="preserve">      </w:t>
            </w:r>
            <w:r w:rsidRPr="000C7076">
              <w:rPr>
                <w:color w:val="880000"/>
              </w:rPr>
              <w:t>// Можно передавать уже созданные методы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Console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0C7076">
              <w:rPr>
                <w:color w:val="666600"/>
              </w:rPr>
              <w:t>(</w:t>
            </w:r>
            <w:r w:rsidRPr="000C7076">
              <w:rPr>
                <w:color w:val="008800"/>
              </w:rPr>
              <w:t xml:space="preserve">"Таблица функции </w:t>
            </w:r>
            <w:r>
              <w:rPr>
                <w:color w:val="008800"/>
              </w:rPr>
              <w:t>x</w:t>
            </w:r>
            <w:r w:rsidRPr="000C7076">
              <w:rPr>
                <w:color w:val="008800"/>
              </w:rPr>
              <w:t>^2:"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Упрощени</w:t>
            </w:r>
            <w:proofErr w:type="gramStart"/>
            <w:r w:rsidRPr="000C7076">
              <w:rPr>
                <w:color w:val="880000"/>
              </w:rPr>
              <w:t>е(</w:t>
            </w:r>
            <w:proofErr w:type="gramEnd"/>
            <w:r w:rsidRPr="000C7076">
              <w:rPr>
                <w:color w:val="880000"/>
              </w:rPr>
              <w:t xml:space="preserve">с </w:t>
            </w:r>
            <w:r>
              <w:rPr>
                <w:color w:val="880000"/>
              </w:rPr>
              <w:t>C</w:t>
            </w:r>
            <w:r w:rsidRPr="000C7076">
              <w:rPr>
                <w:color w:val="880000"/>
              </w:rPr>
              <w:t># 2.0). Использование анонимного метода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3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34" w:author="Сергей" w:date="2017-08-15T21:06:00Z">
                  <w:rPr>
                    <w:color w:val="660066"/>
                  </w:rPr>
                </w:rPrChange>
              </w:rPr>
              <w:t>Table</w:t>
            </w:r>
            <w:r w:rsidRPr="00A22D71">
              <w:rPr>
                <w:color w:val="666600"/>
                <w:lang w:val="en-US"/>
                <w:rPrChange w:id="13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36" w:author="Сергей" w:date="2017-08-15T21:06:00Z">
                  <w:rPr>
                    <w:color w:val="000088"/>
                  </w:rPr>
                </w:rPrChange>
              </w:rPr>
              <w:t>delegate</w:t>
            </w:r>
            <w:r w:rsidRPr="00A22D71">
              <w:rPr>
                <w:color w:val="000000"/>
                <w:lang w:val="en-US"/>
                <w:rPrChange w:id="1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39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140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141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14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43" w:author="Сергей" w:date="2017-08-15T21:06:00Z">
                  <w:rPr>
                    <w:color w:val="666600"/>
                  </w:rPr>
                </w:rPrChange>
              </w:rPr>
              <w:t>{</w:t>
            </w:r>
            <w:r w:rsidRPr="00A22D71">
              <w:rPr>
                <w:color w:val="000000"/>
                <w:lang w:val="en-US"/>
                <w:rPrChange w:id="1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45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000000"/>
                <w:lang w:val="en-US"/>
                <w:rPrChange w:id="146" w:author="Сергей" w:date="2017-08-15T21:06:00Z">
                  <w:rPr>
                    <w:color w:val="000000"/>
                  </w:rPr>
                </w:rPrChange>
              </w:rPr>
              <w:t xml:space="preserve"> x </w:t>
            </w:r>
            <w:r w:rsidRPr="00A22D71">
              <w:rPr>
                <w:color w:val="666600"/>
                <w:lang w:val="en-US"/>
                <w:rPrChange w:id="147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148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149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15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51" w:author="Сергей" w:date="2017-08-15T21:06:00Z">
                  <w:rPr>
                    <w:color w:val="666600"/>
                  </w:rPr>
                </w:rPrChange>
              </w:rPr>
              <w:t>},</w:t>
            </w:r>
            <w:r w:rsidRPr="00A22D71">
              <w:rPr>
                <w:color w:val="000000"/>
                <w:lang w:val="en-US"/>
                <w:rPrChange w:id="15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53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15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5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56" w:author="Сергей" w:date="2017-08-15T21:06:00Z">
                  <w:rPr>
                    <w:color w:val="006666"/>
                  </w:rPr>
                </w:rPrChange>
              </w:rPr>
              <w:t>3</w:t>
            </w:r>
            <w:r w:rsidRPr="00A22D71">
              <w:rPr>
                <w:color w:val="666600"/>
                <w:lang w:val="en-US"/>
                <w:rPrChange w:id="15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5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159" w:author="SVFrolov" w:date="2017-08-15T13:22:00Z">
              <w:r w:rsidDel="00D908BE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Это небольшое знакомство с делегатами нам понадобится немного позже, а сейчас перейдем к изучению возможностей </w:t>
      </w:r>
      <w:r>
        <w:t>C</w:t>
      </w:r>
      <w:r w:rsidRPr="000C7076">
        <w:t># по работе с файловой системой.</w:t>
      </w:r>
    </w:p>
    <w:p w:rsidR="00A57029" w:rsidRPr="000C7076" w:rsidRDefault="00BD1D81">
      <w:pPr>
        <w:pStyle w:val="1"/>
        <w:contextualSpacing w:val="0"/>
      </w:pPr>
      <w:bookmarkStart w:id="160" w:name="_ylzbg2bb9i1y" w:colFirst="0" w:colLast="0"/>
      <w:bookmarkEnd w:id="160"/>
      <w:r w:rsidRPr="000C7076">
        <w:t>Организация системы ввода-вывода</w:t>
      </w:r>
    </w:p>
    <w:p w:rsidR="00A57029" w:rsidRPr="000C7076" w:rsidRDefault="00BD1D81">
      <w:pPr>
        <w:pStyle w:val="normal"/>
        <w:jc w:val="both"/>
      </w:pPr>
      <w:r w:rsidRPr="000C7076">
        <w:t>С</w:t>
      </w:r>
      <w:proofErr w:type="gramStart"/>
      <w:r w:rsidRPr="000C7076">
        <w:t>#-</w:t>
      </w:r>
      <w:proofErr w:type="gramEnd"/>
      <w:r w:rsidRPr="000C7076">
        <w:t>программы выполняют операции ввода-вывода посредством потоков, которые построены на иерархии классов. Поток (</w:t>
      </w:r>
      <w:r>
        <w:t>stream</w:t>
      </w:r>
      <w:r w:rsidRPr="000C7076">
        <w:t xml:space="preserve">) — это абстракция, которая генерирует и принимает данные. С помощью потока можно читать данные из различных источников (клавиатура, файл) и записывать в различные источники (принтер, экран, файл). Несмотря на то, что потоки связываются с различными физическими устройствами, характер поведения всех потоков одинаков. Поэтому классы и методы ввода-вывода можно применить ко многим типам устройств. </w:t>
      </w:r>
    </w:p>
    <w:p w:rsidR="00A57029" w:rsidRDefault="00BD1D81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6120000" cy="358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029" w:rsidRPr="000C7076" w:rsidRDefault="00BD1D81">
      <w:pPr>
        <w:pStyle w:val="normal"/>
        <w:jc w:val="both"/>
      </w:pPr>
      <w:r w:rsidRPr="000C7076">
        <w:t xml:space="preserve">На самом низком уровне иерархии потоков ввода-вывода находятся потоки, оперирующие байтами. Это объясняется тем, что многие устройства при выполнении операций ввода-вывода ориентированы на байты. Однако для человека привычнее оперировать символами, поэтому разработаны символьные потоки, которые фактически представляют собой оболочки, выполняющие преобразование байтовых потоков </w:t>
      </w:r>
      <w:proofErr w:type="gramStart"/>
      <w:r w:rsidRPr="000C7076">
        <w:t>в</w:t>
      </w:r>
      <w:proofErr w:type="gramEnd"/>
      <w:r w:rsidRPr="000C7076">
        <w:t xml:space="preserve"> символьные и наоборот. Кроме этого, реализованы потоки для работы с </w:t>
      </w:r>
      <w:r>
        <w:t>int</w:t>
      </w:r>
      <w:r w:rsidRPr="000C7076">
        <w:t xml:space="preserve">-, </w:t>
      </w:r>
      <w:r>
        <w:t>double</w:t>
      </w:r>
      <w:r w:rsidRPr="000C7076">
        <w:t xml:space="preserve">-, </w:t>
      </w:r>
      <w:r>
        <w:t>short</w:t>
      </w:r>
      <w:r w:rsidRPr="000C7076">
        <w:t xml:space="preserve">- значениями, которые также представляют оболочку для байтовых потоков, но работают не с самими значениями, а с их внутренним представлением в виде двоичных кодов. </w:t>
      </w:r>
    </w:p>
    <w:p w:rsidR="00A57029" w:rsidRDefault="00BD1D81">
      <w:pPr>
        <w:pStyle w:val="normal"/>
        <w:jc w:val="both"/>
      </w:pPr>
      <w:r w:rsidRPr="000C7076">
        <w:lastRenderedPageBreak/>
        <w:t>Центральную часть потоковой С</w:t>
      </w:r>
      <w:proofErr w:type="gramStart"/>
      <w:r w:rsidRPr="000C7076">
        <w:t>#-</w:t>
      </w:r>
      <w:proofErr w:type="gramEnd"/>
      <w:r w:rsidRPr="000C7076">
        <w:t xml:space="preserve">системы занимает класс </w:t>
      </w:r>
      <w:r>
        <w:t>Stream</w:t>
      </w:r>
      <w:r w:rsidRPr="000C7076">
        <w:t xml:space="preserve"> пространства имен </w:t>
      </w:r>
      <w:r>
        <w:t>System</w:t>
      </w:r>
      <w:r w:rsidRPr="000C7076">
        <w:t>.</w:t>
      </w:r>
      <w:r>
        <w:t>IO</w:t>
      </w:r>
      <w:r w:rsidRPr="000C7076">
        <w:t xml:space="preserve">. Класс </w:t>
      </w:r>
      <w:r>
        <w:t>Stream</w:t>
      </w:r>
      <w:r w:rsidRPr="000C7076">
        <w:t xml:space="preserve"> представляет байтовый поток и является базовым для всех остальных потоковых классов. </w:t>
      </w:r>
      <w:r>
        <w:t>Из класса Stream выведены такие байтовые классы потоков как: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r>
        <w:t>FileStream</w:t>
      </w:r>
      <w:r w:rsidRPr="000C7076">
        <w:t xml:space="preserve"> - байтовый поток, разработанный для файлового ввода-вывода; 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r>
        <w:t>BufferedStream</w:t>
      </w:r>
      <w:r w:rsidRPr="000C7076">
        <w:t xml:space="preserve"> - заключает в оболочку байтовый поток и добавляет буферизацию, которая во многих случаях увеличивает производительность программы;</w:t>
      </w:r>
    </w:p>
    <w:p w:rsidR="00A57029" w:rsidRPr="000C7076" w:rsidRDefault="00BD1D81">
      <w:pPr>
        <w:pStyle w:val="normal"/>
        <w:numPr>
          <w:ilvl w:val="0"/>
          <w:numId w:val="3"/>
        </w:numPr>
        <w:ind w:left="426" w:hanging="420"/>
        <w:contextualSpacing/>
        <w:jc w:val="both"/>
      </w:pPr>
      <w:r>
        <w:t>MemoryStream</w:t>
      </w:r>
      <w:r w:rsidRPr="000C7076">
        <w:t xml:space="preserve"> - байтовый поток, который использует память для хранения данных.</w:t>
      </w:r>
    </w:p>
    <w:p w:rsidR="00A57029" w:rsidRPr="000C7076" w:rsidRDefault="00BD1D81">
      <w:pPr>
        <w:pStyle w:val="normal"/>
        <w:jc w:val="both"/>
      </w:pPr>
      <w:r w:rsidRPr="000C7076">
        <w:t>Программист может вывести собственные потоковые классы. Однако, для подавляющего большинства приложений достаточно встроенных потоков.</w:t>
      </w:r>
    </w:p>
    <w:p w:rsidR="00A57029" w:rsidRPr="000C7076" w:rsidRDefault="00BD1D81">
      <w:pPr>
        <w:pStyle w:val="normal"/>
        <w:jc w:val="both"/>
      </w:pPr>
      <w:proofErr w:type="gramStart"/>
      <w:r w:rsidRPr="000C7076">
        <w:t xml:space="preserve">Подробно мы рассмотрим класс </w:t>
      </w:r>
      <w:r>
        <w:t>FileStream</w:t>
      </w:r>
      <w:r w:rsidRPr="000C7076">
        <w:t xml:space="preserve">, классы </w:t>
      </w:r>
      <w:r>
        <w:t>StreamWriter</w:t>
      </w:r>
      <w:r w:rsidRPr="000C7076">
        <w:t xml:space="preserve"> и </w:t>
      </w:r>
      <w:r>
        <w:t>StreamReader</w:t>
      </w:r>
      <w:r w:rsidRPr="000C7076">
        <w:t xml:space="preserve">, представляющие собой оболочки для класса </w:t>
      </w:r>
      <w:r>
        <w:t>FileStream</w:t>
      </w:r>
      <w:r w:rsidRPr="000C7076">
        <w:t xml:space="preserve"> и позволяющие преобразовывать байтовые потоки в символьные, а также классы </w:t>
      </w:r>
      <w:r>
        <w:t>BinaryWriter</w:t>
      </w:r>
      <w:r w:rsidRPr="000C7076">
        <w:t xml:space="preserve"> и </w:t>
      </w:r>
      <w:r>
        <w:t>BinaryReader</w:t>
      </w:r>
      <w:r w:rsidRPr="000C7076">
        <w:t xml:space="preserve">, представляющие собой оболочки для класса </w:t>
      </w:r>
      <w:r>
        <w:t>FileStream</w:t>
      </w:r>
      <w:r w:rsidRPr="000C7076">
        <w:t xml:space="preserve"> и позволяющие преобразовывать байтовые потоки в двоичные для работы с </w:t>
      </w:r>
      <w:r>
        <w:t>int</w:t>
      </w:r>
      <w:r w:rsidRPr="000C7076">
        <w:t xml:space="preserve">-, </w:t>
      </w:r>
      <w:r>
        <w:t>double</w:t>
      </w:r>
      <w:r w:rsidRPr="000C7076">
        <w:t xml:space="preserve">-, </w:t>
      </w:r>
      <w:r>
        <w:t>short</w:t>
      </w:r>
      <w:r w:rsidRPr="000C7076">
        <w:t>-  и т.д. значениями.</w:t>
      </w:r>
      <w:proofErr w:type="gramEnd"/>
    </w:p>
    <w:p w:rsidR="00A57029" w:rsidRPr="000C7076" w:rsidRDefault="00BD1D81">
      <w:pPr>
        <w:pStyle w:val="2"/>
        <w:contextualSpacing w:val="0"/>
        <w:jc w:val="both"/>
      </w:pPr>
      <w:bookmarkStart w:id="161" w:name="_v3gy6cjrpdwn" w:colFirst="0" w:colLast="0"/>
      <w:bookmarkEnd w:id="161"/>
      <w:r w:rsidRPr="000C7076">
        <w:t>Байтовый поток</w:t>
      </w:r>
    </w:p>
    <w:p w:rsidR="00A57029" w:rsidRPr="000C7076" w:rsidRDefault="00BD1D81">
      <w:pPr>
        <w:pStyle w:val="normal"/>
        <w:jc w:val="both"/>
      </w:pPr>
      <w:r w:rsidRPr="000C7076">
        <w:t xml:space="preserve">Чтобы создать байтовый поток, связанный с файлом, создается объект класса </w:t>
      </w:r>
      <w:r>
        <w:t>FileStream</w:t>
      </w:r>
      <w:r w:rsidRPr="000C7076">
        <w:t>. При этом в классе определено несколько конструкторов. Чаще всего используется конструктор, который открывает поток для чтения и/или записи: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jc w:val="both"/>
              <w:rPr>
                <w:color w:val="000000"/>
                <w:lang w:val="en-US"/>
                <w:rPrChange w:id="16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163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16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65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6" w:author="Сергей" w:date="2017-08-15T21:06:00Z">
                  <w:rPr>
                    <w:color w:val="000000"/>
                  </w:rPr>
                </w:rPrChange>
              </w:rPr>
              <w:t xml:space="preserve"> filename</w:t>
            </w:r>
            <w:r w:rsidRPr="00A22D71">
              <w:rPr>
                <w:color w:val="666600"/>
                <w:lang w:val="en-US"/>
                <w:rPrChange w:id="16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69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000000"/>
                <w:lang w:val="en-US"/>
                <w:rPrChange w:id="170" w:author="Сергей" w:date="2017-08-15T21:06:00Z">
                  <w:rPr>
                    <w:color w:val="000000"/>
                  </w:rPr>
                </w:rPrChange>
              </w:rPr>
              <w:t xml:space="preserve"> mode)</w:t>
            </w:r>
          </w:p>
        </w:tc>
      </w:tr>
    </w:tbl>
    <w:p w:rsidR="00A57029" w:rsidRPr="00A22D71" w:rsidRDefault="00A57029">
      <w:pPr>
        <w:pStyle w:val="normal"/>
        <w:jc w:val="both"/>
        <w:rPr>
          <w:color w:val="000000"/>
          <w:lang w:val="en-US"/>
          <w:rPrChange w:id="171" w:author="Сергей" w:date="2017-08-15T21:06:00Z">
            <w:rPr>
              <w:color w:val="000000"/>
            </w:rPr>
          </w:rPrChange>
        </w:rPr>
      </w:pPr>
    </w:p>
    <w:p w:rsidR="00A57029" w:rsidRPr="000C7076" w:rsidRDefault="00BD1D81">
      <w:pPr>
        <w:pStyle w:val="normal"/>
        <w:jc w:val="both"/>
      </w:pPr>
      <w:r w:rsidRPr="000C7076">
        <w:t>где:</w:t>
      </w:r>
    </w:p>
    <w:p w:rsidR="00A57029" w:rsidRPr="000C7076" w:rsidRDefault="00BD1D81">
      <w:pPr>
        <w:pStyle w:val="normal"/>
        <w:ind w:firstLine="6"/>
        <w:jc w:val="both"/>
      </w:pPr>
      <w:r w:rsidRPr="000C7076">
        <w:t xml:space="preserve">1) параметр </w:t>
      </w:r>
      <w:r>
        <w:t>filename</w:t>
      </w:r>
      <w:r w:rsidRPr="000C7076">
        <w:t xml:space="preserve"> определяет имя файла, с которым будет связан поток ввода-вывода данных; при этом </w:t>
      </w:r>
      <w:r>
        <w:t>filename</w:t>
      </w:r>
      <w:r w:rsidRPr="000C7076">
        <w:t xml:space="preserve"> определяет либо полный путь к файлу, либо имя файла, который находится в папке </w:t>
      </w:r>
      <w:r>
        <w:t>bin</w:t>
      </w:r>
      <w:r w:rsidRPr="000C7076">
        <w:t>/</w:t>
      </w:r>
      <w:r>
        <w:t>debug</w:t>
      </w:r>
      <w:r w:rsidRPr="000C7076">
        <w:t xml:space="preserve"> вашего проекта.</w:t>
      </w:r>
    </w:p>
    <w:p w:rsidR="00A57029" w:rsidRPr="000C7076" w:rsidRDefault="00BD1D81">
      <w:pPr>
        <w:pStyle w:val="normal"/>
        <w:ind w:firstLine="6"/>
      </w:pPr>
      <w:r w:rsidRPr="000C7076">
        <w:t xml:space="preserve">2) параметр </w:t>
      </w:r>
      <w:r>
        <w:t>mode</w:t>
      </w:r>
      <w:r w:rsidRPr="000C7076">
        <w:t xml:space="preserve"> определяет режим открытия файла, который может принимать одно из возможных значений, определенных перечислением </w:t>
      </w:r>
      <w:r>
        <w:t>FileMode</w:t>
      </w:r>
      <w:r w:rsidRPr="000C7076">
        <w:t xml:space="preserve">: 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FileMode</w:t>
      </w:r>
      <w:r w:rsidRPr="000C7076">
        <w:t>.</w:t>
      </w:r>
      <w:r>
        <w:t>Append</w:t>
      </w:r>
      <w:r w:rsidRPr="000C7076">
        <w:t xml:space="preserve">  - предназначен для добавления данных в конец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FileMode</w:t>
      </w:r>
      <w:r w:rsidRPr="000C7076">
        <w:t>.</w:t>
      </w:r>
      <w:r>
        <w:t>Create</w:t>
      </w:r>
      <w:r w:rsidRPr="000C7076">
        <w:t xml:space="preserve"> – предназначен для создания нового файла, при этом, если существует файл с таким же именем, то он будет предварительно удален;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FileMode</w:t>
      </w:r>
      <w:r w:rsidRPr="000C7076">
        <w:t>.</w:t>
      </w:r>
      <w:r>
        <w:t>CreateNew</w:t>
      </w:r>
      <w:r w:rsidRPr="000C7076">
        <w:t xml:space="preserve"> - предназначен для создания нового файла, при этом файл с таким же именем не должен существовать;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</w:t>
      </w:r>
      <w:r w:rsidRPr="000C7076">
        <w:t>о</w:t>
      </w:r>
      <w:r>
        <w:t>de</w:t>
      </w:r>
      <w:r w:rsidRPr="000C7076">
        <w:t>.</w:t>
      </w:r>
      <w:r>
        <w:t>Open</w:t>
      </w:r>
      <w:r w:rsidRPr="000C7076">
        <w:t xml:space="preserve"> - предназначен для открытия существующего файла;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FileMode</w:t>
      </w:r>
      <w:r w:rsidRPr="000C7076">
        <w:t>.О</w:t>
      </w:r>
      <w:r>
        <w:t>penOrCreate</w:t>
      </w:r>
      <w:r w:rsidRPr="000C7076">
        <w:t xml:space="preserve"> - если файл существует, то открывает его, в противном случае создает новый</w:t>
      </w:r>
    </w:p>
    <w:p w:rsidR="00A57029" w:rsidRPr="000C7076" w:rsidRDefault="00BD1D81">
      <w:pPr>
        <w:pStyle w:val="normal"/>
        <w:numPr>
          <w:ilvl w:val="0"/>
          <w:numId w:val="5"/>
        </w:numPr>
        <w:ind w:left="711" w:hanging="360"/>
        <w:contextualSpacing/>
      </w:pPr>
      <w:r>
        <w:t>FileMode</w:t>
      </w:r>
      <w:r w:rsidRPr="000C7076">
        <w:t>.</w:t>
      </w:r>
      <w:r>
        <w:t>Truncate</w:t>
      </w:r>
      <w:r w:rsidRPr="000C7076">
        <w:t xml:space="preserve"> - открывает существующий файл, но усекает его длину до нуля.</w:t>
      </w:r>
    </w:p>
    <w:p w:rsidR="00A57029" w:rsidRPr="000C7076" w:rsidRDefault="00BD1D81">
      <w:pPr>
        <w:pStyle w:val="normal"/>
        <w:jc w:val="both"/>
      </w:pPr>
      <w:r w:rsidRPr="000C7076">
        <w:t xml:space="preserve">Другая версия конструктора позволяет ограничить доступ только чтением или только записью: 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ind w:firstLine="720"/>
              <w:jc w:val="both"/>
              <w:rPr>
                <w:color w:val="000000"/>
                <w:lang w:val="en-US"/>
                <w:rPrChange w:id="17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173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17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75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76" w:author="Сергей" w:date="2017-08-15T21:06:00Z">
                  <w:rPr>
                    <w:color w:val="000000"/>
                  </w:rPr>
                </w:rPrChange>
              </w:rPr>
              <w:t xml:space="preserve"> filename</w:t>
            </w:r>
            <w:r w:rsidRPr="00A22D71">
              <w:rPr>
                <w:color w:val="666600"/>
                <w:lang w:val="en-US"/>
                <w:rPrChange w:id="17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7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9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000000"/>
                <w:lang w:val="en-US"/>
                <w:rPrChange w:id="180" w:author="Сергей" w:date="2017-08-15T21:06:00Z">
                  <w:rPr>
                    <w:color w:val="000000"/>
                  </w:rPr>
                </w:rPrChange>
              </w:rPr>
              <w:t xml:space="preserve"> mode</w:t>
            </w:r>
            <w:r w:rsidRPr="00A22D71">
              <w:rPr>
                <w:color w:val="666600"/>
                <w:lang w:val="en-US"/>
                <w:rPrChange w:id="18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8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3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000000"/>
                <w:lang w:val="en-US"/>
                <w:rPrChange w:id="184" w:author="Сергей" w:date="2017-08-15T21:06:00Z">
                  <w:rPr>
                    <w:color w:val="000000"/>
                  </w:rPr>
                </w:rPrChange>
              </w:rPr>
              <w:t xml:space="preserve"> how)</w:t>
            </w:r>
          </w:p>
        </w:tc>
      </w:tr>
    </w:tbl>
    <w:p w:rsidR="00A57029" w:rsidRPr="00A22D71" w:rsidRDefault="00A57029">
      <w:pPr>
        <w:pStyle w:val="normal"/>
        <w:jc w:val="both"/>
        <w:rPr>
          <w:lang w:val="en-US"/>
          <w:rPrChange w:id="185" w:author="Сергей" w:date="2017-08-15T21:06:00Z">
            <w:rPr/>
          </w:rPrChange>
        </w:rPr>
      </w:pPr>
    </w:p>
    <w:p w:rsidR="00A57029" w:rsidRDefault="00BD1D81">
      <w:pPr>
        <w:pStyle w:val="normal"/>
        <w:jc w:val="both"/>
      </w:pPr>
      <w:r>
        <w:t>где: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</w:pPr>
      <w:r w:rsidRPr="000C7076">
        <w:lastRenderedPageBreak/>
        <w:t xml:space="preserve">параметры  </w:t>
      </w:r>
      <w:r>
        <w:t>filename</w:t>
      </w:r>
      <w:r w:rsidRPr="000C7076">
        <w:t xml:space="preserve"> и </w:t>
      </w:r>
      <w:r>
        <w:t>mode</w:t>
      </w:r>
      <w:r w:rsidRPr="000C7076">
        <w:t xml:space="preserve"> имеют то же назначение, что и в предыдущей версии конструктора;</w:t>
      </w:r>
    </w:p>
    <w:p w:rsidR="00A57029" w:rsidRPr="000C7076" w:rsidRDefault="00BD1D81">
      <w:pPr>
        <w:pStyle w:val="normal"/>
        <w:numPr>
          <w:ilvl w:val="0"/>
          <w:numId w:val="8"/>
        </w:numPr>
        <w:ind w:left="276" w:hanging="270"/>
        <w:contextualSpacing/>
        <w:jc w:val="both"/>
      </w:pPr>
      <w:r w:rsidRPr="000C7076">
        <w:t xml:space="preserve">параметр </w:t>
      </w:r>
      <w:r>
        <w:t>how</w:t>
      </w:r>
      <w:r w:rsidRPr="000C7076">
        <w:t xml:space="preserve">, определяет способ доступа к файлу и может принимать одно из значений, определенных перечислением </w:t>
      </w:r>
      <w:r>
        <w:t>FileAccess</w:t>
      </w:r>
      <w:r w:rsidRPr="000C7076">
        <w:t>: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r>
        <w:t>FileAccess.Read – только чтение;</w:t>
      </w:r>
    </w:p>
    <w:p w:rsidR="00A57029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r>
        <w:t>FileAccess.Write – только запись;</w:t>
      </w:r>
    </w:p>
    <w:p w:rsidR="00A57029" w:rsidRPr="000C7076" w:rsidRDefault="00BD1D81">
      <w:pPr>
        <w:pStyle w:val="normal"/>
        <w:numPr>
          <w:ilvl w:val="0"/>
          <w:numId w:val="2"/>
        </w:numPr>
        <w:ind w:left="711" w:hanging="360"/>
        <w:contextualSpacing/>
        <w:jc w:val="both"/>
      </w:pPr>
      <w:r>
        <w:t>FileAccess</w:t>
      </w:r>
      <w:r w:rsidRPr="000C7076">
        <w:t>.</w:t>
      </w:r>
      <w:r>
        <w:t>ReadWrite</w:t>
      </w:r>
      <w:r w:rsidRPr="000C7076">
        <w:t xml:space="preserve">  - и чтение, и запись.</w:t>
      </w:r>
    </w:p>
    <w:p w:rsidR="00A57029" w:rsidRPr="000C7076" w:rsidRDefault="00BD1D81">
      <w:pPr>
        <w:pStyle w:val="normal"/>
        <w:jc w:val="both"/>
      </w:pPr>
      <w:r w:rsidRPr="000C7076">
        <w:t xml:space="preserve">После установления связи байтового потока с физическим файлом внутренний указатель потока устанавливается на начальный байт файла. </w:t>
      </w:r>
    </w:p>
    <w:p w:rsidR="00A57029" w:rsidRPr="000C7076" w:rsidRDefault="00BD1D81">
      <w:pPr>
        <w:pStyle w:val="normal"/>
        <w:jc w:val="both"/>
      </w:pPr>
      <w:r w:rsidRPr="000C7076">
        <w:t xml:space="preserve">Для чтения очередного байта из потока, связанного с физическим файлом, используется метод </w:t>
      </w:r>
      <w:r>
        <w:t>ReadByte</w:t>
      </w:r>
      <w:r w:rsidRPr="000C7076">
        <w:t xml:space="preserve">(). </w:t>
      </w:r>
      <w:r w:rsidRPr="00D908BE">
        <w:t xml:space="preserve">После прочтения очередного байта внутренний указатель перемещается на следующий байт файла. </w:t>
      </w:r>
      <w:r w:rsidRPr="000C7076">
        <w:t xml:space="preserve">Если достигнут конец файла, то метод </w:t>
      </w:r>
      <w:r>
        <w:t>ReadByte</w:t>
      </w:r>
      <w:r w:rsidRPr="000C7076">
        <w:t xml:space="preserve">() возвращает значение -1. </w:t>
      </w:r>
    </w:p>
    <w:p w:rsidR="00A57029" w:rsidRPr="000C7076" w:rsidRDefault="00BD1D81">
      <w:pPr>
        <w:pStyle w:val="normal"/>
        <w:jc w:val="both"/>
      </w:pPr>
      <w:r w:rsidRPr="000C7076">
        <w:t xml:space="preserve">Для побайтовой записи данных в поток используется метод </w:t>
      </w:r>
      <w:r>
        <w:t>WriteByte</w:t>
      </w:r>
      <w:r w:rsidRPr="000C7076">
        <w:t>().</w:t>
      </w:r>
    </w:p>
    <w:p w:rsidR="00A57029" w:rsidRPr="00D908BE" w:rsidRDefault="00BD1D81">
      <w:pPr>
        <w:pStyle w:val="normal"/>
        <w:jc w:val="both"/>
      </w:pPr>
      <w:r w:rsidRPr="000C7076">
        <w:t xml:space="preserve">По завершении работы с файлом его необходимо закрыть. Для этого достаточно вызвать метод </w:t>
      </w:r>
      <w:r>
        <w:t>Close</w:t>
      </w:r>
      <w:r w:rsidRPr="000C7076">
        <w:t xml:space="preserve">(). </w:t>
      </w:r>
      <w:r w:rsidRPr="00D908BE">
        <w:t xml:space="preserve">При закрытии файла освобождаются системные ресурсы, ранее выделенные для этого файла, что дает возможность использовать их для работы с другими файлами. </w:t>
      </w:r>
    </w:p>
    <w:p w:rsidR="00A57029" w:rsidRPr="000C7076" w:rsidRDefault="00BD1D81">
      <w:pPr>
        <w:pStyle w:val="normal"/>
        <w:jc w:val="both"/>
      </w:pPr>
      <w:r w:rsidRPr="000C7076">
        <w:t xml:space="preserve">Рассмотрим пример использования класса </w:t>
      </w:r>
      <w:r>
        <w:t>FileStream</w:t>
      </w:r>
      <w:r w:rsidRPr="000C7076">
        <w:t xml:space="preserve">, для копирования одного файла в другой. Но вначале создадим текстовый файл </w:t>
      </w:r>
      <w:r>
        <w:t>data</w:t>
      </w:r>
      <w:r w:rsidRPr="000C7076">
        <w:t>.</w:t>
      </w:r>
      <w:r>
        <w:t>txt</w:t>
      </w:r>
      <w:r w:rsidRPr="000C7076">
        <w:t xml:space="preserve"> в папке </w:t>
      </w:r>
      <w:r>
        <w:t>bin</w:t>
      </w:r>
      <w:r w:rsidRPr="000C7076">
        <w:t>/</w:t>
      </w:r>
      <w:r>
        <w:t>debug</w:t>
      </w:r>
      <w:r w:rsidRPr="000C7076">
        <w:t xml:space="preserve"> текущего проекта</w:t>
      </w:r>
      <w:proofErr w:type="gramStart"/>
      <w:r w:rsidRPr="000C7076">
        <w:t>.и</w:t>
      </w:r>
      <w:proofErr w:type="gramEnd"/>
      <w:r w:rsidRPr="000C7076">
        <w:t xml:space="preserve"> внесем в него произвольную информацию, например:</w:t>
      </w:r>
    </w:p>
    <w:p w:rsidR="00A57029" w:rsidRDefault="00BD1D81">
      <w:pPr>
        <w:pStyle w:val="normal"/>
        <w:jc w:val="both"/>
      </w:pPr>
      <w:r>
        <w:t xml:space="preserve">Привет! </w:t>
      </w:r>
      <w:r>
        <w:br/>
        <w:t>1: Сообщение</w:t>
      </w:r>
      <w:r>
        <w:br/>
        <w:t>1234567890</w:t>
      </w:r>
      <w:r>
        <w:br/>
        <w:t>3,14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0066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880000"/>
              </w:rPr>
              <w:t>// для работы с потоками ввода-вывода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87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18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9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1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3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  <w:r w:rsidRPr="00A22D71">
              <w:rPr>
                <w:color w:val="000088"/>
                <w:lang w:val="en-US"/>
                <w:rPrChange w:id="194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9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96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9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98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199" w:author="Сергей" w:date="2017-08-15T21:06:00Z">
                  <w:rPr>
                    <w:color w:val="666600"/>
                  </w:rPr>
                </w:rPrChange>
              </w:rPr>
              <w:t>()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1" w:author="Сергей" w:date="2017-08-15T21:06:00Z">
                  <w:rPr>
                    <w:color w:val="000000"/>
                  </w:rPr>
                </w:rPrChange>
              </w:rPr>
              <w:t xml:space="preserve">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3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04" w:author="Сергей" w:date="2017-08-15T21:06:00Z">
                  <w:rPr>
                    <w:color w:val="000088"/>
                  </w:rPr>
                </w:rPrChange>
              </w:rPr>
              <w:t>try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6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8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660066"/>
                <w:lang w:val="en-US"/>
                <w:rPrChange w:id="209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10" w:author="Сергей" w:date="2017-08-15T21:06:00Z">
                  <w:rPr>
                    <w:color w:val="000000"/>
                  </w:rPr>
                </w:rPrChange>
              </w:rPr>
              <w:t xml:space="preserve"> fileIn </w:t>
            </w:r>
            <w:r w:rsidRPr="00A22D71">
              <w:rPr>
                <w:color w:val="666600"/>
                <w:lang w:val="en-US"/>
                <w:rPrChange w:id="21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1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5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1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17" w:author="Сергей" w:date="2017-08-15T21:06:00Z">
                  <w:rPr>
                    <w:color w:val="008800"/>
                  </w:rPr>
                </w:rPrChange>
              </w:rPr>
              <w:t>"data.txt"</w:t>
            </w:r>
            <w:r w:rsidRPr="00A22D71">
              <w:rPr>
                <w:color w:val="666600"/>
                <w:lang w:val="en-US"/>
                <w:rPrChange w:id="21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1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0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2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2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22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2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5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7" w:author="Сергей" w:date="2017-08-15T21:06:00Z">
                  <w:rPr>
                    <w:color w:val="660066"/>
                  </w:rPr>
                </w:rPrChange>
              </w:rPr>
              <w:t>Read</w:t>
            </w:r>
            <w:r w:rsidRPr="00A22D71">
              <w:rPr>
                <w:color w:val="666600"/>
                <w:lang w:val="en-US"/>
                <w:rPrChange w:id="22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660066"/>
                <w:lang w:val="en-US"/>
                <w:rPrChange w:id="231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32" w:author="Сергей" w:date="2017-08-15T21:06:00Z">
                  <w:rPr>
                    <w:color w:val="000000"/>
                  </w:rPr>
                </w:rPrChange>
              </w:rPr>
              <w:t xml:space="preserve"> fileOut </w:t>
            </w:r>
            <w:r w:rsidRPr="00A22D71">
              <w:rPr>
                <w:color w:val="666600"/>
                <w:lang w:val="en-US"/>
                <w:rPrChange w:id="23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3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3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37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39" w:author="Сергей" w:date="2017-08-15T21:06:00Z">
                  <w:rPr>
                    <w:color w:val="008800"/>
                  </w:rPr>
                </w:rPrChange>
              </w:rPr>
              <w:t>"newData.txt"</w:t>
            </w:r>
            <w:r w:rsidRPr="00A22D71">
              <w:rPr>
                <w:color w:val="666600"/>
                <w:lang w:val="en-US"/>
                <w:rPrChange w:id="24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4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2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4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44" w:author="Сергей" w:date="2017-08-15T21:06:00Z">
                  <w:rPr>
                    <w:color w:val="660066"/>
                  </w:rPr>
                </w:rPrChange>
              </w:rPr>
              <w:t>Create</w:t>
            </w:r>
            <w:r w:rsidRPr="00A22D71">
              <w:rPr>
                <w:color w:val="666600"/>
                <w:lang w:val="en-US"/>
                <w:rPrChange w:id="24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4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7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4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49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5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2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53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54" w:author="Сергей" w:date="2017-08-15T21:06:00Z">
                  <w:rPr>
                    <w:color w:val="000000"/>
                  </w:rPr>
                </w:rPrChange>
              </w:rPr>
              <w:t xml:space="preserve"> i;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6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57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000000"/>
                <w:lang w:val="en-US"/>
                <w:rPrChange w:id="25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59" w:author="Сергей" w:date="2017-08-15T21:06:00Z">
                  <w:rPr>
                    <w:color w:val="666600"/>
                  </w:rPr>
                </w:rPrChange>
              </w:rPr>
              <w:t>((</w:t>
            </w:r>
            <w:r w:rsidRPr="00A22D71">
              <w:rPr>
                <w:color w:val="000000"/>
                <w:lang w:val="en-US"/>
                <w:rPrChange w:id="260" w:author="Сергей" w:date="2017-08-15T21:06:00Z">
                  <w:rPr>
                    <w:color w:val="000000"/>
                  </w:rPr>
                </w:rPrChange>
              </w:rPr>
              <w:t xml:space="preserve">i </w:t>
            </w:r>
            <w:r w:rsidRPr="00A22D71">
              <w:rPr>
                <w:color w:val="666600"/>
                <w:lang w:val="en-US"/>
                <w:rPrChange w:id="26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2" w:author="Сергей" w:date="2017-08-15T21:06:00Z">
                  <w:rPr>
                    <w:color w:val="000000"/>
                  </w:rPr>
                </w:rPrChange>
              </w:rPr>
              <w:t xml:space="preserve"> fileIn</w:t>
            </w:r>
            <w:r w:rsidRPr="00A22D71">
              <w:rPr>
                <w:color w:val="666600"/>
                <w:lang w:val="en-US"/>
                <w:rPrChange w:id="2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4" w:author="Сергей" w:date="2017-08-15T21:06:00Z">
                  <w:rPr>
                    <w:color w:val="660066"/>
                  </w:rPr>
                </w:rPrChange>
              </w:rPr>
              <w:t>ReadByte</w:t>
            </w:r>
            <w:r w:rsidRPr="00A22D71">
              <w:rPr>
                <w:color w:val="666600"/>
                <w:lang w:val="en-US"/>
                <w:rPrChange w:id="265" w:author="Сергей" w:date="2017-08-15T21:06:00Z">
                  <w:rPr>
                    <w:color w:val="666600"/>
                  </w:rPr>
                </w:rPrChange>
              </w:rPr>
              <w:t>())!=-</w:t>
            </w:r>
            <w:r w:rsidRPr="00A22D71">
              <w:rPr>
                <w:color w:val="006666"/>
                <w:lang w:val="en-US"/>
                <w:rPrChange w:id="266" w:author="Сергей" w:date="2017-08-15T21:06:00Z">
                  <w:rPr>
                    <w:color w:val="006666"/>
                  </w:rPr>
                </w:rPrChange>
              </w:rPr>
              <w:t>1)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267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0C7076">
              <w:rPr>
                <w:color w:val="000000"/>
              </w:rPr>
              <w:t>{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ab/>
              <w:t xml:space="preserve">        </w:t>
            </w:r>
            <w:r w:rsidRPr="000C7076">
              <w:rPr>
                <w:color w:val="880000"/>
              </w:rPr>
              <w:t xml:space="preserve">//  запись очередного байта в поток, связанный с файлом </w:t>
            </w:r>
            <w:r>
              <w:rPr>
                <w:color w:val="880000"/>
              </w:rPr>
              <w:t>fileOut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8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ab/>
            </w:r>
            <w:r w:rsidRPr="00A22D71">
              <w:rPr>
                <w:color w:val="000000"/>
                <w:lang w:val="en-US"/>
                <w:rPrChange w:id="269" w:author="Сергей" w:date="2017-08-15T21:06:00Z">
                  <w:rPr>
                    <w:color w:val="000000"/>
                  </w:rPr>
                </w:rPrChange>
              </w:rPr>
              <w:t>fileOut</w:t>
            </w:r>
            <w:r w:rsidRPr="00A22D71">
              <w:rPr>
                <w:color w:val="666600"/>
                <w:lang w:val="en-US"/>
                <w:rPrChange w:id="27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1" w:author="Сергей" w:date="2017-08-15T21:06:00Z">
                  <w:rPr>
                    <w:color w:val="660066"/>
                  </w:rPr>
                </w:rPrChange>
              </w:rPr>
              <w:t>WriteByte</w:t>
            </w:r>
            <w:r w:rsidRPr="00A22D71">
              <w:rPr>
                <w:color w:val="666600"/>
                <w:lang w:val="en-US"/>
                <w:rPrChange w:id="272" w:author="Сергей" w:date="2017-08-15T21:06:00Z">
                  <w:rPr>
                    <w:color w:val="666600"/>
                  </w:rPr>
                </w:rPrChange>
              </w:rPr>
              <w:t>((</w:t>
            </w:r>
            <w:r w:rsidRPr="00A22D71">
              <w:rPr>
                <w:color w:val="000088"/>
                <w:lang w:val="en-US"/>
                <w:rPrChange w:id="273" w:author="Сергей" w:date="2017-08-15T21:06:00Z">
                  <w:rPr>
                    <w:color w:val="000088"/>
                  </w:rPr>
                </w:rPrChange>
              </w:rPr>
              <w:t>byte</w:t>
            </w:r>
            <w:r w:rsidRPr="00A22D71">
              <w:rPr>
                <w:color w:val="666600"/>
                <w:lang w:val="en-US"/>
                <w:rPrChange w:id="274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275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276" w:author="Сергей" w:date="2017-08-15T21:06:00Z">
                  <w:rPr>
                    <w:color w:val="666600"/>
                  </w:rPr>
                </w:rPrChange>
              </w:rPr>
              <w:t xml:space="preserve">);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8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666600"/>
                <w:lang w:val="en-US"/>
                <w:rPrChange w:id="279" w:author="Сергей" w:date="2017-08-15T21:06:00Z">
                  <w:rPr>
                    <w:color w:val="666600"/>
                  </w:rPr>
                </w:rPrChange>
              </w:rPr>
              <w:t xml:space="preserve">}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1" w:author="Сергей" w:date="2017-08-15T21:06:00Z">
                  <w:rPr>
                    <w:color w:val="000000"/>
                  </w:rPr>
                </w:rPrChange>
              </w:rPr>
              <w:t xml:space="preserve">    fileIn</w:t>
            </w:r>
            <w:r w:rsidRPr="00A22D71">
              <w:rPr>
                <w:color w:val="666600"/>
                <w:lang w:val="en-US"/>
                <w:rPrChange w:id="28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83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84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6" w:author="Сергей" w:date="2017-08-15T21:06:00Z">
                  <w:rPr>
                    <w:color w:val="000000"/>
                  </w:rPr>
                </w:rPrChange>
              </w:rPr>
              <w:t xml:space="preserve">    fileOut</w:t>
            </w:r>
            <w:r w:rsidRPr="00A22D71">
              <w:rPr>
                <w:color w:val="666600"/>
                <w:lang w:val="en-US"/>
                <w:rPrChange w:id="28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88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8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1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  <w:r w:rsidRPr="00A22D71">
              <w:rPr>
                <w:color w:val="666600"/>
                <w:lang w:val="en-US"/>
                <w:rPrChange w:id="292" w:author="Сергей" w:date="2017-08-15T21:06:00Z">
                  <w:rPr>
                    <w:color w:val="666600"/>
                  </w:rPr>
                </w:rPrChange>
              </w:rPr>
              <w:t>}</w:t>
            </w:r>
            <w:r w:rsidRPr="00A22D71">
              <w:rPr>
                <w:color w:val="000000"/>
                <w:lang w:val="en-US"/>
                <w:rPrChange w:id="293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5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  <w:r w:rsidRPr="00A22D71">
              <w:rPr>
                <w:color w:val="000088"/>
                <w:lang w:val="en-US"/>
                <w:rPrChange w:id="296" w:author="Сергей" w:date="2017-08-15T21:06:00Z">
                  <w:rPr>
                    <w:color w:val="000088"/>
                  </w:rPr>
                </w:rPrChange>
              </w:rPr>
              <w:t>catch</w:t>
            </w:r>
            <w:r w:rsidRPr="00A22D71">
              <w:rPr>
                <w:color w:val="000000"/>
                <w:lang w:val="en-US"/>
                <w:rPrChange w:id="29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9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299" w:author="Сергей" w:date="2017-08-15T21:06:00Z">
                  <w:rPr>
                    <w:color w:val="660066"/>
                  </w:rPr>
                </w:rPrChange>
              </w:rPr>
              <w:t>Exception</w:t>
            </w:r>
            <w:r w:rsidRPr="00A22D71">
              <w:rPr>
                <w:color w:val="000000"/>
                <w:lang w:val="en-US"/>
                <w:rPrChange w:id="300" w:author="Сергей" w:date="2017-08-15T21:06:00Z">
                  <w:rPr>
                    <w:color w:val="000000"/>
                  </w:rPr>
                </w:rPrChange>
              </w:rPr>
              <w:t xml:space="preserve"> exc)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2" w:author="Сергей" w:date="2017-08-15T21:06:00Z">
                  <w:rPr>
                    <w:color w:val="000000"/>
                  </w:rPr>
                </w:rPrChange>
              </w:rPr>
              <w:t xml:space="preserve">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4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0066"/>
                <w:lang w:val="en-US"/>
                <w:rPrChange w:id="305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30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7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30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309" w:author="Сергей" w:date="2017-08-15T21:06:00Z">
                  <w:rPr>
                    <w:color w:val="000000"/>
                  </w:rPr>
                </w:rPrChange>
              </w:rPr>
              <w:t>exc</w:t>
            </w:r>
            <w:r w:rsidRPr="00A22D71">
              <w:rPr>
                <w:color w:val="666600"/>
                <w:lang w:val="en-US"/>
                <w:rPrChange w:id="31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1" w:author="Сергей" w:date="2017-08-15T21:06:00Z">
                  <w:rPr>
                    <w:color w:val="660066"/>
                  </w:rPr>
                </w:rPrChange>
              </w:rPr>
              <w:t>Message</w:t>
            </w:r>
            <w:r w:rsidRPr="00A22D71">
              <w:rPr>
                <w:color w:val="666600"/>
                <w:lang w:val="en-US"/>
                <w:rPrChange w:id="31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4" w:author="Сергей" w:date="2017-08-15T21:06:00Z">
                  <w:rPr>
                    <w:color w:val="000000"/>
                  </w:rPr>
                </w:rPrChange>
              </w:rPr>
              <w:t xml:space="preserve">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6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  <w:r w:rsidRPr="00A22D71">
              <w:rPr>
                <w:color w:val="660066"/>
                <w:lang w:val="en-US"/>
                <w:rPrChange w:id="317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31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9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32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21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Файл</w:t>
            </w:r>
            <w:r w:rsidRPr="00A22D71">
              <w:rPr>
                <w:color w:val="008800"/>
                <w:lang w:val="en-US"/>
                <w:rPrChange w:id="322" w:author="Сергей" w:date="2017-08-15T21:06:00Z">
                  <w:rPr>
                    <w:color w:val="008800"/>
                  </w:rPr>
                </w:rPrChange>
              </w:rPr>
              <w:t xml:space="preserve"> </w:t>
            </w:r>
            <w:r>
              <w:rPr>
                <w:color w:val="008800"/>
              </w:rPr>
              <w:t>успешно</w:t>
            </w:r>
            <w:r w:rsidRPr="00A22D71">
              <w:rPr>
                <w:color w:val="008800"/>
                <w:lang w:val="en-US"/>
                <w:rPrChange w:id="323" w:author="Сергей" w:date="2017-08-15T21:06:00Z">
                  <w:rPr>
                    <w:color w:val="008800"/>
                  </w:rPr>
                </w:rPrChange>
              </w:rPr>
              <w:t xml:space="preserve"> </w:t>
            </w:r>
            <w:r>
              <w:rPr>
                <w:color w:val="008800"/>
              </w:rPr>
              <w:t>скопирован</w:t>
            </w:r>
            <w:r w:rsidRPr="00A22D71">
              <w:rPr>
                <w:color w:val="008800"/>
                <w:lang w:val="en-US"/>
                <w:rPrChange w:id="324" w:author="Сергей" w:date="2017-08-15T21:06:00Z">
                  <w:rPr>
                    <w:color w:val="008800"/>
                  </w:rPr>
                </w:rPrChange>
              </w:rPr>
              <w:t>"</w:t>
            </w:r>
            <w:r w:rsidRPr="00A22D71">
              <w:rPr>
                <w:color w:val="666600"/>
                <w:lang w:val="en-US"/>
                <w:rPrChange w:id="32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26" w:author="Сергей" w:date="2017-08-15T21:06:00Z">
                  <w:rPr>
                    <w:color w:val="000000"/>
                  </w:rPr>
                </w:rPrChange>
              </w:rPr>
              <w:t xml:space="preserve"> 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2"/>
        <w:contextualSpacing w:val="0"/>
      </w:pPr>
      <w:bookmarkStart w:id="327" w:name="_j1v3fy4p0q6i" w:colFirst="0" w:colLast="0"/>
      <w:bookmarkEnd w:id="327"/>
    </w:p>
    <w:p w:rsidR="00A57029" w:rsidRDefault="00BD1D81">
      <w:pPr>
        <w:pStyle w:val="2"/>
        <w:contextualSpacing w:val="0"/>
      </w:pPr>
      <w:bookmarkStart w:id="328" w:name="_t0zz1putmrpf" w:colFirst="0" w:colLast="0"/>
      <w:bookmarkEnd w:id="328"/>
      <w:r>
        <w:t>Символьный поток</w:t>
      </w:r>
    </w:p>
    <w:p w:rsidR="00A57029" w:rsidRPr="000C7076" w:rsidRDefault="00BD1D81">
      <w:pPr>
        <w:pStyle w:val="normal"/>
      </w:pPr>
      <w:r w:rsidRPr="000C7076">
        <w:t xml:space="preserve">Чтобы создать символьный поток, нужно поместить объект класса </w:t>
      </w:r>
      <w:r>
        <w:t>Stream</w:t>
      </w:r>
      <w:r w:rsidRPr="000C7076">
        <w:t xml:space="preserve"> (например, </w:t>
      </w:r>
      <w:r>
        <w:t>FileStream</w:t>
      </w:r>
      <w:r w:rsidRPr="000C7076">
        <w:t xml:space="preserve">) «внутрь» объекта класса </w:t>
      </w:r>
      <w:r>
        <w:t>StreamWriter</w:t>
      </w:r>
      <w:r w:rsidRPr="000C7076">
        <w:t xml:space="preserve"> или объекта класса </w:t>
      </w:r>
      <w:r>
        <w:t>StreamReader</w:t>
      </w:r>
      <w:r w:rsidRPr="000C7076">
        <w:t xml:space="preserve">. В этом случае байтовый поток будет автоматически преобразовываться </w:t>
      </w:r>
      <w:proofErr w:type="gramStart"/>
      <w:r w:rsidRPr="000C7076">
        <w:t>в</w:t>
      </w:r>
      <w:proofErr w:type="gramEnd"/>
      <w:r w:rsidRPr="000C7076">
        <w:t xml:space="preserve"> символьный. </w:t>
      </w:r>
    </w:p>
    <w:p w:rsidR="00A57029" w:rsidRPr="000C7076" w:rsidRDefault="00BD1D81">
      <w:pPr>
        <w:pStyle w:val="normal"/>
      </w:pPr>
      <w:r w:rsidRPr="000C7076">
        <w:t xml:space="preserve">Класс </w:t>
      </w:r>
      <w:r>
        <w:t>StreamWriter</w:t>
      </w:r>
      <w:r w:rsidRPr="000C7076">
        <w:t xml:space="preserve"> предназначен для организации выходного символьного потока. В нем определено несколько конструкторов. Один из них записывается  следующим образом:</w:t>
      </w:r>
    </w:p>
    <w:p w:rsidR="00A57029" w:rsidRPr="000C7076" w:rsidRDefault="00A57029">
      <w:pPr>
        <w:pStyle w:val="normal"/>
      </w:pP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Stream</w:t>
            </w:r>
            <w:r>
              <w:rPr>
                <w:color w:val="000000"/>
              </w:rPr>
              <w:t xml:space="preserve"> stream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normal"/>
      </w:pPr>
      <w:r w:rsidRPr="000C7076">
        <w:t xml:space="preserve">где параметр </w:t>
      </w:r>
      <w:r>
        <w:t>stream</w:t>
      </w:r>
      <w:r w:rsidRPr="000C7076">
        <w:t xml:space="preserve"> определяет имя уже открытого байтового потока. </w:t>
      </w:r>
      <w:r>
        <w:t>Например, создать экземпляр класса StreamWriter можно следующим образом: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32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330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000000"/>
                <w:lang w:val="en-US"/>
                <w:rPrChange w:id="331" w:author="Сергей" w:date="2017-08-15T21:06:00Z">
                  <w:rPr>
                    <w:color w:val="000000"/>
                  </w:rPr>
                </w:rPrChange>
              </w:rPr>
              <w:t xml:space="preserve"> fileOut</w:t>
            </w:r>
            <w:r w:rsidRPr="00A22D71">
              <w:rPr>
                <w:color w:val="666600"/>
                <w:lang w:val="en-US"/>
                <w:rPrChange w:id="33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33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35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666600"/>
                <w:lang w:val="en-US"/>
                <w:rPrChange w:id="33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37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39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3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41" w:author="Сергей" w:date="2017-08-15T21:06:00Z">
                  <w:rPr>
                    <w:color w:val="008800"/>
                  </w:rPr>
                </w:rPrChange>
              </w:rPr>
              <w:t>"text.txt"</w:t>
            </w:r>
            <w:r w:rsidRPr="00A22D71">
              <w:rPr>
                <w:color w:val="666600"/>
                <w:lang w:val="en-US"/>
                <w:rPrChange w:id="34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4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44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34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46" w:author="Сергей" w:date="2017-08-15T21:06:00Z">
                  <w:rPr>
                    <w:color w:val="660066"/>
                  </w:rPr>
                </w:rPrChange>
              </w:rPr>
              <w:t>Create</w:t>
            </w:r>
            <w:r w:rsidRPr="00A22D71">
              <w:rPr>
                <w:color w:val="666600"/>
                <w:lang w:val="en-US"/>
                <w:rPrChange w:id="34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4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49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35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51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352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  <w:rPrChange w:id="353" w:author="Сергей" w:date="2017-08-15T21:06:00Z">
            <w:rPr>
              <w:color w:val="000000"/>
            </w:rPr>
          </w:rPrChange>
        </w:rPr>
      </w:pPr>
    </w:p>
    <w:p w:rsidR="00A57029" w:rsidRPr="000C7076" w:rsidRDefault="00BD1D81">
      <w:pPr>
        <w:pStyle w:val="normal"/>
      </w:pPr>
      <w:r w:rsidRPr="000C7076">
        <w:t xml:space="preserve">Этот конструктор генерирует исключение типа </w:t>
      </w:r>
      <w:r>
        <w:t>ArgumentException</w:t>
      </w:r>
      <w:r w:rsidRPr="000C7076">
        <w:t xml:space="preserve">, если поток </w:t>
      </w:r>
      <w:r>
        <w:t>stream</w:t>
      </w:r>
      <w:r w:rsidRPr="000C7076">
        <w:t xml:space="preserve"> не открыт для вывода, и исключение типа </w:t>
      </w:r>
      <w:r>
        <w:t>ArgumentNullException</w:t>
      </w:r>
      <w:r w:rsidRPr="000C7076">
        <w:t xml:space="preserve">, если поток имеет </w:t>
      </w:r>
      <w:r>
        <w:t>null</w:t>
      </w:r>
      <w:r w:rsidRPr="000C7076">
        <w:t xml:space="preserve">-значение. </w:t>
      </w:r>
    </w:p>
    <w:p w:rsidR="00A57029" w:rsidRPr="000C7076" w:rsidRDefault="00BD1D81">
      <w:pPr>
        <w:pStyle w:val="normal"/>
      </w:pPr>
      <w:r w:rsidRPr="000C7076">
        <w:t>Другой вид конструктора позволяет открыть поток сразу через обращения к файлу:</w:t>
      </w:r>
    </w:p>
    <w:p w:rsidR="00A57029" w:rsidRPr="000C7076" w:rsidRDefault="00A57029">
      <w:pPr>
        <w:pStyle w:val="normal"/>
      </w:pP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StreamWriter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r>
        <w:t>name</w:t>
      </w:r>
      <w:r w:rsidRPr="000C7076">
        <w:t xml:space="preserve"> определяет имя открываемого файла.</w:t>
      </w:r>
    </w:p>
    <w:p w:rsidR="00A57029" w:rsidRPr="000C7076" w:rsidRDefault="00BD1D81">
      <w:pPr>
        <w:pStyle w:val="normal"/>
      </w:pPr>
      <w:r w:rsidRPr="000C7076">
        <w:t>Например, обратиться к данному конструктору можно следующим образом: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3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355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000000"/>
                <w:lang w:val="en-US"/>
                <w:rPrChange w:id="356" w:author="Сергей" w:date="2017-08-15T21:06:00Z">
                  <w:rPr>
                    <w:color w:val="000000"/>
                  </w:rPr>
                </w:rPrChange>
              </w:rPr>
              <w:t xml:space="preserve"> fileOut</w:t>
            </w:r>
            <w:r w:rsidRPr="00A22D71">
              <w:rPr>
                <w:color w:val="666600"/>
                <w:lang w:val="en-US"/>
                <w:rPrChange w:id="35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358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5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60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666600"/>
                <w:lang w:val="en-US"/>
                <w:rPrChange w:id="36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62" w:author="Сергей" w:date="2017-08-15T21:06:00Z">
                  <w:rPr>
                    <w:color w:val="008800"/>
                  </w:rPr>
                </w:rPrChange>
              </w:rPr>
              <w:t>"c:\\temp\\data.txt"</w:t>
            </w:r>
            <w:r w:rsidRPr="00A22D71">
              <w:rPr>
                <w:color w:val="666600"/>
                <w:lang w:val="en-US"/>
                <w:rPrChange w:id="36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lang w:val="en-US"/>
          <w:rPrChange w:id="364" w:author="Сергей" w:date="2017-08-15T21:06:00Z">
            <w:rPr/>
          </w:rPrChange>
        </w:rPr>
      </w:pPr>
    </w:p>
    <w:p w:rsidR="00A57029" w:rsidRPr="000C7076" w:rsidRDefault="00BD1D81">
      <w:pPr>
        <w:pStyle w:val="normal"/>
      </w:pPr>
      <w:r w:rsidRPr="000C7076">
        <w:t xml:space="preserve">И еще один вариант конструктора </w:t>
      </w:r>
      <w:r>
        <w:t>StreamWriter</w:t>
      </w:r>
      <w:r w:rsidRPr="000C7076">
        <w:t>: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36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366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666600"/>
                <w:lang w:val="en-US"/>
                <w:rPrChange w:id="36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68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369" w:author="Сергей" w:date="2017-08-15T21:06:00Z">
                  <w:rPr>
                    <w:color w:val="000000"/>
                  </w:rPr>
                </w:rPrChange>
              </w:rPr>
              <w:t xml:space="preserve"> name</w:t>
            </w:r>
            <w:r w:rsidRPr="00A22D71">
              <w:rPr>
                <w:color w:val="666600"/>
                <w:lang w:val="en-US"/>
                <w:rPrChange w:id="37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7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72" w:author="Сергей" w:date="2017-08-15T21:06:00Z">
                  <w:rPr>
                    <w:color w:val="000088"/>
                  </w:rPr>
                </w:rPrChange>
              </w:rPr>
              <w:t>bool</w:t>
            </w:r>
            <w:r w:rsidRPr="00A22D71">
              <w:rPr>
                <w:color w:val="000000"/>
                <w:lang w:val="en-US"/>
                <w:rPrChange w:id="373" w:author="Сергей" w:date="2017-08-15T21:06:00Z">
                  <w:rPr>
                    <w:color w:val="000000"/>
                  </w:rPr>
                </w:rPrChange>
              </w:rPr>
              <w:t xml:space="preserve"> appendFlag</w:t>
            </w:r>
            <w:r w:rsidRPr="00A22D71">
              <w:rPr>
                <w:color w:val="666600"/>
                <w:lang w:val="en-US"/>
                <w:rPrChange w:id="374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  <w:rPrChange w:id="375" w:author="Сергей" w:date="2017-08-15T21:06:00Z">
            <w:rPr>
              <w:color w:val="000000"/>
            </w:rPr>
          </w:rPrChange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r>
        <w:t>name</w:t>
      </w:r>
      <w:r w:rsidRPr="000C7076">
        <w:t xml:space="preserve"> определяет имя открываемого файла;</w:t>
      </w:r>
    </w:p>
    <w:p w:rsidR="00A57029" w:rsidRPr="000C7076" w:rsidRDefault="00BD1D81">
      <w:pPr>
        <w:pStyle w:val="normal"/>
      </w:pPr>
      <w:r w:rsidRPr="000C7076">
        <w:t xml:space="preserve">Параметр </w:t>
      </w:r>
      <w:r>
        <w:t>appendFlag</w:t>
      </w:r>
      <w:r w:rsidRPr="000C7076">
        <w:t xml:space="preserve"> может принимать значение </w:t>
      </w:r>
      <w:r>
        <w:t>true</w:t>
      </w:r>
      <w:r w:rsidRPr="000C7076">
        <w:t xml:space="preserve"> – если нужно добавлять данные в конец файла, или </w:t>
      </w:r>
      <w:r>
        <w:t>false</w:t>
      </w:r>
      <w:r w:rsidRPr="000C7076">
        <w:t xml:space="preserve"> – если файл необходимо перезаписать.</w:t>
      </w:r>
    </w:p>
    <w:p w:rsidR="00A57029" w:rsidRDefault="00BD1D81">
      <w:pPr>
        <w:pStyle w:val="normal"/>
      </w:pPr>
      <w:r>
        <w:t>Например:</w:t>
      </w:r>
    </w:p>
    <w:tbl>
      <w:tblPr>
        <w:tblStyle w:val="a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37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377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000000"/>
                <w:lang w:val="en-US"/>
                <w:rPrChange w:id="378" w:author="Сергей" w:date="2017-08-15T21:06:00Z">
                  <w:rPr>
                    <w:color w:val="000000"/>
                  </w:rPr>
                </w:rPrChange>
              </w:rPr>
              <w:t xml:space="preserve"> fileOut</w:t>
            </w:r>
            <w:r w:rsidRPr="00A22D71">
              <w:rPr>
                <w:color w:val="666600"/>
                <w:lang w:val="en-US"/>
                <w:rPrChange w:id="37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38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82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666600"/>
                <w:lang w:val="en-US"/>
                <w:rPrChange w:id="38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84" w:author="Сергей" w:date="2017-08-15T21:06:00Z">
                  <w:rPr>
                    <w:color w:val="008800"/>
                  </w:rPr>
                </w:rPrChange>
              </w:rPr>
              <w:t>"t.txt"</w:t>
            </w:r>
            <w:r w:rsidRPr="00A22D71">
              <w:rPr>
                <w:color w:val="666600"/>
                <w:lang w:val="en-US"/>
                <w:rPrChange w:id="38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8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87" w:author="Сергей" w:date="2017-08-15T21:06:00Z">
                  <w:rPr>
                    <w:color w:val="000088"/>
                  </w:rPr>
                </w:rPrChange>
              </w:rPr>
              <w:t>true</w:t>
            </w:r>
            <w:r w:rsidRPr="00A22D71">
              <w:rPr>
                <w:color w:val="666600"/>
                <w:lang w:val="en-US"/>
                <w:rPrChange w:id="38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  <w:rPrChange w:id="389" w:author="Сергей" w:date="2017-08-15T21:06:00Z">
            <w:rPr>
              <w:color w:val="000000"/>
            </w:rPr>
          </w:rPrChange>
        </w:rPr>
      </w:pPr>
    </w:p>
    <w:p w:rsidR="00A57029" w:rsidRDefault="00BD1D81">
      <w:pPr>
        <w:pStyle w:val="normal"/>
      </w:pPr>
      <w:r w:rsidRPr="000C7076">
        <w:t xml:space="preserve">Теперь для записи данных в поток </w:t>
      </w:r>
      <w:r>
        <w:t>fileOut</w:t>
      </w:r>
      <w:r w:rsidRPr="000C7076">
        <w:t xml:space="preserve"> можно обратиться к методу </w:t>
      </w:r>
      <w:r>
        <w:t>WriteLine</w:t>
      </w:r>
      <w:r w:rsidRPr="000C7076">
        <w:t xml:space="preserve">. </w:t>
      </w:r>
      <w:r>
        <w:t>Это можно сделать следующим образом:</w:t>
      </w:r>
    </w:p>
    <w:tbl>
      <w:tblPr>
        <w:tblStyle w:val="a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fileOut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"test"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В данном случае в конец файла </w:t>
      </w:r>
      <w:r>
        <w:t>t</w:t>
      </w:r>
      <w:r w:rsidRPr="000C7076">
        <w:t>.</w:t>
      </w:r>
      <w:r>
        <w:t>txt</w:t>
      </w:r>
      <w:r w:rsidRPr="000C7076">
        <w:t xml:space="preserve"> будет дописано слово </w:t>
      </w:r>
      <w:r>
        <w:t>test</w:t>
      </w:r>
      <w:r w:rsidRPr="000C7076">
        <w:t>.</w:t>
      </w:r>
    </w:p>
    <w:p w:rsidR="00A57029" w:rsidRDefault="00BD1D81">
      <w:pPr>
        <w:pStyle w:val="normal"/>
      </w:pPr>
      <w:r w:rsidRPr="000C7076">
        <w:t xml:space="preserve">Класс </w:t>
      </w:r>
      <w:r>
        <w:t>StreamReader</w:t>
      </w:r>
      <w:r w:rsidRPr="000C7076">
        <w:t xml:space="preserve"> предназначен для организации входного символьного потока. </w:t>
      </w:r>
      <w:r>
        <w:t>Один из его конструкторов выглядит следующим образом:</w:t>
      </w:r>
    </w:p>
    <w:tbl>
      <w:tblPr>
        <w:tblStyle w:val="a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Stream</w:t>
            </w:r>
            <w:r>
              <w:rPr>
                <w:color w:val="000000"/>
              </w:rPr>
              <w:t xml:space="preserve"> stream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r>
        <w:t>stream</w:t>
      </w:r>
      <w:r w:rsidRPr="000C7076">
        <w:t xml:space="preserve"> определяет имя уже открытого байтового потока. </w:t>
      </w:r>
    </w:p>
    <w:p w:rsidR="00A57029" w:rsidRPr="000C7076" w:rsidRDefault="00BD1D81">
      <w:pPr>
        <w:pStyle w:val="normal"/>
      </w:pPr>
      <w:r w:rsidRPr="000C7076">
        <w:t xml:space="preserve">Этот конструктор генерирует исключение типа </w:t>
      </w:r>
      <w:r>
        <w:t>ArgumentException</w:t>
      </w:r>
      <w:r w:rsidRPr="000C7076">
        <w:t xml:space="preserve">, если поток </w:t>
      </w:r>
      <w:r>
        <w:t>stream</w:t>
      </w:r>
      <w:r w:rsidRPr="000C7076">
        <w:t xml:space="preserve"> не открыт для ввода.</w:t>
      </w:r>
    </w:p>
    <w:p w:rsidR="00A57029" w:rsidRPr="000C7076" w:rsidRDefault="00BD1D81">
      <w:pPr>
        <w:pStyle w:val="normal"/>
      </w:pPr>
      <w:r w:rsidRPr="000C7076">
        <w:t xml:space="preserve">Например, создать экземпляр класса </w:t>
      </w:r>
      <w:r>
        <w:t>StreamWriter</w:t>
      </w:r>
      <w:r w:rsidRPr="000C7076">
        <w:t xml:space="preserve"> можно следующим образом:</w:t>
      </w:r>
    </w:p>
    <w:tbl>
      <w:tblPr>
        <w:tblStyle w:val="af1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39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391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392" w:author="Сергей" w:date="2017-08-15T21:06:00Z">
                  <w:rPr>
                    <w:color w:val="000000"/>
                  </w:rPr>
                </w:rPrChange>
              </w:rPr>
              <w:t xml:space="preserve"> fileIn </w:t>
            </w:r>
            <w:r w:rsidRPr="00A22D71">
              <w:rPr>
                <w:color w:val="666600"/>
                <w:lang w:val="en-US"/>
                <w:rPrChange w:id="39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9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9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97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666600"/>
                <w:lang w:val="en-US"/>
                <w:rPrChange w:id="39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99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40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01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40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403" w:author="Сергей" w:date="2017-08-15T21:06:00Z">
                  <w:rPr>
                    <w:color w:val="008800"/>
                  </w:rPr>
                </w:rPrChange>
              </w:rPr>
              <w:t>"text.txt"</w:t>
            </w:r>
            <w:r w:rsidRPr="00A22D71">
              <w:rPr>
                <w:color w:val="666600"/>
                <w:lang w:val="en-US"/>
                <w:rPrChange w:id="40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40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06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40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08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40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41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11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41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13" w:author="Сергей" w:date="2017-08-15T21:06:00Z">
                  <w:rPr>
                    <w:color w:val="660066"/>
                  </w:rPr>
                </w:rPrChange>
              </w:rPr>
              <w:t>Read</w:t>
            </w:r>
            <w:r w:rsidRPr="00A22D71">
              <w:rPr>
                <w:color w:val="666600"/>
                <w:lang w:val="en-US"/>
                <w:rPrChange w:id="414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lang w:val="en-US"/>
          <w:rPrChange w:id="415" w:author="Сергей" w:date="2017-08-15T21:06:00Z">
            <w:rPr/>
          </w:rPrChange>
        </w:rPr>
      </w:pPr>
    </w:p>
    <w:p w:rsidR="00A57029" w:rsidRPr="000C7076" w:rsidRDefault="00BD1D81">
      <w:pPr>
        <w:pStyle w:val="normal"/>
      </w:pPr>
      <w:r w:rsidRPr="000C7076">
        <w:t xml:space="preserve">Как и в случае с классом </w:t>
      </w:r>
      <w:r>
        <w:t>StreamWriter</w:t>
      </w:r>
      <w:r w:rsidRPr="000C7076">
        <w:t xml:space="preserve">, у класса </w:t>
      </w:r>
      <w:r>
        <w:t>StreamReader</w:t>
      </w:r>
      <w:r w:rsidRPr="000C7076">
        <w:t xml:space="preserve"> есть и другой вид конструктора, который позволяет открыть файл напрямую:</w:t>
      </w:r>
    </w:p>
    <w:tbl>
      <w:tblPr>
        <w:tblStyle w:val="af2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rPr>
                <w:color w:val="000000"/>
              </w:rPr>
            </w:pPr>
            <w:r>
              <w:rPr>
                <w:color w:val="660066"/>
              </w:rPr>
              <w:t>StreamReader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name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rPr>
          <w:color w:val="000000"/>
        </w:rPr>
      </w:pPr>
    </w:p>
    <w:p w:rsidR="00A57029" w:rsidRPr="000C7076" w:rsidRDefault="00BD1D81">
      <w:pPr>
        <w:pStyle w:val="normal"/>
      </w:pPr>
      <w:r w:rsidRPr="000C7076">
        <w:t xml:space="preserve">где параметр </w:t>
      </w:r>
      <w:r>
        <w:t>name</w:t>
      </w:r>
      <w:r w:rsidRPr="000C7076">
        <w:t xml:space="preserve"> определяет имя открываемого файла.</w:t>
      </w:r>
    </w:p>
    <w:p w:rsidR="00A57029" w:rsidRPr="000C7076" w:rsidRDefault="00BD1D81">
      <w:pPr>
        <w:pStyle w:val="normal"/>
      </w:pPr>
      <w:r w:rsidRPr="000C7076">
        <w:lastRenderedPageBreak/>
        <w:t>Обратиться к данному конструктору можно следующим образом:</w:t>
      </w:r>
    </w:p>
    <w:tbl>
      <w:tblPr>
        <w:tblStyle w:val="a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41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417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418" w:author="Сергей" w:date="2017-08-15T21:06:00Z">
                  <w:rPr>
                    <w:color w:val="000000"/>
                  </w:rPr>
                </w:rPrChange>
              </w:rPr>
              <w:t xml:space="preserve"> fileIn</w:t>
            </w:r>
            <w:r w:rsidRPr="00A22D71">
              <w:rPr>
                <w:color w:val="666600"/>
                <w:lang w:val="en-US"/>
                <w:rPrChange w:id="41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42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42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22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42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42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425" w:author="Сергей" w:date="2017-08-15T21:06:00Z">
                  <w:rPr>
                    <w:color w:val="008800"/>
                  </w:rPr>
                </w:rPrChange>
              </w:rPr>
              <w:t>"c:\\temp\\data.txt"</w:t>
            </w:r>
            <w:r w:rsidRPr="00A22D71">
              <w:rPr>
                <w:color w:val="666600"/>
                <w:lang w:val="en-US"/>
                <w:rPrChange w:id="426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</w:tc>
      </w:tr>
    </w:tbl>
    <w:p w:rsidR="00A57029" w:rsidRPr="00A22D71" w:rsidRDefault="00A57029">
      <w:pPr>
        <w:pStyle w:val="normal"/>
        <w:rPr>
          <w:lang w:val="en-US"/>
          <w:rPrChange w:id="427" w:author="Сергей" w:date="2017-08-15T21:06:00Z">
            <w:rPr/>
          </w:rPrChange>
        </w:rPr>
      </w:pPr>
    </w:p>
    <w:p w:rsidR="00A57029" w:rsidRPr="000C7076" w:rsidRDefault="00BD1D81">
      <w:pPr>
        <w:pStyle w:val="normal"/>
      </w:pPr>
      <w:r w:rsidRPr="000C7076">
        <w:t xml:space="preserve">В </w:t>
      </w:r>
      <w:r>
        <w:t>C</w:t>
      </w:r>
      <w:r w:rsidRPr="000C7076">
        <w:t xml:space="preserve"># символы реализуются кодировкой </w:t>
      </w:r>
      <w:r>
        <w:t>Unicode</w:t>
      </w:r>
      <w:r w:rsidRPr="000C7076">
        <w:t>. Для того</w:t>
      </w:r>
      <w:proofErr w:type="gramStart"/>
      <w:r w:rsidRPr="000C7076">
        <w:t>,</w:t>
      </w:r>
      <w:proofErr w:type="gramEnd"/>
      <w:r w:rsidRPr="000C7076">
        <w:t xml:space="preserve"> чтобы можно было обрабатывать текстовые файлы, содержащие русский символы, созданные, например, в Блокноте, рекомендуется вызывать следующий вид конструктора </w:t>
      </w:r>
      <w:r>
        <w:t>StreamReader</w:t>
      </w:r>
      <w:r w:rsidRPr="000C7076">
        <w:t>:</w:t>
      </w:r>
    </w:p>
    <w:tbl>
      <w:tblPr>
        <w:tblStyle w:val="a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color w:val="000000"/>
                <w:lang w:val="en-US"/>
                <w:rPrChange w:id="42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660066"/>
                <w:lang w:val="en-US"/>
                <w:rPrChange w:id="429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430" w:author="Сергей" w:date="2017-08-15T21:06:00Z">
                  <w:rPr>
                    <w:color w:val="000000"/>
                  </w:rPr>
                </w:rPrChange>
              </w:rPr>
              <w:t xml:space="preserve"> fileIn</w:t>
            </w:r>
            <w:r w:rsidRPr="00A22D71">
              <w:rPr>
                <w:color w:val="666600"/>
                <w:lang w:val="en-US"/>
                <w:rPrChange w:id="43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432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43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34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43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43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437" w:author="Сергей" w:date="2017-08-15T21:06:00Z">
                  <w:rPr>
                    <w:color w:val="008800"/>
                  </w:rPr>
                </w:rPrChange>
              </w:rPr>
              <w:t>"c:\temp\data.txt"</w:t>
            </w:r>
            <w:r w:rsidRPr="00A22D71">
              <w:rPr>
                <w:color w:val="666600"/>
                <w:lang w:val="en-US"/>
                <w:rPrChange w:id="43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43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40" w:author="Сергей" w:date="2017-08-15T21:06:00Z">
                  <w:rPr>
                    <w:color w:val="660066"/>
                  </w:rPr>
                </w:rPrChange>
              </w:rPr>
              <w:t>Encoding</w:t>
            </w:r>
            <w:r w:rsidRPr="00A22D71">
              <w:rPr>
                <w:color w:val="666600"/>
                <w:lang w:val="en-US"/>
                <w:rPrChange w:id="44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42" w:author="Сергей" w:date="2017-08-15T21:06:00Z">
                  <w:rPr>
                    <w:color w:val="660066"/>
                  </w:rPr>
                </w:rPrChange>
              </w:rPr>
              <w:t>GetEncoding</w:t>
            </w:r>
            <w:r w:rsidRPr="00A22D71">
              <w:rPr>
                <w:color w:val="666600"/>
                <w:lang w:val="en-US"/>
                <w:rPrChange w:id="44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6666"/>
                <w:lang w:val="en-US"/>
                <w:rPrChange w:id="444" w:author="Сергей" w:date="2017-08-15T21:06:00Z">
                  <w:rPr>
                    <w:color w:val="006666"/>
                  </w:rPr>
                </w:rPrChange>
              </w:rPr>
              <w:t>1251</w:t>
            </w:r>
            <w:r w:rsidRPr="00A22D71">
              <w:rPr>
                <w:color w:val="666600"/>
                <w:lang w:val="en-US"/>
                <w:rPrChange w:id="445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</w:tc>
      </w:tr>
    </w:tbl>
    <w:p w:rsidR="00A57029" w:rsidRPr="00A22D71" w:rsidRDefault="00A57029">
      <w:pPr>
        <w:pStyle w:val="normal"/>
        <w:rPr>
          <w:color w:val="000000"/>
          <w:lang w:val="en-US"/>
          <w:rPrChange w:id="446" w:author="Сергей" w:date="2017-08-15T21:06:00Z">
            <w:rPr>
              <w:color w:val="000000"/>
            </w:rPr>
          </w:rPrChange>
        </w:rPr>
      </w:pPr>
    </w:p>
    <w:p w:rsidR="00A57029" w:rsidRPr="000C7076" w:rsidRDefault="00BD1D81">
      <w:pPr>
        <w:pStyle w:val="normal"/>
      </w:pPr>
      <w:r w:rsidRPr="000C7076">
        <w:t xml:space="preserve">Параметр </w:t>
      </w:r>
      <w:r>
        <w:t>Encoding</w:t>
      </w:r>
      <w:r w:rsidRPr="000C7076">
        <w:t>.</w:t>
      </w:r>
      <w:r>
        <w:t>GetEncoding</w:t>
      </w:r>
      <w:r w:rsidRPr="000C7076">
        <w:t xml:space="preserve">(1251) говорит о том, что будет выполняться преобразование из кода </w:t>
      </w:r>
      <w:r>
        <w:t>Windows</w:t>
      </w:r>
      <w:r w:rsidRPr="000C7076">
        <w:t xml:space="preserve">-1251 (одна из модификаций кода </w:t>
      </w:r>
      <w:r>
        <w:t>ASCII</w:t>
      </w:r>
      <w:r w:rsidRPr="000C7076">
        <w:t xml:space="preserve">, содержащая русские символы) в </w:t>
      </w:r>
      <w:r>
        <w:t>Unicode</w:t>
      </w:r>
      <w:r w:rsidRPr="000C7076">
        <w:t xml:space="preserve">. </w:t>
      </w:r>
      <w:r>
        <w:t>Encoding</w:t>
      </w:r>
      <w:r w:rsidRPr="000C7076">
        <w:t>.</w:t>
      </w:r>
      <w:r>
        <w:t>GetEncoding</w:t>
      </w:r>
      <w:r w:rsidRPr="000C7076">
        <w:t xml:space="preserve">(1251) </w:t>
      </w:r>
      <w:proofErr w:type="gramStart"/>
      <w:r w:rsidRPr="000C7076">
        <w:t>реализован</w:t>
      </w:r>
      <w:proofErr w:type="gramEnd"/>
      <w:r w:rsidRPr="000C7076">
        <w:t xml:space="preserve"> в пространстве имен </w:t>
      </w:r>
      <w:r>
        <w:t>System</w:t>
      </w:r>
      <w:r w:rsidRPr="000C7076">
        <w:t>.</w:t>
      </w:r>
      <w:r>
        <w:t>Text</w:t>
      </w:r>
      <w:r w:rsidRPr="000C7076">
        <w:t xml:space="preserve">. </w:t>
      </w:r>
    </w:p>
    <w:p w:rsidR="00A57029" w:rsidRPr="000C7076" w:rsidRDefault="00BD1D81">
      <w:pPr>
        <w:pStyle w:val="normal"/>
      </w:pPr>
      <w:r w:rsidRPr="000C7076">
        <w:t xml:space="preserve">Теперь для чтения данных из потока </w:t>
      </w:r>
      <w:r>
        <w:t>fileIn</w:t>
      </w:r>
      <w:r w:rsidRPr="000C7076">
        <w:t xml:space="preserve"> можно воспользоваться методом </w:t>
      </w:r>
      <w:r>
        <w:t>ReadLine</w:t>
      </w:r>
      <w:r w:rsidRPr="000C7076">
        <w:t>. При этом</w:t>
      </w:r>
      <w:proofErr w:type="gramStart"/>
      <w:r w:rsidRPr="000C7076">
        <w:t>,</w:t>
      </w:r>
      <w:proofErr w:type="gramEnd"/>
      <w:r w:rsidRPr="000C7076">
        <w:t xml:space="preserve"> если будет достигнут конец файла, то метод </w:t>
      </w:r>
      <w:r>
        <w:t>ReadLine</w:t>
      </w:r>
      <w:r w:rsidRPr="000C7076">
        <w:t xml:space="preserve"> вернет значение </w:t>
      </w:r>
      <w:r>
        <w:t>null</w:t>
      </w:r>
      <w:r w:rsidRPr="000C7076">
        <w:t>.</w:t>
      </w:r>
    </w:p>
    <w:p w:rsidR="00A57029" w:rsidRPr="000C7076" w:rsidRDefault="00BD1D81">
      <w:pPr>
        <w:pStyle w:val="normal"/>
      </w:pPr>
      <w:r w:rsidRPr="000C7076">
        <w:t xml:space="preserve">Рассмотрим пример, в котором данные из одного файла копируются в другой, но уже с использованием классов </w:t>
      </w:r>
      <w:r>
        <w:t>StreamWriter</w:t>
      </w:r>
      <w:r w:rsidRPr="000C7076">
        <w:t xml:space="preserve"> и </w:t>
      </w:r>
      <w:r>
        <w:t>StreamReader</w:t>
      </w:r>
      <w:r w:rsidRPr="000C7076">
        <w:t>.</w:t>
      </w:r>
    </w:p>
    <w:p w:rsidR="00A57029" w:rsidRPr="000C7076" w:rsidRDefault="00BD1D81">
      <w:pPr>
        <w:pStyle w:val="normal"/>
      </w:pPr>
      <w:r w:rsidRPr="000C7076">
        <w:t>Данный способ копирования одного файла в другой, даст нам тот же результат, что и при использовании байтовых потоков. Однако</w:t>
      </w:r>
      <w:proofErr w:type="gramStart"/>
      <w:r w:rsidRPr="000C7076">
        <w:t>,</w:t>
      </w:r>
      <w:proofErr w:type="gramEnd"/>
      <w:r w:rsidRPr="000C7076">
        <w:t xml:space="preserve"> его работа будет менее эффективной, т.к. будет тратиться дополнительное время на преобразование байтов в символы. Но у символьных потоков есть свои преимущества. Например, мы можем использовать регулярные выражения для поиска заданных фрагментов текста в файле.</w:t>
      </w:r>
    </w:p>
    <w:tbl>
      <w:tblPr>
        <w:tblStyle w:val="a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4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448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4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50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5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452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45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54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45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56" w:author="Сергей" w:date="2017-08-15T21:06:00Z">
                  <w:rPr>
                    <w:color w:val="660066"/>
                  </w:rPr>
                </w:rPrChange>
              </w:rPr>
              <w:t>Text</w:t>
            </w:r>
            <w:r w:rsidRPr="00A22D71">
              <w:rPr>
                <w:color w:val="666600"/>
                <w:lang w:val="en-US"/>
                <w:rPrChange w:id="4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458" w:author="Сергей" w:date="2017-08-15T21:06:00Z">
                  <w:rPr>
                    <w:color w:val="660066"/>
                  </w:rPr>
                </w:rPrChange>
              </w:rPr>
              <w:t>RegularExpressions;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0C7076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r w:rsidRPr="000C7076">
              <w:rPr>
                <w:color w:val="000000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880000"/>
              </w:rPr>
              <w:t>// Поиск всех чисел в файле</w:t>
            </w:r>
          </w:p>
          <w:p w:rsidR="00A57029" w:rsidDel="00BD1D81" w:rsidRDefault="00BD1D81">
            <w:pPr>
              <w:pStyle w:val="normal"/>
              <w:widowControl w:val="0"/>
              <w:spacing w:before="0" w:after="0" w:line="240" w:lineRule="auto"/>
              <w:rPr>
                <w:del w:id="459" w:author="SVFrolov" w:date="2017-08-15T16:38:00Z"/>
                <w:color w:val="000000"/>
              </w:rPr>
            </w:pPr>
            <w:del w:id="460" w:author="SVFrolov" w:date="2017-08-15T16:38:00Z">
              <w:r w:rsidDel="00BD1D81">
                <w:rPr>
                  <w:color w:val="000088"/>
                </w:rPr>
                <w:delText>namespace</w:delText>
              </w:r>
              <w:r w:rsidDel="00BD1D81">
                <w:rPr>
                  <w:color w:val="000000"/>
                </w:rPr>
                <w:delText xml:space="preserve"> </w:delText>
              </w:r>
              <w:r w:rsidDel="00BD1D81">
                <w:rPr>
                  <w:color w:val="660066"/>
                </w:rPr>
                <w:delText>StreamReader_RegularExpress</w:delText>
              </w:r>
            </w:del>
          </w:p>
          <w:p w:rsidR="00A57029" w:rsidDel="00BD1D81" w:rsidRDefault="00BD1D81">
            <w:pPr>
              <w:pStyle w:val="normal"/>
              <w:widowControl w:val="0"/>
              <w:spacing w:before="0" w:after="0" w:line="240" w:lineRule="auto"/>
              <w:rPr>
                <w:del w:id="461" w:author="SVFrolov" w:date="2017-08-15T16:38:00Z"/>
                <w:color w:val="000000"/>
              </w:rPr>
            </w:pPr>
            <w:del w:id="462" w:author="SVFrolov" w:date="2017-08-15T16:38:00Z">
              <w:r w:rsidDel="00BD1D81">
                <w:rPr>
                  <w:color w:val="000000"/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63" w:author="Сергей" w:date="2017-08-15T21:06:00Z">
                  <w:rPr>
                    <w:color w:val="000000"/>
                  </w:rPr>
                </w:rPrChange>
              </w:rPr>
            </w:pPr>
            <w:r>
              <w:rPr>
                <w:color w:val="000000"/>
              </w:rPr>
              <w:t xml:space="preserve">    </w:t>
            </w:r>
            <w:r w:rsidRPr="00A22D71">
              <w:rPr>
                <w:color w:val="000088"/>
                <w:lang w:val="en-US"/>
                <w:rPrChange w:id="464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46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66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6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68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6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70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471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47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473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4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75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47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477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478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479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8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81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8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8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484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485" w:author="Сергей" w:date="2017-08-15T21:06:00Z">
                  <w:rPr>
                    <w:color w:val="000000"/>
                  </w:rPr>
                </w:rPrChange>
              </w:rPr>
              <w:t xml:space="preserve"> fileIn </w:t>
            </w:r>
            <w:r w:rsidRPr="00A22D71">
              <w:rPr>
                <w:color w:val="666600"/>
                <w:lang w:val="en-US"/>
                <w:rPrChange w:id="48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48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488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48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490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666600"/>
                <w:lang w:val="en-US"/>
                <w:rPrChange w:id="49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492" w:author="Сергей" w:date="2017-08-15T21:06:00Z">
                  <w:rPr>
                    <w:color w:val="008800"/>
                  </w:rPr>
                </w:rPrChange>
              </w:rPr>
              <w:t>"hobbit.txt"</w:t>
            </w:r>
            <w:r w:rsidRPr="00A22D71">
              <w:rPr>
                <w:color w:val="666600"/>
                <w:lang w:val="en-US"/>
                <w:rPrChange w:id="49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49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49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496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000000"/>
                <w:lang w:val="en-US"/>
                <w:rPrChange w:id="497" w:author="Сергей" w:date="2017-08-15T21:06:00Z">
                  <w:rPr>
                    <w:color w:val="000000"/>
                  </w:rPr>
                </w:rPrChange>
              </w:rPr>
              <w:t xml:space="preserve"> fileOut </w:t>
            </w:r>
            <w:r w:rsidRPr="00A22D71">
              <w:rPr>
                <w:color w:val="666600"/>
                <w:lang w:val="en-US"/>
                <w:rPrChange w:id="49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49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50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5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502" w:author="Сергей" w:date="2017-08-15T21:06:00Z">
                  <w:rPr>
                    <w:color w:val="660066"/>
                  </w:rPr>
                </w:rPrChange>
              </w:rPr>
              <w:t>StreamWriter</w:t>
            </w:r>
            <w:r w:rsidRPr="00A22D71">
              <w:rPr>
                <w:color w:val="666600"/>
                <w:lang w:val="en-US"/>
                <w:rPrChange w:id="50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504" w:author="Сергей" w:date="2017-08-15T21:06:00Z">
                  <w:rPr>
                    <w:color w:val="008800"/>
                  </w:rPr>
                </w:rPrChange>
              </w:rPr>
              <w:t>"numbers.txt"</w:t>
            </w:r>
            <w:r w:rsidRPr="00A22D71">
              <w:rPr>
                <w:color w:val="666600"/>
                <w:lang w:val="en-US"/>
                <w:rPrChange w:id="50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5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507" w:author="Сергей" w:date="2017-08-15T21:06:00Z">
                  <w:rPr>
                    <w:color w:val="000088"/>
                  </w:rPr>
                </w:rPrChange>
              </w:rPr>
              <w:t>false</w:t>
            </w:r>
            <w:r w:rsidRPr="00A22D71">
              <w:rPr>
                <w:color w:val="666600"/>
                <w:lang w:val="en-US"/>
                <w:rPrChange w:id="50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0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1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51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512" w:author="Сергей" w:date="2017-08-15T21:06:00Z">
                  <w:rPr>
                    <w:color w:val="000000"/>
                  </w:rPr>
                </w:rPrChange>
              </w:rPr>
              <w:t xml:space="preserve"> text </w:t>
            </w:r>
            <w:r w:rsidRPr="00A22D71">
              <w:rPr>
                <w:color w:val="666600"/>
                <w:lang w:val="en-US"/>
                <w:rPrChange w:id="51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514" w:author="Сергей" w:date="2017-08-15T21:06:00Z">
                  <w:rPr>
                    <w:color w:val="000000"/>
                  </w:rPr>
                </w:rPrChange>
              </w:rPr>
              <w:t xml:space="preserve"> fileIn</w:t>
            </w:r>
            <w:r w:rsidRPr="00A22D71">
              <w:rPr>
                <w:color w:val="666600"/>
                <w:lang w:val="en-US"/>
                <w:rPrChange w:id="51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16" w:author="Сергей" w:date="2017-08-15T21:06:00Z">
                  <w:rPr>
                    <w:color w:val="660066"/>
                  </w:rPr>
                </w:rPrChange>
              </w:rPr>
              <w:t>ReadToEnd</w:t>
            </w:r>
            <w:r w:rsidRPr="00A22D71">
              <w:rPr>
                <w:color w:val="666600"/>
                <w:lang w:val="en-US"/>
                <w:rPrChange w:id="517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1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1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520" w:author="Сергей" w:date="2017-08-15T21:06:00Z">
                  <w:rPr>
                    <w:color w:val="660066"/>
                  </w:rPr>
                </w:rPrChange>
              </w:rPr>
              <w:t>Regex</w:t>
            </w:r>
            <w:r w:rsidRPr="00A22D71">
              <w:rPr>
                <w:color w:val="000000"/>
                <w:lang w:val="en-US"/>
                <w:rPrChange w:id="521" w:author="Сергей" w:date="2017-08-15T21:06:00Z">
                  <w:rPr>
                    <w:color w:val="000000"/>
                  </w:rPr>
                </w:rPrChange>
              </w:rPr>
              <w:t xml:space="preserve"> r </w:t>
            </w:r>
            <w:r w:rsidRPr="00A22D71">
              <w:rPr>
                <w:color w:val="666600"/>
                <w:lang w:val="en-US"/>
                <w:rPrChange w:id="52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52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524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52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526" w:author="Сергей" w:date="2017-08-15T21:06:00Z">
                  <w:rPr>
                    <w:color w:val="660066"/>
                  </w:rPr>
                </w:rPrChange>
              </w:rPr>
              <w:t>Regex</w:t>
            </w:r>
            <w:r w:rsidRPr="00A22D71">
              <w:rPr>
                <w:color w:val="666600"/>
                <w:lang w:val="en-US"/>
                <w:rPrChange w:id="527" w:author="Сергей" w:date="2017-08-15T21:06:00Z">
                  <w:rPr>
                    <w:color w:val="666600"/>
                  </w:rPr>
                </w:rPrChange>
              </w:rPr>
              <w:t>(@</w:t>
            </w:r>
            <w:r w:rsidRPr="00A22D71">
              <w:rPr>
                <w:color w:val="008800"/>
                <w:lang w:val="en-US"/>
                <w:rPrChange w:id="528" w:author="Сергей" w:date="2017-08-15T21:06:00Z">
                  <w:rPr>
                    <w:color w:val="008800"/>
                  </w:rPr>
                </w:rPrChange>
              </w:rPr>
              <w:t>"[-+]?\d+"</w:t>
            </w:r>
            <w:r w:rsidRPr="00A22D71">
              <w:rPr>
                <w:color w:val="666600"/>
                <w:lang w:val="en-US"/>
                <w:rPrChange w:id="52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3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3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532" w:author="Сергей" w:date="2017-08-15T21:06:00Z">
                  <w:rPr>
                    <w:color w:val="660066"/>
                  </w:rPr>
                </w:rPrChange>
              </w:rPr>
              <w:t>Match</w:t>
            </w:r>
            <w:r w:rsidRPr="00A22D71">
              <w:rPr>
                <w:color w:val="000000"/>
                <w:lang w:val="en-US"/>
                <w:rPrChange w:id="533" w:author="Сергей" w:date="2017-08-15T21:06:00Z">
                  <w:rPr>
                    <w:color w:val="000000"/>
                  </w:rPr>
                </w:rPrChange>
              </w:rPr>
              <w:t xml:space="preserve"> integer </w:t>
            </w:r>
            <w:r w:rsidRPr="00A22D71">
              <w:rPr>
                <w:color w:val="666600"/>
                <w:lang w:val="en-US"/>
                <w:rPrChange w:id="534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535" w:author="Сергей" w:date="2017-08-15T21:06:00Z">
                  <w:rPr>
                    <w:color w:val="000000"/>
                  </w:rPr>
                </w:rPrChange>
              </w:rPr>
              <w:t xml:space="preserve"> r</w:t>
            </w:r>
            <w:r w:rsidRPr="00A22D71">
              <w:rPr>
                <w:color w:val="666600"/>
                <w:lang w:val="en-US"/>
                <w:rPrChange w:id="53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37" w:author="Сергей" w:date="2017-08-15T21:06:00Z">
                  <w:rPr>
                    <w:color w:val="660066"/>
                  </w:rPr>
                </w:rPrChange>
              </w:rPr>
              <w:t>Match</w:t>
            </w:r>
            <w:r w:rsidRPr="00A22D71">
              <w:rPr>
                <w:color w:val="666600"/>
                <w:lang w:val="en-US"/>
                <w:rPrChange w:id="5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539" w:author="Сергей" w:date="2017-08-15T21:06:00Z">
                  <w:rPr>
                    <w:color w:val="000000"/>
                  </w:rPr>
                </w:rPrChange>
              </w:rPr>
              <w:t>text</w:t>
            </w:r>
            <w:r w:rsidRPr="00A22D71">
              <w:rPr>
                <w:color w:val="666600"/>
                <w:lang w:val="en-US"/>
                <w:rPrChange w:id="54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4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4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543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000000"/>
                <w:lang w:val="en-US"/>
                <w:rPrChange w:id="5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54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546" w:author="Сергей" w:date="2017-08-15T21:06:00Z">
                  <w:rPr>
                    <w:color w:val="000000"/>
                  </w:rPr>
                </w:rPrChange>
              </w:rPr>
              <w:t>integer</w:t>
            </w:r>
            <w:r w:rsidRPr="00A22D71">
              <w:rPr>
                <w:color w:val="666600"/>
                <w:lang w:val="en-US"/>
                <w:rPrChange w:id="54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48" w:author="Сергей" w:date="2017-08-15T21:06:00Z">
                  <w:rPr>
                    <w:color w:val="660066"/>
                  </w:rPr>
                </w:rPrChange>
              </w:rPr>
              <w:t>Success)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50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5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52" w:author="Сергей" w:date="2017-08-15T21:06:00Z">
                  <w:rPr>
                    <w:color w:val="000000"/>
                  </w:rPr>
                </w:rPrChange>
              </w:rPr>
              <w:t xml:space="preserve">                Console.WriteLine(integer);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5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54" w:author="Сергей" w:date="2017-08-15T21:06:00Z">
                  <w:rPr>
                    <w:color w:val="000000"/>
                  </w:rPr>
                </w:rPrChange>
              </w:rPr>
              <w:t xml:space="preserve">                fileOut</w:t>
            </w:r>
            <w:r w:rsidRPr="00A22D71">
              <w:rPr>
                <w:color w:val="666600"/>
                <w:lang w:val="en-US"/>
                <w:rPrChange w:id="55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5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55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558" w:author="Сергей" w:date="2017-08-15T21:06:00Z">
                  <w:rPr>
                    <w:color w:val="000000"/>
                  </w:rPr>
                </w:rPrChange>
              </w:rPr>
              <w:t>integer</w:t>
            </w:r>
            <w:r w:rsidRPr="00A22D71">
              <w:rPr>
                <w:color w:val="666600"/>
                <w:lang w:val="en-US"/>
                <w:rPrChange w:id="55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6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61" w:author="Сергей" w:date="2017-08-15T21:06:00Z">
                  <w:rPr>
                    <w:color w:val="000000"/>
                  </w:rPr>
                </w:rPrChange>
              </w:rPr>
              <w:t xml:space="preserve">                integer </w:t>
            </w:r>
            <w:r w:rsidRPr="00A22D71">
              <w:rPr>
                <w:color w:val="666600"/>
                <w:lang w:val="en-US"/>
                <w:rPrChange w:id="56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563" w:author="Сергей" w:date="2017-08-15T21:06:00Z">
                  <w:rPr>
                    <w:color w:val="000000"/>
                  </w:rPr>
                </w:rPrChange>
              </w:rPr>
              <w:t xml:space="preserve"> integer</w:t>
            </w:r>
            <w:r w:rsidRPr="00A22D71">
              <w:rPr>
                <w:color w:val="666600"/>
                <w:lang w:val="en-US"/>
                <w:rPrChange w:id="56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65" w:author="Сергей" w:date="2017-08-15T21:06:00Z">
                  <w:rPr>
                    <w:color w:val="660066"/>
                  </w:rPr>
                </w:rPrChange>
              </w:rPr>
              <w:t>NextMatch</w:t>
            </w:r>
            <w:r w:rsidRPr="00A22D71">
              <w:rPr>
                <w:color w:val="666600"/>
                <w:lang w:val="en-US"/>
                <w:rPrChange w:id="566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6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68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6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70" w:author="Сергей" w:date="2017-08-15T21:06:00Z">
                  <w:rPr>
                    <w:color w:val="000000"/>
                  </w:rPr>
                </w:rPrChange>
              </w:rPr>
              <w:t xml:space="preserve">            fileIn</w:t>
            </w:r>
            <w:r w:rsidRPr="00A22D71">
              <w:rPr>
                <w:color w:val="666600"/>
                <w:lang w:val="en-US"/>
                <w:rPrChange w:id="57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72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573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7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75" w:author="Сергей" w:date="2017-08-15T21:06:00Z">
                  <w:rPr>
                    <w:color w:val="000000"/>
                  </w:rPr>
                </w:rPrChange>
              </w:rPr>
              <w:t xml:space="preserve">            fileOut</w:t>
            </w:r>
            <w:r w:rsidRPr="00A22D71">
              <w:rPr>
                <w:color w:val="666600"/>
                <w:lang w:val="en-US"/>
                <w:rPrChange w:id="57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77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578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57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58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58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58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583" w:author="Сергей" w:date="2017-08-15T21:06:00Z">
                  <w:rPr>
                    <w:color w:val="660066"/>
                  </w:rPr>
                </w:rPrChange>
              </w:rPr>
              <w:t>ReadKey</w:t>
            </w:r>
            <w:r w:rsidRPr="00A22D71">
              <w:rPr>
                <w:color w:val="666600"/>
                <w:lang w:val="en-US"/>
                <w:rPrChange w:id="584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585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586" w:author="SVFrolov" w:date="2017-08-15T16:38:00Z">
              <w:r w:rsidDel="00BD1D81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587" w:name="_bvvdsxojvxpb" w:colFirst="0" w:colLast="0"/>
      <w:bookmarkEnd w:id="587"/>
      <w:r>
        <w:t>Двоичные потоки</w:t>
      </w:r>
    </w:p>
    <w:p w:rsidR="00A57029" w:rsidRPr="000C7076" w:rsidRDefault="00BD1D81">
      <w:pPr>
        <w:pStyle w:val="normal"/>
      </w:pPr>
      <w:r w:rsidRPr="000C7076">
        <w:t xml:space="preserve">Двоичные файлы хранят данные в том же виде, в котором они представлены в оперативной памяти, то есть во внутреннем представлении. Двоичные файлы не применяются для просмотра человеком, они используются только для программной обработки. </w:t>
      </w:r>
    </w:p>
    <w:p w:rsidR="00A57029" w:rsidRDefault="00BD1D81">
      <w:pPr>
        <w:pStyle w:val="normal"/>
      </w:pPr>
      <w:r w:rsidRPr="000C7076">
        <w:t xml:space="preserve">Выходной поток </w:t>
      </w:r>
      <w:r>
        <w:t>BinaryWriter</w:t>
      </w:r>
      <w:r w:rsidRPr="000C7076">
        <w:t xml:space="preserve"> поддерживает произвольный доступ, т.е. имеется возможность выполнять запись в произвольную позицию двоичного файла. </w:t>
      </w:r>
      <w:r>
        <w:t>Наиболее важные методы потока BinaryWriter:</w:t>
      </w:r>
    </w:p>
    <w:p w:rsidR="00A57029" w:rsidRDefault="00A57029">
      <w:pPr>
        <w:pStyle w:val="normal"/>
      </w:pPr>
    </w:p>
    <w:tbl>
      <w:tblPr>
        <w:tblStyle w:val="af6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55"/>
        <w:gridCol w:w="7125"/>
      </w:tblGrid>
      <w:tr w:rsidR="00A57029"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BaseStream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Определяет базовый поток, с которым работает объект </w:t>
            </w:r>
            <w:r>
              <w:t>BinaryWriter</w:t>
            </w:r>
          </w:p>
        </w:tc>
      </w:tr>
      <w:tr w:rsidR="00A57029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Close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Flush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Очищает буфер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Seek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Устанавливает позицию в текущем потоке</w:t>
            </w:r>
          </w:p>
        </w:tc>
      </w:tr>
      <w:tr w:rsidR="00A57029" w:rsidRPr="000C7076"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Write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Записывает значение в текущий поток</w:t>
            </w:r>
          </w:p>
        </w:tc>
      </w:tr>
    </w:tbl>
    <w:p w:rsidR="00A57029" w:rsidRPr="000C7076" w:rsidRDefault="00A57029">
      <w:pPr>
        <w:pStyle w:val="normal"/>
        <w:ind w:firstLine="700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Наиболее важные методы выходного потока </w:t>
      </w:r>
      <w:r>
        <w:t>BinaryReader</w:t>
      </w:r>
      <w:r w:rsidRPr="000C7076">
        <w:t>:</w:t>
      </w:r>
    </w:p>
    <w:tbl>
      <w:tblPr>
        <w:tblStyle w:val="af7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85"/>
        <w:gridCol w:w="7095"/>
      </w:tblGrid>
      <w:tr w:rsidR="00A57029"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 класса</w:t>
            </w:r>
          </w:p>
        </w:tc>
        <w:tc>
          <w:tcPr>
            <w:tcW w:w="7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BaseStream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Определяет базовый поток, с которым работает объект </w:t>
            </w:r>
            <w:r>
              <w:t>BinaryReader</w:t>
            </w:r>
          </w:p>
        </w:tc>
      </w:tr>
      <w:tr w:rsidR="00A57029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Close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Закрывает поток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PeekChar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Возвращает следующий символ потока без перемещения внутреннего указателя в потоке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lastRenderedPageBreak/>
              <w:t>Read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Считывает очередной поток байтов или символов и сохраняет в массиве, передаваемом во входном параметре</w:t>
            </w:r>
          </w:p>
        </w:tc>
      </w:tr>
      <w:tr w:rsidR="00A57029" w:rsidRPr="000C7076">
        <w:tc>
          <w:tcPr>
            <w:tcW w:w="178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jc w:val="both"/>
              <w:rPr>
                <w:lang w:val="en-US"/>
                <w:rPrChange w:id="588" w:author="Сергей" w:date="2017-08-15T21:06:00Z">
                  <w:rPr/>
                </w:rPrChange>
              </w:rPr>
            </w:pPr>
            <w:r w:rsidRPr="00A22D71">
              <w:rPr>
                <w:lang w:val="en-US"/>
                <w:rPrChange w:id="589" w:author="Сергей" w:date="2017-08-15T21:06:00Z">
                  <w:rPr/>
                </w:rPrChange>
              </w:rPr>
              <w:t xml:space="preserve">ReadBoolean, ReadByte, ReadInt32 </w:t>
            </w:r>
            <w:r>
              <w:t>и</w:t>
            </w:r>
            <w:r w:rsidRPr="00A22D71">
              <w:rPr>
                <w:lang w:val="en-US"/>
                <w:rPrChange w:id="590" w:author="Сергей" w:date="2017-08-15T21:06:00Z">
                  <w:rPr/>
                </w:rPrChange>
              </w:rPr>
              <w:t xml:space="preserve"> </w:t>
            </w:r>
            <w:r>
              <w:t>т</w:t>
            </w:r>
            <w:r w:rsidRPr="00A22D71">
              <w:rPr>
                <w:lang w:val="en-US"/>
                <w:rPrChange w:id="591" w:author="Сергей" w:date="2017-08-15T21:06:00Z">
                  <w:rPr/>
                </w:rPrChange>
              </w:rPr>
              <w:t>.</w:t>
            </w:r>
            <w:r>
              <w:t>д</w:t>
            </w:r>
          </w:p>
        </w:tc>
        <w:tc>
          <w:tcPr>
            <w:tcW w:w="7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Считывает из потока данные определенного типа</w:t>
            </w:r>
          </w:p>
        </w:tc>
      </w:tr>
    </w:tbl>
    <w:p w:rsidR="00A57029" w:rsidRPr="000C7076" w:rsidRDefault="00BD1D81">
      <w:pPr>
        <w:pStyle w:val="normal"/>
        <w:ind w:firstLine="720"/>
        <w:jc w:val="both"/>
      </w:pPr>
      <w:r w:rsidRPr="000C7076">
        <w:t xml:space="preserve"> </w:t>
      </w:r>
    </w:p>
    <w:p w:rsidR="00A57029" w:rsidRPr="000C7076" w:rsidRDefault="00BD1D81">
      <w:pPr>
        <w:pStyle w:val="normal"/>
      </w:pPr>
      <w:r w:rsidRPr="000C7076">
        <w:t xml:space="preserve">Двоичный поток открывается на основе базового протока (например, </w:t>
      </w:r>
      <w:r>
        <w:t>FileStream</w:t>
      </w:r>
      <w:r w:rsidRPr="000C7076">
        <w:t xml:space="preserve">), при этом двоичный поток будет преобразовывать байтовый поток в значения </w:t>
      </w:r>
      <w:r>
        <w:t>int</w:t>
      </w:r>
      <w:r w:rsidRPr="000C7076">
        <w:t xml:space="preserve">-, </w:t>
      </w:r>
      <w:r>
        <w:t>double</w:t>
      </w:r>
      <w:r w:rsidRPr="000C7076">
        <w:t xml:space="preserve">-, </w:t>
      </w:r>
      <w:r>
        <w:t>short</w:t>
      </w:r>
      <w:r w:rsidRPr="000C7076">
        <w:t xml:space="preserve">-  и т.д. </w:t>
      </w:r>
    </w:p>
    <w:p w:rsidR="00A57029" w:rsidRPr="000C7076" w:rsidRDefault="00BD1D81">
      <w:pPr>
        <w:pStyle w:val="normal"/>
      </w:pPr>
      <w:r w:rsidRPr="000C7076">
        <w:t>Рассмотрим пример формирования двоичного файла:</w:t>
      </w:r>
    </w:p>
    <w:p w:rsidR="00A57029" w:rsidRPr="000C7076" w:rsidRDefault="00BD1D81">
      <w:pPr>
        <w:pStyle w:val="normal"/>
        <w:rPr>
          <w:color w:val="000088"/>
        </w:rPr>
      </w:pPr>
      <w:r w:rsidRPr="000C7076">
        <w:t xml:space="preserve">Попытка просмотреть двоичный файл через текстовый редактор неинформативна. Двоичный файл просматривается программным путем, например, следующим образом (должен быть </w:t>
      </w:r>
      <w:del w:id="592" w:author="SVFrolov" w:date="2017-08-15T16:42:00Z">
        <w:r w:rsidRPr="000C7076" w:rsidDel="00BD1D81">
          <w:delText xml:space="preserve">создал </w:delText>
        </w:r>
      </w:del>
      <w:ins w:id="593" w:author="SVFrolov" w:date="2017-08-15T16:42:00Z">
        <w:r w:rsidRPr="000C7076">
          <w:t>созда</w:t>
        </w:r>
        <w:r>
          <w:t>н</w:t>
        </w:r>
        <w:r w:rsidRPr="000C7076">
          <w:t xml:space="preserve"> </w:t>
        </w:r>
      </w:ins>
      <w:r w:rsidRPr="000C7076">
        <w:t xml:space="preserve">файл </w:t>
      </w:r>
      <w:r>
        <w:t>data</w:t>
      </w:r>
      <w:r w:rsidRPr="000C7076">
        <w:t>.</w:t>
      </w:r>
      <w:r>
        <w:t>bin</w:t>
      </w:r>
      <w:r w:rsidRPr="000C7076">
        <w:t>)</w:t>
      </w:r>
    </w:p>
    <w:tbl>
      <w:tblPr>
        <w:tblStyle w:val="a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D25" w:rsidRPr="00A43D25" w:rsidRDefault="00662B61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594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95" w:author="SVFrolov" w:date="2017-08-15T16:47:00Z">
                  <w:rPr>
                    <w:ins w:id="596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97" w:author="SVFrolov" w:date="2017-08-15T16:47:00Z">
              <w:r w:rsidRPr="00662B6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98" w:author="SVFrolov" w:date="2017-08-15T16:47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662B6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9" w:author="SVFrolov" w:date="2017-08-15T16:47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A43D25" w:rsidRPr="00A43D25" w:rsidRDefault="00662B61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00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01" w:author="SVFrolov" w:date="2017-08-15T16:47:00Z">
                  <w:rPr>
                    <w:ins w:id="602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603" w:author="SVFrolov" w:date="2017-08-15T16:47:00Z">
              <w:r w:rsidRPr="00662B6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604" w:author="SVFrolov" w:date="2017-08-15T16:47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662B6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5" w:author="SVFrolov" w:date="2017-08-15T16:47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System.IO;</w:t>
              </w:r>
            </w:ins>
          </w:p>
          <w:p w:rsidR="00A43D25" w:rsidRPr="00A43D25" w:rsidRDefault="00A43D25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06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07" w:author="SVFrolov" w:date="2017-08-15T16:47:00Z">
                  <w:rPr>
                    <w:ins w:id="608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A43D25" w:rsidRPr="00A43D25" w:rsidRDefault="00662B61" w:rsidP="00A43D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ins w:id="609" w:author="SVFrolov" w:date="2017-08-15T16:47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10" w:author="SVFrolov" w:date="2017-08-15T16:48:00Z">
                  <w:rPr>
                    <w:ins w:id="611" w:author="SVFrolov" w:date="2017-08-15T16:47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612" w:author="SVFrolov" w:date="2017-08-15T16:47:00Z">
              <w:r w:rsidRPr="00662B61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613" w:author="SVFrolov" w:date="2017-08-15T16:48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662B6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14" w:author="SVFrolov" w:date="2017-08-15T16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662B61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615" w:author="SVFrolov" w:date="2017-08-15T16:48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A43D25" w:rsidRPr="00A43D25" w:rsidRDefault="00662B61" w:rsidP="00A43D25">
            <w:pPr>
              <w:pStyle w:val="normal"/>
              <w:spacing w:line="240" w:lineRule="auto"/>
              <w:rPr>
                <w:ins w:id="616" w:author="SVFrolov" w:date="2017-08-15T16:47:00Z"/>
                <w:color w:val="000088"/>
                <w:lang w:val="en-US"/>
                <w:rPrChange w:id="617" w:author="SVFrolov" w:date="2017-08-15T16:48:00Z">
                  <w:rPr>
                    <w:ins w:id="618" w:author="SVFrolov" w:date="2017-08-15T16:47:00Z"/>
                    <w:color w:val="000088"/>
                  </w:rPr>
                </w:rPrChange>
              </w:rPr>
            </w:pPr>
            <w:ins w:id="619" w:author="SVFrolov" w:date="2017-08-15T16:47:00Z">
              <w:r w:rsidRPr="00662B6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20" w:author="SVFrolov" w:date="2017-08-15T16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  <w:r w:rsidR="00A43D25" w:rsidRPr="00A22D71">
                <w:rPr>
                  <w:color w:val="000088"/>
                  <w:lang w:val="en-US"/>
                  <w:rPrChange w:id="621" w:author="Сергей" w:date="2017-08-15T21:06:00Z">
                    <w:rPr>
                      <w:color w:val="000088"/>
                    </w:rPr>
                  </w:rPrChange>
                </w:rPr>
                <w:t xml:space="preserve"> </w:t>
              </w:r>
            </w:ins>
          </w:p>
          <w:p w:rsidR="00C83D62" w:rsidRPr="00A22D71" w:rsidRDefault="00BD1D81" w:rsidP="00A43D25">
            <w:pPr>
              <w:pStyle w:val="normal"/>
              <w:spacing w:line="240" w:lineRule="auto"/>
              <w:rPr>
                <w:ins w:id="622" w:author="SVFrolov" w:date="2017-08-15T16:49:00Z"/>
                <w:color w:val="880000"/>
                <w:lang w:val="en-US"/>
                <w:rPrChange w:id="623" w:author="Сергей" w:date="2017-08-15T21:06:00Z">
                  <w:rPr>
                    <w:ins w:id="624" w:author="SVFrolov" w:date="2017-08-15T16:49:00Z"/>
                    <w:color w:val="88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62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62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627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62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629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630" w:author="Сергей" w:date="2017-08-15T21:06:00Z">
                  <w:rPr>
                    <w:color w:val="666600"/>
                  </w:rPr>
                </w:rPrChange>
              </w:rPr>
              <w:t>()                                                                                                                                             {</w:t>
            </w:r>
            <w:r w:rsidRPr="00A22D71">
              <w:rPr>
                <w:color w:val="000000"/>
                <w:lang w:val="en-US"/>
                <w:rPrChange w:id="631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632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0066"/>
                <w:lang w:val="en-US"/>
                <w:rPrChange w:id="633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634" w:author="Сергей" w:date="2017-08-15T21:06:00Z">
                  <w:rPr>
                    <w:color w:val="000000"/>
                  </w:rPr>
                </w:rPrChange>
              </w:rPr>
              <w:t xml:space="preserve"> f</w:t>
            </w:r>
            <w:r w:rsidRPr="00A22D71">
              <w:rPr>
                <w:color w:val="666600"/>
                <w:lang w:val="en-US"/>
                <w:rPrChange w:id="63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636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6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638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63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640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64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660066"/>
                <w:lang w:val="en-US"/>
                <w:rPrChange w:id="642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64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644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645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000000"/>
                <w:lang w:val="en-US"/>
                <w:rPrChange w:id="646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647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0066"/>
                <w:lang w:val="en-US"/>
                <w:rPrChange w:id="648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000000"/>
                <w:lang w:val="en-US"/>
                <w:rPrChange w:id="649" w:author="Сергей" w:date="2017-08-15T21:06:00Z">
                  <w:rPr>
                    <w:color w:val="000000"/>
                  </w:rPr>
                </w:rPrChange>
              </w:rPr>
              <w:t xml:space="preserve"> fIn</w:t>
            </w:r>
            <w:r w:rsidRPr="00A22D71">
              <w:rPr>
                <w:color w:val="666600"/>
                <w:lang w:val="en-US"/>
                <w:rPrChange w:id="65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88"/>
                <w:lang w:val="en-US"/>
                <w:rPrChange w:id="651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65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653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666600"/>
                <w:lang w:val="en-US"/>
                <w:rPrChange w:id="65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655" w:author="Сергей" w:date="2017-08-15T21:06:00Z">
                  <w:rPr>
                    <w:color w:val="000000"/>
                  </w:rPr>
                </w:rPrChange>
              </w:rPr>
              <w:t>f</w:t>
            </w:r>
            <w:r w:rsidRPr="00A22D71">
              <w:rPr>
                <w:color w:val="666600"/>
                <w:lang w:val="en-US"/>
                <w:rPrChange w:id="656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000000"/>
                <w:lang w:val="en-US"/>
                <w:rPrChange w:id="657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658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000088"/>
                <w:lang w:val="en-US"/>
                <w:rPrChange w:id="659" w:author="Сергей" w:date="2017-08-15T21:06:00Z">
                  <w:rPr>
                    <w:color w:val="000088"/>
                  </w:rPr>
                </w:rPrChange>
              </w:rPr>
              <w:t>long</w:t>
            </w:r>
            <w:r w:rsidRPr="00A22D71">
              <w:rPr>
                <w:color w:val="000000"/>
                <w:lang w:val="en-US"/>
                <w:rPrChange w:id="660" w:author="Сергей" w:date="2017-08-15T21:06:00Z">
                  <w:rPr>
                    <w:color w:val="000000"/>
                  </w:rPr>
                </w:rPrChange>
              </w:rPr>
              <w:t xml:space="preserve"> n</w:t>
            </w:r>
            <w:r w:rsidRPr="00A22D71">
              <w:rPr>
                <w:color w:val="666600"/>
                <w:lang w:val="en-US"/>
                <w:rPrChange w:id="66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662" w:author="Сергей" w:date="2017-08-15T21:06:00Z">
                  <w:rPr>
                    <w:color w:val="000000"/>
                  </w:rPr>
                </w:rPrChange>
              </w:rPr>
              <w:t>f</w:t>
            </w:r>
            <w:r w:rsidRPr="00A22D71">
              <w:rPr>
                <w:color w:val="666600"/>
                <w:lang w:val="en-US"/>
                <w:rPrChange w:id="6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664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666600"/>
                <w:lang w:val="en-US"/>
                <w:rPrChange w:id="665" w:author="Сергей" w:date="2017-08-15T21:06:00Z">
                  <w:rPr>
                    <w:color w:val="666600"/>
                  </w:rPr>
                </w:rPrChange>
              </w:rPr>
              <w:t>/</w:t>
            </w:r>
            <w:r w:rsidRPr="00A22D71">
              <w:rPr>
                <w:color w:val="006666"/>
                <w:lang w:val="en-US"/>
                <w:rPrChange w:id="666" w:author="Сергей" w:date="2017-08-15T21:06:00Z">
                  <w:rPr>
                    <w:color w:val="006666"/>
                  </w:rPr>
                </w:rPrChange>
              </w:rPr>
              <w:t>4</w:t>
            </w:r>
            <w:r w:rsidRPr="00A22D71">
              <w:rPr>
                <w:color w:val="666600"/>
                <w:lang w:val="en-US"/>
                <w:rPrChange w:id="667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66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880000"/>
                <w:lang w:val="en-US"/>
                <w:rPrChange w:id="669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определяем</w:t>
            </w:r>
            <w:r w:rsidRPr="00A22D71">
              <w:rPr>
                <w:color w:val="880000"/>
                <w:lang w:val="en-US"/>
                <w:rPrChange w:id="670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количество</w:t>
            </w:r>
            <w:r w:rsidRPr="00A22D71">
              <w:rPr>
                <w:color w:val="880000"/>
                <w:lang w:val="en-US"/>
                <w:rPrChange w:id="671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чисел</w:t>
            </w:r>
            <w:r w:rsidRPr="00A22D71">
              <w:rPr>
                <w:color w:val="880000"/>
                <w:lang w:val="en-US"/>
                <w:rPrChange w:id="672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в</w:t>
            </w:r>
            <w:r w:rsidRPr="00A22D71">
              <w:rPr>
                <w:color w:val="880000"/>
                <w:lang w:val="en-US"/>
                <w:rPrChange w:id="67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двоичном</w:t>
            </w:r>
            <w:r w:rsidRPr="00A22D71">
              <w:rPr>
                <w:color w:val="880000"/>
                <w:lang w:val="en-US"/>
                <w:rPrChange w:id="674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поток</w:t>
            </w:r>
          </w:p>
          <w:p w:rsidR="00A43D25" w:rsidRPr="00A43D25" w:rsidRDefault="00BD1D81" w:rsidP="00A43D25">
            <w:pPr>
              <w:pStyle w:val="normal"/>
              <w:spacing w:line="240" w:lineRule="auto"/>
              <w:rPr>
                <w:ins w:id="675" w:author="SVFrolov" w:date="2017-08-15T16:48:00Z"/>
                <w:color w:val="666600"/>
                <w:lang w:val="en-US"/>
                <w:rPrChange w:id="676" w:author="SVFrolov" w:date="2017-08-15T16:48:00Z">
                  <w:rPr>
                    <w:ins w:id="677" w:author="SVFrolov" w:date="2017-08-15T16:48:00Z"/>
                    <w:color w:val="666600"/>
                  </w:rPr>
                </w:rPrChange>
              </w:rPr>
            </w:pPr>
            <w:del w:id="678" w:author="SVFrolov" w:date="2017-08-15T16:49:00Z">
              <w:r w:rsidRPr="00A22D71" w:rsidDel="00C83D62">
                <w:rPr>
                  <w:color w:val="880000"/>
                  <w:lang w:val="en-US"/>
                  <w:rPrChange w:id="679" w:author="Сергей" w:date="2017-08-15T21:06:00Z">
                    <w:rPr>
                      <w:color w:val="880000"/>
                    </w:rPr>
                  </w:rPrChange>
                </w:rPr>
                <w:tab/>
              </w:r>
              <w:r w:rsidRPr="00A22D71" w:rsidDel="00C83D62">
                <w:rPr>
                  <w:color w:val="880000"/>
                  <w:lang w:val="en-US"/>
                  <w:rPrChange w:id="680" w:author="Сергей" w:date="2017-08-15T21:06:00Z">
                    <w:rPr>
                      <w:color w:val="880000"/>
                    </w:rPr>
                  </w:rPrChange>
                </w:rPr>
                <w:tab/>
              </w:r>
              <w:r w:rsidRPr="00A22D71" w:rsidDel="00C83D62">
                <w:rPr>
                  <w:color w:val="880000"/>
                  <w:lang w:val="en-US"/>
                  <w:rPrChange w:id="681" w:author="Сергей" w:date="2017-08-15T21:06:00Z">
                    <w:rPr>
                      <w:color w:val="880000"/>
                    </w:rPr>
                  </w:rPrChange>
                </w:rPr>
                <w:tab/>
              </w:r>
            </w:del>
            <w:r w:rsidRPr="00A22D71">
              <w:rPr>
                <w:color w:val="880000"/>
                <w:lang w:val="en-US"/>
                <w:rPrChange w:id="682" w:author="Сергей" w:date="2017-08-15T21:06:00Z">
                  <w:rPr>
                    <w:color w:val="880000"/>
                  </w:rPr>
                </w:rPrChange>
              </w:rPr>
              <w:tab/>
              <w:t>int a;</w:t>
            </w:r>
            <w:r w:rsidRPr="00A22D71">
              <w:rPr>
                <w:color w:val="000000"/>
                <w:lang w:val="en-US"/>
                <w:rPrChange w:id="683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684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000088"/>
                <w:lang w:val="en-US"/>
                <w:rPrChange w:id="685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68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68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688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689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69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6666"/>
                <w:lang w:val="en-US"/>
                <w:rPrChange w:id="691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692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693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694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695" w:author="Сергей" w:date="2017-08-15T21:06:00Z">
                  <w:rPr>
                    <w:color w:val="000000"/>
                  </w:rPr>
                </w:rPrChange>
              </w:rPr>
              <w:t>n</w:t>
            </w:r>
            <w:r w:rsidRPr="00A22D71">
              <w:rPr>
                <w:color w:val="666600"/>
                <w:lang w:val="en-US"/>
                <w:rPrChange w:id="696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697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698" w:author="Сергей" w:date="2017-08-15T21:06:00Z">
                  <w:rPr>
                    <w:color w:val="666600"/>
                  </w:rPr>
                </w:rPrChange>
              </w:rPr>
              <w:t>++)</w:t>
            </w:r>
            <w:r w:rsidRPr="00A22D71">
              <w:rPr>
                <w:color w:val="000000"/>
                <w:lang w:val="en-US"/>
                <w:rPrChange w:id="699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00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6600"/>
                <w:lang w:val="en-US"/>
                <w:rPrChange w:id="701" w:author="Сергей" w:date="2017-08-15T21:06:00Z">
                  <w:rPr>
                    <w:color w:val="666600"/>
                  </w:rPr>
                </w:rPrChange>
              </w:rPr>
              <w:t>{</w:t>
            </w:r>
            <w:r w:rsidRPr="00A22D71">
              <w:rPr>
                <w:color w:val="000000"/>
                <w:lang w:val="en-US"/>
                <w:rPrChange w:id="702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03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000000"/>
                <w:lang w:val="en-US"/>
                <w:rPrChange w:id="704" w:author="Сергей" w:date="2017-08-15T21:06:00Z">
                  <w:rPr>
                    <w:color w:val="000000"/>
                  </w:rPr>
                </w:rPrChange>
              </w:rPr>
              <w:tab/>
              <w:t>a</w:t>
            </w:r>
            <w:r w:rsidRPr="00A22D71">
              <w:rPr>
                <w:color w:val="666600"/>
                <w:lang w:val="en-US"/>
                <w:rPrChange w:id="70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706" w:author="Сергей" w:date="2017-08-15T21:06:00Z">
                  <w:rPr>
                    <w:color w:val="000000"/>
                  </w:rPr>
                </w:rPrChange>
              </w:rPr>
              <w:t>fIn</w:t>
            </w:r>
            <w:r w:rsidRPr="00A22D71">
              <w:rPr>
                <w:color w:val="666600"/>
                <w:lang w:val="en-US"/>
                <w:rPrChange w:id="70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708" w:author="Сергей" w:date="2017-08-15T21:06:00Z">
                  <w:rPr>
                    <w:color w:val="660066"/>
                  </w:rPr>
                </w:rPrChange>
              </w:rPr>
              <w:t>ReadInt32</w:t>
            </w:r>
            <w:r w:rsidRPr="00A22D71">
              <w:rPr>
                <w:color w:val="666600"/>
                <w:lang w:val="en-US"/>
                <w:rPrChange w:id="709" w:author="Сергей" w:date="2017-08-15T21:06:00Z">
                  <w:rPr>
                    <w:color w:val="666600"/>
                  </w:rPr>
                </w:rPrChange>
              </w:rPr>
              <w:t>();</w:t>
            </w:r>
            <w:r w:rsidRPr="00A22D71">
              <w:rPr>
                <w:color w:val="000000"/>
                <w:lang w:val="en-US"/>
                <w:rPrChange w:id="710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11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000000"/>
                <w:lang w:val="en-US"/>
                <w:rPrChange w:id="712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0066"/>
                <w:lang w:val="en-US"/>
                <w:rPrChange w:id="713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71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715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71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717" w:author="Сергей" w:date="2017-08-15T21:06:00Z">
                  <w:rPr>
                    <w:color w:val="000000"/>
                  </w:rPr>
                </w:rPrChange>
              </w:rPr>
              <w:t>a</w:t>
            </w:r>
            <w:r w:rsidRPr="00A22D71">
              <w:rPr>
                <w:color w:val="666600"/>
                <w:lang w:val="en-US"/>
                <w:rPrChange w:id="718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8800"/>
                <w:lang w:val="en-US"/>
                <w:rPrChange w:id="719" w:author="Сергей" w:date="2017-08-15T21:06:00Z">
                  <w:rPr>
                    <w:color w:val="008800"/>
                  </w:rPr>
                </w:rPrChange>
              </w:rPr>
              <w:t>" "</w:t>
            </w:r>
            <w:r w:rsidRPr="00A22D71">
              <w:rPr>
                <w:color w:val="666600"/>
                <w:lang w:val="en-US"/>
                <w:rPrChange w:id="720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000000"/>
                <w:lang w:val="en-US"/>
                <w:rPrChange w:id="721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22" w:author="Сергей" w:date="2017-08-15T21:06:00Z">
                  <w:rPr>
                    <w:color w:val="000000"/>
                  </w:rPr>
                </w:rPrChange>
              </w:rPr>
              <w:tab/>
            </w:r>
            <w:r w:rsidRPr="00A22D71">
              <w:rPr>
                <w:color w:val="666600"/>
                <w:lang w:val="en-US"/>
                <w:rPrChange w:id="723" w:author="Сергей" w:date="2017-08-15T21:06:00Z">
                  <w:rPr>
                    <w:color w:val="666600"/>
                  </w:rPr>
                </w:rPrChange>
              </w:rPr>
              <w:t>}</w:t>
            </w:r>
            <w:r w:rsidRPr="00A22D71">
              <w:rPr>
                <w:color w:val="000000"/>
                <w:lang w:val="en-US"/>
                <w:rPrChange w:id="724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25" w:author="Сергей" w:date="2017-08-15T21:06:00Z">
                  <w:rPr>
                    <w:color w:val="000000"/>
                  </w:rPr>
                </w:rPrChange>
              </w:rPr>
              <w:tab/>
              <w:t>fIn</w:t>
            </w:r>
            <w:r w:rsidRPr="00A22D71">
              <w:rPr>
                <w:color w:val="666600"/>
                <w:lang w:val="en-US"/>
                <w:rPrChange w:id="7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727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728" w:author="Сергей" w:date="2017-08-15T21:06:00Z">
                  <w:rPr>
                    <w:color w:val="666600"/>
                  </w:rPr>
                </w:rPrChange>
              </w:rPr>
              <w:t>();</w:t>
            </w:r>
            <w:r w:rsidRPr="00A22D71">
              <w:rPr>
                <w:color w:val="000000"/>
                <w:lang w:val="en-US"/>
                <w:rPrChange w:id="729" w:author="Сергей" w:date="2017-08-15T21:06:00Z">
                  <w:rPr>
                    <w:color w:val="000000"/>
                  </w:rPr>
                </w:rPrChange>
              </w:rPr>
              <w:br/>
            </w:r>
            <w:r w:rsidRPr="00A22D71">
              <w:rPr>
                <w:color w:val="000000"/>
                <w:lang w:val="en-US"/>
                <w:rPrChange w:id="730" w:author="Сергей" w:date="2017-08-15T21:06:00Z">
                  <w:rPr>
                    <w:color w:val="000000"/>
                  </w:rPr>
                </w:rPrChange>
              </w:rPr>
              <w:tab/>
              <w:t>f</w:t>
            </w:r>
            <w:r w:rsidRPr="00A22D71">
              <w:rPr>
                <w:color w:val="666600"/>
                <w:lang w:val="en-US"/>
                <w:rPrChange w:id="73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732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733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43D25" w:rsidRDefault="00A43D25" w:rsidP="00A43D25">
            <w:pPr>
              <w:pStyle w:val="normal"/>
              <w:spacing w:line="240" w:lineRule="auto"/>
              <w:rPr>
                <w:ins w:id="734" w:author="SVFrolov" w:date="2017-08-15T16:48:00Z"/>
                <w:color w:val="666600"/>
                <w:lang w:val="en-US"/>
              </w:rPr>
            </w:pPr>
            <w:ins w:id="735" w:author="SVFrolov" w:date="2017-08-15T16:48:00Z">
              <w:r>
                <w:rPr>
                  <w:color w:val="666600"/>
                  <w:lang w:val="en-US"/>
                </w:rPr>
                <w:t xml:space="preserve">  </w:t>
              </w:r>
              <w:r>
                <w:rPr>
                  <w:color w:val="666600"/>
                </w:rPr>
                <w:t>}</w:t>
              </w:r>
            </w:ins>
          </w:p>
          <w:p w:rsidR="00A57029" w:rsidRDefault="00A43D25" w:rsidP="00A43D25">
            <w:pPr>
              <w:pStyle w:val="normal"/>
              <w:spacing w:line="240" w:lineRule="auto"/>
              <w:rPr>
                <w:color w:val="000088"/>
              </w:rPr>
            </w:pPr>
            <w:ins w:id="736" w:author="SVFrolov" w:date="2017-08-15T16:48:00Z">
              <w:r>
                <w:rPr>
                  <w:color w:val="666600"/>
                  <w:lang w:val="en-US"/>
                </w:rPr>
                <w:t>}</w:t>
              </w:r>
            </w:ins>
            <w:del w:id="737" w:author="SVFrolov" w:date="2017-08-15T16:48:00Z">
              <w:r w:rsidR="00BD1D81" w:rsidDel="00A43D25">
                <w:rPr>
                  <w:color w:val="666600"/>
                </w:rPr>
                <w:delText xml:space="preserve">       </w:delText>
              </w:r>
            </w:del>
            <w:r w:rsidR="00BD1D81">
              <w:rPr>
                <w:color w:val="666600"/>
              </w:rPr>
              <w:t xml:space="preserve">                                                                                                                                      }</w:t>
            </w:r>
          </w:p>
        </w:tc>
      </w:tr>
    </w:tbl>
    <w:p w:rsidR="00A57029" w:rsidRDefault="00A57029">
      <w:pPr>
        <w:pStyle w:val="normal"/>
        <w:rPr>
          <w:color w:val="000088"/>
        </w:rPr>
      </w:pPr>
    </w:p>
    <w:p w:rsidR="00A57029" w:rsidRDefault="00BD1D81">
      <w:pPr>
        <w:pStyle w:val="normal"/>
      </w:pPr>
      <w:r w:rsidRPr="000C7076">
        <w:t xml:space="preserve">Двоичные файлы являются файлами с произвольным доступом, при этом нумерация элементов в двоичном файле ведется с нуля. </w:t>
      </w:r>
      <w:r>
        <w:t>Произвольный доступ обеспечивает метод Seek. Рассмотрим его синтаксис:</w:t>
      </w:r>
    </w:p>
    <w:tbl>
      <w:tblPr>
        <w:tblStyle w:val="a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 w:rsidRPr="00A22D71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rPr>
                <w:lang w:val="en-US"/>
                <w:rPrChange w:id="738" w:author="Сергей" w:date="2017-08-15T21:06:00Z">
                  <w:rPr/>
                </w:rPrChange>
              </w:rPr>
            </w:pPr>
            <w:r w:rsidRPr="00A22D71">
              <w:rPr>
                <w:color w:val="660066"/>
                <w:lang w:val="en-US"/>
                <w:rPrChange w:id="739" w:author="Сергей" w:date="2017-08-15T21:06:00Z">
                  <w:rPr>
                    <w:color w:val="660066"/>
                  </w:rPr>
                </w:rPrChange>
              </w:rPr>
              <w:t>Seek</w:t>
            </w:r>
            <w:r w:rsidRPr="00A22D71">
              <w:rPr>
                <w:color w:val="666600"/>
                <w:lang w:val="en-US"/>
                <w:rPrChange w:id="7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741" w:author="Сергей" w:date="2017-08-15T21:06:00Z">
                  <w:rPr>
                    <w:color w:val="000088"/>
                  </w:rPr>
                </w:rPrChange>
              </w:rPr>
              <w:t>long</w:t>
            </w:r>
            <w:r w:rsidRPr="00A22D71">
              <w:rPr>
                <w:color w:val="000000"/>
                <w:lang w:val="en-US"/>
                <w:rPrChange w:id="742" w:author="Сергей" w:date="2017-08-15T21:06:00Z">
                  <w:rPr>
                    <w:color w:val="000000"/>
                  </w:rPr>
                </w:rPrChange>
              </w:rPr>
              <w:t xml:space="preserve"> newPos</w:t>
            </w:r>
            <w:r w:rsidRPr="00A22D71">
              <w:rPr>
                <w:color w:val="666600"/>
                <w:lang w:val="en-US"/>
                <w:rPrChange w:id="74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7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745" w:author="Сергей" w:date="2017-08-15T21:06:00Z">
                  <w:rPr>
                    <w:color w:val="660066"/>
                  </w:rPr>
                </w:rPrChange>
              </w:rPr>
              <w:t>SeekOrigin</w:t>
            </w:r>
            <w:r w:rsidRPr="00A22D71">
              <w:rPr>
                <w:color w:val="000000"/>
                <w:lang w:val="en-US"/>
                <w:rPrChange w:id="746" w:author="Сергей" w:date="2017-08-15T21:06:00Z">
                  <w:rPr>
                    <w:color w:val="000000"/>
                  </w:rPr>
                </w:rPrChange>
              </w:rPr>
              <w:t xml:space="preserve"> pos)</w:t>
            </w:r>
          </w:p>
        </w:tc>
      </w:tr>
    </w:tbl>
    <w:p w:rsidR="00A57029" w:rsidRPr="00A22D71" w:rsidRDefault="00A57029">
      <w:pPr>
        <w:pStyle w:val="normal"/>
        <w:rPr>
          <w:lang w:val="en-US"/>
          <w:rPrChange w:id="747" w:author="Сергей" w:date="2017-08-15T21:06:00Z">
            <w:rPr/>
          </w:rPrChange>
        </w:rPr>
      </w:pPr>
    </w:p>
    <w:p w:rsidR="00A57029" w:rsidRPr="000C7076" w:rsidRDefault="00BD1D81">
      <w:pPr>
        <w:pStyle w:val="normal"/>
      </w:pPr>
      <w:r w:rsidRPr="000C7076">
        <w:lastRenderedPageBreak/>
        <w:t xml:space="preserve">где параметр </w:t>
      </w:r>
      <w:r>
        <w:t>newPos</w:t>
      </w:r>
      <w:r w:rsidRPr="000C7076">
        <w:t xml:space="preserve"> определяет новую позицию внутреннего указателя файла в байтах относительно исходной позиции указателя, которая определяется параметром </w:t>
      </w:r>
      <w:r>
        <w:t>pos</w:t>
      </w:r>
      <w:r w:rsidRPr="000C7076">
        <w:t xml:space="preserve">. В свою очередь параметр </w:t>
      </w:r>
      <w:r>
        <w:t>pos</w:t>
      </w:r>
      <w:r w:rsidRPr="000C7076">
        <w:t xml:space="preserve"> должен быть задан одним из значений перечисления </w:t>
      </w:r>
      <w:r>
        <w:t>SeekOrigin</w:t>
      </w:r>
      <w:r w:rsidRPr="000C7076">
        <w:t>:</w:t>
      </w:r>
    </w:p>
    <w:tbl>
      <w:tblPr>
        <w:tblStyle w:val="af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20"/>
        <w:gridCol w:w="4820"/>
      </w:tblGrid>
      <w:tr w:rsidR="00A57029"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Значение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4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57029" w:rsidRDefault="00BD1D81"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7029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SeekOrigin.Begin</w:t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начала файла</w:t>
            </w:r>
          </w:p>
        </w:tc>
      </w:tr>
      <w:tr w:rsidR="00A57029" w:rsidRPr="000C7076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SeekOrigin.Current</w:t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Поиск от текущей позиции указателя</w:t>
            </w:r>
          </w:p>
        </w:tc>
      </w:tr>
      <w:tr w:rsidR="00A57029"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SeekOrigin.End</w:t>
            </w:r>
            <w:r>
              <w:tab/>
            </w:r>
          </w:p>
        </w:tc>
        <w:tc>
          <w:tcPr>
            <w:tcW w:w="4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Поиск от конца файла</w:t>
            </w:r>
          </w:p>
        </w:tc>
      </w:tr>
    </w:tbl>
    <w:p w:rsidR="00A57029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t xml:space="preserve">После вызова метода </w:t>
      </w:r>
      <w:r>
        <w:t>Seek</w:t>
      </w:r>
      <w:r w:rsidRPr="000C7076">
        <w:t xml:space="preserve"> следующие операции чтения или записи будут выполняться с новой позиции внутреннего указателя файла.</w:t>
      </w:r>
    </w:p>
    <w:p w:rsidR="00A57029" w:rsidRPr="000C7076" w:rsidRDefault="00A57029">
      <w:pPr>
        <w:pStyle w:val="normal"/>
      </w:pPr>
    </w:p>
    <w:p w:rsidR="00A57029" w:rsidRPr="000C7076" w:rsidRDefault="00BD1D81">
      <w:pPr>
        <w:pStyle w:val="normal"/>
      </w:pPr>
      <w:r w:rsidRPr="000C7076">
        <w:br w:type="page"/>
      </w:r>
    </w:p>
    <w:p w:rsidR="00A57029" w:rsidRPr="000C7076" w:rsidRDefault="00BD1D81">
      <w:pPr>
        <w:pStyle w:val="normal"/>
      </w:pPr>
      <w:r w:rsidRPr="000C7076">
        <w:lastRenderedPageBreak/>
        <w:t>Рассмотрим пример организации произвольного доступа к двоичному файлу:</w:t>
      </w:r>
    </w:p>
    <w:tbl>
      <w:tblPr>
        <w:tblStyle w:val="af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4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749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75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751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5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753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75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755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75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757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Del="00A41419" w:rsidRDefault="00BD1D81">
            <w:pPr>
              <w:pStyle w:val="normal"/>
              <w:widowControl w:val="0"/>
              <w:spacing w:before="0" w:after="0" w:line="240" w:lineRule="auto"/>
              <w:rPr>
                <w:del w:id="758" w:author="SVFrolov" w:date="2017-08-15T17:00:00Z"/>
                <w:color w:val="000000"/>
                <w:lang w:val="en-US"/>
                <w:rPrChange w:id="759" w:author="Сергей" w:date="2017-08-15T21:06:00Z">
                  <w:rPr>
                    <w:del w:id="760" w:author="SVFrolov" w:date="2017-08-15T17:00:00Z"/>
                    <w:color w:val="000000"/>
                  </w:rPr>
                </w:rPrChange>
              </w:rPr>
            </w:pPr>
            <w:del w:id="761" w:author="SVFrolov" w:date="2017-08-15T17:00:00Z">
              <w:r w:rsidRPr="00A22D71" w:rsidDel="00A41419">
                <w:rPr>
                  <w:color w:val="000088"/>
                  <w:lang w:val="en-US"/>
                  <w:rPrChange w:id="762" w:author="Сергей" w:date="2017-08-15T21:06:00Z">
                    <w:rPr>
                      <w:color w:val="000088"/>
                    </w:rPr>
                  </w:rPrChange>
                </w:rPr>
                <w:delText>namespace</w:delText>
              </w:r>
              <w:r w:rsidRPr="00A22D71" w:rsidDel="00A41419">
                <w:rPr>
                  <w:color w:val="000000"/>
                  <w:lang w:val="en-US"/>
                  <w:rPrChange w:id="763" w:author="Сергей" w:date="2017-08-15T21:06:00Z">
                    <w:rPr>
                      <w:color w:val="000000"/>
                    </w:rPr>
                  </w:rPrChange>
                </w:rPr>
                <w:delText xml:space="preserve"> </w:delText>
              </w:r>
              <w:r w:rsidRPr="00A22D71" w:rsidDel="00A41419">
                <w:rPr>
                  <w:color w:val="660066"/>
                  <w:lang w:val="en-US"/>
                  <w:rPrChange w:id="764" w:author="Сергей" w:date="2017-08-15T21:06:00Z">
                    <w:rPr>
                      <w:color w:val="660066"/>
                    </w:rPr>
                  </w:rPrChange>
                </w:rPr>
                <w:delText>BinaryStream2</w:delText>
              </w:r>
            </w:del>
          </w:p>
          <w:p w:rsidR="00A57029" w:rsidRPr="00A22D71" w:rsidDel="00A41419" w:rsidRDefault="00BD1D81">
            <w:pPr>
              <w:pStyle w:val="normal"/>
              <w:widowControl w:val="0"/>
              <w:spacing w:before="0" w:after="0" w:line="240" w:lineRule="auto"/>
              <w:rPr>
                <w:del w:id="765" w:author="SVFrolov" w:date="2017-08-15T17:00:00Z"/>
                <w:color w:val="000000"/>
                <w:lang w:val="en-US"/>
                <w:rPrChange w:id="766" w:author="Сергей" w:date="2017-08-15T21:06:00Z">
                  <w:rPr>
                    <w:del w:id="767" w:author="SVFrolov" w:date="2017-08-15T17:00:00Z"/>
                    <w:color w:val="000000"/>
                  </w:rPr>
                </w:rPrChange>
              </w:rPr>
            </w:pPr>
            <w:del w:id="768" w:author="SVFrolov" w:date="2017-08-15T17:00:00Z">
              <w:r w:rsidRPr="00A22D71" w:rsidDel="00A41419">
                <w:rPr>
                  <w:color w:val="000000"/>
                  <w:lang w:val="en-US"/>
                  <w:rPrChange w:id="769" w:author="Сергей" w:date="2017-08-15T21:06:00Z">
                    <w:rPr>
                      <w:color w:val="000000"/>
                    </w:rPr>
                  </w:rPrChange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7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71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772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77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774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7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76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7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7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779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78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781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78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783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784" w:author="Сергей" w:date="2017-08-15T21:06:00Z">
                  <w:rPr>
                    <w:color w:val="666600"/>
                  </w:rPr>
                </w:rPrChange>
              </w:rPr>
              <w:t>()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8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86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8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88" w:author="Сергей" w:date="2017-08-15T21:06:00Z">
                  <w:rPr>
                    <w:color w:val="000000"/>
                  </w:rPr>
                </w:rPrChange>
              </w:rPr>
              <w:t xml:space="preserve">                                                     </w:t>
            </w:r>
            <w:r w:rsidRPr="00A22D71">
              <w:rPr>
                <w:color w:val="880000"/>
                <w:lang w:val="en-US"/>
                <w:rPrChange w:id="789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изменение</w:t>
            </w:r>
            <w:r w:rsidRPr="00A22D71">
              <w:rPr>
                <w:color w:val="880000"/>
                <w:lang w:val="en-US"/>
                <w:rPrChange w:id="790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данных</w:t>
            </w:r>
            <w:r w:rsidRPr="00A22D71">
              <w:rPr>
                <w:color w:val="880000"/>
                <w:lang w:val="en-US"/>
                <w:rPrChange w:id="791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в</w:t>
            </w:r>
            <w:r w:rsidRPr="00A22D71">
              <w:rPr>
                <w:color w:val="880000"/>
                <w:lang w:val="en-US"/>
                <w:rPrChange w:id="792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двоичном</w:t>
            </w:r>
            <w:r w:rsidRPr="00A22D71">
              <w:rPr>
                <w:color w:val="880000"/>
                <w:lang w:val="en-US"/>
                <w:rPrChange w:id="79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потоке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79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79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796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797" w:author="Сергей" w:date="2017-08-15T21:06:00Z">
                  <w:rPr>
                    <w:color w:val="000000"/>
                  </w:rPr>
                </w:rPrChange>
              </w:rPr>
              <w:t xml:space="preserve"> f </w:t>
            </w:r>
            <w:r w:rsidRPr="00A22D71">
              <w:rPr>
                <w:color w:val="666600"/>
                <w:lang w:val="en-US"/>
                <w:rPrChange w:id="79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79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80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8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02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80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804" w:author="Сергей" w:date="2017-08-15T21:06:00Z">
                  <w:rPr>
                    <w:color w:val="008800"/>
                  </w:rPr>
                </w:rPrChange>
              </w:rPr>
              <w:t>"data.dat"</w:t>
            </w:r>
            <w:r w:rsidRPr="00A22D71">
              <w:rPr>
                <w:color w:val="666600"/>
                <w:lang w:val="en-US"/>
                <w:rPrChange w:id="80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8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07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80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09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81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1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1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813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000000"/>
                <w:lang w:val="en-US"/>
                <w:rPrChange w:id="814" w:author="Сергей" w:date="2017-08-15T21:06:00Z">
                  <w:rPr>
                    <w:color w:val="000000"/>
                  </w:rPr>
                </w:rPrChange>
              </w:rPr>
              <w:t xml:space="preserve"> fOut </w:t>
            </w:r>
            <w:r w:rsidRPr="00A22D71">
              <w:rPr>
                <w:color w:val="666600"/>
                <w:lang w:val="en-US"/>
                <w:rPrChange w:id="81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8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817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81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19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666600"/>
                <w:lang w:val="en-US"/>
                <w:rPrChange w:id="82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821" w:author="Сергей" w:date="2017-08-15T21:06:00Z">
                  <w:rPr>
                    <w:color w:val="000000"/>
                  </w:rPr>
                </w:rPrChange>
              </w:rPr>
              <w:t>f</w:t>
            </w:r>
            <w:r w:rsidRPr="00A22D71">
              <w:rPr>
                <w:color w:val="666600"/>
                <w:lang w:val="en-US"/>
                <w:rPrChange w:id="82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82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000088"/>
              </w:rPr>
              <w:t>long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=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            </w:t>
            </w:r>
            <w:r w:rsidRPr="000C7076">
              <w:rPr>
                <w:color w:val="880000"/>
              </w:rPr>
              <w:t>// определяем количество байт в байтовом потоке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0C7076">
              <w:rPr>
                <w:color w:val="000000"/>
              </w:rPr>
              <w:t>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(</w:t>
            </w:r>
            <w:r>
              <w:rPr>
                <w:color w:val="000088"/>
              </w:rPr>
              <w:t>int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=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0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&lt;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+=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8</w:t>
            </w:r>
            <w:r w:rsidRPr="000C7076">
              <w:rPr>
                <w:color w:val="666600"/>
              </w:rPr>
              <w:t>)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880000"/>
              </w:rPr>
              <w:t xml:space="preserve">// сдвиг на две позиции, т.к. тип </w:t>
            </w:r>
            <w:r>
              <w:rPr>
                <w:color w:val="880000"/>
              </w:rPr>
              <w:t>int</w:t>
            </w:r>
            <w:r w:rsidRPr="000C7076">
              <w:rPr>
                <w:color w:val="880000"/>
              </w:rPr>
              <w:t xml:space="preserve"> занимает 4 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24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    </w:t>
            </w:r>
            <w:r w:rsidRPr="00A22D71">
              <w:rPr>
                <w:color w:val="000000"/>
                <w:lang w:val="en-US"/>
                <w:rPrChange w:id="825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2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27" w:author="Сергей" w:date="2017-08-15T21:06:00Z">
                  <w:rPr>
                    <w:color w:val="000000"/>
                  </w:rPr>
                </w:rPrChange>
              </w:rPr>
              <w:t xml:space="preserve">                fOut</w:t>
            </w:r>
            <w:r w:rsidRPr="00A22D71">
              <w:rPr>
                <w:color w:val="666600"/>
                <w:lang w:val="en-US"/>
                <w:rPrChange w:id="82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29" w:author="Сергей" w:date="2017-08-15T21:06:00Z">
                  <w:rPr>
                    <w:color w:val="660066"/>
                  </w:rPr>
                </w:rPrChange>
              </w:rPr>
              <w:t>Seek</w:t>
            </w:r>
            <w:r w:rsidRPr="00A22D71">
              <w:rPr>
                <w:color w:val="666600"/>
                <w:lang w:val="en-US"/>
                <w:rPrChange w:id="83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831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83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83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34" w:author="Сергей" w:date="2017-08-15T21:06:00Z">
                  <w:rPr>
                    <w:color w:val="660066"/>
                  </w:rPr>
                </w:rPrChange>
              </w:rPr>
              <w:t>SeekOrigin</w:t>
            </w:r>
            <w:r w:rsidRPr="00A22D71">
              <w:rPr>
                <w:color w:val="666600"/>
                <w:lang w:val="en-US"/>
                <w:rPrChange w:id="83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36" w:author="Сергей" w:date="2017-08-15T21:06:00Z">
                  <w:rPr>
                    <w:color w:val="660066"/>
                  </w:rPr>
                </w:rPrChange>
              </w:rPr>
              <w:t>Begin</w:t>
            </w:r>
            <w:r w:rsidRPr="00A22D71">
              <w:rPr>
                <w:color w:val="666600"/>
                <w:lang w:val="en-US"/>
                <w:rPrChange w:id="83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838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>
              <w:rPr>
                <w:color w:val="000000"/>
              </w:rPr>
              <w:t>fOut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r w:rsidRPr="000C7076">
              <w:rPr>
                <w:color w:val="666600"/>
              </w:rPr>
              <w:t>(</w:t>
            </w:r>
            <w:r w:rsidRPr="000C7076">
              <w:rPr>
                <w:color w:val="006666"/>
              </w:rPr>
              <w:t>0</w:t>
            </w:r>
            <w:r w:rsidRPr="000C7076">
              <w:rPr>
                <w:color w:val="666600"/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}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fOut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 w:rsidRPr="000C7076">
              <w:rPr>
                <w:color w:val="666600"/>
              </w:rPr>
              <w:t>();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0C7076">
              <w:rPr>
                <w:color w:val="000000"/>
              </w:rPr>
              <w:t xml:space="preserve">                                                   </w:t>
            </w:r>
            <w:r w:rsidRPr="000C7076">
              <w:rPr>
                <w:color w:val="880000"/>
              </w:rPr>
              <w:t>// чтение данных из двоичного потока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39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    </w:t>
            </w:r>
            <w:r w:rsidRPr="00A22D71">
              <w:rPr>
                <w:color w:val="000000"/>
                <w:lang w:val="en-US"/>
                <w:rPrChange w:id="840" w:author="Сергей" w:date="2017-08-15T21:06:00Z">
                  <w:rPr>
                    <w:color w:val="000000"/>
                  </w:rPr>
                </w:rPrChange>
              </w:rPr>
              <w:t xml:space="preserve">f </w:t>
            </w:r>
            <w:r w:rsidRPr="00A22D71">
              <w:rPr>
                <w:color w:val="666600"/>
                <w:lang w:val="en-US"/>
                <w:rPrChange w:id="84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84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84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8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45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84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847" w:author="Сергей" w:date="2017-08-15T21:06:00Z">
                  <w:rPr>
                    <w:color w:val="008800"/>
                  </w:rPr>
                </w:rPrChange>
              </w:rPr>
              <w:t>"data.dat"</w:t>
            </w:r>
            <w:r w:rsidRPr="00A22D71">
              <w:rPr>
                <w:color w:val="666600"/>
                <w:lang w:val="en-US"/>
                <w:rPrChange w:id="84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8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50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85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52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85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5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856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000000"/>
                <w:lang w:val="en-US"/>
                <w:rPrChange w:id="857" w:author="Сергей" w:date="2017-08-15T21:06:00Z">
                  <w:rPr>
                    <w:color w:val="000000"/>
                  </w:rPr>
                </w:rPrChange>
              </w:rPr>
              <w:t xml:space="preserve"> fIn </w:t>
            </w:r>
            <w:r w:rsidRPr="00A22D71">
              <w:rPr>
                <w:color w:val="666600"/>
                <w:lang w:val="en-US"/>
                <w:rPrChange w:id="85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85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86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86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862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666600"/>
                <w:lang w:val="en-US"/>
                <w:rPrChange w:id="86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864" w:author="Сергей" w:date="2017-08-15T21:06:00Z">
                  <w:rPr>
                    <w:color w:val="000000"/>
                  </w:rPr>
                </w:rPrChange>
              </w:rPr>
              <w:t>f</w:t>
            </w:r>
            <w:r w:rsidRPr="00A22D71">
              <w:rPr>
                <w:color w:val="666600"/>
                <w:lang w:val="en-US"/>
                <w:rPrChange w:id="86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0C7076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86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000000"/>
              </w:rPr>
              <w:t>n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=</w:t>
            </w:r>
            <w:r w:rsidRPr="000C707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</w:t>
            </w:r>
            <w:r w:rsidRPr="000C7076">
              <w:rPr>
                <w:color w:val="666600"/>
              </w:rPr>
              <w:t>.</w:t>
            </w:r>
            <w:r>
              <w:rPr>
                <w:color w:val="660066"/>
              </w:rPr>
              <w:t>Length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666600"/>
              </w:rPr>
              <w:t>/</w:t>
            </w:r>
            <w:r w:rsidRPr="000C7076">
              <w:rPr>
                <w:color w:val="000000"/>
              </w:rPr>
              <w:t xml:space="preserve"> </w:t>
            </w:r>
            <w:r w:rsidRPr="000C7076">
              <w:rPr>
                <w:color w:val="006666"/>
              </w:rPr>
              <w:t>4</w:t>
            </w:r>
            <w:r w:rsidRPr="000C7076">
              <w:rPr>
                <w:color w:val="666600"/>
              </w:rPr>
              <w:t>;</w:t>
            </w:r>
            <w:r w:rsidRPr="000C7076">
              <w:rPr>
                <w:color w:val="000000"/>
              </w:rPr>
              <w:t xml:space="preserve">              </w:t>
            </w:r>
            <w:r w:rsidRPr="000C7076">
              <w:rPr>
                <w:color w:val="880000"/>
              </w:rPr>
              <w:t>// определяем количество чисел в двоичном потоке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67" w:author="Сергей" w:date="2017-08-15T21:06:00Z">
                  <w:rPr>
                    <w:color w:val="000000"/>
                  </w:rPr>
                </w:rPrChange>
              </w:rPr>
            </w:pPr>
            <w:r w:rsidRPr="000C7076">
              <w:rPr>
                <w:color w:val="000000"/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868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86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87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871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872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87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8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875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876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877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878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879" w:author="Сергей" w:date="2017-08-15T21:06:00Z">
                  <w:rPr>
                    <w:color w:val="000000"/>
                  </w:rPr>
                </w:rPrChange>
              </w:rPr>
              <w:t xml:space="preserve"> n</w:t>
            </w:r>
            <w:r w:rsidRPr="00A22D71">
              <w:rPr>
                <w:color w:val="666600"/>
                <w:lang w:val="en-US"/>
                <w:rPrChange w:id="880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881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882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8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84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8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86" w:author="Сергей" w:date="2017-08-15T21:06:00Z">
                  <w:rPr>
                    <w:color w:val="000000"/>
                  </w:rPr>
                </w:rPrChange>
              </w:rPr>
              <w:t xml:space="preserve">                a </w:t>
            </w:r>
            <w:r w:rsidRPr="00A22D71">
              <w:rPr>
                <w:color w:val="666600"/>
                <w:lang w:val="en-US"/>
                <w:rPrChange w:id="88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888" w:author="Сергей" w:date="2017-08-15T21:06:00Z">
                  <w:rPr>
                    <w:color w:val="000000"/>
                  </w:rPr>
                </w:rPrChange>
              </w:rPr>
              <w:t xml:space="preserve"> fIn</w:t>
            </w:r>
            <w:r w:rsidRPr="00A22D71">
              <w:rPr>
                <w:color w:val="666600"/>
                <w:lang w:val="en-US"/>
                <w:rPrChange w:id="88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90" w:author="Сергей" w:date="2017-08-15T21:06:00Z">
                  <w:rPr>
                    <w:color w:val="660066"/>
                  </w:rPr>
                </w:rPrChange>
              </w:rPr>
              <w:t>ReadInt32</w:t>
            </w:r>
            <w:r w:rsidRPr="00A22D71">
              <w:rPr>
                <w:color w:val="666600"/>
                <w:lang w:val="en-US"/>
                <w:rPrChange w:id="891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89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893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660066"/>
                <w:lang w:val="en-US"/>
                <w:rPrChange w:id="89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89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896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89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898" w:author="Сергей" w:date="2017-08-15T21:06:00Z">
                  <w:rPr>
                    <w:color w:val="000000"/>
                  </w:rPr>
                </w:rPrChange>
              </w:rPr>
              <w:t xml:space="preserve">a </w:t>
            </w:r>
            <w:r w:rsidRPr="00A22D71">
              <w:rPr>
                <w:color w:val="666600"/>
                <w:lang w:val="en-US"/>
                <w:rPrChange w:id="899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90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8800"/>
                <w:lang w:val="en-US"/>
                <w:rPrChange w:id="901" w:author="Сергей" w:date="2017-08-15T21:06:00Z">
                  <w:rPr>
                    <w:color w:val="008800"/>
                  </w:rPr>
                </w:rPrChange>
              </w:rPr>
              <w:t>" "</w:t>
            </w:r>
            <w:r w:rsidRPr="00A22D71">
              <w:rPr>
                <w:color w:val="666600"/>
                <w:lang w:val="en-US"/>
                <w:rPrChange w:id="90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90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fIn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f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Close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904" w:author="SVFrolov" w:date="2017-08-15T17:00:00Z">
              <w:r w:rsidDel="00A41419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  <w:jc w:val="both"/>
      </w:pPr>
      <w:bookmarkStart w:id="905" w:name="_oqizupo4n9u0" w:colFirst="0" w:colLast="0"/>
      <w:bookmarkEnd w:id="905"/>
      <w:r>
        <w:t>Работа с файловой системой</w:t>
      </w:r>
    </w:p>
    <w:p w:rsidR="00A57029" w:rsidRPr="000C7076" w:rsidRDefault="00BD1D81">
      <w:pPr>
        <w:pStyle w:val="normal"/>
        <w:jc w:val="both"/>
      </w:pPr>
      <w:r w:rsidRPr="000C7076">
        <w:t xml:space="preserve">В пространстве имен </w:t>
      </w:r>
      <w:r>
        <w:t>System</w:t>
      </w:r>
      <w:r w:rsidRPr="000C7076">
        <w:t>.</w:t>
      </w:r>
      <w:r>
        <w:t>IO</w:t>
      </w:r>
      <w:r w:rsidRPr="000C7076">
        <w:t xml:space="preserve"> предусмотрено четыре класса, которые предназначены для работы с файловой системой компьютера, т.е</w:t>
      </w:r>
      <w:ins w:id="906" w:author="SVFrolov" w:date="2017-08-15T17:00:00Z">
        <w:r w:rsidR="00EB4397">
          <w:t>.</w:t>
        </w:r>
      </w:ins>
      <w:r w:rsidRPr="000C7076">
        <w:t xml:space="preserve"> для создания, удаления, переноса и т.д. файлов и каталогов.</w:t>
      </w:r>
    </w:p>
    <w:p w:rsidR="00A57029" w:rsidRPr="000C7076" w:rsidRDefault="00BD1D81">
      <w:pPr>
        <w:pStyle w:val="normal"/>
        <w:jc w:val="both"/>
      </w:pPr>
      <w:r w:rsidRPr="000C7076">
        <w:t xml:space="preserve">Первые два типа — </w:t>
      </w:r>
      <w:r>
        <w:rPr>
          <w:b/>
        </w:rPr>
        <w:t>Directory</w:t>
      </w:r>
      <w:r w:rsidRPr="000C7076">
        <w:t xml:space="preserve"> и </w:t>
      </w:r>
      <w:r>
        <w:rPr>
          <w:b/>
        </w:rPr>
        <w:t>Fil</w:t>
      </w:r>
      <w:proofErr w:type="gramStart"/>
      <w:r w:rsidRPr="000C7076">
        <w:rPr>
          <w:b/>
        </w:rPr>
        <w:t>е</w:t>
      </w:r>
      <w:proofErr w:type="gramEnd"/>
      <w:r w:rsidRPr="000C7076">
        <w:t xml:space="preserve"> реализуют свои возможности с помощью </w:t>
      </w:r>
      <w:r w:rsidRPr="000C7076">
        <w:rPr>
          <w:i/>
        </w:rPr>
        <w:t>статических методов</w:t>
      </w:r>
      <w:r w:rsidRPr="000C7076">
        <w:t xml:space="preserve">, поэтому данные классы можно использовать без создания соответствующих объектов (экземпляров классов). </w:t>
      </w:r>
    </w:p>
    <w:p w:rsidR="00A57029" w:rsidRPr="000C7076" w:rsidRDefault="00BD1D81">
      <w:pPr>
        <w:pStyle w:val="normal"/>
        <w:jc w:val="both"/>
      </w:pPr>
      <w:r w:rsidRPr="000C7076">
        <w:t xml:space="preserve">Классы </w:t>
      </w:r>
      <w:r>
        <w:rPr>
          <w:b/>
        </w:rPr>
        <w:t>DirectoryInfo</w:t>
      </w:r>
      <w:r w:rsidRPr="000C7076">
        <w:t xml:space="preserve"> и </w:t>
      </w:r>
      <w:r>
        <w:rPr>
          <w:b/>
        </w:rPr>
        <w:t>FileInfo</w:t>
      </w:r>
      <w:r w:rsidRPr="000C7076">
        <w:t xml:space="preserve"> обладают схожими функциональными возможностями </w:t>
      </w:r>
      <w:r>
        <w:t>c</w:t>
      </w:r>
      <w:r w:rsidRPr="000C7076">
        <w:t xml:space="preserve"> </w:t>
      </w:r>
      <w:r>
        <w:t>Directory</w:t>
      </w:r>
      <w:r w:rsidRPr="000C7076">
        <w:t xml:space="preserve"> и </w:t>
      </w:r>
      <w:r>
        <w:t>Fil</w:t>
      </w:r>
      <w:proofErr w:type="gramStart"/>
      <w:r w:rsidRPr="000C7076">
        <w:t>е</w:t>
      </w:r>
      <w:proofErr w:type="gramEnd"/>
      <w:r w:rsidRPr="000C7076">
        <w:t>, но требуют создания соответствующих экземпляров  классов.</w:t>
      </w:r>
    </w:p>
    <w:p w:rsidR="00A57029" w:rsidRPr="000C7076" w:rsidRDefault="00A57029">
      <w:pPr>
        <w:pStyle w:val="2"/>
        <w:contextualSpacing w:val="0"/>
        <w:jc w:val="both"/>
      </w:pPr>
      <w:bookmarkStart w:id="907" w:name="_zwap77kjppy" w:colFirst="0" w:colLast="0"/>
      <w:bookmarkEnd w:id="907"/>
    </w:p>
    <w:p w:rsidR="00A57029" w:rsidRPr="000C7076" w:rsidRDefault="00BD1D81">
      <w:pPr>
        <w:pStyle w:val="2"/>
        <w:contextualSpacing w:val="0"/>
        <w:jc w:val="both"/>
      </w:pPr>
      <w:bookmarkStart w:id="908" w:name="_1leqtaoza38" w:colFirst="0" w:colLast="0"/>
      <w:bookmarkEnd w:id="908"/>
      <w:r w:rsidRPr="000C7076">
        <w:br w:type="page"/>
      </w:r>
    </w:p>
    <w:p w:rsidR="00A57029" w:rsidRPr="000C7076" w:rsidRDefault="00BD1D81">
      <w:pPr>
        <w:pStyle w:val="2"/>
        <w:contextualSpacing w:val="0"/>
        <w:jc w:val="both"/>
      </w:pPr>
      <w:bookmarkStart w:id="909" w:name="_28lndm2tywp1" w:colFirst="0" w:colLast="0"/>
      <w:bookmarkEnd w:id="909"/>
      <w:r w:rsidRPr="000C7076">
        <w:lastRenderedPageBreak/>
        <w:t xml:space="preserve">Класс </w:t>
      </w:r>
      <w:r>
        <w:t>FileInfo</w:t>
      </w:r>
    </w:p>
    <w:p w:rsidR="00A57029" w:rsidRPr="000C7076" w:rsidRDefault="00BD1D81">
      <w:pPr>
        <w:pStyle w:val="normal"/>
      </w:pPr>
      <w:r w:rsidRPr="000C7076">
        <w:t>Рассмотрим некоторые свойства класса:</w:t>
      </w:r>
    </w:p>
    <w:tbl>
      <w:tblPr>
        <w:tblStyle w:val="afc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860"/>
        <w:gridCol w:w="7020"/>
      </w:tblGrid>
      <w:tr w:rsidR="00A57029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Свойство</w:t>
            </w:r>
          </w:p>
        </w:tc>
        <w:tc>
          <w:tcPr>
            <w:tcW w:w="7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ind w:firstLine="72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Attributes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t xml:space="preserve">Позволяет получить или установить атрибуты для данного объекта файловой системы. </w:t>
            </w:r>
            <w:r>
              <w:t>Для этого свойства используются значения и перечисления FileAttributes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CreationTime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создания объекта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Exists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Может быть использовано для того, чтобы определить, существует ли данный объект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Extension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 xml:space="preserve"> Позволяет получить расширение для файла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FullName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Возвращает имя файла или каталога с указанием пути к нему в файловой системе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LastAccessTime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последнего обращения к объекту файловой системы</w:t>
            </w:r>
          </w:p>
        </w:tc>
      </w:tr>
      <w:tr w:rsidR="00A57029" w:rsidRPr="000C7076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>
              <w:t>LastWriteTime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</w:pPr>
            <w:r w:rsidRPr="000C7076">
              <w:t>Позволяет получить или установить время последнего внесения изменений в объект файловой системы</w:t>
            </w:r>
          </w:p>
        </w:tc>
      </w:tr>
      <w:tr w:rsidR="00A57029">
        <w:tc>
          <w:tcPr>
            <w:tcW w:w="18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Name</w:t>
            </w:r>
          </w:p>
        </w:tc>
        <w:tc>
          <w:tcPr>
            <w:tcW w:w="7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</w:pPr>
            <w:r w:rsidRPr="000C7076">
              <w:t xml:space="preserve">Возвращает имя указанного файла. Это свойство доступно только для чтения. Для каталогов возвращает имя последнего каталога в иерархии, если это возможно. </w:t>
            </w:r>
            <w:r>
              <w:t>Если нет, возвращает полностью определенное имя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В </w:t>
      </w:r>
      <w:r>
        <w:t>FileSystemInfo</w:t>
      </w:r>
      <w:r w:rsidRPr="000C7076">
        <w:t xml:space="preserve"> предусмотрено и несколько методов. Например, метод </w:t>
      </w:r>
      <w:r>
        <w:t>Delete</w:t>
      </w:r>
      <w:r w:rsidRPr="000C7076">
        <w:t xml:space="preserve">() - позволяет удалить объект файловой системы с жесткого диска, </w:t>
      </w:r>
      <w:r>
        <w:t>a</w:t>
      </w:r>
      <w:r w:rsidRPr="000C7076">
        <w:t xml:space="preserve"> </w:t>
      </w:r>
      <w:r>
        <w:t>Refresh</w:t>
      </w:r>
      <w:r w:rsidRPr="000C7076">
        <w:t>() — обновить информацию об объекте файловой системы.</w:t>
      </w:r>
    </w:p>
    <w:p w:rsidR="00A57029" w:rsidRPr="000C7076" w:rsidRDefault="00BD1D81">
      <w:pPr>
        <w:pStyle w:val="2"/>
        <w:contextualSpacing w:val="0"/>
        <w:jc w:val="both"/>
      </w:pPr>
      <w:bookmarkStart w:id="910" w:name="_mu4rd14lpsp" w:colFirst="0" w:colLast="0"/>
      <w:bookmarkEnd w:id="910"/>
      <w:r w:rsidRPr="000C7076">
        <w:t xml:space="preserve">Класс </w:t>
      </w:r>
      <w:r>
        <w:t>DirectoryInfo</w:t>
      </w:r>
    </w:p>
    <w:p w:rsidR="00A57029" w:rsidRPr="000C7076" w:rsidRDefault="00BD1D81">
      <w:pPr>
        <w:pStyle w:val="normal"/>
        <w:jc w:val="both"/>
      </w:pPr>
      <w:r w:rsidRPr="000C7076">
        <w:t xml:space="preserve">Данный класс наследует члены класса </w:t>
      </w:r>
      <w:r>
        <w:t>FileSystemInfo</w:t>
      </w:r>
      <w:r w:rsidRPr="000C7076">
        <w:t xml:space="preserve"> и содержит дополнительный набор членов, которые предназначены для создания, перемещения, удаления, получения информации о каталогах и подкаталогах в файловой системе. </w:t>
      </w:r>
    </w:p>
    <w:p w:rsidR="00A57029" w:rsidRPr="000C7076" w:rsidRDefault="00A57029">
      <w:pPr>
        <w:pStyle w:val="normal"/>
        <w:jc w:val="both"/>
      </w:pPr>
    </w:p>
    <w:p w:rsidR="00A57029" w:rsidRPr="000C7076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br w:type="page"/>
      </w:r>
    </w:p>
    <w:p w:rsidR="00A57029" w:rsidRPr="000C7076" w:rsidRDefault="00BD1D81">
      <w:pPr>
        <w:pStyle w:val="normal"/>
        <w:jc w:val="both"/>
      </w:pPr>
      <w:r w:rsidRPr="000C7076">
        <w:lastRenderedPageBreak/>
        <w:t>Наиболее важные члены класса содержатся в следующей таблице:</w:t>
      </w:r>
    </w:p>
    <w:p w:rsidR="00A57029" w:rsidRPr="000C7076" w:rsidRDefault="00A57029">
      <w:pPr>
        <w:pStyle w:val="normal"/>
        <w:ind w:firstLine="720"/>
        <w:jc w:val="both"/>
      </w:pPr>
    </w:p>
    <w:tbl>
      <w:tblPr>
        <w:tblStyle w:val="afd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955"/>
        <w:gridCol w:w="5925"/>
      </w:tblGrid>
      <w:tr w:rsidR="00A5702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>Член</w:t>
            </w:r>
          </w:p>
        </w:tc>
        <w:tc>
          <w:tcPr>
            <w:tcW w:w="5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</w:rPr>
            </w:pPr>
            <w:r>
              <w:rPr>
                <w:b/>
              </w:rPr>
              <w:t xml:space="preserve"> Описание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Create()</w:t>
            </w:r>
          </w:p>
          <w:p w:rsidR="00A57029" w:rsidRDefault="00BD1D81">
            <w:pPr>
              <w:pStyle w:val="normal"/>
              <w:jc w:val="both"/>
            </w:pPr>
            <w:r>
              <w:t>CreateSubDirectory()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Создают каталог (или подкаталог) по указанному пути в файловой системе</w:t>
            </w:r>
          </w:p>
        </w:tc>
      </w:tr>
      <w:tr w:rsidR="00A57029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Delete()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Удаляет пустой каталог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GetDirectories()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Позволяет получить доступ к подкаталогам текущего каталога (в виде массива объектов </w:t>
            </w:r>
            <w:r>
              <w:t>DirectoryInfo</w:t>
            </w:r>
            <w:r w:rsidRPr="000C7076">
              <w:t>)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GetFiles()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 xml:space="preserve">Позволяет получить доступ к файлам текущего каталога (в виде массива объектов </w:t>
            </w:r>
            <w:r>
              <w:t>FileInfo</w:t>
            </w:r>
            <w:r w:rsidRPr="000C7076">
              <w:t>)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MoveTo()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Перемещает каталог и все его содержимое на новый адрес в файловой системе</w:t>
            </w:r>
          </w:p>
        </w:tc>
      </w:tr>
      <w:tr w:rsidR="00A57029" w:rsidRPr="000C7076"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Parent</w:t>
            </w:r>
          </w:p>
        </w:tc>
        <w:tc>
          <w:tcPr>
            <w:tcW w:w="5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0C7076" w:rsidRDefault="00BD1D81">
            <w:pPr>
              <w:pStyle w:val="normal"/>
              <w:jc w:val="both"/>
            </w:pPr>
            <w:r w:rsidRPr="000C7076">
              <w:t>Возвращает родительский каталог в иерархии файловой системы</w:t>
            </w:r>
          </w:p>
        </w:tc>
      </w:tr>
    </w:tbl>
    <w:p w:rsidR="00A57029" w:rsidRPr="000C7076" w:rsidRDefault="00A57029">
      <w:pPr>
        <w:pStyle w:val="normal"/>
        <w:jc w:val="both"/>
      </w:pPr>
    </w:p>
    <w:p w:rsidR="00A57029" w:rsidRDefault="00BD1D81">
      <w:pPr>
        <w:pStyle w:val="normal"/>
        <w:jc w:val="both"/>
      </w:pPr>
      <w:r w:rsidRPr="000C7076">
        <w:t xml:space="preserve">Работа с типом </w:t>
      </w:r>
      <w:r>
        <w:t>DirectoryInfo</w:t>
      </w:r>
      <w:r w:rsidRPr="000C7076">
        <w:t xml:space="preserve"> начинается с того, что мы создаем экземпляр класса (объект), указывая при вызове конструктора в качестве параметра путь к нужному каталогу. Если мы хотим обратиться к текущему каталогу (то есть каталогу, в котором в настоящее время производится выполнение приложения), вместо параметра используется обозначение "</w:t>
      </w:r>
      <w:proofErr w:type="gramStart"/>
      <w:r w:rsidRPr="000C7076">
        <w:t>."</w:t>
      </w:r>
      <w:proofErr w:type="gramEnd"/>
      <w:r w:rsidRPr="000C7076">
        <w:t xml:space="preserve">. </w:t>
      </w:r>
      <w:r>
        <w:t>Например:</w:t>
      </w:r>
    </w:p>
    <w:tbl>
      <w:tblPr>
        <w:tblStyle w:val="af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rPr>
                <w:color w:val="880000"/>
              </w:rPr>
              <w:t>// Создаем объект DirectoryInfo, которому будет обращаться к текущему каталогу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dir1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880000"/>
              </w:rPr>
              <w:t>// Создаем объект DirectoryInfo, которому будет обращаться к каталогу С:\Temp</w:t>
            </w:r>
            <w:r>
              <w:rPr>
                <w:color w:val="000000"/>
              </w:rPr>
              <w:br/>
            </w:r>
            <w:r>
              <w:rPr>
                <w:color w:val="660066"/>
              </w:rPr>
              <w:t>DirectoryInfo</w:t>
            </w:r>
            <w:r>
              <w:rPr>
                <w:color w:val="000000"/>
              </w:rPr>
              <w:t xml:space="preserve"> dir2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DirectoryInfo</w:t>
            </w:r>
            <w:r>
              <w:rPr>
                <w:color w:val="666600"/>
              </w:rPr>
              <w:t>(@</w:t>
            </w:r>
            <w:r>
              <w:rPr>
                <w:color w:val="008800"/>
              </w:rPr>
              <w:t>"C:\Temp"</w:t>
            </w:r>
            <w:r>
              <w:rPr>
                <w:color w:val="666600"/>
              </w:rPr>
              <w:t>);</w:t>
            </w:r>
          </w:p>
        </w:tc>
      </w:tr>
    </w:tbl>
    <w:p w:rsidR="00A57029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t xml:space="preserve">Если мы попытаемся создать объект </w:t>
      </w:r>
      <w:r>
        <w:t>DirectoryInfo</w:t>
      </w:r>
      <w:r w:rsidRPr="000C7076">
        <w:t xml:space="preserve">, связав его с несуществующим каталогом, то будет сгенерировано исключение </w:t>
      </w:r>
      <w:r>
        <w:t>System</w:t>
      </w:r>
      <w:r w:rsidRPr="000C7076">
        <w:t>.</w:t>
      </w:r>
      <w:r>
        <w:t>IO</w:t>
      </w:r>
      <w:r w:rsidRPr="000C7076">
        <w:t>.</w:t>
      </w:r>
      <w:r>
        <w:t>DirectoryNotFoundException</w:t>
      </w:r>
      <w:r w:rsidRPr="000C7076">
        <w:t xml:space="preserve">. Если же все нормально, то мы сможем получить доступ к данному каталогу. </w:t>
      </w:r>
    </w:p>
    <w:p w:rsidR="00A57029" w:rsidRPr="000C7076" w:rsidRDefault="00A57029">
      <w:pPr>
        <w:pStyle w:val="normal"/>
        <w:jc w:val="both"/>
      </w:pPr>
    </w:p>
    <w:p w:rsidR="00A57029" w:rsidRPr="000C7076" w:rsidRDefault="00BD1D81">
      <w:pPr>
        <w:pStyle w:val="normal"/>
        <w:jc w:val="both"/>
      </w:pPr>
      <w:r w:rsidRPr="000C7076">
        <w:lastRenderedPageBreak/>
        <w:br w:type="page"/>
      </w:r>
    </w:p>
    <w:p w:rsidR="00A57029" w:rsidRPr="000C7076" w:rsidRDefault="00BD1D81">
      <w:pPr>
        <w:pStyle w:val="normal"/>
        <w:jc w:val="both"/>
      </w:pPr>
      <w:r w:rsidRPr="000C7076">
        <w:lastRenderedPageBreak/>
        <w:t xml:space="preserve">В примере, который приведен ниже, мы создаем объект </w:t>
      </w:r>
      <w:r>
        <w:t>DirectoryInfo</w:t>
      </w:r>
      <w:r w:rsidRPr="000C7076">
        <w:t xml:space="preserve">, который связан с каталогом </w:t>
      </w:r>
      <w:r>
        <w:t>C</w:t>
      </w:r>
      <w:r w:rsidRPr="000C7076">
        <w:t>:\</w:t>
      </w:r>
      <w:r>
        <w:t>Temp</w:t>
      </w:r>
      <w:r w:rsidRPr="000C7076">
        <w:t>, и выводим информацию о данном каталоге:</w:t>
      </w:r>
    </w:p>
    <w:tbl>
      <w:tblPr>
        <w:tblStyle w:val="af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1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912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91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914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1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916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91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918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91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920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Del="00F060E2" w:rsidRDefault="00BD1D81">
            <w:pPr>
              <w:pStyle w:val="normal"/>
              <w:widowControl w:val="0"/>
              <w:spacing w:before="0" w:after="0" w:line="240" w:lineRule="auto"/>
              <w:rPr>
                <w:del w:id="921" w:author="SVFrolov" w:date="2017-08-15T17:11:00Z"/>
                <w:color w:val="000000"/>
                <w:lang w:val="en-US"/>
                <w:rPrChange w:id="922" w:author="Сергей" w:date="2017-08-15T21:06:00Z">
                  <w:rPr>
                    <w:del w:id="923" w:author="SVFrolov" w:date="2017-08-15T17:11:00Z"/>
                    <w:color w:val="000000"/>
                  </w:rPr>
                </w:rPrChange>
              </w:rPr>
            </w:pPr>
            <w:del w:id="924" w:author="SVFrolov" w:date="2017-08-15T17:11:00Z">
              <w:r w:rsidRPr="00A22D71" w:rsidDel="00F060E2">
                <w:rPr>
                  <w:color w:val="000088"/>
                  <w:lang w:val="en-US"/>
                  <w:rPrChange w:id="925" w:author="Сергей" w:date="2017-08-15T21:06:00Z">
                    <w:rPr>
                      <w:color w:val="000088"/>
                    </w:rPr>
                  </w:rPrChange>
                </w:rPr>
                <w:delText>namespace</w:delText>
              </w:r>
              <w:r w:rsidRPr="00A22D71" w:rsidDel="00F060E2">
                <w:rPr>
                  <w:color w:val="000000"/>
                  <w:lang w:val="en-US"/>
                  <w:rPrChange w:id="926" w:author="Сергей" w:date="2017-08-15T21:06:00Z">
                    <w:rPr>
                      <w:color w:val="000000"/>
                    </w:rPr>
                  </w:rPrChange>
                </w:rPr>
                <w:delText xml:space="preserve"> </w:delText>
              </w:r>
              <w:r w:rsidRPr="00A22D71" w:rsidDel="00F060E2">
                <w:rPr>
                  <w:color w:val="660066"/>
                  <w:lang w:val="en-US"/>
                  <w:rPrChange w:id="927" w:author="Сергей" w:date="2017-08-15T21:06:00Z">
                    <w:rPr>
                      <w:color w:val="660066"/>
                    </w:rPr>
                  </w:rPrChange>
                </w:rPr>
                <w:delText>MyProgram</w:delText>
              </w:r>
            </w:del>
          </w:p>
          <w:p w:rsidR="00A57029" w:rsidRPr="00A22D71" w:rsidDel="00F060E2" w:rsidRDefault="00BD1D81">
            <w:pPr>
              <w:pStyle w:val="normal"/>
              <w:widowControl w:val="0"/>
              <w:spacing w:before="0" w:after="0" w:line="240" w:lineRule="auto"/>
              <w:rPr>
                <w:del w:id="928" w:author="SVFrolov" w:date="2017-08-15T17:11:00Z"/>
                <w:color w:val="000000"/>
                <w:lang w:val="en-US"/>
                <w:rPrChange w:id="929" w:author="Сергей" w:date="2017-08-15T21:06:00Z">
                  <w:rPr>
                    <w:del w:id="930" w:author="SVFrolov" w:date="2017-08-15T17:11:00Z"/>
                    <w:color w:val="000000"/>
                  </w:rPr>
                </w:rPrChange>
              </w:rPr>
            </w:pPr>
            <w:del w:id="931" w:author="SVFrolov" w:date="2017-08-15T17:11:00Z">
              <w:r w:rsidRPr="00A22D71" w:rsidDel="00F060E2">
                <w:rPr>
                  <w:color w:val="000000"/>
                  <w:lang w:val="en-US"/>
                  <w:rPrChange w:id="932" w:author="Сергей" w:date="2017-08-15T21:06:00Z">
                    <w:rPr>
                      <w:color w:val="000000"/>
                    </w:rPr>
                  </w:rPrChange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3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del w:id="935" w:author="SVFrolov" w:date="2017-08-15T17:12:00Z">
              <w:r w:rsidRPr="00A22D71" w:rsidDel="008016F9">
                <w:rPr>
                  <w:color w:val="000000"/>
                  <w:lang w:val="en-US"/>
                  <w:rPrChange w:id="936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88"/>
                <w:lang w:val="en-US"/>
                <w:rPrChange w:id="937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9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939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4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4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del w:id="942" w:author="SVFrolov" w:date="2017-08-15T17:12:00Z">
              <w:r w:rsidRPr="00A22D71" w:rsidDel="008016F9">
                <w:rPr>
                  <w:color w:val="000000"/>
                  <w:lang w:val="en-US"/>
                  <w:rPrChange w:id="943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944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4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46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947" w:author="SVFrolov" w:date="2017-08-15T17:12:00Z">
              <w:r w:rsidRPr="00A22D71" w:rsidDel="008016F9">
                <w:rPr>
                  <w:color w:val="000000"/>
                  <w:lang w:val="en-US"/>
                  <w:rPrChange w:id="948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9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950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95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952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95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954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95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956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957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958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6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961" w:author="SVFrolov" w:date="2017-08-15T17:12:00Z">
              <w:r w:rsidRPr="00A22D71" w:rsidDel="008016F9">
                <w:rPr>
                  <w:color w:val="000000"/>
                  <w:lang w:val="en-US"/>
                  <w:rPrChange w:id="962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963" w:author="Сергей" w:date="2017-08-15T21:06:00Z">
                  <w:rPr>
                    <w:color w:val="000000"/>
                  </w:rPr>
                </w:rPrChange>
              </w:rPr>
              <w:t xml:space="preserve">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6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65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966" w:author="SVFrolov" w:date="2017-08-15T17:12:00Z">
              <w:r w:rsidRPr="00A22D71" w:rsidDel="008016F9">
                <w:rPr>
                  <w:color w:val="000000"/>
                  <w:lang w:val="en-US"/>
                  <w:rPrChange w:id="967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968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969" w:author="Сергей" w:date="2017-08-15T21:06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000000"/>
                <w:lang w:val="en-US"/>
                <w:rPrChange w:id="970" w:author="Сергей" w:date="2017-08-15T21:06:00Z">
                  <w:rPr>
                    <w:color w:val="000000"/>
                  </w:rPr>
                </w:rPrChange>
              </w:rPr>
              <w:t xml:space="preserve"> dir </w:t>
            </w:r>
            <w:r w:rsidRPr="00A22D71">
              <w:rPr>
                <w:color w:val="666600"/>
                <w:lang w:val="en-US"/>
                <w:rPrChange w:id="97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97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97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9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975" w:author="Сергей" w:date="2017-08-15T21:06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666600"/>
                <w:lang w:val="en-US"/>
                <w:rPrChange w:id="976" w:author="Сергей" w:date="2017-08-15T21:06:00Z">
                  <w:rPr>
                    <w:color w:val="666600"/>
                  </w:rPr>
                </w:rPrChange>
              </w:rPr>
              <w:t>(@</w:t>
            </w:r>
            <w:r w:rsidRPr="00A22D71">
              <w:rPr>
                <w:color w:val="008800"/>
                <w:lang w:val="en-US"/>
                <w:rPrChange w:id="977" w:author="Сергей" w:date="2017-08-15T21:06:00Z">
                  <w:rPr>
                    <w:color w:val="008800"/>
                  </w:rPr>
                </w:rPrChange>
              </w:rPr>
              <w:t>"C:\Temp"</w:t>
            </w:r>
            <w:r w:rsidRPr="00A22D71">
              <w:rPr>
                <w:color w:val="666600"/>
                <w:lang w:val="en-US"/>
                <w:rPrChange w:id="97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7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98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981" w:author="SVFrolov" w:date="2017-08-15T17:12:00Z">
              <w:r w:rsidRPr="00A22D71" w:rsidDel="008016F9">
                <w:rPr>
                  <w:color w:val="000000"/>
                  <w:lang w:val="en-US"/>
                  <w:rPrChange w:id="982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983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98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98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98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98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988" w:author="Сергей" w:date="2017-08-15T21:06:00Z">
                  <w:rPr>
                    <w:color w:val="008800"/>
                  </w:rPr>
                </w:rPrChange>
              </w:rPr>
              <w:t>"***** "</w:t>
            </w:r>
            <w:r w:rsidRPr="00A22D71">
              <w:rPr>
                <w:color w:val="000000"/>
                <w:lang w:val="en-US"/>
                <w:rPrChange w:id="98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990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991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99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993" w:author="Сергей" w:date="2017-08-15T21:06:00Z">
                  <w:rPr>
                    <w:color w:val="660066"/>
                  </w:rPr>
                </w:rPrChange>
              </w:rPr>
              <w:t>Name</w:t>
            </w:r>
            <w:r w:rsidRPr="00A22D71">
              <w:rPr>
                <w:color w:val="000000"/>
                <w:lang w:val="en-US"/>
                <w:rPrChange w:id="9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995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99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8800"/>
                <w:lang w:val="en-US"/>
                <w:rPrChange w:id="997" w:author="Сергей" w:date="2017-08-15T21:06:00Z">
                  <w:rPr>
                    <w:color w:val="008800"/>
                  </w:rPr>
                </w:rPrChange>
              </w:rPr>
              <w:t>" *****"</w:t>
            </w:r>
            <w:r w:rsidRPr="00A22D71">
              <w:rPr>
                <w:color w:val="666600"/>
                <w:lang w:val="en-US"/>
                <w:rPrChange w:id="99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99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0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01" w:author="SVFrolov" w:date="2017-08-15T17:12:00Z">
              <w:r w:rsidRPr="00A22D71" w:rsidDel="008016F9">
                <w:rPr>
                  <w:color w:val="000000"/>
                  <w:lang w:val="en-US"/>
                  <w:rPrChange w:id="1002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03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0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0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0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0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08" w:author="Сергей" w:date="2017-08-15T21:06:00Z">
                  <w:rPr>
                    <w:color w:val="008800"/>
                  </w:rPr>
                </w:rPrChange>
              </w:rPr>
              <w:t>"FullName: {0}"</w:t>
            </w:r>
            <w:r w:rsidRPr="00A22D71">
              <w:rPr>
                <w:color w:val="666600"/>
                <w:lang w:val="en-US"/>
                <w:rPrChange w:id="100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10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1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12" w:author="Сергей" w:date="2017-08-15T21:06:00Z">
                  <w:rPr>
                    <w:color w:val="660066"/>
                  </w:rPr>
                </w:rPrChange>
              </w:rPr>
              <w:t>FullName</w:t>
            </w:r>
            <w:r w:rsidRPr="00A22D71">
              <w:rPr>
                <w:color w:val="666600"/>
                <w:lang w:val="en-US"/>
                <w:rPrChange w:id="101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1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15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16" w:author="SVFrolov" w:date="2017-08-15T17:12:00Z">
              <w:r w:rsidRPr="00A22D71" w:rsidDel="008016F9">
                <w:rPr>
                  <w:color w:val="000000"/>
                  <w:lang w:val="en-US"/>
                  <w:rPrChange w:id="1017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18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19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2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21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2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23" w:author="Сергей" w:date="2017-08-15T21:06:00Z">
                  <w:rPr>
                    <w:color w:val="008800"/>
                  </w:rPr>
                </w:rPrChange>
              </w:rPr>
              <w:t>"Name: {0}"</w:t>
            </w:r>
            <w:r w:rsidRPr="00A22D71">
              <w:rPr>
                <w:color w:val="666600"/>
                <w:lang w:val="en-US"/>
                <w:rPrChange w:id="102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25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27" w:author="Сергей" w:date="2017-08-15T21:06:00Z">
                  <w:rPr>
                    <w:color w:val="660066"/>
                  </w:rPr>
                </w:rPrChange>
              </w:rPr>
              <w:t>Name</w:t>
            </w:r>
            <w:r w:rsidRPr="00A22D71">
              <w:rPr>
                <w:color w:val="666600"/>
                <w:lang w:val="en-US"/>
                <w:rPrChange w:id="102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2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3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31" w:author="SVFrolov" w:date="2017-08-15T17:12:00Z">
              <w:r w:rsidRPr="00A22D71" w:rsidDel="008016F9">
                <w:rPr>
                  <w:color w:val="000000"/>
                  <w:lang w:val="en-US"/>
                  <w:rPrChange w:id="1032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33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3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3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3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3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38" w:author="Сергей" w:date="2017-08-15T21:06:00Z">
                  <w:rPr>
                    <w:color w:val="008800"/>
                  </w:rPr>
                </w:rPrChange>
              </w:rPr>
              <w:t>"Parent: {0}"</w:t>
            </w:r>
            <w:r w:rsidRPr="00A22D71">
              <w:rPr>
                <w:color w:val="666600"/>
                <w:lang w:val="en-US"/>
                <w:rPrChange w:id="103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40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4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42" w:author="Сергей" w:date="2017-08-15T21:06:00Z">
                  <w:rPr>
                    <w:color w:val="660066"/>
                  </w:rPr>
                </w:rPrChange>
              </w:rPr>
              <w:t>Parent</w:t>
            </w:r>
            <w:r w:rsidRPr="00A22D71">
              <w:rPr>
                <w:color w:val="666600"/>
                <w:lang w:val="en-US"/>
                <w:rPrChange w:id="104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4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45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46" w:author="SVFrolov" w:date="2017-08-15T17:12:00Z">
              <w:r w:rsidRPr="00A22D71" w:rsidDel="008016F9">
                <w:rPr>
                  <w:color w:val="000000"/>
                  <w:lang w:val="en-US"/>
                  <w:rPrChange w:id="1047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48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49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5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51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5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53" w:author="Сергей" w:date="2017-08-15T21:06:00Z">
                  <w:rPr>
                    <w:color w:val="008800"/>
                  </w:rPr>
                </w:rPrChange>
              </w:rPr>
              <w:t>"Creation: {0}"</w:t>
            </w:r>
            <w:r w:rsidRPr="00A22D71">
              <w:rPr>
                <w:color w:val="666600"/>
                <w:lang w:val="en-US"/>
                <w:rPrChange w:id="105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55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5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57" w:author="Сергей" w:date="2017-08-15T21:06:00Z">
                  <w:rPr>
                    <w:color w:val="660066"/>
                  </w:rPr>
                </w:rPrChange>
              </w:rPr>
              <w:t>CreationTime</w:t>
            </w:r>
            <w:r w:rsidRPr="00A22D71">
              <w:rPr>
                <w:color w:val="666600"/>
                <w:lang w:val="en-US"/>
                <w:rPrChange w:id="105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6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61" w:author="SVFrolov" w:date="2017-08-15T17:12:00Z">
              <w:r w:rsidRPr="00A22D71" w:rsidDel="008016F9">
                <w:rPr>
                  <w:color w:val="000000"/>
                  <w:lang w:val="en-US"/>
                  <w:rPrChange w:id="1062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63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6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6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6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6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68" w:author="Сергей" w:date="2017-08-15T21:06:00Z">
                  <w:rPr>
                    <w:color w:val="008800"/>
                  </w:rPr>
                </w:rPrChange>
              </w:rPr>
              <w:t>"Attributes: {0}"</w:t>
            </w:r>
            <w:r w:rsidRPr="00A22D71">
              <w:rPr>
                <w:color w:val="666600"/>
                <w:lang w:val="en-US"/>
                <w:rPrChange w:id="106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70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7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72" w:author="Сергей" w:date="2017-08-15T21:06:00Z">
                  <w:rPr>
                    <w:color w:val="660066"/>
                  </w:rPr>
                </w:rPrChange>
              </w:rPr>
              <w:t>Attributes</w:t>
            </w:r>
            <w:r w:rsidRPr="00A22D71">
              <w:rPr>
                <w:color w:val="666600"/>
                <w:lang w:val="en-US"/>
                <w:rPrChange w:id="107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74" w:author="Сергей" w:date="2017-08-15T21:06:00Z">
                  <w:rPr>
                    <w:color w:val="660066"/>
                  </w:rPr>
                </w:rPrChange>
              </w:rPr>
              <w:t>ToString</w:t>
            </w:r>
            <w:r w:rsidRPr="00A22D71">
              <w:rPr>
                <w:color w:val="666600"/>
                <w:lang w:val="en-US"/>
                <w:rPrChange w:id="1075" w:author="Сергей" w:date="2017-08-15T21:06:00Z">
                  <w:rPr>
                    <w:color w:val="666600"/>
                  </w:rPr>
                </w:rPrChange>
              </w:rPr>
              <w:t>());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7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077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78" w:author="SVFrolov" w:date="2017-08-15T17:12:00Z">
              <w:r w:rsidRPr="00A22D71" w:rsidDel="008016F9">
                <w:rPr>
                  <w:color w:val="000000"/>
                  <w:lang w:val="en-US"/>
                  <w:rPrChange w:id="1079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80" w:author="Сергей" w:date="2017-08-15T21:06:00Z">
                  <w:rPr>
                    <w:color w:val="000000"/>
                  </w:rPr>
                </w:rPrChange>
              </w:rPr>
              <w:t xml:space="preserve">     </w:t>
            </w:r>
            <w:r w:rsidRPr="00A22D71">
              <w:rPr>
                <w:color w:val="660066"/>
                <w:lang w:val="en-US"/>
                <w:rPrChange w:id="108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08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83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08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085" w:author="Сергей" w:date="2017-08-15T21:06:00Z">
                  <w:rPr>
                    <w:color w:val="008800"/>
                  </w:rPr>
                </w:rPrChange>
              </w:rPr>
              <w:t>"Root: {0}"</w:t>
            </w:r>
            <w:r w:rsidRPr="00A22D71">
              <w:rPr>
                <w:color w:val="666600"/>
                <w:lang w:val="en-US"/>
                <w:rPrChange w:id="108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087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08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089" w:author="Сергей" w:date="2017-08-15T21:06:00Z">
                  <w:rPr>
                    <w:color w:val="660066"/>
                  </w:rPr>
                </w:rPrChange>
              </w:rPr>
              <w:t>Root</w:t>
            </w:r>
            <w:r w:rsidRPr="00A22D71">
              <w:rPr>
                <w:color w:val="666600"/>
                <w:lang w:val="en-US"/>
                <w:rPrChange w:id="109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091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del w:id="1092" w:author="SVFrolov" w:date="2017-08-15T17:12:00Z">
              <w:r w:rsidRPr="00A22D71" w:rsidDel="008016F9">
                <w:rPr>
                  <w:color w:val="000000"/>
                  <w:lang w:val="en-US"/>
                  <w:rPrChange w:id="1093" w:author="Сергей" w:date="2017-08-15T21:06:00Z">
                    <w:rPr>
                      <w:color w:val="000000"/>
                    </w:rPr>
                  </w:rPrChange>
                </w:rPr>
                <w:delText xml:space="preserve">   </w:delText>
              </w:r>
            </w:del>
            <w:r w:rsidRPr="00A22D71">
              <w:rPr>
                <w:color w:val="000000"/>
                <w:lang w:val="en-US"/>
                <w:rPrChange w:id="10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del w:id="1095" w:author="SVFrolov" w:date="2017-08-15T17:12:00Z">
              <w:r w:rsidDel="008016F9">
                <w:rPr>
                  <w:color w:val="000000"/>
                </w:rPr>
                <w:delText xml:space="preserve">   </w:delText>
              </w:r>
            </w:del>
            <w:r>
              <w:rPr>
                <w:color w:val="000000"/>
              </w:rPr>
              <w:t xml:space="preserve">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1096" w:author="SVFrolov" w:date="2017-08-15T17:11:00Z">
              <w:r w:rsidDel="00F060E2">
                <w:rPr>
                  <w:color w:val="000000"/>
                </w:rPr>
                <w:delText>}</w:delText>
              </w:r>
            </w:del>
          </w:p>
        </w:tc>
      </w:tr>
    </w:tbl>
    <w:p w:rsidR="00A57029" w:rsidRPr="000C7076" w:rsidRDefault="00BD1D81">
      <w:pPr>
        <w:pStyle w:val="normal"/>
        <w:jc w:val="both"/>
      </w:pPr>
      <w:r w:rsidRPr="000C7076">
        <w:t xml:space="preserve">Через </w:t>
      </w:r>
      <w:r>
        <w:t>DirectoryInfo</w:t>
      </w:r>
      <w:r w:rsidRPr="000C7076">
        <w:t xml:space="preserve"> можно не только получать доступ к информации о текущем каталоге, но  получить доступ к информац</w:t>
      </w:r>
      <w:proofErr w:type="gramStart"/>
      <w:r w:rsidRPr="000C7076">
        <w:t>ии о е</w:t>
      </w:r>
      <w:proofErr w:type="gramEnd"/>
      <w:r w:rsidRPr="000C7076">
        <w:t>го подкаталогах:</w:t>
      </w:r>
    </w:p>
    <w:tbl>
      <w:tblPr>
        <w:tblStyle w:val="af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09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098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09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100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0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102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10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104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110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106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Del="008016F9" w:rsidRDefault="00BD1D81">
            <w:pPr>
              <w:pStyle w:val="normal"/>
              <w:widowControl w:val="0"/>
              <w:spacing w:before="0" w:after="0" w:line="240" w:lineRule="auto"/>
              <w:rPr>
                <w:del w:id="1107" w:author="SVFrolov" w:date="2017-08-15T17:14:00Z"/>
                <w:color w:val="000000"/>
                <w:lang w:val="en-US"/>
                <w:rPrChange w:id="1108" w:author="Сергей" w:date="2017-08-15T21:06:00Z">
                  <w:rPr>
                    <w:del w:id="1109" w:author="SVFrolov" w:date="2017-08-15T17:14:00Z"/>
                    <w:color w:val="000000"/>
                  </w:rPr>
                </w:rPrChange>
              </w:rPr>
            </w:pPr>
            <w:del w:id="1110" w:author="SVFrolov" w:date="2017-08-15T17:14:00Z">
              <w:r w:rsidRPr="00A22D71" w:rsidDel="008016F9">
                <w:rPr>
                  <w:color w:val="000088"/>
                  <w:lang w:val="en-US"/>
                  <w:rPrChange w:id="1111" w:author="Сергей" w:date="2017-08-15T21:06:00Z">
                    <w:rPr>
                      <w:color w:val="000088"/>
                    </w:rPr>
                  </w:rPrChange>
                </w:rPr>
                <w:delText>namespace</w:delText>
              </w:r>
              <w:r w:rsidRPr="00A22D71" w:rsidDel="008016F9">
                <w:rPr>
                  <w:color w:val="000000"/>
                  <w:lang w:val="en-US"/>
                  <w:rPrChange w:id="1112" w:author="Сергей" w:date="2017-08-15T21:06:00Z">
                    <w:rPr>
                      <w:color w:val="000000"/>
                    </w:rPr>
                  </w:rPrChange>
                </w:rPr>
                <w:delText xml:space="preserve"> </w:delText>
              </w:r>
              <w:r w:rsidRPr="00A22D71" w:rsidDel="008016F9">
                <w:rPr>
                  <w:color w:val="660066"/>
                  <w:lang w:val="en-US"/>
                  <w:rPrChange w:id="1113" w:author="Сергей" w:date="2017-08-15T21:06:00Z">
                    <w:rPr>
                      <w:color w:val="660066"/>
                    </w:rPr>
                  </w:rPrChange>
                </w:rPr>
                <w:delText>DirectoryInfo2</w:delText>
              </w:r>
            </w:del>
          </w:p>
          <w:p w:rsidR="00A57029" w:rsidRPr="00A22D71" w:rsidDel="008016F9" w:rsidRDefault="00BD1D81">
            <w:pPr>
              <w:pStyle w:val="normal"/>
              <w:widowControl w:val="0"/>
              <w:spacing w:before="0" w:after="0" w:line="240" w:lineRule="auto"/>
              <w:rPr>
                <w:del w:id="1114" w:author="SVFrolov" w:date="2017-08-15T17:14:00Z"/>
                <w:color w:val="000000"/>
                <w:lang w:val="en-US"/>
                <w:rPrChange w:id="1115" w:author="Сергей" w:date="2017-08-15T21:06:00Z">
                  <w:rPr>
                    <w:del w:id="1116" w:author="SVFrolov" w:date="2017-08-15T17:14:00Z"/>
                    <w:color w:val="000000"/>
                  </w:rPr>
                </w:rPrChange>
              </w:rPr>
            </w:pPr>
            <w:del w:id="1117" w:author="SVFrolov" w:date="2017-08-15T17:14:00Z">
              <w:r w:rsidRPr="00A22D71" w:rsidDel="008016F9">
                <w:rPr>
                  <w:color w:val="000000"/>
                  <w:lang w:val="en-US"/>
                  <w:rPrChange w:id="1118" w:author="Сергей" w:date="2017-08-15T21:06:00Z">
                    <w:rPr>
                      <w:color w:val="000000"/>
                    </w:rPr>
                  </w:rPrChange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1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2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1121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112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123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25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2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27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128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1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130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131" w:author="Сергей" w:date="2017-08-15T21:06:00Z">
                  <w:rPr>
                    <w:color w:val="000000"/>
                  </w:rPr>
                </w:rPrChange>
              </w:rPr>
              <w:t xml:space="preserve"> printDirect</w:t>
            </w:r>
            <w:r w:rsidRPr="00A22D71">
              <w:rPr>
                <w:color w:val="666600"/>
                <w:lang w:val="en-US"/>
                <w:rPrChange w:id="113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133" w:author="Сергей" w:date="2017-08-15T21:06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000000"/>
                <w:lang w:val="en-US"/>
                <w:rPrChange w:id="1134" w:author="Сергей" w:date="2017-08-15T21:06:00Z">
                  <w:rPr>
                    <w:color w:val="000000"/>
                  </w:rPr>
                </w:rPrChange>
              </w:rPr>
              <w:t xml:space="preserve"> dir)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3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36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3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38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39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14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41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14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143" w:author="Сергей" w:date="2017-08-15T21:06:00Z">
                  <w:rPr>
                    <w:color w:val="008800"/>
                  </w:rPr>
                </w:rPrChange>
              </w:rPr>
              <w:t>"***** "</w:t>
            </w:r>
            <w:r w:rsidRPr="00A22D71">
              <w:rPr>
                <w:color w:val="000000"/>
                <w:lang w:val="en-US"/>
                <w:rPrChange w:id="11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145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1146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14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48" w:author="Сергей" w:date="2017-08-15T21:06:00Z">
                  <w:rPr>
                    <w:color w:val="660066"/>
                  </w:rPr>
                </w:rPrChange>
              </w:rPr>
              <w:t>Name</w:t>
            </w:r>
            <w:r w:rsidRPr="00A22D71">
              <w:rPr>
                <w:color w:val="000000"/>
                <w:lang w:val="en-US"/>
                <w:rPrChange w:id="11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150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115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8800"/>
                <w:lang w:val="en-US"/>
                <w:rPrChange w:id="1152" w:author="Сергей" w:date="2017-08-15T21:06:00Z">
                  <w:rPr>
                    <w:color w:val="008800"/>
                  </w:rPr>
                </w:rPrChange>
              </w:rPr>
              <w:t>" *****"</w:t>
            </w:r>
            <w:r w:rsidRPr="00A22D71">
              <w:rPr>
                <w:color w:val="666600"/>
                <w:lang w:val="en-US"/>
                <w:rPrChange w:id="115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5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56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1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58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15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160" w:author="Сергей" w:date="2017-08-15T21:06:00Z">
                  <w:rPr>
                    <w:color w:val="008800"/>
                  </w:rPr>
                </w:rPrChange>
              </w:rPr>
              <w:t>"FullName: {0}"</w:t>
            </w:r>
            <w:r w:rsidRPr="00A22D71">
              <w:rPr>
                <w:color w:val="666600"/>
                <w:lang w:val="en-US"/>
                <w:rPrChange w:id="116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62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1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64" w:author="Сергей" w:date="2017-08-15T21:06:00Z">
                  <w:rPr>
                    <w:color w:val="660066"/>
                  </w:rPr>
                </w:rPrChange>
              </w:rPr>
              <w:t>FullName</w:t>
            </w:r>
            <w:r w:rsidRPr="00A22D71">
              <w:rPr>
                <w:color w:val="666600"/>
                <w:lang w:val="en-US"/>
                <w:rPrChange w:id="116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6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6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68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16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70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17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172" w:author="Сергей" w:date="2017-08-15T21:06:00Z">
                  <w:rPr>
                    <w:color w:val="008800"/>
                  </w:rPr>
                </w:rPrChange>
              </w:rPr>
              <w:t>"Name: {0}"</w:t>
            </w:r>
            <w:r w:rsidRPr="00A22D71">
              <w:rPr>
                <w:color w:val="666600"/>
                <w:lang w:val="en-US"/>
                <w:rPrChange w:id="117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74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17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76" w:author="Сергей" w:date="2017-08-15T21:06:00Z">
                  <w:rPr>
                    <w:color w:val="660066"/>
                  </w:rPr>
                </w:rPrChange>
              </w:rPr>
              <w:t>Name</w:t>
            </w:r>
            <w:r w:rsidRPr="00A22D71">
              <w:rPr>
                <w:color w:val="666600"/>
                <w:lang w:val="en-US"/>
                <w:rPrChange w:id="117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7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7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80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18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82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18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184" w:author="Сергей" w:date="2017-08-15T21:06:00Z">
                  <w:rPr>
                    <w:color w:val="008800"/>
                  </w:rPr>
                </w:rPrChange>
              </w:rPr>
              <w:t>"Parent: {0}"</w:t>
            </w:r>
            <w:r w:rsidRPr="00A22D71">
              <w:rPr>
                <w:color w:val="666600"/>
                <w:lang w:val="en-US"/>
                <w:rPrChange w:id="118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86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18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88" w:author="Сергей" w:date="2017-08-15T21:06:00Z">
                  <w:rPr>
                    <w:color w:val="660066"/>
                  </w:rPr>
                </w:rPrChange>
              </w:rPr>
              <w:t>Parent</w:t>
            </w:r>
            <w:r w:rsidRPr="00A22D71">
              <w:rPr>
                <w:color w:val="666600"/>
                <w:lang w:val="en-US"/>
                <w:rPrChange w:id="118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19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19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192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19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194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19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196" w:author="Сергей" w:date="2017-08-15T21:06:00Z">
                  <w:rPr>
                    <w:color w:val="008800"/>
                  </w:rPr>
                </w:rPrChange>
              </w:rPr>
              <w:t>"Creation: {0}"</w:t>
            </w:r>
            <w:r w:rsidRPr="00A22D71">
              <w:rPr>
                <w:color w:val="666600"/>
                <w:lang w:val="en-US"/>
                <w:rPrChange w:id="119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198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19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00" w:author="Сергей" w:date="2017-08-15T21:06:00Z">
                  <w:rPr>
                    <w:color w:val="660066"/>
                  </w:rPr>
                </w:rPrChange>
              </w:rPr>
              <w:t>CreationTime</w:t>
            </w:r>
            <w:r w:rsidRPr="00A22D71">
              <w:rPr>
                <w:color w:val="666600"/>
                <w:lang w:val="en-US"/>
                <w:rPrChange w:id="1201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0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0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0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20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0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20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208" w:author="Сергей" w:date="2017-08-15T21:06:00Z">
                  <w:rPr>
                    <w:color w:val="008800"/>
                  </w:rPr>
                </w:rPrChange>
              </w:rPr>
              <w:t>"Attributes: {0}"</w:t>
            </w:r>
            <w:r w:rsidRPr="00A22D71">
              <w:rPr>
                <w:color w:val="666600"/>
                <w:lang w:val="en-US"/>
                <w:rPrChange w:id="120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210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21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12" w:author="Сергей" w:date="2017-08-15T21:06:00Z">
                  <w:rPr>
                    <w:color w:val="660066"/>
                  </w:rPr>
                </w:rPrChange>
              </w:rPr>
              <w:t>Attributes</w:t>
            </w:r>
            <w:r w:rsidRPr="00A22D71">
              <w:rPr>
                <w:color w:val="666600"/>
                <w:lang w:val="en-US"/>
                <w:rPrChange w:id="121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14" w:author="Сергей" w:date="2017-08-15T21:06:00Z">
                  <w:rPr>
                    <w:color w:val="660066"/>
                  </w:rPr>
                </w:rPrChange>
              </w:rPr>
              <w:t>ToString</w:t>
            </w:r>
            <w:r w:rsidRPr="00A22D71">
              <w:rPr>
                <w:color w:val="666600"/>
                <w:lang w:val="en-US"/>
                <w:rPrChange w:id="1215" w:author="Сергей" w:date="2017-08-15T21:06:00Z">
                  <w:rPr>
                    <w:color w:val="666600"/>
                  </w:rPr>
                </w:rPrChange>
              </w:rPr>
              <w:t>());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1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1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18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21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20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22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222" w:author="Сергей" w:date="2017-08-15T21:06:00Z">
                  <w:rPr>
                    <w:color w:val="008800"/>
                  </w:rPr>
                </w:rPrChange>
              </w:rPr>
              <w:t>"Root: {0}"</w:t>
            </w:r>
            <w:r w:rsidRPr="00A22D71">
              <w:rPr>
                <w:color w:val="666600"/>
                <w:lang w:val="en-US"/>
                <w:rPrChange w:id="122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224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22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26" w:author="Сергей" w:date="2017-08-15T21:06:00Z">
                  <w:rPr>
                    <w:color w:val="660066"/>
                  </w:rPr>
                </w:rPrChange>
              </w:rPr>
              <w:t>Root</w:t>
            </w:r>
            <w:r w:rsidRPr="00A22D71">
              <w:rPr>
                <w:color w:val="666600"/>
                <w:lang w:val="en-US"/>
                <w:rPrChange w:id="122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2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29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30" w:author="Сергей" w:date="2017-08-15T21:06:00Z">
                  <w:rPr>
                    <w:color w:val="000000"/>
                  </w:rPr>
                </w:rPrChange>
              </w:rPr>
            </w:pP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3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32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233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2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235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23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237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12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239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240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241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242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43" w:author="Сергей" w:date="2017-08-15T20:40:00Z">
                  <w:rPr>
                    <w:color w:val="000000"/>
                  </w:rPr>
                </w:rPrChange>
              </w:rPr>
            </w:pPr>
            <w:r>
              <w:rPr>
                <w:color w:val="000000"/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44" w:author="Сергей" w:date="2017-08-15T20:40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000000"/>
                <w:lang w:val="en-US"/>
                <w:rPrChange w:id="1245" w:author="Сергей" w:date="2017-08-15T20:40:00Z">
                  <w:rPr>
                    <w:color w:val="000000"/>
                  </w:rPr>
                </w:rPrChange>
              </w:rPr>
              <w:t xml:space="preserve"> dir </w:t>
            </w:r>
            <w:r w:rsidRPr="00A22D71">
              <w:rPr>
                <w:color w:val="666600"/>
                <w:lang w:val="en-US"/>
                <w:rPrChange w:id="1246" w:author="Сергей" w:date="2017-08-15T20:40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247" w:author="Сергей" w:date="2017-08-15T20:40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248" w:author="Сергей" w:date="2017-08-15T20:40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1249" w:author="Сергей" w:date="2017-08-15T20:40:00Z">
                  <w:rPr>
                    <w:color w:val="000000"/>
                  </w:rPr>
                </w:rPrChange>
              </w:rPr>
              <w:t xml:space="preserve"> </w:t>
            </w:r>
            <w:proofErr w:type="gramStart"/>
            <w:r w:rsidRPr="00A22D71">
              <w:rPr>
                <w:color w:val="660066"/>
                <w:lang w:val="en-US"/>
                <w:rPrChange w:id="1250" w:author="Сергей" w:date="2017-08-15T20:40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666600"/>
                <w:lang w:val="en-US"/>
                <w:rPrChange w:id="1251" w:author="Сергей" w:date="2017-08-15T20:40:00Z">
                  <w:rPr>
                    <w:color w:val="666600"/>
                  </w:rPr>
                </w:rPrChange>
              </w:rPr>
              <w:t>(</w:t>
            </w:r>
            <w:proofErr w:type="gramEnd"/>
            <w:r w:rsidRPr="00A22D71">
              <w:rPr>
                <w:color w:val="666600"/>
                <w:lang w:val="en-US"/>
                <w:rPrChange w:id="1252" w:author="Сергей" w:date="2017-08-15T20:40:00Z">
                  <w:rPr>
                    <w:color w:val="666600"/>
                  </w:rPr>
                </w:rPrChange>
              </w:rPr>
              <w:t>@</w:t>
            </w:r>
            <w:r w:rsidRPr="00A22D71">
              <w:rPr>
                <w:color w:val="008800"/>
                <w:lang w:val="en-US"/>
                <w:rPrChange w:id="1253" w:author="Сергей" w:date="2017-08-15T20:40:00Z">
                  <w:rPr>
                    <w:color w:val="008800"/>
                  </w:rPr>
                </w:rPrChange>
              </w:rPr>
              <w:t>"C:\");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55" w:author="Сергей" w:date="2017-08-15T20:40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00"/>
                <w:lang w:val="en-US"/>
                <w:rPrChange w:id="1256" w:author="Сергей" w:date="2017-08-15T21:06:00Z">
                  <w:rPr>
                    <w:color w:val="000000"/>
                  </w:rPr>
                </w:rPrChange>
              </w:rPr>
              <w:t>printDirect</w:t>
            </w:r>
            <w:r w:rsidRPr="00A22D71">
              <w:rPr>
                <w:color w:val="666600"/>
                <w:lang w:val="en-US"/>
                <w:rPrChange w:id="125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258" w:author="Сергей" w:date="2017-08-15T21:06:00Z">
                  <w:rPr>
                    <w:color w:val="000000"/>
                  </w:rPr>
                </w:rPrChange>
              </w:rPr>
              <w:t>dir</w:t>
            </w:r>
            <w:r w:rsidRPr="00A22D71">
              <w:rPr>
                <w:color w:val="666600"/>
                <w:lang w:val="en-US"/>
                <w:rPrChange w:id="125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6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6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62" w:author="Сергей" w:date="2017-08-15T21:06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666600"/>
                <w:lang w:val="en-US"/>
                <w:rPrChange w:id="1263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264" w:author="Сергей" w:date="2017-08-15T21:06:00Z">
                  <w:rPr>
                    <w:color w:val="000000"/>
                  </w:rPr>
                </w:rPrChange>
              </w:rPr>
              <w:t xml:space="preserve"> subDirects </w:t>
            </w:r>
            <w:r w:rsidRPr="00A22D71">
              <w:rPr>
                <w:color w:val="666600"/>
                <w:lang w:val="en-US"/>
                <w:rPrChange w:id="126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266" w:author="Сергей" w:date="2017-08-15T21:06:00Z">
                  <w:rPr>
                    <w:color w:val="000000"/>
                  </w:rPr>
                </w:rPrChange>
              </w:rPr>
              <w:t xml:space="preserve"> dir</w:t>
            </w:r>
            <w:r w:rsidRPr="00A22D71">
              <w:rPr>
                <w:color w:val="666600"/>
                <w:lang w:val="en-US"/>
                <w:rPrChange w:id="126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68" w:author="Сергей" w:date="2017-08-15T21:06:00Z">
                  <w:rPr>
                    <w:color w:val="660066"/>
                  </w:rPr>
                </w:rPrChange>
              </w:rPr>
              <w:t>GetDirectories</w:t>
            </w:r>
            <w:r w:rsidRPr="00A22D71">
              <w:rPr>
                <w:color w:val="666600"/>
                <w:lang w:val="en-US"/>
                <w:rPrChange w:id="126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7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7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272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27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74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27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276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Найдено</w:t>
            </w:r>
            <w:r w:rsidRPr="00A22D71">
              <w:rPr>
                <w:color w:val="008800"/>
                <w:lang w:val="en-US"/>
                <w:rPrChange w:id="1277" w:author="Сергей" w:date="2017-08-15T21:06:00Z">
                  <w:rPr>
                    <w:color w:val="008800"/>
                  </w:rPr>
                </w:rPrChange>
              </w:rPr>
              <w:t xml:space="preserve"> {0} </w:t>
            </w:r>
            <w:r>
              <w:rPr>
                <w:color w:val="008800"/>
              </w:rPr>
              <w:t>подкаталогов</w:t>
            </w:r>
            <w:r w:rsidRPr="00A22D71">
              <w:rPr>
                <w:color w:val="008800"/>
                <w:lang w:val="en-US"/>
                <w:rPrChange w:id="1278" w:author="Сергей" w:date="2017-08-15T21:06:00Z">
                  <w:rPr>
                    <w:color w:val="008800"/>
                  </w:rPr>
                </w:rPrChange>
              </w:rPr>
              <w:t>"</w:t>
            </w:r>
            <w:r w:rsidRPr="00A22D71">
              <w:rPr>
                <w:color w:val="666600"/>
                <w:lang w:val="en-US"/>
                <w:rPrChange w:id="127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280" w:author="Сергей" w:date="2017-08-15T21:06:00Z">
                  <w:rPr>
                    <w:color w:val="000000"/>
                  </w:rPr>
                </w:rPrChange>
              </w:rPr>
              <w:t xml:space="preserve"> subDirects</w:t>
            </w:r>
            <w:r w:rsidRPr="00A22D71">
              <w:rPr>
                <w:color w:val="666600"/>
                <w:lang w:val="en-US"/>
                <w:rPrChange w:id="128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282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666600"/>
                <w:lang w:val="en-US"/>
                <w:rPrChange w:id="128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8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28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286" w:author="Сергей" w:date="2017-08-15T21:06:00Z">
                  <w:rPr>
                    <w:color w:val="000088"/>
                  </w:rPr>
                </w:rPrChange>
              </w:rPr>
              <w:t>foreach</w:t>
            </w:r>
            <w:r w:rsidRPr="00A22D71">
              <w:rPr>
                <w:color w:val="000000"/>
                <w:lang w:val="en-US"/>
                <w:rPrChange w:id="128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28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289" w:author="Сергей" w:date="2017-08-15T21:06:00Z">
                  <w:rPr>
                    <w:color w:val="660066"/>
                  </w:rPr>
                </w:rPrChange>
              </w:rPr>
              <w:t>DirectoryInfo</w:t>
            </w:r>
            <w:r w:rsidRPr="00A22D71">
              <w:rPr>
                <w:color w:val="000000"/>
                <w:lang w:val="en-US"/>
                <w:rPrChange w:id="1290" w:author="Сергей" w:date="2017-08-15T21:06:00Z">
                  <w:rPr>
                    <w:color w:val="000000"/>
                  </w:rPr>
                </w:rPrChange>
              </w:rPr>
              <w:t xml:space="preserve"> d </w:t>
            </w:r>
            <w:r w:rsidRPr="00A22D71">
              <w:rPr>
                <w:color w:val="000088"/>
                <w:lang w:val="en-US"/>
                <w:rPrChange w:id="1291" w:author="Сергей" w:date="2017-08-15T21:06:00Z">
                  <w:rPr>
                    <w:color w:val="000088"/>
                  </w:rPr>
                </w:rPrChange>
              </w:rPr>
              <w:t>in</w:t>
            </w:r>
            <w:r w:rsidRPr="00A22D71">
              <w:rPr>
                <w:color w:val="000000"/>
                <w:lang w:val="en-US"/>
                <w:rPrChange w:id="1292" w:author="Сергей" w:date="2017-08-15T21:06:00Z">
                  <w:rPr>
                    <w:color w:val="000000"/>
                  </w:rPr>
                </w:rPrChange>
              </w:rPr>
              <w:t xml:space="preserve"> subDirects)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29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printDirect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r>
              <w:rPr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1294" w:author="SVFrolov" w:date="2017-08-15T17:14:00Z">
              <w:r w:rsidDel="008016F9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  <w:ind w:firstLine="720"/>
        <w:jc w:val="both"/>
      </w:pPr>
    </w:p>
    <w:p w:rsidR="00A57029" w:rsidRDefault="00BD1D81">
      <w:pPr>
        <w:pStyle w:val="1"/>
        <w:contextualSpacing w:val="0"/>
      </w:pPr>
      <w:bookmarkStart w:id="1295" w:name="_erm625eye3hx" w:colFirst="0" w:colLast="0"/>
      <w:bookmarkEnd w:id="1295"/>
      <w:r>
        <w:lastRenderedPageBreak/>
        <w:t>Работа с файлами</w:t>
      </w:r>
    </w:p>
    <w:p w:rsidR="00A57029" w:rsidRDefault="00BD1D81">
      <w:pPr>
        <w:pStyle w:val="3"/>
        <w:contextualSpacing w:val="0"/>
      </w:pPr>
      <w:bookmarkStart w:id="1296" w:name="_wggfsus1ik08" w:colFirst="0" w:colLast="0"/>
      <w:bookmarkEnd w:id="1296"/>
      <w:r>
        <w:t>Класс Filelnfo</w:t>
      </w:r>
    </w:p>
    <w:p w:rsidR="00A57029" w:rsidRPr="00D908BE" w:rsidRDefault="00BD1D81">
      <w:pPr>
        <w:pStyle w:val="normal"/>
        <w:jc w:val="both"/>
      </w:pPr>
      <w:r w:rsidRPr="00D908BE">
        <w:t xml:space="preserve">Класс </w:t>
      </w:r>
      <w:r>
        <w:t>Filelnfo</w:t>
      </w:r>
      <w:r w:rsidRPr="00D908BE">
        <w:t xml:space="preserve"> предназначен для организации доступа к физическому файлу, который содержится на жестком диске компьютера. Он позволяет получать информацию об этом файле (например, о времени его создания, размере, атрибутах и т. п.), а также производить различные операции, например, по созданию файла или его удалению. Класс </w:t>
      </w:r>
      <w:r>
        <w:t>FileInfo</w:t>
      </w:r>
      <w:r w:rsidRPr="00D908BE">
        <w:t xml:space="preserve"> наследует члены класса </w:t>
      </w:r>
      <w:r>
        <w:t>FileSystemInfo</w:t>
      </w:r>
      <w:r w:rsidRPr="00D908BE">
        <w:t xml:space="preserve"> и содержит дополнительный набор членов, который  приведен в следующей таблице:</w:t>
      </w:r>
    </w:p>
    <w:tbl>
      <w:tblPr>
        <w:tblStyle w:val="aff1"/>
        <w:tblW w:w="96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875"/>
        <w:gridCol w:w="7725"/>
      </w:tblGrid>
      <w:tr w:rsidR="00A57029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Член</w:t>
            </w:r>
          </w:p>
        </w:tc>
        <w:tc>
          <w:tcPr>
            <w:tcW w:w="7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widowControl w:val="0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AppendText()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r>
              <w:t>StreamWriter</w:t>
            </w:r>
            <w:r w:rsidRPr="00D908BE">
              <w:t xml:space="preserve"> для добавления текста к файлу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CopyTo()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Копирует уже существующий файл в новый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новый файл и возвращает объект </w:t>
            </w:r>
            <w:r>
              <w:t>FileStream</w:t>
            </w:r>
            <w:r w:rsidRPr="00D908BE">
              <w:t xml:space="preserve"> для взаимодействия с этим файлом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CreateText()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r>
              <w:t>StreamWriter</w:t>
            </w:r>
            <w:r w:rsidRPr="00D908BE">
              <w:t xml:space="preserve"> для записи текстовых данных в новый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Delete()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Удаляет файл, которому соответствует объект </w:t>
            </w:r>
            <w:r>
              <w:t>FileInfo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Directory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Возвращает каталог, в котором расположен данный файл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DirectoryName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Возвращает полный путь к данному файлу в файловой системе</w:t>
            </w:r>
          </w:p>
        </w:tc>
      </w:tr>
      <w:tr w:rsidR="00A57029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Length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Возвращает размер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MoveTo()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Перемещает файл в указанное пользователем место (этот метод позволяет одновременно переименовать данный файл)</w:t>
            </w:r>
          </w:p>
        </w:tc>
      </w:tr>
      <w:tr w:rsidR="00A57029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Name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Позволяет получить имя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Ореn()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>Открывает файл с указанными пользователем правами доступа на чтение, запись или совместное использование с другими пользователями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lastRenderedPageBreak/>
              <w:t>OpenRead()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r>
              <w:t>FileStream</w:t>
            </w:r>
            <w:r w:rsidRPr="00D908BE">
              <w:t>, доступный только для чтения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OpenText()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r>
              <w:t>StreamReader</w:t>
            </w:r>
            <w:r w:rsidRPr="00D908BE">
              <w:t xml:space="preserve"> (о нем также будет рассказано ниже), который позволяет считывать информацию из существующего текстового файла</w:t>
            </w:r>
          </w:p>
        </w:tc>
      </w:tr>
      <w:tr w:rsidR="00A57029" w:rsidRPr="00D908BE"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Default="00BD1D81">
            <w:pPr>
              <w:pStyle w:val="normal"/>
              <w:jc w:val="both"/>
            </w:pPr>
            <w:r>
              <w:t>OpenWrite()</w:t>
            </w:r>
          </w:p>
        </w:tc>
        <w:tc>
          <w:tcPr>
            <w:tcW w:w="7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D908BE" w:rsidRDefault="00BD1D81">
            <w:pPr>
              <w:pStyle w:val="normal"/>
              <w:jc w:val="both"/>
            </w:pPr>
            <w:r w:rsidRPr="00D908BE">
              <w:t xml:space="preserve">Создает объект </w:t>
            </w:r>
            <w:r>
              <w:t>FileStream</w:t>
            </w:r>
            <w:r w:rsidRPr="00D908BE">
              <w:t>, доступный для чтения и записи</w:t>
            </w:r>
          </w:p>
        </w:tc>
      </w:tr>
    </w:tbl>
    <w:p w:rsidR="00A57029" w:rsidRPr="00D908BE" w:rsidRDefault="00A57029">
      <w:pPr>
        <w:pStyle w:val="normal"/>
        <w:ind w:firstLine="720"/>
        <w:jc w:val="both"/>
      </w:pPr>
    </w:p>
    <w:p w:rsidR="00A57029" w:rsidRPr="00D908BE" w:rsidRDefault="00BD1D81">
      <w:pPr>
        <w:pStyle w:val="normal"/>
        <w:jc w:val="both"/>
      </w:pPr>
      <w:r w:rsidRPr="00D908BE">
        <w:t xml:space="preserve">Как мы видим, большинство методов </w:t>
      </w:r>
      <w:r>
        <w:t>FileInfo</w:t>
      </w:r>
      <w:r w:rsidRPr="00D908BE">
        <w:t xml:space="preserve"> возвращает объекты (</w:t>
      </w:r>
      <w:r>
        <w:t>FIleStream</w:t>
      </w:r>
      <w:r w:rsidRPr="00D908BE">
        <w:t xml:space="preserve">, </w:t>
      </w:r>
      <w:r>
        <w:t>StreamWriter</w:t>
      </w:r>
      <w:r w:rsidRPr="00D908BE">
        <w:t xml:space="preserve">, </w:t>
      </w:r>
      <w:r>
        <w:t>StreamReader</w:t>
      </w:r>
      <w:r w:rsidRPr="00D908BE">
        <w:t xml:space="preserve"> и т. п.), которые позволяют различным образом взаимодействовать с файлом, например, производить чтение или запись в него.</w:t>
      </w:r>
    </w:p>
    <w:p w:rsidR="00A57029" w:rsidRPr="00D908BE" w:rsidRDefault="00BD1D81">
      <w:pPr>
        <w:pStyle w:val="1"/>
        <w:contextualSpacing w:val="0"/>
      </w:pPr>
      <w:bookmarkStart w:id="1297" w:name="_vz6gyoehsnxk" w:colFirst="0" w:colLast="0"/>
      <w:bookmarkEnd w:id="1297"/>
      <w:r w:rsidRPr="00D908BE">
        <w:t>Коллекции</w:t>
      </w:r>
    </w:p>
    <w:p w:rsidR="00A57029" w:rsidRPr="00D908BE" w:rsidRDefault="00BD1D81">
      <w:pPr>
        <w:pStyle w:val="normal"/>
      </w:pPr>
      <w:r w:rsidRPr="00D908BE">
        <w:t xml:space="preserve">Коллекции в </w:t>
      </w:r>
      <w:r>
        <w:t>C</w:t>
      </w:r>
      <w:r w:rsidRPr="00D908BE">
        <w:t xml:space="preserve"># делятся </w:t>
      </w:r>
      <w:proofErr w:type="gramStart"/>
      <w:r w:rsidRPr="00D908BE">
        <w:t>на</w:t>
      </w:r>
      <w:proofErr w:type="gramEnd"/>
      <w:r w:rsidRPr="00D908BE">
        <w:t xml:space="preserve"> обобщенные и необобщенные. Начнем знакомство с необобщенных коллекций. Для работы с ними требуется подключить пространство имен </w:t>
      </w:r>
      <w:r>
        <w:t>System</w:t>
      </w:r>
      <w:r w:rsidRPr="00D908BE">
        <w:t>.</w:t>
      </w:r>
      <w:r>
        <w:t>Generic</w:t>
      </w:r>
      <w:r w:rsidRPr="00D908BE">
        <w:t>.</w:t>
      </w:r>
    </w:p>
    <w:p w:rsidR="00A57029" w:rsidRPr="00D908BE" w:rsidRDefault="00BD1D81">
      <w:pPr>
        <w:pStyle w:val="normal"/>
        <w:rPr>
          <w:sz w:val="16"/>
          <w:szCs w:val="16"/>
        </w:rPr>
      </w:pPr>
      <w:r w:rsidRPr="00D908BE">
        <w:t xml:space="preserve">Решим задачу. Есть файл в формате </w:t>
      </w:r>
      <w:r>
        <w:t>csv</w:t>
      </w:r>
      <w:r w:rsidRPr="00D908BE">
        <w:t xml:space="preserve"> представляющий собой информацию о студентах в следующем виде</w:t>
      </w:r>
    </w:p>
    <w:tbl>
      <w:tblPr>
        <w:tblStyle w:val="aff2"/>
        <w:tblW w:w="9690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00"/>
        <w:gridCol w:w="870"/>
        <w:gridCol w:w="1125"/>
        <w:gridCol w:w="1185"/>
        <w:gridCol w:w="1230"/>
        <w:gridCol w:w="1230"/>
        <w:gridCol w:w="765"/>
        <w:gridCol w:w="900"/>
        <w:gridCol w:w="690"/>
        <w:gridCol w:w="795"/>
      </w:tblGrid>
      <w:tr w:rsidR="00A57029">
        <w:tc>
          <w:tcPr>
            <w:tcW w:w="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Pr="00D908BE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 w:rsidRPr="00D908BE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firstName</w:t>
            </w:r>
          </w:p>
        </w:tc>
        <w:tc>
          <w:tcPr>
            <w:tcW w:w="112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secondName</w:t>
            </w:r>
          </w:p>
        </w:tc>
        <w:tc>
          <w:tcPr>
            <w:tcW w:w="118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univercity</w:t>
            </w:r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faculty</w:t>
            </w:r>
          </w:p>
        </w:tc>
        <w:tc>
          <w:tcPr>
            <w:tcW w:w="12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department</w:t>
            </w:r>
          </w:p>
        </w:tc>
        <w:tc>
          <w:tcPr>
            <w:tcW w:w="76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90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сourse</w:t>
            </w:r>
          </w:p>
        </w:tc>
        <w:tc>
          <w:tcPr>
            <w:tcW w:w="69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group</w:t>
            </w:r>
          </w:p>
        </w:tc>
        <w:tc>
          <w:tcPr>
            <w:tcW w:w="795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city</w:t>
            </w:r>
          </w:p>
        </w:tc>
      </w:tr>
      <w:tr w:rsidR="00A57029"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Тип данных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 от 1 до 6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Целое число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Строка</w:t>
            </w:r>
          </w:p>
        </w:tc>
      </w:tr>
      <w:tr w:rsidR="00A57029">
        <w:tc>
          <w:tcPr>
            <w:tcW w:w="90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8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Имя студента</w:t>
            </w:r>
          </w:p>
        </w:tc>
        <w:tc>
          <w:tcPr>
            <w:tcW w:w="11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Фамилия студента</w:t>
            </w:r>
          </w:p>
        </w:tc>
        <w:tc>
          <w:tcPr>
            <w:tcW w:w="11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университета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факультета</w:t>
            </w:r>
          </w:p>
        </w:tc>
        <w:tc>
          <w:tcPr>
            <w:tcW w:w="12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Наименование кафедры</w:t>
            </w:r>
          </w:p>
        </w:tc>
        <w:tc>
          <w:tcPr>
            <w:tcW w:w="7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Возраст студента</w:t>
            </w:r>
          </w:p>
        </w:tc>
        <w:tc>
          <w:tcPr>
            <w:tcW w:w="9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курса; 1..4 бакалавр; 5..6 магистр</w:t>
            </w:r>
          </w:p>
        </w:tc>
        <w:tc>
          <w:tcPr>
            <w:tcW w:w="6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Номер группы</w:t>
            </w:r>
          </w:p>
        </w:tc>
        <w:tc>
          <w:tcPr>
            <w:tcW w:w="7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60" w:type="dxa"/>
              <w:left w:w="20" w:type="dxa"/>
              <w:bottom w:w="60" w:type="dxa"/>
              <w:right w:w="60" w:type="dxa"/>
            </w:tcMar>
          </w:tcPr>
          <w:p w:rsidR="00A57029" w:rsidRDefault="00BD1D81">
            <w:pPr>
              <w:pStyle w:val="normal"/>
              <w:spacing w:after="0"/>
              <w:jc w:val="center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Название города студента</w:t>
            </w:r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t>Формат .</w:t>
      </w:r>
      <w:r>
        <w:t>csv</w:t>
      </w:r>
      <w:r w:rsidRPr="00D908BE">
        <w:t xml:space="preserve"> это </w:t>
      </w:r>
      <w:proofErr w:type="gramStart"/>
      <w:r w:rsidRPr="00D908BE">
        <w:t>файл</w:t>
      </w:r>
      <w:proofErr w:type="gramEnd"/>
      <w:r w:rsidRPr="00D908BE">
        <w:t xml:space="preserve"> в котором данные разделены между собой каким-то разделителем. В нашем файле это символ ‘</w:t>
      </w:r>
      <w:proofErr w:type="gramStart"/>
      <w:r w:rsidRPr="00D908BE">
        <w:t>;’</w:t>
      </w:r>
      <w:proofErr w:type="gramEnd"/>
      <w:r w:rsidRPr="00D908BE">
        <w:t>. Считаем файл и решим следующие задачи: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студентов?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бакалавров?</w:t>
      </w:r>
    </w:p>
    <w:p w:rsidR="00A57029" w:rsidRDefault="00BD1D81">
      <w:pPr>
        <w:pStyle w:val="normal"/>
        <w:numPr>
          <w:ilvl w:val="0"/>
          <w:numId w:val="4"/>
        </w:numPr>
        <w:ind w:hanging="360"/>
        <w:contextualSpacing/>
      </w:pPr>
      <w:r>
        <w:t>Сколько всего магистров?</w:t>
      </w:r>
    </w:p>
    <w:p w:rsidR="00A57029" w:rsidRPr="00D908BE" w:rsidRDefault="00BD1D81">
      <w:pPr>
        <w:pStyle w:val="normal"/>
        <w:numPr>
          <w:ilvl w:val="0"/>
          <w:numId w:val="4"/>
        </w:numPr>
        <w:ind w:hanging="360"/>
        <w:contextualSpacing/>
      </w:pPr>
      <w:r w:rsidRPr="00D908BE">
        <w:t>Вывести всех студентов (по ФИО) в алфавитном порядке.</w:t>
      </w:r>
    </w:p>
    <w:p w:rsidR="00A57029" w:rsidRPr="00D908BE" w:rsidRDefault="00BD1D81">
      <w:pPr>
        <w:pStyle w:val="normal"/>
      </w:pPr>
      <w:r w:rsidRPr="00D908BE">
        <w:br w:type="page"/>
      </w:r>
    </w:p>
    <w:p w:rsidR="00A57029" w:rsidRPr="00D908BE" w:rsidRDefault="00A57029">
      <w:pPr>
        <w:pStyle w:val="normal"/>
      </w:pPr>
    </w:p>
    <w:tbl>
      <w:tblPr>
        <w:tblStyle w:val="aff3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29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299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30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301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0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303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30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305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130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307" w:author="Сергей" w:date="2017-08-15T21:06:00Z">
                  <w:rPr>
                    <w:color w:val="660066"/>
                  </w:rPr>
                </w:rPrChange>
              </w:rPr>
              <w:t>Collections;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0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309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31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311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131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313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Del="0031516D" w:rsidRDefault="00BD1D81">
            <w:pPr>
              <w:pStyle w:val="normal"/>
              <w:widowControl w:val="0"/>
              <w:spacing w:before="0" w:after="0" w:line="240" w:lineRule="auto"/>
              <w:rPr>
                <w:del w:id="1314" w:author="SVFrolov" w:date="2017-08-15T17:45:00Z"/>
                <w:color w:val="000000"/>
                <w:lang w:val="en-US"/>
                <w:rPrChange w:id="1315" w:author="Сергей" w:date="2017-08-15T21:06:00Z">
                  <w:rPr>
                    <w:del w:id="1316" w:author="SVFrolov" w:date="2017-08-15T17:45:00Z"/>
                    <w:color w:val="000000"/>
                  </w:rPr>
                </w:rPrChange>
              </w:rPr>
            </w:pPr>
            <w:del w:id="1317" w:author="SVFrolov" w:date="2017-08-15T17:45:00Z">
              <w:r w:rsidRPr="00A22D71" w:rsidDel="0031516D">
                <w:rPr>
                  <w:color w:val="000088"/>
                  <w:lang w:val="en-US"/>
                  <w:rPrChange w:id="1318" w:author="Сергей" w:date="2017-08-15T21:06:00Z">
                    <w:rPr>
                      <w:color w:val="000088"/>
                    </w:rPr>
                  </w:rPrChange>
                </w:rPr>
                <w:delText>namespace</w:delText>
              </w:r>
              <w:r w:rsidRPr="00A22D71" w:rsidDel="0031516D">
                <w:rPr>
                  <w:color w:val="000000"/>
                  <w:lang w:val="en-US"/>
                  <w:rPrChange w:id="1319" w:author="Сергей" w:date="2017-08-15T21:06:00Z">
                    <w:rPr>
                      <w:color w:val="000000"/>
                    </w:rPr>
                  </w:rPrChange>
                </w:rPr>
                <w:delText xml:space="preserve"> </w:delText>
              </w:r>
              <w:r w:rsidRPr="00A22D71" w:rsidDel="0031516D">
                <w:rPr>
                  <w:color w:val="660066"/>
                  <w:lang w:val="en-US"/>
                  <w:rPrChange w:id="1320" w:author="Сергей" w:date="2017-08-15T21:06:00Z">
                    <w:rPr>
                      <w:color w:val="660066"/>
                    </w:rPr>
                  </w:rPrChange>
                </w:rPr>
                <w:delText>BigFiles</w:delText>
              </w:r>
            </w:del>
          </w:p>
          <w:p w:rsidR="00A57029" w:rsidRPr="00A22D71" w:rsidDel="0031516D" w:rsidRDefault="00BD1D81">
            <w:pPr>
              <w:pStyle w:val="normal"/>
              <w:widowControl w:val="0"/>
              <w:spacing w:before="0" w:after="0" w:line="240" w:lineRule="auto"/>
              <w:rPr>
                <w:del w:id="1321" w:author="SVFrolov" w:date="2017-08-15T17:45:00Z"/>
                <w:color w:val="000000"/>
                <w:lang w:val="en-US"/>
                <w:rPrChange w:id="1322" w:author="Сергей" w:date="2017-08-15T21:06:00Z">
                  <w:rPr>
                    <w:del w:id="1323" w:author="SVFrolov" w:date="2017-08-15T17:45:00Z"/>
                    <w:color w:val="000000"/>
                  </w:rPr>
                </w:rPrChange>
              </w:rPr>
            </w:pPr>
            <w:del w:id="1324" w:author="SVFrolov" w:date="2017-08-15T17:45:00Z">
              <w:r w:rsidRPr="00A22D71" w:rsidDel="0031516D">
                <w:rPr>
                  <w:color w:val="000000"/>
                  <w:lang w:val="en-US"/>
                  <w:rPrChange w:id="1325" w:author="Сергей" w:date="2017-08-15T21:06:00Z">
                    <w:rPr>
                      <w:color w:val="000000"/>
                    </w:rPr>
                  </w:rPrChange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2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27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1328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13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330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3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32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3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3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33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33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337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3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339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13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34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342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343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34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bakalav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006666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int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magistr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006666"/>
              </w:rPr>
              <w:t>0;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>// Создадим необобщенный список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ArrayList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list</w:t>
            </w:r>
            <w:r w:rsidRPr="00D908BE">
              <w:rPr>
                <w:color w:val="000000"/>
              </w:rPr>
              <w:t xml:space="preserve"> </w:t>
            </w:r>
            <w:r w:rsidRPr="00D908BE">
              <w:rPr>
                <w:color w:val="666600"/>
              </w:rPr>
              <w:t>=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new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ArrayList</w:t>
            </w:r>
            <w:r w:rsidRPr="00D908BE">
              <w:rPr>
                <w:color w:val="666600"/>
              </w:rPr>
              <w:t>();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>// Запомним время в начале обработки данных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>
              <w:rPr>
                <w:color w:val="660066"/>
              </w:rPr>
              <w:t>DateTime</w:t>
            </w:r>
            <w:r>
              <w:rPr>
                <w:color w:val="000000"/>
              </w:rPr>
              <w:t xml:space="preserve"> dt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DateTime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Now;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45" w:author="Сергей" w:date="2017-08-15T20:40:00Z">
                  <w:rPr>
                    <w:color w:val="000000"/>
                  </w:rPr>
                </w:rPrChange>
              </w:rPr>
            </w:pPr>
            <w:r>
              <w:rPr>
                <w:color w:val="000000"/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346" w:author="Сергей" w:date="2017-08-15T20:40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1347" w:author="Сергей" w:date="2017-08-15T20:40:00Z">
                  <w:rPr>
                    <w:color w:val="000000"/>
                  </w:rPr>
                </w:rPrChange>
              </w:rPr>
              <w:t xml:space="preserve"> sr </w:t>
            </w:r>
            <w:r w:rsidRPr="00A22D71">
              <w:rPr>
                <w:color w:val="666600"/>
                <w:lang w:val="en-US"/>
                <w:rPrChange w:id="1348" w:author="Сергей" w:date="2017-08-15T20:40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349" w:author="Сергей" w:date="2017-08-15T20:40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350" w:author="Сергей" w:date="2017-08-15T20:40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1351" w:author="Сергей" w:date="2017-08-15T20:40:00Z">
                  <w:rPr>
                    <w:color w:val="000000"/>
                  </w:rPr>
                </w:rPrChange>
              </w:rPr>
              <w:t xml:space="preserve"> </w:t>
            </w:r>
            <w:proofErr w:type="gramStart"/>
            <w:r w:rsidRPr="00A22D71">
              <w:rPr>
                <w:color w:val="660066"/>
                <w:lang w:val="en-US"/>
                <w:rPrChange w:id="1352" w:author="Сергей" w:date="2017-08-15T20:40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666600"/>
                <w:lang w:val="en-US"/>
                <w:rPrChange w:id="1353" w:author="Сергей" w:date="2017-08-15T20:40:00Z">
                  <w:rPr>
                    <w:color w:val="666600"/>
                  </w:rPr>
                </w:rPrChange>
              </w:rPr>
              <w:t>(</w:t>
            </w:r>
            <w:proofErr w:type="gramEnd"/>
            <w:r w:rsidRPr="00A22D71">
              <w:rPr>
                <w:color w:val="008800"/>
                <w:lang w:val="en-US"/>
                <w:rPrChange w:id="1354" w:author="Сергей" w:date="2017-08-15T20:40:00Z">
                  <w:rPr>
                    <w:color w:val="008800"/>
                  </w:rPr>
                </w:rPrChange>
              </w:rPr>
              <w:t>"</w:t>
            </w:r>
            <w:ins w:id="1355" w:author="SVFrolov" w:date="2017-08-15T17:46:00Z">
              <w:r w:rsidR="00662B61" w:rsidRPr="00662B61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1356" w:author="SVFrolov" w:date="2017-08-15T17:46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..\\..\\</w:t>
              </w:r>
            </w:ins>
            <w:r w:rsidRPr="00A22D71">
              <w:rPr>
                <w:color w:val="008800"/>
                <w:lang w:val="en-US"/>
                <w:rPrChange w:id="1357" w:author="Сергей" w:date="2017-08-15T20:40:00Z">
                  <w:rPr>
                    <w:color w:val="008800"/>
                  </w:rPr>
                </w:rPrChange>
              </w:rPr>
              <w:t>students_1.csv"</w:t>
            </w:r>
            <w:r w:rsidRPr="00A22D71">
              <w:rPr>
                <w:color w:val="666600"/>
                <w:lang w:val="en-US"/>
                <w:rPrChange w:id="1358" w:author="Сергей" w:date="2017-08-15T20:40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60" w:author="Сергей" w:date="2017-08-15T20:40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361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666600"/>
                <w:lang w:val="en-US"/>
                <w:rPrChange w:id="1362" w:author="Сергей" w:date="2017-08-15T21:06:00Z">
                  <w:rPr>
                    <w:color w:val="666600"/>
                  </w:rPr>
                </w:rPrChange>
              </w:rPr>
              <w:t>(!</w:t>
            </w:r>
            <w:r w:rsidRPr="00A22D71">
              <w:rPr>
                <w:color w:val="000000"/>
                <w:lang w:val="en-US"/>
                <w:rPrChange w:id="1363" w:author="Сергей" w:date="2017-08-15T21:06:00Z">
                  <w:rPr>
                    <w:color w:val="000000"/>
                  </w:rPr>
                </w:rPrChange>
              </w:rPr>
              <w:t>sr</w:t>
            </w:r>
            <w:r w:rsidRPr="00A22D71">
              <w:rPr>
                <w:color w:val="666600"/>
                <w:lang w:val="en-US"/>
                <w:rPrChange w:id="136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365" w:author="Сергей" w:date="2017-08-15T21:06:00Z">
                  <w:rPr>
                    <w:color w:val="660066"/>
                  </w:rPr>
                </w:rPrChange>
              </w:rPr>
              <w:t>EndOfStream)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6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67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6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69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1370" w:author="Сергей" w:date="2017-08-15T21:06:00Z">
                  <w:rPr>
                    <w:color w:val="000088"/>
                  </w:rPr>
                </w:rPrChange>
              </w:rPr>
              <w:t>try</w:t>
            </w:r>
            <w:r w:rsidRPr="00A22D71">
              <w:rPr>
                <w:color w:val="000000"/>
                <w:lang w:val="en-US"/>
                <w:rPrChange w:id="1371" w:author="Сергей" w:date="2017-08-15T21:06:00Z">
                  <w:rPr>
                    <w:color w:val="000000"/>
                  </w:rPr>
                </w:rPrChange>
              </w:rPr>
              <w:t xml:space="preserve">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7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73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1374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375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376" w:author="Сергей" w:date="2017-08-15T21:06:00Z">
                  <w:rPr>
                    <w:color w:val="000000"/>
                  </w:rPr>
                </w:rPrChange>
              </w:rPr>
              <w:t xml:space="preserve"> s </w:t>
            </w:r>
            <w:r w:rsidRPr="00A22D71">
              <w:rPr>
                <w:color w:val="666600"/>
                <w:lang w:val="en-US"/>
                <w:rPrChange w:id="137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378" w:author="Сергей" w:date="2017-08-15T21:06:00Z">
                  <w:rPr>
                    <w:color w:val="000000"/>
                  </w:rPr>
                </w:rPrChange>
              </w:rPr>
              <w:t xml:space="preserve"> sr</w:t>
            </w:r>
            <w:r w:rsidRPr="00A22D71">
              <w:rPr>
                <w:color w:val="666600"/>
                <w:lang w:val="en-US"/>
                <w:rPrChange w:id="137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380" w:author="Сергей" w:date="2017-08-15T21:06:00Z">
                  <w:rPr>
                    <w:color w:val="660066"/>
                  </w:rPr>
                </w:rPrChange>
              </w:rPr>
              <w:t>ReadLine</w:t>
            </w:r>
            <w:r w:rsidRPr="00A22D71">
              <w:rPr>
                <w:color w:val="666600"/>
                <w:lang w:val="en-US"/>
                <w:rPrChange w:id="1381" w:author="Сергей" w:date="2017-08-15T21:06:00Z">
                  <w:rPr>
                    <w:color w:val="666600"/>
                  </w:rPr>
                </w:rPrChange>
              </w:rPr>
              <w:t>().</w:t>
            </w:r>
            <w:r w:rsidRPr="00A22D71">
              <w:rPr>
                <w:color w:val="660066"/>
                <w:lang w:val="en-US"/>
                <w:rPrChange w:id="1382" w:author="Сергей" w:date="2017-08-15T21:06:00Z">
                  <w:rPr>
                    <w:color w:val="660066"/>
                  </w:rPr>
                </w:rPrChange>
              </w:rPr>
              <w:t>Split</w:t>
            </w:r>
            <w:r w:rsidRPr="00A22D71">
              <w:rPr>
                <w:color w:val="666600"/>
                <w:lang w:val="en-US"/>
                <w:rPrChange w:id="138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384" w:author="Сергей" w:date="2017-08-15T21:06:00Z">
                  <w:rPr>
                    <w:color w:val="008800"/>
                  </w:rPr>
                </w:rPrChange>
              </w:rPr>
              <w:t>';'</w:t>
            </w:r>
            <w:r w:rsidRPr="00A22D71">
              <w:rPr>
                <w:color w:val="666600"/>
                <w:lang w:val="en-US"/>
                <w:rPrChange w:id="138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8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38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880000"/>
                <w:lang w:val="en-US"/>
                <w:rPrChange w:id="1388" w:author="Сергей" w:date="2017-08-15T21:06:00Z">
                  <w:rPr>
                    <w:color w:val="880000"/>
                  </w:rPr>
                </w:rPrChange>
              </w:rPr>
              <w:t>// Console.WriteLine("{0}", s[0], s[1], s[2], s[3], s[4]);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389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>
              <w:rPr>
                <w:color w:val="000000"/>
              </w:rPr>
              <w:t>list</w:t>
            </w:r>
            <w:r w:rsidRPr="00D908BE">
              <w:rPr>
                <w:color w:val="666600"/>
              </w:rPr>
              <w:t>.</w:t>
            </w:r>
            <w:r>
              <w:rPr>
                <w:color w:val="660066"/>
              </w:rPr>
              <w:t>Add</w:t>
            </w:r>
            <w:r w:rsidRPr="00D908BE">
              <w:rPr>
                <w:color w:val="666600"/>
              </w:rPr>
              <w:t>(</w:t>
            </w:r>
            <w:r>
              <w:rPr>
                <w:color w:val="000000"/>
              </w:rPr>
              <w:t>s</w:t>
            </w:r>
            <w:r w:rsidRPr="00D908BE">
              <w:rPr>
                <w:color w:val="666600"/>
              </w:rPr>
              <w:t>[</w:t>
            </w:r>
            <w:r w:rsidRPr="00D908BE">
              <w:rPr>
                <w:color w:val="006666"/>
              </w:rPr>
              <w:t>1</w:t>
            </w:r>
            <w:r w:rsidRPr="00D908BE">
              <w:rPr>
                <w:color w:val="666600"/>
              </w:rPr>
              <w:t>]+</w:t>
            </w:r>
            <w:r w:rsidRPr="00D908BE">
              <w:rPr>
                <w:color w:val="008800"/>
              </w:rPr>
              <w:t>" "</w:t>
            </w:r>
            <w:r w:rsidRPr="00D908BE">
              <w:rPr>
                <w:color w:val="666600"/>
              </w:rPr>
              <w:t>+</w:t>
            </w:r>
            <w:r>
              <w:rPr>
                <w:color w:val="000000"/>
              </w:rPr>
              <w:t>s</w:t>
            </w:r>
            <w:r w:rsidRPr="00D908BE">
              <w:rPr>
                <w:color w:val="666600"/>
              </w:rPr>
              <w:t>[</w:t>
            </w:r>
            <w:r w:rsidRPr="00D908BE">
              <w:rPr>
                <w:color w:val="006666"/>
              </w:rPr>
              <w:t>0</w:t>
            </w:r>
            <w:r w:rsidRPr="00D908BE">
              <w:rPr>
                <w:color w:val="666600"/>
              </w:rPr>
              <w:t>]);</w:t>
            </w:r>
            <w:r w:rsidRPr="00D908BE">
              <w:rPr>
                <w:color w:val="880000"/>
              </w:rPr>
              <w:t>// Добавляем склееные имя и фамилию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390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1391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139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39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394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139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396" w:author="Сергей" w:date="2017-08-15T21:06:00Z">
                  <w:rPr>
                    <w:color w:val="660066"/>
                  </w:rPr>
                </w:rPrChange>
              </w:rPr>
              <w:t>Parse</w:t>
            </w:r>
            <w:r w:rsidRPr="00A22D71">
              <w:rPr>
                <w:color w:val="666600"/>
                <w:lang w:val="en-US"/>
                <w:rPrChange w:id="139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398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399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400" w:author="Сергей" w:date="2017-08-15T21:06:00Z">
                  <w:rPr>
                    <w:color w:val="006666"/>
                  </w:rPr>
                </w:rPrChange>
              </w:rPr>
              <w:t>6</w:t>
            </w:r>
            <w:r w:rsidRPr="00A22D71">
              <w:rPr>
                <w:color w:val="666600"/>
                <w:lang w:val="en-US"/>
                <w:rPrChange w:id="1401" w:author="Сергей" w:date="2017-08-15T21:06:00Z">
                  <w:rPr>
                    <w:color w:val="666600"/>
                  </w:rPr>
                </w:rPrChange>
              </w:rPr>
              <w:t>])</w:t>
            </w:r>
            <w:r w:rsidRPr="00A22D71">
              <w:rPr>
                <w:color w:val="000000"/>
                <w:lang w:val="en-US"/>
                <w:rPrChange w:id="140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403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140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405" w:author="Сергей" w:date="2017-08-15T21:06:00Z">
                  <w:rPr>
                    <w:color w:val="006666"/>
                  </w:rPr>
                </w:rPrChange>
              </w:rPr>
              <w:t>5</w:t>
            </w:r>
            <w:r w:rsidRPr="00A22D71">
              <w:rPr>
                <w:color w:val="666600"/>
                <w:lang w:val="en-US"/>
                <w:rPrChange w:id="1406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1407" w:author="Сергей" w:date="2017-08-15T21:06:00Z">
                  <w:rPr>
                    <w:color w:val="000000"/>
                  </w:rPr>
                </w:rPrChange>
              </w:rPr>
              <w:t xml:space="preserve"> bakalav</w:t>
            </w:r>
            <w:r w:rsidRPr="00A22D71">
              <w:rPr>
                <w:color w:val="666600"/>
                <w:lang w:val="en-US"/>
                <w:rPrChange w:id="1408" w:author="Сергей" w:date="2017-08-15T21:06:00Z">
                  <w:rPr>
                    <w:color w:val="666600"/>
                  </w:rPr>
                </w:rPrChange>
              </w:rPr>
              <w:t>++;</w:t>
            </w:r>
            <w:r w:rsidRPr="00A22D71">
              <w:rPr>
                <w:color w:val="000000"/>
                <w:lang w:val="en-US"/>
                <w:rPrChange w:id="140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410" w:author="Сергей" w:date="2017-08-15T21:06:00Z">
                  <w:rPr>
                    <w:color w:val="000088"/>
                  </w:rPr>
                </w:rPrChange>
              </w:rPr>
              <w:t>else</w:t>
            </w:r>
            <w:r w:rsidRPr="00A22D71">
              <w:rPr>
                <w:color w:val="000000"/>
                <w:lang w:val="en-US"/>
                <w:rPrChange w:id="1411" w:author="Сергей" w:date="2017-08-15T21:06:00Z">
                  <w:rPr>
                    <w:color w:val="000000"/>
                  </w:rPr>
                </w:rPrChange>
              </w:rPr>
              <w:t xml:space="preserve"> magistr</w:t>
            </w:r>
            <w:r w:rsidRPr="00A22D71">
              <w:rPr>
                <w:color w:val="666600"/>
                <w:lang w:val="en-US"/>
                <w:rPrChange w:id="1412" w:author="Сергей" w:date="2017-08-15T21:06:00Z">
                  <w:rPr>
                    <w:color w:val="666600"/>
                  </w:rPr>
                </w:rPrChange>
              </w:rPr>
              <w:t>++;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1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14" w:author="Сергей" w:date="2017-08-15T21:06:00Z">
                  <w:rPr>
                    <w:color w:val="000000"/>
                  </w:rPr>
                </w:rPrChange>
              </w:rPr>
              <w:t xml:space="preserve">    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1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16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1417" w:author="Сергей" w:date="2017-08-15T21:06:00Z">
                  <w:rPr>
                    <w:color w:val="000088"/>
                  </w:rPr>
                </w:rPrChange>
              </w:rPr>
              <w:t>catch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1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19" w:author="Сергей" w:date="2017-08-15T21:06:00Z">
                  <w:rPr>
                    <w:color w:val="000000"/>
                  </w:rPr>
                </w:rPrChange>
              </w:rPr>
              <w:t xml:space="preserve">    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2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21" w:author="Сергей" w:date="2017-08-15T21:06:00Z">
                  <w:rPr>
                    <w:color w:val="000000"/>
                  </w:rPr>
                </w:rPrChange>
              </w:rPr>
              <w:t xml:space="preserve">    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2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23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25" w:author="Сергей" w:date="2017-08-15T21:06:00Z">
                  <w:rPr>
                    <w:color w:val="000000"/>
                  </w:rPr>
                </w:rPrChange>
              </w:rPr>
              <w:t xml:space="preserve">            sr</w:t>
            </w:r>
            <w:r w:rsidRPr="00A22D71">
              <w:rPr>
                <w:color w:val="666600"/>
                <w:lang w:val="en-US"/>
                <w:rPrChange w:id="14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27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1428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2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30" w:author="Сергей" w:date="2017-08-15T21:06:00Z">
                  <w:rPr>
                    <w:color w:val="000000"/>
                  </w:rPr>
                </w:rPrChange>
              </w:rPr>
              <w:t xml:space="preserve">            list</w:t>
            </w:r>
            <w:r w:rsidRPr="00A22D71">
              <w:rPr>
                <w:color w:val="666600"/>
                <w:lang w:val="en-US"/>
                <w:rPrChange w:id="143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32" w:author="Сергей" w:date="2017-08-15T21:06:00Z">
                  <w:rPr>
                    <w:color w:val="660066"/>
                  </w:rPr>
                </w:rPrChange>
              </w:rPr>
              <w:t>Sort</w:t>
            </w:r>
            <w:r w:rsidRPr="00A22D71">
              <w:rPr>
                <w:color w:val="666600"/>
                <w:lang w:val="en-US"/>
                <w:rPrChange w:id="1433" w:author="Сергей" w:date="2017-08-15T21:06:00Z">
                  <w:rPr>
                    <w:color w:val="666600"/>
                  </w:rPr>
                </w:rPrChange>
              </w:rPr>
              <w:t>();</w:t>
            </w:r>
            <w:r w:rsidRPr="00A22D71">
              <w:rPr>
                <w:color w:val="000000"/>
                <w:lang w:val="en-US"/>
                <w:rPrChange w:id="143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3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3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437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43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39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4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441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Всего</w:t>
            </w:r>
            <w:r w:rsidRPr="00A22D71">
              <w:rPr>
                <w:color w:val="008800"/>
                <w:lang w:val="en-US"/>
                <w:rPrChange w:id="1442" w:author="Сергей" w:date="2017-08-15T21:06:00Z">
                  <w:rPr>
                    <w:color w:val="008800"/>
                  </w:rPr>
                </w:rPrChange>
              </w:rPr>
              <w:t xml:space="preserve"> </w:t>
            </w:r>
            <w:r>
              <w:rPr>
                <w:color w:val="008800"/>
              </w:rPr>
              <w:t>студентов</w:t>
            </w:r>
            <w:r w:rsidRPr="00A22D71">
              <w:rPr>
                <w:color w:val="008800"/>
                <w:lang w:val="en-US"/>
                <w:rPrChange w:id="1443" w:author="Сергей" w:date="2017-08-15T21:06:00Z">
                  <w:rPr>
                    <w:color w:val="008800"/>
                  </w:rPr>
                </w:rPrChange>
              </w:rPr>
              <w:t>:{0}"</w:t>
            </w:r>
            <w:r w:rsidRPr="00A22D71">
              <w:rPr>
                <w:color w:val="666600"/>
                <w:lang w:val="en-US"/>
                <w:rPrChange w:id="144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445" w:author="Сергей" w:date="2017-08-15T21:06:00Z">
                  <w:rPr>
                    <w:color w:val="000000"/>
                  </w:rPr>
                </w:rPrChange>
              </w:rPr>
              <w:t xml:space="preserve"> list</w:t>
            </w:r>
            <w:r w:rsidRPr="00A22D71">
              <w:rPr>
                <w:color w:val="666600"/>
                <w:lang w:val="en-US"/>
                <w:rPrChange w:id="144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47" w:author="Сергей" w:date="2017-08-15T21:06:00Z">
                  <w:rPr>
                    <w:color w:val="660066"/>
                  </w:rPr>
                </w:rPrChange>
              </w:rPr>
              <w:t>Count</w:t>
            </w:r>
            <w:r w:rsidRPr="00A22D71">
              <w:rPr>
                <w:color w:val="666600"/>
                <w:lang w:val="en-US"/>
                <w:rPrChange w:id="144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5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45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45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53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45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455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Магистров</w:t>
            </w:r>
            <w:r w:rsidRPr="00A22D71">
              <w:rPr>
                <w:color w:val="008800"/>
                <w:lang w:val="en-US"/>
                <w:rPrChange w:id="1456" w:author="Сергей" w:date="2017-08-15T21:06:00Z">
                  <w:rPr>
                    <w:color w:val="008800"/>
                  </w:rPr>
                </w:rPrChange>
              </w:rPr>
              <w:t>:{0}"</w:t>
            </w:r>
            <w:r w:rsidRPr="00A22D71">
              <w:rPr>
                <w:color w:val="666600"/>
                <w:lang w:val="en-US"/>
                <w:rPrChange w:id="145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458" w:author="Сергей" w:date="2017-08-15T21:06:00Z">
                  <w:rPr>
                    <w:color w:val="000000"/>
                  </w:rPr>
                </w:rPrChange>
              </w:rPr>
              <w:t xml:space="preserve"> magistr</w:t>
            </w:r>
            <w:r w:rsidRPr="00A22D71">
              <w:rPr>
                <w:color w:val="666600"/>
                <w:lang w:val="en-US"/>
                <w:rPrChange w:id="145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6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6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462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4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64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46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466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Бакалавров</w:t>
            </w:r>
            <w:r w:rsidRPr="00A22D71">
              <w:rPr>
                <w:color w:val="008800"/>
                <w:lang w:val="en-US"/>
                <w:rPrChange w:id="1467" w:author="Сергей" w:date="2017-08-15T21:06:00Z">
                  <w:rPr>
                    <w:color w:val="008800"/>
                  </w:rPr>
                </w:rPrChange>
              </w:rPr>
              <w:t>:{0}"</w:t>
            </w:r>
            <w:r w:rsidRPr="00A22D71">
              <w:rPr>
                <w:color w:val="666600"/>
                <w:lang w:val="en-US"/>
                <w:rPrChange w:id="146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469" w:author="Сергей" w:date="2017-08-15T21:06:00Z">
                  <w:rPr>
                    <w:color w:val="000000"/>
                  </w:rPr>
                </w:rPrChange>
              </w:rPr>
              <w:t xml:space="preserve"> bakalav</w:t>
            </w:r>
            <w:r w:rsidRPr="00A22D71">
              <w:rPr>
                <w:color w:val="666600"/>
                <w:lang w:val="en-US"/>
                <w:rPrChange w:id="147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7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7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473" w:author="Сергей" w:date="2017-08-15T21:06:00Z">
                  <w:rPr>
                    <w:color w:val="000088"/>
                  </w:rPr>
                </w:rPrChange>
              </w:rPr>
              <w:t>foreach</w:t>
            </w:r>
            <w:r w:rsidRPr="00A22D71">
              <w:rPr>
                <w:color w:val="000000"/>
                <w:lang w:val="en-US"/>
                <w:rPrChange w:id="14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47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476" w:author="Сергей" w:date="2017-08-15T21:06:00Z">
                  <w:rPr>
                    <w:color w:val="000088"/>
                  </w:rPr>
                </w:rPrChange>
              </w:rPr>
              <w:t>var</w:t>
            </w:r>
            <w:r w:rsidRPr="00A22D71">
              <w:rPr>
                <w:color w:val="000000"/>
                <w:lang w:val="en-US"/>
                <w:rPrChange w:id="1477" w:author="Сергей" w:date="2017-08-15T21:06:00Z">
                  <w:rPr>
                    <w:color w:val="000000"/>
                  </w:rPr>
                </w:rPrChange>
              </w:rPr>
              <w:t xml:space="preserve"> v </w:t>
            </w:r>
            <w:r w:rsidRPr="00A22D71">
              <w:rPr>
                <w:color w:val="000088"/>
                <w:lang w:val="en-US"/>
                <w:rPrChange w:id="1478" w:author="Сергей" w:date="2017-08-15T21:06:00Z">
                  <w:rPr>
                    <w:color w:val="000088"/>
                  </w:rPr>
                </w:rPrChange>
              </w:rPr>
              <w:t>in</w:t>
            </w:r>
            <w:r w:rsidRPr="00A22D71">
              <w:rPr>
                <w:color w:val="000000"/>
                <w:lang w:val="en-US"/>
                <w:rPrChange w:id="1479" w:author="Сергей" w:date="2017-08-15T21:06:00Z">
                  <w:rPr>
                    <w:color w:val="000000"/>
                  </w:rPr>
                </w:rPrChange>
              </w:rPr>
              <w:t xml:space="preserve"> list</w:t>
            </w:r>
            <w:r w:rsidRPr="00A22D71">
              <w:rPr>
                <w:color w:val="666600"/>
                <w:lang w:val="en-US"/>
                <w:rPrChange w:id="1480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14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482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48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84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48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486" w:author="Сергей" w:date="2017-08-15T21:06:00Z">
                  <w:rPr>
                    <w:color w:val="000000"/>
                  </w:rPr>
                </w:rPrChange>
              </w:rPr>
              <w:t>v</w:t>
            </w:r>
            <w:r w:rsidRPr="00A22D71">
              <w:rPr>
                <w:color w:val="666600"/>
                <w:lang w:val="en-US"/>
                <w:rPrChange w:id="148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8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8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880000"/>
                <w:lang w:val="en-US"/>
                <w:rPrChange w:id="1490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Вычислим</w:t>
            </w:r>
            <w:r w:rsidRPr="00A22D71">
              <w:rPr>
                <w:color w:val="880000"/>
                <w:lang w:val="en-US"/>
                <w:rPrChange w:id="1491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время</w:t>
            </w:r>
            <w:r w:rsidRPr="00A22D71">
              <w:rPr>
                <w:color w:val="880000"/>
                <w:lang w:val="en-US"/>
                <w:rPrChange w:id="1492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обработки</w:t>
            </w:r>
            <w:r w:rsidRPr="00A22D71">
              <w:rPr>
                <w:color w:val="880000"/>
                <w:lang w:val="en-US"/>
                <w:rPrChange w:id="149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данных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49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49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496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49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498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49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500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666600"/>
                <w:lang w:val="en-US"/>
                <w:rPrChange w:id="150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502" w:author="Сергей" w:date="2017-08-15T21:06:00Z">
                  <w:rPr>
                    <w:color w:val="660066"/>
                  </w:rPr>
                </w:rPrChange>
              </w:rPr>
              <w:t>Now</w:t>
            </w:r>
            <w:r w:rsidRPr="00A22D71">
              <w:rPr>
                <w:color w:val="000000"/>
                <w:lang w:val="en-US"/>
                <w:rPrChange w:id="150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504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0000"/>
                <w:lang w:val="en-US"/>
                <w:rPrChange w:id="1505" w:author="Сергей" w:date="2017-08-15T21:06:00Z">
                  <w:rPr>
                    <w:color w:val="000000"/>
                  </w:rPr>
                </w:rPrChange>
              </w:rPr>
              <w:t xml:space="preserve"> dt</w:t>
            </w:r>
            <w:r w:rsidRPr="00A22D71">
              <w:rPr>
                <w:color w:val="666600"/>
                <w:lang w:val="en-US"/>
                <w:rPrChange w:id="1506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50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Pr="0031516D" w:rsidRDefault="00BD1D81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del w:id="1508" w:author="SVFrolov" w:date="2017-08-15T17:45:00Z">
              <w:r w:rsidDel="0031516D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t xml:space="preserve">Хотя необобщенные списки это довольно мощный инструмент для работы, их использование </w:t>
      </w:r>
      <w:proofErr w:type="gramStart"/>
      <w:r w:rsidRPr="00D908BE">
        <w:t>ч</w:t>
      </w:r>
      <w:del w:id="1509" w:author="SVFrolov" w:date="2017-08-15T17:47:00Z">
        <w:r w:rsidRPr="00D908BE" w:rsidDel="00524AF5">
          <w:delText>е</w:delText>
        </w:r>
      </w:del>
      <w:r w:rsidRPr="00D908BE">
        <w:t>ревато</w:t>
      </w:r>
      <w:proofErr w:type="gramEnd"/>
      <w:r w:rsidRPr="00D908BE">
        <w:t xml:space="preserve"> ошибками связанными с типами данных, так как эти списки хранят в себе ссылки на объекты общего для всех типа </w:t>
      </w:r>
      <w:r>
        <w:t>object</w:t>
      </w:r>
      <w:r w:rsidRPr="00D908BE">
        <w:t xml:space="preserve"> и за типом приходится следить программисту. Начиная с версии 2.0, в </w:t>
      </w:r>
      <w:r>
        <w:t>C</w:t>
      </w:r>
      <w:r w:rsidRPr="00D908BE">
        <w:t># появились обобщенные списки.</w:t>
      </w:r>
    </w:p>
    <w:p w:rsidR="00A57029" w:rsidRPr="00D908BE" w:rsidRDefault="00A57029">
      <w:pPr>
        <w:pStyle w:val="normal"/>
      </w:pPr>
    </w:p>
    <w:p w:rsidR="00A57029" w:rsidRPr="00D908BE" w:rsidRDefault="00BD1D81">
      <w:pPr>
        <w:pStyle w:val="normal"/>
      </w:pPr>
      <w:r w:rsidRPr="00D908BE">
        <w:br w:type="page"/>
      </w:r>
    </w:p>
    <w:p w:rsidR="00A57029" w:rsidRPr="00D908BE" w:rsidRDefault="00BD1D81">
      <w:pPr>
        <w:pStyle w:val="normal"/>
      </w:pPr>
      <w:r w:rsidRPr="00D908BE">
        <w:lastRenderedPageBreak/>
        <w:t xml:space="preserve"> Рассмотрим решение этой же задачи с использованием обобщенных списков. Для решения этой задачи требуется подключить пространство имен </w:t>
      </w:r>
      <w:r>
        <w:t>System</w:t>
      </w:r>
      <w:r w:rsidRPr="00D908BE">
        <w:t>.</w:t>
      </w:r>
      <w:r>
        <w:t>Collections</w:t>
      </w:r>
      <w:r w:rsidRPr="00D908BE">
        <w:t>.</w:t>
      </w:r>
      <w:r>
        <w:t>Generic</w:t>
      </w:r>
      <w:r w:rsidRPr="00D908BE">
        <w:t>.</w:t>
      </w:r>
    </w:p>
    <w:tbl>
      <w:tblPr>
        <w:tblStyle w:val="aff4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1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511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51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513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1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515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5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517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151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519" w:author="Сергей" w:date="2017-08-15T21:06:00Z">
                  <w:rPr>
                    <w:color w:val="660066"/>
                  </w:rPr>
                </w:rPrChange>
              </w:rPr>
              <w:t>Collections</w:t>
            </w:r>
            <w:r w:rsidRPr="00A22D71">
              <w:rPr>
                <w:color w:val="666600"/>
                <w:lang w:val="en-US"/>
                <w:rPrChange w:id="152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521" w:author="Сергей" w:date="2017-08-15T21:06:00Z">
                  <w:rPr>
                    <w:color w:val="660066"/>
                  </w:rPr>
                </w:rPrChange>
              </w:rPr>
              <w:t>Generic;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2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1523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152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525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15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527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Del="00A67575" w:rsidRDefault="00BD1D81">
            <w:pPr>
              <w:pStyle w:val="normal"/>
              <w:widowControl w:val="0"/>
              <w:spacing w:before="0" w:after="0" w:line="240" w:lineRule="auto"/>
              <w:rPr>
                <w:del w:id="1528" w:author="SVFrolov" w:date="2017-08-15T17:51:00Z"/>
                <w:color w:val="000000"/>
                <w:lang w:val="en-US"/>
                <w:rPrChange w:id="1529" w:author="Сергей" w:date="2017-08-15T21:06:00Z">
                  <w:rPr>
                    <w:del w:id="1530" w:author="SVFrolov" w:date="2017-08-15T17:51:00Z"/>
                    <w:color w:val="000000"/>
                  </w:rPr>
                </w:rPrChange>
              </w:rPr>
            </w:pPr>
            <w:del w:id="1531" w:author="SVFrolov" w:date="2017-08-15T17:51:00Z">
              <w:r w:rsidRPr="00A22D71" w:rsidDel="00A67575">
                <w:rPr>
                  <w:color w:val="000088"/>
                  <w:lang w:val="en-US"/>
                  <w:rPrChange w:id="1532" w:author="Сергей" w:date="2017-08-15T21:06:00Z">
                    <w:rPr>
                      <w:color w:val="000088"/>
                    </w:rPr>
                  </w:rPrChange>
                </w:rPr>
                <w:delText>namespace</w:delText>
              </w:r>
              <w:r w:rsidRPr="00A22D71" w:rsidDel="00A67575">
                <w:rPr>
                  <w:color w:val="000000"/>
                  <w:lang w:val="en-US"/>
                  <w:rPrChange w:id="1533" w:author="Сергей" w:date="2017-08-15T21:06:00Z">
                    <w:rPr>
                      <w:color w:val="000000"/>
                    </w:rPr>
                  </w:rPrChange>
                </w:rPr>
                <w:delText xml:space="preserve"> </w:delText>
              </w:r>
              <w:r w:rsidRPr="00A22D71" w:rsidDel="00A67575">
                <w:rPr>
                  <w:color w:val="660066"/>
                  <w:lang w:val="en-US"/>
                  <w:rPrChange w:id="1534" w:author="Сергей" w:date="2017-08-15T21:06:00Z">
                    <w:rPr>
                      <w:color w:val="660066"/>
                    </w:rPr>
                  </w:rPrChange>
                </w:rPr>
                <w:delText>BigFiles_List_Generic</w:delText>
              </w:r>
            </w:del>
          </w:p>
          <w:p w:rsidR="00A57029" w:rsidRPr="00A22D71" w:rsidDel="00A67575" w:rsidRDefault="00BD1D81">
            <w:pPr>
              <w:pStyle w:val="normal"/>
              <w:widowControl w:val="0"/>
              <w:spacing w:before="0" w:after="0" w:line="240" w:lineRule="auto"/>
              <w:rPr>
                <w:del w:id="1535" w:author="SVFrolov" w:date="2017-08-15T17:51:00Z"/>
                <w:color w:val="000000"/>
                <w:lang w:val="en-US"/>
                <w:rPrChange w:id="1536" w:author="Сергей" w:date="2017-08-15T21:06:00Z">
                  <w:rPr>
                    <w:del w:id="1537" w:author="SVFrolov" w:date="2017-08-15T17:51:00Z"/>
                    <w:color w:val="000000"/>
                  </w:rPr>
                </w:rPrChange>
              </w:rPr>
            </w:pPr>
            <w:del w:id="1538" w:author="SVFrolov" w:date="2017-08-15T17:51:00Z">
              <w:r w:rsidRPr="00A22D71" w:rsidDel="00A67575">
                <w:rPr>
                  <w:color w:val="000000"/>
                  <w:lang w:val="en-US"/>
                  <w:rPrChange w:id="1539" w:author="Сергей" w:date="2017-08-15T21:06:00Z">
                    <w:rPr>
                      <w:color w:val="000000"/>
                    </w:rPr>
                  </w:rPrChange>
                </w:rPr>
                <w:delText>{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4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41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1542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154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544" w:author="Сергей" w:date="2017-08-15T21:06:00Z">
                  <w:rPr>
                    <w:color w:val="660066"/>
                  </w:rPr>
                </w:rPrChange>
              </w:rPr>
              <w:t>Student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4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46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4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4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49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5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5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52" w:author="Сергей" w:date="2017-08-15T21:06:00Z">
                  <w:rPr>
                    <w:color w:val="000000"/>
                  </w:rPr>
                </w:rPrChange>
              </w:rPr>
              <w:t xml:space="preserve"> lastName;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5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5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55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5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57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58" w:author="Сергей" w:date="2017-08-15T21:06:00Z">
                  <w:rPr>
                    <w:color w:val="000000"/>
                  </w:rPr>
                </w:rPrChange>
              </w:rPr>
              <w:t xml:space="preserve"> firstName;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60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61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6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63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64" w:author="Сергей" w:date="2017-08-15T21:06:00Z">
                  <w:rPr>
                    <w:color w:val="000000"/>
                  </w:rPr>
                </w:rPrChange>
              </w:rPr>
              <w:t xml:space="preserve"> univercity;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6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66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67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6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69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70" w:author="Сергей" w:date="2017-08-15T21:06:00Z">
                  <w:rPr>
                    <w:color w:val="000000"/>
                  </w:rPr>
                </w:rPrChange>
              </w:rPr>
              <w:t xml:space="preserve"> faculty;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7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72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73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75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576" w:author="Сергей" w:date="2017-08-15T21:06:00Z">
                  <w:rPr>
                    <w:color w:val="000000"/>
                  </w:rPr>
                </w:rPrChange>
              </w:rPr>
              <w:t xml:space="preserve"> course;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7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7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79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8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8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82" w:author="Сергей" w:date="2017-08-15T21:06:00Z">
                  <w:rPr>
                    <w:color w:val="000000"/>
                  </w:rPr>
                </w:rPrChange>
              </w:rPr>
              <w:t xml:space="preserve"> department;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8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8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85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8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87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58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89" w:author="Сергей" w:date="2017-08-15T21:06:00Z">
                  <w:rPr>
                    <w:color w:val="000088"/>
                  </w:rPr>
                </w:rPrChange>
              </w:rPr>
              <w:t>group;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9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91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92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59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594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595" w:author="Сергей" w:date="2017-08-15T21:06:00Z">
                  <w:rPr>
                    <w:color w:val="000000"/>
                  </w:rPr>
                </w:rPrChange>
              </w:rPr>
              <w:t xml:space="preserve"> city;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59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597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598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599" w:author="Сергей" w:date="2017-08-15T21:06:00Z">
                  <w:rPr>
                    <w:color w:val="000000"/>
                  </w:rPr>
                </w:rPrChange>
              </w:rPr>
              <w:t xml:space="preserve"> age;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0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01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880000"/>
                <w:lang w:val="en-US"/>
                <w:rPrChange w:id="1602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Создаем</w:t>
            </w:r>
            <w:r w:rsidRPr="00A22D71">
              <w:rPr>
                <w:color w:val="880000"/>
                <w:lang w:val="en-US"/>
                <w:rPrChange w:id="160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конструктор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0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05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606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160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608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666600"/>
                <w:lang w:val="en-US"/>
                <w:rPrChange w:id="160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610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11" w:author="Сергей" w:date="2017-08-15T21:06:00Z">
                  <w:rPr>
                    <w:color w:val="000000"/>
                  </w:rPr>
                </w:rPrChange>
              </w:rPr>
              <w:t xml:space="preserve"> firstName</w:t>
            </w:r>
            <w:r w:rsidRPr="00A22D71">
              <w:rPr>
                <w:color w:val="666600"/>
                <w:lang w:val="en-US"/>
                <w:rPrChange w:id="161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1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14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15" w:author="Сергей" w:date="2017-08-15T21:06:00Z">
                  <w:rPr>
                    <w:color w:val="000000"/>
                  </w:rPr>
                </w:rPrChange>
              </w:rPr>
              <w:t xml:space="preserve"> lastName</w:t>
            </w:r>
            <w:r w:rsidRPr="00A22D71">
              <w:rPr>
                <w:color w:val="666600"/>
                <w:lang w:val="en-US"/>
                <w:rPrChange w:id="161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1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18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19" w:author="Сергей" w:date="2017-08-15T21:06:00Z">
                  <w:rPr>
                    <w:color w:val="000000"/>
                  </w:rPr>
                </w:rPrChange>
              </w:rPr>
              <w:t xml:space="preserve"> univercity</w:t>
            </w:r>
            <w:r w:rsidRPr="00A22D71">
              <w:rPr>
                <w:color w:val="666600"/>
                <w:lang w:val="en-US"/>
                <w:rPrChange w:id="162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2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22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23" w:author="Сергей" w:date="2017-08-15T21:06:00Z">
                  <w:rPr>
                    <w:color w:val="000000"/>
                  </w:rPr>
                </w:rPrChange>
              </w:rPr>
              <w:t xml:space="preserve"> faculty</w:t>
            </w:r>
            <w:r w:rsidRPr="00A22D71">
              <w:rPr>
                <w:color w:val="666600"/>
                <w:lang w:val="en-US"/>
                <w:rPrChange w:id="162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2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26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27" w:author="Сергей" w:date="2017-08-15T21:06:00Z">
                  <w:rPr>
                    <w:color w:val="000000"/>
                  </w:rPr>
                </w:rPrChange>
              </w:rPr>
              <w:t xml:space="preserve"> department</w:t>
            </w:r>
            <w:r w:rsidRPr="00A22D71">
              <w:rPr>
                <w:color w:val="666600"/>
                <w:lang w:val="en-US"/>
                <w:rPrChange w:id="162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30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631" w:author="Сергей" w:date="2017-08-15T21:06:00Z">
                  <w:rPr>
                    <w:color w:val="000000"/>
                  </w:rPr>
                </w:rPrChange>
              </w:rPr>
              <w:t xml:space="preserve"> age</w:t>
            </w:r>
            <w:r w:rsidRPr="00A22D71">
              <w:rPr>
                <w:color w:val="666600"/>
                <w:lang w:val="en-US"/>
                <w:rPrChange w:id="163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3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34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635" w:author="Сергей" w:date="2017-08-15T21:06:00Z">
                  <w:rPr>
                    <w:color w:val="000000"/>
                  </w:rPr>
                </w:rPrChange>
              </w:rPr>
              <w:t xml:space="preserve"> course</w:t>
            </w:r>
            <w:r w:rsidRPr="00A22D71">
              <w:rPr>
                <w:color w:val="666600"/>
                <w:lang w:val="en-US"/>
                <w:rPrChange w:id="163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38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63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40" w:author="Сергей" w:date="2017-08-15T21:06:00Z">
                  <w:rPr>
                    <w:color w:val="000088"/>
                  </w:rPr>
                </w:rPrChange>
              </w:rPr>
              <w:t>group</w:t>
            </w:r>
            <w:r w:rsidRPr="00A22D71">
              <w:rPr>
                <w:color w:val="666600"/>
                <w:lang w:val="en-US"/>
                <w:rPrChange w:id="164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64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643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1644" w:author="Сергей" w:date="2017-08-15T21:06:00Z">
                  <w:rPr>
                    <w:color w:val="000000"/>
                  </w:rPr>
                </w:rPrChange>
              </w:rPr>
              <w:t xml:space="preserve"> city)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4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46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4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48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49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5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51" w:author="Сергей" w:date="2017-08-15T21:06:00Z">
                  <w:rPr>
                    <w:color w:val="000000"/>
                  </w:rPr>
                </w:rPrChange>
              </w:rPr>
              <w:t xml:space="preserve">lastName </w:t>
            </w:r>
            <w:r w:rsidRPr="00A22D71">
              <w:rPr>
                <w:color w:val="666600"/>
                <w:lang w:val="en-US"/>
                <w:rPrChange w:id="165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53" w:author="Сергей" w:date="2017-08-15T21:06:00Z">
                  <w:rPr>
                    <w:color w:val="000000"/>
                  </w:rPr>
                </w:rPrChange>
              </w:rPr>
              <w:t xml:space="preserve"> lastName;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5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56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58" w:author="Сергей" w:date="2017-08-15T21:06:00Z">
                  <w:rPr>
                    <w:color w:val="000000"/>
                  </w:rPr>
                </w:rPrChange>
              </w:rPr>
              <w:t xml:space="preserve">firstName </w:t>
            </w:r>
            <w:r w:rsidRPr="00A22D71">
              <w:rPr>
                <w:color w:val="666600"/>
                <w:lang w:val="en-US"/>
                <w:rPrChange w:id="165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60" w:author="Сергей" w:date="2017-08-15T21:06:00Z">
                  <w:rPr>
                    <w:color w:val="000000"/>
                  </w:rPr>
                </w:rPrChange>
              </w:rPr>
              <w:t xml:space="preserve"> firstName;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6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6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63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6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65" w:author="Сергей" w:date="2017-08-15T21:06:00Z">
                  <w:rPr>
                    <w:color w:val="000000"/>
                  </w:rPr>
                </w:rPrChange>
              </w:rPr>
              <w:t xml:space="preserve">univercity </w:t>
            </w:r>
            <w:r w:rsidRPr="00A22D71">
              <w:rPr>
                <w:color w:val="666600"/>
                <w:lang w:val="en-US"/>
                <w:rPrChange w:id="166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67" w:author="Сергей" w:date="2017-08-15T21:06:00Z">
                  <w:rPr>
                    <w:color w:val="000000"/>
                  </w:rPr>
                </w:rPrChange>
              </w:rPr>
              <w:t xml:space="preserve"> univercity;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6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6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70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7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72" w:author="Сергей" w:date="2017-08-15T21:06:00Z">
                  <w:rPr>
                    <w:color w:val="000000"/>
                  </w:rPr>
                </w:rPrChange>
              </w:rPr>
              <w:t xml:space="preserve">faculty </w:t>
            </w:r>
            <w:r w:rsidRPr="00A22D71">
              <w:rPr>
                <w:color w:val="666600"/>
                <w:lang w:val="en-US"/>
                <w:rPrChange w:id="167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74" w:author="Сергей" w:date="2017-08-15T21:06:00Z">
                  <w:rPr>
                    <w:color w:val="000000"/>
                  </w:rPr>
                </w:rPrChange>
              </w:rPr>
              <w:t xml:space="preserve"> faculty;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7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7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77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7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79" w:author="Сергей" w:date="2017-08-15T21:06:00Z">
                  <w:rPr>
                    <w:color w:val="000000"/>
                  </w:rPr>
                </w:rPrChange>
              </w:rPr>
              <w:t xml:space="preserve">department </w:t>
            </w:r>
            <w:r w:rsidRPr="00A22D71">
              <w:rPr>
                <w:color w:val="666600"/>
                <w:lang w:val="en-US"/>
                <w:rPrChange w:id="168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81" w:author="Сергей" w:date="2017-08-15T21:06:00Z">
                  <w:rPr>
                    <w:color w:val="000000"/>
                  </w:rPr>
                </w:rPrChange>
              </w:rPr>
              <w:t xml:space="preserve"> department;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8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8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84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8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86" w:author="Сергей" w:date="2017-08-15T21:06:00Z">
                  <w:rPr>
                    <w:color w:val="000000"/>
                  </w:rPr>
                </w:rPrChange>
              </w:rPr>
              <w:t xml:space="preserve">course </w:t>
            </w:r>
            <w:r w:rsidRPr="00A22D71">
              <w:rPr>
                <w:color w:val="666600"/>
                <w:lang w:val="en-US"/>
                <w:rPrChange w:id="168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88" w:author="Сергей" w:date="2017-08-15T21:06:00Z">
                  <w:rPr>
                    <w:color w:val="000000"/>
                  </w:rPr>
                </w:rPrChange>
              </w:rPr>
              <w:t xml:space="preserve"> course;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8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9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91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9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693" w:author="Сергей" w:date="2017-08-15T21:06:00Z">
                  <w:rPr>
                    <w:color w:val="000000"/>
                  </w:rPr>
                </w:rPrChange>
              </w:rPr>
              <w:t xml:space="preserve">age </w:t>
            </w:r>
            <w:r w:rsidRPr="00A22D71">
              <w:rPr>
                <w:color w:val="666600"/>
                <w:lang w:val="en-US"/>
                <w:rPrChange w:id="1694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695" w:author="Сергей" w:date="2017-08-15T21:06:00Z">
                  <w:rPr>
                    <w:color w:val="000000"/>
                  </w:rPr>
                </w:rPrChange>
              </w:rPr>
              <w:t xml:space="preserve"> age;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69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69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698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69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88"/>
                <w:lang w:val="en-US"/>
                <w:rPrChange w:id="1700" w:author="Сергей" w:date="2017-08-15T21:06:00Z">
                  <w:rPr>
                    <w:color w:val="000088"/>
                  </w:rPr>
                </w:rPrChange>
              </w:rPr>
              <w:t>group</w:t>
            </w:r>
            <w:r w:rsidRPr="00A22D71">
              <w:rPr>
                <w:color w:val="000000"/>
                <w:lang w:val="en-US"/>
                <w:rPrChange w:id="17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70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70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704" w:author="Сергей" w:date="2017-08-15T21:06:00Z">
                  <w:rPr>
                    <w:color w:val="000088"/>
                  </w:rPr>
                </w:rPrChange>
              </w:rPr>
              <w:t>group;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0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0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707" w:author="Сергей" w:date="2017-08-15T21:06:00Z">
                  <w:rPr>
                    <w:color w:val="000088"/>
                  </w:rPr>
                </w:rPrChange>
              </w:rPr>
              <w:t>this</w:t>
            </w:r>
            <w:r w:rsidRPr="00A22D71">
              <w:rPr>
                <w:color w:val="666600"/>
                <w:lang w:val="en-US"/>
                <w:rPrChange w:id="170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709" w:author="Сергей" w:date="2017-08-15T21:06:00Z">
                  <w:rPr>
                    <w:color w:val="000000"/>
                  </w:rPr>
                </w:rPrChange>
              </w:rPr>
              <w:t xml:space="preserve">city </w:t>
            </w:r>
            <w:r w:rsidRPr="00A22D71">
              <w:rPr>
                <w:color w:val="666600"/>
                <w:lang w:val="en-US"/>
                <w:rPrChange w:id="171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711" w:author="Сергей" w:date="2017-08-15T21:06:00Z">
                  <w:rPr>
                    <w:color w:val="000000"/>
                  </w:rPr>
                </w:rPrChange>
              </w:rPr>
              <w:t xml:space="preserve"> city;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1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13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1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15" w:author="Сергей" w:date="2017-08-15T21:06:00Z">
                  <w:rPr>
                    <w:color w:val="000000"/>
                  </w:rPr>
                </w:rPrChange>
              </w:rPr>
              <w:t xml:space="preserve">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1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17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1718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171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20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2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22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2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172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72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727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72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29" w:author="Сергей" w:date="2017-08-15T21:06:00Z">
                  <w:rPr>
                    <w:color w:val="660066"/>
                  </w:rPr>
                </w:rPrChange>
              </w:rPr>
              <w:t>MyDelegat</w:t>
            </w:r>
            <w:r w:rsidRPr="00A22D71">
              <w:rPr>
                <w:color w:val="666600"/>
                <w:lang w:val="en-US"/>
                <w:rPrChange w:id="173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731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000000"/>
                <w:lang w:val="en-US"/>
                <w:rPrChange w:id="1732" w:author="Сергей" w:date="2017-08-15T21:06:00Z">
                  <w:rPr>
                    <w:color w:val="000000"/>
                  </w:rPr>
                </w:rPrChange>
              </w:rPr>
              <w:t xml:space="preserve"> st1</w:t>
            </w:r>
            <w:r w:rsidRPr="00A22D71">
              <w:rPr>
                <w:color w:val="666600"/>
                <w:lang w:val="en-US"/>
                <w:rPrChange w:id="173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7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35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000000"/>
                <w:lang w:val="en-US"/>
                <w:rPrChange w:id="1736" w:author="Сергей" w:date="2017-08-15T21:06:00Z">
                  <w:rPr>
                    <w:color w:val="000000"/>
                  </w:rPr>
                </w:rPrChange>
              </w:rPr>
              <w:t xml:space="preserve"> st2</w:t>
            </w:r>
            <w:r w:rsidRPr="00A22D71">
              <w:rPr>
                <w:color w:val="666600"/>
                <w:lang w:val="en-US"/>
                <w:rPrChange w:id="1737" w:author="Сергей" w:date="2017-08-15T21:06:00Z">
                  <w:rPr>
                    <w:color w:val="666600"/>
                  </w:rPr>
                </w:rPrChange>
              </w:rPr>
              <w:t xml:space="preserve">)          </w:t>
            </w:r>
            <w:r w:rsidRPr="00A22D71">
              <w:rPr>
                <w:color w:val="880000"/>
                <w:lang w:val="en-US"/>
                <w:rPrChange w:id="1738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Создаем</w:t>
            </w:r>
            <w:r w:rsidRPr="00A22D71">
              <w:rPr>
                <w:color w:val="880000"/>
                <w:lang w:val="en-US"/>
                <w:rPrChange w:id="1739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метод</w:t>
            </w:r>
            <w:r w:rsidRPr="00A22D71">
              <w:rPr>
                <w:color w:val="880000"/>
                <w:lang w:val="en-US"/>
                <w:rPrChange w:id="1740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для</w:t>
            </w:r>
            <w:r w:rsidRPr="00A22D71">
              <w:rPr>
                <w:color w:val="880000"/>
                <w:lang w:val="en-US"/>
                <w:rPrChange w:id="1741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сравнения</w:t>
            </w:r>
            <w:r w:rsidRPr="00A22D71">
              <w:rPr>
                <w:color w:val="880000"/>
                <w:lang w:val="en-US"/>
                <w:rPrChange w:id="1742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для</w:t>
            </w:r>
            <w:r w:rsidRPr="00A22D71">
              <w:rPr>
                <w:color w:val="880000"/>
                <w:lang w:val="en-US"/>
                <w:rPrChange w:id="174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экземпляров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4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45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4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47" w:author="Сергей" w:date="2017-08-15T21:06:00Z">
                  <w:rPr>
                    <w:color w:val="000000"/>
                  </w:rPr>
                </w:rPrChange>
              </w:rPr>
              <w:t xml:space="preserve">                              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4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4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750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000000"/>
                <w:lang w:val="en-US"/>
                <w:rPrChange w:id="175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52" w:author="Сергей" w:date="2017-08-15T21:06:00Z">
                  <w:rPr>
                    <w:color w:val="660066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75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754" w:author="Сергей" w:date="2017-08-15T21:06:00Z">
                  <w:rPr>
                    <w:color w:val="660066"/>
                  </w:rPr>
                </w:rPrChange>
              </w:rPr>
              <w:t>Compare</w:t>
            </w:r>
            <w:r w:rsidRPr="00A22D71">
              <w:rPr>
                <w:color w:val="666600"/>
                <w:lang w:val="en-US"/>
                <w:rPrChange w:id="175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756" w:author="Сергей" w:date="2017-08-15T21:06:00Z">
                  <w:rPr>
                    <w:color w:val="000000"/>
                  </w:rPr>
                </w:rPrChange>
              </w:rPr>
              <w:t>st1</w:t>
            </w:r>
            <w:r w:rsidRPr="00A22D71">
              <w:rPr>
                <w:color w:val="666600"/>
                <w:lang w:val="en-US"/>
                <w:rPrChange w:id="17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758" w:author="Сергей" w:date="2017-08-15T21:06:00Z">
                  <w:rPr>
                    <w:color w:val="000000"/>
                  </w:rPr>
                </w:rPrChange>
              </w:rPr>
              <w:t>firstName</w:t>
            </w:r>
            <w:r w:rsidRPr="00A22D71">
              <w:rPr>
                <w:color w:val="666600"/>
                <w:lang w:val="en-US"/>
                <w:rPrChange w:id="175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1760" w:author="Сергей" w:date="2017-08-15T21:06:00Z">
                  <w:rPr>
                    <w:color w:val="000000"/>
                  </w:rPr>
                </w:rPrChange>
              </w:rPr>
              <w:t xml:space="preserve"> st2</w:t>
            </w:r>
            <w:r w:rsidRPr="00A22D71">
              <w:rPr>
                <w:color w:val="666600"/>
                <w:lang w:val="en-US"/>
                <w:rPrChange w:id="176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1762" w:author="Сергей" w:date="2017-08-15T21:06:00Z">
                  <w:rPr>
                    <w:color w:val="000000"/>
                  </w:rPr>
                </w:rPrChange>
              </w:rPr>
              <w:t>firstName</w:t>
            </w:r>
            <w:r w:rsidRPr="00A22D71">
              <w:rPr>
                <w:color w:val="666600"/>
                <w:lang w:val="en-US"/>
                <w:rPrChange w:id="1763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880000"/>
                <w:lang w:val="en-US"/>
                <w:rPrChange w:id="1764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Сравниваем</w:t>
            </w:r>
            <w:r w:rsidRPr="00A22D71">
              <w:rPr>
                <w:color w:val="880000"/>
                <w:lang w:val="en-US"/>
                <w:rPrChange w:id="1765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две</w:t>
            </w:r>
            <w:r w:rsidRPr="00A22D71">
              <w:rPr>
                <w:color w:val="880000"/>
                <w:lang w:val="en-US"/>
                <w:rPrChange w:id="1766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строки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6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68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6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7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1771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177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773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17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775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177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777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778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779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8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81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8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8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784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785" w:author="Сергей" w:date="2017-08-15T21:06:00Z">
                  <w:rPr>
                    <w:color w:val="000000"/>
                  </w:rPr>
                </w:rPrChange>
              </w:rPr>
              <w:t xml:space="preserve"> bakalav </w:t>
            </w:r>
            <w:r w:rsidRPr="00A22D71">
              <w:rPr>
                <w:color w:val="666600"/>
                <w:lang w:val="en-US"/>
                <w:rPrChange w:id="178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78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788" w:author="Сергей" w:date="2017-08-15T21:06:00Z">
                  <w:rPr>
                    <w:color w:val="006666"/>
                  </w:rPr>
                </w:rPrChange>
              </w:rPr>
              <w:t>0;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78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9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791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1792" w:author="Сергей" w:date="2017-08-15T21:06:00Z">
                  <w:rPr>
                    <w:color w:val="000000"/>
                  </w:rPr>
                </w:rPrChange>
              </w:rPr>
              <w:t xml:space="preserve"> magistr </w:t>
            </w:r>
            <w:r w:rsidRPr="00A22D71">
              <w:rPr>
                <w:color w:val="666600"/>
                <w:lang w:val="en-US"/>
                <w:rPrChange w:id="179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7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795" w:author="Сергей" w:date="2017-08-15T21:06:00Z">
                  <w:rPr>
                    <w:color w:val="006666"/>
                  </w:rPr>
                </w:rPrChange>
              </w:rPr>
              <w:t>0;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  <w:rPrChange w:id="1796" w:author="Сергей" w:date="2017-08-15T21:06:00Z">
                  <w:rPr>
                    <w:color w:val="6666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79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798" w:author="Сергей" w:date="2017-08-15T21:06:00Z">
                  <w:rPr>
                    <w:color w:val="660066"/>
                  </w:rPr>
                </w:rPrChange>
              </w:rPr>
              <w:t>List</w:t>
            </w:r>
            <w:r w:rsidRPr="00A22D71">
              <w:rPr>
                <w:color w:val="666600"/>
                <w:lang w:val="en-US"/>
                <w:rPrChange w:id="1799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660066"/>
                <w:lang w:val="en-US"/>
                <w:rPrChange w:id="1800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666600"/>
                <w:lang w:val="en-US"/>
                <w:rPrChange w:id="1801" w:author="Сергей" w:date="2017-08-15T21:06:00Z">
                  <w:rPr>
                    <w:color w:val="666600"/>
                  </w:rPr>
                </w:rPrChange>
              </w:rPr>
              <w:t>&gt;</w:t>
            </w:r>
            <w:r w:rsidRPr="00A22D71">
              <w:rPr>
                <w:color w:val="000000"/>
                <w:lang w:val="en-US"/>
                <w:rPrChange w:id="1802" w:author="Сергей" w:date="2017-08-15T21:06:00Z">
                  <w:rPr>
                    <w:color w:val="000000"/>
                  </w:rPr>
                </w:rPrChange>
              </w:rPr>
              <w:t xml:space="preserve"> list </w:t>
            </w:r>
            <w:r w:rsidRPr="00A22D71">
              <w:rPr>
                <w:color w:val="666600"/>
                <w:lang w:val="en-US"/>
                <w:rPrChange w:id="180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80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80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18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07" w:author="Сергей" w:date="2017-08-15T21:06:00Z">
                  <w:rPr>
                    <w:color w:val="660066"/>
                  </w:rPr>
                </w:rPrChange>
              </w:rPr>
              <w:t>List</w:t>
            </w:r>
            <w:r w:rsidRPr="00A22D71">
              <w:rPr>
                <w:color w:val="666600"/>
                <w:lang w:val="en-US"/>
                <w:rPrChange w:id="1808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660066"/>
                <w:lang w:val="en-US"/>
                <w:rPrChange w:id="1809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666600"/>
                <w:lang w:val="en-US"/>
                <w:rPrChange w:id="1810" w:author="Сергей" w:date="2017-08-15T21:06:00Z">
                  <w:rPr>
                    <w:color w:val="666600"/>
                  </w:rPr>
                </w:rPrChange>
              </w:rPr>
              <w:t xml:space="preserve">&gt;();           </w:t>
            </w:r>
            <w:r w:rsidRPr="00A22D71">
              <w:rPr>
                <w:color w:val="880000"/>
                <w:lang w:val="en-US"/>
                <w:rPrChange w:id="1811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Создаем</w:t>
            </w:r>
            <w:r w:rsidRPr="00A22D71">
              <w:rPr>
                <w:color w:val="880000"/>
                <w:lang w:val="en-US"/>
                <w:rPrChange w:id="1812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список</w:t>
            </w:r>
            <w:r w:rsidRPr="00A22D71">
              <w:rPr>
                <w:color w:val="880000"/>
                <w:lang w:val="en-US"/>
                <w:rPrChange w:id="1813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студентов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1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1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816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000000"/>
                <w:lang w:val="en-US"/>
                <w:rPrChange w:id="1817" w:author="Сергей" w:date="2017-08-15T21:06:00Z">
                  <w:rPr>
                    <w:color w:val="000000"/>
                  </w:rPr>
                </w:rPrChange>
              </w:rPr>
              <w:t xml:space="preserve"> dt </w:t>
            </w:r>
            <w:r w:rsidRPr="00A22D71">
              <w:rPr>
                <w:color w:val="666600"/>
                <w:lang w:val="en-US"/>
                <w:rPrChange w:id="181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81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20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666600"/>
                <w:lang w:val="en-US"/>
                <w:rPrChange w:id="182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822" w:author="Сергей" w:date="2017-08-15T21:06:00Z">
                  <w:rPr>
                    <w:color w:val="660066"/>
                  </w:rPr>
                </w:rPrChange>
              </w:rPr>
              <w:t>Now;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2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1825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000000"/>
                <w:lang w:val="en-US"/>
                <w:rPrChange w:id="1826" w:author="Сергей" w:date="2017-08-15T21:06:00Z">
                  <w:rPr>
                    <w:color w:val="000000"/>
                  </w:rPr>
                </w:rPrChange>
              </w:rPr>
              <w:t xml:space="preserve"> sr </w:t>
            </w:r>
            <w:r w:rsidRPr="00A22D71">
              <w:rPr>
                <w:color w:val="666600"/>
                <w:lang w:val="en-US"/>
                <w:rPrChange w:id="182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82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829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183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31" w:author="Сергей" w:date="2017-08-15T21:06:00Z">
                  <w:rPr>
                    <w:color w:val="660066"/>
                  </w:rPr>
                </w:rPrChange>
              </w:rPr>
              <w:t>StreamReader</w:t>
            </w:r>
            <w:r w:rsidRPr="00A22D71">
              <w:rPr>
                <w:color w:val="666600"/>
                <w:lang w:val="en-US"/>
                <w:rPrChange w:id="183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833" w:author="Сергей" w:date="2017-08-15T21:06:00Z">
                  <w:rPr>
                    <w:color w:val="008800"/>
                  </w:rPr>
                </w:rPrChange>
              </w:rPr>
              <w:t>"students_6.csv"</w:t>
            </w:r>
            <w:r w:rsidRPr="00A22D71">
              <w:rPr>
                <w:color w:val="666600"/>
                <w:lang w:val="en-US"/>
                <w:rPrChange w:id="1834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3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3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1837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000000"/>
                <w:lang w:val="en-US"/>
                <w:rPrChange w:id="18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839" w:author="Сергей" w:date="2017-08-15T21:06:00Z">
                  <w:rPr>
                    <w:color w:val="666600"/>
                  </w:rPr>
                </w:rPrChange>
              </w:rPr>
              <w:t>(!</w:t>
            </w:r>
            <w:r w:rsidRPr="00A22D71">
              <w:rPr>
                <w:color w:val="000000"/>
                <w:lang w:val="en-US"/>
                <w:rPrChange w:id="1840" w:author="Сергей" w:date="2017-08-15T21:06:00Z">
                  <w:rPr>
                    <w:color w:val="000000"/>
                  </w:rPr>
                </w:rPrChange>
              </w:rPr>
              <w:t>sr</w:t>
            </w:r>
            <w:r w:rsidRPr="00A22D71">
              <w:rPr>
                <w:color w:val="666600"/>
                <w:lang w:val="en-US"/>
                <w:rPrChange w:id="184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842" w:author="Сергей" w:date="2017-08-15T21:06:00Z">
                  <w:rPr>
                    <w:color w:val="660066"/>
                  </w:rPr>
                </w:rPrChange>
              </w:rPr>
              <w:t>EndOfStream)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4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44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4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46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1847" w:author="Сергей" w:date="2017-08-15T21:06:00Z">
                  <w:rPr>
                    <w:color w:val="000088"/>
                  </w:rPr>
                </w:rPrChange>
              </w:rPr>
              <w:t>try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4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49" w:author="Сергей" w:date="2017-08-15T21:06:00Z">
                  <w:rPr>
                    <w:color w:val="000000"/>
                  </w:rPr>
                </w:rPrChange>
              </w:rPr>
              <w:t xml:space="preserve">    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5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851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1852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1853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1854" w:author="Сергей" w:date="2017-08-15T21:06:00Z">
                  <w:rPr>
                    <w:color w:val="000000"/>
                  </w:rPr>
                </w:rPrChange>
              </w:rPr>
              <w:t xml:space="preserve"> s </w:t>
            </w:r>
            <w:r w:rsidRPr="00A22D71">
              <w:rPr>
                <w:color w:val="666600"/>
                <w:lang w:val="en-US"/>
                <w:rPrChange w:id="185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1856" w:author="Сергей" w:date="2017-08-15T21:06:00Z">
                  <w:rPr>
                    <w:color w:val="000000"/>
                  </w:rPr>
                </w:rPrChange>
              </w:rPr>
              <w:t xml:space="preserve"> sr</w:t>
            </w:r>
            <w:r w:rsidRPr="00A22D71">
              <w:rPr>
                <w:color w:val="666600"/>
                <w:lang w:val="en-US"/>
                <w:rPrChange w:id="18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858" w:author="Сергей" w:date="2017-08-15T21:06:00Z">
                  <w:rPr>
                    <w:color w:val="660066"/>
                  </w:rPr>
                </w:rPrChange>
              </w:rPr>
              <w:t>ReadLine</w:t>
            </w:r>
            <w:r w:rsidRPr="00A22D71">
              <w:rPr>
                <w:color w:val="666600"/>
                <w:lang w:val="en-US"/>
                <w:rPrChange w:id="1859" w:author="Сергей" w:date="2017-08-15T21:06:00Z">
                  <w:rPr>
                    <w:color w:val="666600"/>
                  </w:rPr>
                </w:rPrChange>
              </w:rPr>
              <w:t>().</w:t>
            </w:r>
            <w:r w:rsidRPr="00A22D71">
              <w:rPr>
                <w:color w:val="660066"/>
                <w:lang w:val="en-US"/>
                <w:rPrChange w:id="1860" w:author="Сергей" w:date="2017-08-15T21:06:00Z">
                  <w:rPr>
                    <w:color w:val="660066"/>
                  </w:rPr>
                </w:rPrChange>
              </w:rPr>
              <w:t>Split</w:t>
            </w:r>
            <w:r w:rsidRPr="00A22D71">
              <w:rPr>
                <w:color w:val="666600"/>
                <w:lang w:val="en-US"/>
                <w:rPrChange w:id="186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1862" w:author="Сергей" w:date="2017-08-15T21:06:00Z">
                  <w:rPr>
                    <w:color w:val="008800"/>
                  </w:rPr>
                </w:rPrChange>
              </w:rPr>
              <w:t>';'</w:t>
            </w:r>
            <w:r w:rsidRPr="00A22D71">
              <w:rPr>
                <w:color w:val="666600"/>
                <w:lang w:val="en-US"/>
                <w:rPrChange w:id="186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864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D908BE">
              <w:rPr>
                <w:color w:val="880000"/>
              </w:rPr>
              <w:t xml:space="preserve">// Добавляем в список новый экземпляр класса </w:t>
            </w:r>
            <w:r>
              <w:rPr>
                <w:color w:val="880000"/>
              </w:rPr>
              <w:t>Student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865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    </w:t>
            </w:r>
            <w:r w:rsidRPr="00A22D71">
              <w:rPr>
                <w:color w:val="000000"/>
                <w:lang w:val="en-US"/>
                <w:rPrChange w:id="1866" w:author="Сергей" w:date="2017-08-15T21:06:00Z">
                  <w:rPr>
                    <w:color w:val="000000"/>
                  </w:rPr>
                </w:rPrChange>
              </w:rPr>
              <w:t>list</w:t>
            </w:r>
            <w:r w:rsidRPr="00A22D71">
              <w:rPr>
                <w:color w:val="666600"/>
                <w:lang w:val="en-US"/>
                <w:rPrChange w:id="186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868" w:author="Сергей" w:date="2017-08-15T21:06:00Z">
                  <w:rPr>
                    <w:color w:val="660066"/>
                  </w:rPr>
                </w:rPrChange>
              </w:rPr>
              <w:t>Add</w:t>
            </w:r>
            <w:r w:rsidRPr="00A22D71">
              <w:rPr>
                <w:color w:val="666600"/>
                <w:lang w:val="en-US"/>
                <w:rPrChange w:id="186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87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187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872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666600"/>
                <w:lang w:val="en-US"/>
                <w:rPrChange w:id="187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874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75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876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1877" w:author="Сергей" w:date="2017-08-15T21:06:00Z">
                  <w:rPr>
                    <w:color w:val="666600"/>
                  </w:rPr>
                </w:rPrChange>
              </w:rPr>
              <w:t>],</w:t>
            </w:r>
            <w:r w:rsidRPr="00A22D71">
              <w:rPr>
                <w:color w:val="000000"/>
                <w:lang w:val="en-US"/>
                <w:rPrChange w:id="1878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79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880" w:author="Сергей" w:date="2017-08-15T21:06:00Z">
                  <w:rPr>
                    <w:color w:val="006666"/>
                  </w:rPr>
                </w:rPrChange>
              </w:rPr>
              <w:t>1</w:t>
            </w:r>
            <w:r w:rsidRPr="00A22D71">
              <w:rPr>
                <w:color w:val="666600"/>
                <w:lang w:val="en-US"/>
                <w:rPrChange w:id="1881" w:author="Сергей" w:date="2017-08-15T21:06:00Z">
                  <w:rPr>
                    <w:color w:val="666600"/>
                  </w:rPr>
                </w:rPrChange>
              </w:rPr>
              <w:t>],</w:t>
            </w:r>
            <w:r w:rsidRPr="00A22D71">
              <w:rPr>
                <w:color w:val="000000"/>
                <w:lang w:val="en-US"/>
                <w:rPrChange w:id="1882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83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884" w:author="Сергей" w:date="2017-08-15T21:06:00Z">
                  <w:rPr>
                    <w:color w:val="006666"/>
                  </w:rPr>
                </w:rPrChange>
              </w:rPr>
              <w:t>2</w:t>
            </w:r>
            <w:r w:rsidRPr="00A22D71">
              <w:rPr>
                <w:color w:val="666600"/>
                <w:lang w:val="en-US"/>
                <w:rPrChange w:id="1885" w:author="Сергей" w:date="2017-08-15T21:06:00Z">
                  <w:rPr>
                    <w:color w:val="666600"/>
                  </w:rPr>
                </w:rPrChange>
              </w:rPr>
              <w:t>],</w:t>
            </w:r>
            <w:r w:rsidRPr="00A22D71">
              <w:rPr>
                <w:color w:val="000000"/>
                <w:lang w:val="en-US"/>
                <w:rPrChange w:id="1886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87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888" w:author="Сергей" w:date="2017-08-15T21:06:00Z">
                  <w:rPr>
                    <w:color w:val="006666"/>
                  </w:rPr>
                </w:rPrChange>
              </w:rPr>
              <w:t>3</w:t>
            </w:r>
            <w:r w:rsidRPr="00A22D71">
              <w:rPr>
                <w:color w:val="666600"/>
                <w:lang w:val="en-US"/>
                <w:rPrChange w:id="1889" w:author="Сергей" w:date="2017-08-15T21:06:00Z">
                  <w:rPr>
                    <w:color w:val="666600"/>
                  </w:rPr>
                </w:rPrChange>
              </w:rPr>
              <w:t>],</w:t>
            </w:r>
            <w:r w:rsidRPr="00A22D71">
              <w:rPr>
                <w:color w:val="000000"/>
                <w:lang w:val="en-US"/>
                <w:rPrChange w:id="1890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91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892" w:author="Сергей" w:date="2017-08-15T21:06:00Z">
                  <w:rPr>
                    <w:color w:val="006666"/>
                  </w:rPr>
                </w:rPrChange>
              </w:rPr>
              <w:t>4</w:t>
            </w:r>
            <w:r w:rsidRPr="00A22D71">
              <w:rPr>
                <w:color w:val="666600"/>
                <w:lang w:val="en-US"/>
                <w:rPrChange w:id="1893" w:author="Сергей" w:date="2017-08-15T21:06:00Z">
                  <w:rPr>
                    <w:color w:val="666600"/>
                  </w:rPr>
                </w:rPrChange>
              </w:rPr>
              <w:t>],</w:t>
            </w:r>
            <w:r w:rsidRPr="00A22D71">
              <w:rPr>
                <w:color w:val="000088"/>
                <w:lang w:val="en-US"/>
                <w:rPrChange w:id="1894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189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896" w:author="Сергей" w:date="2017-08-15T21:06:00Z">
                  <w:rPr>
                    <w:color w:val="660066"/>
                  </w:rPr>
                </w:rPrChange>
              </w:rPr>
              <w:t>Parse</w:t>
            </w:r>
            <w:r w:rsidRPr="00A22D71">
              <w:rPr>
                <w:color w:val="666600"/>
                <w:lang w:val="en-US"/>
                <w:rPrChange w:id="189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898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899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900" w:author="Сергей" w:date="2017-08-15T21:06:00Z">
                  <w:rPr>
                    <w:color w:val="006666"/>
                  </w:rPr>
                </w:rPrChange>
              </w:rPr>
              <w:t>5</w:t>
            </w:r>
            <w:r w:rsidRPr="00A22D71">
              <w:rPr>
                <w:color w:val="666600"/>
                <w:lang w:val="en-US"/>
                <w:rPrChange w:id="1901" w:author="Сергей" w:date="2017-08-15T21:06:00Z">
                  <w:rPr>
                    <w:color w:val="666600"/>
                  </w:rPr>
                </w:rPrChange>
              </w:rPr>
              <w:t>]),</w:t>
            </w:r>
            <w:r w:rsidRPr="00A22D71">
              <w:rPr>
                <w:color w:val="000088"/>
                <w:lang w:val="en-US"/>
                <w:rPrChange w:id="1902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190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04" w:author="Сергей" w:date="2017-08-15T21:06:00Z">
                  <w:rPr>
                    <w:color w:val="660066"/>
                  </w:rPr>
                </w:rPrChange>
              </w:rPr>
              <w:t>Parse</w:t>
            </w:r>
            <w:r w:rsidRPr="00A22D71">
              <w:rPr>
                <w:color w:val="666600"/>
                <w:lang w:val="en-US"/>
                <w:rPrChange w:id="190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906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907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908" w:author="Сергей" w:date="2017-08-15T21:06:00Z">
                  <w:rPr>
                    <w:color w:val="006666"/>
                  </w:rPr>
                </w:rPrChange>
              </w:rPr>
              <w:t>6</w:t>
            </w:r>
            <w:r w:rsidRPr="00A22D71">
              <w:rPr>
                <w:color w:val="666600"/>
                <w:lang w:val="en-US"/>
                <w:rPrChange w:id="1909" w:author="Сергей" w:date="2017-08-15T21:06:00Z">
                  <w:rPr>
                    <w:color w:val="666600"/>
                  </w:rPr>
                </w:rPrChange>
              </w:rPr>
              <w:t>]),</w:t>
            </w:r>
            <w:r w:rsidRPr="00A22D71">
              <w:rPr>
                <w:color w:val="000088"/>
                <w:lang w:val="en-US"/>
                <w:rPrChange w:id="1910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191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12" w:author="Сергей" w:date="2017-08-15T21:06:00Z">
                  <w:rPr>
                    <w:color w:val="660066"/>
                  </w:rPr>
                </w:rPrChange>
              </w:rPr>
              <w:t>Parse</w:t>
            </w:r>
            <w:r w:rsidRPr="00A22D71">
              <w:rPr>
                <w:color w:val="666600"/>
                <w:lang w:val="en-US"/>
                <w:rPrChange w:id="191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914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915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916" w:author="Сергей" w:date="2017-08-15T21:06:00Z">
                  <w:rPr>
                    <w:color w:val="006666"/>
                  </w:rPr>
                </w:rPrChange>
              </w:rPr>
              <w:t>7</w:t>
            </w:r>
            <w:r w:rsidRPr="00A22D71">
              <w:rPr>
                <w:color w:val="666600"/>
                <w:lang w:val="en-US"/>
                <w:rPrChange w:id="1917" w:author="Сергей" w:date="2017-08-15T21:06:00Z">
                  <w:rPr>
                    <w:color w:val="666600"/>
                  </w:rPr>
                </w:rPrChange>
              </w:rPr>
              <w:t>]),</w:t>
            </w:r>
            <w:r w:rsidRPr="00A22D71">
              <w:rPr>
                <w:color w:val="000000"/>
                <w:lang w:val="en-US"/>
                <w:rPrChange w:id="1918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919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920" w:author="Сергей" w:date="2017-08-15T21:06:00Z">
                  <w:rPr>
                    <w:color w:val="006666"/>
                  </w:rPr>
                </w:rPrChange>
              </w:rPr>
              <w:t>8</w:t>
            </w:r>
            <w:r w:rsidRPr="00A22D71">
              <w:rPr>
                <w:color w:val="666600"/>
                <w:lang w:val="en-US"/>
                <w:rPrChange w:id="1921" w:author="Сергей" w:date="2017-08-15T21:06:00Z">
                  <w:rPr>
                    <w:color w:val="666600"/>
                  </w:rPr>
                </w:rPrChange>
              </w:rPr>
              <w:t>]));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1922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D908BE">
              <w:rPr>
                <w:color w:val="880000"/>
              </w:rPr>
              <w:t>// Одновременно подсчитываем количество бакалавров и магистров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23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1924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192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92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1927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192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29" w:author="Сергей" w:date="2017-08-15T21:06:00Z">
                  <w:rPr>
                    <w:color w:val="660066"/>
                  </w:rPr>
                </w:rPrChange>
              </w:rPr>
              <w:t>Parse</w:t>
            </w:r>
            <w:r w:rsidRPr="00A22D71">
              <w:rPr>
                <w:color w:val="666600"/>
                <w:lang w:val="en-US"/>
                <w:rPrChange w:id="193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931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1932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6666"/>
                <w:lang w:val="en-US"/>
                <w:rPrChange w:id="1933" w:author="Сергей" w:date="2017-08-15T21:06:00Z">
                  <w:rPr>
                    <w:color w:val="006666"/>
                  </w:rPr>
                </w:rPrChange>
              </w:rPr>
              <w:t>6</w:t>
            </w:r>
            <w:r w:rsidRPr="00A22D71">
              <w:rPr>
                <w:color w:val="666600"/>
                <w:lang w:val="en-US"/>
                <w:rPrChange w:id="1934" w:author="Сергей" w:date="2017-08-15T21:06:00Z">
                  <w:rPr>
                    <w:color w:val="666600"/>
                  </w:rPr>
                </w:rPrChange>
              </w:rPr>
              <w:t>])</w:t>
            </w:r>
            <w:r w:rsidRPr="00A22D71">
              <w:rPr>
                <w:color w:val="000000"/>
                <w:lang w:val="en-US"/>
                <w:rPrChange w:id="193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936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19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1938" w:author="Сергей" w:date="2017-08-15T21:06:00Z">
                  <w:rPr>
                    <w:color w:val="006666"/>
                  </w:rPr>
                </w:rPrChange>
              </w:rPr>
              <w:t>5</w:t>
            </w:r>
            <w:r w:rsidRPr="00A22D71">
              <w:rPr>
                <w:color w:val="666600"/>
                <w:lang w:val="en-US"/>
                <w:rPrChange w:id="1939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1940" w:author="Сергей" w:date="2017-08-15T21:06:00Z">
                  <w:rPr>
                    <w:color w:val="000000"/>
                  </w:rPr>
                </w:rPrChange>
              </w:rPr>
              <w:t xml:space="preserve"> bakalav</w:t>
            </w:r>
            <w:r w:rsidRPr="00A22D71">
              <w:rPr>
                <w:color w:val="666600"/>
                <w:lang w:val="en-US"/>
                <w:rPrChange w:id="1941" w:author="Сергей" w:date="2017-08-15T21:06:00Z">
                  <w:rPr>
                    <w:color w:val="666600"/>
                  </w:rPr>
                </w:rPrChange>
              </w:rPr>
              <w:t>++;</w:t>
            </w:r>
            <w:r w:rsidRPr="00A22D71">
              <w:rPr>
                <w:color w:val="000000"/>
                <w:lang w:val="en-US"/>
                <w:rPrChange w:id="194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943" w:author="Сергей" w:date="2017-08-15T21:06:00Z">
                  <w:rPr>
                    <w:color w:val="000088"/>
                  </w:rPr>
                </w:rPrChange>
              </w:rPr>
              <w:t>else</w:t>
            </w:r>
            <w:r w:rsidRPr="00A22D71">
              <w:rPr>
                <w:color w:val="000000"/>
                <w:lang w:val="en-US"/>
                <w:rPrChange w:id="1944" w:author="Сергей" w:date="2017-08-15T21:06:00Z">
                  <w:rPr>
                    <w:color w:val="000000"/>
                  </w:rPr>
                </w:rPrChange>
              </w:rPr>
              <w:t xml:space="preserve"> magistr</w:t>
            </w:r>
            <w:r w:rsidRPr="00A22D71">
              <w:rPr>
                <w:color w:val="666600"/>
                <w:lang w:val="en-US"/>
                <w:rPrChange w:id="1945" w:author="Сергей" w:date="2017-08-15T21:06:00Z">
                  <w:rPr>
                    <w:color w:val="666600"/>
                  </w:rPr>
                </w:rPrChange>
              </w:rPr>
              <w:t>++;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4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47" w:author="Сергей" w:date="2017-08-15T21:06:00Z">
                  <w:rPr>
                    <w:color w:val="000000"/>
                  </w:rPr>
                </w:rPrChange>
              </w:rPr>
              <w:t xml:space="preserve">    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4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49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1950" w:author="Сергей" w:date="2017-08-15T21:06:00Z">
                  <w:rPr>
                    <w:color w:val="000088"/>
                  </w:rPr>
                </w:rPrChange>
              </w:rPr>
              <w:t>catch</w:t>
            </w:r>
            <w:r w:rsidRPr="00A22D71">
              <w:rPr>
                <w:color w:val="666600"/>
                <w:lang w:val="en-US"/>
                <w:rPrChange w:id="195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952" w:author="Сергей" w:date="2017-08-15T21:06:00Z">
                  <w:rPr>
                    <w:color w:val="660066"/>
                  </w:rPr>
                </w:rPrChange>
              </w:rPr>
              <w:t>Exception</w:t>
            </w:r>
            <w:r w:rsidRPr="00A22D71">
              <w:rPr>
                <w:color w:val="000000"/>
                <w:lang w:val="en-US"/>
                <w:rPrChange w:id="1953" w:author="Сергей" w:date="2017-08-15T21:06:00Z">
                  <w:rPr>
                    <w:color w:val="000000"/>
                  </w:rPr>
                </w:rPrChange>
              </w:rPr>
              <w:t xml:space="preserve"> e)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5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55" w:author="Сергей" w:date="2017-08-15T21:06:00Z">
                  <w:rPr>
                    <w:color w:val="000000"/>
                  </w:rPr>
                </w:rPrChange>
              </w:rPr>
              <w:t xml:space="preserve">    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5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57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660066"/>
                <w:lang w:val="en-US"/>
                <w:rPrChange w:id="1958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95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60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196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1962" w:author="Сергей" w:date="2017-08-15T21:06:00Z">
                  <w:rPr>
                    <w:color w:val="000000"/>
                  </w:rPr>
                </w:rPrChange>
              </w:rPr>
              <w:t>e</w:t>
            </w:r>
            <w:r w:rsidRPr="00A22D71">
              <w:rPr>
                <w:color w:val="666600"/>
                <w:lang w:val="en-US"/>
                <w:rPrChange w:id="19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64" w:author="Сергей" w:date="2017-08-15T21:06:00Z">
                  <w:rPr>
                    <w:color w:val="660066"/>
                  </w:rPr>
                </w:rPrChange>
              </w:rPr>
              <w:t>Message</w:t>
            </w:r>
            <w:r w:rsidRPr="00A22D71">
              <w:rPr>
                <w:color w:val="666600"/>
                <w:lang w:val="en-US"/>
                <w:rPrChange w:id="196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</w:rPr>
            </w:pPr>
            <w:r w:rsidRPr="00A22D71">
              <w:rPr>
                <w:color w:val="000000"/>
                <w:lang w:val="en-US"/>
                <w:rPrChange w:id="1966" w:author="Сергей" w:date="2017-08-15T21:06:00Z">
                  <w:rPr>
                    <w:color w:val="000000"/>
                  </w:rPr>
                </w:rPrChange>
              </w:rPr>
              <w:lastRenderedPageBreak/>
              <w:t xml:space="preserve">                    </w:t>
            </w:r>
            <w:r>
              <w:rPr>
                <w:color w:val="660066"/>
              </w:rPr>
              <w:t>Console</w:t>
            </w:r>
            <w:r w:rsidRPr="00D908BE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D908BE">
              <w:rPr>
                <w:color w:val="666600"/>
              </w:rPr>
              <w:t>(</w:t>
            </w:r>
            <w:r w:rsidRPr="00D908BE">
              <w:rPr>
                <w:color w:val="008800"/>
              </w:rPr>
              <w:t>"Ошибка!</w:t>
            </w:r>
            <w:r>
              <w:rPr>
                <w:color w:val="008800"/>
              </w:rPr>
              <w:t>ESC</w:t>
            </w:r>
            <w:r w:rsidRPr="00D908BE">
              <w:rPr>
                <w:color w:val="008800"/>
              </w:rPr>
              <w:t xml:space="preserve"> - прекратить выполнение программы"</w:t>
            </w:r>
            <w:r w:rsidRPr="00D908BE">
              <w:rPr>
                <w:color w:val="666600"/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  <w:rPrChange w:id="1967" w:author="Сергей" w:date="2017-08-15T21:06:00Z">
                  <w:rPr>
                    <w:color w:val="666600"/>
                  </w:rPr>
                </w:rPrChange>
              </w:rPr>
            </w:pPr>
            <w:r w:rsidRPr="00D908BE">
              <w:rPr>
                <w:color w:val="880000"/>
              </w:rPr>
              <w:t xml:space="preserve">                    </w:t>
            </w:r>
            <w:r w:rsidRPr="00A22D71">
              <w:rPr>
                <w:color w:val="880000"/>
                <w:lang w:val="en-US"/>
                <w:rPrChange w:id="1968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Выход</w:t>
            </w:r>
            <w:r w:rsidRPr="00A22D71">
              <w:rPr>
                <w:color w:val="880000"/>
                <w:lang w:val="en-US"/>
                <w:rPrChange w:id="1969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из</w:t>
            </w:r>
            <w:r w:rsidRPr="00A22D71">
              <w:rPr>
                <w:color w:val="880000"/>
                <w:lang w:val="en-US"/>
                <w:rPrChange w:id="1970" w:author="Сергей" w:date="2017-08-15T21:06:00Z">
                  <w:rPr>
                    <w:color w:val="880000"/>
                  </w:rPr>
                </w:rPrChange>
              </w:rPr>
              <w:t xml:space="preserve"> Main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7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72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1973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197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97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1976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197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78" w:author="Сергей" w:date="2017-08-15T21:06:00Z">
                  <w:rPr>
                    <w:color w:val="660066"/>
                  </w:rPr>
                </w:rPrChange>
              </w:rPr>
              <w:t>ReadKey</w:t>
            </w:r>
            <w:r w:rsidRPr="00A22D71">
              <w:rPr>
                <w:color w:val="666600"/>
                <w:lang w:val="en-US"/>
                <w:rPrChange w:id="1979" w:author="Сергей" w:date="2017-08-15T21:06:00Z">
                  <w:rPr>
                    <w:color w:val="666600"/>
                  </w:rPr>
                </w:rPrChange>
              </w:rPr>
              <w:t>().</w:t>
            </w:r>
            <w:r w:rsidRPr="00A22D71">
              <w:rPr>
                <w:color w:val="660066"/>
                <w:lang w:val="en-US"/>
                <w:rPrChange w:id="1980" w:author="Сергей" w:date="2017-08-15T21:06:00Z">
                  <w:rPr>
                    <w:color w:val="660066"/>
                  </w:rPr>
                </w:rPrChange>
              </w:rPr>
              <w:t>Key</w:t>
            </w:r>
            <w:r w:rsidRPr="00A22D71">
              <w:rPr>
                <w:color w:val="000000"/>
                <w:lang w:val="en-US"/>
                <w:rPrChange w:id="19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1982" w:author="Сергей" w:date="2017-08-15T21:06:00Z">
                  <w:rPr>
                    <w:color w:val="666600"/>
                  </w:rPr>
                </w:rPrChange>
              </w:rPr>
              <w:t>==</w:t>
            </w:r>
            <w:r w:rsidRPr="00A22D71">
              <w:rPr>
                <w:color w:val="000000"/>
                <w:lang w:val="en-US"/>
                <w:rPrChange w:id="198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1984" w:author="Сергей" w:date="2017-08-15T21:06:00Z">
                  <w:rPr>
                    <w:color w:val="660066"/>
                  </w:rPr>
                </w:rPrChange>
              </w:rPr>
              <w:t>ConsoleKey</w:t>
            </w:r>
            <w:r w:rsidRPr="00A22D71">
              <w:rPr>
                <w:color w:val="666600"/>
                <w:lang w:val="en-US"/>
                <w:rPrChange w:id="198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86" w:author="Сергей" w:date="2017-08-15T21:06:00Z">
                  <w:rPr>
                    <w:color w:val="660066"/>
                  </w:rPr>
                </w:rPrChange>
              </w:rPr>
              <w:t>Escape</w:t>
            </w:r>
            <w:r w:rsidRPr="00A22D71">
              <w:rPr>
                <w:color w:val="666600"/>
                <w:lang w:val="en-US"/>
                <w:rPrChange w:id="1987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198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1989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666600"/>
                <w:lang w:val="en-US"/>
                <w:rPrChange w:id="1990" w:author="Сергей" w:date="2017-08-15T21:06:00Z">
                  <w:rPr>
                    <w:color w:val="666600"/>
                  </w:rPr>
                </w:rPrChange>
              </w:rPr>
              <w:t>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9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92" w:author="Сергей" w:date="2017-08-15T21:06:00Z">
                  <w:rPr>
                    <w:color w:val="000000"/>
                  </w:rPr>
                </w:rPrChange>
              </w:rPr>
              <w:t xml:space="preserve">    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9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94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199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1996" w:author="Сергей" w:date="2017-08-15T21:06:00Z">
                  <w:rPr>
                    <w:color w:val="000000"/>
                  </w:rPr>
                </w:rPrChange>
              </w:rPr>
              <w:t xml:space="preserve">            sr</w:t>
            </w:r>
            <w:r w:rsidRPr="00A22D71">
              <w:rPr>
                <w:color w:val="666600"/>
                <w:lang w:val="en-US"/>
                <w:rPrChange w:id="199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1998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199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0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01" w:author="Сергей" w:date="2017-08-15T21:06:00Z">
                  <w:rPr>
                    <w:color w:val="000000"/>
                  </w:rPr>
                </w:rPrChange>
              </w:rPr>
              <w:t xml:space="preserve">            list</w:t>
            </w:r>
            <w:r w:rsidRPr="00A22D71">
              <w:rPr>
                <w:color w:val="666600"/>
                <w:lang w:val="en-US"/>
                <w:rPrChange w:id="200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03" w:author="Сергей" w:date="2017-08-15T21:06:00Z">
                  <w:rPr>
                    <w:color w:val="660066"/>
                  </w:rPr>
                </w:rPrChange>
              </w:rPr>
              <w:t>Sort</w:t>
            </w:r>
            <w:r w:rsidRPr="00A22D71">
              <w:rPr>
                <w:color w:val="666600"/>
                <w:lang w:val="en-US"/>
                <w:rPrChange w:id="200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00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0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007" w:author="Сергей" w:date="2017-08-15T21:06:00Z">
                  <w:rPr>
                    <w:color w:val="660066"/>
                  </w:rPr>
                </w:rPrChange>
              </w:rPr>
              <w:t>Comparison</w:t>
            </w:r>
            <w:r w:rsidRPr="00A22D71">
              <w:rPr>
                <w:color w:val="666600"/>
                <w:lang w:val="en-US"/>
                <w:rPrChange w:id="2008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660066"/>
                <w:lang w:val="en-US"/>
                <w:rPrChange w:id="2009" w:author="Сергей" w:date="2017-08-15T21:06:00Z">
                  <w:rPr>
                    <w:color w:val="660066"/>
                  </w:rPr>
                </w:rPrChange>
              </w:rPr>
              <w:t>Student</w:t>
            </w:r>
            <w:r w:rsidRPr="00A22D71">
              <w:rPr>
                <w:color w:val="666600"/>
                <w:lang w:val="en-US"/>
                <w:rPrChange w:id="2010" w:author="Сергей" w:date="2017-08-15T21:06:00Z">
                  <w:rPr>
                    <w:color w:val="666600"/>
                  </w:rPr>
                </w:rPrChange>
              </w:rPr>
              <w:t>&gt;(</w:t>
            </w:r>
            <w:r w:rsidRPr="00A22D71">
              <w:rPr>
                <w:color w:val="660066"/>
                <w:lang w:val="en-US"/>
                <w:rPrChange w:id="2011" w:author="Сергей" w:date="2017-08-15T21:06:00Z">
                  <w:rPr>
                    <w:color w:val="660066"/>
                  </w:rPr>
                </w:rPrChange>
              </w:rPr>
              <w:t>MyDelegat</w:t>
            </w:r>
            <w:r w:rsidRPr="00A22D71">
              <w:rPr>
                <w:color w:val="666600"/>
                <w:lang w:val="en-US"/>
                <w:rPrChange w:id="2012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1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1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015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01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17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01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019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Всего</w:t>
            </w:r>
            <w:r w:rsidRPr="00A22D71">
              <w:rPr>
                <w:color w:val="008800"/>
                <w:lang w:val="en-US"/>
                <w:rPrChange w:id="2020" w:author="Сергей" w:date="2017-08-15T21:06:00Z">
                  <w:rPr>
                    <w:color w:val="008800"/>
                  </w:rPr>
                </w:rPrChange>
              </w:rPr>
              <w:t xml:space="preserve"> </w:t>
            </w:r>
            <w:r>
              <w:rPr>
                <w:color w:val="008800"/>
              </w:rPr>
              <w:t>студентов</w:t>
            </w:r>
            <w:r w:rsidRPr="00A22D71">
              <w:rPr>
                <w:color w:val="008800"/>
                <w:lang w:val="en-US"/>
                <w:rPrChange w:id="2021" w:author="Сергей" w:date="2017-08-15T21:06:00Z">
                  <w:rPr>
                    <w:color w:val="008800"/>
                  </w:rPr>
                </w:rPrChange>
              </w:rPr>
              <w:t>:"</w:t>
            </w:r>
            <w:r w:rsidRPr="00A22D71">
              <w:rPr>
                <w:color w:val="000000"/>
                <w:lang w:val="en-US"/>
                <w:rPrChange w:id="202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023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2024" w:author="Сергей" w:date="2017-08-15T21:06:00Z">
                  <w:rPr>
                    <w:color w:val="000000"/>
                  </w:rPr>
                </w:rPrChange>
              </w:rPr>
              <w:t xml:space="preserve"> list</w:t>
            </w:r>
            <w:r w:rsidRPr="00A22D71">
              <w:rPr>
                <w:color w:val="666600"/>
                <w:lang w:val="en-US"/>
                <w:rPrChange w:id="202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26" w:author="Сергей" w:date="2017-08-15T21:06:00Z">
                  <w:rPr>
                    <w:color w:val="660066"/>
                  </w:rPr>
                </w:rPrChange>
              </w:rPr>
              <w:t>Count</w:t>
            </w:r>
            <w:r w:rsidRPr="00A22D71">
              <w:rPr>
                <w:color w:val="666600"/>
                <w:lang w:val="en-US"/>
                <w:rPrChange w:id="202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2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2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030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03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32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03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034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Магистров</w:t>
            </w:r>
            <w:r w:rsidRPr="00A22D71">
              <w:rPr>
                <w:color w:val="008800"/>
                <w:lang w:val="en-US"/>
                <w:rPrChange w:id="2035" w:author="Сергей" w:date="2017-08-15T21:06:00Z">
                  <w:rPr>
                    <w:color w:val="008800"/>
                  </w:rPr>
                </w:rPrChange>
              </w:rPr>
              <w:t>:{0}"</w:t>
            </w:r>
            <w:r w:rsidRPr="00A22D71">
              <w:rPr>
                <w:color w:val="666600"/>
                <w:lang w:val="en-US"/>
                <w:rPrChange w:id="203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037" w:author="Сергей" w:date="2017-08-15T21:06:00Z">
                  <w:rPr>
                    <w:color w:val="000000"/>
                  </w:rPr>
                </w:rPrChange>
              </w:rPr>
              <w:t xml:space="preserve"> magistr</w:t>
            </w:r>
            <w:r w:rsidRPr="00A22D71">
              <w:rPr>
                <w:color w:val="666600"/>
                <w:lang w:val="en-US"/>
                <w:rPrChange w:id="203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3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4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04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04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43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04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045" w:author="Сергей" w:date="2017-08-15T21:06:00Z">
                  <w:rPr>
                    <w:color w:val="008800"/>
                  </w:rPr>
                </w:rPrChange>
              </w:rPr>
              <w:t>"</w:t>
            </w:r>
            <w:r>
              <w:rPr>
                <w:color w:val="008800"/>
              </w:rPr>
              <w:t>Бакалавров</w:t>
            </w:r>
            <w:r w:rsidRPr="00A22D71">
              <w:rPr>
                <w:color w:val="008800"/>
                <w:lang w:val="en-US"/>
                <w:rPrChange w:id="2046" w:author="Сергей" w:date="2017-08-15T21:06:00Z">
                  <w:rPr>
                    <w:color w:val="008800"/>
                  </w:rPr>
                </w:rPrChange>
              </w:rPr>
              <w:t>:{0}"</w:t>
            </w:r>
            <w:r w:rsidRPr="00A22D71">
              <w:rPr>
                <w:color w:val="666600"/>
                <w:lang w:val="en-US"/>
                <w:rPrChange w:id="204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048" w:author="Сергей" w:date="2017-08-15T21:06:00Z">
                  <w:rPr>
                    <w:color w:val="000000"/>
                  </w:rPr>
                </w:rPrChange>
              </w:rPr>
              <w:t xml:space="preserve"> bakalav</w:t>
            </w:r>
            <w:r w:rsidRPr="00A22D71">
              <w:rPr>
                <w:color w:val="666600"/>
                <w:lang w:val="en-US"/>
                <w:rPrChange w:id="204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5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5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052" w:author="Сергей" w:date="2017-08-15T21:06:00Z">
                  <w:rPr>
                    <w:color w:val="000088"/>
                  </w:rPr>
                </w:rPrChange>
              </w:rPr>
              <w:t>foreach</w:t>
            </w:r>
            <w:r w:rsidRPr="00A22D71">
              <w:rPr>
                <w:color w:val="000000"/>
                <w:lang w:val="en-US"/>
                <w:rPrChange w:id="205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05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055" w:author="Сергей" w:date="2017-08-15T21:06:00Z">
                  <w:rPr>
                    <w:color w:val="000088"/>
                  </w:rPr>
                </w:rPrChange>
              </w:rPr>
              <w:t>var</w:t>
            </w:r>
            <w:r w:rsidRPr="00A22D71">
              <w:rPr>
                <w:color w:val="000000"/>
                <w:lang w:val="en-US"/>
                <w:rPrChange w:id="2056" w:author="Сергей" w:date="2017-08-15T21:06:00Z">
                  <w:rPr>
                    <w:color w:val="000000"/>
                  </w:rPr>
                </w:rPrChange>
              </w:rPr>
              <w:t xml:space="preserve"> v </w:t>
            </w:r>
            <w:r w:rsidRPr="00A22D71">
              <w:rPr>
                <w:color w:val="000088"/>
                <w:lang w:val="en-US"/>
                <w:rPrChange w:id="2057" w:author="Сергей" w:date="2017-08-15T21:06:00Z">
                  <w:rPr>
                    <w:color w:val="000088"/>
                  </w:rPr>
                </w:rPrChange>
              </w:rPr>
              <w:t>in</w:t>
            </w:r>
            <w:r w:rsidRPr="00A22D71">
              <w:rPr>
                <w:color w:val="000000"/>
                <w:lang w:val="en-US"/>
                <w:rPrChange w:id="2058" w:author="Сергей" w:date="2017-08-15T21:06:00Z">
                  <w:rPr>
                    <w:color w:val="000000"/>
                  </w:rPr>
                </w:rPrChange>
              </w:rPr>
              <w:t xml:space="preserve"> list</w:t>
            </w:r>
            <w:r w:rsidRPr="00A22D71">
              <w:rPr>
                <w:color w:val="666600"/>
                <w:lang w:val="en-US"/>
                <w:rPrChange w:id="2059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206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06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06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63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06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065" w:author="Сергей" w:date="2017-08-15T21:06:00Z">
                  <w:rPr>
                    <w:color w:val="000000"/>
                  </w:rPr>
                </w:rPrChange>
              </w:rPr>
              <w:t>v</w:t>
            </w:r>
            <w:r w:rsidRPr="00A22D71">
              <w:rPr>
                <w:color w:val="666600"/>
                <w:lang w:val="en-US"/>
                <w:rPrChange w:id="206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2067" w:author="Сергей" w:date="2017-08-15T21:06:00Z">
                  <w:rPr>
                    <w:color w:val="000000"/>
                  </w:rPr>
                </w:rPrChange>
              </w:rPr>
              <w:t>firstName</w:t>
            </w:r>
            <w:r w:rsidRPr="00A22D71">
              <w:rPr>
                <w:color w:val="666600"/>
                <w:lang w:val="en-US"/>
                <w:rPrChange w:id="206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6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07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071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07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73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07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2075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666600"/>
                <w:lang w:val="en-US"/>
                <w:rPrChange w:id="207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077" w:author="Сергей" w:date="2017-08-15T21:06:00Z">
                  <w:rPr>
                    <w:color w:val="660066"/>
                  </w:rPr>
                </w:rPrChange>
              </w:rPr>
              <w:t>Now</w:t>
            </w:r>
            <w:r w:rsidRPr="00A22D71">
              <w:rPr>
                <w:color w:val="000000"/>
                <w:lang w:val="en-US"/>
                <w:rPrChange w:id="207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079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0000"/>
                <w:lang w:val="en-US"/>
                <w:rPrChange w:id="2080" w:author="Сергей" w:date="2017-08-15T21:06:00Z">
                  <w:rPr>
                    <w:color w:val="000000"/>
                  </w:rPr>
                </w:rPrChange>
              </w:rPr>
              <w:t xml:space="preserve"> dt</w:t>
            </w:r>
            <w:r w:rsidRPr="00A22D71">
              <w:rPr>
                <w:color w:val="666600"/>
                <w:lang w:val="en-US"/>
                <w:rPrChange w:id="2081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208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del w:id="2083" w:author="SVFrolov" w:date="2017-08-15T17:51:00Z">
              <w:r w:rsidDel="00A67575">
                <w:rPr>
                  <w:color w:val="000000"/>
                </w:rPr>
                <w:delText>}</w:delText>
              </w:r>
            </w:del>
          </w:p>
        </w:tc>
      </w:tr>
    </w:tbl>
    <w:p w:rsidR="00A57029" w:rsidRDefault="00A57029">
      <w:pPr>
        <w:pStyle w:val="normal"/>
      </w:pPr>
    </w:p>
    <w:p w:rsidR="00A57029" w:rsidRDefault="00A57029">
      <w:pPr>
        <w:pStyle w:val="1"/>
        <w:contextualSpacing w:val="0"/>
      </w:pPr>
      <w:bookmarkStart w:id="2084" w:name="_a8bqdmmxn3dg" w:colFirst="0" w:colLast="0"/>
      <w:bookmarkEnd w:id="2084"/>
    </w:p>
    <w:p w:rsidR="00A57029" w:rsidRDefault="00BD1D81">
      <w:pPr>
        <w:pStyle w:val="1"/>
        <w:contextualSpacing w:val="0"/>
      </w:pPr>
      <w:bookmarkStart w:id="2085" w:name="_vzyhhvbeanpq" w:colFirst="0" w:colLast="0"/>
      <w:bookmarkEnd w:id="2085"/>
      <w:r>
        <w:br w:type="page"/>
      </w:r>
    </w:p>
    <w:p w:rsidR="00A57029" w:rsidRDefault="00BD1D81">
      <w:pPr>
        <w:pStyle w:val="1"/>
        <w:contextualSpacing w:val="0"/>
      </w:pPr>
      <w:bookmarkStart w:id="2086" w:name="_7yjax396la96" w:colFirst="0" w:colLast="0"/>
      <w:bookmarkEnd w:id="2086"/>
      <w:r>
        <w:lastRenderedPageBreak/>
        <w:t>Практическая часть урока</w:t>
      </w:r>
    </w:p>
    <w:p w:rsidR="00A57029" w:rsidRDefault="00BD1D81">
      <w:pPr>
        <w:pStyle w:val="3"/>
        <w:contextualSpacing w:val="0"/>
      </w:pPr>
      <w:bookmarkStart w:id="2087" w:name="_zc3n49tp4wha" w:colFirst="0" w:colLast="0"/>
      <w:bookmarkEnd w:id="2087"/>
      <w:r>
        <w:t>Задача1. Последовательность Фибоначчи</w:t>
      </w:r>
    </w:p>
    <w:p w:rsidR="00A57029" w:rsidRPr="00D908BE" w:rsidRDefault="00BD1D81">
      <w:pPr>
        <w:pStyle w:val="normal"/>
      </w:pPr>
      <w:r w:rsidRPr="00D908BE">
        <w:t xml:space="preserve">Создать файл и записать в него </w:t>
      </w:r>
      <w:r>
        <w:t>n</w:t>
      </w:r>
      <w:r w:rsidRPr="00D908BE">
        <w:t xml:space="preserve"> первых членов последовательности Фибоначчи. Вывести на экран все компоненты файла с порядковым номером кратным 3.</w:t>
      </w:r>
    </w:p>
    <w:tbl>
      <w:tblPr>
        <w:tblStyle w:val="aff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8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089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09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091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9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093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0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095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209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2097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09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099" w:author="Сергей" w:date="2017-08-15T21:06:00Z">
                  <w:rPr>
                    <w:color w:val="000088"/>
                  </w:rPr>
                </w:rPrChange>
              </w:rPr>
              <w:t>namespace</w:t>
            </w:r>
            <w:r w:rsidRPr="00A22D71">
              <w:rPr>
                <w:color w:val="000000"/>
                <w:lang w:val="en-US"/>
                <w:rPrChange w:id="210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01" w:author="Сергей" w:date="2017-08-15T21:06:00Z">
                  <w:rPr>
                    <w:color w:val="660066"/>
                  </w:rPr>
                </w:rPrChange>
              </w:rPr>
              <w:t>FibonachiSeries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0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03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0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05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106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210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08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0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10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1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12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113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1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115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1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17" w:author="Сергей" w:date="2017-08-15T21:06:00Z">
                  <w:rPr>
                    <w:color w:val="660066"/>
                  </w:rPr>
                </w:rPrChange>
              </w:rPr>
              <w:t>Save</w:t>
            </w:r>
            <w:r w:rsidRPr="00A22D71">
              <w:rPr>
                <w:color w:val="666600"/>
                <w:lang w:val="en-US"/>
                <w:rPrChange w:id="211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119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120" w:author="Сергей" w:date="2017-08-15T21:06:00Z">
                  <w:rPr>
                    <w:color w:val="000000"/>
                  </w:rPr>
                </w:rPrChange>
              </w:rPr>
              <w:t xml:space="preserve"> fileName</w:t>
            </w:r>
            <w:r w:rsidRPr="00A22D71">
              <w:rPr>
                <w:color w:val="666600"/>
                <w:lang w:val="en-US"/>
                <w:rPrChange w:id="212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12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123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124" w:author="Сергей" w:date="2017-08-15T21:06:00Z">
                  <w:rPr>
                    <w:color w:val="000000"/>
                  </w:rPr>
                </w:rPrChange>
              </w:rPr>
              <w:t xml:space="preserve"> n)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2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26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2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28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129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130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13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3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13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13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35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13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137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13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13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40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14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142" w:author="Сергей" w:date="2017-08-15T21:06:00Z">
                  <w:rPr>
                    <w:color w:val="660066"/>
                  </w:rPr>
                </w:rPrChange>
              </w:rPr>
              <w:t>Create</w:t>
            </w:r>
            <w:r w:rsidRPr="00A22D71">
              <w:rPr>
                <w:color w:val="666600"/>
                <w:lang w:val="en-US"/>
                <w:rPrChange w:id="214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14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45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14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147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14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5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151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000000"/>
                <w:lang w:val="en-US"/>
                <w:rPrChange w:id="2152" w:author="Сергей" w:date="2017-08-15T21:06:00Z">
                  <w:rPr>
                    <w:color w:val="000000"/>
                  </w:rPr>
                </w:rPrChange>
              </w:rPr>
              <w:t xml:space="preserve"> bw </w:t>
            </w:r>
            <w:r w:rsidRPr="00A22D71">
              <w:rPr>
                <w:color w:val="666600"/>
                <w:lang w:val="en-US"/>
                <w:rPrChange w:id="215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5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15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15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157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666600"/>
                <w:lang w:val="en-US"/>
                <w:rPrChange w:id="215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159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16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6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6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163" w:author="Сергей" w:date="2017-08-15T21:06:00Z">
                  <w:rPr>
                    <w:color w:val="000088"/>
                  </w:rPr>
                </w:rPrChange>
              </w:rPr>
              <w:t>uint</w:t>
            </w:r>
            <w:r w:rsidRPr="00A22D71">
              <w:rPr>
                <w:color w:val="000000"/>
                <w:lang w:val="en-US"/>
                <w:rPrChange w:id="2164" w:author="Сергей" w:date="2017-08-15T21:06:00Z">
                  <w:rPr>
                    <w:color w:val="000000"/>
                  </w:rPr>
                </w:rPrChange>
              </w:rPr>
              <w:t xml:space="preserve"> a0 </w:t>
            </w:r>
            <w:r w:rsidRPr="00A22D71">
              <w:rPr>
                <w:color w:val="666600"/>
                <w:lang w:val="en-US"/>
                <w:rPrChange w:id="216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6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167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168" w:author="Сергей" w:date="2017-08-15T21:06:00Z">
                  <w:rPr>
                    <w:color w:val="666600"/>
                  </w:rPr>
                </w:rPrChange>
              </w:rPr>
              <w:t xml:space="preserve">;                                      </w:t>
            </w:r>
            <w:r w:rsidRPr="00A22D71">
              <w:rPr>
                <w:color w:val="880000"/>
                <w:lang w:val="en-US"/>
                <w:rPrChange w:id="2169" w:author="Сергей" w:date="2017-08-15T21:06:00Z">
                  <w:rPr>
                    <w:color w:val="880000"/>
                  </w:rPr>
                </w:rPrChange>
              </w:rPr>
              <w:t xml:space="preserve">// uint - </w:t>
            </w:r>
            <w:r>
              <w:rPr>
                <w:color w:val="880000"/>
              </w:rPr>
              <w:t>занимает</w:t>
            </w:r>
            <w:r w:rsidRPr="00A22D71">
              <w:rPr>
                <w:color w:val="880000"/>
                <w:lang w:val="en-US"/>
                <w:rPrChange w:id="2170" w:author="Сергей" w:date="2017-08-15T21:06:00Z">
                  <w:rPr>
                    <w:color w:val="880000"/>
                  </w:rPr>
                </w:rPrChange>
              </w:rPr>
              <w:t xml:space="preserve"> 4 </w:t>
            </w:r>
            <w:r>
              <w:rPr>
                <w:color w:val="880000"/>
              </w:rPr>
              <w:t>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7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7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173" w:author="Сергей" w:date="2017-08-15T21:06:00Z">
                  <w:rPr>
                    <w:color w:val="000088"/>
                  </w:rPr>
                </w:rPrChange>
              </w:rPr>
              <w:t>uint</w:t>
            </w:r>
            <w:r w:rsidRPr="00A22D71">
              <w:rPr>
                <w:color w:val="000000"/>
                <w:lang w:val="en-US"/>
                <w:rPrChange w:id="2174" w:author="Сергей" w:date="2017-08-15T21:06:00Z">
                  <w:rPr>
                    <w:color w:val="000000"/>
                  </w:rPr>
                </w:rPrChange>
              </w:rPr>
              <w:t xml:space="preserve"> a1 </w:t>
            </w:r>
            <w:r w:rsidRPr="00A22D71">
              <w:rPr>
                <w:color w:val="666600"/>
                <w:lang w:val="en-US"/>
                <w:rPrChange w:id="217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7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177" w:author="Сергей" w:date="2017-08-15T21:06:00Z">
                  <w:rPr>
                    <w:color w:val="006666"/>
                  </w:rPr>
                </w:rPrChange>
              </w:rPr>
              <w:t>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7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7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180" w:author="Сергей" w:date="2017-08-15T21:06:00Z">
                  <w:rPr>
                    <w:color w:val="000088"/>
                  </w:rPr>
                </w:rPrChange>
              </w:rPr>
              <w:t>uint</w:t>
            </w:r>
            <w:r w:rsidRPr="00A22D71">
              <w:rPr>
                <w:color w:val="000000"/>
                <w:lang w:val="en-US"/>
                <w:rPrChange w:id="2181" w:author="Сергей" w:date="2017-08-15T21:06:00Z">
                  <w:rPr>
                    <w:color w:val="000000"/>
                  </w:rPr>
                </w:rPrChange>
              </w:rPr>
              <w:t xml:space="preserve"> a </w:t>
            </w:r>
            <w:r w:rsidRPr="00A22D71">
              <w:rPr>
                <w:color w:val="666600"/>
                <w:lang w:val="en-US"/>
                <w:rPrChange w:id="218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183" w:author="Сергей" w:date="2017-08-15T21:06:00Z">
                  <w:rPr>
                    <w:color w:val="000000"/>
                  </w:rPr>
                </w:rPrChange>
              </w:rPr>
              <w:t xml:space="preserve"> a1;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8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85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218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187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18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189" w:author="Сергей" w:date="2017-08-15T21:06:00Z">
                  <w:rPr>
                    <w:color w:val="000000"/>
                  </w:rPr>
                </w:rPrChange>
              </w:rPr>
              <w:t>a0</w:t>
            </w:r>
            <w:r w:rsidRPr="00A22D71">
              <w:rPr>
                <w:color w:val="666600"/>
                <w:lang w:val="en-US"/>
                <w:rPrChange w:id="219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9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92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219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194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19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196" w:author="Сергей" w:date="2017-08-15T21:06:00Z">
                  <w:rPr>
                    <w:color w:val="000000"/>
                  </w:rPr>
                </w:rPrChange>
              </w:rPr>
              <w:t>a1</w:t>
            </w:r>
            <w:r w:rsidRPr="00A22D71">
              <w:rPr>
                <w:color w:val="666600"/>
                <w:lang w:val="en-US"/>
                <w:rPrChange w:id="219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19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19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200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2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20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203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204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20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207" w:author="Сергей" w:date="2017-08-15T21:06:00Z">
                  <w:rPr>
                    <w:color w:val="006666"/>
                  </w:rPr>
                </w:rPrChange>
              </w:rPr>
              <w:t>2</w:t>
            </w:r>
            <w:r w:rsidRPr="00A22D71">
              <w:rPr>
                <w:color w:val="666600"/>
                <w:lang w:val="en-US"/>
                <w:rPrChange w:id="2208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209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210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2211" w:author="Сергей" w:date="2017-08-15T21:06:00Z">
                  <w:rPr>
                    <w:color w:val="000000"/>
                  </w:rPr>
                </w:rPrChange>
              </w:rPr>
              <w:t xml:space="preserve"> n</w:t>
            </w:r>
            <w:r w:rsidRPr="00A22D71">
              <w:rPr>
                <w:color w:val="666600"/>
                <w:lang w:val="en-US"/>
                <w:rPrChange w:id="2212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213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2214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1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16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1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18" w:author="Сергей" w:date="2017-08-15T21:06:00Z">
                  <w:rPr>
                    <w:color w:val="000000"/>
                  </w:rPr>
                </w:rPrChange>
              </w:rPr>
              <w:t xml:space="preserve">                a </w:t>
            </w:r>
            <w:r w:rsidRPr="00A22D71">
              <w:rPr>
                <w:color w:val="666600"/>
                <w:lang w:val="en-US"/>
                <w:rPrChange w:id="221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20" w:author="Сергей" w:date="2017-08-15T21:06:00Z">
                  <w:rPr>
                    <w:color w:val="000000"/>
                  </w:rPr>
                </w:rPrChange>
              </w:rPr>
              <w:t xml:space="preserve"> a0 </w:t>
            </w:r>
            <w:r w:rsidRPr="00A22D71">
              <w:rPr>
                <w:color w:val="666600"/>
                <w:lang w:val="en-US"/>
                <w:rPrChange w:id="2221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0000"/>
                <w:lang w:val="en-US"/>
                <w:rPrChange w:id="2222" w:author="Сергей" w:date="2017-08-15T21:06:00Z">
                  <w:rPr>
                    <w:color w:val="000000"/>
                  </w:rPr>
                </w:rPrChange>
              </w:rPr>
              <w:t xml:space="preserve"> a1;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24" w:author="Сергей" w:date="2017-08-15T21:06:00Z">
                  <w:rPr>
                    <w:color w:val="000000"/>
                  </w:rPr>
                </w:rPrChange>
              </w:rPr>
              <w:t xml:space="preserve">                bw</w:t>
            </w:r>
            <w:r w:rsidRPr="00A22D71">
              <w:rPr>
                <w:color w:val="666600"/>
                <w:lang w:val="en-US"/>
                <w:rPrChange w:id="222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26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22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228" w:author="Сергей" w:date="2017-08-15T21:06:00Z">
                  <w:rPr>
                    <w:color w:val="000000"/>
                  </w:rPr>
                </w:rPrChange>
              </w:rPr>
              <w:t>a</w:t>
            </w:r>
            <w:r w:rsidRPr="00A22D71">
              <w:rPr>
                <w:color w:val="666600"/>
                <w:lang w:val="en-US"/>
                <w:rPrChange w:id="222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3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31" w:author="Сергей" w:date="2017-08-15T21:06:00Z">
                  <w:rPr>
                    <w:color w:val="000000"/>
                  </w:rPr>
                </w:rPrChange>
              </w:rPr>
              <w:t xml:space="preserve">                a0 </w:t>
            </w:r>
            <w:r w:rsidRPr="00A22D71">
              <w:rPr>
                <w:color w:val="666600"/>
                <w:lang w:val="en-US"/>
                <w:rPrChange w:id="223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33" w:author="Сергей" w:date="2017-08-15T21:06:00Z">
                  <w:rPr>
                    <w:color w:val="000000"/>
                  </w:rPr>
                </w:rPrChange>
              </w:rPr>
              <w:t xml:space="preserve"> a1;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3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35" w:author="Сергей" w:date="2017-08-15T21:06:00Z">
                  <w:rPr>
                    <w:color w:val="000000"/>
                  </w:rPr>
                </w:rPrChange>
              </w:rPr>
              <w:t xml:space="preserve">                a1 </w:t>
            </w:r>
            <w:r w:rsidRPr="00A22D71">
              <w:rPr>
                <w:color w:val="666600"/>
                <w:lang w:val="en-US"/>
                <w:rPrChange w:id="223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37" w:author="Сергей" w:date="2017-08-15T21:06:00Z">
                  <w:rPr>
                    <w:color w:val="000000"/>
                  </w:rPr>
                </w:rPrChange>
              </w:rPr>
              <w:t xml:space="preserve"> a;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3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39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4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41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224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43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244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4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46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224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48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24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5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51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5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53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254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25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256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25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58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225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260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261" w:author="Сергей" w:date="2017-08-15T21:06:00Z">
                  <w:rPr>
                    <w:color w:val="000000"/>
                  </w:rPr>
                </w:rPrChange>
              </w:rPr>
              <w:t xml:space="preserve"> fileName)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6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63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6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6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266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267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26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6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27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27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72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27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274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27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27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77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27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79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228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2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82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28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284" w:author="Сергей" w:date="2017-08-15T21:06:00Z">
                  <w:rPr>
                    <w:color w:val="660066"/>
                  </w:rPr>
                </w:rPrChange>
              </w:rPr>
              <w:t>Read</w:t>
            </w:r>
            <w:r w:rsidRPr="00A22D71">
              <w:rPr>
                <w:color w:val="666600"/>
                <w:lang w:val="en-US"/>
                <w:rPrChange w:id="228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8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8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288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000000"/>
                <w:lang w:val="en-US"/>
                <w:rPrChange w:id="2289" w:author="Сергей" w:date="2017-08-15T21:06:00Z">
                  <w:rPr>
                    <w:color w:val="000000"/>
                  </w:rPr>
                </w:rPrChange>
              </w:rPr>
              <w:t xml:space="preserve"> br </w:t>
            </w:r>
            <w:r w:rsidRPr="00A22D71">
              <w:rPr>
                <w:color w:val="666600"/>
                <w:lang w:val="en-US"/>
                <w:rPrChange w:id="229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29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292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29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294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666600"/>
                <w:lang w:val="en-US"/>
                <w:rPrChange w:id="229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296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29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29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29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300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3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30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303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304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30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3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307" w:author="Сергей" w:date="2017-08-15T21:06:00Z">
                  <w:rPr>
                    <w:color w:val="006666"/>
                  </w:rPr>
                </w:rPrChange>
              </w:rPr>
              <w:t>1</w:t>
            </w:r>
            <w:r w:rsidRPr="00A22D71">
              <w:rPr>
                <w:color w:val="666600"/>
                <w:lang w:val="en-US"/>
                <w:rPrChange w:id="2308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309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310" w:author="Сергей" w:date="2017-08-15T21:06:00Z">
                  <w:rPr>
                    <w:color w:val="666600"/>
                  </w:rPr>
                </w:rPrChange>
              </w:rPr>
              <w:t>&lt;=</w:t>
            </w:r>
            <w:r w:rsidRPr="00A22D71">
              <w:rPr>
                <w:color w:val="000000"/>
                <w:lang w:val="en-US"/>
                <w:rPrChange w:id="2311" w:author="Сергей" w:date="2017-08-15T21:06:00Z">
                  <w:rPr>
                    <w:color w:val="000000"/>
                  </w:rPr>
                </w:rPrChange>
              </w:rPr>
              <w:t xml:space="preserve"> fs</w:t>
            </w:r>
            <w:r w:rsidRPr="00A22D71">
              <w:rPr>
                <w:color w:val="666600"/>
                <w:lang w:val="en-US"/>
                <w:rPrChange w:id="231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313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000000"/>
                <w:lang w:val="en-US"/>
                <w:rPrChange w:id="23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315" w:author="Сергей" w:date="2017-08-15T21:06:00Z">
                  <w:rPr>
                    <w:color w:val="666600"/>
                  </w:rPr>
                </w:rPrChange>
              </w:rPr>
              <w:t>/</w:t>
            </w:r>
            <w:r w:rsidRPr="00A22D71">
              <w:rPr>
                <w:color w:val="000000"/>
                <w:lang w:val="en-US"/>
                <w:rPrChange w:id="23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317" w:author="Сергей" w:date="2017-08-15T21:06:00Z">
                  <w:rPr>
                    <w:color w:val="006666"/>
                  </w:rPr>
                </w:rPrChange>
              </w:rPr>
              <w:t>4</w:t>
            </w:r>
            <w:r w:rsidRPr="00A22D71">
              <w:rPr>
                <w:color w:val="666600"/>
                <w:lang w:val="en-US"/>
                <w:rPrChange w:id="2318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319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2320" w:author="Сергей" w:date="2017-08-15T21:06:00Z">
                  <w:rPr>
                    <w:color w:val="666600"/>
                  </w:rPr>
                </w:rPrChange>
              </w:rPr>
              <w:t xml:space="preserve">++) </w:t>
            </w:r>
            <w:r w:rsidRPr="00A22D71">
              <w:rPr>
                <w:color w:val="880000"/>
                <w:lang w:val="en-US"/>
                <w:rPrChange w:id="2321" w:author="Сергей" w:date="2017-08-15T21:06:00Z">
                  <w:rPr>
                    <w:color w:val="880000"/>
                  </w:rPr>
                </w:rPrChange>
              </w:rPr>
              <w:t xml:space="preserve">// uint </w:t>
            </w:r>
            <w:r>
              <w:rPr>
                <w:color w:val="880000"/>
              </w:rPr>
              <w:t>занимает</w:t>
            </w:r>
            <w:r w:rsidRPr="00A22D71">
              <w:rPr>
                <w:color w:val="880000"/>
                <w:lang w:val="en-US"/>
                <w:rPrChange w:id="2322" w:author="Сергей" w:date="2017-08-15T21:06:00Z">
                  <w:rPr>
                    <w:color w:val="880000"/>
                  </w:rPr>
                </w:rPrChange>
              </w:rPr>
              <w:t xml:space="preserve"> 4 </w:t>
            </w:r>
            <w:r>
              <w:rPr>
                <w:color w:val="880000"/>
              </w:rPr>
              <w:t>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24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2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26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2327" w:author="Сергей" w:date="2017-08-15T21:06:00Z">
                  <w:rPr>
                    <w:color w:val="000088"/>
                  </w:rPr>
                </w:rPrChange>
              </w:rPr>
              <w:t>uint</w:t>
            </w:r>
            <w:r w:rsidRPr="00A22D71">
              <w:rPr>
                <w:color w:val="000000"/>
                <w:lang w:val="en-US"/>
                <w:rPrChange w:id="2328" w:author="Сергей" w:date="2017-08-15T21:06:00Z">
                  <w:rPr>
                    <w:color w:val="000000"/>
                  </w:rPr>
                </w:rPrChange>
              </w:rPr>
              <w:t xml:space="preserve"> a </w:t>
            </w:r>
            <w:r w:rsidRPr="00A22D71">
              <w:rPr>
                <w:color w:val="666600"/>
                <w:lang w:val="en-US"/>
                <w:rPrChange w:id="232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330" w:author="Сергей" w:date="2017-08-15T21:06:00Z">
                  <w:rPr>
                    <w:color w:val="000000"/>
                  </w:rPr>
                </w:rPrChange>
              </w:rPr>
              <w:t xml:space="preserve"> br</w:t>
            </w:r>
            <w:r w:rsidRPr="00A22D71">
              <w:rPr>
                <w:color w:val="666600"/>
                <w:lang w:val="en-US"/>
                <w:rPrChange w:id="233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332" w:author="Сергей" w:date="2017-08-15T21:06:00Z">
                  <w:rPr>
                    <w:color w:val="660066"/>
                  </w:rPr>
                </w:rPrChange>
              </w:rPr>
              <w:t>ReadUInt32</w:t>
            </w:r>
            <w:r w:rsidRPr="00A22D71">
              <w:rPr>
                <w:color w:val="666600"/>
                <w:lang w:val="en-US"/>
                <w:rPrChange w:id="2333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3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35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2336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23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3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339" w:author="Сергей" w:date="2017-08-15T21:06:00Z">
                  <w:rPr>
                    <w:color w:val="000000"/>
                  </w:rPr>
                </w:rPrChange>
              </w:rPr>
              <w:t xml:space="preserve">i </w:t>
            </w:r>
            <w:r w:rsidRPr="00A22D71">
              <w:rPr>
                <w:color w:val="666600"/>
                <w:lang w:val="en-US"/>
                <w:rPrChange w:id="2340" w:author="Сергей" w:date="2017-08-15T21:06:00Z">
                  <w:rPr>
                    <w:color w:val="666600"/>
                  </w:rPr>
                </w:rPrChange>
              </w:rPr>
              <w:t>%</w:t>
            </w:r>
            <w:r w:rsidRPr="00A22D71">
              <w:rPr>
                <w:color w:val="000000"/>
                <w:lang w:val="en-US"/>
                <w:rPrChange w:id="234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342" w:author="Сергей" w:date="2017-08-15T21:06:00Z">
                  <w:rPr>
                    <w:color w:val="006666"/>
                  </w:rPr>
                </w:rPrChange>
              </w:rPr>
              <w:t>3</w:t>
            </w:r>
            <w:r w:rsidRPr="00A22D71">
              <w:rPr>
                <w:color w:val="000000"/>
                <w:lang w:val="en-US"/>
                <w:rPrChange w:id="234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344" w:author="Сергей" w:date="2017-08-15T21:06:00Z">
                  <w:rPr>
                    <w:color w:val="666600"/>
                  </w:rPr>
                </w:rPrChange>
              </w:rPr>
              <w:t>==</w:t>
            </w:r>
            <w:r w:rsidRPr="00A22D71">
              <w:rPr>
                <w:color w:val="000000"/>
                <w:lang w:val="en-US"/>
                <w:rPrChange w:id="234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346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347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234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349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35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351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35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353" w:author="Сергей" w:date="2017-08-15T21:06:00Z">
                  <w:rPr>
                    <w:color w:val="008800"/>
                  </w:rPr>
                </w:rPrChange>
              </w:rPr>
              <w:t>"{0,3} {1}"</w:t>
            </w:r>
            <w:r w:rsidRPr="00A22D71">
              <w:rPr>
                <w:color w:val="666600"/>
                <w:lang w:val="en-US"/>
                <w:rPrChange w:id="235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355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235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357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35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5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60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6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62" w:author="Сергей" w:date="2017-08-15T21:06:00Z">
                  <w:rPr>
                    <w:color w:val="000000"/>
                  </w:rPr>
                </w:rPrChange>
              </w:rPr>
              <w:t xml:space="preserve">            br</w:t>
            </w:r>
            <w:r w:rsidRPr="00A22D71">
              <w:rPr>
                <w:color w:val="666600"/>
                <w:lang w:val="en-US"/>
                <w:rPrChange w:id="236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364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365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6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67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236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369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370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7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72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7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7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37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37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377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37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379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238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38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2382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2383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8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85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8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8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388" w:author="Сергей" w:date="2017-08-15T21:06:00Z">
                  <w:rPr>
                    <w:color w:val="660066"/>
                  </w:rPr>
                </w:rPrChange>
              </w:rPr>
              <w:t>Save</w:t>
            </w:r>
            <w:r w:rsidRPr="00A22D71">
              <w:rPr>
                <w:color w:val="666600"/>
                <w:lang w:val="en-US"/>
                <w:rPrChange w:id="238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390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239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39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393" w:author="Сергей" w:date="2017-08-15T21:06:00Z">
                  <w:rPr>
                    <w:color w:val="006666"/>
                  </w:rPr>
                </w:rPrChange>
              </w:rPr>
              <w:t>33</w:t>
            </w:r>
            <w:r w:rsidRPr="00A22D71">
              <w:rPr>
                <w:color w:val="666600"/>
                <w:lang w:val="en-US"/>
                <w:rPrChange w:id="2394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39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39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397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239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399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240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240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BD1D81">
      <w:pPr>
        <w:pStyle w:val="3"/>
        <w:contextualSpacing w:val="0"/>
      </w:pPr>
      <w:bookmarkStart w:id="2402" w:name="_6exmt1ddudh2" w:colFirst="0" w:colLast="0"/>
      <w:bookmarkEnd w:id="2402"/>
      <w:r>
        <w:t>Задача 2. Сложная задача ЕГЭ</w:t>
      </w:r>
    </w:p>
    <w:p w:rsidR="00A57029" w:rsidRDefault="00BD1D81">
      <w:pPr>
        <w:pStyle w:val="normal"/>
      </w:pPr>
      <w:r w:rsidRPr="00D908BE">
        <w:t>Для заданной последовательности неотрицательных целых чисел необходимо найти максимальное произведение двух её элементов, номера которых различаются не менее</w:t>
      </w:r>
      <w:proofErr w:type="gramStart"/>
      <w:r w:rsidRPr="00D908BE">
        <w:t>,</w:t>
      </w:r>
      <w:proofErr w:type="gramEnd"/>
      <w:r w:rsidRPr="00D908BE">
        <w:t xml:space="preserve"> чем на 8. Значение каждого </w:t>
      </w:r>
      <w:r w:rsidRPr="00D908BE">
        <w:lastRenderedPageBreak/>
        <w:t xml:space="preserve">элемента последовательности не превышает 100 000. Количество элементов последовательности равно 100 000. </w:t>
      </w:r>
      <w:r>
        <w:t>Сгенерировать файл из случайных чисел и решить эту задачу:</w:t>
      </w:r>
    </w:p>
    <w:tbl>
      <w:tblPr>
        <w:tblStyle w:val="aff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0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404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40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06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0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408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40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10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241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2412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1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414" w:author="Сергей" w:date="2017-08-15T21:06:00Z">
                  <w:rPr>
                    <w:color w:val="000088"/>
                  </w:rPr>
                </w:rPrChange>
              </w:rPr>
              <w:t>namespace</w:t>
            </w:r>
            <w:r w:rsidRPr="00A22D71">
              <w:rPr>
                <w:color w:val="000000"/>
                <w:lang w:val="en-US"/>
                <w:rPrChange w:id="241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16" w:author="Сергей" w:date="2017-08-15T21:06:00Z">
                  <w:rPr>
                    <w:color w:val="660066"/>
                  </w:rPr>
                </w:rPrChange>
              </w:rPr>
              <w:t>BigSeries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1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18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1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20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421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242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23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25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2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27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428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4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430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43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32" w:author="Сергей" w:date="2017-08-15T21:06:00Z">
                  <w:rPr>
                    <w:color w:val="660066"/>
                  </w:rPr>
                </w:rPrChange>
              </w:rPr>
              <w:t>Save</w:t>
            </w:r>
            <w:r w:rsidRPr="00A22D71">
              <w:rPr>
                <w:color w:val="666600"/>
                <w:lang w:val="en-US"/>
                <w:rPrChange w:id="243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434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435" w:author="Сергей" w:date="2017-08-15T21:06:00Z">
                  <w:rPr>
                    <w:color w:val="000000"/>
                  </w:rPr>
                </w:rPrChange>
              </w:rPr>
              <w:t xml:space="preserve"> fileName</w:t>
            </w:r>
            <w:r w:rsidRPr="00A22D71">
              <w:rPr>
                <w:color w:val="666600"/>
                <w:lang w:val="en-US"/>
                <w:rPrChange w:id="243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43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438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439" w:author="Сергей" w:date="2017-08-15T21:06:00Z">
                  <w:rPr>
                    <w:color w:val="000000"/>
                  </w:rPr>
                </w:rPrChange>
              </w:rPr>
              <w:t xml:space="preserve"> n)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4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41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4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4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444" w:author="Сергей" w:date="2017-08-15T21:06:00Z">
                  <w:rPr>
                    <w:color w:val="660066"/>
                  </w:rPr>
                </w:rPrChange>
              </w:rPr>
              <w:t>Random</w:t>
            </w:r>
            <w:r w:rsidRPr="00A22D71">
              <w:rPr>
                <w:color w:val="000000"/>
                <w:lang w:val="en-US"/>
                <w:rPrChange w:id="2445" w:author="Сергей" w:date="2017-08-15T21:06:00Z">
                  <w:rPr>
                    <w:color w:val="000000"/>
                  </w:rPr>
                </w:rPrChange>
              </w:rPr>
              <w:t xml:space="preserve"> rnd </w:t>
            </w:r>
            <w:r w:rsidRPr="00A22D71">
              <w:rPr>
                <w:color w:val="666600"/>
                <w:lang w:val="en-US"/>
                <w:rPrChange w:id="244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44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448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4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50" w:author="Сергей" w:date="2017-08-15T21:06:00Z">
                  <w:rPr>
                    <w:color w:val="660066"/>
                  </w:rPr>
                </w:rPrChange>
              </w:rPr>
              <w:t>Random</w:t>
            </w:r>
            <w:r w:rsidRPr="00A22D71">
              <w:rPr>
                <w:color w:val="666600"/>
                <w:lang w:val="en-US"/>
                <w:rPrChange w:id="2451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5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5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454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455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456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45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458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45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60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46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462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46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46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65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46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467" w:author="Сергей" w:date="2017-08-15T21:06:00Z">
                  <w:rPr>
                    <w:color w:val="660066"/>
                  </w:rPr>
                </w:rPrChange>
              </w:rPr>
              <w:t>Create</w:t>
            </w:r>
            <w:r w:rsidRPr="00A22D71">
              <w:rPr>
                <w:color w:val="666600"/>
                <w:lang w:val="en-US"/>
                <w:rPrChange w:id="246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46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70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47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472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473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7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7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476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000000"/>
                <w:lang w:val="en-US"/>
                <w:rPrChange w:id="2477" w:author="Сергей" w:date="2017-08-15T21:06:00Z">
                  <w:rPr>
                    <w:color w:val="000000"/>
                  </w:rPr>
                </w:rPrChange>
              </w:rPr>
              <w:t xml:space="preserve"> bw </w:t>
            </w:r>
            <w:r w:rsidRPr="00A22D71">
              <w:rPr>
                <w:color w:val="666600"/>
                <w:lang w:val="en-US"/>
                <w:rPrChange w:id="247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47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48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4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482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666600"/>
                <w:lang w:val="en-US"/>
                <w:rPrChange w:id="248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484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48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48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48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488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48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49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491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492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49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4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495" w:author="Сергей" w:date="2017-08-15T21:06:00Z">
                  <w:rPr>
                    <w:color w:val="006666"/>
                  </w:rPr>
                </w:rPrChange>
              </w:rPr>
              <w:t>1</w:t>
            </w:r>
            <w:r w:rsidRPr="00A22D71">
              <w:rPr>
                <w:color w:val="666600"/>
                <w:lang w:val="en-US"/>
                <w:rPrChange w:id="2496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497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498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2499" w:author="Сергей" w:date="2017-08-15T21:06:00Z">
                  <w:rPr>
                    <w:color w:val="000000"/>
                  </w:rPr>
                </w:rPrChange>
              </w:rPr>
              <w:t xml:space="preserve"> n</w:t>
            </w:r>
            <w:r w:rsidRPr="00A22D71">
              <w:rPr>
                <w:color w:val="666600"/>
                <w:lang w:val="en-US"/>
                <w:rPrChange w:id="2500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501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2502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0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0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6600"/>
                <w:lang w:val="en-US"/>
                <w:rPrChange w:id="2505" w:author="Сергей" w:date="2017-08-15T21:06:00Z">
                  <w:rPr>
                    <w:color w:val="666600"/>
                  </w:rPr>
                </w:rPrChange>
              </w:rPr>
              <w:t>{</w:t>
            </w:r>
            <w:r w:rsidRPr="00A22D71">
              <w:rPr>
                <w:color w:val="000000"/>
                <w:lang w:val="en-US"/>
                <w:rPrChange w:id="2506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0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08" w:author="Сергей" w:date="2017-08-15T21:06:00Z">
                  <w:rPr>
                    <w:color w:val="000000"/>
                  </w:rPr>
                </w:rPrChange>
              </w:rPr>
              <w:t xml:space="preserve">                bw</w:t>
            </w:r>
            <w:r w:rsidRPr="00A22D71">
              <w:rPr>
                <w:color w:val="666600"/>
                <w:lang w:val="en-US"/>
                <w:rPrChange w:id="250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10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51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512" w:author="Сергей" w:date="2017-08-15T21:06:00Z">
                  <w:rPr>
                    <w:color w:val="000000"/>
                  </w:rPr>
                </w:rPrChange>
              </w:rPr>
              <w:t>rnd</w:t>
            </w:r>
            <w:r w:rsidRPr="00A22D71">
              <w:rPr>
                <w:color w:val="666600"/>
                <w:lang w:val="en-US"/>
                <w:rPrChange w:id="251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14" w:author="Сергей" w:date="2017-08-15T21:06:00Z">
                  <w:rPr>
                    <w:color w:val="660066"/>
                  </w:rPr>
                </w:rPrChange>
              </w:rPr>
              <w:t>Next</w:t>
            </w:r>
            <w:r w:rsidRPr="00A22D71">
              <w:rPr>
                <w:color w:val="666600"/>
                <w:lang w:val="en-US"/>
                <w:rPrChange w:id="251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6666"/>
                <w:lang w:val="en-US"/>
                <w:rPrChange w:id="2516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517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6666"/>
                <w:lang w:val="en-US"/>
                <w:rPrChange w:id="2518" w:author="Сергей" w:date="2017-08-15T21:06:00Z">
                  <w:rPr>
                    <w:color w:val="006666"/>
                  </w:rPr>
                </w:rPrChange>
              </w:rPr>
              <w:t>100000</w:t>
            </w:r>
            <w:r w:rsidRPr="00A22D71">
              <w:rPr>
                <w:color w:val="666600"/>
                <w:lang w:val="en-US"/>
                <w:rPrChange w:id="2519" w:author="Сергей" w:date="2017-08-15T21:06:00Z">
                  <w:rPr>
                    <w:color w:val="666600"/>
                  </w:rPr>
                </w:rPrChange>
              </w:rPr>
              <w:t>));</w:t>
            </w:r>
            <w:r w:rsidRPr="00A22D71">
              <w:rPr>
                <w:color w:val="000000"/>
                <w:lang w:val="en-US"/>
                <w:rPrChange w:id="2520" w:author="Сергей" w:date="2017-08-15T21:06:00Z">
                  <w:rPr>
                    <w:color w:val="000000"/>
                  </w:rPr>
                </w:rPrChange>
              </w:rPr>
              <w:t xml:space="preserve">      </w:t>
            </w:r>
            <w:r w:rsidRPr="00A22D71">
              <w:rPr>
                <w:color w:val="880000"/>
                <w:lang w:val="en-US"/>
                <w:rPrChange w:id="2521" w:author="Сергей" w:date="2017-08-15T21:06:00Z">
                  <w:rPr>
                    <w:color w:val="880000"/>
                  </w:rPr>
                </w:rPrChange>
              </w:rPr>
              <w:t>// int -</w:t>
            </w:r>
            <w:r>
              <w:rPr>
                <w:color w:val="880000"/>
              </w:rPr>
              <w:t>занимает</w:t>
            </w:r>
            <w:r w:rsidRPr="00A22D71">
              <w:rPr>
                <w:color w:val="880000"/>
                <w:lang w:val="en-US"/>
                <w:rPrChange w:id="2522" w:author="Сергей" w:date="2017-08-15T21:06:00Z">
                  <w:rPr>
                    <w:color w:val="880000"/>
                  </w:rPr>
                </w:rPrChange>
              </w:rPr>
              <w:t xml:space="preserve"> 4 </w:t>
            </w:r>
            <w:r>
              <w:rPr>
                <w:color w:val="880000"/>
              </w:rPr>
              <w:t>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24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2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26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252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28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52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3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31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253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33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534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3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36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3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38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539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54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541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54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43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254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545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546" w:author="Сергей" w:date="2017-08-15T21:06:00Z">
                  <w:rPr>
                    <w:color w:val="000000"/>
                  </w:rPr>
                </w:rPrChange>
              </w:rPr>
              <w:t xml:space="preserve"> fileName)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4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48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5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551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000000"/>
                <w:lang w:val="en-US"/>
                <w:rPrChange w:id="2552" w:author="Сергей" w:date="2017-08-15T21:06:00Z">
                  <w:rPr>
                    <w:color w:val="000000"/>
                  </w:rPr>
                </w:rPrChange>
              </w:rPr>
              <w:t xml:space="preserve"> d </w:t>
            </w:r>
            <w:r w:rsidRPr="00A22D71">
              <w:rPr>
                <w:color w:val="666600"/>
                <w:lang w:val="en-US"/>
                <w:rPrChange w:id="255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55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55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666600"/>
                <w:lang w:val="en-US"/>
                <w:rPrChange w:id="255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57" w:author="Сергей" w:date="2017-08-15T21:06:00Z">
                  <w:rPr>
                    <w:color w:val="660066"/>
                  </w:rPr>
                </w:rPrChange>
              </w:rPr>
              <w:t>Now;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5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5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560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561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56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56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564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56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66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56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568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56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57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71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57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73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2574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57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76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57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578" w:author="Сергей" w:date="2017-08-15T21:06:00Z">
                  <w:rPr>
                    <w:color w:val="660066"/>
                  </w:rPr>
                </w:rPrChange>
              </w:rPr>
              <w:t>Read</w:t>
            </w:r>
            <w:r w:rsidRPr="00A22D71">
              <w:rPr>
                <w:color w:val="666600"/>
                <w:lang w:val="en-US"/>
                <w:rPrChange w:id="257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8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8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582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000000"/>
                <w:lang w:val="en-US"/>
                <w:rPrChange w:id="2583" w:author="Сергей" w:date="2017-08-15T21:06:00Z">
                  <w:rPr>
                    <w:color w:val="000000"/>
                  </w:rPr>
                </w:rPrChange>
              </w:rPr>
              <w:t xml:space="preserve"> br </w:t>
            </w:r>
            <w:r w:rsidRPr="00A22D71">
              <w:rPr>
                <w:color w:val="666600"/>
                <w:lang w:val="en-US"/>
                <w:rPrChange w:id="2584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58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586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58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588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666600"/>
                <w:lang w:val="en-US"/>
                <w:rPrChange w:id="258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590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591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59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59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594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2595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2596" w:author="Сергей" w:date="2017-08-15T21:06:00Z">
                  <w:rPr>
                    <w:color w:val="000000"/>
                  </w:rPr>
                </w:rPrChange>
              </w:rPr>
              <w:t xml:space="preserve"> a </w:t>
            </w:r>
            <w:r w:rsidRPr="00A22D71">
              <w:rPr>
                <w:color w:val="666600"/>
                <w:lang w:val="en-US"/>
                <w:rPrChange w:id="2597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59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599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60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601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666600"/>
                <w:lang w:val="en-US"/>
                <w:rPrChange w:id="2602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603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60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05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000000"/>
                <w:lang w:val="en-US"/>
                <w:rPrChange w:id="26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07" w:author="Сергей" w:date="2017-08-15T21:06:00Z">
                  <w:rPr>
                    <w:color w:val="666600"/>
                  </w:rPr>
                </w:rPrChange>
              </w:rPr>
              <w:t>/</w:t>
            </w:r>
            <w:r w:rsidRPr="00A22D71">
              <w:rPr>
                <w:color w:val="000000"/>
                <w:lang w:val="en-US"/>
                <w:rPrChange w:id="260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609" w:author="Сергей" w:date="2017-08-15T21:06:00Z">
                  <w:rPr>
                    <w:color w:val="006666"/>
                  </w:rPr>
                </w:rPrChange>
              </w:rPr>
              <w:t>4</w:t>
            </w:r>
            <w:r w:rsidRPr="00A22D71">
              <w:rPr>
                <w:color w:val="666600"/>
                <w:lang w:val="en-US"/>
                <w:rPrChange w:id="2610" w:author="Сергей" w:date="2017-08-15T21:06:00Z">
                  <w:rPr>
                    <w:color w:val="666600"/>
                  </w:rPr>
                </w:rPrChange>
              </w:rPr>
              <w:t>];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1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1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613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61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1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616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617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61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1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620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621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622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623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2624" w:author="Сергей" w:date="2017-08-15T21:06:00Z">
                  <w:rPr>
                    <w:color w:val="000000"/>
                  </w:rPr>
                </w:rPrChange>
              </w:rPr>
              <w:t xml:space="preserve"> fs</w:t>
            </w:r>
            <w:r w:rsidRPr="00A22D71">
              <w:rPr>
                <w:color w:val="666600"/>
                <w:lang w:val="en-US"/>
                <w:rPrChange w:id="262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26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000000"/>
                <w:lang w:val="en-US"/>
                <w:rPrChange w:id="262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28" w:author="Сергей" w:date="2017-08-15T21:06:00Z">
                  <w:rPr>
                    <w:color w:val="666600"/>
                  </w:rPr>
                </w:rPrChange>
              </w:rPr>
              <w:t>/</w:t>
            </w:r>
            <w:r w:rsidRPr="00A22D71">
              <w:rPr>
                <w:color w:val="000000"/>
                <w:lang w:val="en-US"/>
                <w:rPrChange w:id="26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630" w:author="Сергей" w:date="2017-08-15T21:06:00Z">
                  <w:rPr>
                    <w:color w:val="006666"/>
                  </w:rPr>
                </w:rPrChange>
              </w:rPr>
              <w:t>4</w:t>
            </w:r>
            <w:r w:rsidRPr="00A22D71">
              <w:rPr>
                <w:color w:val="666600"/>
                <w:lang w:val="en-US"/>
                <w:rPrChange w:id="2631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632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2633" w:author="Сергей" w:date="2017-08-15T21:06:00Z">
                  <w:rPr>
                    <w:color w:val="666600"/>
                  </w:rPr>
                </w:rPrChange>
              </w:rPr>
              <w:t xml:space="preserve">++)    </w:t>
            </w:r>
            <w:r w:rsidRPr="00A22D71">
              <w:rPr>
                <w:color w:val="880000"/>
                <w:lang w:val="en-US"/>
                <w:rPrChange w:id="2634" w:author="Сергей" w:date="2017-08-15T21:06:00Z">
                  <w:rPr>
                    <w:color w:val="880000"/>
                  </w:rPr>
                </w:rPrChange>
              </w:rPr>
              <w:t xml:space="preserve">// int </w:t>
            </w:r>
            <w:r>
              <w:rPr>
                <w:color w:val="880000"/>
              </w:rPr>
              <w:t>занимает</w:t>
            </w:r>
            <w:r w:rsidRPr="00A22D71">
              <w:rPr>
                <w:color w:val="880000"/>
                <w:lang w:val="en-US"/>
                <w:rPrChange w:id="2635" w:author="Сергей" w:date="2017-08-15T21:06:00Z">
                  <w:rPr>
                    <w:color w:val="880000"/>
                  </w:rPr>
                </w:rPrChange>
              </w:rPr>
              <w:t xml:space="preserve"> 4 </w:t>
            </w:r>
            <w:r>
              <w:rPr>
                <w:color w:val="880000"/>
              </w:rPr>
              <w:t>байта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3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37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3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39" w:author="Сергей" w:date="2017-08-15T21:06:00Z">
                  <w:rPr>
                    <w:color w:val="000000"/>
                  </w:rPr>
                </w:rPrChange>
              </w:rPr>
              <w:t xml:space="preserve">                a</w:t>
            </w:r>
            <w:r w:rsidRPr="00A22D71">
              <w:rPr>
                <w:color w:val="666600"/>
                <w:lang w:val="en-US"/>
                <w:rPrChange w:id="2640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641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2642" w:author="Сергей" w:date="2017-08-15T21:06:00Z">
                  <w:rPr>
                    <w:color w:val="666600"/>
                  </w:rPr>
                </w:rPrChange>
              </w:rPr>
              <w:t>]</w:t>
            </w:r>
            <w:r w:rsidRPr="00A22D71">
              <w:rPr>
                <w:color w:val="000000"/>
                <w:lang w:val="en-US"/>
                <w:rPrChange w:id="264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44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45" w:author="Сергей" w:date="2017-08-15T21:06:00Z">
                  <w:rPr>
                    <w:color w:val="000000"/>
                  </w:rPr>
                </w:rPrChange>
              </w:rPr>
              <w:t xml:space="preserve"> br</w:t>
            </w:r>
            <w:r w:rsidRPr="00A22D71">
              <w:rPr>
                <w:color w:val="666600"/>
                <w:lang w:val="en-US"/>
                <w:rPrChange w:id="264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47" w:author="Сергей" w:date="2017-08-15T21:06:00Z">
                  <w:rPr>
                    <w:color w:val="660066"/>
                  </w:rPr>
                </w:rPrChange>
              </w:rPr>
              <w:t>ReadInt32</w:t>
            </w:r>
            <w:r w:rsidRPr="00A22D71">
              <w:rPr>
                <w:color w:val="666600"/>
                <w:lang w:val="en-US"/>
                <w:rPrChange w:id="2648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50" w:author="Сергей" w:date="2017-08-15T21:06:00Z">
                  <w:rPr>
                    <w:color w:val="000000"/>
                  </w:rPr>
                </w:rPrChange>
              </w:rPr>
              <w:t xml:space="preserve">                                                                    </w:t>
            </w:r>
            <w:del w:id="2651" w:author="Сергей" w:date="2017-08-15T21:06:00Z">
              <w:r w:rsidRPr="00A22D71" w:rsidDel="00A22D71">
                <w:rPr>
                  <w:color w:val="880000"/>
                  <w:lang w:val="en-US"/>
                  <w:rPrChange w:id="2652" w:author="Сергей" w:date="2017-08-15T21:06:00Z">
                    <w:rPr>
                      <w:color w:val="880000"/>
                    </w:rPr>
                  </w:rPrChange>
                </w:rPr>
                <w:delText>// if (i % 3 == 0) Console.WriteLine("{0,3} {1}", i, a);</w:delText>
              </w:r>
            </w:del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5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54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5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56" w:author="Сергей" w:date="2017-08-15T21:06:00Z">
                  <w:rPr>
                    <w:color w:val="000000"/>
                  </w:rPr>
                </w:rPrChange>
              </w:rPr>
              <w:t xml:space="preserve">            br</w:t>
            </w:r>
            <w:r w:rsidRPr="00A22D71">
              <w:rPr>
                <w:color w:val="666600"/>
                <w:lang w:val="en-US"/>
                <w:rPrChange w:id="2657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58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659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6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61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266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63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664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6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6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667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668" w:author="Сергей" w:date="2017-08-15T21:06:00Z">
                  <w:rPr>
                    <w:color w:val="000000"/>
                  </w:rPr>
                </w:rPrChange>
              </w:rPr>
              <w:t xml:space="preserve"> max </w:t>
            </w:r>
            <w:r w:rsidRPr="00A22D71">
              <w:rPr>
                <w:color w:val="666600"/>
                <w:lang w:val="en-US"/>
                <w:rPrChange w:id="266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7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671" w:author="Сергей" w:date="2017-08-15T21:06:00Z">
                  <w:rPr>
                    <w:color w:val="006666"/>
                  </w:rPr>
                </w:rPrChange>
              </w:rPr>
              <w:t>0;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7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7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674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67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7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677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678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679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8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681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682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683" w:author="Сергей" w:date="2017-08-15T21:06:00Z">
                  <w:rPr>
                    <w:color w:val="000000"/>
                  </w:rPr>
                </w:rPrChange>
              </w:rPr>
              <w:t xml:space="preserve"> i </w:t>
            </w:r>
            <w:r w:rsidRPr="00A22D71">
              <w:rPr>
                <w:color w:val="666600"/>
                <w:lang w:val="en-US"/>
                <w:rPrChange w:id="2684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2685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68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687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666600"/>
                <w:lang w:val="en-US"/>
                <w:rPrChange w:id="2688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689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2690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69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692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2693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000000"/>
                <w:lang w:val="en-US"/>
                <w:rPrChange w:id="26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69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696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2697" w:author="Сергей" w:date="2017-08-15T21:06:00Z">
                  <w:rPr>
                    <w:color w:val="000000"/>
                  </w:rPr>
                </w:rPrChange>
              </w:rPr>
              <w:t xml:space="preserve"> j </w:t>
            </w:r>
            <w:r w:rsidRPr="00A22D71">
              <w:rPr>
                <w:color w:val="666600"/>
                <w:lang w:val="en-US"/>
                <w:rPrChange w:id="269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69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700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2701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702" w:author="Сергей" w:date="2017-08-15T21:06:00Z">
                  <w:rPr>
                    <w:color w:val="000000"/>
                  </w:rPr>
                </w:rPrChange>
              </w:rPr>
              <w:t xml:space="preserve"> j </w:t>
            </w:r>
            <w:r w:rsidRPr="00A22D71">
              <w:rPr>
                <w:color w:val="666600"/>
                <w:lang w:val="en-US"/>
                <w:rPrChange w:id="2703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2704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70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06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666600"/>
                <w:lang w:val="en-US"/>
                <w:rPrChange w:id="2707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2708" w:author="Сергей" w:date="2017-08-15T21:06:00Z">
                  <w:rPr>
                    <w:color w:val="000000"/>
                  </w:rPr>
                </w:rPrChange>
              </w:rPr>
              <w:t xml:space="preserve"> j</w:t>
            </w:r>
            <w:r w:rsidRPr="00A22D71">
              <w:rPr>
                <w:color w:val="666600"/>
                <w:lang w:val="en-US"/>
                <w:rPrChange w:id="2709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1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11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000088"/>
                <w:lang w:val="en-US"/>
                <w:rPrChange w:id="2712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271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1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2715" w:author="Сергей" w:date="2017-08-15T21:06:00Z">
                  <w:rPr>
                    <w:color w:val="660066"/>
                  </w:rPr>
                </w:rPrChange>
              </w:rPr>
              <w:t>Math</w:t>
            </w:r>
            <w:r w:rsidRPr="00A22D71">
              <w:rPr>
                <w:color w:val="666600"/>
                <w:lang w:val="en-US"/>
                <w:rPrChange w:id="271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17" w:author="Сергей" w:date="2017-08-15T21:06:00Z">
                  <w:rPr>
                    <w:color w:val="660066"/>
                  </w:rPr>
                </w:rPrChange>
              </w:rPr>
              <w:t>Abs</w:t>
            </w:r>
            <w:r w:rsidRPr="00A22D71">
              <w:rPr>
                <w:color w:val="666600"/>
                <w:lang w:val="en-US"/>
                <w:rPrChange w:id="271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719" w:author="Сергей" w:date="2017-08-15T21:06:00Z">
                  <w:rPr>
                    <w:color w:val="000000"/>
                  </w:rPr>
                </w:rPrChange>
              </w:rPr>
              <w:t xml:space="preserve">i </w:t>
            </w:r>
            <w:r w:rsidRPr="00A22D71">
              <w:rPr>
                <w:color w:val="666600"/>
                <w:lang w:val="en-US"/>
                <w:rPrChange w:id="2720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0000"/>
                <w:lang w:val="en-US"/>
                <w:rPrChange w:id="2721" w:author="Сергей" w:date="2017-08-15T21:06:00Z">
                  <w:rPr>
                    <w:color w:val="000000"/>
                  </w:rPr>
                </w:rPrChange>
              </w:rPr>
              <w:t xml:space="preserve"> j</w:t>
            </w:r>
            <w:r w:rsidRPr="00A22D71">
              <w:rPr>
                <w:color w:val="666600"/>
                <w:lang w:val="en-US"/>
                <w:rPrChange w:id="2722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272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24" w:author="Сергей" w:date="2017-08-15T21:06:00Z">
                  <w:rPr>
                    <w:color w:val="666600"/>
                  </w:rPr>
                </w:rPrChange>
              </w:rPr>
              <w:t>&gt;=</w:t>
            </w:r>
            <w:r w:rsidRPr="00A22D71">
              <w:rPr>
                <w:color w:val="000000"/>
                <w:lang w:val="en-US"/>
                <w:rPrChange w:id="272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726" w:author="Сергей" w:date="2017-08-15T21:06:00Z">
                  <w:rPr>
                    <w:color w:val="006666"/>
                  </w:rPr>
                </w:rPrChange>
              </w:rPr>
              <w:t>8</w:t>
            </w:r>
            <w:r w:rsidRPr="00A22D71">
              <w:rPr>
                <w:color w:val="000000"/>
                <w:lang w:val="en-US"/>
                <w:rPrChange w:id="272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28" w:author="Сергей" w:date="2017-08-15T21:06:00Z">
                  <w:rPr>
                    <w:color w:val="666600"/>
                  </w:rPr>
                </w:rPrChange>
              </w:rPr>
              <w:t>&amp;&amp;</w:t>
            </w:r>
            <w:r w:rsidRPr="00A22D71">
              <w:rPr>
                <w:color w:val="000000"/>
                <w:lang w:val="en-US"/>
                <w:rPrChange w:id="2729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730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731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2732" w:author="Сергей" w:date="2017-08-15T21:06:00Z">
                  <w:rPr>
                    <w:color w:val="666600"/>
                  </w:rPr>
                </w:rPrChange>
              </w:rPr>
              <w:t>]</w:t>
            </w:r>
            <w:r w:rsidRPr="00A22D71">
              <w:rPr>
                <w:color w:val="000000"/>
                <w:lang w:val="en-US"/>
                <w:rPrChange w:id="273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34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2735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736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737" w:author="Сергей" w:date="2017-08-15T21:06:00Z">
                  <w:rPr>
                    <w:color w:val="000000"/>
                  </w:rPr>
                </w:rPrChange>
              </w:rPr>
              <w:t>j</w:t>
            </w:r>
            <w:r w:rsidRPr="00A22D71">
              <w:rPr>
                <w:color w:val="666600"/>
                <w:lang w:val="en-US"/>
                <w:rPrChange w:id="2738" w:author="Сергей" w:date="2017-08-15T21:06:00Z">
                  <w:rPr>
                    <w:color w:val="666600"/>
                  </w:rPr>
                </w:rPrChange>
              </w:rPr>
              <w:t>]</w:t>
            </w:r>
            <w:r w:rsidRPr="00A22D71">
              <w:rPr>
                <w:color w:val="000000"/>
                <w:lang w:val="en-US"/>
                <w:rPrChange w:id="273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40" w:author="Сергей" w:date="2017-08-15T21:06:00Z">
                  <w:rPr>
                    <w:color w:val="666600"/>
                  </w:rPr>
                </w:rPrChange>
              </w:rPr>
              <w:t>&gt;</w:t>
            </w:r>
            <w:r w:rsidRPr="00A22D71">
              <w:rPr>
                <w:color w:val="000000"/>
                <w:lang w:val="en-US"/>
                <w:rPrChange w:id="2741" w:author="Сергей" w:date="2017-08-15T21:06:00Z">
                  <w:rPr>
                    <w:color w:val="000000"/>
                  </w:rPr>
                </w:rPrChange>
              </w:rPr>
              <w:t xml:space="preserve"> max</w:t>
            </w:r>
            <w:r w:rsidRPr="00A22D71">
              <w:rPr>
                <w:color w:val="666600"/>
                <w:lang w:val="en-US"/>
                <w:rPrChange w:id="2742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2743" w:author="Сергей" w:date="2017-08-15T21:06:00Z">
                  <w:rPr>
                    <w:color w:val="000000"/>
                  </w:rPr>
                </w:rPrChange>
              </w:rPr>
              <w:t xml:space="preserve"> max </w:t>
            </w:r>
            <w:r w:rsidRPr="00A22D71">
              <w:rPr>
                <w:color w:val="666600"/>
                <w:lang w:val="en-US"/>
                <w:rPrChange w:id="2744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745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746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747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2748" w:author="Сергей" w:date="2017-08-15T21:06:00Z">
                  <w:rPr>
                    <w:color w:val="666600"/>
                  </w:rPr>
                </w:rPrChange>
              </w:rPr>
              <w:t>]</w:t>
            </w:r>
            <w:r w:rsidRPr="00A22D71">
              <w:rPr>
                <w:color w:val="000000"/>
                <w:lang w:val="en-US"/>
                <w:rPrChange w:id="274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50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2751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752" w:author="Сергей" w:date="2017-08-15T21:06:00Z">
                  <w:rPr>
                    <w:color w:val="666600"/>
                  </w:rPr>
                </w:rPrChange>
              </w:rPr>
              <w:t>[</w:t>
            </w:r>
            <w:r w:rsidRPr="00A22D71">
              <w:rPr>
                <w:color w:val="000000"/>
                <w:lang w:val="en-US"/>
                <w:rPrChange w:id="2753" w:author="Сергей" w:date="2017-08-15T21:06:00Z">
                  <w:rPr>
                    <w:color w:val="000000"/>
                  </w:rPr>
                </w:rPrChange>
              </w:rPr>
              <w:t>j</w:t>
            </w:r>
            <w:r w:rsidRPr="00A22D71">
              <w:rPr>
                <w:color w:val="666600"/>
                <w:lang w:val="en-US"/>
                <w:rPrChange w:id="2754" w:author="Сергей" w:date="2017-08-15T21:06:00Z">
                  <w:rPr>
                    <w:color w:val="666600"/>
                  </w:rPr>
                </w:rPrChange>
              </w:rPr>
              <w:t>];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5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5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757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75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59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76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761" w:author="Сергей" w:date="2017-08-15T21:06:00Z">
                  <w:rPr>
                    <w:color w:val="000000"/>
                  </w:rPr>
                </w:rPrChange>
              </w:rPr>
              <w:t>max</w:t>
            </w:r>
            <w:r w:rsidRPr="00A22D71">
              <w:rPr>
                <w:color w:val="666600"/>
                <w:lang w:val="en-US"/>
                <w:rPrChange w:id="276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6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6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765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276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67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276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2769" w:author="Сергей" w:date="2017-08-15T21:06:00Z">
                  <w:rPr>
                    <w:color w:val="660066"/>
                  </w:rPr>
                </w:rPrChange>
              </w:rPr>
              <w:t>DateTime</w:t>
            </w:r>
            <w:r w:rsidRPr="00A22D71">
              <w:rPr>
                <w:color w:val="666600"/>
                <w:lang w:val="en-US"/>
                <w:rPrChange w:id="277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771" w:author="Сергей" w:date="2017-08-15T21:06:00Z">
                  <w:rPr>
                    <w:color w:val="660066"/>
                  </w:rPr>
                </w:rPrChange>
              </w:rPr>
              <w:t>Now</w:t>
            </w:r>
            <w:r w:rsidRPr="00A22D71">
              <w:rPr>
                <w:color w:val="000000"/>
                <w:lang w:val="en-US"/>
                <w:rPrChange w:id="277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773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0000"/>
                <w:lang w:val="en-US"/>
                <w:rPrChange w:id="2774" w:author="Сергей" w:date="2017-08-15T21:06:00Z">
                  <w:rPr>
                    <w:color w:val="000000"/>
                  </w:rPr>
                </w:rPrChange>
              </w:rPr>
              <w:t xml:space="preserve"> d</w:t>
            </w:r>
            <w:r w:rsidRPr="00A22D71">
              <w:rPr>
                <w:color w:val="666600"/>
                <w:lang w:val="en-US"/>
                <w:rPrChange w:id="277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7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77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7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79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780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78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782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78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784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278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786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2787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2788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8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90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79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79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793" w:author="Сергей" w:date="2017-08-15T21:06:00Z">
                  <w:rPr>
                    <w:color w:val="660066"/>
                  </w:rPr>
                </w:rPrChange>
              </w:rPr>
              <w:t>Save</w:t>
            </w:r>
            <w:r w:rsidRPr="00A22D71">
              <w:rPr>
                <w:color w:val="666600"/>
                <w:lang w:val="en-US"/>
                <w:rPrChange w:id="2794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795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279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79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2798" w:author="Сергей" w:date="2017-08-15T21:06:00Z">
                  <w:rPr>
                    <w:color w:val="006666"/>
                  </w:rPr>
                </w:rPrChange>
              </w:rPr>
              <w:t>100000</w:t>
            </w:r>
            <w:r w:rsidRPr="00A22D71">
              <w:rPr>
                <w:color w:val="666600"/>
                <w:lang w:val="en-US"/>
                <w:rPrChange w:id="2799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0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0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802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280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2804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280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280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3"/>
        <w:widowControl w:val="0"/>
        <w:spacing w:before="0" w:after="0" w:line="240" w:lineRule="auto"/>
        <w:contextualSpacing w:val="0"/>
      </w:pPr>
      <w:bookmarkStart w:id="2807" w:name="_c6cstsiqniyi" w:colFirst="0" w:colLast="0"/>
      <w:bookmarkEnd w:id="2807"/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2808" w:name="_29rn056k56f9" w:colFirst="0" w:colLast="0"/>
      <w:bookmarkEnd w:id="2808"/>
      <w:r>
        <w:br w:type="page"/>
      </w:r>
    </w:p>
    <w:p w:rsidR="00A57029" w:rsidRDefault="00BD1D81">
      <w:pPr>
        <w:pStyle w:val="3"/>
        <w:widowControl w:val="0"/>
        <w:spacing w:before="0" w:after="0" w:line="240" w:lineRule="auto"/>
        <w:contextualSpacing w:val="0"/>
      </w:pPr>
      <w:bookmarkStart w:id="2809" w:name="_fxouc5etjbwy" w:colFirst="0" w:colLast="0"/>
      <w:bookmarkEnd w:id="2809"/>
      <w:r>
        <w:lastRenderedPageBreak/>
        <w:t>Задача 3. Минимум функции</w:t>
      </w:r>
    </w:p>
    <w:p w:rsidR="00A57029" w:rsidRDefault="00A57029">
      <w:pPr>
        <w:pStyle w:val="normal"/>
        <w:widowControl w:val="0"/>
        <w:spacing w:before="0" w:after="0" w:line="240" w:lineRule="auto"/>
      </w:pPr>
    </w:p>
    <w:p w:rsidR="00A57029" w:rsidRPr="00D908BE" w:rsidRDefault="00BD1D81">
      <w:pPr>
        <w:pStyle w:val="normal"/>
        <w:widowControl w:val="0"/>
        <w:spacing w:before="0" w:after="0" w:line="240" w:lineRule="auto"/>
      </w:pPr>
      <w:r w:rsidRPr="00D908BE">
        <w:t xml:space="preserve">Написать программу сохранения результатов вычисления заданной функции в файл для дальнейшей обработки файла. Разбить программу на две функции: одна записывает данные функции </w:t>
      </w:r>
      <w:proofErr w:type="gramStart"/>
      <w:r w:rsidRPr="00D908BE">
        <w:t>в</w:t>
      </w:r>
      <w:proofErr w:type="gramEnd"/>
      <w:r w:rsidRPr="00D908BE">
        <w:t xml:space="preserve"> </w:t>
      </w:r>
      <w:proofErr w:type="gramStart"/>
      <w:r w:rsidRPr="00D908BE">
        <w:t>файла</w:t>
      </w:r>
      <w:proofErr w:type="gramEnd"/>
      <w:r w:rsidRPr="00D908BE">
        <w:t xml:space="preserve"> на промежутке от </w:t>
      </w:r>
      <w:r>
        <w:t>a</w:t>
      </w:r>
      <w:r w:rsidRPr="00D908BE">
        <w:t xml:space="preserve"> до </w:t>
      </w:r>
      <w:r>
        <w:t>b</w:t>
      </w:r>
      <w:r w:rsidRPr="00D908BE">
        <w:t xml:space="preserve"> с шагом </w:t>
      </w:r>
      <w:r>
        <w:t>h</w:t>
      </w:r>
      <w:r w:rsidRPr="00D908BE">
        <w:t>, а другая считывает данные и находит минимум функции.</w:t>
      </w:r>
    </w:p>
    <w:p w:rsidR="00A57029" w:rsidRPr="00D908BE" w:rsidRDefault="00A57029">
      <w:pPr>
        <w:pStyle w:val="normal"/>
        <w:widowControl w:val="0"/>
        <w:spacing w:before="0" w:after="0" w:line="240" w:lineRule="auto"/>
      </w:pPr>
    </w:p>
    <w:tbl>
      <w:tblPr>
        <w:tblStyle w:val="aff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1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811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81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13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1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815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28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17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281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000000"/>
                <w:lang w:val="en-US"/>
                <w:rPrChange w:id="2819" w:author="Сергей" w:date="2017-08-15T21:06:00Z">
                  <w:rPr>
                    <w:color w:val="000000"/>
                  </w:rPr>
                </w:rPrChange>
              </w:rPr>
              <w:t>IO;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2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2821" w:author="Сергей" w:date="2017-08-15T21:06:00Z">
                  <w:rPr>
                    <w:color w:val="000088"/>
                  </w:rPr>
                </w:rPrChange>
              </w:rPr>
              <w:t>namespace</w:t>
            </w:r>
            <w:r w:rsidRPr="00A22D71">
              <w:rPr>
                <w:color w:val="000000"/>
                <w:lang w:val="en-US"/>
                <w:rPrChange w:id="282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23" w:author="Сергей" w:date="2017-08-15T21:06:00Z">
                  <w:rPr>
                    <w:color w:val="660066"/>
                  </w:rPr>
                </w:rPrChange>
              </w:rPr>
              <w:t>DoubleBinary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25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2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27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2828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282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30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3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32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3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3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835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283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37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8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39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840" w:author="Сергей" w:date="2017-08-15T21:06:00Z">
                  <w:rPr>
                    <w:color w:val="000000"/>
                  </w:rPr>
                </w:rPrChange>
              </w:rPr>
              <w:t xml:space="preserve"> F</w:t>
            </w:r>
            <w:r w:rsidRPr="00A22D71">
              <w:rPr>
                <w:color w:val="666600"/>
                <w:lang w:val="en-US"/>
                <w:rPrChange w:id="2841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842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843" w:author="Сергей" w:date="2017-08-15T21:06:00Z">
                  <w:rPr>
                    <w:color w:val="000000"/>
                  </w:rPr>
                </w:rPrChange>
              </w:rPr>
              <w:t xml:space="preserve"> x)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4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45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4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4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848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000000"/>
                <w:lang w:val="en-US"/>
                <w:rPrChange w:id="2849" w:author="Сергей" w:date="2017-08-15T21:06:00Z">
                  <w:rPr>
                    <w:color w:val="000000"/>
                  </w:rPr>
                </w:rPrChange>
              </w:rPr>
              <w:t xml:space="preserve"> x </w:t>
            </w:r>
            <w:r w:rsidRPr="00A22D71">
              <w:rPr>
                <w:color w:val="666600"/>
                <w:lang w:val="en-US"/>
                <w:rPrChange w:id="2850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2851" w:author="Сергей" w:date="2017-08-15T21:06:00Z">
                  <w:rPr>
                    <w:color w:val="000000"/>
                  </w:rPr>
                </w:rPrChange>
              </w:rPr>
              <w:t xml:space="preserve"> x</w:t>
            </w:r>
            <w:r w:rsidRPr="00A22D71">
              <w:rPr>
                <w:color w:val="666600"/>
                <w:lang w:val="en-US"/>
                <w:rPrChange w:id="2852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6666"/>
                <w:lang w:val="en-US"/>
                <w:rPrChange w:id="2853" w:author="Сергей" w:date="2017-08-15T21:06:00Z">
                  <w:rPr>
                    <w:color w:val="006666"/>
                  </w:rPr>
                </w:rPrChange>
              </w:rPr>
              <w:t>50</w:t>
            </w:r>
            <w:r w:rsidRPr="00A22D71">
              <w:rPr>
                <w:color w:val="666600"/>
                <w:lang w:val="en-US"/>
                <w:rPrChange w:id="2854" w:author="Сергей" w:date="2017-08-15T21:06:00Z">
                  <w:rPr>
                    <w:color w:val="666600"/>
                  </w:rPr>
                </w:rPrChange>
              </w:rPr>
              <w:t>*</w:t>
            </w:r>
            <w:r w:rsidRPr="00A22D71">
              <w:rPr>
                <w:color w:val="000000"/>
                <w:lang w:val="en-US"/>
                <w:rPrChange w:id="2855" w:author="Сергей" w:date="2017-08-15T21:06:00Z">
                  <w:rPr>
                    <w:color w:val="000000"/>
                  </w:rPr>
                </w:rPrChange>
              </w:rPr>
              <w:t>x</w:t>
            </w:r>
            <w:r w:rsidRPr="00A22D71">
              <w:rPr>
                <w:color w:val="666600"/>
                <w:lang w:val="en-US"/>
                <w:rPrChange w:id="2856" w:author="Сергей" w:date="2017-08-15T21:06:00Z">
                  <w:rPr>
                    <w:color w:val="666600"/>
                  </w:rPr>
                </w:rPrChange>
              </w:rPr>
              <w:t>+</w:t>
            </w:r>
            <w:r w:rsidRPr="00A22D71">
              <w:rPr>
                <w:color w:val="006666"/>
                <w:lang w:val="en-US"/>
                <w:rPrChange w:id="2857" w:author="Сергей" w:date="2017-08-15T21:06:00Z">
                  <w:rPr>
                    <w:color w:val="006666"/>
                  </w:rPr>
                </w:rPrChange>
              </w:rPr>
              <w:t>10;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5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59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6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61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862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286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64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86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66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286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68" w:author="Сергей" w:date="2017-08-15T21:06:00Z">
                  <w:rPr>
                    <w:color w:val="660066"/>
                  </w:rPr>
                </w:rPrChange>
              </w:rPr>
              <w:t>SaveFunc</w:t>
            </w:r>
            <w:r w:rsidRPr="00A22D71">
              <w:rPr>
                <w:color w:val="666600"/>
                <w:lang w:val="en-US"/>
                <w:rPrChange w:id="286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870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871" w:author="Сергей" w:date="2017-08-15T21:06:00Z">
                  <w:rPr>
                    <w:color w:val="000000"/>
                  </w:rPr>
                </w:rPrChange>
              </w:rPr>
              <w:t xml:space="preserve"> fileName</w:t>
            </w:r>
            <w:r w:rsidRPr="00A22D71">
              <w:rPr>
                <w:color w:val="666600"/>
                <w:lang w:val="en-US"/>
                <w:rPrChange w:id="287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87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74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875" w:author="Сергей" w:date="2017-08-15T21:06:00Z">
                  <w:rPr>
                    <w:color w:val="000000"/>
                  </w:rPr>
                </w:rPrChange>
              </w:rPr>
              <w:t xml:space="preserve"> a</w:t>
            </w:r>
            <w:r w:rsidRPr="00A22D71">
              <w:rPr>
                <w:color w:val="666600"/>
                <w:lang w:val="en-US"/>
                <w:rPrChange w:id="2876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88"/>
                <w:lang w:val="en-US"/>
                <w:rPrChange w:id="2877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878" w:author="Сергей" w:date="2017-08-15T21:06:00Z">
                  <w:rPr>
                    <w:color w:val="000000"/>
                  </w:rPr>
                </w:rPrChange>
              </w:rPr>
              <w:t xml:space="preserve"> b</w:t>
            </w:r>
            <w:r w:rsidRPr="00A22D71">
              <w:rPr>
                <w:color w:val="666600"/>
                <w:lang w:val="en-US"/>
                <w:rPrChange w:id="2879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88"/>
                <w:lang w:val="en-US"/>
                <w:rPrChange w:id="2880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881" w:author="Сергей" w:date="2017-08-15T21:06:00Z">
                  <w:rPr>
                    <w:color w:val="000000"/>
                  </w:rPr>
                </w:rPrChange>
              </w:rPr>
              <w:t xml:space="preserve"> h)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8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83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88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88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886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887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88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88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890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89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92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89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894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89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89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897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89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899" w:author="Сергей" w:date="2017-08-15T21:06:00Z">
                  <w:rPr>
                    <w:color w:val="660066"/>
                  </w:rPr>
                </w:rPrChange>
              </w:rPr>
              <w:t>Create</w:t>
            </w:r>
            <w:r w:rsidRPr="00A22D71">
              <w:rPr>
                <w:color w:val="666600"/>
                <w:lang w:val="en-US"/>
                <w:rPrChange w:id="290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90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02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90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04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905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0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0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908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000000"/>
                <w:lang w:val="en-US"/>
                <w:rPrChange w:id="2909" w:author="Сергей" w:date="2017-08-15T21:06:00Z">
                  <w:rPr>
                    <w:color w:val="000000"/>
                  </w:rPr>
                </w:rPrChange>
              </w:rPr>
              <w:t xml:space="preserve"> bw </w:t>
            </w:r>
            <w:r w:rsidRPr="00A22D71">
              <w:rPr>
                <w:color w:val="666600"/>
                <w:lang w:val="en-US"/>
                <w:rPrChange w:id="291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911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912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91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14" w:author="Сергей" w:date="2017-08-15T21:06:00Z">
                  <w:rPr>
                    <w:color w:val="660066"/>
                  </w:rPr>
                </w:rPrChange>
              </w:rPr>
              <w:t>BinaryWriter</w:t>
            </w:r>
            <w:r w:rsidRPr="00A22D71">
              <w:rPr>
                <w:color w:val="666600"/>
                <w:lang w:val="en-US"/>
                <w:rPrChange w:id="2915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916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2917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1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19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920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921" w:author="Сергей" w:date="2017-08-15T21:06:00Z">
                  <w:rPr>
                    <w:color w:val="000000"/>
                  </w:rPr>
                </w:rPrChange>
              </w:rPr>
              <w:t xml:space="preserve"> x </w:t>
            </w:r>
            <w:r w:rsidRPr="00A22D71">
              <w:rPr>
                <w:color w:val="666600"/>
                <w:lang w:val="en-US"/>
                <w:rPrChange w:id="2922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923" w:author="Сергей" w:date="2017-08-15T21:06:00Z">
                  <w:rPr>
                    <w:color w:val="000000"/>
                  </w:rPr>
                </w:rPrChange>
              </w:rPr>
              <w:t xml:space="preserve"> a;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2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2926" w:author="Сергей" w:date="2017-08-15T21:06:00Z">
                  <w:rPr>
                    <w:color w:val="000088"/>
                  </w:rPr>
                </w:rPrChange>
              </w:rPr>
              <w:t>while</w:t>
            </w:r>
            <w:r w:rsidRPr="00A22D71">
              <w:rPr>
                <w:color w:val="000000"/>
                <w:lang w:val="en-US"/>
                <w:rPrChange w:id="2927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292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929" w:author="Сергей" w:date="2017-08-15T21:06:00Z">
                  <w:rPr>
                    <w:color w:val="000000"/>
                  </w:rPr>
                </w:rPrChange>
              </w:rPr>
              <w:t>x</w:t>
            </w:r>
            <w:r w:rsidRPr="00A22D71">
              <w:rPr>
                <w:color w:val="666600"/>
                <w:lang w:val="en-US"/>
                <w:rPrChange w:id="2930" w:author="Сергей" w:date="2017-08-15T21:06:00Z">
                  <w:rPr>
                    <w:color w:val="666600"/>
                  </w:rPr>
                </w:rPrChange>
              </w:rPr>
              <w:t>&lt;=</w:t>
            </w:r>
            <w:r w:rsidRPr="00A22D71">
              <w:rPr>
                <w:color w:val="000000"/>
                <w:lang w:val="en-US"/>
                <w:rPrChange w:id="2931" w:author="Сергей" w:date="2017-08-15T21:06:00Z">
                  <w:rPr>
                    <w:color w:val="000000"/>
                  </w:rPr>
                </w:rPrChange>
              </w:rPr>
              <w:t>b)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3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33" w:author="Сергей" w:date="2017-08-15T21:06:00Z">
                  <w:rPr>
                    <w:color w:val="000000"/>
                  </w:rPr>
                </w:rPrChange>
              </w:rPr>
              <w:t xml:space="preserve">    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3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35" w:author="Сергей" w:date="2017-08-15T21:06:00Z">
                  <w:rPr>
                    <w:color w:val="000000"/>
                  </w:rPr>
                </w:rPrChange>
              </w:rPr>
              <w:t xml:space="preserve">                bw</w:t>
            </w:r>
            <w:r w:rsidRPr="00A22D71">
              <w:rPr>
                <w:color w:val="666600"/>
                <w:lang w:val="en-US"/>
                <w:rPrChange w:id="293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37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293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939" w:author="Сергей" w:date="2017-08-15T21:06:00Z">
                  <w:rPr>
                    <w:color w:val="000000"/>
                  </w:rPr>
                </w:rPrChange>
              </w:rPr>
              <w:t>F</w:t>
            </w:r>
            <w:r w:rsidRPr="00A22D71">
              <w:rPr>
                <w:color w:val="666600"/>
                <w:lang w:val="en-US"/>
                <w:rPrChange w:id="29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941" w:author="Сергей" w:date="2017-08-15T21:06:00Z">
                  <w:rPr>
                    <w:color w:val="000000"/>
                  </w:rPr>
                </w:rPrChange>
              </w:rPr>
              <w:t>x</w:t>
            </w:r>
            <w:r w:rsidRPr="00A22D71">
              <w:rPr>
                <w:color w:val="666600"/>
                <w:lang w:val="en-US"/>
                <w:rPrChange w:id="2942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4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44" w:author="Сергей" w:date="2017-08-15T21:06:00Z">
                  <w:rPr>
                    <w:color w:val="000000"/>
                  </w:rPr>
                </w:rPrChange>
              </w:rPr>
              <w:t xml:space="preserve">                x </w:t>
            </w:r>
            <w:r w:rsidRPr="00A22D71">
              <w:rPr>
                <w:color w:val="666600"/>
                <w:lang w:val="en-US"/>
                <w:rPrChange w:id="2945" w:author="Сергей" w:date="2017-08-15T21:06:00Z">
                  <w:rPr>
                    <w:color w:val="666600"/>
                  </w:rPr>
                </w:rPrChange>
              </w:rPr>
              <w:t>+=</w:t>
            </w:r>
            <w:r w:rsidRPr="00A22D71">
              <w:rPr>
                <w:color w:val="000000"/>
                <w:lang w:val="en-US"/>
                <w:rPrChange w:id="2946" w:author="Сергей" w:date="2017-08-15T21:06:00Z">
                  <w:rPr>
                    <w:color w:val="000000"/>
                  </w:rPr>
                </w:rPrChange>
              </w:rPr>
              <w:t xml:space="preserve"> h</w:t>
            </w:r>
            <w:r w:rsidRPr="00A22D71">
              <w:rPr>
                <w:color w:val="666600"/>
                <w:lang w:val="en-US"/>
                <w:rPrChange w:id="2947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880000"/>
                <w:lang w:val="en-US"/>
                <w:rPrChange w:id="2948" w:author="Сергей" w:date="2017-08-15T21:06:00Z">
                  <w:rPr>
                    <w:color w:val="880000"/>
                  </w:rPr>
                </w:rPrChange>
              </w:rPr>
              <w:t>// x=x+h;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50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5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52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2953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54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955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5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57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295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59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2960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6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62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6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6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2965" w:author="Сергей" w:date="2017-08-15T21:06:00Z">
                  <w:rPr>
                    <w:color w:val="000088"/>
                  </w:rPr>
                </w:rPrChange>
              </w:rPr>
              <w:t>public</w:t>
            </w:r>
            <w:r w:rsidRPr="00A22D71">
              <w:rPr>
                <w:color w:val="000000"/>
                <w:lang w:val="en-US"/>
                <w:rPrChange w:id="296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967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296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969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297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71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2972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2973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2974" w:author="Сергей" w:date="2017-08-15T21:06:00Z">
                  <w:rPr>
                    <w:color w:val="000000"/>
                  </w:rPr>
                </w:rPrChange>
              </w:rPr>
              <w:t xml:space="preserve"> fileName)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7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76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7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2978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2979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000000"/>
                <w:lang w:val="en-US"/>
                <w:rPrChange w:id="2980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298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298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2983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298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85" w:author="Сергей" w:date="2017-08-15T21:06:00Z">
                  <w:rPr>
                    <w:color w:val="660066"/>
                  </w:rPr>
                </w:rPrChange>
              </w:rPr>
              <w:t>FileStream</w:t>
            </w:r>
            <w:r w:rsidRPr="00A22D71">
              <w:rPr>
                <w:color w:val="666600"/>
                <w:lang w:val="en-US"/>
                <w:rPrChange w:id="298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2987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298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98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90" w:author="Сергей" w:date="2017-08-15T21:06:00Z">
                  <w:rPr>
                    <w:color w:val="660066"/>
                  </w:rPr>
                </w:rPrChange>
              </w:rPr>
              <w:t>FileMode</w:t>
            </w:r>
            <w:r w:rsidRPr="00A22D71">
              <w:rPr>
                <w:color w:val="666600"/>
                <w:lang w:val="en-US"/>
                <w:rPrChange w:id="2991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92" w:author="Сергей" w:date="2017-08-15T21:06:00Z">
                  <w:rPr>
                    <w:color w:val="660066"/>
                  </w:rPr>
                </w:rPrChange>
              </w:rPr>
              <w:t>Open</w:t>
            </w:r>
            <w:r w:rsidRPr="00A22D71">
              <w:rPr>
                <w:color w:val="666600"/>
                <w:lang w:val="en-US"/>
                <w:rPrChange w:id="2993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299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2995" w:author="Сергей" w:date="2017-08-15T21:06:00Z">
                  <w:rPr>
                    <w:color w:val="660066"/>
                  </w:rPr>
                </w:rPrChange>
              </w:rPr>
              <w:t>FileAccess</w:t>
            </w:r>
            <w:r w:rsidRPr="00A22D71">
              <w:rPr>
                <w:color w:val="666600"/>
                <w:lang w:val="en-US"/>
                <w:rPrChange w:id="299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2997" w:author="Сергей" w:date="2017-08-15T21:06:00Z">
                  <w:rPr>
                    <w:color w:val="660066"/>
                  </w:rPr>
                </w:rPrChange>
              </w:rPr>
              <w:t>Read</w:t>
            </w:r>
            <w:r w:rsidRPr="00A22D71">
              <w:rPr>
                <w:color w:val="666600"/>
                <w:lang w:val="en-US"/>
                <w:rPrChange w:id="299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299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00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3001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000000"/>
                <w:lang w:val="en-US"/>
                <w:rPrChange w:id="3002" w:author="Сергей" w:date="2017-08-15T21:06:00Z">
                  <w:rPr>
                    <w:color w:val="000000"/>
                  </w:rPr>
                </w:rPrChange>
              </w:rPr>
              <w:t xml:space="preserve"> bw </w:t>
            </w:r>
            <w:r w:rsidRPr="00A22D71">
              <w:rPr>
                <w:color w:val="666600"/>
                <w:lang w:val="en-US"/>
                <w:rPrChange w:id="300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00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005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0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007" w:author="Сергей" w:date="2017-08-15T21:06:00Z">
                  <w:rPr>
                    <w:color w:val="660066"/>
                  </w:rPr>
                </w:rPrChange>
              </w:rPr>
              <w:t>BinaryReader</w:t>
            </w:r>
            <w:r w:rsidRPr="00A22D71">
              <w:rPr>
                <w:color w:val="666600"/>
                <w:lang w:val="en-US"/>
                <w:rPrChange w:id="300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3009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301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1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1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3013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3014" w:author="Сергей" w:date="2017-08-15T21:06:00Z">
                  <w:rPr>
                    <w:color w:val="000000"/>
                  </w:rPr>
                </w:rPrChange>
              </w:rPr>
              <w:t xml:space="preserve"> min </w:t>
            </w:r>
            <w:r w:rsidRPr="00A22D71">
              <w:rPr>
                <w:color w:val="666600"/>
                <w:lang w:val="en-US"/>
                <w:rPrChange w:id="301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01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017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666600"/>
                <w:lang w:val="en-US"/>
                <w:rPrChange w:id="301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19" w:author="Сергей" w:date="2017-08-15T21:06:00Z">
                  <w:rPr>
                    <w:color w:val="660066"/>
                  </w:rPr>
                </w:rPrChange>
              </w:rPr>
              <w:t>MaxValue;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2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2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3022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000000"/>
                <w:lang w:val="en-US"/>
                <w:rPrChange w:id="3023" w:author="Сергей" w:date="2017-08-15T21:06:00Z">
                  <w:rPr>
                    <w:color w:val="000000"/>
                  </w:rPr>
                </w:rPrChange>
              </w:rPr>
              <w:t xml:space="preserve"> d;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2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3026" w:author="Сергей" w:date="2017-08-15T21:06:00Z">
                  <w:rPr>
                    <w:color w:val="000088"/>
                  </w:rPr>
                </w:rPrChange>
              </w:rPr>
              <w:t>for</w:t>
            </w:r>
            <w:r w:rsidRPr="00A22D71">
              <w:rPr>
                <w:color w:val="666600"/>
                <w:lang w:val="en-US"/>
                <w:rPrChange w:id="302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028" w:author="Сергей" w:date="2017-08-15T21:06:00Z">
                  <w:rPr>
                    <w:color w:val="000088"/>
                  </w:rPr>
                </w:rPrChange>
              </w:rPr>
              <w:t>int</w:t>
            </w:r>
            <w:r w:rsidRPr="00A22D71">
              <w:rPr>
                <w:color w:val="000000"/>
                <w:lang w:val="en-US"/>
                <w:rPrChange w:id="3029" w:author="Сергей" w:date="2017-08-15T21:06:00Z">
                  <w:rPr>
                    <w:color w:val="000000"/>
                  </w:rPr>
                </w:rPrChange>
              </w:rPr>
              <w:t xml:space="preserve"> i</w:t>
            </w:r>
            <w:r w:rsidRPr="00A22D71">
              <w:rPr>
                <w:color w:val="666600"/>
                <w:lang w:val="en-US"/>
                <w:rPrChange w:id="3030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6666"/>
                <w:lang w:val="en-US"/>
                <w:rPrChange w:id="3031" w:author="Сергей" w:date="2017-08-15T21:06:00Z">
                  <w:rPr>
                    <w:color w:val="006666"/>
                  </w:rPr>
                </w:rPrChange>
              </w:rPr>
              <w:t>0</w:t>
            </w:r>
            <w:r w:rsidRPr="00A22D71">
              <w:rPr>
                <w:color w:val="666600"/>
                <w:lang w:val="en-US"/>
                <w:rPrChange w:id="3032" w:author="Сергей" w:date="2017-08-15T21:06:00Z">
                  <w:rPr>
                    <w:color w:val="666600"/>
                  </w:rPr>
                </w:rPrChange>
              </w:rPr>
              <w:t>;</w:t>
            </w:r>
            <w:r w:rsidRPr="00A22D71">
              <w:rPr>
                <w:color w:val="000000"/>
                <w:lang w:val="en-US"/>
                <w:rPrChange w:id="3033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3034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3035" w:author="Сергей" w:date="2017-08-15T21:06:00Z">
                  <w:rPr>
                    <w:color w:val="000000"/>
                  </w:rPr>
                </w:rPrChange>
              </w:rPr>
              <w:t>fs</w:t>
            </w:r>
            <w:r w:rsidRPr="00A22D71">
              <w:rPr>
                <w:color w:val="666600"/>
                <w:lang w:val="en-US"/>
                <w:rPrChange w:id="303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37" w:author="Сергей" w:date="2017-08-15T21:06:00Z">
                  <w:rPr>
                    <w:color w:val="660066"/>
                  </w:rPr>
                </w:rPrChange>
              </w:rPr>
              <w:t>Length</w:t>
            </w:r>
            <w:r w:rsidRPr="00A22D71">
              <w:rPr>
                <w:color w:val="666600"/>
                <w:lang w:val="en-US"/>
                <w:rPrChange w:id="3038" w:author="Сергей" w:date="2017-08-15T21:06:00Z">
                  <w:rPr>
                    <w:color w:val="666600"/>
                  </w:rPr>
                </w:rPrChange>
              </w:rPr>
              <w:t>/</w:t>
            </w:r>
            <w:r w:rsidRPr="00A22D71">
              <w:rPr>
                <w:color w:val="000088"/>
                <w:lang w:val="en-US"/>
                <w:rPrChange w:id="3039" w:author="Сергей" w:date="2017-08-15T21:06:00Z">
                  <w:rPr>
                    <w:color w:val="000088"/>
                  </w:rPr>
                </w:rPrChange>
              </w:rPr>
              <w:t>sizeof</w:t>
            </w:r>
            <w:r w:rsidRPr="00A22D71">
              <w:rPr>
                <w:color w:val="666600"/>
                <w:lang w:val="en-US"/>
                <w:rPrChange w:id="304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041" w:author="Сергей" w:date="2017-08-15T21:06:00Z">
                  <w:rPr>
                    <w:color w:val="000088"/>
                  </w:rPr>
                </w:rPrChange>
              </w:rPr>
              <w:t>double</w:t>
            </w:r>
            <w:r w:rsidRPr="00A22D71">
              <w:rPr>
                <w:color w:val="666600"/>
                <w:lang w:val="en-US"/>
                <w:rPrChange w:id="3042" w:author="Сергей" w:date="2017-08-15T21:06:00Z">
                  <w:rPr>
                    <w:color w:val="666600"/>
                  </w:rPr>
                </w:rPrChange>
              </w:rPr>
              <w:t>);</w:t>
            </w:r>
            <w:r w:rsidRPr="00A22D71">
              <w:rPr>
                <w:color w:val="000000"/>
                <w:lang w:val="en-US"/>
                <w:rPrChange w:id="3043" w:author="Сергей" w:date="2017-08-15T21:06:00Z">
                  <w:rPr>
                    <w:color w:val="000000"/>
                  </w:rPr>
                </w:rPrChange>
              </w:rPr>
              <w:t>i</w:t>
            </w:r>
            <w:r w:rsidRPr="00A22D71">
              <w:rPr>
                <w:color w:val="666600"/>
                <w:lang w:val="en-US"/>
                <w:rPrChange w:id="3044" w:author="Сергей" w:date="2017-08-15T21:06:00Z">
                  <w:rPr>
                    <w:color w:val="666600"/>
                  </w:rPr>
                </w:rPrChange>
              </w:rPr>
              <w:t>++)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045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           </w:t>
            </w:r>
            <w:r w:rsidRPr="00D908BE">
              <w:rPr>
                <w:color w:val="880000"/>
              </w:rPr>
              <w:t>// Считываем значение и переходим к следующему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46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</w:t>
            </w:r>
            <w:r w:rsidRPr="00A22D71">
              <w:rPr>
                <w:color w:val="000000"/>
                <w:lang w:val="en-US"/>
                <w:rPrChange w:id="3047" w:author="Сергей" w:date="2017-08-15T21:06:00Z">
                  <w:rPr>
                    <w:color w:val="000000"/>
                  </w:rPr>
                </w:rPrChange>
              </w:rPr>
              <w:t xml:space="preserve">d </w:t>
            </w:r>
            <w:r w:rsidRPr="00A22D71">
              <w:rPr>
                <w:color w:val="666600"/>
                <w:lang w:val="en-US"/>
                <w:rPrChange w:id="3048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049" w:author="Сергей" w:date="2017-08-15T21:06:00Z">
                  <w:rPr>
                    <w:color w:val="000000"/>
                  </w:rPr>
                </w:rPrChange>
              </w:rPr>
              <w:t xml:space="preserve"> bw</w:t>
            </w:r>
            <w:r w:rsidRPr="00A22D71">
              <w:rPr>
                <w:color w:val="666600"/>
                <w:lang w:val="en-US"/>
                <w:rPrChange w:id="3050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51" w:author="Сергей" w:date="2017-08-15T21:06:00Z">
                  <w:rPr>
                    <w:color w:val="660066"/>
                  </w:rPr>
                </w:rPrChange>
              </w:rPr>
              <w:t>ReadDouble</w:t>
            </w:r>
            <w:r w:rsidRPr="00A22D71">
              <w:rPr>
                <w:color w:val="666600"/>
                <w:lang w:val="en-US"/>
                <w:rPrChange w:id="3052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5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54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3055" w:author="Сергей" w:date="2017-08-15T21:06:00Z">
                  <w:rPr>
                    <w:color w:val="000088"/>
                  </w:rPr>
                </w:rPrChange>
              </w:rPr>
              <w:t>if</w:t>
            </w:r>
            <w:r w:rsidRPr="00A22D71">
              <w:rPr>
                <w:color w:val="000000"/>
                <w:lang w:val="en-US"/>
                <w:rPrChange w:id="305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305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3058" w:author="Сергей" w:date="2017-08-15T21:06:00Z">
                  <w:rPr>
                    <w:color w:val="000000"/>
                  </w:rPr>
                </w:rPrChange>
              </w:rPr>
              <w:t xml:space="preserve">d </w:t>
            </w:r>
            <w:r w:rsidRPr="00A22D71">
              <w:rPr>
                <w:color w:val="666600"/>
                <w:lang w:val="en-US"/>
                <w:rPrChange w:id="3059" w:author="Сергей" w:date="2017-08-15T21:06:00Z">
                  <w:rPr>
                    <w:color w:val="666600"/>
                  </w:rPr>
                </w:rPrChange>
              </w:rPr>
              <w:t>&lt;</w:t>
            </w:r>
            <w:r w:rsidRPr="00A22D71">
              <w:rPr>
                <w:color w:val="000000"/>
                <w:lang w:val="en-US"/>
                <w:rPrChange w:id="3060" w:author="Сергей" w:date="2017-08-15T21:06:00Z">
                  <w:rPr>
                    <w:color w:val="000000"/>
                  </w:rPr>
                </w:rPrChange>
              </w:rPr>
              <w:t xml:space="preserve"> min</w:t>
            </w:r>
            <w:r w:rsidRPr="00A22D71">
              <w:rPr>
                <w:color w:val="666600"/>
                <w:lang w:val="en-US"/>
                <w:rPrChange w:id="3061" w:author="Сергей" w:date="2017-08-15T21:06:00Z">
                  <w:rPr>
                    <w:color w:val="666600"/>
                  </w:rPr>
                </w:rPrChange>
              </w:rPr>
              <w:t>)</w:t>
            </w:r>
            <w:r w:rsidRPr="00A22D71">
              <w:rPr>
                <w:color w:val="000000"/>
                <w:lang w:val="en-US"/>
                <w:rPrChange w:id="3062" w:author="Сергей" w:date="2017-08-15T21:06:00Z">
                  <w:rPr>
                    <w:color w:val="000000"/>
                  </w:rPr>
                </w:rPrChange>
              </w:rPr>
              <w:t xml:space="preserve"> min </w:t>
            </w:r>
            <w:r w:rsidRPr="00A22D71">
              <w:rPr>
                <w:color w:val="666600"/>
                <w:lang w:val="en-US"/>
                <w:rPrChange w:id="3063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064" w:author="Сергей" w:date="2017-08-15T21:06:00Z">
                  <w:rPr>
                    <w:color w:val="000000"/>
                  </w:rPr>
                </w:rPrChange>
              </w:rPr>
              <w:t xml:space="preserve"> d;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6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66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6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68" w:author="Сергей" w:date="2017-08-15T21:06:00Z">
                  <w:rPr>
                    <w:color w:val="000000"/>
                  </w:rPr>
                </w:rPrChange>
              </w:rPr>
              <w:t xml:space="preserve">            bw</w:t>
            </w:r>
            <w:r w:rsidRPr="00A22D71">
              <w:rPr>
                <w:color w:val="666600"/>
                <w:lang w:val="en-US"/>
                <w:rPrChange w:id="3069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70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3071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7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73" w:author="Сергей" w:date="2017-08-15T21:06:00Z">
                  <w:rPr>
                    <w:color w:val="000000"/>
                  </w:rPr>
                </w:rPrChange>
              </w:rPr>
              <w:t xml:space="preserve">            fs</w:t>
            </w:r>
            <w:r w:rsidRPr="00A22D71">
              <w:rPr>
                <w:color w:val="666600"/>
                <w:lang w:val="en-US"/>
                <w:rPrChange w:id="307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075" w:author="Сергей" w:date="2017-08-15T21:06:00Z">
                  <w:rPr>
                    <w:color w:val="660066"/>
                  </w:rPr>
                </w:rPrChange>
              </w:rPr>
              <w:t>Close</w:t>
            </w:r>
            <w:r w:rsidRPr="00A22D71">
              <w:rPr>
                <w:color w:val="666600"/>
                <w:lang w:val="en-US"/>
                <w:rPrChange w:id="3076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7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78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3079" w:author="Сергей" w:date="2017-08-15T21:06:00Z">
                  <w:rPr>
                    <w:color w:val="000088"/>
                  </w:rPr>
                </w:rPrChange>
              </w:rPr>
              <w:t>return</w:t>
            </w:r>
            <w:r w:rsidRPr="00A22D71">
              <w:rPr>
                <w:color w:val="000000"/>
                <w:lang w:val="en-US"/>
                <w:rPrChange w:id="3080" w:author="Сергей" w:date="2017-08-15T21:06:00Z">
                  <w:rPr>
                    <w:color w:val="000000"/>
                  </w:rPr>
                </w:rPrChange>
              </w:rPr>
              <w:t xml:space="preserve"> min;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81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82" w:author="Сергей" w:date="2017-08-15T21:06:00Z">
                  <w:rPr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8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84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3085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308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087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308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089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309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091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3092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3093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9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95" w:author="Сергей" w:date="2017-08-15T21:06:00Z">
                  <w:rPr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09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097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3098" w:author="Сергей" w:date="2017-08-15T21:06:00Z">
                  <w:rPr>
                    <w:color w:val="660066"/>
                  </w:rPr>
                </w:rPrChange>
              </w:rPr>
              <w:t>SaveFunc</w:t>
            </w:r>
            <w:r w:rsidRPr="00A22D71">
              <w:rPr>
                <w:color w:val="666600"/>
                <w:lang w:val="en-US"/>
                <w:rPrChange w:id="309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100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3101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10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3103" w:author="Сергей" w:date="2017-08-15T21:06:00Z">
                  <w:rPr>
                    <w:color w:val="666600"/>
                  </w:rPr>
                </w:rPrChange>
              </w:rPr>
              <w:t>-</w:t>
            </w:r>
            <w:r w:rsidRPr="00A22D71">
              <w:rPr>
                <w:color w:val="006666"/>
                <w:lang w:val="en-US"/>
                <w:rPrChange w:id="3104" w:author="Сергей" w:date="2017-08-15T21:06:00Z">
                  <w:rPr>
                    <w:color w:val="006666"/>
                  </w:rPr>
                </w:rPrChange>
              </w:rPr>
              <w:t>100</w:t>
            </w:r>
            <w:r w:rsidRPr="00A22D71">
              <w:rPr>
                <w:color w:val="666600"/>
                <w:lang w:val="en-US"/>
                <w:rPrChange w:id="310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10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3107" w:author="Сергей" w:date="2017-08-15T21:06:00Z">
                  <w:rPr>
                    <w:color w:val="006666"/>
                  </w:rPr>
                </w:rPrChange>
              </w:rPr>
              <w:t>100</w:t>
            </w:r>
            <w:r w:rsidRPr="00A22D71">
              <w:rPr>
                <w:color w:val="666600"/>
                <w:lang w:val="en-US"/>
                <w:rPrChange w:id="3108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109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6666"/>
                <w:lang w:val="en-US"/>
                <w:rPrChange w:id="3110" w:author="Сергей" w:date="2017-08-15T21:06:00Z">
                  <w:rPr>
                    <w:color w:val="006666"/>
                  </w:rPr>
                </w:rPrChange>
              </w:rPr>
              <w:t>0.5</w:t>
            </w:r>
            <w:r w:rsidRPr="00A22D71">
              <w:rPr>
                <w:color w:val="666600"/>
                <w:lang w:val="en-US"/>
                <w:rPrChange w:id="3111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1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13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3114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3115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16" w:author="Сергей" w:date="2017-08-15T21:06:00Z">
                  <w:rPr>
                    <w:color w:val="660066"/>
                  </w:rPr>
                </w:rPrChange>
              </w:rPr>
              <w:t>WriteLine</w:t>
            </w:r>
            <w:r w:rsidRPr="00A22D71">
              <w:rPr>
                <w:color w:val="666600"/>
                <w:lang w:val="en-US"/>
                <w:rPrChange w:id="3117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660066"/>
                <w:lang w:val="en-US"/>
                <w:rPrChange w:id="3118" w:author="Сергей" w:date="2017-08-15T21:06:00Z">
                  <w:rPr>
                    <w:color w:val="660066"/>
                  </w:rPr>
                </w:rPrChange>
              </w:rPr>
              <w:t>Load</w:t>
            </w:r>
            <w:r w:rsidRPr="00A22D71">
              <w:rPr>
                <w:color w:val="666600"/>
                <w:lang w:val="en-US"/>
                <w:rPrChange w:id="3119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120" w:author="Сергей" w:date="2017-08-15T21:06:00Z">
                  <w:rPr>
                    <w:color w:val="008800"/>
                  </w:rPr>
                </w:rPrChange>
              </w:rPr>
              <w:t>"data.bin"</w:t>
            </w:r>
            <w:r w:rsidRPr="00A22D71">
              <w:rPr>
                <w:color w:val="666600"/>
                <w:lang w:val="en-US"/>
                <w:rPrChange w:id="3121" w:author="Сергей" w:date="2017-08-15T21:06:00Z">
                  <w:rPr>
                    <w:color w:val="666600"/>
                  </w:rPr>
                </w:rPrChange>
              </w:rPr>
              <w:t>));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122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r>
              <w:rPr>
                <w:color w:val="666600"/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3"/>
        <w:contextualSpacing w:val="0"/>
      </w:pPr>
      <w:bookmarkStart w:id="3123" w:name="_ya1whlox4x2t" w:colFirst="0" w:colLast="0"/>
      <w:bookmarkEnd w:id="3123"/>
      <w:r>
        <w:t>Задача 4. Сканер</w:t>
      </w:r>
    </w:p>
    <w:p w:rsidR="00A57029" w:rsidRPr="00D908BE" w:rsidRDefault="00BD1D81">
      <w:pPr>
        <w:pStyle w:val="normal"/>
      </w:pPr>
      <w:r w:rsidRPr="00D908BE">
        <w:t>Написать программу нахождение всех адресов почты в заданной папке.</w:t>
      </w:r>
    </w:p>
    <w:tbl>
      <w:tblPr>
        <w:tblStyle w:val="aff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24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3125" w:author="Сергей" w:date="2017-08-15T21:06:00Z">
                  <w:rPr>
                    <w:color w:val="000088"/>
                  </w:rPr>
                </w:rPrChange>
              </w:rPr>
              <w:lastRenderedPageBreak/>
              <w:t>using</w:t>
            </w:r>
            <w:r w:rsidRPr="00A22D71">
              <w:rPr>
                <w:color w:val="000000"/>
                <w:lang w:val="en-US"/>
                <w:rPrChange w:id="312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27" w:author="Сергей" w:date="2017-08-15T21:06:00Z">
                  <w:rPr>
                    <w:color w:val="660066"/>
                  </w:rPr>
                </w:rPrChange>
              </w:rPr>
              <w:t>System;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28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3129" w:author="Сергей" w:date="2017-08-15T21:06:00Z">
                  <w:rPr>
                    <w:color w:val="000088"/>
                  </w:rPr>
                </w:rPrChange>
              </w:rPr>
              <w:t>using</w:t>
            </w:r>
            <w:r w:rsidRPr="00A22D71">
              <w:rPr>
                <w:color w:val="000000"/>
                <w:lang w:val="en-US"/>
                <w:rPrChange w:id="3130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31" w:author="Сергей" w:date="2017-08-15T21:06:00Z">
                  <w:rPr>
                    <w:color w:val="660066"/>
                  </w:rPr>
                </w:rPrChange>
              </w:rPr>
              <w:t>System</w:t>
            </w:r>
            <w:r w:rsidRPr="00A22D71">
              <w:rPr>
                <w:color w:val="666600"/>
                <w:lang w:val="en-US"/>
                <w:rPrChange w:id="3132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33" w:author="Сергей" w:date="2017-08-15T21:06:00Z">
                  <w:rPr>
                    <w:color w:val="660066"/>
                  </w:rPr>
                </w:rPrChange>
              </w:rPr>
              <w:t>Text</w:t>
            </w:r>
            <w:r w:rsidRPr="00A22D71">
              <w:rPr>
                <w:color w:val="666600"/>
                <w:lang w:val="en-US"/>
                <w:rPrChange w:id="313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35" w:author="Сергей" w:date="2017-08-15T21:06:00Z">
                  <w:rPr>
                    <w:color w:val="660066"/>
                  </w:rPr>
                </w:rPrChange>
              </w:rPr>
              <w:t>RegularExpressions;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88"/>
              </w:rPr>
              <w:t>using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System</w:t>
            </w:r>
            <w:r w:rsidRPr="00D908BE">
              <w:rPr>
                <w:color w:val="666600"/>
              </w:rPr>
              <w:t>.</w:t>
            </w:r>
            <w:r>
              <w:rPr>
                <w:color w:val="000000"/>
              </w:rPr>
              <w:t>IO</w:t>
            </w:r>
            <w:r w:rsidRPr="00D908BE">
              <w:rPr>
                <w:color w:val="000000"/>
              </w:rPr>
              <w:t>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880000"/>
              </w:rPr>
              <w:t xml:space="preserve">            // Пример сканирования папки </w:t>
            </w:r>
            <w:r>
              <w:rPr>
                <w:color w:val="880000"/>
              </w:rPr>
              <w:t>D</w:t>
            </w:r>
            <w:r w:rsidRPr="00D908BE">
              <w:rPr>
                <w:color w:val="880000"/>
              </w:rPr>
              <w:t>:\</w:t>
            </w:r>
            <w:r>
              <w:rPr>
                <w:color w:val="880000"/>
              </w:rPr>
              <w:t>Temp</w:t>
            </w:r>
            <w:r w:rsidRPr="00D908BE">
              <w:rPr>
                <w:color w:val="880000"/>
              </w:rPr>
              <w:t xml:space="preserve"> на поиск всех адресов </w:t>
            </w:r>
            <w:r>
              <w:rPr>
                <w:color w:val="880000"/>
              </w:rPr>
              <w:t>e</w:t>
            </w:r>
            <w:r w:rsidRPr="00D908BE">
              <w:rPr>
                <w:color w:val="880000"/>
              </w:rPr>
              <w:t>-</w:t>
            </w:r>
            <w:r>
              <w:rPr>
                <w:color w:val="880000"/>
              </w:rPr>
              <w:t>mail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36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88"/>
                <w:lang w:val="en-US"/>
                <w:rPrChange w:id="3137" w:author="Сергей" w:date="2017-08-15T21:06:00Z">
                  <w:rPr>
                    <w:color w:val="000088"/>
                  </w:rPr>
                </w:rPrChange>
              </w:rPr>
              <w:t>namespace</w:t>
            </w:r>
            <w:r w:rsidRPr="00A22D71">
              <w:rPr>
                <w:color w:val="000000"/>
                <w:lang w:val="en-US"/>
                <w:rPrChange w:id="313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39" w:author="Сергей" w:date="2017-08-15T21:06:00Z">
                  <w:rPr>
                    <w:color w:val="660066"/>
                  </w:rPr>
                </w:rPrChange>
              </w:rPr>
              <w:t>MailScan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40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41" w:author="Сергей" w:date="2017-08-15T21:06:00Z">
                  <w:rPr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42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43" w:author="Сергей" w:date="2017-08-15T21:06:00Z">
                  <w:rPr>
                    <w:color w:val="000000"/>
                  </w:rPr>
                </w:rPrChange>
              </w:rPr>
              <w:t xml:space="preserve">    </w:t>
            </w:r>
            <w:r w:rsidRPr="00A22D71">
              <w:rPr>
                <w:color w:val="000088"/>
                <w:lang w:val="en-US"/>
                <w:rPrChange w:id="3144" w:author="Сергей" w:date="2017-08-15T21:06:00Z">
                  <w:rPr>
                    <w:color w:val="000088"/>
                  </w:rPr>
                </w:rPrChange>
              </w:rPr>
              <w:t>class</w:t>
            </w:r>
            <w:r w:rsidRPr="00A22D71">
              <w:rPr>
                <w:color w:val="000000"/>
                <w:lang w:val="en-US"/>
                <w:rPrChange w:id="3145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46" w:author="Сергей" w:date="2017-08-15T21:06:00Z">
                  <w:rPr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4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48" w:author="Сергей" w:date="2017-08-15T21:06:00Z">
                  <w:rPr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49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50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color w:val="000088"/>
                <w:lang w:val="en-US"/>
                <w:rPrChange w:id="3151" w:author="Сергей" w:date="2017-08-15T21:06:00Z">
                  <w:rPr>
                    <w:color w:val="000088"/>
                  </w:rPr>
                </w:rPrChange>
              </w:rPr>
              <w:t>static</w:t>
            </w:r>
            <w:r w:rsidRPr="00A22D71">
              <w:rPr>
                <w:color w:val="000000"/>
                <w:lang w:val="en-US"/>
                <w:rPrChange w:id="315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153" w:author="Сергей" w:date="2017-08-15T21:06:00Z">
                  <w:rPr>
                    <w:color w:val="000088"/>
                  </w:rPr>
                </w:rPrChange>
              </w:rPr>
              <w:t>void</w:t>
            </w:r>
            <w:r w:rsidRPr="00A22D71">
              <w:rPr>
                <w:color w:val="000000"/>
                <w:lang w:val="en-US"/>
                <w:rPrChange w:id="3154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55" w:author="Сергей" w:date="2017-08-15T21:06:00Z">
                  <w:rPr>
                    <w:color w:val="660066"/>
                  </w:rPr>
                </w:rPrChange>
              </w:rPr>
              <w:t>Main</w:t>
            </w:r>
            <w:r w:rsidRPr="00A22D71">
              <w:rPr>
                <w:color w:val="666600"/>
                <w:lang w:val="en-US"/>
                <w:rPrChange w:id="315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157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3158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3159" w:author="Сергей" w:date="2017-08-15T21:06:00Z">
                  <w:rPr>
                    <w:color w:val="000000"/>
                  </w:rPr>
                </w:rPrChange>
              </w:rPr>
              <w:t xml:space="preserve"> args)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160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 w:rsidRPr="00D908BE">
              <w:rPr>
                <w:color w:val="000000"/>
              </w:rPr>
              <w:t>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 xml:space="preserve">// Получаем список файлов в папке. </w:t>
            </w:r>
            <w:r>
              <w:rPr>
                <w:color w:val="880000"/>
              </w:rPr>
              <w:t>AllDirectories</w:t>
            </w:r>
            <w:r w:rsidRPr="00D908BE">
              <w:rPr>
                <w:color w:val="880000"/>
              </w:rPr>
              <w:t xml:space="preserve"> - сканировать так же и подпапки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61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A22D71">
              <w:rPr>
                <w:color w:val="000088"/>
                <w:lang w:val="en-US"/>
                <w:rPrChange w:id="3162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666600"/>
                <w:lang w:val="en-US"/>
                <w:rPrChange w:id="3163" w:author="Сергей" w:date="2017-08-15T21:06:00Z">
                  <w:rPr>
                    <w:color w:val="666600"/>
                  </w:rPr>
                </w:rPrChange>
              </w:rPr>
              <w:t>[]</w:t>
            </w:r>
            <w:r w:rsidRPr="00A22D71">
              <w:rPr>
                <w:color w:val="000000"/>
                <w:lang w:val="en-US"/>
                <w:rPrChange w:id="3164" w:author="Сергей" w:date="2017-08-15T21:06:00Z">
                  <w:rPr>
                    <w:color w:val="000000"/>
                  </w:rPr>
                </w:rPrChange>
              </w:rPr>
              <w:t xml:space="preserve"> fs </w:t>
            </w:r>
            <w:r w:rsidRPr="00A22D71">
              <w:rPr>
                <w:color w:val="666600"/>
                <w:lang w:val="en-US"/>
                <w:rPrChange w:id="316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16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67" w:author="Сергей" w:date="2017-08-15T21:06:00Z">
                  <w:rPr>
                    <w:color w:val="660066"/>
                  </w:rPr>
                </w:rPrChange>
              </w:rPr>
              <w:t>Directory</w:t>
            </w:r>
            <w:r w:rsidRPr="00A22D71">
              <w:rPr>
                <w:color w:val="666600"/>
                <w:lang w:val="en-US"/>
                <w:rPrChange w:id="316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69" w:author="Сергей" w:date="2017-08-15T21:06:00Z">
                  <w:rPr>
                    <w:color w:val="660066"/>
                  </w:rPr>
                </w:rPrChange>
              </w:rPr>
              <w:t>GetFiles</w:t>
            </w:r>
            <w:r w:rsidRPr="00A22D71">
              <w:rPr>
                <w:color w:val="666600"/>
                <w:lang w:val="en-US"/>
                <w:rPrChange w:id="317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171" w:author="Сергей" w:date="2017-08-15T21:06:00Z">
                  <w:rPr>
                    <w:color w:val="008800"/>
                  </w:rPr>
                </w:rPrChange>
              </w:rPr>
              <w:t>"D:\\temp"</w:t>
            </w:r>
            <w:r w:rsidRPr="00A22D71">
              <w:rPr>
                <w:color w:val="666600"/>
                <w:lang w:val="en-US"/>
                <w:rPrChange w:id="3172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173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8800"/>
                <w:lang w:val="en-US"/>
                <w:rPrChange w:id="3174" w:author="Сергей" w:date="2017-08-15T21:06:00Z">
                  <w:rPr>
                    <w:color w:val="008800"/>
                  </w:rPr>
                </w:rPrChange>
              </w:rPr>
              <w:t>"*.*"</w:t>
            </w:r>
            <w:r w:rsidRPr="00A22D71">
              <w:rPr>
                <w:color w:val="666600"/>
                <w:lang w:val="en-US"/>
                <w:rPrChange w:id="3175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17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77" w:author="Сергей" w:date="2017-08-15T21:06:00Z">
                  <w:rPr>
                    <w:color w:val="660066"/>
                  </w:rPr>
                </w:rPrChange>
              </w:rPr>
              <w:t>SearchOption</w:t>
            </w:r>
            <w:r w:rsidRPr="00A22D71">
              <w:rPr>
                <w:color w:val="666600"/>
                <w:lang w:val="en-US"/>
                <w:rPrChange w:id="317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179" w:author="Сергей" w:date="2017-08-15T21:06:00Z">
                  <w:rPr>
                    <w:color w:val="660066"/>
                  </w:rPr>
                </w:rPrChange>
              </w:rPr>
              <w:t>AllDirectories</w:t>
            </w:r>
            <w:r w:rsidRPr="00A22D71">
              <w:rPr>
                <w:color w:val="666600"/>
                <w:lang w:val="en-US"/>
                <w:rPrChange w:id="3180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181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D908BE">
              <w:rPr>
                <w:color w:val="880000"/>
              </w:rPr>
              <w:t>// Просматриваем каждый файл в массиве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>
              <w:rPr>
                <w:color w:val="000088"/>
              </w:rPr>
              <w:t>foreach</w:t>
            </w:r>
            <w:r w:rsidRPr="00D908BE">
              <w:rPr>
                <w:color w:val="666600"/>
              </w:rPr>
              <w:t>(</w:t>
            </w:r>
            <w:r>
              <w:rPr>
                <w:color w:val="000088"/>
              </w:rPr>
              <w:t>var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filename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in</w:t>
            </w:r>
            <w:r w:rsidRPr="00D908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fs</w:t>
            </w:r>
            <w:r w:rsidRPr="00D908BE">
              <w:rPr>
                <w:color w:val="000000"/>
              </w:rPr>
              <w:t>)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{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 xml:space="preserve">// Создаем </w:t>
            </w:r>
            <w:proofErr w:type="gramStart"/>
            <w:r w:rsidRPr="00D908BE">
              <w:rPr>
                <w:color w:val="880000"/>
              </w:rPr>
              <w:t>регулярное</w:t>
            </w:r>
            <w:proofErr w:type="gramEnd"/>
            <w:r w:rsidRPr="00D908BE">
              <w:rPr>
                <w:color w:val="880000"/>
              </w:rPr>
              <w:t xml:space="preserve"> выражения дя поиска почтовых адресов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82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</w:t>
            </w:r>
            <w:r w:rsidRPr="00A22D71">
              <w:rPr>
                <w:color w:val="660066"/>
                <w:lang w:val="en-US"/>
                <w:rPrChange w:id="3183" w:author="Сергей" w:date="2017-08-15T21:06:00Z">
                  <w:rPr>
                    <w:color w:val="660066"/>
                  </w:rPr>
                </w:rPrChange>
              </w:rPr>
              <w:t>Regex</w:t>
            </w:r>
            <w:r w:rsidRPr="00A22D71">
              <w:rPr>
                <w:color w:val="000000"/>
                <w:lang w:val="en-US"/>
                <w:rPrChange w:id="3184" w:author="Сергей" w:date="2017-08-15T21:06:00Z">
                  <w:rPr>
                    <w:color w:val="000000"/>
                  </w:rPr>
                </w:rPrChange>
              </w:rPr>
              <w:t xml:space="preserve"> regex </w:t>
            </w:r>
            <w:r w:rsidRPr="00A22D71">
              <w:rPr>
                <w:color w:val="666600"/>
                <w:lang w:val="en-US"/>
                <w:rPrChange w:id="3185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186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000088"/>
                <w:lang w:val="en-US"/>
                <w:rPrChange w:id="3187" w:author="Сергей" w:date="2017-08-15T21:06:00Z">
                  <w:rPr>
                    <w:color w:val="000088"/>
                  </w:rPr>
                </w:rPrChange>
              </w:rPr>
              <w:t>new</w:t>
            </w:r>
            <w:r w:rsidRPr="00A22D71">
              <w:rPr>
                <w:color w:val="000000"/>
                <w:lang w:val="en-US"/>
                <w:rPrChange w:id="3188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189" w:author="Сергей" w:date="2017-08-15T21:06:00Z">
                  <w:rPr>
                    <w:color w:val="660066"/>
                  </w:rPr>
                </w:rPrChange>
              </w:rPr>
              <w:t>Regex</w:t>
            </w:r>
            <w:r w:rsidRPr="00A22D71">
              <w:rPr>
                <w:color w:val="666600"/>
                <w:lang w:val="en-US"/>
                <w:rPrChange w:id="3190" w:author="Сергей" w:date="2017-08-15T21:06:00Z">
                  <w:rPr>
                    <w:color w:val="666600"/>
                  </w:rPr>
                </w:rPrChange>
              </w:rPr>
              <w:t>(@</w:t>
            </w:r>
            <w:r w:rsidRPr="00A22D71">
              <w:rPr>
                <w:color w:val="008800"/>
                <w:lang w:val="en-US"/>
                <w:rPrChange w:id="3191" w:author="Сергей" w:date="2017-08-15T21:06:00Z">
                  <w:rPr>
                    <w:color w:val="008800"/>
                  </w:rPr>
                </w:rPrChange>
              </w:rPr>
              <w:t>"(\w+@[a-zA-Z_]+?\.[a-zA-Z]{2,6})"</w:t>
            </w:r>
            <w:r w:rsidRPr="00A22D71">
              <w:rPr>
                <w:color w:val="666600"/>
                <w:lang w:val="en-US"/>
                <w:rPrChange w:id="319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9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94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880000"/>
                <w:lang w:val="en-US"/>
                <w:rPrChange w:id="3195" w:author="Сергей" w:date="2017-08-15T21:06:00Z">
                  <w:rPr>
                    <w:color w:val="880000"/>
                  </w:rPr>
                </w:rPrChange>
              </w:rPr>
              <w:t xml:space="preserve">// </w:t>
            </w:r>
            <w:r>
              <w:rPr>
                <w:color w:val="880000"/>
              </w:rPr>
              <w:t>Считываем</w:t>
            </w:r>
            <w:r w:rsidRPr="00A22D71">
              <w:rPr>
                <w:color w:val="880000"/>
                <w:lang w:val="en-US"/>
                <w:rPrChange w:id="3196" w:author="Сергей" w:date="2017-08-15T21:06:00Z">
                  <w:rPr>
                    <w:color w:val="880000"/>
                  </w:rPr>
                </w:rPrChange>
              </w:rPr>
              <w:t xml:space="preserve"> </w:t>
            </w:r>
            <w:r>
              <w:rPr>
                <w:color w:val="880000"/>
              </w:rPr>
              <w:t>файл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197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198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3199" w:author="Сергей" w:date="2017-08-15T21:06:00Z">
                  <w:rPr>
                    <w:color w:val="000088"/>
                  </w:rPr>
                </w:rPrChange>
              </w:rPr>
              <w:t>string</w:t>
            </w:r>
            <w:r w:rsidRPr="00A22D71">
              <w:rPr>
                <w:color w:val="000000"/>
                <w:lang w:val="en-US"/>
                <w:rPrChange w:id="3200" w:author="Сергей" w:date="2017-08-15T21:06:00Z">
                  <w:rPr>
                    <w:color w:val="000000"/>
                  </w:rPr>
                </w:rPrChange>
              </w:rPr>
              <w:t xml:space="preserve"> s </w:t>
            </w:r>
            <w:r w:rsidRPr="00A22D71">
              <w:rPr>
                <w:color w:val="666600"/>
                <w:lang w:val="en-US"/>
                <w:rPrChange w:id="3201" w:author="Сергей" w:date="2017-08-15T21:06:00Z">
                  <w:rPr>
                    <w:color w:val="666600"/>
                  </w:rPr>
                </w:rPrChange>
              </w:rPr>
              <w:t>=</w:t>
            </w:r>
            <w:r w:rsidRPr="00A22D71">
              <w:rPr>
                <w:color w:val="000000"/>
                <w:lang w:val="en-US"/>
                <w:rPrChange w:id="320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0066"/>
                <w:lang w:val="en-US"/>
                <w:rPrChange w:id="3203" w:author="Сергей" w:date="2017-08-15T21:06:00Z">
                  <w:rPr>
                    <w:color w:val="660066"/>
                  </w:rPr>
                </w:rPrChange>
              </w:rPr>
              <w:t>File</w:t>
            </w:r>
            <w:r w:rsidRPr="00A22D71">
              <w:rPr>
                <w:color w:val="666600"/>
                <w:lang w:val="en-US"/>
                <w:rPrChange w:id="3204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205" w:author="Сергей" w:date="2017-08-15T21:06:00Z">
                  <w:rPr>
                    <w:color w:val="660066"/>
                  </w:rPr>
                </w:rPrChange>
              </w:rPr>
              <w:t>ReadAllText</w:t>
            </w:r>
            <w:r w:rsidRPr="00A22D71">
              <w:rPr>
                <w:color w:val="666600"/>
                <w:lang w:val="en-US"/>
                <w:rPrChange w:id="3206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3207" w:author="Сергей" w:date="2017-08-15T21:06:00Z">
                  <w:rPr>
                    <w:color w:val="000000"/>
                  </w:rPr>
                </w:rPrChange>
              </w:rPr>
              <w:t>filename</w:t>
            </w:r>
            <w:r w:rsidRPr="00A22D71">
              <w:rPr>
                <w:color w:val="666600"/>
                <w:lang w:val="en-US"/>
                <w:rPrChange w:id="3208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209" w:author="Сергей" w:date="2017-08-15T21:06:00Z">
                  <w:rPr>
                    <w:color w:val="000000"/>
                  </w:rPr>
                </w:rPrChange>
              </w:rPr>
              <w:t xml:space="preserve">                </w:t>
            </w:r>
            <w:r>
              <w:rPr>
                <w:color w:val="660066"/>
              </w:rPr>
              <w:t>Console</w:t>
            </w:r>
            <w:r w:rsidRPr="00D908BE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 w:rsidRPr="00D908BE">
              <w:rPr>
                <w:color w:val="666600"/>
              </w:rPr>
              <w:t>(</w:t>
            </w:r>
            <w:r>
              <w:rPr>
                <w:color w:val="000000"/>
              </w:rPr>
              <w:t>filename</w:t>
            </w:r>
            <w:r w:rsidRPr="00D908BE">
              <w:rPr>
                <w:color w:val="666600"/>
              </w:rPr>
              <w:t>);</w:t>
            </w:r>
          </w:p>
          <w:p w:rsidR="00A57029" w:rsidRPr="00D908BE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D908BE">
              <w:rPr>
                <w:color w:val="000000"/>
              </w:rPr>
              <w:t xml:space="preserve">            </w:t>
            </w:r>
            <w:r w:rsidRPr="00D908BE">
              <w:rPr>
                <w:color w:val="880000"/>
              </w:rPr>
              <w:t>// Выводим найденые адреса на экран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210" w:author="Сергей" w:date="2017-08-15T21:06:00Z">
                  <w:rPr>
                    <w:color w:val="000000"/>
                  </w:rPr>
                </w:rPrChange>
              </w:rPr>
            </w:pPr>
            <w:r w:rsidRPr="00D908BE">
              <w:rPr>
                <w:color w:val="000000"/>
              </w:rPr>
              <w:t xml:space="preserve">                </w:t>
            </w:r>
            <w:r w:rsidRPr="00A22D71">
              <w:rPr>
                <w:color w:val="000088"/>
                <w:lang w:val="en-US"/>
                <w:rPrChange w:id="3211" w:author="Сергей" w:date="2017-08-15T21:06:00Z">
                  <w:rPr>
                    <w:color w:val="000088"/>
                  </w:rPr>
                </w:rPrChange>
              </w:rPr>
              <w:t>foreach</w:t>
            </w:r>
            <w:r w:rsidRPr="00A22D71">
              <w:rPr>
                <w:color w:val="000000"/>
                <w:lang w:val="en-US"/>
                <w:rPrChange w:id="3212" w:author="Сергей" w:date="2017-08-15T21:06:00Z">
                  <w:rPr>
                    <w:color w:val="000000"/>
                  </w:rPr>
                </w:rPrChange>
              </w:rPr>
              <w:t xml:space="preserve"> </w:t>
            </w:r>
            <w:r w:rsidRPr="00A22D71">
              <w:rPr>
                <w:color w:val="666600"/>
                <w:lang w:val="en-US"/>
                <w:rPrChange w:id="3213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88"/>
                <w:lang w:val="en-US"/>
                <w:rPrChange w:id="3214" w:author="Сергей" w:date="2017-08-15T21:06:00Z">
                  <w:rPr>
                    <w:color w:val="000088"/>
                  </w:rPr>
                </w:rPrChange>
              </w:rPr>
              <w:t>var</w:t>
            </w:r>
            <w:r w:rsidRPr="00A22D71">
              <w:rPr>
                <w:color w:val="000000"/>
                <w:lang w:val="en-US"/>
                <w:rPrChange w:id="3215" w:author="Сергей" w:date="2017-08-15T21:06:00Z">
                  <w:rPr>
                    <w:color w:val="000000"/>
                  </w:rPr>
                </w:rPrChange>
              </w:rPr>
              <w:t xml:space="preserve"> c </w:t>
            </w:r>
            <w:r w:rsidRPr="00A22D71">
              <w:rPr>
                <w:color w:val="000088"/>
                <w:lang w:val="en-US"/>
                <w:rPrChange w:id="3216" w:author="Сергей" w:date="2017-08-15T21:06:00Z">
                  <w:rPr>
                    <w:color w:val="000088"/>
                  </w:rPr>
                </w:rPrChange>
              </w:rPr>
              <w:t>in</w:t>
            </w:r>
            <w:r w:rsidRPr="00A22D71">
              <w:rPr>
                <w:color w:val="000000"/>
                <w:lang w:val="en-US"/>
                <w:rPrChange w:id="3217" w:author="Сергей" w:date="2017-08-15T21:06:00Z">
                  <w:rPr>
                    <w:color w:val="000000"/>
                  </w:rPr>
                </w:rPrChange>
              </w:rPr>
              <w:t xml:space="preserve"> regex</w:t>
            </w:r>
            <w:r w:rsidRPr="00A22D71">
              <w:rPr>
                <w:color w:val="666600"/>
                <w:lang w:val="en-US"/>
                <w:rPrChange w:id="321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219" w:author="Сергей" w:date="2017-08-15T21:06:00Z">
                  <w:rPr>
                    <w:color w:val="660066"/>
                  </w:rPr>
                </w:rPrChange>
              </w:rPr>
              <w:t>Matches</w:t>
            </w:r>
            <w:r w:rsidRPr="00A22D71">
              <w:rPr>
                <w:color w:val="666600"/>
                <w:lang w:val="en-US"/>
                <w:rPrChange w:id="3220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0000"/>
                <w:lang w:val="en-US"/>
                <w:rPrChange w:id="3221" w:author="Сергей" w:date="2017-08-15T21:06:00Z">
                  <w:rPr>
                    <w:color w:val="000000"/>
                  </w:rPr>
                </w:rPrChange>
              </w:rPr>
              <w:t>s</w:t>
            </w:r>
            <w:r w:rsidRPr="00A22D71">
              <w:rPr>
                <w:color w:val="666600"/>
                <w:lang w:val="en-US"/>
                <w:rPrChange w:id="3222" w:author="Сергей" w:date="2017-08-15T21:06:00Z">
                  <w:rPr>
                    <w:color w:val="666600"/>
                  </w:rPr>
                </w:rPrChange>
              </w:rPr>
              <w:t>))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22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224" w:author="Сергей" w:date="2017-08-15T21:06:00Z">
                  <w:rPr>
                    <w:color w:val="000000"/>
                  </w:rPr>
                </w:rPrChange>
              </w:rPr>
              <w:t xml:space="preserve">                    </w:t>
            </w:r>
            <w:r w:rsidRPr="00A22D71">
              <w:rPr>
                <w:color w:val="660066"/>
                <w:lang w:val="en-US"/>
                <w:rPrChange w:id="3225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3226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227" w:author="Сергей" w:date="2017-08-15T21:06:00Z">
                  <w:rPr>
                    <w:color w:val="660066"/>
                  </w:rPr>
                </w:rPrChange>
              </w:rPr>
              <w:t>Write</w:t>
            </w:r>
            <w:r w:rsidRPr="00A22D71">
              <w:rPr>
                <w:color w:val="666600"/>
                <w:lang w:val="en-US"/>
                <w:rPrChange w:id="3228" w:author="Сергей" w:date="2017-08-15T21:06:00Z">
                  <w:rPr>
                    <w:color w:val="666600"/>
                  </w:rPr>
                </w:rPrChange>
              </w:rPr>
              <w:t>(</w:t>
            </w:r>
            <w:r w:rsidRPr="00A22D71">
              <w:rPr>
                <w:color w:val="008800"/>
                <w:lang w:val="en-US"/>
                <w:rPrChange w:id="3229" w:author="Сергей" w:date="2017-08-15T21:06:00Z">
                  <w:rPr>
                    <w:color w:val="008800"/>
                  </w:rPr>
                </w:rPrChange>
              </w:rPr>
              <w:t>"{0} "</w:t>
            </w:r>
            <w:r w:rsidRPr="00A22D71">
              <w:rPr>
                <w:color w:val="666600"/>
                <w:lang w:val="en-US"/>
                <w:rPrChange w:id="3230" w:author="Сергей" w:date="2017-08-15T21:06:00Z">
                  <w:rPr>
                    <w:color w:val="666600"/>
                  </w:rPr>
                </w:rPrChange>
              </w:rPr>
              <w:t>,</w:t>
            </w:r>
            <w:r w:rsidRPr="00A22D71">
              <w:rPr>
                <w:color w:val="000000"/>
                <w:lang w:val="en-US"/>
                <w:rPrChange w:id="3231" w:author="Сергей" w:date="2017-08-15T21:06:00Z">
                  <w:rPr>
                    <w:color w:val="000000"/>
                  </w:rPr>
                </w:rPrChange>
              </w:rPr>
              <w:t>c</w:t>
            </w:r>
            <w:r w:rsidRPr="00A22D71">
              <w:rPr>
                <w:color w:val="666600"/>
                <w:lang w:val="en-US"/>
                <w:rPrChange w:id="3232" w:author="Сергей" w:date="2017-08-15T21:06:00Z">
                  <w:rPr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233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234" w:author="Сергей" w:date="2017-08-15T21:06:00Z">
                  <w:rPr>
                    <w:color w:val="000000"/>
                  </w:rPr>
                </w:rPrChange>
              </w:rPr>
              <w:t xml:space="preserve">            }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  <w:rPrChange w:id="3235" w:author="Сергей" w:date="2017-08-15T21:06:00Z">
                  <w:rPr>
                    <w:color w:val="000000"/>
                  </w:rPr>
                </w:rPrChange>
              </w:rPr>
            </w:pPr>
            <w:r w:rsidRPr="00A22D71">
              <w:rPr>
                <w:color w:val="000000"/>
                <w:lang w:val="en-US"/>
                <w:rPrChange w:id="3236" w:author="Сергей" w:date="2017-08-15T21:06:00Z">
                  <w:rPr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color w:val="660066"/>
                <w:lang w:val="en-US"/>
                <w:rPrChange w:id="3237" w:author="Сергей" w:date="2017-08-15T21:06:00Z">
                  <w:rPr>
                    <w:color w:val="660066"/>
                  </w:rPr>
                </w:rPrChange>
              </w:rPr>
              <w:t>Console</w:t>
            </w:r>
            <w:r w:rsidRPr="00A22D71">
              <w:rPr>
                <w:color w:val="666600"/>
                <w:lang w:val="en-US"/>
                <w:rPrChange w:id="3238" w:author="Сергей" w:date="2017-08-15T21:06:00Z">
                  <w:rPr>
                    <w:color w:val="666600"/>
                  </w:rPr>
                </w:rPrChange>
              </w:rPr>
              <w:t>.</w:t>
            </w:r>
            <w:r w:rsidRPr="00A22D71">
              <w:rPr>
                <w:color w:val="660066"/>
                <w:lang w:val="en-US"/>
                <w:rPrChange w:id="3239" w:author="Сергей" w:date="2017-08-15T21:06:00Z">
                  <w:rPr>
                    <w:color w:val="660066"/>
                  </w:rPr>
                </w:rPrChange>
              </w:rPr>
              <w:t>ReadKey</w:t>
            </w:r>
            <w:r w:rsidRPr="00A22D71">
              <w:rPr>
                <w:color w:val="666600"/>
                <w:lang w:val="en-US"/>
                <w:rPrChange w:id="3240" w:author="Сергей" w:date="2017-08-15T21:06:00Z">
                  <w:rPr>
                    <w:color w:val="666600"/>
                  </w:rPr>
                </w:rPrChange>
              </w:rPr>
              <w:t>();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A22D71">
              <w:rPr>
                <w:color w:val="000000"/>
                <w:lang w:val="en-US"/>
                <w:rPrChange w:id="3241" w:author="Сергей" w:date="2017-08-15T21:06:00Z">
                  <w:rPr>
                    <w:color w:val="000000"/>
                  </w:rPr>
                </w:rPrChange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2"/>
        <w:contextualSpacing w:val="0"/>
      </w:pPr>
      <w:bookmarkStart w:id="3242" w:name="_87tockwad374" w:colFirst="0" w:colLast="0"/>
      <w:bookmarkEnd w:id="3242"/>
      <w:r>
        <w:t>Пример делегата</w:t>
      </w:r>
    </w:p>
    <w:p w:rsidR="00A57029" w:rsidRPr="00D908BE" w:rsidRDefault="00BD1D81">
      <w:pPr>
        <w:pStyle w:val="normal"/>
      </w:pPr>
      <w:r w:rsidRPr="00D908BE">
        <w:t xml:space="preserve">Предположим нам нужно отсортировать массив целых чисел, каким-то своеобразным способом. Для этого мы создаем собственную функцию, которая сравнивает два </w:t>
      </w:r>
      <w:proofErr w:type="gramStart"/>
      <w:r w:rsidRPr="00D908BE">
        <w:t>элемента</w:t>
      </w:r>
      <w:proofErr w:type="gramEnd"/>
      <w:r w:rsidRPr="00D908BE">
        <w:t xml:space="preserve"> и передаем ее посредством делегата в метод </w:t>
      </w:r>
      <w:r>
        <w:t>Sort</w:t>
      </w:r>
      <w:r w:rsidRPr="00D908BE">
        <w:t xml:space="preserve"> класса </w:t>
      </w:r>
      <w:r>
        <w:t>Array</w:t>
      </w:r>
      <w:r w:rsidRPr="00D908BE">
        <w:t>.</w:t>
      </w:r>
    </w:p>
    <w:tbl>
      <w:tblPr>
        <w:tblStyle w:val="aff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7029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4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44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using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4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246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System;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4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4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4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namespace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5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251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ConsoleApplication2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5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5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>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5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5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56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class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5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258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Program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59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6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61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6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63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static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6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65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6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267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Compare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68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6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7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71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,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72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7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b)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7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7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7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7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78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if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79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80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81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>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82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%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283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10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8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85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&gt;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8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b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87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%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288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10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89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)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9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91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return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9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293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29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9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296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if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9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298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299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>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00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%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01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10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0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03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&lt;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0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b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05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%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06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10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07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)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0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0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return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1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11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-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12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1;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1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1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15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return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1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17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0;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1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19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}</w:t>
            </w:r>
          </w:p>
          <w:p w:rsidR="00A57029" w:rsidRPr="00A22D71" w:rsidRDefault="00A57029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2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21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2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23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static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2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25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void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2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327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Main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28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2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string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30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[]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31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args)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3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3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{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3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3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36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37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[]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3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a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39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=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4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41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new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4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43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44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[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45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20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46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];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4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4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4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for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5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51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52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int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5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i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54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=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5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006666"/>
                <w:lang w:val="en-US"/>
                <w:rPrChange w:id="3356" w:author="Сергей" w:date="2017-08-15T21:06:00Z">
                  <w:rPr>
                    <w:rFonts w:ascii="Consolas" w:eastAsia="Consolas" w:hAnsi="Consolas" w:cs="Consolas"/>
                    <w:color w:val="006666"/>
                  </w:rPr>
                </w:rPrChange>
              </w:rPr>
              <w:t>0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57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;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58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i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59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&lt;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6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61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.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362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Length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63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;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6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i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65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++)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66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6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    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68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[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69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>i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70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]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71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72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=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7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i;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7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7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376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Array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77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.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378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Sort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79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8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>a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81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,</w:t>
            </w:r>
            <w:r w:rsidRPr="00A22D71">
              <w:rPr>
                <w:rFonts w:ascii="Consolas" w:eastAsia="Consolas" w:hAnsi="Consolas" w:cs="Consolas"/>
                <w:color w:val="660066"/>
                <w:lang w:val="en-US"/>
                <w:rPrChange w:id="3382" w:author="Сергей" w:date="2017-08-15T21:06:00Z">
                  <w:rPr>
                    <w:rFonts w:ascii="Consolas" w:eastAsia="Consolas" w:hAnsi="Consolas" w:cs="Consolas"/>
                    <w:color w:val="660066"/>
                  </w:rPr>
                </w:rPrChange>
              </w:rPr>
              <w:t>Compare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83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);</w:t>
            </w:r>
          </w:p>
          <w:p w:rsidR="00A57029" w:rsidRPr="00A22D71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  <w:lang w:val="en-US"/>
                <w:rPrChange w:id="3384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85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86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foreach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87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</w:t>
            </w:r>
            <w:r w:rsidRPr="00A22D71">
              <w:rPr>
                <w:rFonts w:ascii="Consolas" w:eastAsia="Consolas" w:hAnsi="Consolas" w:cs="Consolas"/>
                <w:color w:val="666600"/>
                <w:lang w:val="en-US"/>
                <w:rPrChange w:id="3388" w:author="Сергей" w:date="2017-08-15T21:06:00Z">
                  <w:rPr>
                    <w:rFonts w:ascii="Consolas" w:eastAsia="Consolas" w:hAnsi="Consolas" w:cs="Consolas"/>
                    <w:color w:val="666600"/>
                  </w:rPr>
                </w:rPrChange>
              </w:rPr>
              <w:t>(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89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var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90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el </w:t>
            </w:r>
            <w:r w:rsidRPr="00A22D71">
              <w:rPr>
                <w:rFonts w:ascii="Consolas" w:eastAsia="Consolas" w:hAnsi="Consolas" w:cs="Consolas"/>
                <w:color w:val="000088"/>
                <w:lang w:val="en-US"/>
                <w:rPrChange w:id="3391" w:author="Сергей" w:date="2017-08-15T21:06:00Z">
                  <w:rPr>
                    <w:rFonts w:ascii="Consolas" w:eastAsia="Consolas" w:hAnsi="Consolas" w:cs="Consolas"/>
                    <w:color w:val="000088"/>
                  </w:rPr>
                </w:rPrChange>
              </w:rPr>
              <w:t>in</w:t>
            </w: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92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a)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 w:rsidRPr="00A22D71">
              <w:rPr>
                <w:rFonts w:ascii="Consolas" w:eastAsia="Consolas" w:hAnsi="Consolas" w:cs="Consolas"/>
                <w:color w:val="000000"/>
                <w:lang w:val="en-US"/>
                <w:rPrChange w:id="3393" w:author="Сергей" w:date="2017-08-15T21:06:00Z">
                  <w:rPr>
                    <w:rFonts w:ascii="Consolas" w:eastAsia="Consolas" w:hAnsi="Consolas" w:cs="Consolas"/>
                    <w:color w:val="000000"/>
                  </w:rPr>
                </w:rPrChange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</w:rPr>
              <w:t>{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60066"/>
              </w:rPr>
              <w:t>Console</w:t>
            </w:r>
            <w:r>
              <w:rPr>
                <w:rFonts w:ascii="Consolas" w:eastAsia="Consolas" w:hAnsi="Consolas" w:cs="Consolas"/>
                <w:color w:val="666600"/>
              </w:rPr>
              <w:t>.</w:t>
            </w:r>
            <w:r>
              <w:rPr>
                <w:rFonts w:ascii="Consolas" w:eastAsia="Consolas" w:hAnsi="Consolas" w:cs="Consolas"/>
                <w:color w:val="660066"/>
              </w:rPr>
              <w:t>Write</w:t>
            </w:r>
            <w:r>
              <w:rPr>
                <w:rFonts w:ascii="Consolas" w:eastAsia="Consolas" w:hAnsi="Consolas" w:cs="Consolas"/>
                <w:color w:val="666600"/>
              </w:rPr>
              <w:t>(</w:t>
            </w:r>
            <w:r>
              <w:rPr>
                <w:rFonts w:ascii="Consolas" w:eastAsia="Consolas" w:hAnsi="Consolas" w:cs="Consolas"/>
                <w:color w:val="008800"/>
              </w:rPr>
              <w:t>"{0,4}"</w:t>
            </w:r>
            <w:r>
              <w:rPr>
                <w:rFonts w:ascii="Consolas" w:eastAsia="Consolas" w:hAnsi="Consolas" w:cs="Consolas"/>
                <w:color w:val="666600"/>
              </w:rPr>
              <w:t>,</w:t>
            </w:r>
            <w:r>
              <w:rPr>
                <w:rFonts w:ascii="Consolas" w:eastAsia="Consolas" w:hAnsi="Consolas" w:cs="Consolas"/>
                <w:color w:val="000000"/>
              </w:rPr>
              <w:t>el</w:t>
            </w:r>
            <w:r>
              <w:rPr>
                <w:rFonts w:ascii="Consolas" w:eastAsia="Consolas" w:hAnsi="Consolas" w:cs="Consolas"/>
                <w:color w:val="666600"/>
              </w:rPr>
              <w:t>);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lastRenderedPageBreak/>
              <w:t xml:space="preserve">    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}</w:t>
            </w:r>
          </w:p>
          <w:p w:rsidR="00A57029" w:rsidRDefault="00BD1D81">
            <w:pPr>
              <w:pStyle w:val="normal"/>
              <w:widowControl w:val="0"/>
              <w:spacing w:before="0" w:after="0" w:line="240" w:lineRule="auto"/>
            </w:pPr>
            <w:r>
              <w:rPr>
                <w:rFonts w:ascii="Consolas" w:eastAsia="Consolas" w:hAnsi="Consolas" w:cs="Consolas"/>
                <w:color w:val="000000"/>
              </w:rPr>
              <w:t>}</w:t>
            </w:r>
          </w:p>
        </w:tc>
      </w:tr>
    </w:tbl>
    <w:p w:rsidR="00A57029" w:rsidRDefault="00A57029">
      <w:pPr>
        <w:pStyle w:val="normal"/>
      </w:pPr>
    </w:p>
    <w:p w:rsidR="00A57029" w:rsidRDefault="00BD1D81">
      <w:pPr>
        <w:pStyle w:val="1"/>
        <w:contextualSpacing w:val="0"/>
      </w:pPr>
      <w:bookmarkStart w:id="3394" w:name="_3tfrjxxltv85" w:colFirst="0" w:colLast="0"/>
      <w:bookmarkEnd w:id="3394"/>
      <w:r>
        <w:t xml:space="preserve">Домашнее задание 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Изменить программу вывода функции так, чтобы можно было передавать функции типа </w:t>
      </w:r>
      <w:r>
        <w:t>double</w:t>
      </w:r>
      <w:r w:rsidRPr="00D908BE">
        <w:t>(</w:t>
      </w:r>
      <w:r>
        <w:t>double</w:t>
      </w:r>
      <w:r w:rsidRPr="00D908BE">
        <w:t>,</w:t>
      </w:r>
      <w:r>
        <w:t>double</w:t>
      </w:r>
      <w:r w:rsidRPr="00D908BE">
        <w:t xml:space="preserve">). Продемонстрировать работу на функции с функцией </w:t>
      </w:r>
      <w:r>
        <w:t>a</w:t>
      </w:r>
      <w:r w:rsidRPr="00D908BE">
        <w:t>*</w:t>
      </w:r>
      <w:r>
        <w:t>x</w:t>
      </w:r>
      <w:r w:rsidRPr="00D908BE">
        <w:t xml:space="preserve">^2 и функцией </w:t>
      </w:r>
      <w:r>
        <w:t>a</w:t>
      </w:r>
      <w:r w:rsidRPr="00D908BE">
        <w:t>*</w:t>
      </w:r>
      <w:r>
        <w:t>sin</w:t>
      </w:r>
      <w:r w:rsidRPr="00D908BE">
        <w:t>(</w:t>
      </w:r>
      <w:r>
        <w:t>x</w:t>
      </w:r>
      <w:r w:rsidRPr="00D908BE">
        <w:t>).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*Модифицировать программу нахождения минимума функции так, чтобы можно было передавать функцию в виде делегата. Сделать меню с различными функциями и представьте пользователю </w:t>
      </w:r>
      <w:proofErr w:type="gramStart"/>
      <w:r w:rsidRPr="00D908BE">
        <w:t>выбор</w:t>
      </w:r>
      <w:proofErr w:type="gramEnd"/>
      <w:r w:rsidRPr="00D908BE">
        <w:t xml:space="preserve"> для какой функции и на каком отрезке находить минимум. </w:t>
      </w:r>
      <w:r>
        <w:t>Используйте массив делегатов.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>Подсчитайте количество студентов:</w:t>
      </w:r>
      <w:r w:rsidRPr="00D908BE">
        <w:br/>
        <w:t>а) учащихся на 5 и 6 курсах;</w:t>
      </w:r>
      <w:r w:rsidRPr="00D908BE">
        <w:br/>
        <w:t>б)*подсчитайте сколько студентов в возрасте от 18 до 20 лет на каком курсе учатс</w:t>
      </w:r>
      <w:proofErr w:type="gramStart"/>
      <w:r w:rsidRPr="00D908BE">
        <w:t>я(</w:t>
      </w:r>
      <w:proofErr w:type="gramEnd"/>
      <w:r w:rsidRPr="00D908BE">
        <w:t>частотный массив);</w:t>
      </w:r>
      <w:r w:rsidRPr="00D908BE">
        <w:br/>
        <w:t>в) отсортируйте список по возрасту студента</w:t>
      </w:r>
      <w:r w:rsidRPr="00D908BE">
        <w:br/>
        <w:t>г) **отсортируйте список по курсу и возрасту студента</w:t>
      </w:r>
    </w:p>
    <w:p w:rsidR="00A57029" w:rsidRDefault="00BD1D81">
      <w:pPr>
        <w:pStyle w:val="normal"/>
        <w:rPr>
          <w:b/>
        </w:rPr>
      </w:pPr>
      <w:r>
        <w:rPr>
          <w:b/>
        </w:rPr>
        <w:t>Дополнительное домашнее задание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**В файле могут встречаться номера телефонов, записанные в формате </w:t>
      </w:r>
      <w:r>
        <w:t>xx</w:t>
      </w:r>
      <w:r w:rsidRPr="00D908BE">
        <w:t>-</w:t>
      </w:r>
      <w:r>
        <w:t>xx</w:t>
      </w:r>
      <w:r w:rsidRPr="00D908BE">
        <w:t>-</w:t>
      </w:r>
      <w:r>
        <w:t>xx</w:t>
      </w:r>
      <w:r w:rsidRPr="00D908BE">
        <w:t xml:space="preserve">, </w:t>
      </w:r>
      <w:r>
        <w:t>xxx</w:t>
      </w:r>
      <w:r w:rsidRPr="00D908BE">
        <w:t>-</w:t>
      </w:r>
      <w:r>
        <w:t>xxx</w:t>
      </w:r>
      <w:r w:rsidRPr="00D908BE">
        <w:t xml:space="preserve"> или </w:t>
      </w:r>
      <w:r>
        <w:t>xxx</w:t>
      </w:r>
      <w:r w:rsidRPr="00D908BE">
        <w:t>-</w:t>
      </w:r>
      <w:r>
        <w:t>xx</w:t>
      </w:r>
      <w:r w:rsidRPr="00D908BE">
        <w:t>-</w:t>
      </w:r>
      <w:r>
        <w:t>xx</w:t>
      </w:r>
      <w:r w:rsidRPr="00D908BE">
        <w:t xml:space="preserve">. </w:t>
      </w:r>
      <w:r>
        <w:t>Вывести все номера телефонов, которые содержатся в файле.</w:t>
      </w:r>
    </w:p>
    <w:p w:rsidR="00A57029" w:rsidRPr="00D908BE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>**Модифицировать задачу “Сложную задачу” ЕГЭ так, чтобы она решала задачу с 10 000 000 элементов менее чем за минуту.</w:t>
      </w:r>
    </w:p>
    <w:p w:rsidR="00A57029" w:rsidRDefault="00BD1D81">
      <w:pPr>
        <w:pStyle w:val="normal"/>
        <w:numPr>
          <w:ilvl w:val="0"/>
          <w:numId w:val="7"/>
        </w:numPr>
        <w:ind w:hanging="360"/>
        <w:contextualSpacing/>
      </w:pPr>
      <w:r w:rsidRPr="00D908BE">
        <w:t xml:space="preserve">***В заданной папке найти во всех </w:t>
      </w:r>
      <w:r>
        <w:t>html</w:t>
      </w:r>
      <w:r w:rsidRPr="00D908BE">
        <w:t xml:space="preserve"> файлах теги &lt;</w:t>
      </w:r>
      <w:r>
        <w:t>img</w:t>
      </w:r>
      <w:r w:rsidRPr="00D908BE">
        <w:t xml:space="preserve"> </w:t>
      </w:r>
      <w:r>
        <w:t>src</w:t>
      </w:r>
      <w:r w:rsidRPr="00D908BE">
        <w:t xml:space="preserve">=...&gt; и вывести названия картинок. </w:t>
      </w:r>
      <w:r>
        <w:t>Использовать регулярные выражения.</w:t>
      </w:r>
    </w:p>
    <w:p w:rsidR="00A57029" w:rsidRPr="00D908BE" w:rsidRDefault="00BD1D81">
      <w:pPr>
        <w:pStyle w:val="normal"/>
      </w:pPr>
      <w:r w:rsidRPr="00D908BE">
        <w:t>Достаточно решить 3 задачи. Старайтесь разбивать программы на подпрограммы. Переписывайте в начало программы условие и свою фамилию. Все программы сделать в одном решении.</w:t>
      </w:r>
    </w:p>
    <w:p w:rsidR="00A57029" w:rsidRPr="00D908BE" w:rsidRDefault="00A57029">
      <w:pPr>
        <w:pStyle w:val="1"/>
        <w:contextualSpacing w:val="0"/>
      </w:pPr>
      <w:bookmarkStart w:id="3395" w:name="_qrl3ctrc3lg3" w:colFirst="0" w:colLast="0"/>
      <w:bookmarkEnd w:id="3395"/>
    </w:p>
    <w:p w:rsidR="00A57029" w:rsidRPr="00D908BE" w:rsidRDefault="00BD1D81">
      <w:pPr>
        <w:pStyle w:val="1"/>
        <w:contextualSpacing w:val="0"/>
      </w:pPr>
      <w:bookmarkStart w:id="3396" w:name="_jzwu2q7u6tap" w:colFirst="0" w:colLast="0"/>
      <w:bookmarkEnd w:id="3396"/>
      <w:r w:rsidRPr="00D908BE">
        <w:t>Используемая литература</w:t>
      </w:r>
    </w:p>
    <w:p w:rsidR="00A57029" w:rsidRPr="00D908BE" w:rsidRDefault="00BD1D81">
      <w:pPr>
        <w:pStyle w:val="normal"/>
      </w:pPr>
      <w:r w:rsidRPr="00D908BE">
        <w:t>Для подготовки данного методического пособия были использованы следующие ресурсы: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Пол Дейтел, Харви Дейтел, “Как программировать на </w:t>
      </w:r>
      <w:r>
        <w:t>Visual</w:t>
      </w:r>
      <w:r w:rsidRPr="00D908BE">
        <w:t xml:space="preserve"> </w:t>
      </w:r>
      <w:r>
        <w:t>C</w:t>
      </w:r>
      <w:r w:rsidRPr="00D908BE">
        <w:t># 2012”, Питер 2014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Т.А. Павловская. “Программирование на языке высокого уровня”, 2009 г. 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Петцольд Ч. “Программирование на </w:t>
      </w:r>
      <w:r>
        <w:t>C</w:t>
      </w:r>
      <w:r w:rsidRPr="00D908BE">
        <w:t xml:space="preserve">#. </w:t>
      </w:r>
      <w:r>
        <w:t>Т</w:t>
      </w:r>
      <w:proofErr w:type="gramStart"/>
      <w:r>
        <w:t>1</w:t>
      </w:r>
      <w:proofErr w:type="gramEnd"/>
      <w:r>
        <w:t>”, 2001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>Г.Шилдт. “</w:t>
      </w:r>
      <w:r>
        <w:t>C</w:t>
      </w:r>
      <w:r w:rsidRPr="00D908BE">
        <w:t># 4.0. Полное руководство.</w:t>
      </w:r>
    </w:p>
    <w:p w:rsidR="00A57029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 xml:space="preserve">Ян Гойвертс, Стивен Левитан, “Регулярные выражения. </w:t>
      </w:r>
      <w:r>
        <w:t>Сборник рецептов”, 2010 г.</w:t>
      </w:r>
    </w:p>
    <w:p w:rsidR="00A57029" w:rsidRPr="00D908BE" w:rsidRDefault="00BD1D81">
      <w:pPr>
        <w:pStyle w:val="normal"/>
        <w:numPr>
          <w:ilvl w:val="0"/>
          <w:numId w:val="6"/>
        </w:numPr>
        <w:ind w:hanging="360"/>
        <w:contextualSpacing/>
      </w:pPr>
      <w:r w:rsidRPr="00D908BE">
        <w:t>Климов А.С. “</w:t>
      </w:r>
      <w:r>
        <w:t>C</w:t>
      </w:r>
      <w:r w:rsidRPr="00D908BE">
        <w:t># - советы программистам”, 2008</w:t>
      </w:r>
    </w:p>
    <w:p w:rsidR="00A57029" w:rsidRDefault="00662B61">
      <w:pPr>
        <w:pStyle w:val="normal"/>
        <w:numPr>
          <w:ilvl w:val="0"/>
          <w:numId w:val="6"/>
        </w:numPr>
        <w:ind w:hanging="360"/>
        <w:contextualSpacing/>
      </w:pPr>
      <w:hyperlink r:id="rId8">
        <w:r w:rsidR="00BD1D81">
          <w:rPr>
            <w:color w:val="1155CC"/>
            <w:u w:val="single"/>
          </w:rPr>
          <w:t>MSDN</w:t>
        </w:r>
      </w:hyperlink>
    </w:p>
    <w:sectPr w:rsidR="00A57029" w:rsidSect="00A57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0B1" w:rsidRDefault="00A450B1" w:rsidP="00A57029">
      <w:pPr>
        <w:spacing w:before="0" w:after="0" w:line="240" w:lineRule="auto"/>
      </w:pPr>
      <w:r>
        <w:separator/>
      </w:r>
    </w:p>
  </w:endnote>
  <w:endnote w:type="continuationSeparator" w:id="0">
    <w:p w:rsidR="00A450B1" w:rsidRDefault="00A450B1" w:rsidP="00A570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  <w:spacing w:before="0" w:after="0"/>
      <w:rPr>
        <w:color w:val="ABB1B9"/>
        <w:sz w:val="16"/>
        <w:szCs w:val="16"/>
      </w:rPr>
    </w:pPr>
  </w:p>
  <w:p w:rsidR="00A22D71" w:rsidRDefault="00A22D71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4272A6">
      <w:rPr>
        <w:noProof/>
        <w:color w:val="ABB1B9"/>
        <w:sz w:val="16"/>
        <w:szCs w:val="16"/>
      </w:rPr>
      <w:t>26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0B1" w:rsidRDefault="00A450B1" w:rsidP="00A57029">
      <w:pPr>
        <w:spacing w:before="0" w:after="0" w:line="240" w:lineRule="auto"/>
      </w:pPr>
      <w:r>
        <w:separator/>
      </w:r>
    </w:p>
  </w:footnote>
  <w:footnote w:type="continuationSeparator" w:id="0">
    <w:p w:rsidR="00A450B1" w:rsidRDefault="00A450B1" w:rsidP="00A570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D71" w:rsidRDefault="00A22D71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80951"/>
    <w:multiLevelType w:val="multilevel"/>
    <w:tmpl w:val="3B12B1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A66379"/>
    <w:multiLevelType w:val="multilevel"/>
    <w:tmpl w:val="D6564184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nsid w:val="30C41E8D"/>
    <w:multiLevelType w:val="multilevel"/>
    <w:tmpl w:val="64DCCF8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6C8F7BB0"/>
    <w:multiLevelType w:val="multilevel"/>
    <w:tmpl w:val="B3FE8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68D49E0"/>
    <w:multiLevelType w:val="multilevel"/>
    <w:tmpl w:val="C7FCA3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7EC6F3D"/>
    <w:multiLevelType w:val="multilevel"/>
    <w:tmpl w:val="AB8C96E6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">
    <w:nsid w:val="7D212CD6"/>
    <w:multiLevelType w:val="multilevel"/>
    <w:tmpl w:val="29E8F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E42047D"/>
    <w:multiLevelType w:val="multilevel"/>
    <w:tmpl w:val="B6904554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029"/>
    <w:rsid w:val="000C7076"/>
    <w:rsid w:val="0031516D"/>
    <w:rsid w:val="004272A6"/>
    <w:rsid w:val="00524AF5"/>
    <w:rsid w:val="00662B61"/>
    <w:rsid w:val="008016F9"/>
    <w:rsid w:val="00920203"/>
    <w:rsid w:val="00A22D71"/>
    <w:rsid w:val="00A41419"/>
    <w:rsid w:val="00A43D25"/>
    <w:rsid w:val="00A450B1"/>
    <w:rsid w:val="00A57029"/>
    <w:rsid w:val="00A67575"/>
    <w:rsid w:val="00BD1D81"/>
    <w:rsid w:val="00C83D62"/>
    <w:rsid w:val="00D908BE"/>
    <w:rsid w:val="00EB4397"/>
    <w:rsid w:val="00F060E2"/>
    <w:rsid w:val="00F3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B61"/>
  </w:style>
  <w:style w:type="paragraph" w:styleId="1">
    <w:name w:val="heading 1"/>
    <w:basedOn w:val="normal"/>
    <w:next w:val="normal"/>
    <w:rsid w:val="00A57029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57029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57029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57029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A57029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57029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7029"/>
  </w:style>
  <w:style w:type="table" w:customStyle="1" w:styleId="TableNormal">
    <w:name w:val="Table Normal"/>
    <w:rsid w:val="00A570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7029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57029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rsid w:val="00A5702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a">
    <w:name w:val="Balloon Text"/>
    <w:basedOn w:val="a"/>
    <w:link w:val="affb"/>
    <w:uiPriority w:val="99"/>
    <w:semiHidden/>
    <w:unhideWhenUsed/>
    <w:rsid w:val="000C70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0C7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default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27</Pages>
  <Words>6000</Words>
  <Characters>34204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40124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10</cp:revision>
  <dcterms:created xsi:type="dcterms:W3CDTF">2017-08-15T09:42:00Z</dcterms:created>
  <dcterms:modified xsi:type="dcterms:W3CDTF">2017-08-15T18:34:00Z</dcterms:modified>
</cp:coreProperties>
</file>