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F70" w:rsidRPr="00C9006D" w:rsidRDefault="009C4AE2">
      <w:pPr>
        <w:pStyle w:val="a3"/>
        <w:contextualSpacing w:val="0"/>
        <w:rPr>
          <w:lang w:val="ru-RU"/>
        </w:rPr>
      </w:pPr>
      <w:bookmarkStart w:id="0" w:name="_pysopio6r3p0" w:colFirst="0" w:colLast="0"/>
      <w:bookmarkEnd w:id="0"/>
      <w:r w:rsidRPr="00C9006D">
        <w:rPr>
          <w:lang w:val="ru-RU"/>
        </w:rPr>
        <w:t xml:space="preserve">Введение в </w:t>
      </w:r>
      <w:r>
        <w:t>Windows</w:t>
      </w:r>
      <w:r w:rsidRPr="00C9006D">
        <w:rPr>
          <w:lang w:val="ru-RU"/>
        </w:rPr>
        <w:t xml:space="preserve"> </w:t>
      </w:r>
      <w:r>
        <w:t>Forms</w:t>
      </w:r>
    </w:p>
    <w:p w:rsidR="00A53F70" w:rsidRDefault="009C4AE2">
      <w:pPr>
        <w:pStyle w:val="a4"/>
        <w:contextualSpacing w:val="0"/>
      </w:pPr>
      <w:bookmarkStart w:id="1" w:name="_whsujm5zh4ee" w:colFirst="0" w:colLast="0"/>
      <w:bookmarkEnd w:id="1"/>
      <w:r w:rsidRPr="00C9006D">
        <w:rPr>
          <w:lang w:val="ru-RU"/>
        </w:rPr>
        <w:t xml:space="preserve">Осваиваем графический интерфейс. “Сложное” ООП. Немного о наследовании, событиях и делегатах. </w:t>
      </w:r>
      <w:r>
        <w:t>Первое графическое приложение.</w:t>
      </w:r>
    </w:p>
    <w:p w:rsidR="00A53F70" w:rsidRDefault="00A53F70">
      <w:pPr>
        <w:pStyle w:val="a4"/>
        <w:contextualSpacing w:val="0"/>
      </w:pPr>
      <w:bookmarkStart w:id="2" w:name="_s9wf6uo4rhbp" w:colFirst="0" w:colLast="0"/>
      <w:bookmarkEnd w:id="2"/>
    </w:p>
    <w:sdt>
      <w:sdtPr>
        <w:id w:val="6656501"/>
      </w:sdtPr>
      <w:sdtContent>
        <w:p w:rsidR="00A53F70" w:rsidRDefault="00A53F70">
          <w:pPr>
            <w:pStyle w:val="normal"/>
            <w:ind w:left="360"/>
            <w:rPr>
              <w:color w:val="1155CC"/>
              <w:u w:val="single"/>
            </w:rPr>
          </w:pPr>
          <w:r>
            <w:fldChar w:fldCharType="begin"/>
          </w:r>
          <w:r w:rsidR="009C4AE2">
            <w:instrText xml:space="preserve"> TOC \h \u \z \n </w:instrText>
          </w:r>
          <w:r>
            <w:fldChar w:fldCharType="separate"/>
          </w:r>
          <w:hyperlink w:anchor="_y2i39xvc40pe">
            <w:r w:rsidR="009C4AE2">
              <w:rPr>
                <w:color w:val="1155CC"/>
                <w:u w:val="single"/>
              </w:rPr>
              <w:t>От консольного приложения к Windows Forms</w:t>
            </w:r>
          </w:hyperlink>
        </w:p>
        <w:p w:rsidR="00A53F70" w:rsidRDefault="00A53F70">
          <w:pPr>
            <w:pStyle w:val="normal"/>
            <w:ind w:left="720"/>
            <w:rPr>
              <w:color w:val="1155CC"/>
              <w:u w:val="single"/>
            </w:rPr>
          </w:pPr>
          <w:hyperlink w:anchor="_vzsuj4oedbx9">
            <w:r w:rsidR="009C4AE2">
              <w:rPr>
                <w:color w:val="1155CC"/>
                <w:u w:val="single"/>
              </w:rPr>
              <w:t>MessageBox.Show - вместо Console.WriteLine</w:t>
            </w:r>
          </w:hyperlink>
        </w:p>
        <w:p w:rsidR="00A53F70" w:rsidRDefault="00A53F70">
          <w:pPr>
            <w:pStyle w:val="normal"/>
            <w:ind w:left="720"/>
            <w:rPr>
              <w:color w:val="1155CC"/>
              <w:u w:val="single"/>
            </w:rPr>
          </w:pPr>
          <w:hyperlink w:anchor="_1h15un6xj2gw">
            <w:r w:rsidR="009C4AE2">
              <w:rPr>
                <w:color w:val="1155CC"/>
                <w:u w:val="single"/>
              </w:rPr>
              <w:t>События и их обработчики</w:t>
            </w:r>
          </w:hyperlink>
        </w:p>
        <w:p w:rsidR="00A53F70" w:rsidRDefault="00A53F70">
          <w:pPr>
            <w:pStyle w:val="normal"/>
            <w:ind w:left="720"/>
            <w:rPr>
              <w:color w:val="1155CC"/>
              <w:u w:val="single"/>
            </w:rPr>
          </w:pPr>
          <w:hyperlink w:anchor="_2bfxoh7y4iwq">
            <w:r w:rsidR="009C4AE2">
              <w:rPr>
                <w:color w:val="1155CC"/>
                <w:u w:val="single"/>
              </w:rPr>
              <w:t>Класс Form</w:t>
            </w:r>
          </w:hyperlink>
        </w:p>
        <w:p w:rsidR="00A53F70" w:rsidRDefault="00A53F70">
          <w:pPr>
            <w:pStyle w:val="normal"/>
            <w:ind w:left="720"/>
            <w:rPr>
              <w:color w:val="1155CC"/>
              <w:u w:val="single"/>
            </w:rPr>
          </w:pPr>
          <w:hyperlink w:anchor="_kyl2ihla1wy">
            <w:r w:rsidR="009C4AE2">
              <w:rPr>
                <w:color w:val="1155CC"/>
                <w:u w:val="single"/>
              </w:rPr>
              <w:t>Диспетчер очереди сообщений Windows</w:t>
            </w:r>
          </w:hyperlink>
        </w:p>
        <w:p w:rsidR="00A53F70" w:rsidRDefault="00A53F70">
          <w:pPr>
            <w:pStyle w:val="normal"/>
            <w:ind w:left="720"/>
            <w:rPr>
              <w:color w:val="1155CC"/>
              <w:u w:val="single"/>
            </w:rPr>
          </w:pPr>
          <w:hyperlink w:anchor="_hnqyfwwl953v">
            <w:r w:rsidR="009C4AE2">
              <w:rPr>
                <w:color w:val="1155CC"/>
                <w:u w:val="single"/>
              </w:rPr>
              <w:t>Самое частое событие в жизни Windows Forms</w:t>
            </w:r>
          </w:hyperlink>
        </w:p>
        <w:p w:rsidR="00A53F70" w:rsidRDefault="00A53F70">
          <w:pPr>
            <w:pStyle w:val="normal"/>
            <w:ind w:left="720"/>
            <w:rPr>
              <w:color w:val="1155CC"/>
              <w:u w:val="single"/>
            </w:rPr>
          </w:pPr>
          <w:hyperlink w:anchor="_o5faphbr5ls4">
            <w:r w:rsidR="009C4AE2">
              <w:rPr>
                <w:color w:val="1155CC"/>
                <w:u w:val="single"/>
              </w:rPr>
              <w:t>Событие, которое нельзя пропустить</w:t>
            </w:r>
          </w:hyperlink>
        </w:p>
        <w:p w:rsidR="00A53F70" w:rsidRDefault="00A53F70">
          <w:pPr>
            <w:pStyle w:val="normal"/>
            <w:ind w:left="720"/>
            <w:rPr>
              <w:color w:val="1155CC"/>
              <w:u w:val="single"/>
            </w:rPr>
          </w:pPr>
          <w:hyperlink w:anchor="_2mla0jp6xcoh">
            <w:r w:rsidR="009C4AE2">
              <w:rPr>
                <w:color w:val="1155CC"/>
                <w:u w:val="single"/>
              </w:rPr>
              <w:t>Наследники класса Form</w:t>
            </w:r>
          </w:hyperlink>
        </w:p>
        <w:p w:rsidR="00A53F70" w:rsidRDefault="00A53F70">
          <w:pPr>
            <w:pStyle w:val="normal"/>
            <w:ind w:left="360"/>
            <w:rPr>
              <w:color w:val="1155CC"/>
              <w:u w:val="single"/>
            </w:rPr>
          </w:pPr>
          <w:hyperlink w:anchor="_xpem15srhd3e">
            <w:r w:rsidR="009C4AE2">
              <w:rPr>
                <w:color w:val="1155CC"/>
                <w:u w:val="single"/>
              </w:rPr>
              <w:t>Создаем первое приложение</w:t>
            </w:r>
          </w:hyperlink>
        </w:p>
        <w:p w:rsidR="00A53F70" w:rsidRDefault="00A53F70">
          <w:pPr>
            <w:pStyle w:val="normal"/>
            <w:ind w:left="360"/>
            <w:rPr>
              <w:color w:val="1155CC"/>
              <w:u w:val="single"/>
            </w:rPr>
          </w:pPr>
          <w:hyperlink w:anchor="_3tfrjxxltv85">
            <w:r w:rsidR="009C4AE2">
              <w:rPr>
                <w:color w:val="1155CC"/>
                <w:u w:val="single"/>
              </w:rPr>
              <w:t>Домашнее задание</w:t>
            </w:r>
          </w:hyperlink>
        </w:p>
        <w:p w:rsidR="00A53F70" w:rsidRDefault="00A53F70">
          <w:pPr>
            <w:pStyle w:val="normal"/>
            <w:ind w:left="360"/>
            <w:rPr>
              <w:color w:val="1155CC"/>
              <w:u w:val="single"/>
            </w:rPr>
          </w:pPr>
          <w:hyperlink w:anchor="_34oc8tinqbpr">
            <w:r w:rsidR="009C4AE2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A53F70" w:rsidRDefault="00A53F70">
      <w:pPr>
        <w:pStyle w:val="normal"/>
        <w:ind w:firstLine="720"/>
        <w:jc w:val="both"/>
      </w:pPr>
    </w:p>
    <w:p w:rsidR="00A53F70" w:rsidRPr="00C9006D" w:rsidRDefault="009C4AE2">
      <w:pPr>
        <w:pStyle w:val="1"/>
        <w:contextualSpacing w:val="0"/>
        <w:rPr>
          <w:lang w:val="ru-RU"/>
        </w:rPr>
      </w:pPr>
      <w:bookmarkStart w:id="3" w:name="_y2i39xvc40pe" w:colFirst="0" w:colLast="0"/>
      <w:bookmarkEnd w:id="3"/>
      <w:r w:rsidRPr="00C9006D">
        <w:rPr>
          <w:lang w:val="ru-RU"/>
        </w:rPr>
        <w:lastRenderedPageBreak/>
        <w:t xml:space="preserve">От консольного приложения к </w:t>
      </w:r>
      <w:r>
        <w:t>Windows</w:t>
      </w:r>
      <w:r w:rsidRPr="00C9006D">
        <w:rPr>
          <w:lang w:val="ru-RU"/>
        </w:rPr>
        <w:t xml:space="preserve"> </w:t>
      </w:r>
      <w:r>
        <w:t>Forms</w:t>
      </w:r>
    </w:p>
    <w:p w:rsidR="00A53F70" w:rsidRPr="00C9006D" w:rsidRDefault="009C4AE2">
      <w:pPr>
        <w:pStyle w:val="normal"/>
        <w:rPr>
          <w:lang w:val="ru-RU"/>
        </w:rPr>
      </w:pPr>
      <w:r>
        <w:t>Windows</w:t>
      </w:r>
      <w:r w:rsidRPr="00C9006D">
        <w:rPr>
          <w:lang w:val="ru-RU"/>
        </w:rPr>
        <w:t xml:space="preserve"> </w:t>
      </w:r>
      <w:r>
        <w:t>Forms</w:t>
      </w:r>
      <w:r w:rsidRPr="00C9006D">
        <w:rPr>
          <w:lang w:val="ru-RU"/>
        </w:rPr>
        <w:t xml:space="preserve"> - технология создания приложений под </w:t>
      </w:r>
      <w:r>
        <w:t>Windows</w:t>
      </w:r>
      <w:r w:rsidRPr="00C9006D">
        <w:rPr>
          <w:lang w:val="ru-RU"/>
        </w:rPr>
        <w:t xml:space="preserve">. Существуют так же другие технологии программирования под </w:t>
      </w:r>
      <w:r>
        <w:t>Windows</w:t>
      </w:r>
      <w:r w:rsidRPr="00C9006D">
        <w:rPr>
          <w:lang w:val="ru-RU"/>
        </w:rPr>
        <w:t xml:space="preserve">, например, </w:t>
      </w:r>
      <w:r>
        <w:t>Windows</w:t>
      </w:r>
      <w:r w:rsidRPr="00C9006D">
        <w:rPr>
          <w:lang w:val="ru-RU"/>
        </w:rPr>
        <w:t xml:space="preserve"> </w:t>
      </w:r>
      <w:r>
        <w:t>Presentation</w:t>
      </w:r>
      <w:r w:rsidRPr="00C9006D">
        <w:rPr>
          <w:lang w:val="ru-RU"/>
        </w:rPr>
        <w:t xml:space="preserve">  </w:t>
      </w:r>
      <w:r>
        <w:t>Foundation</w:t>
      </w:r>
      <w:r w:rsidRPr="00C9006D">
        <w:rPr>
          <w:lang w:val="ru-RU"/>
        </w:rPr>
        <w:t xml:space="preserve"> или то же консольное приложение.</w:t>
      </w:r>
    </w:p>
    <w:p w:rsidR="00A53F70" w:rsidRPr="00C9006D" w:rsidRDefault="009C4AE2">
      <w:pPr>
        <w:pStyle w:val="normal"/>
        <w:rPr>
          <w:lang w:val="ru-RU"/>
        </w:rPr>
      </w:pPr>
      <w:r w:rsidRPr="00C9006D">
        <w:rPr>
          <w:lang w:val="ru-RU"/>
        </w:rPr>
        <w:t xml:space="preserve">Технология создания приложений </w:t>
      </w:r>
      <w:r>
        <w:t>Windows</w:t>
      </w:r>
      <w:r w:rsidRPr="00C9006D">
        <w:rPr>
          <w:lang w:val="ru-RU"/>
        </w:rPr>
        <w:t xml:space="preserve"> </w:t>
      </w:r>
      <w:r>
        <w:t>Forms</w:t>
      </w:r>
      <w:r w:rsidRPr="00C9006D">
        <w:rPr>
          <w:lang w:val="ru-RU"/>
        </w:rPr>
        <w:t xml:space="preserve"> является одной из самых простых для понимания функционирования программ в </w:t>
      </w:r>
      <w:r>
        <w:t>Windows</w:t>
      </w:r>
      <w:r w:rsidRPr="00C9006D">
        <w:rPr>
          <w:lang w:val="ru-RU"/>
        </w:rPr>
        <w:t>.</w:t>
      </w:r>
    </w:p>
    <w:p w:rsidR="00A53F70" w:rsidRPr="00C9006D" w:rsidRDefault="009C4AE2">
      <w:pPr>
        <w:pStyle w:val="2"/>
        <w:contextualSpacing w:val="0"/>
        <w:rPr>
          <w:lang w:val="ru-RU"/>
        </w:rPr>
      </w:pPr>
      <w:bookmarkStart w:id="4" w:name="_vzsuj4oedbx9" w:colFirst="0" w:colLast="0"/>
      <w:bookmarkEnd w:id="4"/>
      <w:r>
        <w:t>MessageBox</w:t>
      </w:r>
      <w:r w:rsidRPr="00C9006D">
        <w:rPr>
          <w:lang w:val="ru-RU"/>
        </w:rPr>
        <w:t>.</w:t>
      </w:r>
      <w:r>
        <w:t>Show</w:t>
      </w:r>
      <w:r w:rsidRPr="00C9006D">
        <w:rPr>
          <w:lang w:val="ru-RU"/>
        </w:rPr>
        <w:t xml:space="preserve"> - вместо </w:t>
      </w:r>
      <w:r>
        <w:t>Console</w:t>
      </w:r>
      <w:r w:rsidRPr="00C9006D">
        <w:rPr>
          <w:lang w:val="ru-RU"/>
        </w:rPr>
        <w:t>.</w:t>
      </w:r>
      <w:r>
        <w:t>WriteLine</w:t>
      </w:r>
    </w:p>
    <w:p w:rsidR="00A53F70" w:rsidRPr="00C9006D" w:rsidRDefault="009C4AE2">
      <w:pPr>
        <w:pStyle w:val="normal"/>
        <w:rPr>
          <w:lang w:val="ru-RU"/>
        </w:rPr>
      </w:pPr>
      <w:r w:rsidRPr="00C9006D">
        <w:rPr>
          <w:lang w:val="ru-RU"/>
        </w:rPr>
        <w:t xml:space="preserve">Начнем знакомство с программированием под </w:t>
      </w:r>
      <w:r>
        <w:t>Windows</w:t>
      </w:r>
      <w:r w:rsidRPr="00C9006D">
        <w:rPr>
          <w:lang w:val="ru-RU"/>
        </w:rPr>
        <w:t xml:space="preserve"> со знакомства с методом </w:t>
      </w:r>
      <w:r>
        <w:t>Show</w:t>
      </w:r>
      <w:r w:rsidRPr="00C9006D">
        <w:rPr>
          <w:lang w:val="ru-RU"/>
        </w:rPr>
        <w:t xml:space="preserve"> класса </w:t>
      </w:r>
      <w:r>
        <w:t>MessageBox</w:t>
      </w:r>
      <w:r w:rsidRPr="00C9006D">
        <w:rPr>
          <w:lang w:val="ru-RU"/>
        </w:rPr>
        <w:t xml:space="preserve">. В </w:t>
      </w:r>
      <w:r>
        <w:t>Windows</w:t>
      </w:r>
      <w:r w:rsidRPr="00C9006D">
        <w:rPr>
          <w:lang w:val="ru-RU"/>
        </w:rPr>
        <w:t xml:space="preserve"> </w:t>
      </w:r>
      <w:r>
        <w:t>Forms</w:t>
      </w:r>
      <w:r w:rsidRPr="00C9006D">
        <w:rPr>
          <w:lang w:val="ru-RU"/>
        </w:rPr>
        <w:t xml:space="preserve"> приложениях он поможет Вам выводить информацию о ваших переменных и организовывать диалоги.</w:t>
      </w:r>
    </w:p>
    <w:tbl>
      <w:tblPr>
        <w:tblStyle w:val="a5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3F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88"/>
                <w:lang w:val="ru-RU"/>
              </w:rPr>
            </w:pPr>
            <w:del w:id="5" w:author="Сергей" w:date="2017-08-15T22:07:00Z">
              <w:r w:rsidRPr="00C9006D" w:rsidDel="005C3978">
                <w:rPr>
                  <w:color w:val="880000"/>
                  <w:lang w:val="ru-RU"/>
                </w:rPr>
                <w:delText xml:space="preserve">        </w:delText>
              </w:r>
            </w:del>
            <w:r w:rsidRPr="00C9006D">
              <w:rPr>
                <w:color w:val="880000"/>
                <w:lang w:val="ru-RU"/>
              </w:rPr>
              <w:t xml:space="preserve"> // Требуется добавить </w:t>
            </w:r>
            <w:ins w:id="6" w:author="Сергей" w:date="2017-08-15T22:07:00Z">
              <w:r w:rsidR="005C3978">
                <w:rPr>
                  <w:color w:val="880000"/>
                  <w:lang w:val="ru-RU"/>
                </w:rPr>
                <w:t xml:space="preserve">в проект </w:t>
              </w:r>
            </w:ins>
            <w:r w:rsidRPr="00C9006D">
              <w:rPr>
                <w:color w:val="880000"/>
                <w:lang w:val="ru-RU"/>
              </w:rPr>
              <w:t xml:space="preserve">ссылку на </w:t>
            </w:r>
            <w:del w:id="7" w:author="Сергей" w:date="2017-08-15T22:15:00Z">
              <w:r w:rsidDel="00B273CA">
                <w:rPr>
                  <w:color w:val="880000"/>
                </w:rPr>
                <w:delText>DLL</w:delText>
              </w:r>
              <w:r w:rsidRPr="00C9006D" w:rsidDel="00B273CA">
                <w:rPr>
                  <w:color w:val="880000"/>
                  <w:lang w:val="ru-RU"/>
                </w:rPr>
                <w:delText xml:space="preserve"> </w:delText>
              </w:r>
            </w:del>
            <w:ins w:id="8" w:author="Сергей" w:date="2017-08-15T22:15:00Z">
              <w:r w:rsidR="00B273CA">
                <w:rPr>
                  <w:color w:val="880000"/>
                  <w:lang w:val="ru-RU"/>
                </w:rPr>
                <w:t>сборку</w:t>
              </w:r>
              <w:r w:rsidR="00B273CA" w:rsidRPr="00C9006D">
                <w:rPr>
                  <w:color w:val="880000"/>
                  <w:lang w:val="ru-RU"/>
                </w:rPr>
                <w:t xml:space="preserve"> </w:t>
              </w:r>
            </w:ins>
            <w:r>
              <w:rPr>
                <w:color w:val="880000"/>
              </w:rPr>
              <w:t>System</w:t>
            </w:r>
            <w:r w:rsidRPr="00C9006D">
              <w:rPr>
                <w:color w:val="880000"/>
                <w:lang w:val="ru-RU"/>
              </w:rPr>
              <w:t>.</w:t>
            </w:r>
            <w:r>
              <w:rPr>
                <w:color w:val="880000"/>
              </w:rPr>
              <w:t>Windows</w:t>
            </w:r>
            <w:r w:rsidRPr="00C9006D">
              <w:rPr>
                <w:color w:val="880000"/>
                <w:lang w:val="ru-RU"/>
              </w:rPr>
              <w:t>.</w:t>
            </w:r>
            <w:r>
              <w:rPr>
                <w:color w:val="880000"/>
              </w:rPr>
              <w:t>Forms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Windows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Forms;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ShowForm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>{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</w:t>
            </w:r>
            <w:r>
              <w:rPr>
                <w:color w:val="000088"/>
              </w:rPr>
              <w:t>public</w:t>
            </w:r>
            <w:r w:rsidRPr="00C9006D">
              <w:rPr>
                <w:color w:val="000000"/>
                <w:lang w:val="ru-RU"/>
              </w:rPr>
              <w:t xml:space="preserve"> </w:t>
            </w:r>
            <w:r>
              <w:rPr>
                <w:color w:val="000088"/>
              </w:rPr>
              <w:t>static</w:t>
            </w:r>
            <w:r w:rsidRPr="00C9006D">
              <w:rPr>
                <w:color w:val="000000"/>
                <w:lang w:val="ru-RU"/>
              </w:rPr>
              <w:t xml:space="preserve"> </w:t>
            </w:r>
            <w:r>
              <w:rPr>
                <w:color w:val="000088"/>
              </w:rPr>
              <w:t>void</w:t>
            </w:r>
            <w:r w:rsidRPr="00C9006D">
              <w:rPr>
                <w:color w:val="000000"/>
                <w:lang w:val="ru-RU"/>
              </w:rPr>
              <w:t xml:space="preserve"> </w:t>
            </w:r>
            <w:r>
              <w:rPr>
                <w:color w:val="660066"/>
              </w:rPr>
              <w:t>Main</w:t>
            </w:r>
            <w:r w:rsidRPr="00C9006D">
              <w:rPr>
                <w:color w:val="666600"/>
                <w:lang w:val="ru-RU"/>
              </w:rPr>
              <w:t>()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{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 xml:space="preserve">// </w:t>
            </w:r>
            <w:r>
              <w:rPr>
                <w:color w:val="880000"/>
              </w:rPr>
              <w:t>MessageBox</w:t>
            </w:r>
            <w:r w:rsidRPr="00C9006D">
              <w:rPr>
                <w:color w:val="880000"/>
                <w:lang w:val="ru-RU"/>
              </w:rPr>
              <w:t xml:space="preserve"> простейший способ вывода информации на экран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 xml:space="preserve">// У метода </w:t>
            </w:r>
            <w:r>
              <w:rPr>
                <w:color w:val="880000"/>
              </w:rPr>
              <w:t>Show</w:t>
            </w:r>
            <w:r w:rsidRPr="00C9006D">
              <w:rPr>
                <w:color w:val="880000"/>
                <w:lang w:val="ru-RU"/>
              </w:rPr>
              <w:t xml:space="preserve"> большое количество перезагрузок, с помощью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>// которых можно управлять видом окна сообщения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660066"/>
              </w:rPr>
              <w:t>MessageBox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"Сообщение из Windows Forms!"</w:t>
            </w:r>
            <w:r>
              <w:rPr>
                <w:color w:val="666600"/>
              </w:rPr>
              <w:t>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60066"/>
              </w:rPr>
              <w:t>MessageBox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Show</w:t>
            </w:r>
            <w:r w:rsidRPr="00C9006D">
              <w:rPr>
                <w:color w:val="666600"/>
                <w:lang w:val="ru-RU"/>
              </w:rPr>
              <w:t>(</w:t>
            </w:r>
            <w:r w:rsidRPr="00C9006D">
              <w:rPr>
                <w:color w:val="008800"/>
                <w:lang w:val="ru-RU"/>
              </w:rPr>
              <w:t xml:space="preserve">"Сообщение из </w:t>
            </w:r>
            <w:r>
              <w:rPr>
                <w:color w:val="008800"/>
              </w:rPr>
              <w:t>Windows</w:t>
            </w:r>
            <w:r w:rsidRPr="00C9006D">
              <w:rPr>
                <w:color w:val="008800"/>
                <w:lang w:val="ru-RU"/>
              </w:rPr>
              <w:t xml:space="preserve"> </w:t>
            </w:r>
            <w:r>
              <w:rPr>
                <w:color w:val="008800"/>
              </w:rPr>
              <w:t>Forms</w:t>
            </w:r>
            <w:r w:rsidRPr="00C9006D">
              <w:rPr>
                <w:color w:val="008800"/>
                <w:lang w:val="ru-RU"/>
              </w:rPr>
              <w:t xml:space="preserve"> с заголовком"</w:t>
            </w:r>
            <w:r w:rsidRPr="00C9006D">
              <w:rPr>
                <w:color w:val="666600"/>
                <w:lang w:val="ru-RU"/>
              </w:rPr>
              <w:t>,</w:t>
            </w:r>
            <w:r w:rsidRPr="00C9006D">
              <w:rPr>
                <w:color w:val="000000"/>
                <w:lang w:val="ru-RU"/>
              </w:rPr>
              <w:t xml:space="preserve"> </w:t>
            </w:r>
            <w:r w:rsidRPr="00C9006D">
              <w:rPr>
                <w:color w:val="008800"/>
                <w:lang w:val="ru-RU"/>
              </w:rPr>
              <w:t>"Заголовок"</w:t>
            </w:r>
            <w:r w:rsidRPr="00C9006D">
              <w:rPr>
                <w:color w:val="666600"/>
                <w:lang w:val="ru-RU"/>
              </w:rPr>
              <w:t>);</w:t>
            </w:r>
            <w:r w:rsidRPr="00C9006D">
              <w:rPr>
                <w:color w:val="000000"/>
                <w:lang w:val="ru-RU"/>
              </w:rPr>
              <w:t xml:space="preserve">        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000088"/>
              </w:rPr>
              <w:t>if</w:t>
            </w:r>
            <w:r w:rsidRPr="00C9006D">
              <w:rPr>
                <w:color w:val="000000"/>
                <w:lang w:val="ru-RU"/>
              </w:rPr>
              <w:t xml:space="preserve"> </w:t>
            </w:r>
            <w:r w:rsidRPr="00C9006D">
              <w:rPr>
                <w:color w:val="666600"/>
                <w:lang w:val="ru-RU"/>
              </w:rPr>
              <w:t>(</w:t>
            </w:r>
            <w:r>
              <w:rPr>
                <w:color w:val="660066"/>
              </w:rPr>
              <w:t>MessageBox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Show</w:t>
            </w:r>
            <w:r w:rsidRPr="00C9006D">
              <w:rPr>
                <w:color w:val="666600"/>
                <w:lang w:val="ru-RU"/>
              </w:rPr>
              <w:t>(</w:t>
            </w:r>
            <w:r w:rsidRPr="00C9006D">
              <w:rPr>
                <w:color w:val="008800"/>
                <w:lang w:val="ru-RU"/>
              </w:rPr>
              <w:t>"Вы уверены что хотите продолжить обучение?"</w:t>
            </w:r>
            <w:r w:rsidRPr="00C9006D">
              <w:rPr>
                <w:color w:val="666600"/>
                <w:lang w:val="ru-RU"/>
              </w:rPr>
              <w:t>,</w:t>
            </w:r>
            <w:r w:rsidRPr="00C9006D">
              <w:rPr>
                <w:color w:val="000000"/>
                <w:lang w:val="ru-RU"/>
              </w:rPr>
              <w:t xml:space="preserve"> </w:t>
            </w:r>
            <w:r w:rsidRPr="00C9006D">
              <w:rPr>
                <w:color w:val="008800"/>
                <w:lang w:val="ru-RU"/>
              </w:rPr>
              <w:t>"Заголовок",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660066"/>
              </w:rPr>
              <w:t>MessageBoxButtons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OKCancel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DialogResult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OK)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"Вы нажали OK"</w:t>
            </w:r>
            <w:r>
              <w:rPr>
                <w:color w:val="666600"/>
              </w:rPr>
              <w:t>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"Вы нажали Cancel"</w:t>
            </w:r>
            <w:r>
              <w:rPr>
                <w:color w:val="666600"/>
              </w:rPr>
              <w:t>);</w:t>
            </w:r>
            <w:r>
              <w:rPr>
                <w:color w:val="000000"/>
              </w:rPr>
              <w:t xml:space="preserve">       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60066"/>
              </w:rPr>
              <w:t>System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Console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WriteLine</w:t>
            </w:r>
            <w:r w:rsidRPr="00C9006D">
              <w:rPr>
                <w:color w:val="666600"/>
                <w:lang w:val="ru-RU"/>
              </w:rPr>
              <w:t>(</w:t>
            </w:r>
            <w:r w:rsidRPr="00C9006D">
              <w:rPr>
                <w:color w:val="008800"/>
                <w:lang w:val="ru-RU"/>
              </w:rPr>
              <w:t>"И оказывается можно еще и в консоль сообщения выводить"</w:t>
            </w:r>
            <w:r w:rsidRPr="00C9006D">
              <w:rPr>
                <w:color w:val="666600"/>
                <w:lang w:val="ru-RU"/>
              </w:rPr>
              <w:t>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660066"/>
              </w:rPr>
              <w:t>System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Console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WriteLine</w:t>
            </w:r>
            <w:r w:rsidRPr="00C9006D">
              <w:rPr>
                <w:color w:val="666600"/>
                <w:lang w:val="ru-RU"/>
              </w:rPr>
              <w:t>(</w:t>
            </w:r>
            <w:r w:rsidRPr="00C9006D">
              <w:rPr>
                <w:color w:val="008800"/>
                <w:lang w:val="ru-RU"/>
              </w:rPr>
              <w:t xml:space="preserve">"Не стоит сейчас слишком задерживаться на изучение </w:t>
            </w:r>
            <w:r>
              <w:rPr>
                <w:color w:val="008800"/>
              </w:rPr>
              <w:t>MessageBox</w:t>
            </w:r>
            <w:r w:rsidRPr="00C9006D">
              <w:rPr>
                <w:color w:val="008800"/>
                <w:lang w:val="ru-RU"/>
              </w:rPr>
              <w:t>.</w:t>
            </w:r>
            <w:r>
              <w:rPr>
                <w:color w:val="008800"/>
              </w:rPr>
              <w:t>Show</w:t>
            </w:r>
            <w:r w:rsidRPr="00C9006D">
              <w:rPr>
                <w:color w:val="008800"/>
                <w:lang w:val="ru-RU"/>
              </w:rPr>
              <w:t>.\</w:t>
            </w:r>
            <w:r>
              <w:rPr>
                <w:color w:val="008800"/>
              </w:rPr>
              <w:t>n</w:t>
            </w:r>
            <w:r w:rsidRPr="00C9006D">
              <w:rPr>
                <w:color w:val="008800"/>
                <w:lang w:val="ru-RU"/>
              </w:rPr>
              <w:t>У Вас еще будет такая возможность"</w:t>
            </w:r>
            <w:r w:rsidRPr="00C9006D">
              <w:rPr>
                <w:color w:val="666600"/>
                <w:lang w:val="ru-RU"/>
              </w:rPr>
              <w:t>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r>
              <w:rPr>
                <w:color w:val="666600"/>
              </w:rPr>
              <w:t>();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3F70" w:rsidRDefault="00A53F70">
      <w:pPr>
        <w:pStyle w:val="normal"/>
      </w:pPr>
    </w:p>
    <w:p w:rsidR="00A53F70" w:rsidRDefault="00A53F70">
      <w:pPr>
        <w:pStyle w:val="2"/>
        <w:contextualSpacing w:val="0"/>
      </w:pPr>
      <w:bookmarkStart w:id="9" w:name="_vxx6l943f3dn" w:colFirst="0" w:colLast="0"/>
      <w:bookmarkEnd w:id="9"/>
    </w:p>
    <w:p w:rsidR="00A53F70" w:rsidRDefault="00A53F70">
      <w:pPr>
        <w:pStyle w:val="2"/>
        <w:contextualSpacing w:val="0"/>
      </w:pPr>
      <w:bookmarkStart w:id="10" w:name="_ypctkjnewacl" w:colFirst="0" w:colLast="0"/>
      <w:bookmarkEnd w:id="10"/>
    </w:p>
    <w:p w:rsidR="00A53F70" w:rsidRDefault="00A53F70">
      <w:pPr>
        <w:pStyle w:val="normal"/>
      </w:pPr>
    </w:p>
    <w:p w:rsidR="00A53F70" w:rsidRDefault="009C4AE2">
      <w:pPr>
        <w:pStyle w:val="2"/>
        <w:contextualSpacing w:val="0"/>
      </w:pPr>
      <w:bookmarkStart w:id="11" w:name="_1h15un6xj2gw" w:colFirst="0" w:colLast="0"/>
      <w:bookmarkEnd w:id="11"/>
      <w:r>
        <w:t>События и их обработчики</w:t>
      </w:r>
    </w:p>
    <w:p w:rsidR="00A53F70" w:rsidRPr="00C9006D" w:rsidRDefault="009C4AE2">
      <w:pPr>
        <w:pStyle w:val="normal"/>
        <w:rPr>
          <w:lang w:val="ru-RU"/>
        </w:rPr>
      </w:pPr>
      <w:r w:rsidRPr="00C9006D">
        <w:rPr>
          <w:lang w:val="ru-RU"/>
        </w:rPr>
        <w:t xml:space="preserve">Событийная модель управления является в современном мире операционных систем преобладающей. Поэтому, чтобы понять, как работает </w:t>
      </w:r>
      <w:r>
        <w:t>Windows</w:t>
      </w:r>
      <w:r w:rsidRPr="00C9006D">
        <w:rPr>
          <w:lang w:val="ru-RU"/>
        </w:rPr>
        <w:t xml:space="preserve"> приложение, нужно познакомиться с событиями. </w:t>
      </w:r>
    </w:p>
    <w:p w:rsidR="00A53F70" w:rsidRPr="00C9006D" w:rsidRDefault="009C4AE2">
      <w:pPr>
        <w:pStyle w:val="normal"/>
        <w:rPr>
          <w:lang w:val="ru-RU"/>
        </w:rPr>
      </w:pPr>
      <w:r w:rsidRPr="00C9006D">
        <w:rPr>
          <w:lang w:val="ru-RU"/>
        </w:rPr>
        <w:t>Рассмотрим пример обработки события от таймера.</w:t>
      </w:r>
    </w:p>
    <w:tbl>
      <w:tblPr>
        <w:tblStyle w:val="a6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3F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lastRenderedPageBreak/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Timers;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TimerEvent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()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</w:t>
            </w:r>
            <w:r w:rsidRPr="00C9006D">
              <w:rPr>
                <w:color w:val="000000"/>
                <w:lang w:val="ru-RU"/>
              </w:rPr>
              <w:t>{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660066"/>
              </w:rPr>
              <w:t>Timer</w:t>
            </w:r>
            <w:r w:rsidRPr="00C9006D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timer</w:t>
            </w:r>
            <w:r w:rsidRPr="00C9006D">
              <w:rPr>
                <w:color w:val="000000"/>
                <w:lang w:val="ru-RU"/>
              </w:rPr>
              <w:t xml:space="preserve"> </w:t>
            </w:r>
            <w:r w:rsidRPr="00C9006D">
              <w:rPr>
                <w:color w:val="666600"/>
                <w:lang w:val="ru-RU"/>
              </w:rPr>
              <w:t>=</w:t>
            </w:r>
            <w:r w:rsidRPr="00C9006D">
              <w:rPr>
                <w:color w:val="000000"/>
                <w:lang w:val="ru-RU"/>
              </w:rPr>
              <w:t xml:space="preserve"> </w:t>
            </w:r>
            <w:r>
              <w:rPr>
                <w:color w:val="000088"/>
              </w:rPr>
              <w:t>new</w:t>
            </w:r>
            <w:r w:rsidRPr="00C9006D">
              <w:rPr>
                <w:color w:val="000000"/>
                <w:lang w:val="ru-RU"/>
              </w:rPr>
              <w:t xml:space="preserve"> </w:t>
            </w:r>
            <w:r>
              <w:rPr>
                <w:color w:val="660066"/>
              </w:rPr>
              <w:t>Timer</w:t>
            </w:r>
            <w:r w:rsidRPr="00C9006D">
              <w:rPr>
                <w:color w:val="666600"/>
                <w:lang w:val="ru-RU"/>
              </w:rPr>
              <w:t>();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 xml:space="preserve">// Здесь мы используем готовый делегат из пространства имен </w:t>
            </w:r>
            <w:r>
              <w:rPr>
                <w:color w:val="880000"/>
              </w:rPr>
              <w:t>System</w:t>
            </w:r>
            <w:r w:rsidRPr="00C9006D">
              <w:rPr>
                <w:color w:val="880000"/>
                <w:lang w:val="ru-RU"/>
              </w:rPr>
              <w:t>.</w:t>
            </w:r>
            <w:r>
              <w:rPr>
                <w:color w:val="880000"/>
              </w:rPr>
              <w:t>Timers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>// Можно оставить просто название метода. Здесь представлен такой сложный механизм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>// чтобы дать понять, что для назначения события используется делегат, который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>// в свою очередь предназначен, чтобы содержать в себе ссылку на метод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000000"/>
              </w:rPr>
              <w:t>timer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Elapsed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ElapsedEventHandler</w:t>
            </w:r>
            <w:r>
              <w:rPr>
                <w:color w:val="666600"/>
              </w:rPr>
              <w:t>(TimerEventHandler);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timer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Interval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1000;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timer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Enabled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true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     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60066"/>
              </w:rPr>
              <w:t>Console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ReadKey</w:t>
            </w:r>
            <w:r w:rsidRPr="00C9006D">
              <w:rPr>
                <w:color w:val="666600"/>
                <w:lang w:val="ru-RU"/>
              </w:rPr>
              <w:t>();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}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 xml:space="preserve">// Все события в </w:t>
            </w:r>
            <w:r>
              <w:rPr>
                <w:color w:val="880000"/>
              </w:rPr>
              <w:t>Windows</w:t>
            </w:r>
            <w:r w:rsidRPr="00C9006D">
              <w:rPr>
                <w:color w:val="880000"/>
                <w:lang w:val="ru-RU"/>
              </w:rPr>
              <w:t xml:space="preserve"> </w:t>
            </w:r>
            <w:r>
              <w:rPr>
                <w:color w:val="880000"/>
              </w:rPr>
              <w:t>Forms</w:t>
            </w:r>
            <w:r w:rsidRPr="00C9006D">
              <w:rPr>
                <w:color w:val="880000"/>
                <w:lang w:val="ru-RU"/>
              </w:rPr>
              <w:t xml:space="preserve"> строятся по этому шаблону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>// Сначала идет информация о том, кто создал событие, а потом передается информация о событии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 xml:space="preserve">// С помощью объекта </w:t>
            </w:r>
            <w:r>
              <w:rPr>
                <w:color w:val="880000"/>
              </w:rPr>
              <w:t>sender</w:t>
            </w:r>
            <w:r w:rsidRPr="00C9006D">
              <w:rPr>
                <w:color w:val="880000"/>
                <w:lang w:val="ru-RU"/>
              </w:rPr>
              <w:t xml:space="preserve"> мы можем узнать, кто сгенерировал событие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 xml:space="preserve">// А с помощью объекта </w:t>
            </w:r>
            <w:r>
              <w:rPr>
                <w:color w:val="880000"/>
              </w:rPr>
              <w:t>e</w:t>
            </w:r>
            <w:r w:rsidRPr="00C9006D">
              <w:rPr>
                <w:color w:val="880000"/>
                <w:lang w:val="ru-RU"/>
              </w:rPr>
              <w:t>, информацию о событии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  <w:lang w:val="ru-RU"/>
              </w:rPr>
              <w:t xml:space="preserve">    </w:t>
            </w:r>
            <w:r>
              <w:rPr>
                <w:color w:val="000088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TimerEventHandler(</w:t>
            </w:r>
            <w:r>
              <w:rPr>
                <w:color w:val="000088"/>
              </w:rPr>
              <w:t>object</w:t>
            </w:r>
            <w:r>
              <w:rPr>
                <w:color w:val="000000"/>
              </w:rPr>
              <w:t xml:space="preserve"> sender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ElapsedEventArgs</w:t>
            </w:r>
            <w:r>
              <w:rPr>
                <w:color w:val="000000"/>
              </w:rPr>
              <w:t xml:space="preserve"> e)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</w:t>
            </w:r>
            <w:r w:rsidRPr="00C9006D">
              <w:rPr>
                <w:color w:val="000000"/>
                <w:lang w:val="ru-RU"/>
              </w:rPr>
              <w:t>{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>// Выведем информацию о том, что сгенерировало событие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660066"/>
              </w:rPr>
              <w:t>Console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WriteLine</w:t>
            </w:r>
            <w:r w:rsidRPr="00C9006D">
              <w:rPr>
                <w:color w:val="666600"/>
                <w:lang w:val="ru-RU"/>
              </w:rPr>
              <w:t>(</w:t>
            </w:r>
            <w:r>
              <w:rPr>
                <w:color w:val="000000"/>
              </w:rPr>
              <w:t>sender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ToString</w:t>
            </w:r>
            <w:r w:rsidRPr="00C9006D">
              <w:rPr>
                <w:color w:val="666600"/>
                <w:lang w:val="ru-RU"/>
              </w:rPr>
              <w:t>());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>// И информацию, переданную событию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SignalTime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ToString</w:t>
            </w:r>
            <w:r>
              <w:rPr>
                <w:color w:val="666600"/>
              </w:rPr>
              <w:t>());</w:t>
            </w:r>
            <w:r>
              <w:rPr>
                <w:color w:val="000000"/>
              </w:rPr>
              <w:t xml:space="preserve">        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3F70" w:rsidRDefault="00A53F70">
      <w:pPr>
        <w:pStyle w:val="normal"/>
      </w:pPr>
    </w:p>
    <w:p w:rsidR="00A53F70" w:rsidRDefault="00A53F70">
      <w:pPr>
        <w:pStyle w:val="2"/>
        <w:contextualSpacing w:val="0"/>
      </w:pPr>
      <w:bookmarkStart w:id="12" w:name="_djsnx8pl5m85" w:colFirst="0" w:colLast="0"/>
      <w:bookmarkEnd w:id="12"/>
    </w:p>
    <w:p w:rsidR="00A53F70" w:rsidRDefault="009C4AE2">
      <w:pPr>
        <w:pStyle w:val="2"/>
        <w:contextualSpacing w:val="0"/>
      </w:pPr>
      <w:bookmarkStart w:id="13" w:name="_lddtmynivogm" w:colFirst="0" w:colLast="0"/>
      <w:bookmarkEnd w:id="13"/>
      <w:r>
        <w:br w:type="page"/>
      </w:r>
    </w:p>
    <w:p w:rsidR="00A53F70" w:rsidRDefault="009C4AE2">
      <w:pPr>
        <w:pStyle w:val="2"/>
        <w:contextualSpacing w:val="0"/>
      </w:pPr>
      <w:bookmarkStart w:id="14" w:name="_2bfxoh7y4iwq" w:colFirst="0" w:colLast="0"/>
      <w:bookmarkEnd w:id="14"/>
      <w:r>
        <w:lastRenderedPageBreak/>
        <w:t>Класс Form</w:t>
      </w:r>
    </w:p>
    <w:p w:rsidR="00A53F70" w:rsidRPr="00C9006D" w:rsidRDefault="009C4AE2">
      <w:pPr>
        <w:pStyle w:val="normal"/>
        <w:rPr>
          <w:lang w:val="ru-RU"/>
        </w:rPr>
      </w:pPr>
      <w:r w:rsidRPr="00C9006D">
        <w:rPr>
          <w:lang w:val="ru-RU"/>
        </w:rPr>
        <w:t>Следующим шагом будет знакомство с базовым к</w:t>
      </w:r>
      <w:r w:rsidR="00C9006D">
        <w:rPr>
          <w:lang w:val="ru-RU"/>
        </w:rPr>
        <w:t>лассом, на основе которого стро</w:t>
      </w:r>
      <w:ins w:id="15" w:author="Сергей" w:date="2017-08-15T21:55:00Z">
        <w:r w:rsidR="00C9006D">
          <w:rPr>
            <w:lang w:val="ru-RU"/>
          </w:rPr>
          <w:t>и</w:t>
        </w:r>
      </w:ins>
      <w:r w:rsidRPr="00C9006D">
        <w:rPr>
          <w:lang w:val="ru-RU"/>
        </w:rPr>
        <w:t xml:space="preserve">тся большинство приложений в </w:t>
      </w:r>
      <w:r>
        <w:t>Windows</w:t>
      </w:r>
      <w:r w:rsidRPr="00C9006D">
        <w:rPr>
          <w:lang w:val="ru-RU"/>
        </w:rPr>
        <w:t xml:space="preserve"> </w:t>
      </w:r>
      <w:r>
        <w:t>Forms</w:t>
      </w:r>
      <w:r w:rsidRPr="00C9006D">
        <w:rPr>
          <w:lang w:val="ru-RU"/>
        </w:rPr>
        <w:t>.</w:t>
      </w:r>
    </w:p>
    <w:p w:rsidR="00A53F70" w:rsidRPr="00C9006D" w:rsidRDefault="009C4AE2">
      <w:pPr>
        <w:pStyle w:val="normal"/>
        <w:rPr>
          <w:lang w:val="ru-RU"/>
        </w:rPr>
      </w:pPr>
      <w:r w:rsidRPr="00C9006D">
        <w:rPr>
          <w:lang w:val="ru-RU"/>
        </w:rPr>
        <w:t xml:space="preserve">В этом примере мы создаем простейшее приложение, в котором создаем объект класса </w:t>
      </w:r>
      <w:r>
        <w:t>Form</w:t>
      </w:r>
      <w:r w:rsidRPr="00C9006D">
        <w:rPr>
          <w:lang w:val="ru-RU"/>
        </w:rPr>
        <w:t>. Этот объект представляет окно с заголовком и областью для элементов. Конечно, первоначально никаких элементов на объекте нет. А окно закрывается сразу же после закрытия консольного приложения.</w:t>
      </w:r>
    </w:p>
    <w:tbl>
      <w:tblPr>
        <w:tblStyle w:val="a7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3F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06D" w:rsidRDefault="00C9006D">
            <w:pPr>
              <w:pStyle w:val="normal"/>
              <w:widowControl w:val="0"/>
              <w:spacing w:before="0" w:after="0" w:line="240" w:lineRule="auto"/>
              <w:rPr>
                <w:ins w:id="16" w:author="Сергей" w:date="2017-08-15T22:04:00Z"/>
                <w:color w:val="000088"/>
                <w:lang w:val="ru-RU"/>
              </w:rPr>
            </w:pPr>
            <w:ins w:id="17" w:author="Сергей" w:date="2017-08-15T22:04:00Z">
              <w:r w:rsidRPr="00C9006D">
                <w:rPr>
                  <w:color w:val="880000"/>
                  <w:lang w:val="ru-RU"/>
                </w:rPr>
                <w:t xml:space="preserve">// Требуется добавить </w:t>
              </w:r>
            </w:ins>
            <w:ins w:id="18" w:author="Сергей" w:date="2017-08-15T22:07:00Z">
              <w:r w:rsidR="005C3978">
                <w:rPr>
                  <w:color w:val="880000"/>
                  <w:lang w:val="ru-RU"/>
                </w:rPr>
                <w:t xml:space="preserve">в проект </w:t>
              </w:r>
            </w:ins>
            <w:ins w:id="19" w:author="Сергей" w:date="2017-08-15T22:04:00Z">
              <w:r w:rsidRPr="00C9006D">
                <w:rPr>
                  <w:color w:val="880000"/>
                  <w:lang w:val="ru-RU"/>
                </w:rPr>
                <w:t xml:space="preserve">ссылку на </w:t>
              </w:r>
            </w:ins>
            <w:ins w:id="20" w:author="Сергей" w:date="2017-08-15T22:15:00Z">
              <w:r w:rsidR="009C4AE2">
                <w:rPr>
                  <w:color w:val="880000"/>
                  <w:lang w:val="ru-RU"/>
                </w:rPr>
                <w:t>сборку</w:t>
              </w:r>
            </w:ins>
            <w:ins w:id="21" w:author="Сергей" w:date="2017-08-15T22:04:00Z">
              <w:r w:rsidRPr="00C9006D">
                <w:rPr>
                  <w:color w:val="880000"/>
                  <w:lang w:val="ru-RU"/>
                </w:rPr>
                <w:t xml:space="preserve"> </w:t>
              </w:r>
              <w:r>
                <w:rPr>
                  <w:color w:val="880000"/>
                </w:rPr>
                <w:t>System</w:t>
              </w:r>
              <w:r w:rsidRPr="00C9006D">
                <w:rPr>
                  <w:color w:val="880000"/>
                  <w:lang w:val="ru-RU"/>
                </w:rPr>
                <w:t>.</w:t>
              </w:r>
              <w:r>
                <w:rPr>
                  <w:color w:val="880000"/>
                </w:rPr>
                <w:t>Windows</w:t>
              </w:r>
              <w:r w:rsidRPr="00C9006D">
                <w:rPr>
                  <w:color w:val="880000"/>
                  <w:lang w:val="ru-RU"/>
                </w:rPr>
                <w:t>.</w:t>
              </w:r>
              <w:r>
                <w:rPr>
                  <w:color w:val="880000"/>
                </w:rPr>
                <w:t>Forms</w:t>
              </w:r>
            </w:ins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88"/>
              </w:rPr>
              <w:t>using</w:t>
            </w:r>
            <w:r w:rsidRPr="00C9006D">
              <w:rPr>
                <w:color w:val="000000"/>
                <w:lang w:val="ru-RU"/>
              </w:rPr>
              <w:t xml:space="preserve"> </w:t>
            </w:r>
            <w:r>
              <w:rPr>
                <w:color w:val="660066"/>
              </w:rPr>
              <w:t>System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Threading</w:t>
            </w:r>
            <w:r w:rsidRPr="00C9006D">
              <w:rPr>
                <w:color w:val="666600"/>
                <w:lang w:val="ru-RU"/>
              </w:rPr>
              <w:t>;</w:t>
            </w:r>
            <w:r w:rsidRPr="00C9006D">
              <w:rPr>
                <w:color w:val="880000"/>
                <w:lang w:val="ru-RU"/>
              </w:rPr>
              <w:t>// Для создания паузы перед закрытием приложения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Windows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Forms;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ShowForm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()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880000"/>
              </w:rPr>
              <w:t>// Создаем объект класса Form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60066"/>
              </w:rPr>
              <w:t>Form</w:t>
            </w:r>
            <w:r w:rsidRPr="00C9006D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form</w:t>
            </w:r>
            <w:r w:rsidRPr="00C9006D">
              <w:rPr>
                <w:color w:val="000000"/>
                <w:lang w:val="ru-RU"/>
              </w:rPr>
              <w:t xml:space="preserve"> </w:t>
            </w:r>
            <w:r w:rsidRPr="00C9006D">
              <w:rPr>
                <w:color w:val="666600"/>
                <w:lang w:val="ru-RU"/>
              </w:rPr>
              <w:t>=</w:t>
            </w:r>
            <w:r w:rsidRPr="00C9006D">
              <w:rPr>
                <w:color w:val="000000"/>
                <w:lang w:val="ru-RU"/>
              </w:rPr>
              <w:t xml:space="preserve"> </w:t>
            </w:r>
            <w:r>
              <w:rPr>
                <w:color w:val="000088"/>
              </w:rPr>
              <w:t>new</w:t>
            </w:r>
            <w:r w:rsidRPr="00C9006D">
              <w:rPr>
                <w:color w:val="000000"/>
                <w:lang w:val="ru-RU"/>
              </w:rPr>
              <w:t xml:space="preserve"> </w:t>
            </w:r>
            <w:r>
              <w:rPr>
                <w:color w:val="660066"/>
              </w:rPr>
              <w:t>Form</w:t>
            </w:r>
            <w:r w:rsidRPr="00C9006D">
              <w:rPr>
                <w:color w:val="666600"/>
                <w:lang w:val="ru-RU"/>
              </w:rPr>
              <w:t>();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               </w:t>
            </w:r>
            <w:r w:rsidRPr="00C9006D">
              <w:rPr>
                <w:color w:val="880000"/>
                <w:lang w:val="ru-RU"/>
              </w:rPr>
              <w:t>// Обращаемся к некоторым свойствам графического окна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000000"/>
              </w:rPr>
              <w:t>form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Text</w:t>
            </w:r>
            <w:r w:rsidRPr="00C9006D">
              <w:rPr>
                <w:color w:val="000000"/>
                <w:lang w:val="ru-RU"/>
              </w:rPr>
              <w:t xml:space="preserve"> </w:t>
            </w:r>
            <w:r w:rsidRPr="00C9006D">
              <w:rPr>
                <w:color w:val="666600"/>
                <w:lang w:val="ru-RU"/>
              </w:rPr>
              <w:t>=</w:t>
            </w:r>
            <w:r w:rsidRPr="00C9006D">
              <w:rPr>
                <w:color w:val="000000"/>
                <w:lang w:val="ru-RU"/>
              </w:rPr>
              <w:t xml:space="preserve"> </w:t>
            </w:r>
            <w:r w:rsidRPr="00C9006D">
              <w:rPr>
                <w:color w:val="008800"/>
                <w:lang w:val="ru-RU"/>
              </w:rPr>
              <w:t>"Это простое графическое окно";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000000"/>
              </w:rPr>
              <w:t>form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Width</w:t>
            </w:r>
            <w:r w:rsidRPr="00C9006D">
              <w:rPr>
                <w:color w:val="000000"/>
                <w:lang w:val="ru-RU"/>
              </w:rPr>
              <w:t xml:space="preserve"> </w:t>
            </w:r>
            <w:r w:rsidRPr="00C9006D">
              <w:rPr>
                <w:color w:val="666600"/>
                <w:lang w:val="ru-RU"/>
              </w:rPr>
              <w:t>=</w:t>
            </w:r>
            <w:r w:rsidRPr="00C9006D">
              <w:rPr>
                <w:color w:val="000000"/>
                <w:lang w:val="ru-RU"/>
              </w:rPr>
              <w:t xml:space="preserve"> </w:t>
            </w:r>
            <w:r w:rsidRPr="00C9006D">
              <w:rPr>
                <w:color w:val="006666"/>
                <w:lang w:val="ru-RU"/>
              </w:rPr>
              <w:t>100;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               </w:t>
            </w:r>
            <w:r w:rsidRPr="00C9006D">
              <w:rPr>
                <w:color w:val="880000"/>
                <w:lang w:val="ru-RU"/>
              </w:rPr>
              <w:t>// Показываем этот объект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000000"/>
              </w:rPr>
              <w:t>form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Show</w:t>
            </w:r>
            <w:r w:rsidRPr="00C9006D">
              <w:rPr>
                <w:color w:val="666600"/>
                <w:lang w:val="ru-RU"/>
              </w:rPr>
              <w:t>();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               </w:t>
            </w:r>
            <w:r w:rsidRPr="00C9006D">
              <w:rPr>
                <w:color w:val="880000"/>
                <w:lang w:val="ru-RU"/>
              </w:rPr>
              <w:t>// Если не сделать паузу, то консольное окно закроется и форма тоже закроется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3000</w:t>
            </w:r>
            <w:r>
              <w:rPr>
                <w:color w:val="666600"/>
              </w:rPr>
              <w:t>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3F70" w:rsidRDefault="00A53F70">
      <w:pPr>
        <w:pStyle w:val="2"/>
        <w:contextualSpacing w:val="0"/>
      </w:pPr>
      <w:bookmarkStart w:id="22" w:name="_ii7pkapv8dmf" w:colFirst="0" w:colLast="0"/>
      <w:bookmarkEnd w:id="22"/>
    </w:p>
    <w:p w:rsidR="00A53F70" w:rsidRDefault="009C4AE2">
      <w:pPr>
        <w:pStyle w:val="2"/>
        <w:contextualSpacing w:val="0"/>
      </w:pPr>
      <w:bookmarkStart w:id="23" w:name="_xjbznao941z3" w:colFirst="0" w:colLast="0"/>
      <w:bookmarkEnd w:id="23"/>
      <w:r>
        <w:br w:type="page"/>
      </w:r>
    </w:p>
    <w:p w:rsidR="00A53F70" w:rsidRDefault="009C4AE2">
      <w:pPr>
        <w:pStyle w:val="2"/>
        <w:contextualSpacing w:val="0"/>
      </w:pPr>
      <w:bookmarkStart w:id="24" w:name="_kyl2ihla1wy" w:colFirst="0" w:colLast="0"/>
      <w:bookmarkEnd w:id="24"/>
      <w:r>
        <w:lastRenderedPageBreak/>
        <w:t>Диспетчер очереди сообщений Windows</w:t>
      </w:r>
    </w:p>
    <w:p w:rsidR="00A53F70" w:rsidRPr="00C9006D" w:rsidRDefault="009C4AE2">
      <w:pPr>
        <w:pStyle w:val="normal"/>
        <w:rPr>
          <w:lang w:val="ru-RU"/>
        </w:rPr>
      </w:pPr>
      <w:r w:rsidRPr="00C9006D">
        <w:rPr>
          <w:lang w:val="ru-RU"/>
        </w:rPr>
        <w:t xml:space="preserve">Чтобы наша форма продолжала работать под управлением </w:t>
      </w:r>
      <w:r>
        <w:t>Windows</w:t>
      </w:r>
      <w:r w:rsidRPr="00C9006D">
        <w:rPr>
          <w:lang w:val="ru-RU"/>
        </w:rPr>
        <w:t xml:space="preserve">, требуется создать очередь сообщений и передать созданное окно в эту очередь. Для этого используется метод </w:t>
      </w:r>
      <w:r>
        <w:t>Run</w:t>
      </w:r>
      <w:r w:rsidRPr="00C9006D">
        <w:rPr>
          <w:lang w:val="ru-RU"/>
        </w:rPr>
        <w:t xml:space="preserve"> класса </w:t>
      </w:r>
      <w:r>
        <w:t>Application</w:t>
      </w:r>
      <w:r w:rsidRPr="00C9006D">
        <w:rPr>
          <w:lang w:val="ru-RU"/>
        </w:rPr>
        <w:t>. Его использование продемонстрировано в следующем примере:</w:t>
      </w:r>
    </w:p>
    <w:tbl>
      <w:tblPr>
        <w:tblStyle w:val="a8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3F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6B" w:rsidRDefault="00E4466B" w:rsidP="00E4466B">
            <w:pPr>
              <w:pStyle w:val="normal"/>
              <w:widowControl w:val="0"/>
              <w:spacing w:before="0" w:after="0" w:line="240" w:lineRule="auto"/>
              <w:rPr>
                <w:ins w:id="25" w:author="Сергей" w:date="2017-08-15T22:07:00Z"/>
                <w:color w:val="000088"/>
                <w:lang w:val="ru-RU"/>
              </w:rPr>
            </w:pPr>
            <w:ins w:id="26" w:author="Сергей" w:date="2017-08-15T22:07:00Z">
              <w:r w:rsidRPr="00C9006D">
                <w:rPr>
                  <w:color w:val="880000"/>
                  <w:lang w:val="ru-RU"/>
                </w:rPr>
                <w:t xml:space="preserve">// Требуется добавить </w:t>
              </w:r>
              <w:r>
                <w:rPr>
                  <w:color w:val="880000"/>
                  <w:lang w:val="ru-RU"/>
                </w:rPr>
                <w:t xml:space="preserve">в проект </w:t>
              </w:r>
              <w:r w:rsidRPr="00C9006D">
                <w:rPr>
                  <w:color w:val="880000"/>
                  <w:lang w:val="ru-RU"/>
                </w:rPr>
                <w:t xml:space="preserve">ссылку на </w:t>
              </w:r>
            </w:ins>
            <w:ins w:id="27" w:author="Сергей" w:date="2017-08-15T22:15:00Z">
              <w:r w:rsidR="009C4AE2">
                <w:rPr>
                  <w:color w:val="880000"/>
                  <w:lang w:val="ru-RU"/>
                </w:rPr>
                <w:t>сборку</w:t>
              </w:r>
            </w:ins>
            <w:ins w:id="28" w:author="Сергей" w:date="2017-08-15T22:07:00Z">
              <w:r w:rsidRPr="00C9006D">
                <w:rPr>
                  <w:color w:val="880000"/>
                  <w:lang w:val="ru-RU"/>
                </w:rPr>
                <w:t xml:space="preserve"> </w:t>
              </w:r>
              <w:r>
                <w:rPr>
                  <w:color w:val="880000"/>
                </w:rPr>
                <w:t>System</w:t>
              </w:r>
              <w:r w:rsidRPr="00C9006D">
                <w:rPr>
                  <w:color w:val="880000"/>
                  <w:lang w:val="ru-RU"/>
                </w:rPr>
                <w:t>.</w:t>
              </w:r>
              <w:r>
                <w:rPr>
                  <w:color w:val="880000"/>
                </w:rPr>
                <w:t>Windows</w:t>
              </w:r>
              <w:r w:rsidRPr="00C9006D">
                <w:rPr>
                  <w:color w:val="880000"/>
                  <w:lang w:val="ru-RU"/>
                </w:rPr>
                <w:t>.</w:t>
              </w:r>
              <w:r>
                <w:rPr>
                  <w:color w:val="880000"/>
                </w:rPr>
                <w:t>Forms</w:t>
              </w:r>
            </w:ins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88"/>
              </w:rPr>
              <w:t>using</w:t>
            </w:r>
            <w:r w:rsidRPr="00C9006D">
              <w:rPr>
                <w:color w:val="000000"/>
                <w:lang w:val="ru-RU"/>
              </w:rPr>
              <w:t xml:space="preserve"> </w:t>
            </w:r>
            <w:r>
              <w:rPr>
                <w:color w:val="660066"/>
              </w:rPr>
              <w:t>System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Windows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Forms</w:t>
            </w:r>
            <w:r w:rsidRPr="00C9006D">
              <w:rPr>
                <w:color w:val="660066"/>
                <w:lang w:val="ru-RU"/>
              </w:rPr>
              <w:t>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880000"/>
                <w:lang w:val="ru-RU"/>
              </w:rPr>
              <w:t xml:space="preserve">// Пример создания диспетчера обработки событий </w:t>
            </w:r>
            <w:r>
              <w:rPr>
                <w:color w:val="880000"/>
              </w:rPr>
              <w:t>Windows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880000"/>
                <w:lang w:val="ru-RU"/>
              </w:rPr>
              <w:t>// Приложения в современных ОС обрабатывают сообщения от операционных систем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880000"/>
                <w:lang w:val="ru-RU"/>
              </w:rPr>
              <w:t>// как бы находясь постоянно в закольцованном состоянии, пока приложение не сообщает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880000"/>
                <w:lang w:val="ru-RU"/>
              </w:rPr>
              <w:t>// о том, что оно закончило работу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TwoForms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()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60066"/>
              </w:rPr>
              <w:t>Form</w:t>
            </w:r>
            <w:r>
              <w:rPr>
                <w:color w:val="000000"/>
              </w:rPr>
              <w:t xml:space="preserve"> form1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Form</w:t>
            </w:r>
            <w:r>
              <w:rPr>
                <w:color w:val="666600"/>
              </w:rPr>
              <w:t>();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60066"/>
              </w:rPr>
              <w:t>Form</w:t>
            </w:r>
            <w:r>
              <w:rPr>
                <w:color w:val="000000"/>
              </w:rPr>
              <w:t xml:space="preserve"> form2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Form</w:t>
            </w:r>
            <w:r>
              <w:rPr>
                <w:color w:val="666600"/>
              </w:rPr>
              <w:t>();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form</w:t>
            </w:r>
            <w:r w:rsidRPr="00C9006D">
              <w:rPr>
                <w:color w:val="000000"/>
                <w:lang w:val="ru-RU"/>
              </w:rPr>
              <w:t>1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Text</w:t>
            </w:r>
            <w:r w:rsidRPr="00C9006D">
              <w:rPr>
                <w:color w:val="000000"/>
                <w:lang w:val="ru-RU"/>
              </w:rPr>
              <w:t xml:space="preserve"> </w:t>
            </w:r>
            <w:r w:rsidRPr="00C9006D">
              <w:rPr>
                <w:color w:val="666600"/>
                <w:lang w:val="ru-RU"/>
              </w:rPr>
              <w:t>=</w:t>
            </w:r>
            <w:r w:rsidRPr="00C9006D">
              <w:rPr>
                <w:color w:val="000000"/>
                <w:lang w:val="ru-RU"/>
              </w:rPr>
              <w:t xml:space="preserve"> </w:t>
            </w:r>
            <w:r w:rsidRPr="00C9006D">
              <w:rPr>
                <w:color w:val="008800"/>
                <w:lang w:val="ru-RU"/>
              </w:rPr>
              <w:t xml:space="preserve">"Эта форма запущена с использованием метода </w:t>
            </w:r>
            <w:r>
              <w:rPr>
                <w:color w:val="008800"/>
              </w:rPr>
              <w:t>Run</w:t>
            </w:r>
            <w:r w:rsidRPr="00C9006D">
              <w:rPr>
                <w:color w:val="008800"/>
                <w:lang w:val="ru-RU"/>
              </w:rPr>
              <w:t xml:space="preserve"> класса </w:t>
            </w:r>
            <w:r>
              <w:rPr>
                <w:color w:val="008800"/>
              </w:rPr>
              <w:t>Application</w:t>
            </w:r>
            <w:r w:rsidRPr="00C9006D">
              <w:rPr>
                <w:color w:val="008800"/>
                <w:lang w:val="ru-RU"/>
              </w:rPr>
              <w:t>";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000000"/>
              </w:rPr>
              <w:t>form</w:t>
            </w:r>
            <w:r w:rsidRPr="00C9006D">
              <w:rPr>
                <w:color w:val="000000"/>
                <w:lang w:val="ru-RU"/>
              </w:rPr>
              <w:t>2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Text</w:t>
            </w:r>
            <w:r w:rsidRPr="00C9006D">
              <w:rPr>
                <w:color w:val="000000"/>
                <w:lang w:val="ru-RU"/>
              </w:rPr>
              <w:t xml:space="preserve"> </w:t>
            </w:r>
            <w:r w:rsidRPr="00C9006D">
              <w:rPr>
                <w:color w:val="666600"/>
                <w:lang w:val="ru-RU"/>
              </w:rPr>
              <w:t>=</w:t>
            </w:r>
            <w:r w:rsidRPr="00C9006D">
              <w:rPr>
                <w:color w:val="000000"/>
                <w:lang w:val="ru-RU"/>
              </w:rPr>
              <w:t xml:space="preserve"> </w:t>
            </w:r>
            <w:r w:rsidRPr="00C9006D">
              <w:rPr>
                <w:color w:val="008800"/>
                <w:lang w:val="ru-RU"/>
              </w:rPr>
              <w:t>"Это форма просто для демонстрации возможности создавать несколько форм";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000000"/>
              </w:rPr>
              <w:t>form2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r>
              <w:rPr>
                <w:color w:val="666600"/>
              </w:rPr>
              <w:t>();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60066"/>
              </w:rPr>
              <w:t>Application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Run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form1</w:t>
            </w:r>
            <w:r>
              <w:rPr>
                <w:color w:val="666600"/>
              </w:rPr>
              <w:t>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60066"/>
              </w:rPr>
              <w:t>MessageBox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"Application.Run() вернул "</w:t>
            </w:r>
            <w:r>
              <w:rPr>
                <w:color w:val="000000"/>
              </w:rPr>
              <w:t xml:space="preserve"> +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</w:t>
            </w:r>
            <w:r w:rsidRPr="00C9006D">
              <w:rPr>
                <w:color w:val="008800"/>
                <w:lang w:val="ru-RU"/>
              </w:rPr>
              <w:t xml:space="preserve">"управление в метод </w:t>
            </w:r>
            <w:r>
              <w:rPr>
                <w:color w:val="008800"/>
              </w:rPr>
              <w:t>Main</w:t>
            </w:r>
            <w:r w:rsidRPr="00C9006D">
              <w:rPr>
                <w:color w:val="008800"/>
                <w:lang w:val="ru-RU"/>
              </w:rPr>
              <w:t>. До свидания"</w:t>
            </w:r>
            <w:r w:rsidRPr="00C9006D">
              <w:rPr>
                <w:color w:val="666600"/>
                <w:lang w:val="ru-RU"/>
              </w:rPr>
              <w:t>,</w:t>
            </w:r>
            <w:r w:rsidRPr="00C9006D">
              <w:rPr>
                <w:color w:val="000000"/>
                <w:lang w:val="ru-RU"/>
              </w:rPr>
              <w:t xml:space="preserve"> </w:t>
            </w:r>
            <w:r w:rsidRPr="00C9006D">
              <w:rPr>
                <w:color w:val="008800"/>
                <w:lang w:val="ru-RU"/>
              </w:rPr>
              <w:t>"Приложение \"Две формы\""</w:t>
            </w:r>
            <w:r w:rsidRPr="00C9006D">
              <w:rPr>
                <w:color w:val="666600"/>
                <w:lang w:val="ru-RU"/>
              </w:rPr>
              <w:t>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  <w:lang w:val="ru-RU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3F70" w:rsidRDefault="00A53F70">
      <w:pPr>
        <w:pStyle w:val="normal"/>
      </w:pPr>
    </w:p>
    <w:p w:rsidR="00A53F70" w:rsidRPr="00C9006D" w:rsidRDefault="009C4AE2">
      <w:pPr>
        <w:pStyle w:val="normal"/>
        <w:rPr>
          <w:lang w:val="ru-RU"/>
        </w:rPr>
      </w:pPr>
      <w:r w:rsidRPr="00C9006D">
        <w:rPr>
          <w:lang w:val="ru-RU"/>
        </w:rPr>
        <w:t>В этом примере показано, что нам ничего не мешает создать несколько форм. Пока форма, которая находится в очереди сообщений не закроется, приложение будет считаться запущенным.</w:t>
      </w:r>
    </w:p>
    <w:p w:rsidR="00A53F70" w:rsidRPr="00C9006D" w:rsidRDefault="00A53F70">
      <w:pPr>
        <w:pStyle w:val="2"/>
        <w:contextualSpacing w:val="0"/>
        <w:rPr>
          <w:lang w:val="ru-RU"/>
        </w:rPr>
      </w:pPr>
      <w:bookmarkStart w:id="29" w:name="_cxrja17ci4rs" w:colFirst="0" w:colLast="0"/>
      <w:bookmarkEnd w:id="29"/>
    </w:p>
    <w:p w:rsidR="00A53F70" w:rsidRPr="00C9006D" w:rsidRDefault="009C4AE2">
      <w:pPr>
        <w:pStyle w:val="2"/>
        <w:contextualSpacing w:val="0"/>
        <w:rPr>
          <w:lang w:val="ru-RU"/>
        </w:rPr>
      </w:pPr>
      <w:bookmarkStart w:id="30" w:name="_bswwvikxkmh7" w:colFirst="0" w:colLast="0"/>
      <w:bookmarkEnd w:id="30"/>
      <w:r w:rsidRPr="00C9006D">
        <w:rPr>
          <w:lang w:val="ru-RU"/>
        </w:rPr>
        <w:br w:type="page"/>
      </w:r>
    </w:p>
    <w:p w:rsidR="00A53F70" w:rsidRPr="00C9006D" w:rsidRDefault="009C4AE2">
      <w:pPr>
        <w:pStyle w:val="2"/>
        <w:contextualSpacing w:val="0"/>
        <w:rPr>
          <w:lang w:val="ru-RU"/>
        </w:rPr>
      </w:pPr>
      <w:bookmarkStart w:id="31" w:name="_hnqyfwwl953v" w:colFirst="0" w:colLast="0"/>
      <w:bookmarkEnd w:id="31"/>
      <w:r w:rsidRPr="00C9006D">
        <w:rPr>
          <w:lang w:val="ru-RU"/>
        </w:rPr>
        <w:lastRenderedPageBreak/>
        <w:t xml:space="preserve">Самое частое событие в жизни </w:t>
      </w:r>
      <w:r>
        <w:t>Windows</w:t>
      </w:r>
      <w:r w:rsidRPr="00C9006D">
        <w:rPr>
          <w:lang w:val="ru-RU"/>
        </w:rPr>
        <w:t xml:space="preserve"> </w:t>
      </w:r>
      <w:r>
        <w:t>Forms</w:t>
      </w:r>
    </w:p>
    <w:p w:rsidR="00A53F70" w:rsidRPr="00C9006D" w:rsidRDefault="009C4AE2">
      <w:pPr>
        <w:pStyle w:val="normal"/>
        <w:rPr>
          <w:lang w:val="ru-RU"/>
        </w:rPr>
      </w:pPr>
      <w:r w:rsidRPr="00C9006D">
        <w:rPr>
          <w:lang w:val="ru-RU"/>
        </w:rPr>
        <w:t xml:space="preserve">Событие </w:t>
      </w:r>
      <w:r>
        <w:t>Click</w:t>
      </w:r>
      <w:r w:rsidRPr="00C9006D">
        <w:rPr>
          <w:lang w:val="ru-RU"/>
        </w:rPr>
        <w:t xml:space="preserve">, Может быть, оно и не самое частое в жизни приложения </w:t>
      </w:r>
      <w:r>
        <w:t>Windows</w:t>
      </w:r>
      <w:r w:rsidRPr="00C9006D">
        <w:rPr>
          <w:lang w:val="ru-RU"/>
        </w:rPr>
        <w:t xml:space="preserve"> </w:t>
      </w:r>
      <w:r>
        <w:t>Forms</w:t>
      </w:r>
      <w:r w:rsidRPr="00C9006D">
        <w:rPr>
          <w:lang w:val="ru-RU"/>
        </w:rPr>
        <w:t>, но точно будет одним из самых частых в вашей жизни, так как именно это событие вам придется обрабатывать чаще всего.</w:t>
      </w:r>
    </w:p>
    <w:tbl>
      <w:tblPr>
        <w:tblStyle w:val="a9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3F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6B" w:rsidRDefault="00E4466B" w:rsidP="00E4466B">
            <w:pPr>
              <w:pStyle w:val="normal"/>
              <w:widowControl w:val="0"/>
              <w:spacing w:before="0" w:after="0" w:line="240" w:lineRule="auto"/>
              <w:rPr>
                <w:ins w:id="32" w:author="Сергей" w:date="2017-08-15T22:08:00Z"/>
                <w:color w:val="000088"/>
                <w:lang w:val="ru-RU"/>
              </w:rPr>
            </w:pPr>
            <w:ins w:id="33" w:author="Сергей" w:date="2017-08-15T22:08:00Z">
              <w:r w:rsidRPr="00C9006D">
                <w:rPr>
                  <w:color w:val="880000"/>
                  <w:lang w:val="ru-RU"/>
                </w:rPr>
                <w:t xml:space="preserve">// Требуется добавить </w:t>
              </w:r>
              <w:r>
                <w:rPr>
                  <w:color w:val="880000"/>
                  <w:lang w:val="ru-RU"/>
                </w:rPr>
                <w:t xml:space="preserve">в проект </w:t>
              </w:r>
              <w:r w:rsidRPr="00C9006D">
                <w:rPr>
                  <w:color w:val="880000"/>
                  <w:lang w:val="ru-RU"/>
                </w:rPr>
                <w:t xml:space="preserve">ссылку на </w:t>
              </w:r>
            </w:ins>
            <w:ins w:id="34" w:author="Сергей" w:date="2017-08-15T22:15:00Z">
              <w:r w:rsidR="009C4AE2">
                <w:rPr>
                  <w:color w:val="880000"/>
                  <w:lang w:val="ru-RU"/>
                </w:rPr>
                <w:t>сборку</w:t>
              </w:r>
            </w:ins>
            <w:ins w:id="35" w:author="Сергей" w:date="2017-08-15T22:08:00Z">
              <w:r w:rsidRPr="00C9006D">
                <w:rPr>
                  <w:color w:val="880000"/>
                  <w:lang w:val="ru-RU"/>
                </w:rPr>
                <w:t xml:space="preserve"> </w:t>
              </w:r>
              <w:r>
                <w:rPr>
                  <w:color w:val="880000"/>
                </w:rPr>
                <w:t>System</w:t>
              </w:r>
              <w:r w:rsidRPr="00C9006D">
                <w:rPr>
                  <w:color w:val="880000"/>
                  <w:lang w:val="ru-RU"/>
                </w:rPr>
                <w:t>.</w:t>
              </w:r>
              <w:r>
                <w:rPr>
                  <w:color w:val="880000"/>
                </w:rPr>
                <w:t>Windows</w:t>
              </w:r>
              <w:r w:rsidRPr="00C9006D">
                <w:rPr>
                  <w:color w:val="880000"/>
                  <w:lang w:val="ru-RU"/>
                </w:rPr>
                <w:t>.</w:t>
              </w:r>
              <w:r>
                <w:rPr>
                  <w:color w:val="880000"/>
                </w:rPr>
                <w:t>Forms</w:t>
              </w:r>
            </w:ins>
          </w:p>
          <w:p w:rsidR="00A53F70" w:rsidRPr="00C9006D" w:rsidDel="00E4466B" w:rsidRDefault="009C4AE2">
            <w:pPr>
              <w:pStyle w:val="normal"/>
              <w:widowControl w:val="0"/>
              <w:spacing w:before="0" w:after="0" w:line="240" w:lineRule="auto"/>
              <w:rPr>
                <w:del w:id="36" w:author="Сергей" w:date="2017-08-15T22:08:00Z"/>
                <w:color w:val="000000"/>
                <w:lang w:val="ru-RU"/>
              </w:rPr>
            </w:pPr>
            <w:del w:id="37" w:author="Сергей" w:date="2017-08-15T22:08:00Z">
              <w:r w:rsidRPr="00C9006D" w:rsidDel="00E4466B">
                <w:rPr>
                  <w:color w:val="880000"/>
                  <w:lang w:val="ru-RU"/>
                </w:rPr>
                <w:delText xml:space="preserve">        // Требуется добавление ссылок на </w:delText>
              </w:r>
              <w:r w:rsidDel="00E4466B">
                <w:rPr>
                  <w:color w:val="880000"/>
                </w:rPr>
                <w:delText>DLL</w:delText>
              </w:r>
              <w:r w:rsidRPr="00C9006D" w:rsidDel="00E4466B">
                <w:rPr>
                  <w:color w:val="880000"/>
                  <w:lang w:val="ru-RU"/>
                </w:rPr>
                <w:delText xml:space="preserve"> на библиотеку </w:delText>
              </w:r>
              <w:r w:rsidDel="00E4466B">
                <w:rPr>
                  <w:color w:val="880000"/>
                </w:rPr>
                <w:delText>System</w:delText>
              </w:r>
              <w:r w:rsidRPr="00C9006D" w:rsidDel="00E4466B">
                <w:rPr>
                  <w:color w:val="880000"/>
                  <w:lang w:val="ru-RU"/>
                </w:rPr>
                <w:delText>.</w:delText>
              </w:r>
              <w:r w:rsidDel="00E4466B">
                <w:rPr>
                  <w:color w:val="880000"/>
                </w:rPr>
                <w:delText>Windows</w:delText>
              </w:r>
              <w:r w:rsidRPr="00C9006D" w:rsidDel="00E4466B">
                <w:rPr>
                  <w:color w:val="880000"/>
                  <w:lang w:val="ru-RU"/>
                </w:rPr>
                <w:delText>.</w:delText>
              </w:r>
              <w:r w:rsidDel="00E4466B">
                <w:rPr>
                  <w:color w:val="880000"/>
                </w:rPr>
                <w:delText>Forms</w:delText>
              </w:r>
              <w:r w:rsidRPr="00C9006D" w:rsidDel="00E4466B">
                <w:rPr>
                  <w:color w:val="880000"/>
                  <w:lang w:val="ru-RU"/>
                </w:rPr>
                <w:delText>;</w:delText>
              </w:r>
            </w:del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Windows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Forms;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ClickEvent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()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60066"/>
              </w:rPr>
              <w:t>Form</w:t>
            </w:r>
            <w:r>
              <w:rPr>
                <w:color w:val="000000"/>
              </w:rPr>
              <w:t xml:space="preserve"> form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Form</w:t>
            </w:r>
            <w:r>
              <w:rPr>
                <w:color w:val="666600"/>
              </w:rPr>
              <w:t>();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form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"Событие Click";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 xml:space="preserve">// У формы есть событие </w:t>
            </w:r>
            <w:r>
              <w:rPr>
                <w:color w:val="880000"/>
              </w:rPr>
              <w:t>Click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 xml:space="preserve">// в </w:t>
            </w:r>
            <w:r>
              <w:rPr>
                <w:color w:val="880000"/>
              </w:rPr>
              <w:t>System</w:t>
            </w:r>
            <w:r w:rsidRPr="00C9006D">
              <w:rPr>
                <w:color w:val="880000"/>
                <w:lang w:val="ru-RU"/>
              </w:rPr>
              <w:t>.</w:t>
            </w:r>
            <w:r>
              <w:rPr>
                <w:color w:val="880000"/>
              </w:rPr>
              <w:t>Windows</w:t>
            </w:r>
            <w:r w:rsidRPr="00C9006D">
              <w:rPr>
                <w:color w:val="880000"/>
                <w:lang w:val="ru-RU"/>
              </w:rPr>
              <w:t>.</w:t>
            </w:r>
            <w:r>
              <w:rPr>
                <w:color w:val="880000"/>
              </w:rPr>
              <w:t>Form</w:t>
            </w:r>
            <w:r w:rsidRPr="00C9006D">
              <w:rPr>
                <w:color w:val="880000"/>
                <w:lang w:val="ru-RU"/>
              </w:rPr>
              <w:t xml:space="preserve"> описан делегат </w:t>
            </w:r>
            <w:r>
              <w:rPr>
                <w:color w:val="880000"/>
              </w:rPr>
              <w:t>EventHandler</w:t>
            </w:r>
            <w:r w:rsidRPr="00C9006D">
              <w:rPr>
                <w:color w:val="880000"/>
                <w:lang w:val="ru-RU"/>
              </w:rPr>
              <w:t>(Обработчик события),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>// который описывает сигнатуру методов, которые можно подключать на событие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880000"/>
              </w:rPr>
              <w:t>// Можно записать просто Form_Click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form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Click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EventHandler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Form_Click</w:t>
            </w:r>
            <w:r>
              <w:rPr>
                <w:color w:val="666600"/>
              </w:rPr>
              <w:t>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60066"/>
              </w:rPr>
              <w:t>Application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Run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form</w:t>
            </w:r>
            <w:r>
              <w:rPr>
                <w:color w:val="666600"/>
              </w:rPr>
              <w:t>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Form_Click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object</w:t>
            </w:r>
            <w:r>
              <w:rPr>
                <w:color w:val="000000"/>
              </w:rPr>
              <w:t xml:space="preserve"> sender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EventArgs</w:t>
            </w:r>
            <w:r>
              <w:rPr>
                <w:color w:val="000000"/>
              </w:rPr>
              <w:t xml:space="preserve"> e)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</w:t>
            </w:r>
            <w:r w:rsidRPr="00C9006D">
              <w:rPr>
                <w:color w:val="000000"/>
                <w:lang w:val="ru-RU"/>
              </w:rPr>
              <w:t>{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>// Посмотрим, что же вызывало событие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660066"/>
              </w:rPr>
              <w:t>Console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WriteLine</w:t>
            </w:r>
            <w:r w:rsidRPr="00C9006D">
              <w:rPr>
                <w:color w:val="666600"/>
                <w:lang w:val="ru-RU"/>
              </w:rPr>
              <w:t>(</w:t>
            </w:r>
            <w:r>
              <w:rPr>
                <w:color w:val="000000"/>
              </w:rPr>
              <w:t>sender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ToString</w:t>
            </w:r>
            <w:r w:rsidRPr="00C9006D">
              <w:rPr>
                <w:color w:val="666600"/>
                <w:lang w:val="ru-RU"/>
              </w:rPr>
              <w:t>());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660066"/>
              </w:rPr>
              <w:t>MessageBox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Show</w:t>
            </w:r>
            <w:r w:rsidRPr="00C9006D">
              <w:rPr>
                <w:color w:val="666600"/>
                <w:lang w:val="ru-RU"/>
              </w:rPr>
              <w:t>(</w:t>
            </w:r>
            <w:r w:rsidRPr="00C9006D">
              <w:rPr>
                <w:color w:val="008800"/>
                <w:lang w:val="ru-RU"/>
              </w:rPr>
              <w:t>"Щелкнули по форме!"</w:t>
            </w:r>
            <w:r w:rsidRPr="00C9006D">
              <w:rPr>
                <w:color w:val="666600"/>
                <w:lang w:val="ru-RU"/>
              </w:rPr>
              <w:t>,</w:t>
            </w:r>
            <w:r w:rsidRPr="00C9006D">
              <w:rPr>
                <w:color w:val="000000"/>
                <w:lang w:val="ru-RU"/>
              </w:rPr>
              <w:t xml:space="preserve"> </w:t>
            </w:r>
            <w:r w:rsidRPr="00C9006D">
              <w:rPr>
                <w:color w:val="008800"/>
                <w:lang w:val="ru-RU"/>
              </w:rPr>
              <w:t>"Щелк"</w:t>
            </w:r>
            <w:r w:rsidRPr="00C9006D">
              <w:rPr>
                <w:color w:val="666600"/>
                <w:lang w:val="ru-RU"/>
              </w:rPr>
              <w:t>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  <w:lang w:val="ru-RU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3F70" w:rsidRDefault="00A53F70">
      <w:pPr>
        <w:pStyle w:val="normal"/>
      </w:pPr>
    </w:p>
    <w:p w:rsidR="00A53F70" w:rsidRDefault="00A53F70">
      <w:pPr>
        <w:pStyle w:val="2"/>
        <w:contextualSpacing w:val="0"/>
      </w:pPr>
      <w:bookmarkStart w:id="38" w:name="_e7uzdwe1p9fy" w:colFirst="0" w:colLast="0"/>
      <w:bookmarkEnd w:id="38"/>
    </w:p>
    <w:p w:rsidR="00A53F70" w:rsidRDefault="009C4AE2">
      <w:pPr>
        <w:pStyle w:val="2"/>
        <w:contextualSpacing w:val="0"/>
      </w:pPr>
      <w:bookmarkStart w:id="39" w:name="_pqz7gkax6634" w:colFirst="0" w:colLast="0"/>
      <w:bookmarkEnd w:id="39"/>
      <w:r>
        <w:br w:type="page"/>
      </w:r>
    </w:p>
    <w:p w:rsidR="00A53F70" w:rsidRDefault="009C4AE2">
      <w:pPr>
        <w:pStyle w:val="2"/>
        <w:contextualSpacing w:val="0"/>
      </w:pPr>
      <w:bookmarkStart w:id="40" w:name="_o5faphbr5ls4" w:colFirst="0" w:colLast="0"/>
      <w:bookmarkEnd w:id="40"/>
      <w:r>
        <w:lastRenderedPageBreak/>
        <w:t>Событие, которое нельзя пропустить</w:t>
      </w:r>
    </w:p>
    <w:p w:rsidR="00A53F70" w:rsidRDefault="009C4AE2">
      <w:pPr>
        <w:pStyle w:val="normal"/>
      </w:pPr>
      <w:r w:rsidRPr="00C9006D">
        <w:rPr>
          <w:lang w:val="ru-RU"/>
        </w:rPr>
        <w:t xml:space="preserve">Теперь стоит понять, что приложение в </w:t>
      </w:r>
      <w:r>
        <w:t>Windows</w:t>
      </w:r>
      <w:r w:rsidRPr="00C9006D">
        <w:rPr>
          <w:lang w:val="ru-RU"/>
        </w:rPr>
        <w:t xml:space="preserve"> выполняется, обрабатывая различные события от пользователя или операционной системы. Отдельно стоит остановиться на перерисовке окна формы. Когда операционная система отправляет форме сообщение, что оно должно быть перерисовано, то вызывается событие </w:t>
      </w:r>
      <w:r>
        <w:t>Paint</w:t>
      </w:r>
      <w:r w:rsidRPr="00C9006D">
        <w:rPr>
          <w:lang w:val="ru-RU"/>
        </w:rPr>
        <w:t xml:space="preserve">, а событие </w:t>
      </w:r>
      <w:r>
        <w:t>Paint</w:t>
      </w:r>
      <w:r w:rsidRPr="00C9006D">
        <w:rPr>
          <w:lang w:val="ru-RU"/>
        </w:rPr>
        <w:t xml:space="preserve"> в свою очередь вызывает обработчик события. </w:t>
      </w:r>
      <w:r>
        <w:t>Вот так сложно.</w:t>
      </w:r>
    </w:p>
    <w:tbl>
      <w:tblPr>
        <w:tblStyle w:val="aa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3F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F70" w:rsidRPr="009C4AE2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  <w:rPrChange w:id="41" w:author="Сергей" w:date="2017-08-15T22:14:00Z">
                  <w:rPr>
                    <w:color w:val="000000"/>
                  </w:rPr>
                </w:rPrChange>
              </w:rPr>
            </w:pPr>
            <w:r w:rsidRPr="009C4AE2">
              <w:rPr>
                <w:color w:val="880000"/>
                <w:lang w:val="ru-RU"/>
                <w:rPrChange w:id="42" w:author="Сергей" w:date="2017-08-15T22:14:00Z">
                  <w:rPr>
                    <w:color w:val="880000"/>
                  </w:rPr>
                </w:rPrChange>
              </w:rPr>
              <w:t xml:space="preserve"> </w:t>
            </w:r>
            <w:del w:id="43" w:author="Сергей" w:date="2017-08-15T22:13:00Z">
              <w:r w:rsidRPr="009C4AE2" w:rsidDel="00E4466B">
                <w:rPr>
                  <w:color w:val="880000"/>
                  <w:lang w:val="ru-RU"/>
                  <w:rPrChange w:id="44" w:author="Сергей" w:date="2017-08-15T22:14:00Z">
                    <w:rPr>
                      <w:color w:val="880000"/>
                    </w:rPr>
                  </w:rPrChange>
                </w:rPr>
                <w:delText xml:space="preserve">       </w:delText>
              </w:r>
            </w:del>
            <w:r w:rsidRPr="009C4AE2">
              <w:rPr>
                <w:color w:val="880000"/>
                <w:lang w:val="ru-RU"/>
                <w:rPrChange w:id="45" w:author="Сергей" w:date="2017-08-15T22:14:00Z">
                  <w:rPr>
                    <w:color w:val="880000"/>
                  </w:rPr>
                </w:rPrChange>
              </w:rPr>
              <w:t>// Требуется добав</w:t>
            </w:r>
            <w:del w:id="46" w:author="Сергей" w:date="2017-08-15T22:13:00Z">
              <w:r w:rsidRPr="009C4AE2" w:rsidDel="00E4466B">
                <w:rPr>
                  <w:color w:val="880000"/>
                  <w:lang w:val="ru-RU"/>
                  <w:rPrChange w:id="47" w:author="Сергей" w:date="2017-08-15T22:14:00Z">
                    <w:rPr>
                      <w:color w:val="880000"/>
                    </w:rPr>
                  </w:rPrChange>
                </w:rPr>
                <w:delText>ление</w:delText>
              </w:r>
            </w:del>
            <w:ins w:id="48" w:author="Сергей" w:date="2017-08-15T22:13:00Z">
              <w:r w:rsidR="00E4466B">
                <w:rPr>
                  <w:color w:val="880000"/>
                  <w:lang w:val="ru-RU"/>
                </w:rPr>
                <w:t>ить</w:t>
              </w:r>
            </w:ins>
            <w:r w:rsidRPr="009C4AE2">
              <w:rPr>
                <w:color w:val="880000"/>
                <w:lang w:val="ru-RU"/>
                <w:rPrChange w:id="49" w:author="Сергей" w:date="2017-08-15T22:14:00Z">
                  <w:rPr>
                    <w:color w:val="880000"/>
                  </w:rPr>
                </w:rPrChange>
              </w:rPr>
              <w:t xml:space="preserve"> </w:t>
            </w:r>
            <w:ins w:id="50" w:author="Сергей" w:date="2017-08-15T22:14:00Z">
              <w:r w:rsidR="00E4466B">
                <w:rPr>
                  <w:color w:val="880000"/>
                  <w:lang w:val="ru-RU"/>
                </w:rPr>
                <w:t xml:space="preserve">в проект </w:t>
              </w:r>
            </w:ins>
            <w:r w:rsidRPr="009C4AE2">
              <w:rPr>
                <w:color w:val="880000"/>
                <w:lang w:val="ru-RU"/>
                <w:rPrChange w:id="51" w:author="Сергей" w:date="2017-08-15T22:14:00Z">
                  <w:rPr>
                    <w:color w:val="880000"/>
                  </w:rPr>
                </w:rPrChange>
              </w:rPr>
              <w:t>ссыл</w:t>
            </w:r>
            <w:del w:id="52" w:author="Сергей" w:date="2017-08-15T22:13:00Z">
              <w:r w:rsidRPr="009C4AE2" w:rsidDel="00E4466B">
                <w:rPr>
                  <w:color w:val="880000"/>
                  <w:lang w:val="ru-RU"/>
                  <w:rPrChange w:id="53" w:author="Сергей" w:date="2017-08-15T22:14:00Z">
                    <w:rPr>
                      <w:color w:val="880000"/>
                    </w:rPr>
                  </w:rPrChange>
                </w:rPr>
                <w:delText>о</w:delText>
              </w:r>
            </w:del>
            <w:r w:rsidRPr="009C4AE2">
              <w:rPr>
                <w:color w:val="880000"/>
                <w:lang w:val="ru-RU"/>
                <w:rPrChange w:id="54" w:author="Сергей" w:date="2017-08-15T22:14:00Z">
                  <w:rPr>
                    <w:color w:val="880000"/>
                  </w:rPr>
                </w:rPrChange>
              </w:rPr>
              <w:t>к</w:t>
            </w:r>
            <w:ins w:id="55" w:author="Сергей" w:date="2017-08-15T22:13:00Z">
              <w:r w:rsidR="00E4466B">
                <w:rPr>
                  <w:color w:val="880000"/>
                  <w:lang w:val="ru-RU"/>
                </w:rPr>
                <w:t>и</w:t>
              </w:r>
            </w:ins>
            <w:r w:rsidRPr="009C4AE2">
              <w:rPr>
                <w:color w:val="880000"/>
                <w:lang w:val="ru-RU"/>
                <w:rPrChange w:id="56" w:author="Сергей" w:date="2017-08-15T22:14:00Z">
                  <w:rPr>
                    <w:color w:val="880000"/>
                  </w:rPr>
                </w:rPrChange>
              </w:rPr>
              <w:t xml:space="preserve"> на </w:t>
            </w:r>
            <w:del w:id="57" w:author="Сергей" w:date="2017-08-15T22:15:00Z">
              <w:r w:rsidDel="009C4AE2">
                <w:rPr>
                  <w:color w:val="880000"/>
                </w:rPr>
                <w:delText>DLL</w:delText>
              </w:r>
              <w:r w:rsidRPr="009C4AE2" w:rsidDel="009C4AE2">
                <w:rPr>
                  <w:color w:val="880000"/>
                  <w:lang w:val="ru-RU"/>
                  <w:rPrChange w:id="58" w:author="Сергей" w:date="2017-08-15T22:14:00Z">
                    <w:rPr>
                      <w:color w:val="880000"/>
                    </w:rPr>
                  </w:rPrChange>
                </w:rPr>
                <w:delText xml:space="preserve"> </w:delText>
              </w:r>
            </w:del>
            <w:r w:rsidRPr="009C4AE2">
              <w:rPr>
                <w:color w:val="880000"/>
                <w:lang w:val="ru-RU"/>
                <w:rPrChange w:id="59" w:author="Сергей" w:date="2017-08-15T22:14:00Z">
                  <w:rPr>
                    <w:color w:val="880000"/>
                  </w:rPr>
                </w:rPrChange>
              </w:rPr>
              <w:t xml:space="preserve">на </w:t>
            </w:r>
            <w:del w:id="60" w:author="Сергей" w:date="2017-08-15T22:15:00Z">
              <w:r w:rsidRPr="009C4AE2" w:rsidDel="009C4AE2">
                <w:rPr>
                  <w:color w:val="880000"/>
                  <w:lang w:val="ru-RU"/>
                  <w:rPrChange w:id="61" w:author="Сергей" w:date="2017-08-15T22:14:00Z">
                    <w:rPr>
                      <w:color w:val="880000"/>
                    </w:rPr>
                  </w:rPrChange>
                </w:rPr>
                <w:delText xml:space="preserve">библиотеки </w:delText>
              </w:r>
            </w:del>
            <w:ins w:id="62" w:author="Сергей" w:date="2017-08-15T22:15:00Z">
              <w:r>
                <w:rPr>
                  <w:color w:val="880000"/>
                  <w:lang w:val="ru-RU"/>
                </w:rPr>
                <w:t>сборки</w:t>
              </w:r>
              <w:r w:rsidRPr="009C4AE2">
                <w:rPr>
                  <w:color w:val="880000"/>
                  <w:lang w:val="ru-RU"/>
                  <w:rPrChange w:id="63" w:author="Сергей" w:date="2017-08-15T22:14:00Z">
                    <w:rPr>
                      <w:color w:val="880000"/>
                    </w:rPr>
                  </w:rPrChange>
                </w:rPr>
                <w:t xml:space="preserve"> </w:t>
              </w:r>
            </w:ins>
            <w:r>
              <w:rPr>
                <w:color w:val="880000"/>
              </w:rPr>
              <w:t>System</w:t>
            </w:r>
            <w:r w:rsidRPr="009C4AE2">
              <w:rPr>
                <w:color w:val="880000"/>
                <w:lang w:val="ru-RU"/>
                <w:rPrChange w:id="64" w:author="Сергей" w:date="2017-08-15T22:14:00Z">
                  <w:rPr>
                    <w:color w:val="880000"/>
                  </w:rPr>
                </w:rPrChange>
              </w:rPr>
              <w:t>.</w:t>
            </w:r>
            <w:r>
              <w:rPr>
                <w:color w:val="880000"/>
              </w:rPr>
              <w:t>Drawing</w:t>
            </w:r>
            <w:r w:rsidRPr="009C4AE2">
              <w:rPr>
                <w:color w:val="880000"/>
                <w:lang w:val="ru-RU"/>
                <w:rPrChange w:id="65" w:author="Сергей" w:date="2017-08-15T22:14:00Z">
                  <w:rPr>
                    <w:color w:val="880000"/>
                  </w:rPr>
                </w:rPrChange>
              </w:rPr>
              <w:t xml:space="preserve"> и </w:t>
            </w:r>
            <w:r>
              <w:rPr>
                <w:color w:val="880000"/>
              </w:rPr>
              <w:t>System</w:t>
            </w:r>
            <w:r w:rsidRPr="009C4AE2">
              <w:rPr>
                <w:color w:val="880000"/>
                <w:lang w:val="ru-RU"/>
                <w:rPrChange w:id="66" w:author="Сергей" w:date="2017-08-15T22:14:00Z">
                  <w:rPr>
                    <w:color w:val="880000"/>
                  </w:rPr>
                </w:rPrChange>
              </w:rPr>
              <w:t>.</w:t>
            </w:r>
            <w:r>
              <w:rPr>
                <w:color w:val="880000"/>
              </w:rPr>
              <w:t>Windows</w:t>
            </w:r>
            <w:r w:rsidRPr="009C4AE2">
              <w:rPr>
                <w:color w:val="880000"/>
                <w:lang w:val="ru-RU"/>
                <w:rPrChange w:id="67" w:author="Сергей" w:date="2017-08-15T22:14:00Z">
                  <w:rPr>
                    <w:color w:val="880000"/>
                  </w:rPr>
                </w:rPrChange>
              </w:rPr>
              <w:t>.</w:t>
            </w:r>
            <w:r>
              <w:rPr>
                <w:color w:val="880000"/>
              </w:rPr>
              <w:t>Forms</w:t>
            </w:r>
            <w:r w:rsidRPr="009C4AE2">
              <w:rPr>
                <w:color w:val="880000"/>
                <w:lang w:val="ru-RU"/>
                <w:rPrChange w:id="68" w:author="Сергей" w:date="2017-08-15T22:14:00Z">
                  <w:rPr>
                    <w:color w:val="880000"/>
                  </w:rPr>
                </w:rPrChange>
              </w:rPr>
              <w:t>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Drawing;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Windows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Forms;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PaintEvent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()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60066"/>
              </w:rPr>
              <w:t>Form</w:t>
            </w:r>
            <w:r>
              <w:rPr>
                <w:color w:val="000000"/>
              </w:rPr>
              <w:t xml:space="preserve"> form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Form</w:t>
            </w:r>
            <w:r>
              <w:rPr>
                <w:color w:val="666600"/>
              </w:rPr>
              <w:t>();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form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Text</w:t>
            </w:r>
            <w:r w:rsidRPr="00C9006D">
              <w:rPr>
                <w:color w:val="000000"/>
                <w:lang w:val="ru-RU"/>
              </w:rPr>
              <w:t xml:space="preserve"> </w:t>
            </w:r>
            <w:r w:rsidRPr="00C9006D">
              <w:rPr>
                <w:color w:val="666600"/>
                <w:lang w:val="ru-RU"/>
              </w:rPr>
              <w:t>=</w:t>
            </w:r>
            <w:r w:rsidRPr="00C9006D">
              <w:rPr>
                <w:color w:val="000000"/>
                <w:lang w:val="ru-RU"/>
              </w:rPr>
              <w:t xml:space="preserve"> </w:t>
            </w:r>
            <w:r w:rsidRPr="00C9006D">
              <w:rPr>
                <w:color w:val="008800"/>
                <w:lang w:val="ru-RU"/>
              </w:rPr>
              <w:t xml:space="preserve">"Событие </w:t>
            </w:r>
            <w:r>
              <w:rPr>
                <w:color w:val="008800"/>
              </w:rPr>
              <w:t>Paint</w:t>
            </w:r>
            <w:r w:rsidRPr="00C9006D">
              <w:rPr>
                <w:color w:val="008800"/>
                <w:lang w:val="ru-RU"/>
              </w:rPr>
              <w:t>";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 xml:space="preserve">// У формы есть событие </w:t>
            </w:r>
            <w:r>
              <w:rPr>
                <w:color w:val="880000"/>
              </w:rPr>
              <w:t>Paint</w:t>
            </w:r>
            <w:r w:rsidRPr="00C9006D">
              <w:rPr>
                <w:color w:val="880000"/>
                <w:lang w:val="ru-RU"/>
              </w:rPr>
              <w:t>,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880000"/>
              </w:rPr>
              <w:t>// в System.Windows.Form описан делегат PaintEventHandler,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>// который описывает сигнатуру методов, которые можно подключать на событие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 xml:space="preserve">//Создаем делегат и указываем, что он указывает на метод </w:t>
            </w:r>
            <w:r>
              <w:rPr>
                <w:color w:val="880000"/>
              </w:rPr>
              <w:t>MyPaintHandler</w:t>
            </w:r>
          </w:p>
          <w:p w:rsidR="00A53F70" w:rsidRPr="00C9006D" w:rsidRDefault="00A53F7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000000"/>
              </w:rPr>
              <w:t>form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Paint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PaintEventHandler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MyPaintHandler</w:t>
            </w:r>
            <w:r>
              <w:rPr>
                <w:color w:val="666600"/>
              </w:rPr>
              <w:t>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660066"/>
              </w:rPr>
              <w:t xml:space="preserve">        Application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Run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form</w:t>
            </w:r>
            <w:r>
              <w:rPr>
                <w:color w:val="666600"/>
              </w:rPr>
              <w:t>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MyPaintHandler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object</w:t>
            </w:r>
            <w:r>
              <w:rPr>
                <w:color w:val="000000"/>
              </w:rPr>
              <w:t xml:space="preserve"> objSender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PaintEventArgs</w:t>
            </w:r>
            <w:r>
              <w:rPr>
                <w:color w:val="000000"/>
              </w:rPr>
              <w:t xml:space="preserve"> pea)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</w:t>
            </w:r>
            <w:r w:rsidRPr="00C9006D">
              <w:rPr>
                <w:color w:val="000000"/>
                <w:lang w:val="ru-RU"/>
              </w:rPr>
              <w:t>{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 xml:space="preserve">// Получаем ссылку на класс </w:t>
            </w:r>
            <w:r>
              <w:rPr>
                <w:color w:val="880000"/>
              </w:rPr>
              <w:t>Graphics</w:t>
            </w:r>
            <w:r w:rsidRPr="00C9006D">
              <w:rPr>
                <w:color w:val="880000"/>
                <w:lang w:val="ru-RU"/>
              </w:rPr>
              <w:t>, в котором содержатся поля и методы для рисования на форме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660066"/>
              </w:rPr>
              <w:t>Graphics</w:t>
            </w:r>
            <w:r w:rsidRPr="00C9006D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grfx</w:t>
            </w:r>
            <w:r w:rsidRPr="00C9006D">
              <w:rPr>
                <w:color w:val="000000"/>
                <w:lang w:val="ru-RU"/>
              </w:rPr>
              <w:t xml:space="preserve"> </w:t>
            </w:r>
            <w:r w:rsidRPr="00C9006D">
              <w:rPr>
                <w:color w:val="666600"/>
                <w:lang w:val="ru-RU"/>
              </w:rPr>
              <w:t>=</w:t>
            </w:r>
            <w:r w:rsidRPr="00C9006D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pea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Graphics</w:t>
            </w:r>
            <w:r w:rsidRPr="00C9006D">
              <w:rPr>
                <w:color w:val="660066"/>
                <w:lang w:val="ru-RU"/>
              </w:rPr>
              <w:t>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>// Очищаем форму закрашивая ее цветом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000000"/>
              </w:rPr>
              <w:t>grfx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Clear</w:t>
            </w:r>
            <w:r w:rsidRPr="00C9006D">
              <w:rPr>
                <w:color w:val="666600"/>
                <w:lang w:val="ru-RU"/>
              </w:rPr>
              <w:t>(</w:t>
            </w:r>
            <w:r>
              <w:rPr>
                <w:color w:val="660066"/>
              </w:rPr>
              <w:t>Color</w:t>
            </w:r>
            <w:r w:rsidRPr="00C9006D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Chocolate</w:t>
            </w:r>
            <w:r w:rsidRPr="00C9006D">
              <w:rPr>
                <w:color w:val="666600"/>
                <w:lang w:val="ru-RU"/>
              </w:rPr>
              <w:t>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>// Будем в заголовке окна менять время, чтобы лучше понять, когда же срабатывает это событие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 xml:space="preserve">objSender </w:t>
            </w:r>
            <w:r>
              <w:rPr>
                <w:color w:val="000088"/>
              </w:rPr>
              <w:t>as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Form</w:t>
            </w:r>
            <w:r>
              <w:rPr>
                <w:color w:val="666600"/>
              </w:rPr>
              <w:t>).</w:t>
            </w:r>
            <w:r>
              <w:rPr>
                <w:color w:val="660066"/>
              </w:rPr>
              <w:t>Text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DateTime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Now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ToLongTimeString</w:t>
            </w:r>
            <w:r>
              <w:rPr>
                <w:color w:val="666600"/>
              </w:rPr>
              <w:t>();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  <w:lang w:val="ru-RU"/>
              </w:rPr>
              <w:t>// А так же посмотрим, что же вызывает это событие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  <w:lang w:val="ru-RU"/>
              </w:rPr>
              <w:t xml:space="preserve">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objSender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ToString</w:t>
            </w:r>
            <w:r>
              <w:rPr>
                <w:color w:val="666600"/>
              </w:rPr>
              <w:t>());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88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53F70" w:rsidRDefault="00A53F70">
      <w:pPr>
        <w:pStyle w:val="normal"/>
      </w:pPr>
    </w:p>
    <w:p w:rsidR="00A53F70" w:rsidRPr="00C9006D" w:rsidRDefault="009C4AE2">
      <w:pPr>
        <w:pStyle w:val="normal"/>
        <w:rPr>
          <w:lang w:val="ru-RU"/>
        </w:rPr>
      </w:pPr>
      <w:r>
        <w:t xml:space="preserve">Свойство Graphics содержит экземпляр класса Graphics, определенного в пространстве имен System.Drawing. Graphics — важнейший класс библиотеки WindowsForms, по важности не уступающий Form. </w:t>
      </w:r>
      <w:r w:rsidRPr="00C9006D">
        <w:rPr>
          <w:lang w:val="ru-RU"/>
        </w:rPr>
        <w:t>Этот класс служит для рисования графики и вывода текста на форме.</w:t>
      </w:r>
    </w:p>
    <w:p w:rsidR="00A53F70" w:rsidRPr="00C9006D" w:rsidRDefault="00A53F70">
      <w:pPr>
        <w:pStyle w:val="2"/>
        <w:contextualSpacing w:val="0"/>
        <w:rPr>
          <w:lang w:val="ru-RU"/>
        </w:rPr>
      </w:pPr>
      <w:bookmarkStart w:id="69" w:name="_bjxicc7ooqsp" w:colFirst="0" w:colLast="0"/>
      <w:bookmarkEnd w:id="69"/>
    </w:p>
    <w:p w:rsidR="00A53F70" w:rsidRPr="00C9006D" w:rsidRDefault="009C4AE2">
      <w:pPr>
        <w:pStyle w:val="2"/>
        <w:contextualSpacing w:val="0"/>
        <w:rPr>
          <w:lang w:val="ru-RU"/>
        </w:rPr>
      </w:pPr>
      <w:bookmarkStart w:id="70" w:name="_hbvmbwz94xoj" w:colFirst="0" w:colLast="0"/>
      <w:bookmarkEnd w:id="70"/>
      <w:r w:rsidRPr="00C9006D">
        <w:rPr>
          <w:lang w:val="ru-RU"/>
        </w:rPr>
        <w:br w:type="page"/>
      </w:r>
    </w:p>
    <w:p w:rsidR="00A53F70" w:rsidRPr="00C9006D" w:rsidRDefault="009C4AE2">
      <w:pPr>
        <w:pStyle w:val="2"/>
        <w:contextualSpacing w:val="0"/>
        <w:rPr>
          <w:lang w:val="ru-RU"/>
        </w:rPr>
      </w:pPr>
      <w:bookmarkStart w:id="71" w:name="_2mla0jp6xcoh" w:colFirst="0" w:colLast="0"/>
      <w:bookmarkEnd w:id="71"/>
      <w:r w:rsidRPr="00C9006D">
        <w:rPr>
          <w:lang w:val="ru-RU"/>
        </w:rPr>
        <w:lastRenderedPageBreak/>
        <w:t xml:space="preserve">Наследники класса </w:t>
      </w:r>
      <w:r>
        <w:t>Form</w:t>
      </w:r>
    </w:p>
    <w:p w:rsidR="00A53F70" w:rsidRDefault="009C4AE2">
      <w:pPr>
        <w:pStyle w:val="normal"/>
        <w:rPr>
          <w:color w:val="000088"/>
        </w:rPr>
      </w:pPr>
      <w:r w:rsidRPr="00C9006D">
        <w:rPr>
          <w:lang w:val="ru-RU"/>
        </w:rPr>
        <w:t xml:space="preserve">В предыдущей программе показан способ создания и применения объекта </w:t>
      </w:r>
      <w:r>
        <w:t>Form</w:t>
      </w:r>
      <w:r w:rsidRPr="00C9006D">
        <w:rPr>
          <w:lang w:val="ru-RU"/>
        </w:rPr>
        <w:t xml:space="preserve">, но, обычно, это делается по-другому. </w:t>
      </w:r>
      <w:r>
        <w:t>Более гибкий и привлекательный подход — создание класса наследника Form.</w:t>
      </w:r>
    </w:p>
    <w:tbl>
      <w:tblPr>
        <w:tblStyle w:val="ab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3F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F70" w:rsidRDefault="009C4AE2">
            <w:pPr>
              <w:pStyle w:val="normal"/>
              <w:rPr>
                <w:color w:val="000088"/>
              </w:rPr>
            </w:pP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MyForm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Form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{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…</w:t>
            </w:r>
            <w:r>
              <w:rPr>
                <w:color w:val="000000"/>
              </w:rPr>
              <w:br/>
              <w:t>}</w:t>
            </w:r>
          </w:p>
        </w:tc>
      </w:tr>
    </w:tbl>
    <w:p w:rsidR="00A53F70" w:rsidRDefault="00A53F70">
      <w:pPr>
        <w:pStyle w:val="normal"/>
        <w:rPr>
          <w:color w:val="000000"/>
        </w:rPr>
      </w:pPr>
    </w:p>
    <w:p w:rsidR="00A53F70" w:rsidRPr="00C9006D" w:rsidRDefault="009C4AE2">
      <w:pPr>
        <w:pStyle w:val="normal"/>
        <w:rPr>
          <w:color w:val="000000"/>
          <w:lang w:val="ru-RU"/>
        </w:rPr>
      </w:pPr>
      <w:r w:rsidRPr="00C9006D">
        <w:rPr>
          <w:color w:val="000000"/>
          <w:lang w:val="ru-RU"/>
        </w:rPr>
        <w:t xml:space="preserve">Можно создать объект этого класса, как аргумент </w:t>
      </w:r>
      <w:r>
        <w:rPr>
          <w:color w:val="000000"/>
        </w:rPr>
        <w:t>Application</w:t>
      </w:r>
      <w:r w:rsidRPr="00C9006D">
        <w:rPr>
          <w:color w:val="000000"/>
          <w:lang w:val="ru-RU"/>
        </w:rPr>
        <w:t>.</w:t>
      </w:r>
      <w:r>
        <w:rPr>
          <w:color w:val="000000"/>
        </w:rPr>
        <w:t>Run</w:t>
      </w:r>
      <w:r w:rsidRPr="00C9006D">
        <w:rPr>
          <w:color w:val="000000"/>
          <w:lang w:val="ru-RU"/>
        </w:rPr>
        <w:t xml:space="preserve"> в </w:t>
      </w:r>
      <w:r>
        <w:rPr>
          <w:color w:val="000000"/>
        </w:rPr>
        <w:t>Main</w:t>
      </w:r>
      <w:r w:rsidRPr="00C9006D">
        <w:rPr>
          <w:color w:val="000000"/>
          <w:lang w:val="ru-RU"/>
        </w:rPr>
        <w:t xml:space="preserve">. Или определить в программе еще один класс, предназначенный только для статистического метода </w:t>
      </w:r>
      <w:r>
        <w:rPr>
          <w:color w:val="000000"/>
        </w:rPr>
        <w:t>Main</w:t>
      </w:r>
      <w:r w:rsidRPr="00C9006D">
        <w:rPr>
          <w:color w:val="000000"/>
          <w:lang w:val="ru-RU"/>
        </w:rPr>
        <w:t>:</w:t>
      </w:r>
    </w:p>
    <w:tbl>
      <w:tblPr>
        <w:tblStyle w:val="ac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3F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F70" w:rsidRDefault="009C4AE2">
            <w:pPr>
              <w:pStyle w:val="normal"/>
              <w:spacing w:before="0" w:after="160" w:line="240" w:lineRule="auto"/>
              <w:rPr>
                <w:color w:val="000000"/>
              </w:rPr>
            </w:pP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MyProgram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{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()</w:t>
            </w:r>
          </w:p>
          <w:p w:rsidR="00A53F70" w:rsidRDefault="009C4AE2">
            <w:pPr>
              <w:pStyle w:val="normal"/>
              <w:spacing w:before="0" w:after="160" w:line="240" w:lineRule="auto"/>
              <w:rPr>
                <w:color w:val="000088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666600"/>
              </w:rPr>
              <w:t>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660066"/>
              </w:rPr>
              <w:t>Application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Run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MyForm</w:t>
            </w:r>
            <w:r>
              <w:rPr>
                <w:color w:val="666600"/>
              </w:rPr>
              <w:t>());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666600"/>
              </w:rPr>
              <w:t>}</w:t>
            </w:r>
            <w:r>
              <w:rPr>
                <w:color w:val="000000"/>
              </w:rPr>
              <w:br/>
              <w:t>}</w:t>
            </w:r>
          </w:p>
        </w:tc>
      </w:tr>
    </w:tbl>
    <w:p w:rsidR="00A53F70" w:rsidRDefault="00A53F70">
      <w:pPr>
        <w:pStyle w:val="normal"/>
        <w:rPr>
          <w:color w:val="000000"/>
        </w:rPr>
      </w:pPr>
    </w:p>
    <w:p w:rsidR="00A53F70" w:rsidRDefault="009C4AE2">
      <w:pPr>
        <w:pStyle w:val="normal"/>
        <w:rPr>
          <w:color w:val="000000"/>
        </w:rPr>
      </w:pPr>
      <w:r w:rsidRPr="00C9006D">
        <w:rPr>
          <w:color w:val="000000"/>
          <w:lang w:val="ru-RU"/>
        </w:rPr>
        <w:t xml:space="preserve">Поскольку </w:t>
      </w:r>
      <w:r>
        <w:rPr>
          <w:color w:val="000000"/>
        </w:rPr>
        <w:t>MyForm</w:t>
      </w:r>
      <w:r w:rsidRPr="00C9006D">
        <w:rPr>
          <w:color w:val="000000"/>
          <w:lang w:val="ru-RU"/>
        </w:rPr>
        <w:t xml:space="preserve"> — класс потомок </w:t>
      </w:r>
      <w:r>
        <w:rPr>
          <w:color w:val="000000"/>
        </w:rPr>
        <w:t>Form</w:t>
      </w:r>
      <w:r w:rsidRPr="00C9006D">
        <w:rPr>
          <w:color w:val="000000"/>
          <w:lang w:val="ru-RU"/>
        </w:rPr>
        <w:t xml:space="preserve">, у него есть доступ ко всем открытым и защищенным методам, свойствам и событиям класса </w:t>
      </w:r>
      <w:r>
        <w:rPr>
          <w:color w:val="000000"/>
        </w:rPr>
        <w:t>Form</w:t>
      </w:r>
      <w:r w:rsidRPr="00C9006D">
        <w:rPr>
          <w:color w:val="000000"/>
          <w:lang w:val="ru-RU"/>
        </w:rPr>
        <w:t xml:space="preserve">. </w:t>
      </w:r>
      <w:r>
        <w:rPr>
          <w:color w:val="000000"/>
        </w:rPr>
        <w:t>Следовательно, в своем конструкторе он может</w:t>
      </w:r>
      <w:del w:id="72" w:author="Сергей" w:date="2017-08-15T22:21:00Z">
        <w:r w:rsidDel="00B273CA">
          <w:rPr>
            <w:color w:val="000000"/>
          </w:rPr>
          <w:delText xml:space="preserve"> </w:delText>
        </w:r>
      </w:del>
      <w:r>
        <w:rPr>
          <w:color w:val="000000"/>
        </w:rPr>
        <w:t>задавать свойства формы.</w:t>
      </w:r>
    </w:p>
    <w:tbl>
      <w:tblPr>
        <w:tblStyle w:val="ad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3F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F70" w:rsidRDefault="009C4AE2">
            <w:pPr>
              <w:pStyle w:val="normal"/>
              <w:rPr>
                <w:color w:val="000000"/>
              </w:rPr>
            </w:pP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MyForm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Form</w:t>
            </w:r>
            <w:r>
              <w:rPr>
                <w:color w:val="000000"/>
              </w:rPr>
              <w:br/>
              <w:t>{</w:t>
            </w:r>
            <w:r>
              <w:rPr>
                <w:color w:val="000000"/>
              </w:rPr>
              <w:br/>
            </w:r>
            <w:r>
              <w:rPr>
                <w:color w:val="000088"/>
              </w:rPr>
              <w:t xml:space="preserve">  public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MyForm</w:t>
            </w:r>
            <w:r>
              <w:rPr>
                <w:color w:val="666600"/>
              </w:rPr>
              <w:t>()</w:t>
            </w:r>
            <w:r>
              <w:rPr>
                <w:color w:val="000000"/>
              </w:rPr>
              <w:br/>
              <w:t xml:space="preserve">  {</w:t>
            </w:r>
            <w:r>
              <w:rPr>
                <w:color w:val="000000"/>
              </w:rPr>
              <w:br/>
            </w:r>
            <w:r>
              <w:rPr>
                <w:color w:val="660066"/>
              </w:rPr>
              <w:t xml:space="preserve">    Text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"My Inherited Form";</w:t>
            </w:r>
            <w:r>
              <w:rPr>
                <w:color w:val="000000"/>
              </w:rPr>
              <w:br/>
            </w:r>
            <w:r>
              <w:rPr>
                <w:color w:val="660066"/>
              </w:rPr>
              <w:t xml:space="preserve">    Width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*=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2;</w:t>
            </w:r>
            <w:r>
              <w:rPr>
                <w:color w:val="000000"/>
              </w:rPr>
              <w:br/>
              <w:t xml:space="preserve">  }</w:t>
            </w:r>
            <w:r>
              <w:rPr>
                <w:color w:val="000000"/>
              </w:rPr>
              <w:br/>
              <w:t>}</w:t>
            </w:r>
          </w:p>
        </w:tc>
      </w:tr>
    </w:tbl>
    <w:p w:rsidR="00A53F70" w:rsidRDefault="00A53F70">
      <w:pPr>
        <w:pStyle w:val="normal"/>
        <w:rPr>
          <w:color w:val="000000"/>
        </w:rPr>
      </w:pPr>
    </w:p>
    <w:p w:rsidR="00A53F70" w:rsidRPr="00C9006D" w:rsidRDefault="009C4AE2">
      <w:pPr>
        <w:pStyle w:val="normal"/>
        <w:rPr>
          <w:color w:val="000000"/>
          <w:lang w:val="ru-RU"/>
        </w:rPr>
      </w:pPr>
      <w:r w:rsidRPr="00C9006D">
        <w:rPr>
          <w:color w:val="000000"/>
          <w:lang w:val="ru-RU"/>
        </w:rPr>
        <w:t xml:space="preserve">В </w:t>
      </w:r>
      <w:r>
        <w:rPr>
          <w:color w:val="000000"/>
        </w:rPr>
        <w:t>C</w:t>
      </w:r>
      <w:r w:rsidRPr="00C9006D">
        <w:rPr>
          <w:color w:val="000000"/>
          <w:lang w:val="ru-RU"/>
        </w:rPr>
        <w:t># у конструктора такое же имя, как и у класса, но нет возвращаемого значения. Это первый метод в это</w:t>
      </w:r>
      <w:del w:id="73" w:author="Сергей" w:date="2017-08-15T22:21:00Z">
        <w:r w:rsidRPr="00C9006D" w:rsidDel="00B273CA">
          <w:rPr>
            <w:color w:val="000000"/>
            <w:lang w:val="ru-RU"/>
          </w:rPr>
          <w:delText>й</w:delText>
        </w:r>
      </w:del>
      <w:ins w:id="74" w:author="Сергей" w:date="2017-08-15T22:21:00Z">
        <w:r w:rsidR="00B273CA">
          <w:rPr>
            <w:color w:val="000000"/>
            <w:lang w:val="ru-RU"/>
          </w:rPr>
          <w:t>м</w:t>
        </w:r>
      </w:ins>
      <w:r w:rsidRPr="00C9006D">
        <w:rPr>
          <w:color w:val="000000"/>
          <w:lang w:val="ru-RU"/>
        </w:rPr>
        <w:t xml:space="preserve"> уроке, который не определен как статический. Конструктор применяется к объекту типа </w:t>
      </w:r>
      <w:r>
        <w:rPr>
          <w:color w:val="000000"/>
        </w:rPr>
        <w:t>MyForm</w:t>
      </w:r>
      <w:r w:rsidRPr="00C9006D">
        <w:rPr>
          <w:color w:val="000000"/>
          <w:lang w:val="ru-RU"/>
        </w:rPr>
        <w:t xml:space="preserve">. Перед свойствами не нужно указывать имя объекта. На самом деле, объект </w:t>
      </w:r>
      <w:r>
        <w:rPr>
          <w:color w:val="000000"/>
        </w:rPr>
        <w:t>MyForm</w:t>
      </w:r>
      <w:r w:rsidRPr="00C9006D">
        <w:rPr>
          <w:color w:val="000000"/>
          <w:lang w:val="ru-RU"/>
        </w:rPr>
        <w:t xml:space="preserve"> не существует, пока не создан в </w:t>
      </w:r>
      <w:r>
        <w:rPr>
          <w:color w:val="000000"/>
        </w:rPr>
        <w:t>Main</w:t>
      </w:r>
      <w:r w:rsidRPr="00C9006D">
        <w:rPr>
          <w:color w:val="000000"/>
          <w:lang w:val="ru-RU"/>
        </w:rPr>
        <w:t xml:space="preserve">. Для ссылки на текущий объект в конструкторе, методе или свойстве можно использовать ключевое слово </w:t>
      </w:r>
      <w:r>
        <w:rPr>
          <w:color w:val="000000"/>
        </w:rPr>
        <w:t>this</w:t>
      </w:r>
      <w:r w:rsidRPr="00C9006D">
        <w:rPr>
          <w:color w:val="000000"/>
          <w:lang w:val="ru-RU"/>
        </w:rPr>
        <w:t xml:space="preserve"> из С#.</w:t>
      </w:r>
    </w:p>
    <w:tbl>
      <w:tblPr>
        <w:tblStyle w:val="ae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3F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F70" w:rsidRDefault="009C4AE2">
            <w:pPr>
              <w:pStyle w:val="normal"/>
              <w:rPr>
                <w:color w:val="000000"/>
              </w:rPr>
            </w:pPr>
            <w:r>
              <w:rPr>
                <w:color w:val="000088"/>
              </w:rPr>
              <w:t>this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"My Inherited Form";</w:t>
            </w:r>
          </w:p>
        </w:tc>
      </w:tr>
    </w:tbl>
    <w:p w:rsidR="00A53F70" w:rsidRDefault="00A53F70">
      <w:pPr>
        <w:pStyle w:val="normal"/>
        <w:rPr>
          <w:color w:val="008800"/>
        </w:rPr>
      </w:pPr>
    </w:p>
    <w:p w:rsidR="00A53F70" w:rsidRDefault="00A53F70">
      <w:pPr>
        <w:pStyle w:val="normal"/>
        <w:rPr>
          <w:color w:val="008800"/>
        </w:rPr>
      </w:pPr>
    </w:p>
    <w:p w:rsidR="00A53F70" w:rsidRPr="00C9006D" w:rsidRDefault="009C4AE2">
      <w:pPr>
        <w:pStyle w:val="normal"/>
        <w:rPr>
          <w:lang w:val="ru-RU"/>
        </w:rPr>
      </w:pPr>
      <w:r w:rsidRPr="00C9006D">
        <w:rPr>
          <w:lang w:val="ru-RU"/>
        </w:rPr>
        <w:t xml:space="preserve">Также можно установить обработчики событий. </w:t>
      </w:r>
    </w:p>
    <w:tbl>
      <w:tblPr>
        <w:tblStyle w:val="af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3F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MyForm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Form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 xml:space="preserve">  public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MyForm</w:t>
            </w:r>
            <w:r>
              <w:rPr>
                <w:color w:val="666600"/>
              </w:rPr>
              <w:t>()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660066"/>
              </w:rPr>
              <w:t xml:space="preserve">    Text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"My Inherited Form";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660066"/>
              </w:rPr>
              <w:t xml:space="preserve">    Width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*=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660066"/>
              </w:rPr>
              <w:t xml:space="preserve">    Click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MyClicker;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660066"/>
              </w:rPr>
              <w:t xml:space="preserve">    Paint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MyPainter;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 xml:space="preserve">  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MyClicker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object</w:t>
            </w:r>
            <w:r>
              <w:rPr>
                <w:color w:val="000000"/>
              </w:rPr>
              <w:t xml:space="preserve"> objSrc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EventArgs</w:t>
            </w:r>
            <w:r>
              <w:rPr>
                <w:color w:val="000000"/>
              </w:rPr>
              <w:t xml:space="preserve"> args)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660066"/>
              </w:rPr>
              <w:t xml:space="preserve">    MessageBox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"The button has been clicked!"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"Click"</w:t>
            </w:r>
            <w:r>
              <w:rPr>
                <w:color w:val="666600"/>
              </w:rPr>
              <w:t>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 xml:space="preserve">  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MyPainter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object</w:t>
            </w:r>
            <w:r>
              <w:rPr>
                <w:color w:val="000000"/>
              </w:rPr>
              <w:t xml:space="preserve"> objSrc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PaintEventArgs</w:t>
            </w:r>
            <w:r>
              <w:rPr>
                <w:color w:val="000000"/>
              </w:rPr>
              <w:t xml:space="preserve"> args)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660066"/>
              </w:rPr>
              <w:t xml:space="preserve">    Graphics</w:t>
            </w:r>
            <w:r>
              <w:rPr>
                <w:color w:val="000000"/>
              </w:rPr>
              <w:t xml:space="preserve"> grfx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args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Graphics;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grfx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DrawString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"Hello, Windows Forms"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Font,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660066"/>
              </w:rPr>
              <w:t xml:space="preserve">    SystemBrushes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ControlText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3F70" w:rsidRDefault="00A53F70">
      <w:pPr>
        <w:pStyle w:val="normal"/>
      </w:pPr>
    </w:p>
    <w:p w:rsidR="00A53F70" w:rsidRDefault="009C4AE2">
      <w:pPr>
        <w:pStyle w:val="1"/>
        <w:contextualSpacing w:val="0"/>
      </w:pPr>
      <w:bookmarkStart w:id="75" w:name="_xpem15srhd3e" w:colFirst="0" w:colLast="0"/>
      <w:bookmarkEnd w:id="75"/>
      <w:r>
        <w:t>Создаем первое приложение</w:t>
      </w:r>
    </w:p>
    <w:p w:rsidR="00A53F70" w:rsidRPr="00C9006D" w:rsidRDefault="009C4AE2">
      <w:pPr>
        <w:pStyle w:val="normal"/>
        <w:rPr>
          <w:lang w:val="ru-RU"/>
        </w:rPr>
      </w:pPr>
      <w:r w:rsidRPr="00C9006D">
        <w:rPr>
          <w:lang w:val="ru-RU"/>
        </w:rPr>
        <w:t xml:space="preserve">Вы получили некоторое представление об устройстве приложения </w:t>
      </w:r>
      <w:r>
        <w:t>Windows</w:t>
      </w:r>
      <w:r w:rsidRPr="00C9006D">
        <w:rPr>
          <w:lang w:val="ru-RU"/>
        </w:rPr>
        <w:t xml:space="preserve">. При создании приложения, </w:t>
      </w:r>
      <w:r>
        <w:t>Visual</w:t>
      </w:r>
      <w:r w:rsidRPr="00C9006D">
        <w:rPr>
          <w:lang w:val="ru-RU"/>
        </w:rPr>
        <w:t xml:space="preserve"> </w:t>
      </w:r>
      <w:r>
        <w:t>Studio</w:t>
      </w:r>
      <w:r w:rsidRPr="00C9006D">
        <w:rPr>
          <w:lang w:val="ru-RU"/>
        </w:rPr>
        <w:t xml:space="preserve"> берет огромную часть работы на себя, и на первых порах можно программировать, имея поверхностное представление о внутренней организации приложения. Что мы с вами и сделаем.</w:t>
      </w:r>
    </w:p>
    <w:p w:rsidR="00A53F70" w:rsidRPr="00C9006D" w:rsidRDefault="009C4AE2">
      <w:pPr>
        <w:pStyle w:val="normal"/>
        <w:rPr>
          <w:lang w:val="ru-RU"/>
        </w:rPr>
      </w:pPr>
      <w:r w:rsidRPr="00C9006D">
        <w:rPr>
          <w:lang w:val="ru-RU"/>
        </w:rPr>
        <w:t xml:space="preserve">Создадим простую программу в </w:t>
      </w:r>
      <w:r>
        <w:t>Windows</w:t>
      </w:r>
      <w:r w:rsidRPr="00C9006D">
        <w:rPr>
          <w:lang w:val="ru-RU"/>
        </w:rPr>
        <w:t xml:space="preserve"> </w:t>
      </w:r>
      <w:r>
        <w:t>Forms</w:t>
      </w:r>
      <w:r w:rsidRPr="00C9006D">
        <w:rPr>
          <w:lang w:val="ru-RU"/>
        </w:rPr>
        <w:t>, реализующего исполнителя “Удвоитель”.</w:t>
      </w:r>
    </w:p>
    <w:p w:rsidR="00A53F70" w:rsidRPr="00E5491D" w:rsidRDefault="009C4AE2">
      <w:pPr>
        <w:pStyle w:val="normal"/>
        <w:rPr>
          <w:lang w:val="ru-RU"/>
          <w:rPrChange w:id="76" w:author="Сергей" w:date="2017-08-15T22:45:00Z">
            <w:rPr>
              <w:lang w:val="ru-RU"/>
            </w:rPr>
          </w:rPrChange>
        </w:rPr>
      </w:pPr>
      <w:r w:rsidRPr="00C9006D">
        <w:rPr>
          <w:lang w:val="ru-RU"/>
        </w:rPr>
        <w:t xml:space="preserve">Запустите </w:t>
      </w:r>
      <w:r>
        <w:t>Visual</w:t>
      </w:r>
      <w:r w:rsidRPr="00C9006D">
        <w:rPr>
          <w:lang w:val="ru-RU"/>
        </w:rPr>
        <w:t xml:space="preserve"> </w:t>
      </w:r>
      <w:r>
        <w:t>Studio</w:t>
      </w:r>
      <w:r w:rsidRPr="00C9006D">
        <w:rPr>
          <w:lang w:val="ru-RU"/>
        </w:rPr>
        <w:t xml:space="preserve">. Создайте новый проект - Приложение </w:t>
      </w:r>
      <w:r>
        <w:t>Windows</w:t>
      </w:r>
      <w:r w:rsidRPr="00C9006D">
        <w:rPr>
          <w:lang w:val="ru-RU"/>
        </w:rPr>
        <w:t xml:space="preserve"> </w:t>
      </w:r>
      <w:r>
        <w:t>Forms</w:t>
      </w:r>
      <w:r w:rsidRPr="00C9006D">
        <w:rPr>
          <w:lang w:val="ru-RU"/>
        </w:rPr>
        <w:t>.</w:t>
      </w:r>
      <w:ins w:id="77" w:author="Сергей" w:date="2017-08-15T22:44:00Z">
        <w:r w:rsidR="00E5491D">
          <w:rPr>
            <w:lang w:val="ru-RU"/>
          </w:rPr>
          <w:t xml:space="preserve"> Н</w:t>
        </w:r>
      </w:ins>
      <w:ins w:id="78" w:author="Сергей" w:date="2017-08-15T22:45:00Z">
        <w:r w:rsidR="00E5491D">
          <w:rPr>
            <w:lang w:val="ru-RU"/>
          </w:rPr>
          <w:t xml:space="preserve">азвание проекта - </w:t>
        </w:r>
        <w:r w:rsidR="00E5491D">
          <w:rPr>
            <w:color w:val="000000"/>
          </w:rPr>
          <w:t>WF_Udvoitel</w:t>
        </w:r>
        <w:r w:rsidR="00E5491D">
          <w:rPr>
            <w:color w:val="000000"/>
            <w:lang w:val="ru-RU"/>
          </w:rPr>
          <w:t>.</w:t>
        </w:r>
      </w:ins>
    </w:p>
    <w:p w:rsidR="00A53F70" w:rsidRPr="001B1231" w:rsidRDefault="009C4AE2">
      <w:pPr>
        <w:pStyle w:val="normal"/>
        <w:rPr>
          <w:lang w:val="ru-RU"/>
          <w:rPrChange w:id="79" w:author="Сергей" w:date="2017-08-15T22:31:00Z">
            <w:rPr>
              <w:lang w:val="ru-RU"/>
            </w:rPr>
          </w:rPrChange>
        </w:rPr>
      </w:pPr>
      <w:r w:rsidRPr="00C9006D">
        <w:rPr>
          <w:lang w:val="ru-RU"/>
        </w:rPr>
        <w:t>Перетащите из панели элементов три кнопки</w:t>
      </w:r>
      <w:ins w:id="80" w:author="Сергей" w:date="2017-08-15T22:25:00Z">
        <w:r w:rsidR="00B273CA">
          <w:rPr>
            <w:lang w:val="ru-RU"/>
          </w:rPr>
          <w:t>(</w:t>
        </w:r>
        <w:r w:rsidR="00B273CA" w:rsidRPr="00B273CA">
          <w:rPr>
            <w:lang w:val="ru-RU"/>
          </w:rPr>
          <w:t>Button</w:t>
        </w:r>
        <w:r w:rsidR="00B273CA">
          <w:rPr>
            <w:lang w:val="ru-RU"/>
          </w:rPr>
          <w:t>)</w:t>
        </w:r>
      </w:ins>
      <w:r w:rsidRPr="00C9006D">
        <w:rPr>
          <w:lang w:val="ru-RU"/>
        </w:rPr>
        <w:t xml:space="preserve"> и метку</w:t>
      </w:r>
      <w:ins w:id="81" w:author="Сергей" w:date="2017-08-15T22:25:00Z">
        <w:r w:rsidR="00B273CA" w:rsidRPr="00B273CA">
          <w:rPr>
            <w:lang w:val="ru-RU"/>
            <w:rPrChange w:id="82" w:author="Сергей" w:date="2017-08-15T22:25:00Z">
              <w:rPr>
                <w:lang w:val="en-US"/>
              </w:rPr>
            </w:rPrChange>
          </w:rPr>
          <w:t>(</w:t>
        </w:r>
        <w:r w:rsidR="00B273CA">
          <w:rPr>
            <w:lang w:val="en-US"/>
          </w:rPr>
          <w:t>Label</w:t>
        </w:r>
        <w:r w:rsidR="00B273CA" w:rsidRPr="00B273CA">
          <w:rPr>
            <w:lang w:val="ru-RU"/>
            <w:rPrChange w:id="83" w:author="Сергей" w:date="2017-08-15T22:25:00Z">
              <w:rPr>
                <w:lang w:val="en-US"/>
              </w:rPr>
            </w:rPrChange>
          </w:rPr>
          <w:t>)</w:t>
        </w:r>
      </w:ins>
      <w:r w:rsidRPr="00C9006D">
        <w:rPr>
          <w:lang w:val="ru-RU"/>
        </w:rPr>
        <w:t>, как показано на рисунке.</w:t>
      </w:r>
      <w:ins w:id="84" w:author="Сергей" w:date="2017-08-15T22:31:00Z">
        <w:r w:rsidR="001B1231" w:rsidRPr="001B1231">
          <w:rPr>
            <w:lang w:val="ru-RU"/>
            <w:rPrChange w:id="85" w:author="Сергей" w:date="2017-08-15T22:31:00Z">
              <w:rPr>
                <w:lang w:val="en-US"/>
              </w:rPr>
            </w:rPrChange>
          </w:rPr>
          <w:t xml:space="preserve"> </w:t>
        </w:r>
      </w:ins>
    </w:p>
    <w:p w:rsidR="00A53F70" w:rsidRDefault="009C4AE2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1809750" cy="1276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491D" w:rsidRPr="00EA689A" w:rsidRDefault="009C4AE2">
      <w:pPr>
        <w:pStyle w:val="normal"/>
        <w:rPr>
          <w:ins w:id="86" w:author="Сергей" w:date="2017-08-15T22:41:00Z"/>
          <w:lang w:val="ru-RU"/>
          <w:rPrChange w:id="87" w:author="Сергей" w:date="2017-08-15T22:51:00Z">
            <w:rPr>
              <w:ins w:id="88" w:author="Сергей" w:date="2017-08-15T22:41:00Z"/>
              <w:lang w:val="ru-RU"/>
            </w:rPr>
          </w:rPrChange>
        </w:rPr>
      </w:pPr>
      <w:r>
        <w:t>Переименуйте кнопки и метки, задав им имена</w:t>
      </w:r>
      <w:ins w:id="89" w:author="Сергей" w:date="2017-08-15T22:30:00Z">
        <w:r w:rsidR="001B1231">
          <w:t>(Name)</w:t>
        </w:r>
      </w:ins>
      <w:r>
        <w:t xml:space="preserve"> btnCommand1, btnCommand2, btnReset, lblNumber соответственно.</w:t>
      </w:r>
      <w:del w:id="90" w:author="Сергей" w:date="2017-08-15T22:51:00Z">
        <w:r w:rsidDel="00EA689A">
          <w:delText xml:space="preserve"> </w:delText>
        </w:r>
      </w:del>
    </w:p>
    <w:p w:rsidR="00E5491D" w:rsidRDefault="00E5491D">
      <w:pPr>
        <w:pStyle w:val="normal"/>
        <w:rPr>
          <w:ins w:id="91" w:author="Сергей" w:date="2017-08-15T22:41:00Z"/>
          <w:lang w:val="ru-RU"/>
        </w:rPr>
      </w:pPr>
      <w:ins w:id="92" w:author="Сергей" w:date="2017-08-15T22:47:00Z">
        <w:r>
          <w:rPr>
            <w:noProof/>
            <w:lang w:val="ru-RU"/>
          </w:rPr>
          <w:lastRenderedPageBreak/>
          <w:drawing>
            <wp:inline distT="0" distB="0" distL="0" distR="0">
              <wp:extent cx="6121400" cy="5529006"/>
              <wp:effectExtent l="19050" t="0" r="0" b="0"/>
              <wp:docPr id="6" name="Рисунок 4" descr="http://i.imgur.com/FZdwd0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i.imgur.com/FZdwd0p.png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1400" cy="552900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A53F70" w:rsidRPr="00C9006D" w:rsidRDefault="009C4AE2">
      <w:pPr>
        <w:pStyle w:val="normal"/>
        <w:rPr>
          <w:lang w:val="ru-RU"/>
        </w:rPr>
      </w:pPr>
      <w:r w:rsidRPr="00C9006D">
        <w:rPr>
          <w:lang w:val="ru-RU"/>
        </w:rPr>
        <w:t xml:space="preserve">Щелкните два раза </w:t>
      </w:r>
      <w:del w:id="93" w:author="Сергей" w:date="2017-08-15T22:43:00Z">
        <w:r w:rsidRPr="00C9006D" w:rsidDel="00E5491D">
          <w:rPr>
            <w:lang w:val="ru-RU"/>
          </w:rPr>
          <w:delText xml:space="preserve">на </w:delText>
        </w:r>
      </w:del>
      <w:ins w:id="94" w:author="Сергей" w:date="2017-08-15T22:43:00Z">
        <w:r w:rsidR="00E5491D">
          <w:rPr>
            <w:lang w:val="ru-RU"/>
          </w:rPr>
          <w:t>по</w:t>
        </w:r>
      </w:ins>
      <w:ins w:id="95" w:author="Сергей" w:date="2017-08-15T22:50:00Z">
        <w:r w:rsidR="00E5491D">
          <w:rPr>
            <w:lang w:val="ru-RU"/>
          </w:rPr>
          <w:t xml:space="preserve"> каждой</w:t>
        </w:r>
      </w:ins>
      <w:ins w:id="96" w:author="Сергей" w:date="2017-08-15T22:43:00Z">
        <w:r w:rsidR="00E5491D" w:rsidRPr="00C9006D">
          <w:rPr>
            <w:lang w:val="ru-RU"/>
          </w:rPr>
          <w:t xml:space="preserve"> </w:t>
        </w:r>
      </w:ins>
      <w:r w:rsidRPr="00C9006D">
        <w:rPr>
          <w:lang w:val="ru-RU"/>
        </w:rPr>
        <w:t>кнопк</w:t>
      </w:r>
      <w:del w:id="97" w:author="Сергей" w:date="2017-08-15T22:32:00Z">
        <w:r w:rsidRPr="00C9006D" w:rsidDel="001B1231">
          <w:rPr>
            <w:lang w:val="ru-RU"/>
          </w:rPr>
          <w:delText>е</w:delText>
        </w:r>
      </w:del>
      <w:ins w:id="98" w:author="Сергей" w:date="2017-08-15T22:50:00Z">
        <w:r w:rsidR="00E5491D">
          <w:rPr>
            <w:lang w:val="ru-RU"/>
          </w:rPr>
          <w:t>е</w:t>
        </w:r>
      </w:ins>
      <w:r w:rsidRPr="00C9006D">
        <w:rPr>
          <w:lang w:val="ru-RU"/>
        </w:rPr>
        <w:t>, чтобы создать обработчик</w:t>
      </w:r>
      <w:ins w:id="99" w:author="Сергей" w:date="2017-08-15T22:32:00Z">
        <w:r w:rsidR="001B1231">
          <w:rPr>
            <w:lang w:val="ru-RU"/>
          </w:rPr>
          <w:t>и</w:t>
        </w:r>
      </w:ins>
      <w:r w:rsidRPr="00C9006D">
        <w:rPr>
          <w:lang w:val="ru-RU"/>
        </w:rPr>
        <w:t xml:space="preserve"> событи</w:t>
      </w:r>
      <w:del w:id="100" w:author="Сергей" w:date="2017-08-15T22:32:00Z">
        <w:r w:rsidRPr="00C9006D" w:rsidDel="001B1231">
          <w:rPr>
            <w:lang w:val="ru-RU"/>
          </w:rPr>
          <w:delText>я</w:delText>
        </w:r>
      </w:del>
      <w:ins w:id="101" w:author="Сергей" w:date="2017-08-15T22:32:00Z">
        <w:r w:rsidR="001B1231">
          <w:rPr>
            <w:lang w:val="ru-RU"/>
          </w:rPr>
          <w:t>й</w:t>
        </w:r>
      </w:ins>
      <w:r w:rsidRPr="00C9006D">
        <w:rPr>
          <w:lang w:val="ru-RU"/>
        </w:rPr>
        <w:t xml:space="preserve">. Напишите код для каждого обработчика. </w:t>
      </w:r>
      <w:ins w:id="102" w:author="Сергей" w:date="2017-08-15T22:51:00Z">
        <w:r w:rsidR="00EA689A" w:rsidRPr="001B1231">
          <w:rPr>
            <w:lang w:val="ru-RU"/>
          </w:rPr>
          <w:t>Задайте</w:t>
        </w:r>
        <w:r w:rsidR="00EA689A">
          <w:rPr>
            <w:lang w:val="ru-RU"/>
          </w:rPr>
          <w:t xml:space="preserve"> свойств</w:t>
        </w:r>
      </w:ins>
      <w:ins w:id="103" w:author="Сергей" w:date="2017-08-15T22:52:00Z">
        <w:r w:rsidR="00DC6777">
          <w:rPr>
            <w:lang w:val="ru-RU"/>
          </w:rPr>
          <w:t>о</w:t>
        </w:r>
      </w:ins>
      <w:ins w:id="104" w:author="Сергей" w:date="2017-08-15T22:51:00Z">
        <w:r w:rsidR="00EA689A">
          <w:rPr>
            <w:lang w:val="ru-RU"/>
          </w:rPr>
          <w:t xml:space="preserve"> </w:t>
        </w:r>
        <w:r w:rsidR="00EA689A">
          <w:rPr>
            <w:lang w:val="en-US"/>
          </w:rPr>
          <w:t>Text</w:t>
        </w:r>
        <w:r w:rsidR="00EA689A" w:rsidRPr="001B1231">
          <w:rPr>
            <w:lang w:val="ru-RU"/>
          </w:rPr>
          <w:t xml:space="preserve"> для каждого</w:t>
        </w:r>
        <w:r w:rsidR="00EA689A">
          <w:rPr>
            <w:lang w:val="ru-RU"/>
          </w:rPr>
          <w:t xml:space="preserve"> элемента</w:t>
        </w:r>
        <w:r w:rsidR="00EA689A">
          <w:rPr>
            <w:lang w:val="ru-RU"/>
          </w:rPr>
          <w:t>.</w:t>
        </w:r>
      </w:ins>
    </w:p>
    <w:p w:rsidR="00A53F70" w:rsidRPr="00C9006D" w:rsidRDefault="00A53F70">
      <w:pPr>
        <w:pStyle w:val="normal"/>
        <w:rPr>
          <w:lang w:val="ru-RU"/>
        </w:rPr>
      </w:pPr>
    </w:p>
    <w:p w:rsidR="00A53F70" w:rsidRPr="00C9006D" w:rsidRDefault="009C4AE2">
      <w:pPr>
        <w:pStyle w:val="normal"/>
        <w:rPr>
          <w:lang w:val="ru-RU"/>
        </w:rPr>
      </w:pPr>
      <w:r w:rsidRPr="00C9006D">
        <w:rPr>
          <w:lang w:val="ru-RU"/>
        </w:rPr>
        <w:br w:type="page"/>
      </w:r>
    </w:p>
    <w:p w:rsidR="00A53F70" w:rsidRPr="00C9006D" w:rsidRDefault="009C4AE2">
      <w:pPr>
        <w:pStyle w:val="normal"/>
        <w:rPr>
          <w:lang w:val="ru-RU"/>
        </w:rPr>
      </w:pPr>
      <w:r w:rsidRPr="00C9006D">
        <w:rPr>
          <w:lang w:val="ru-RU"/>
        </w:rPr>
        <w:lastRenderedPageBreak/>
        <w:t>У вас должен получиться примерно такой текст:</w:t>
      </w:r>
    </w:p>
    <w:tbl>
      <w:tblPr>
        <w:tblStyle w:val="af0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3F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Windows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Forms;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namespace</w:t>
            </w:r>
            <w:r>
              <w:rPr>
                <w:color w:val="000000"/>
              </w:rPr>
              <w:t xml:space="preserve"> WF_Udvoitel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partial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Form1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Form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Form1</w:t>
            </w:r>
            <w:r>
              <w:rPr>
                <w:color w:val="666600"/>
              </w:rPr>
              <w:t>()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ins w:id="105" w:author="Сергей" w:date="2017-08-15T22:40:00Z"/>
                <w:color w:val="666600"/>
                <w:lang w:val="ru-RU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InitializeComponent</w:t>
            </w:r>
            <w:r>
              <w:rPr>
                <w:color w:val="666600"/>
              </w:rPr>
              <w:t>();</w:t>
            </w:r>
          </w:p>
          <w:p w:rsidR="00652035" w:rsidRPr="00652035" w:rsidRDefault="00652035" w:rsidP="006520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106" w:author="Сергей" w:date="2017-08-15T22:40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07" w:author="Сергей" w:date="2017-08-15T22:40:00Z">
                  <w:rPr>
                    <w:ins w:id="108" w:author="Сергей" w:date="2017-08-15T22:40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  <w:lang w:val="ru-RU"/>
                  </w:rPr>
                </w:rPrChange>
              </w:rPr>
            </w:pPr>
            <w:ins w:id="109" w:author="Сергей" w:date="2017-08-15T22:40:00Z">
              <w:r w:rsidRPr="0065203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10" w:author="Сергей" w:date="2017-08-15T2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 xml:space="preserve">     </w:t>
              </w:r>
              <w:r w:rsidRPr="0065203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11" w:author="Сергей" w:date="2017-08-15T2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 xml:space="preserve"> </w:t>
              </w:r>
              <w:r w:rsidRPr="0065203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12" w:author="Сергей" w:date="2017-08-15T2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 xml:space="preserve">btnCommand1.Text = </w:t>
              </w:r>
              <w:r w:rsidRPr="00652035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113" w:author="Сергей" w:date="2017-08-15T2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>"+1"</w:t>
              </w:r>
              <w:r w:rsidRPr="0065203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14" w:author="Сергей" w:date="2017-08-15T2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>;</w:t>
              </w:r>
            </w:ins>
          </w:p>
          <w:p w:rsidR="00652035" w:rsidRPr="00652035" w:rsidRDefault="00652035" w:rsidP="006520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115" w:author="Сергей" w:date="2017-08-15T22:40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16" w:author="Сергей" w:date="2017-08-15T22:40:00Z">
                  <w:rPr>
                    <w:ins w:id="117" w:author="Сергей" w:date="2017-08-15T22:40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  <w:lang w:val="ru-RU"/>
                  </w:rPr>
                </w:rPrChange>
              </w:rPr>
            </w:pPr>
            <w:ins w:id="118" w:author="Сергей" w:date="2017-08-15T22:40:00Z">
              <w:r w:rsidRPr="0065203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19" w:author="Сергей" w:date="2017-08-15T2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 xml:space="preserve">      btnCommand2.Text = </w:t>
              </w:r>
              <w:r w:rsidRPr="00652035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120" w:author="Сергей" w:date="2017-08-15T2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>"x2"</w:t>
              </w:r>
              <w:r w:rsidRPr="0065203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21" w:author="Сергей" w:date="2017-08-15T2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>;</w:t>
              </w:r>
            </w:ins>
          </w:p>
          <w:p w:rsidR="00652035" w:rsidRPr="00652035" w:rsidRDefault="00652035" w:rsidP="006520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122" w:author="Сергей" w:date="2017-08-15T22:40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23" w:author="Сергей" w:date="2017-08-15T22:40:00Z">
                  <w:rPr>
                    <w:ins w:id="124" w:author="Сергей" w:date="2017-08-15T22:40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  <w:lang w:val="ru-RU"/>
                  </w:rPr>
                </w:rPrChange>
              </w:rPr>
            </w:pPr>
            <w:ins w:id="125" w:author="Сергей" w:date="2017-08-15T22:40:00Z">
              <w:r w:rsidRPr="0065203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26" w:author="Сергей" w:date="2017-08-15T2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 xml:space="preserve">      btnReset.Text = </w:t>
              </w:r>
              <w:r w:rsidRPr="00652035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127" w:author="Сергей" w:date="2017-08-15T2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>"</w:t>
              </w:r>
              <w:r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ru-RU"/>
                </w:rPr>
                <w:t>Сброс</w:t>
              </w:r>
              <w:r w:rsidRPr="00652035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128" w:author="Сергей" w:date="2017-08-15T2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>"</w:t>
              </w:r>
              <w:r w:rsidRPr="0065203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29" w:author="Сергей" w:date="2017-08-15T2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>;</w:t>
              </w:r>
            </w:ins>
          </w:p>
          <w:p w:rsidR="00652035" w:rsidRPr="00652035" w:rsidRDefault="00652035" w:rsidP="006520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130" w:author="Сергей" w:date="2017-08-15T22:40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31" w:author="Сергей" w:date="2017-08-15T22:40:00Z">
                  <w:rPr>
                    <w:ins w:id="132" w:author="Сергей" w:date="2017-08-15T22:40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  <w:lang w:val="ru-RU"/>
                  </w:rPr>
                </w:rPrChange>
              </w:rPr>
            </w:pPr>
            <w:ins w:id="133" w:author="Сергей" w:date="2017-08-15T22:40:00Z">
              <w:r w:rsidRPr="0065203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34" w:author="Сергей" w:date="2017-08-15T2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 xml:space="preserve">      lblNumber.Text = </w:t>
              </w:r>
              <w:r w:rsidRPr="00652035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135" w:author="Сергей" w:date="2017-08-15T2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>"0"</w:t>
              </w:r>
              <w:r w:rsidRPr="0065203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36" w:author="Сергей" w:date="2017-08-15T2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>;</w:t>
              </w:r>
            </w:ins>
          </w:p>
          <w:p w:rsidR="00652035" w:rsidRPr="00652035" w:rsidRDefault="00652035" w:rsidP="00652035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  <w:rPrChange w:id="137" w:author="Сергей" w:date="2017-08-15T22:40:00Z">
                  <w:rPr>
                    <w:color w:val="000000"/>
                  </w:rPr>
                </w:rPrChange>
              </w:rPr>
            </w:pPr>
            <w:ins w:id="138" w:author="Сергей" w:date="2017-08-15T22:40:00Z">
              <w:r w:rsidRPr="0065203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39" w:author="Сергей" w:date="2017-08-15T2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 xml:space="preserve">    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ru-RU"/>
                </w:rPr>
                <w:t>this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ru-RU"/>
                </w:rPr>
                <w:t xml:space="preserve">.Text = </w:t>
              </w:r>
              <w:r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ru-RU"/>
                </w:rPr>
                <w:t>"Удвоитель"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ru-RU"/>
                </w:rPr>
                <w:t>;</w:t>
              </w:r>
            </w:ins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btnCommand1_Click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object</w:t>
            </w:r>
            <w:r>
              <w:rPr>
                <w:color w:val="000000"/>
              </w:rPr>
              <w:t xml:space="preserve"> sender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EventArgs</w:t>
            </w:r>
            <w:r>
              <w:rPr>
                <w:color w:val="000000"/>
              </w:rPr>
              <w:t xml:space="preserve"> e)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lblNumber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int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Parse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lblNumber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).</w:t>
            </w:r>
            <w:r>
              <w:rPr>
                <w:color w:val="660066"/>
              </w:rPr>
              <w:t>ToString</w:t>
            </w:r>
            <w:r>
              <w:rPr>
                <w:color w:val="666600"/>
              </w:rPr>
              <w:t>();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btnCommand2_Click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object</w:t>
            </w:r>
            <w:r>
              <w:rPr>
                <w:color w:val="000000"/>
              </w:rPr>
              <w:t xml:space="preserve"> sender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EventArgs</w:t>
            </w:r>
            <w:r>
              <w:rPr>
                <w:color w:val="000000"/>
              </w:rPr>
              <w:t xml:space="preserve"> e)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lblNumber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int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Parse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lblNumber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*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).</w:t>
            </w:r>
            <w:r>
              <w:rPr>
                <w:color w:val="660066"/>
              </w:rPr>
              <w:t>ToString</w:t>
            </w:r>
            <w:r>
              <w:rPr>
                <w:color w:val="666600"/>
              </w:rPr>
              <w:t>();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btnReset_Click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object</w:t>
            </w:r>
            <w:r>
              <w:rPr>
                <w:color w:val="000000"/>
              </w:rPr>
              <w:t xml:space="preserve"> sender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EventArgs</w:t>
            </w:r>
            <w:r>
              <w:rPr>
                <w:color w:val="000000"/>
              </w:rPr>
              <w:t xml:space="preserve"> e)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lblNumber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"1";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3F70" w:rsidRDefault="00A53F70">
      <w:pPr>
        <w:pStyle w:val="normal"/>
      </w:pPr>
    </w:p>
    <w:p w:rsidR="00A53F70" w:rsidRDefault="009C4AE2">
      <w:pPr>
        <w:pStyle w:val="1"/>
        <w:contextualSpacing w:val="0"/>
      </w:pPr>
      <w:bookmarkStart w:id="140" w:name="_3tfrjxxltv85" w:colFirst="0" w:colLast="0"/>
      <w:bookmarkEnd w:id="140"/>
      <w:r>
        <w:t xml:space="preserve">Домашнее задание </w:t>
      </w:r>
    </w:p>
    <w:p w:rsidR="00A53F70" w:rsidRPr="00C9006D" w:rsidRDefault="009C4AE2">
      <w:pPr>
        <w:pStyle w:val="normal"/>
        <w:numPr>
          <w:ilvl w:val="0"/>
          <w:numId w:val="2"/>
        </w:numPr>
        <w:ind w:left="711" w:hanging="366"/>
        <w:contextualSpacing/>
        <w:rPr>
          <w:lang w:val="ru-RU"/>
        </w:rPr>
      </w:pPr>
      <w:r w:rsidRPr="00C9006D">
        <w:rPr>
          <w:lang w:val="ru-RU"/>
        </w:rPr>
        <w:t>а) Добавить в программу “Удвоитель” подсчет количества отданных команд удвоителю.</w:t>
      </w:r>
      <w:r w:rsidRPr="00C9006D">
        <w:rPr>
          <w:lang w:val="ru-RU"/>
        </w:rPr>
        <w:br/>
        <w:t>б) Добавить меню и команду “Играть”. При нажатии появляется сообщение, какое число должен получить игрок. Игрок должен постараться получить это число за минимальное количество ходов.</w:t>
      </w:r>
      <w:r w:rsidRPr="00C9006D">
        <w:rPr>
          <w:lang w:val="ru-RU"/>
        </w:rPr>
        <w:br/>
        <w:t>в) * Добавить кнопку “Отменить”, которая отменяет последние ходы.</w:t>
      </w:r>
    </w:p>
    <w:p w:rsidR="00A53F70" w:rsidRDefault="009C4AE2">
      <w:pPr>
        <w:pStyle w:val="normal"/>
        <w:numPr>
          <w:ilvl w:val="0"/>
          <w:numId w:val="2"/>
        </w:numPr>
        <w:ind w:left="711" w:hanging="366"/>
        <w:contextualSpacing/>
      </w:pPr>
      <w:r w:rsidRPr="00C9006D">
        <w:rPr>
          <w:lang w:val="ru-RU"/>
        </w:rPr>
        <w:t xml:space="preserve">Используя </w:t>
      </w:r>
      <w:r>
        <w:t>Windows</w:t>
      </w:r>
      <w:r w:rsidRPr="00C9006D">
        <w:rPr>
          <w:lang w:val="ru-RU"/>
        </w:rPr>
        <w:t xml:space="preserve"> </w:t>
      </w:r>
      <w:r>
        <w:t>Forms</w:t>
      </w:r>
      <w:r w:rsidRPr="00C9006D">
        <w:rPr>
          <w:lang w:val="ru-RU"/>
        </w:rPr>
        <w:t xml:space="preserve">, разработать игру “Угадай число”. Компьютер загадывает число от 1 до 100, а человек пытается его угадать за минимальное число попыток. </w:t>
      </w:r>
      <w:r>
        <w:t>Для ввода данных от человека используется элемент TextBox.</w:t>
      </w:r>
    </w:p>
    <w:p w:rsidR="00A53F70" w:rsidRPr="00C9006D" w:rsidRDefault="009C4AE2">
      <w:pPr>
        <w:pStyle w:val="normal"/>
        <w:numPr>
          <w:ilvl w:val="0"/>
          <w:numId w:val="2"/>
        </w:numPr>
        <w:ind w:left="711" w:hanging="366"/>
        <w:contextualSpacing/>
        <w:rPr>
          <w:lang w:val="ru-RU"/>
        </w:rPr>
      </w:pPr>
      <w:r w:rsidRPr="00C9006D">
        <w:rPr>
          <w:lang w:val="ru-RU"/>
        </w:rPr>
        <w:t xml:space="preserve">* Реализовать программу из предыдущего урока с шаблоном документа на отпуск в </w:t>
      </w:r>
      <w:r>
        <w:t>Windows</w:t>
      </w:r>
      <w:r w:rsidRPr="00C9006D">
        <w:rPr>
          <w:lang w:val="ru-RU"/>
        </w:rPr>
        <w:t xml:space="preserve"> </w:t>
      </w:r>
      <w:r>
        <w:t>Forms</w:t>
      </w:r>
      <w:r w:rsidRPr="00C9006D">
        <w:rPr>
          <w:lang w:val="ru-RU"/>
        </w:rPr>
        <w:t>. Сделать несколько текстовых полей(</w:t>
      </w:r>
      <w:r>
        <w:t>TextBox</w:t>
      </w:r>
      <w:r w:rsidRPr="00C9006D">
        <w:rPr>
          <w:lang w:val="ru-RU"/>
        </w:rPr>
        <w:t>), куда человек вводит данные, а по нажатии кнопки “Сделать” - видит готовое заявление на отпуск.</w:t>
      </w:r>
    </w:p>
    <w:p w:rsidR="00A53F70" w:rsidRPr="00C9006D" w:rsidRDefault="009C4AE2">
      <w:pPr>
        <w:pStyle w:val="normal"/>
        <w:rPr>
          <w:sz w:val="24"/>
          <w:szCs w:val="24"/>
          <w:lang w:val="ru-RU"/>
        </w:rPr>
      </w:pPr>
      <w:r w:rsidRPr="00C9006D">
        <w:rPr>
          <w:lang w:val="ru-RU"/>
        </w:rPr>
        <w:t>Достаточно решить 2 задачи. Старайтесь разбивать программы на подпрограммы. Переписывайте в начало программы условие и свою фамилию. Все программы сделать в одном решении.</w:t>
      </w:r>
    </w:p>
    <w:p w:rsidR="00A53F70" w:rsidRPr="00C9006D" w:rsidRDefault="009C4AE2">
      <w:pPr>
        <w:pStyle w:val="1"/>
        <w:contextualSpacing w:val="0"/>
        <w:rPr>
          <w:lang w:val="ru-RU"/>
        </w:rPr>
      </w:pPr>
      <w:bookmarkStart w:id="141" w:name="_vbor8qglve5q" w:colFirst="0" w:colLast="0"/>
      <w:bookmarkEnd w:id="141"/>
      <w:r w:rsidRPr="00C9006D">
        <w:rPr>
          <w:lang w:val="ru-RU"/>
        </w:rPr>
        <w:br w:type="page"/>
      </w:r>
    </w:p>
    <w:p w:rsidR="00A53F70" w:rsidRPr="00C9006D" w:rsidRDefault="009C4AE2">
      <w:pPr>
        <w:pStyle w:val="1"/>
        <w:contextualSpacing w:val="0"/>
        <w:rPr>
          <w:lang w:val="ru-RU"/>
        </w:rPr>
      </w:pPr>
      <w:bookmarkStart w:id="142" w:name="_34oc8tinqbpr" w:colFirst="0" w:colLast="0"/>
      <w:bookmarkEnd w:id="142"/>
      <w:r w:rsidRPr="00C9006D">
        <w:rPr>
          <w:lang w:val="ru-RU"/>
        </w:rPr>
        <w:lastRenderedPageBreak/>
        <w:t>Используемая литература</w:t>
      </w:r>
    </w:p>
    <w:p w:rsidR="00A53F70" w:rsidRPr="00C9006D" w:rsidRDefault="009C4AE2">
      <w:pPr>
        <w:pStyle w:val="normal"/>
        <w:rPr>
          <w:lang w:val="ru-RU"/>
        </w:rPr>
      </w:pPr>
      <w:r w:rsidRPr="00C9006D">
        <w:rPr>
          <w:lang w:val="ru-RU"/>
        </w:rPr>
        <w:t>Для подготовки данного методического пособия были использованы следующие ресурсы:</w:t>
      </w:r>
    </w:p>
    <w:p w:rsidR="00A53F70" w:rsidRPr="00C9006D" w:rsidRDefault="009C4AE2">
      <w:pPr>
        <w:pStyle w:val="normal"/>
        <w:numPr>
          <w:ilvl w:val="0"/>
          <w:numId w:val="1"/>
        </w:numPr>
        <w:ind w:hanging="360"/>
        <w:contextualSpacing/>
        <w:rPr>
          <w:lang w:val="ru-RU"/>
        </w:rPr>
      </w:pPr>
      <w:r w:rsidRPr="00C9006D">
        <w:rPr>
          <w:lang w:val="ru-RU"/>
        </w:rPr>
        <w:t xml:space="preserve">Т.А. Павловская. “Программирование на языке высокого уровня”, 2009 г. </w:t>
      </w:r>
    </w:p>
    <w:p w:rsidR="00A53F70" w:rsidRDefault="009C4AE2">
      <w:pPr>
        <w:pStyle w:val="normal"/>
        <w:numPr>
          <w:ilvl w:val="0"/>
          <w:numId w:val="1"/>
        </w:numPr>
        <w:ind w:hanging="360"/>
        <w:contextualSpacing/>
      </w:pPr>
      <w:r w:rsidRPr="00C9006D">
        <w:rPr>
          <w:lang w:val="ru-RU"/>
        </w:rPr>
        <w:t xml:space="preserve">Петцольд Ч. “Программирование на </w:t>
      </w:r>
      <w:r>
        <w:t>C</w:t>
      </w:r>
      <w:r w:rsidRPr="00C9006D">
        <w:rPr>
          <w:lang w:val="ru-RU"/>
        </w:rPr>
        <w:t xml:space="preserve">#. </w:t>
      </w:r>
      <w:r>
        <w:t>Т1”, 2001 г.</w:t>
      </w:r>
    </w:p>
    <w:p w:rsidR="00A53F70" w:rsidRPr="00C9006D" w:rsidRDefault="009C4AE2">
      <w:pPr>
        <w:pStyle w:val="normal"/>
        <w:numPr>
          <w:ilvl w:val="0"/>
          <w:numId w:val="1"/>
        </w:numPr>
        <w:ind w:hanging="360"/>
        <w:contextualSpacing/>
        <w:rPr>
          <w:lang w:val="ru-RU"/>
        </w:rPr>
      </w:pPr>
      <w:r w:rsidRPr="00C9006D">
        <w:rPr>
          <w:lang w:val="ru-RU"/>
        </w:rPr>
        <w:t>Г.Шилдт. “</w:t>
      </w:r>
      <w:r>
        <w:t>C</w:t>
      </w:r>
      <w:r w:rsidRPr="00C9006D">
        <w:rPr>
          <w:lang w:val="ru-RU"/>
        </w:rPr>
        <w:t># 4.0. Полное руководство.</w:t>
      </w:r>
    </w:p>
    <w:p w:rsidR="00A53F70" w:rsidRDefault="00A53F70">
      <w:pPr>
        <w:pStyle w:val="normal"/>
        <w:numPr>
          <w:ilvl w:val="0"/>
          <w:numId w:val="1"/>
        </w:numPr>
        <w:ind w:hanging="360"/>
        <w:contextualSpacing/>
      </w:pPr>
      <w:hyperlink r:id="rId9">
        <w:r w:rsidR="009C4AE2">
          <w:rPr>
            <w:color w:val="1155CC"/>
            <w:u w:val="single"/>
          </w:rPr>
          <w:t>MSDN</w:t>
        </w:r>
      </w:hyperlink>
    </w:p>
    <w:p w:rsidR="00A53F70" w:rsidRDefault="00A53F70">
      <w:pPr>
        <w:pStyle w:val="normal"/>
      </w:pPr>
    </w:p>
    <w:sectPr w:rsidR="00A53F70" w:rsidSect="00A53F7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449" w:rsidRDefault="00485449" w:rsidP="00A53F70">
      <w:pPr>
        <w:spacing w:before="0" w:after="0" w:line="240" w:lineRule="auto"/>
      </w:pPr>
      <w:r>
        <w:separator/>
      </w:r>
    </w:p>
  </w:endnote>
  <w:endnote w:type="continuationSeparator" w:id="0">
    <w:p w:rsidR="00485449" w:rsidRDefault="00485449" w:rsidP="00A53F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AE2" w:rsidRDefault="009C4AE2">
    <w:pPr>
      <w:pStyle w:val="normal"/>
      <w:spacing w:before="0" w:after="0"/>
      <w:rPr>
        <w:color w:val="ABB1B9"/>
        <w:sz w:val="16"/>
        <w:szCs w:val="16"/>
      </w:rPr>
    </w:pPr>
  </w:p>
  <w:p w:rsidR="009C4AE2" w:rsidRDefault="009C4AE2">
    <w:pPr>
      <w:pStyle w:val="normal"/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DC6777">
      <w:rPr>
        <w:noProof/>
        <w:color w:val="ABB1B9"/>
        <w:sz w:val="16"/>
        <w:szCs w:val="16"/>
      </w:rPr>
      <w:t>9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AE2" w:rsidRDefault="009C4AE2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449" w:rsidRDefault="00485449" w:rsidP="00A53F70">
      <w:pPr>
        <w:spacing w:before="0" w:after="0" w:line="240" w:lineRule="auto"/>
      </w:pPr>
      <w:r>
        <w:separator/>
      </w:r>
    </w:p>
  </w:footnote>
  <w:footnote w:type="continuationSeparator" w:id="0">
    <w:p w:rsidR="00485449" w:rsidRDefault="00485449" w:rsidP="00A53F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AE2" w:rsidRDefault="009C4AE2">
    <w:pPr>
      <w:pStyle w:val="normal"/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AE2" w:rsidRDefault="009C4AE2">
    <w:pPr>
      <w:pStyle w:val="normal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-715236</wp:posOffset>
            </wp:positionH>
            <wp:positionV relativeFrom="paragraph">
              <wp:posOffset>-66674</wp:posOffset>
            </wp:positionV>
            <wp:extent cx="7563713" cy="1181830"/>
            <wp:effectExtent b="0" l="0" r="0" t="0"/>
            <wp:wrapSquare wrapText="bothSides" distB="0" distT="0" distL="0" distR="0"/>
            <wp:docPr id="2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0" y="0"/>
                      <a:ext cx="9753599" cy="1516200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  <w:lang w:val="ru-RU"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l="0" t="0" r="0" b="0"/>
              <wp:wrapSquare wrapText="bothSides" distT="0" distB="0" distL="0" distR="0"/>
              <wp:docPr id="2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-47624</wp:posOffset>
            </wp:positionH>
            <wp:positionV relativeFrom="paragraph">
              <wp:posOffset>485775</wp:posOffset>
            </wp:positionV>
            <wp:extent cx="5505450" cy="1463474"/>
            <wp:effectExtent b="0" l="0" r="0" t="0"/>
            <wp:wrapTopAndBottom distB="0" distT="0"/>
            <wp:docPr id="3" name=""/>
            <a:graphic>
              <a:graphicData uri="http://schemas.microsoft.com/office/word/2010/wordprocessingShape">
                <wps:wsp>
                  <wps:cNvSpPr txBox="1"/>
                  <wps:cNvPr id="3" name="Shape 3"/>
                  <wps:spPr>
                    <a:xfrm>
                      <a:off x="1304925" y="773250"/>
                      <a:ext cx="4493099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  <w:t xml:space="preserve">C#. Базовый курс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7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  <w:lang w:val="ru-RU"/>
          </w:rPr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l="0" t="0" r="0" b="0"/>
              <wp:wrapTopAndBottom distT="0" distB="0"/>
              <wp:docPr id="3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margin">
              <wp:posOffset>4713150</wp:posOffset>
            </wp:positionH>
            <wp:positionV relativeFrom="paragraph">
              <wp:posOffset>381000</wp:posOffset>
            </wp:positionV>
            <wp:extent cx="1353413" cy="1353413"/>
            <wp:effectExtent b="0" l="0" r="0" t="0"/>
            <wp:wrapTopAndBottom distB="57150" distT="57150"/>
            <wp:docPr id="4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86119" y="2219237"/>
                      <a:ext cx="1353413" cy="1353413"/>
                      <a:chOff x="3486119" y="2219237"/>
                      <a:chExt cx="2876699" cy="2876699"/>
                    </a:xfrm>
                  </wpg:grpSpPr>
                  <pic:pic>
                    <pic:nvPicPr>
                      <pic:cNvPr descr="C#" id="4" name="Shape 4"/>
                      <pic:cNvPicPr preferRelativeResize="0"/>
                    </pic:nvPicPr>
                    <pic:blipFill/>
                    <pic:spPr>
                      <a:xfrm>
                        <a:off x="3486119" y="2219237"/>
                        <a:ext cx="2876699" cy="28766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  <w:lang w:val="ru-RU"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l="0" t="0" r="0" b="0"/>
              <wp:wrapTopAndBottom distT="57150" distB="57150"/>
              <wp:docPr id="4" name="image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B5E8E"/>
    <w:multiLevelType w:val="multilevel"/>
    <w:tmpl w:val="D75EAC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52230FD"/>
    <w:multiLevelType w:val="multilevel"/>
    <w:tmpl w:val="3DB0FA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3F70"/>
    <w:rsid w:val="001B1231"/>
    <w:rsid w:val="004468AF"/>
    <w:rsid w:val="00485449"/>
    <w:rsid w:val="005C3978"/>
    <w:rsid w:val="00652035"/>
    <w:rsid w:val="009C4AE2"/>
    <w:rsid w:val="00A027F0"/>
    <w:rsid w:val="00A53F70"/>
    <w:rsid w:val="00B273CA"/>
    <w:rsid w:val="00C9006D"/>
    <w:rsid w:val="00DC6777"/>
    <w:rsid w:val="00E4466B"/>
    <w:rsid w:val="00E5491D"/>
    <w:rsid w:val="00EA6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53F70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A53F70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A53F70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A53F70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A53F70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A53F70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53F70"/>
  </w:style>
  <w:style w:type="table" w:customStyle="1" w:styleId="TableNormal">
    <w:name w:val="Table Normal"/>
    <w:rsid w:val="00A53F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53F70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A53F70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default.aspx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2127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4</cp:revision>
  <dcterms:created xsi:type="dcterms:W3CDTF">2017-08-15T19:40:00Z</dcterms:created>
  <dcterms:modified xsi:type="dcterms:W3CDTF">2017-08-15T19:52:00Z</dcterms:modified>
</cp:coreProperties>
</file>