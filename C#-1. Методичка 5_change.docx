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CB2" w:rsidRDefault="009A6BE0">
      <w:pPr>
        <w:pStyle w:val="a3"/>
        <w:contextualSpacing w:val="0"/>
      </w:pPr>
      <w:bookmarkStart w:id="0" w:name="_pysopio6r3p0" w:colFirst="0" w:colLast="0"/>
      <w:bookmarkEnd w:id="0"/>
      <w:r>
        <w:t>Символы. Строки. ЕГЭ и регулярные выражения.</w:t>
      </w:r>
    </w:p>
    <w:p w:rsidR="00817CB2" w:rsidRDefault="009A6BE0">
      <w:pPr>
        <w:pStyle w:val="a4"/>
        <w:contextualSpacing w:val="0"/>
      </w:pPr>
      <w:bookmarkStart w:id="1" w:name="_whsujm5zh4ee" w:colFirst="0" w:colLast="0"/>
      <w:bookmarkEnd w:id="1"/>
      <w:r>
        <w:t>Учимся работать со строками. “</w:t>
      </w:r>
      <w:proofErr w:type="gramStart"/>
      <w:r>
        <w:t>Заканчиваем школу</w:t>
      </w:r>
      <w:proofErr w:type="gramEnd"/>
      <w:r>
        <w:t>” - решаем задачи ЕГЭ по информатике. Знакомимся с регулярными выражениями.</w:t>
      </w:r>
    </w:p>
    <w:p w:rsidR="00817CB2" w:rsidRDefault="00817CB2">
      <w:pPr>
        <w:pStyle w:val="a4"/>
        <w:contextualSpacing w:val="0"/>
      </w:pPr>
      <w:bookmarkStart w:id="2" w:name="_s9wf6uo4rhbp" w:colFirst="0" w:colLast="0"/>
      <w:bookmarkEnd w:id="2"/>
    </w:p>
    <w:sdt>
      <w:sdtPr>
        <w:id w:val="40563079"/>
      </w:sdtPr>
      <w:sdtContent>
        <w:p w:rsidR="00817CB2" w:rsidRDefault="009206C5">
          <w:pPr>
            <w:pStyle w:val="normal"/>
            <w:ind w:left="360"/>
            <w:rPr>
              <w:color w:val="1155CC"/>
              <w:u w:val="single"/>
            </w:rPr>
          </w:pPr>
          <w:r>
            <w:fldChar w:fldCharType="begin"/>
          </w:r>
          <w:r w:rsidR="009A6BE0">
            <w:instrText xml:space="preserve"> TOC \h \u \z \n </w:instrText>
          </w:r>
          <w:r>
            <w:fldChar w:fldCharType="separate"/>
          </w:r>
          <w:hyperlink w:anchor="_3mybvbb82k03">
            <w:r w:rsidR="009A6BE0">
              <w:rPr>
                <w:color w:val="1155CC"/>
                <w:u w:val="single"/>
              </w:rPr>
              <w:t>Символы и строки</w:t>
            </w:r>
          </w:hyperlink>
        </w:p>
        <w:p w:rsidR="00817CB2" w:rsidRDefault="009206C5">
          <w:pPr>
            <w:pStyle w:val="normal"/>
            <w:ind w:left="720"/>
            <w:rPr>
              <w:color w:val="1155CC"/>
              <w:u w:val="single"/>
            </w:rPr>
          </w:pPr>
          <w:hyperlink w:anchor="_jmxu56n2gvcc">
            <w:r w:rsidR="009A6BE0">
              <w:rPr>
                <w:color w:val="1155CC"/>
                <w:u w:val="single"/>
              </w:rPr>
              <w:t>Символы char</w:t>
            </w:r>
          </w:hyperlink>
        </w:p>
        <w:p w:rsidR="00817CB2" w:rsidRDefault="009206C5">
          <w:pPr>
            <w:pStyle w:val="normal"/>
            <w:ind w:left="360"/>
            <w:rPr>
              <w:color w:val="1155CC"/>
              <w:u w:val="single"/>
            </w:rPr>
          </w:pPr>
          <w:hyperlink w:anchor="_t7nc4qiotrep">
            <w:r w:rsidR="009A6BE0">
              <w:rPr>
                <w:color w:val="1155CC"/>
                <w:u w:val="single"/>
              </w:rPr>
              <w:t>Неизменяемые строки</w:t>
            </w:r>
          </w:hyperlink>
        </w:p>
        <w:p w:rsidR="00817CB2" w:rsidRDefault="009206C5">
          <w:pPr>
            <w:pStyle w:val="normal"/>
            <w:ind w:left="1080"/>
            <w:rPr>
              <w:color w:val="1155CC"/>
              <w:u w:val="single"/>
            </w:rPr>
          </w:pPr>
          <w:hyperlink w:anchor="_3p691ry6pxs7">
            <w:r w:rsidR="009A6BE0">
              <w:rPr>
                <w:color w:val="1155CC"/>
                <w:u w:val="single"/>
              </w:rPr>
              <w:t>Compare и CompareTo</w:t>
            </w:r>
          </w:hyperlink>
        </w:p>
        <w:p w:rsidR="00817CB2" w:rsidRDefault="009206C5">
          <w:pPr>
            <w:pStyle w:val="normal"/>
            <w:ind w:left="360"/>
            <w:rPr>
              <w:color w:val="1155CC"/>
              <w:u w:val="single"/>
            </w:rPr>
          </w:pPr>
          <w:hyperlink w:anchor="_7o57ai13yquf">
            <w:r w:rsidR="009A6BE0">
              <w:rPr>
                <w:color w:val="1155CC"/>
                <w:u w:val="single"/>
              </w:rPr>
              <w:t>StringBuilder, StringReader и StringWriter</w:t>
            </w:r>
          </w:hyperlink>
        </w:p>
        <w:p w:rsidR="00817CB2" w:rsidRDefault="009206C5">
          <w:pPr>
            <w:pStyle w:val="normal"/>
            <w:ind w:left="360"/>
            <w:rPr>
              <w:color w:val="1155CC"/>
              <w:u w:val="single"/>
            </w:rPr>
          </w:pPr>
          <w:hyperlink w:anchor="_4cb4uxvh0nkh">
            <w:r w:rsidR="009A6BE0">
              <w:rPr>
                <w:color w:val="1155CC"/>
                <w:u w:val="single"/>
              </w:rPr>
              <w:t>Регулярные выражения</w:t>
            </w:r>
          </w:hyperlink>
        </w:p>
        <w:p w:rsidR="00817CB2" w:rsidRDefault="009206C5">
          <w:pPr>
            <w:pStyle w:val="normal"/>
            <w:ind w:left="720"/>
            <w:rPr>
              <w:color w:val="1155CC"/>
              <w:u w:val="single"/>
            </w:rPr>
          </w:pPr>
          <w:hyperlink w:anchor="_e3zzpkw8ts64">
            <w:r w:rsidR="009A6BE0">
              <w:rPr>
                <w:color w:val="1155CC"/>
                <w:u w:val="single"/>
              </w:rPr>
              <w:t>Метасимволы в регулярных выражениях</w:t>
            </w:r>
          </w:hyperlink>
        </w:p>
        <w:p w:rsidR="00817CB2" w:rsidRDefault="009206C5">
          <w:pPr>
            <w:pStyle w:val="normal"/>
            <w:ind w:left="720"/>
            <w:rPr>
              <w:color w:val="1155CC"/>
              <w:u w:val="single"/>
            </w:rPr>
          </w:pPr>
          <w:hyperlink w:anchor="_1ol5dsm7vrew">
            <w:r w:rsidR="009A6BE0">
              <w:rPr>
                <w:color w:val="1155CC"/>
                <w:u w:val="single"/>
              </w:rPr>
              <w:t>Использование регулярных выражений в C#</w:t>
            </w:r>
          </w:hyperlink>
        </w:p>
        <w:p w:rsidR="00817CB2" w:rsidRDefault="009206C5">
          <w:pPr>
            <w:pStyle w:val="normal"/>
            <w:ind w:left="360"/>
            <w:rPr>
              <w:color w:val="1155CC"/>
              <w:u w:val="single"/>
            </w:rPr>
          </w:pPr>
          <w:hyperlink w:anchor="_q832vabmctme">
            <w:r w:rsidR="009A6BE0">
              <w:rPr>
                <w:color w:val="1155CC"/>
                <w:u w:val="single"/>
              </w:rPr>
              <w:t>Практическая часть урока</w:t>
            </w:r>
          </w:hyperlink>
        </w:p>
        <w:p w:rsidR="00817CB2" w:rsidRDefault="009206C5">
          <w:pPr>
            <w:pStyle w:val="normal"/>
            <w:ind w:left="1080"/>
            <w:rPr>
              <w:color w:val="1155CC"/>
              <w:u w:val="single"/>
            </w:rPr>
          </w:pPr>
          <w:hyperlink w:anchor="_xvztt67quuao">
            <w:r w:rsidR="009A6BE0">
              <w:rPr>
                <w:color w:val="1155CC"/>
                <w:u w:val="single"/>
              </w:rPr>
              <w:t>Задача 1. Вывести все слова сообщения, которые начинаются и заканчиваются на одну и ту же букву.</w:t>
            </w:r>
          </w:hyperlink>
        </w:p>
        <w:p w:rsidR="00817CB2" w:rsidRDefault="009206C5">
          <w:pPr>
            <w:pStyle w:val="normal"/>
            <w:ind w:left="1080"/>
            <w:rPr>
              <w:color w:val="1155CC"/>
              <w:u w:val="single"/>
            </w:rPr>
          </w:pPr>
          <w:hyperlink w:anchor="_sg6ycnaybn11">
            <w:r w:rsidR="009A6BE0">
              <w:rPr>
                <w:color w:val="1155CC"/>
                <w:u w:val="single"/>
              </w:rPr>
              <w:t>Задача 2. Задача ЕГЭ. Частота символов.</w:t>
            </w:r>
          </w:hyperlink>
        </w:p>
        <w:p w:rsidR="00817CB2" w:rsidRDefault="009206C5">
          <w:pPr>
            <w:pStyle w:val="normal"/>
            <w:ind w:left="1080"/>
            <w:rPr>
              <w:color w:val="1155CC"/>
              <w:u w:val="single"/>
            </w:rPr>
          </w:pPr>
          <w:hyperlink w:anchor="_nmuxrp9wp3a7">
            <w:r w:rsidR="009A6BE0">
              <w:rPr>
                <w:color w:val="1155CC"/>
                <w:u w:val="single"/>
              </w:rPr>
              <w:t>Задача 3. Задача ЕГЭ. Логины.</w:t>
            </w:r>
          </w:hyperlink>
        </w:p>
        <w:p w:rsidR="00817CB2" w:rsidRDefault="009206C5">
          <w:pPr>
            <w:pStyle w:val="normal"/>
            <w:ind w:left="1080"/>
            <w:rPr>
              <w:color w:val="1155CC"/>
              <w:u w:val="single"/>
            </w:rPr>
          </w:pPr>
          <w:hyperlink w:anchor="_qxppzfy0h74d">
            <w:r w:rsidR="009A6BE0">
              <w:rPr>
                <w:color w:val="1155CC"/>
                <w:u w:val="single"/>
              </w:rPr>
              <w:t>Задача 4. Задача ЕГЭ. Олимпиады</w:t>
            </w:r>
          </w:hyperlink>
        </w:p>
        <w:p w:rsidR="00817CB2" w:rsidRDefault="009206C5">
          <w:pPr>
            <w:pStyle w:val="normal"/>
            <w:ind w:left="1080"/>
            <w:rPr>
              <w:color w:val="1155CC"/>
              <w:u w:val="single"/>
            </w:rPr>
          </w:pPr>
          <w:hyperlink w:anchor="_avlekl5iz4v">
            <w:r w:rsidR="009A6BE0">
              <w:rPr>
                <w:color w:val="1155CC"/>
                <w:u w:val="single"/>
              </w:rPr>
              <w:t>Задача 5. Задача ЕГЭ. Температура за 2008.</w:t>
            </w:r>
          </w:hyperlink>
        </w:p>
        <w:p w:rsidR="00817CB2" w:rsidRDefault="009206C5">
          <w:pPr>
            <w:pStyle w:val="normal"/>
            <w:ind w:left="1080"/>
            <w:rPr>
              <w:color w:val="1155CC"/>
              <w:u w:val="single"/>
            </w:rPr>
          </w:pPr>
          <w:hyperlink w:anchor="_a5la07rv6n9o">
            <w:r w:rsidR="009A6BE0">
              <w:rPr>
                <w:color w:val="1155CC"/>
                <w:u w:val="single"/>
              </w:rPr>
              <w:t>Задача 6. Заявление на отпуск.</w:t>
            </w:r>
          </w:hyperlink>
        </w:p>
        <w:p w:rsidR="00817CB2" w:rsidRDefault="009206C5">
          <w:pPr>
            <w:pStyle w:val="normal"/>
            <w:ind w:left="360"/>
            <w:rPr>
              <w:color w:val="1155CC"/>
              <w:u w:val="single"/>
            </w:rPr>
          </w:pPr>
          <w:hyperlink w:anchor="_3tfrjxxltv85">
            <w:r w:rsidR="009A6BE0">
              <w:rPr>
                <w:color w:val="1155CC"/>
                <w:u w:val="single"/>
              </w:rPr>
              <w:t>Домашнее задание</w:t>
            </w:r>
          </w:hyperlink>
        </w:p>
        <w:p w:rsidR="00817CB2" w:rsidRDefault="009206C5">
          <w:pPr>
            <w:pStyle w:val="normal"/>
            <w:ind w:left="360"/>
            <w:rPr>
              <w:color w:val="1155CC"/>
              <w:u w:val="single"/>
            </w:rPr>
          </w:pPr>
          <w:hyperlink w:anchor="_q7971z70gyms">
            <w:r w:rsidR="009A6BE0">
              <w:rPr>
                <w:color w:val="1155CC"/>
                <w:u w:val="single"/>
              </w:rPr>
              <w:t>Дополнительные материалы</w:t>
            </w:r>
          </w:hyperlink>
        </w:p>
        <w:p w:rsidR="00817CB2" w:rsidRDefault="009206C5">
          <w:pPr>
            <w:pStyle w:val="normal"/>
            <w:ind w:left="360"/>
            <w:rPr>
              <w:color w:val="1155CC"/>
              <w:u w:val="single"/>
            </w:rPr>
          </w:pPr>
          <w:hyperlink w:anchor="_yld03dg5e982">
            <w:r w:rsidR="009A6BE0">
              <w:rPr>
                <w:color w:val="1155CC"/>
                <w:u w:val="single"/>
              </w:rPr>
              <w:t>Используемая литература</w:t>
            </w:r>
          </w:hyperlink>
          <w:r>
            <w:fldChar w:fldCharType="end"/>
          </w:r>
        </w:p>
      </w:sdtContent>
    </w:sdt>
    <w:p w:rsidR="00817CB2" w:rsidRDefault="009A6BE0">
      <w:pPr>
        <w:pStyle w:val="1"/>
        <w:contextualSpacing w:val="0"/>
      </w:pPr>
      <w:bookmarkStart w:id="3" w:name="_3mybvbb82k03" w:colFirst="0" w:colLast="0"/>
      <w:bookmarkEnd w:id="3"/>
      <w:r>
        <w:t>Символы и строки</w:t>
      </w:r>
    </w:p>
    <w:p w:rsidR="00817CB2" w:rsidRDefault="009A6BE0">
      <w:pPr>
        <w:pStyle w:val="normal"/>
      </w:pPr>
      <w:r>
        <w:t xml:space="preserve">Обработка текстовой информации является одной из самых распространенных задач современного программирования. </w:t>
      </w:r>
      <w:proofErr w:type="gramStart"/>
      <w:r>
        <w:t>С</w:t>
      </w:r>
      <w:proofErr w:type="gramEnd"/>
      <w:r>
        <w:t xml:space="preserve"># предоставляет </w:t>
      </w:r>
      <w:proofErr w:type="gramStart"/>
      <w:r>
        <w:t>для</w:t>
      </w:r>
      <w:proofErr w:type="gramEnd"/>
      <w:r>
        <w:t xml:space="preserve"> ее решения широкий набор средств: символы </w:t>
      </w:r>
      <w:proofErr w:type="spellStart"/>
      <w:r>
        <w:t>char</w:t>
      </w:r>
      <w:proofErr w:type="spellEnd"/>
      <w:r>
        <w:t xml:space="preserve">, неизменяемые строки </w:t>
      </w:r>
      <w:proofErr w:type="spellStart"/>
      <w:r>
        <w:t>string</w:t>
      </w:r>
      <w:proofErr w:type="spellEnd"/>
      <w:r>
        <w:t xml:space="preserve">, изменяемые строки </w:t>
      </w:r>
      <w:proofErr w:type="spellStart"/>
      <w:r>
        <w:t>StringBuider</w:t>
      </w:r>
      <w:proofErr w:type="spellEnd"/>
      <w:r>
        <w:t xml:space="preserve"> и регулярные выражения </w:t>
      </w:r>
      <w:proofErr w:type="spellStart"/>
      <w:r>
        <w:t>Regex</w:t>
      </w:r>
      <w:proofErr w:type="spellEnd"/>
      <w:r>
        <w:t>. В данном разделе мы рассмотрим работу с символами, неизменяемыми и изменяемыми строками.</w:t>
      </w:r>
    </w:p>
    <w:p w:rsidR="00817CB2" w:rsidRDefault="009A6BE0">
      <w:pPr>
        <w:pStyle w:val="2"/>
        <w:contextualSpacing w:val="0"/>
      </w:pPr>
      <w:bookmarkStart w:id="4" w:name="_jmxu56n2gvcc" w:colFirst="0" w:colLast="0"/>
      <w:bookmarkEnd w:id="4"/>
      <w:r>
        <w:t xml:space="preserve">Символы </w:t>
      </w:r>
      <w:proofErr w:type="spellStart"/>
      <w:r>
        <w:t>char</w:t>
      </w:r>
      <w:proofErr w:type="spellEnd"/>
    </w:p>
    <w:p w:rsidR="00817CB2" w:rsidRDefault="009A6BE0">
      <w:pPr>
        <w:pStyle w:val="normal"/>
      </w:pPr>
      <w:r>
        <w:t xml:space="preserve">Символьный тип </w:t>
      </w:r>
      <w:proofErr w:type="spellStart"/>
      <w:r>
        <w:t>char</w:t>
      </w:r>
      <w:proofErr w:type="spellEnd"/>
      <w:r>
        <w:t xml:space="preserve"> предназначен для хранения символа в кодировке </w:t>
      </w:r>
      <w:proofErr w:type="spellStart"/>
      <w:r>
        <w:t>Unicode</w:t>
      </w:r>
      <w:proofErr w:type="spellEnd"/>
      <w:r>
        <w:t>. Символьный тип относится к встроенным типам данных</w:t>
      </w:r>
      <w:proofErr w:type="gramStart"/>
      <w:r>
        <w:t xml:space="preserve"> С</w:t>
      </w:r>
      <w:proofErr w:type="gramEnd"/>
      <w:r>
        <w:t xml:space="preserve"># и соответствует стандартному классу </w:t>
      </w:r>
      <w:proofErr w:type="spellStart"/>
      <w:r>
        <w:t>Сhar</w:t>
      </w:r>
      <w:proofErr w:type="spellEnd"/>
      <w:r>
        <w:t xml:space="preserve"> библиотеки .</w:t>
      </w:r>
      <w:proofErr w:type="spellStart"/>
      <w:r>
        <w:t>Net</w:t>
      </w:r>
      <w:proofErr w:type="spellEnd"/>
      <w:r>
        <w:t xml:space="preserve"> из пространства имен </w:t>
      </w:r>
      <w:proofErr w:type="spellStart"/>
      <w:r>
        <w:t>System</w:t>
      </w:r>
      <w:proofErr w:type="spellEnd"/>
      <w:r>
        <w:t xml:space="preserve">. В этом классе определены статические методы, позволяющие задавать вид и категорию символа, а также преобразовывать символ в верхний или нижний регистр, в число. </w:t>
      </w:r>
    </w:p>
    <w:p w:rsidR="00817CB2" w:rsidRDefault="009A6BE0">
      <w:pPr>
        <w:pStyle w:val="normal"/>
      </w:pPr>
      <w:r>
        <w:t>Рассмотрим основные методы:</w:t>
      </w:r>
    </w:p>
    <w:tbl>
      <w:tblPr>
        <w:tblStyle w:val="a5"/>
        <w:tblW w:w="96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250"/>
        <w:gridCol w:w="7380"/>
      </w:tblGrid>
      <w:tr w:rsidR="00817CB2">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Метод</w:t>
            </w:r>
          </w:p>
        </w:tc>
        <w:tc>
          <w:tcPr>
            <w:tcW w:w="738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Описание</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GetNumericValue</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числовое значение символа, если он является цифрой, и -1 в противном случае.</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GetUnicodeCategory</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категорию Unicode-символа.</w:t>
            </w:r>
          </w:p>
          <w:p w:rsidR="00817CB2" w:rsidRDefault="009A6BE0">
            <w:pPr>
              <w:pStyle w:val="normal"/>
              <w:jc w:val="both"/>
            </w:pPr>
            <w:r>
              <w:t xml:space="preserve">В </w:t>
            </w:r>
            <w:proofErr w:type="spellStart"/>
            <w:r>
              <w:t>Unicode</w:t>
            </w:r>
            <w:proofErr w:type="spellEnd"/>
            <w:r>
              <w:t xml:space="preserve"> символы разделены на категории, например, цифры (</w:t>
            </w:r>
            <w:proofErr w:type="spellStart"/>
            <w:r>
              <w:t>DecimalDigitNumber</w:t>
            </w:r>
            <w:proofErr w:type="spellEnd"/>
            <w:r>
              <w:t>), римские цифры (</w:t>
            </w:r>
            <w:proofErr w:type="spellStart"/>
            <w:r>
              <w:t>LetterNumber</w:t>
            </w:r>
            <w:proofErr w:type="spellEnd"/>
            <w:r>
              <w:t>), разделители строк (</w:t>
            </w:r>
            <w:proofErr w:type="spellStart"/>
            <w:r>
              <w:t>LineSeparator</w:t>
            </w:r>
            <w:proofErr w:type="spellEnd"/>
            <w:r>
              <w:t>), буквы в нижнем регистре (</w:t>
            </w:r>
            <w:proofErr w:type="spellStart"/>
            <w:r>
              <w:t>LowercaseLetter</w:t>
            </w:r>
            <w:proofErr w:type="spellEnd"/>
            <w:r>
              <w:t>) и т.д.</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IsControl</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управляющим.</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IsDigit</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десятичной цифрой.</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IsLetter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буквой.</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IsLetterOrDigit</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буквой или десятичной цифрой.</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lastRenderedPageBreak/>
              <w:t>IsLower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задан в нижнем регистре.</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IsNumber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числом (десятичным или шестнадцатеричным).</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IsPunctuation</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знаком препинания.</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IsSeparator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разделителем.</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IsUpper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задан в нижнем регистре.</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IsWhiteSpace</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пробельным (пробел, перевод строки, возврат каретки).</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Parse</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строку в символ (строка должна состоять из одного символа).</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ToLower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символ в нижний регистр</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ToUpper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символ в верхний регистр</w:t>
            </w:r>
          </w:p>
        </w:tc>
      </w:tr>
    </w:tbl>
    <w:p w:rsidR="00817CB2" w:rsidRDefault="00817CB2">
      <w:pPr>
        <w:pStyle w:val="normal"/>
      </w:pPr>
    </w:p>
    <w:p w:rsidR="00817CB2" w:rsidRDefault="00817CB2">
      <w:pPr>
        <w:pStyle w:val="normal"/>
      </w:pPr>
    </w:p>
    <w:p w:rsidR="00817CB2" w:rsidRDefault="009A6BE0">
      <w:pPr>
        <w:pStyle w:val="normal"/>
      </w:pPr>
      <w:r>
        <w:br w:type="page"/>
      </w:r>
    </w:p>
    <w:p w:rsidR="00817CB2" w:rsidRDefault="00817CB2">
      <w:pPr>
        <w:pStyle w:val="normal"/>
      </w:pPr>
    </w:p>
    <w:p w:rsidR="00817CB2" w:rsidRDefault="009A6BE0">
      <w:pPr>
        <w:pStyle w:val="normal"/>
      </w:pPr>
      <w:r>
        <w:t>Пример:</w:t>
      </w:r>
    </w:p>
    <w:tbl>
      <w:tblPr>
        <w:tblStyle w:val="a6"/>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A13B09" w:rsidRPr="00A13B09" w:rsidRDefault="009206C5" w:rsidP="00A13B09">
            <w:pPr>
              <w:keepNext/>
              <w:keepLines/>
              <w:autoSpaceDE w:val="0"/>
              <w:autoSpaceDN w:val="0"/>
              <w:adjustRightInd w:val="0"/>
              <w:spacing w:before="0" w:after="0" w:line="240" w:lineRule="auto"/>
              <w:contextualSpacing/>
              <w:rPr>
                <w:ins w:id="5" w:author="SVFrolov" w:date="2017-08-14T16:26:00Z"/>
                <w:rFonts w:ascii="Consolas" w:hAnsi="Consolas" w:cs="Consolas"/>
                <w:color w:val="000000"/>
                <w:sz w:val="19"/>
                <w:szCs w:val="19"/>
                <w:highlight w:val="white"/>
                <w:lang w:val="en-US"/>
                <w:rPrChange w:id="6" w:author="SVFrolov" w:date="2017-08-14T16:26:00Z">
                  <w:rPr>
                    <w:ins w:id="7" w:author="SVFrolov" w:date="2017-08-14T16:26:00Z"/>
                    <w:rFonts w:ascii="Consolas" w:hAnsi="Consolas" w:cs="Consolas"/>
                    <w:color w:val="000000"/>
                    <w:sz w:val="19"/>
                    <w:szCs w:val="19"/>
                    <w:highlight w:val="white"/>
                  </w:rPr>
                </w:rPrChange>
              </w:rPr>
            </w:pPr>
            <w:ins w:id="8" w:author="SVFrolov" w:date="2017-08-14T16:26:00Z">
              <w:r w:rsidRPr="009206C5">
                <w:rPr>
                  <w:rFonts w:ascii="Consolas" w:hAnsi="Consolas" w:cs="Consolas"/>
                  <w:color w:val="0000FF"/>
                  <w:sz w:val="19"/>
                  <w:szCs w:val="19"/>
                  <w:highlight w:val="white"/>
                  <w:lang w:val="en-US"/>
                  <w:rPrChange w:id="9" w:author="SVFrolov" w:date="2017-08-14T16:26:00Z">
                    <w:rPr>
                      <w:rFonts w:ascii="Consolas" w:hAnsi="Consolas" w:cs="Consolas"/>
                      <w:color w:val="0000FF"/>
                      <w:sz w:val="19"/>
                      <w:szCs w:val="19"/>
                      <w:highlight w:val="white"/>
                    </w:rPr>
                  </w:rPrChange>
                </w:rPr>
                <w:t>using</w:t>
              </w:r>
              <w:r w:rsidRPr="009206C5">
                <w:rPr>
                  <w:rFonts w:ascii="Consolas" w:hAnsi="Consolas" w:cs="Consolas"/>
                  <w:color w:val="000000"/>
                  <w:sz w:val="19"/>
                  <w:szCs w:val="19"/>
                  <w:highlight w:val="white"/>
                  <w:lang w:val="en-US"/>
                  <w:rPrChange w:id="10" w:author="SVFrolov" w:date="2017-08-14T16:26:00Z">
                    <w:rPr>
                      <w:rFonts w:ascii="Consolas" w:hAnsi="Consolas" w:cs="Consolas"/>
                      <w:color w:val="000000"/>
                      <w:sz w:val="19"/>
                      <w:szCs w:val="19"/>
                      <w:highlight w:val="white"/>
                    </w:rPr>
                  </w:rPrChange>
                </w:rPr>
                <w:t xml:space="preserve"> System;</w:t>
              </w:r>
            </w:ins>
          </w:p>
          <w:p w:rsidR="00A13B09" w:rsidRPr="00A13B09" w:rsidRDefault="00A13B09" w:rsidP="00A13B09">
            <w:pPr>
              <w:autoSpaceDE w:val="0"/>
              <w:autoSpaceDN w:val="0"/>
              <w:adjustRightInd w:val="0"/>
              <w:spacing w:before="0" w:after="0" w:line="240" w:lineRule="auto"/>
              <w:rPr>
                <w:ins w:id="11" w:author="SVFrolov" w:date="2017-08-14T16:26:00Z"/>
                <w:rFonts w:ascii="Consolas" w:hAnsi="Consolas" w:cs="Consolas"/>
                <w:color w:val="000000"/>
                <w:sz w:val="19"/>
                <w:szCs w:val="19"/>
                <w:highlight w:val="white"/>
                <w:lang w:val="en-US"/>
                <w:rPrChange w:id="12" w:author="SVFrolov" w:date="2017-08-14T16:26:00Z">
                  <w:rPr>
                    <w:ins w:id="13" w:author="SVFrolov" w:date="2017-08-14T16:26:00Z"/>
                    <w:rFonts w:ascii="Consolas" w:hAnsi="Consolas" w:cs="Consolas"/>
                    <w:color w:val="000000"/>
                    <w:sz w:val="19"/>
                    <w:szCs w:val="19"/>
                    <w:highlight w:val="white"/>
                  </w:rPr>
                </w:rPrChange>
              </w:rPr>
            </w:pPr>
          </w:p>
          <w:p w:rsidR="00A13B09" w:rsidRPr="00A13B09" w:rsidRDefault="009206C5" w:rsidP="00A13B09">
            <w:pPr>
              <w:autoSpaceDE w:val="0"/>
              <w:autoSpaceDN w:val="0"/>
              <w:adjustRightInd w:val="0"/>
              <w:spacing w:before="0" w:after="0" w:line="240" w:lineRule="auto"/>
              <w:rPr>
                <w:ins w:id="14" w:author="SVFrolov" w:date="2017-08-14T16:26:00Z"/>
                <w:rFonts w:ascii="Consolas" w:hAnsi="Consolas" w:cs="Consolas"/>
                <w:color w:val="000000"/>
                <w:sz w:val="19"/>
                <w:szCs w:val="19"/>
                <w:highlight w:val="white"/>
                <w:lang w:val="en-US"/>
                <w:rPrChange w:id="15" w:author="SVFrolov" w:date="2017-08-14T16:26:00Z">
                  <w:rPr>
                    <w:ins w:id="16" w:author="SVFrolov" w:date="2017-08-14T16:26:00Z"/>
                    <w:rFonts w:ascii="Consolas" w:hAnsi="Consolas" w:cs="Consolas"/>
                    <w:color w:val="000000"/>
                    <w:sz w:val="19"/>
                    <w:szCs w:val="19"/>
                    <w:highlight w:val="white"/>
                  </w:rPr>
                </w:rPrChange>
              </w:rPr>
            </w:pPr>
            <w:ins w:id="17" w:author="SVFrolov" w:date="2017-08-14T16:26:00Z">
              <w:r w:rsidRPr="009206C5">
                <w:rPr>
                  <w:rFonts w:ascii="Consolas" w:hAnsi="Consolas" w:cs="Consolas"/>
                  <w:color w:val="0000FF"/>
                  <w:sz w:val="19"/>
                  <w:szCs w:val="19"/>
                  <w:highlight w:val="white"/>
                  <w:lang w:val="en-US"/>
                  <w:rPrChange w:id="18" w:author="SVFrolov" w:date="2017-08-14T16:26:00Z">
                    <w:rPr>
                      <w:rFonts w:ascii="Consolas" w:hAnsi="Consolas" w:cs="Consolas"/>
                      <w:color w:val="0000FF"/>
                      <w:sz w:val="19"/>
                      <w:szCs w:val="19"/>
                      <w:highlight w:val="white"/>
                    </w:rPr>
                  </w:rPrChange>
                </w:rPr>
                <w:t>class</w:t>
              </w:r>
              <w:r w:rsidRPr="009206C5">
                <w:rPr>
                  <w:rFonts w:ascii="Consolas" w:hAnsi="Consolas" w:cs="Consolas"/>
                  <w:color w:val="000000"/>
                  <w:sz w:val="19"/>
                  <w:szCs w:val="19"/>
                  <w:highlight w:val="white"/>
                  <w:lang w:val="en-US"/>
                  <w:rPrChange w:id="19" w:author="SVFrolov" w:date="2017-08-14T16:26:00Z">
                    <w:rPr>
                      <w:rFonts w:ascii="Consolas" w:hAnsi="Consolas" w:cs="Consolas"/>
                      <w:color w:val="000000"/>
                      <w:sz w:val="19"/>
                      <w:szCs w:val="19"/>
                      <w:highlight w:val="white"/>
                    </w:rPr>
                  </w:rPrChange>
                </w:rPr>
                <w:t xml:space="preserve"> </w:t>
              </w:r>
              <w:r w:rsidRPr="009206C5">
                <w:rPr>
                  <w:rFonts w:ascii="Consolas" w:hAnsi="Consolas" w:cs="Consolas"/>
                  <w:color w:val="2B91AF"/>
                  <w:sz w:val="19"/>
                  <w:szCs w:val="19"/>
                  <w:highlight w:val="white"/>
                  <w:lang w:val="en-US"/>
                  <w:rPrChange w:id="20" w:author="SVFrolov" w:date="2017-08-14T16:26:00Z">
                    <w:rPr>
                      <w:rFonts w:ascii="Consolas" w:hAnsi="Consolas" w:cs="Consolas"/>
                      <w:color w:val="2B91AF"/>
                      <w:sz w:val="19"/>
                      <w:szCs w:val="19"/>
                      <w:highlight w:val="white"/>
                    </w:rPr>
                  </w:rPrChange>
                </w:rPr>
                <w:t>Program</w:t>
              </w:r>
            </w:ins>
          </w:p>
          <w:p w:rsidR="00A13B09" w:rsidRPr="00A13B09" w:rsidRDefault="009206C5" w:rsidP="00A13B09">
            <w:pPr>
              <w:pStyle w:val="normal"/>
              <w:widowControl w:val="0"/>
              <w:spacing w:before="0" w:after="0" w:line="240" w:lineRule="auto"/>
              <w:rPr>
                <w:color w:val="000088"/>
                <w:lang w:val="en-US"/>
              </w:rPr>
            </w:pPr>
            <w:ins w:id="21" w:author="SVFrolov" w:date="2017-08-14T16:26:00Z">
              <w:r w:rsidRPr="009206C5">
                <w:rPr>
                  <w:rFonts w:ascii="Consolas" w:hAnsi="Consolas" w:cs="Consolas"/>
                  <w:color w:val="000000"/>
                  <w:sz w:val="19"/>
                  <w:szCs w:val="19"/>
                  <w:highlight w:val="white"/>
                  <w:lang w:val="en-US"/>
                  <w:rPrChange w:id="22" w:author="SVFrolov" w:date="2017-08-14T16:26:00Z">
                    <w:rPr>
                      <w:rFonts w:ascii="Consolas" w:hAnsi="Consolas" w:cs="Consolas"/>
                      <w:color w:val="000000"/>
                      <w:sz w:val="19"/>
                      <w:szCs w:val="19"/>
                      <w:highlight w:val="white"/>
                    </w:rPr>
                  </w:rPrChange>
                </w:rPr>
                <w:t>{</w:t>
              </w:r>
            </w:ins>
          </w:p>
          <w:p w:rsidR="00817CB2" w:rsidRPr="00A13B09" w:rsidRDefault="00120663">
            <w:pPr>
              <w:pStyle w:val="normal"/>
              <w:widowControl w:val="0"/>
              <w:spacing w:before="0" w:after="0" w:line="240" w:lineRule="auto"/>
              <w:rPr>
                <w:color w:val="000000"/>
                <w:lang w:val="en-US"/>
              </w:rPr>
            </w:pPr>
            <w:ins w:id="23" w:author="SVFrolov" w:date="2017-08-14T16:27:00Z">
              <w:r>
                <w:rPr>
                  <w:color w:val="000088"/>
                  <w:lang w:val="en-US"/>
                </w:rPr>
                <w:t xml:space="preserve">  </w:t>
              </w:r>
            </w:ins>
            <w:r w:rsidR="009A6BE0" w:rsidRPr="00A13B09">
              <w:rPr>
                <w:color w:val="000088"/>
                <w:lang w:val="en-US"/>
              </w:rPr>
              <w:t>static</w:t>
            </w:r>
            <w:r w:rsidR="009A6BE0" w:rsidRPr="00A13B09">
              <w:rPr>
                <w:color w:val="000000"/>
                <w:lang w:val="en-US"/>
              </w:rPr>
              <w:t xml:space="preserve"> </w:t>
            </w:r>
            <w:r w:rsidR="009A6BE0" w:rsidRPr="00A13B09">
              <w:rPr>
                <w:color w:val="000088"/>
                <w:lang w:val="en-US"/>
              </w:rPr>
              <w:t>void</w:t>
            </w:r>
            <w:r w:rsidR="009A6BE0" w:rsidRPr="00A13B09">
              <w:rPr>
                <w:color w:val="000000"/>
                <w:lang w:val="en-US"/>
              </w:rPr>
              <w:t xml:space="preserve"> </w:t>
            </w:r>
            <w:r w:rsidR="009A6BE0" w:rsidRPr="00A13B09">
              <w:rPr>
                <w:color w:val="660066"/>
                <w:lang w:val="en-US"/>
              </w:rPr>
              <w:t>Main</w:t>
            </w:r>
            <w:r w:rsidR="009A6BE0"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try</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char</w:t>
            </w:r>
            <w:r w:rsidRPr="00A13B09">
              <w:rPr>
                <w:color w:val="000000"/>
                <w:lang w:val="en-US"/>
              </w:rPr>
              <w:t xml:space="preserve"> b </w:t>
            </w:r>
            <w:r w:rsidRPr="00A13B09">
              <w:rPr>
                <w:color w:val="666600"/>
                <w:lang w:val="en-US"/>
              </w:rPr>
              <w:t>=</w:t>
            </w:r>
            <w:r w:rsidRPr="00A13B09">
              <w:rPr>
                <w:color w:val="000000"/>
                <w:lang w:val="en-US"/>
              </w:rPr>
              <w:t xml:space="preserve"> </w:t>
            </w:r>
            <w:r w:rsidRPr="00A13B09">
              <w:rPr>
                <w:color w:val="008800"/>
                <w:lang w:val="en-US"/>
              </w:rPr>
              <w:t>'B'</w:t>
            </w:r>
            <w:r w:rsidRPr="00A13B09">
              <w:rPr>
                <w:color w:val="666600"/>
                <w:lang w:val="en-US"/>
              </w:rPr>
              <w:t>,</w:t>
            </w:r>
            <w:r w:rsidRPr="00A13B09">
              <w:rPr>
                <w:color w:val="000000"/>
                <w:lang w:val="en-US"/>
              </w:rPr>
              <w:t xml:space="preserve"> c </w:t>
            </w:r>
            <w:r w:rsidRPr="00A13B09">
              <w:rPr>
                <w:color w:val="666600"/>
                <w:lang w:val="en-US"/>
              </w:rPr>
              <w:t>=</w:t>
            </w:r>
            <w:r w:rsidRPr="00A13B09">
              <w:rPr>
                <w:color w:val="000000"/>
                <w:lang w:val="en-US"/>
              </w:rPr>
              <w:t xml:space="preserve"> </w:t>
            </w:r>
            <w:r w:rsidRPr="00A13B09">
              <w:rPr>
                <w:color w:val="008800"/>
                <w:lang w:val="en-US"/>
              </w:rPr>
              <w:t>'\x64'</w:t>
            </w:r>
            <w:r w:rsidRPr="00A13B09">
              <w:rPr>
                <w:color w:val="666600"/>
                <w:lang w:val="en-US"/>
              </w:rPr>
              <w:t>,</w:t>
            </w:r>
            <w:r w:rsidRPr="00A13B09">
              <w:rPr>
                <w:color w:val="000000"/>
                <w:lang w:val="en-US"/>
              </w:rPr>
              <w:t xml:space="preserve"> d </w:t>
            </w:r>
            <w:r w:rsidRPr="00A13B09">
              <w:rPr>
                <w:color w:val="666600"/>
                <w:lang w:val="en-US"/>
              </w:rPr>
              <w:t>=</w:t>
            </w:r>
            <w:r w:rsidRPr="00A13B09">
              <w:rPr>
                <w:color w:val="000000"/>
                <w:lang w:val="en-US"/>
              </w:rPr>
              <w:t xml:space="preserve"> </w:t>
            </w:r>
            <w:r w:rsidRPr="00A13B09">
              <w:rPr>
                <w:color w:val="008800"/>
                <w:lang w:val="en-US"/>
              </w:rPr>
              <w:t>'\</w:t>
            </w:r>
            <w:proofErr w:type="spellStart"/>
            <w:r w:rsidRPr="00A13B09">
              <w:rPr>
                <w:color w:val="008800"/>
                <w:lang w:val="en-US"/>
              </w:rPr>
              <w:t>uffff</w:t>
            </w:r>
            <w:proofErr w:type="spellEnd"/>
            <w:r w:rsidRPr="00A13B09">
              <w:rPr>
                <w:color w:val="0088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"{0}, {1}, {2}"</w:t>
            </w:r>
            <w:r w:rsidRPr="00A13B09">
              <w:rPr>
                <w:color w:val="666600"/>
                <w:lang w:val="en-US"/>
              </w:rPr>
              <w:t>,</w:t>
            </w:r>
            <w:r w:rsidRPr="00A13B09">
              <w:rPr>
                <w:color w:val="000000"/>
                <w:lang w:val="en-US"/>
              </w:rPr>
              <w:t xml:space="preserve"> b</w:t>
            </w:r>
            <w:r w:rsidRPr="00A13B09">
              <w:rPr>
                <w:color w:val="666600"/>
                <w:lang w:val="en-US"/>
              </w:rPr>
              <w:t>,</w:t>
            </w:r>
            <w:r w:rsidRPr="00A13B09">
              <w:rPr>
                <w:color w:val="000000"/>
                <w:lang w:val="en-US"/>
              </w:rPr>
              <w:t xml:space="preserve"> c</w:t>
            </w:r>
            <w:r w:rsidRPr="00A13B09">
              <w:rPr>
                <w:color w:val="666600"/>
                <w:lang w:val="en-US"/>
              </w:rPr>
              <w:t>,</w:t>
            </w:r>
            <w:r w:rsidRPr="00A13B09">
              <w:rPr>
                <w:color w:val="000000"/>
                <w:lang w:val="en-US"/>
              </w:rPr>
              <w:t xml:space="preserve"> d</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"{0}, {1}, {2}"</w:t>
            </w:r>
            <w:r w:rsidRPr="00A13B09">
              <w:rPr>
                <w:color w:val="666600"/>
                <w:lang w:val="en-US"/>
              </w:rPr>
              <w:t>,</w:t>
            </w:r>
            <w:r w:rsidRPr="00A13B09">
              <w:rPr>
                <w:color w:val="000000"/>
                <w:lang w:val="en-US"/>
              </w:rPr>
              <w:t xml:space="preserve"> </w:t>
            </w:r>
            <w:proofErr w:type="spellStart"/>
            <w:r w:rsidRPr="00A13B09">
              <w:rPr>
                <w:color w:val="000088"/>
                <w:lang w:val="en-US"/>
              </w:rPr>
              <w:t>char</w:t>
            </w:r>
            <w:r w:rsidRPr="00A13B09">
              <w:rPr>
                <w:color w:val="666600"/>
                <w:lang w:val="en-US"/>
              </w:rPr>
              <w:t>.</w:t>
            </w:r>
            <w:r w:rsidRPr="00A13B09">
              <w:rPr>
                <w:color w:val="660066"/>
                <w:lang w:val="en-US"/>
              </w:rPr>
              <w:t>ToLower</w:t>
            </w:r>
            <w:proofErr w:type="spellEnd"/>
            <w:r w:rsidRPr="00A13B09">
              <w:rPr>
                <w:color w:val="666600"/>
                <w:lang w:val="en-US"/>
              </w:rPr>
              <w:t>(</w:t>
            </w:r>
            <w:r w:rsidRPr="00A13B09">
              <w:rPr>
                <w:color w:val="000000"/>
                <w:lang w:val="en-US"/>
              </w:rPr>
              <w:t>b</w:t>
            </w:r>
            <w:r w:rsidRPr="00A13B09">
              <w:rPr>
                <w:color w:val="666600"/>
                <w:lang w:val="en-US"/>
              </w:rPr>
              <w:t>),</w:t>
            </w:r>
            <w:r w:rsidRPr="00A13B09">
              <w:rPr>
                <w:color w:val="000000"/>
                <w:lang w:val="en-US"/>
              </w:rPr>
              <w:t xml:space="preserve"> </w:t>
            </w:r>
            <w:proofErr w:type="spellStart"/>
            <w:r w:rsidRPr="00A13B09">
              <w:rPr>
                <w:color w:val="000088"/>
                <w:lang w:val="en-US"/>
              </w:rPr>
              <w:t>char</w:t>
            </w:r>
            <w:r w:rsidRPr="00A13B09">
              <w:rPr>
                <w:color w:val="666600"/>
                <w:lang w:val="en-US"/>
              </w:rPr>
              <w:t>.</w:t>
            </w:r>
            <w:r w:rsidRPr="00A13B09">
              <w:rPr>
                <w:color w:val="660066"/>
                <w:lang w:val="en-US"/>
              </w:rPr>
              <w:t>ToUpper</w:t>
            </w:r>
            <w:proofErr w:type="spellEnd"/>
            <w:r w:rsidRPr="00A13B09">
              <w:rPr>
                <w:color w:val="666600"/>
                <w:lang w:val="en-US"/>
              </w:rPr>
              <w:t>(</w:t>
            </w:r>
            <w:r w:rsidRPr="00A13B09">
              <w:rPr>
                <w:color w:val="000000"/>
                <w:lang w:val="en-US"/>
              </w:rPr>
              <w:t>c</w:t>
            </w:r>
            <w:r w:rsidRPr="00A13B09">
              <w:rPr>
                <w:color w:val="666600"/>
                <w:lang w:val="en-US"/>
              </w:rPr>
              <w:t>),</w:t>
            </w:r>
            <w:r w:rsidRPr="00A13B09">
              <w:rPr>
                <w:color w:val="000000"/>
                <w:lang w:val="en-US"/>
              </w:rPr>
              <w:t xml:space="preserve"> </w:t>
            </w:r>
            <w:proofErr w:type="spellStart"/>
            <w:r w:rsidRPr="00A13B09">
              <w:rPr>
                <w:color w:val="000088"/>
                <w:lang w:val="en-US"/>
              </w:rPr>
              <w:t>char</w:t>
            </w:r>
            <w:r w:rsidRPr="00A13B09">
              <w:rPr>
                <w:color w:val="666600"/>
                <w:lang w:val="en-US"/>
              </w:rPr>
              <w:t>.</w:t>
            </w:r>
            <w:r w:rsidRPr="00A13B09">
              <w:rPr>
                <w:color w:val="660066"/>
                <w:lang w:val="en-US"/>
              </w:rPr>
              <w:t>GetNumericValue</w:t>
            </w:r>
            <w:proofErr w:type="spellEnd"/>
            <w:r w:rsidRPr="00A13B09">
              <w:rPr>
                <w:color w:val="666600"/>
                <w:lang w:val="en-US"/>
              </w:rPr>
              <w:t>(</w:t>
            </w:r>
            <w:r w:rsidRPr="00A13B09">
              <w:rPr>
                <w:color w:val="000000"/>
                <w:lang w:val="en-US"/>
              </w:rPr>
              <w:t>d</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char</w:t>
            </w:r>
            <w:proofErr w:type="spellEnd"/>
            <w:r>
              <w:rPr>
                <w:color w:val="000000"/>
              </w:rPr>
              <w:t xml:space="preserve"> </w:t>
            </w:r>
            <w:proofErr w:type="spellStart"/>
            <w:r>
              <w:rPr>
                <w:color w:val="000000"/>
              </w:rPr>
              <w:t>a</w:t>
            </w:r>
            <w:proofErr w:type="spellEnd"/>
            <w:r>
              <w:rPr>
                <w:color w:val="0000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do</w:t>
            </w:r>
            <w:proofErr w:type="spellEnd"/>
            <w:r>
              <w:rPr>
                <w:color w:val="000000"/>
              </w:rPr>
              <w:tab/>
            </w:r>
            <w:r>
              <w:rPr>
                <w:color w:val="880000"/>
              </w:rPr>
              <w:t xml:space="preserve">// цикл выполняется до тех пор, пока не ввели символ </w:t>
            </w:r>
            <w:proofErr w:type="spellStart"/>
            <w:r>
              <w:rPr>
                <w:color w:val="880000"/>
              </w:rPr>
              <w:t>e</w:t>
            </w:r>
            <w:proofErr w:type="spellEnd"/>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Введите</w:t>
            </w:r>
            <w:r w:rsidRPr="00A13B09">
              <w:rPr>
                <w:color w:val="008800"/>
                <w:lang w:val="en-US"/>
              </w:rPr>
              <w:t xml:space="preserve"> </w:t>
            </w:r>
            <w:r>
              <w:rPr>
                <w:color w:val="008800"/>
              </w:rPr>
              <w:t>символ</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a </w:t>
            </w:r>
            <w:r w:rsidRPr="00A13B09">
              <w:rPr>
                <w:color w:val="666600"/>
                <w:lang w:val="en-US"/>
              </w:rPr>
              <w:t>=</w:t>
            </w:r>
            <w:r w:rsidRPr="00A13B09">
              <w:rPr>
                <w:color w:val="000000"/>
                <w:lang w:val="en-US"/>
              </w:rPr>
              <w:t xml:space="preserve"> </w:t>
            </w:r>
            <w:proofErr w:type="spellStart"/>
            <w:r w:rsidRPr="00A13B09">
              <w:rPr>
                <w:color w:val="000088"/>
                <w:lang w:val="en-US"/>
              </w:rPr>
              <w:t>char</w:t>
            </w:r>
            <w:r w:rsidRPr="00A13B09">
              <w:rPr>
                <w:color w:val="666600"/>
                <w:lang w:val="en-US"/>
              </w:rPr>
              <w:t>.</w:t>
            </w:r>
            <w:r w:rsidRPr="00A13B09">
              <w:rPr>
                <w:color w:val="660066"/>
                <w:lang w:val="en-US"/>
              </w:rPr>
              <w:t>Parse</w:t>
            </w:r>
            <w:proofErr w:type="spellEnd"/>
            <w:r w:rsidRPr="00A13B09">
              <w:rPr>
                <w:color w:val="666600"/>
                <w:lang w:val="en-US"/>
              </w:rPr>
              <w:t>(</w:t>
            </w:r>
            <w:proofErr w:type="spellStart"/>
            <w:r w:rsidRPr="00A13B09">
              <w:rPr>
                <w:color w:val="660066"/>
                <w:lang w:val="en-US"/>
              </w:rPr>
              <w:t>Console</w:t>
            </w:r>
            <w:r w:rsidRPr="00A13B09">
              <w:rPr>
                <w:color w:val="666600"/>
                <w:lang w:val="en-US"/>
              </w:rPr>
              <w:t>.</w:t>
            </w:r>
            <w:r w:rsidRPr="00A13B09">
              <w:rPr>
                <w:color w:val="660066"/>
                <w:lang w:val="en-US"/>
              </w:rPr>
              <w:t>ReadLine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Введен</w:t>
            </w:r>
            <w:r w:rsidRPr="00A13B09">
              <w:rPr>
                <w:color w:val="008800"/>
                <w:lang w:val="en-US"/>
              </w:rPr>
              <w:t xml:space="preserve"> </w:t>
            </w:r>
            <w:r>
              <w:rPr>
                <w:color w:val="008800"/>
              </w:rPr>
              <w:t>символ</w:t>
            </w:r>
            <w:r w:rsidRPr="00A13B09">
              <w:rPr>
                <w:color w:val="008800"/>
                <w:lang w:val="en-US"/>
              </w:rPr>
              <w:t xml:space="preserve"> {0}, </w:t>
            </w:r>
            <w:r>
              <w:rPr>
                <w:color w:val="008800"/>
              </w:rPr>
              <w:t>его</w:t>
            </w:r>
            <w:r w:rsidRPr="00A13B09">
              <w:rPr>
                <w:color w:val="008800"/>
                <w:lang w:val="en-US"/>
              </w:rPr>
              <w:t xml:space="preserve"> </w:t>
            </w:r>
            <w:r>
              <w:rPr>
                <w:color w:val="008800"/>
              </w:rPr>
              <w:t>код</w:t>
            </w:r>
            <w:r w:rsidRPr="00A13B09">
              <w:rPr>
                <w:color w:val="008800"/>
                <w:lang w:val="en-US"/>
              </w:rPr>
              <w:t xml:space="preserve">  {1}, </w:t>
            </w:r>
            <w:r>
              <w:rPr>
                <w:color w:val="008800"/>
              </w:rPr>
              <w:t>его</w:t>
            </w:r>
            <w:r w:rsidRPr="00A13B09">
              <w:rPr>
                <w:color w:val="008800"/>
                <w:lang w:val="en-US"/>
              </w:rPr>
              <w:t xml:space="preserve"> </w:t>
            </w:r>
            <w:r>
              <w:rPr>
                <w:color w:val="008800"/>
              </w:rPr>
              <w:t>категория</w:t>
            </w:r>
            <w:r w:rsidRPr="00A13B09">
              <w:rPr>
                <w:color w:val="008800"/>
                <w:lang w:val="en-US"/>
              </w:rPr>
              <w:t xml:space="preserve"> {2}"</w:t>
            </w:r>
            <w:r w:rsidRPr="00A13B09">
              <w:rPr>
                <w:color w:val="666600"/>
                <w:lang w:val="en-US"/>
              </w:rPr>
              <w:t>,</w:t>
            </w:r>
            <w:r w:rsidRPr="00A13B09">
              <w:rPr>
                <w:color w:val="000000"/>
                <w:lang w:val="en-US"/>
              </w:rPr>
              <w:t xml:space="preserve"> a</w:t>
            </w:r>
            <w:r w:rsidRPr="00A13B09">
              <w:rPr>
                <w:color w:val="666600"/>
                <w:lang w:val="en-US"/>
              </w:rPr>
              <w:t>,</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000088"/>
                <w:lang w:val="en-US"/>
              </w:rPr>
              <w:t>char</w:t>
            </w:r>
            <w:r w:rsidRPr="00A13B09">
              <w:rPr>
                <w:color w:val="666600"/>
                <w:lang w:val="en-US"/>
              </w:rPr>
              <w:t>.</w:t>
            </w:r>
            <w:r w:rsidRPr="00A13B09">
              <w:rPr>
                <w:color w:val="660066"/>
                <w:lang w:val="en-US"/>
              </w:rPr>
              <w:t>GetUnicodeCategory</w:t>
            </w:r>
            <w:proofErr w:type="spellEnd"/>
            <w:r w:rsidRPr="00A13B09">
              <w:rPr>
                <w:color w:val="666600"/>
                <w:lang w:val="en-US"/>
              </w:rPr>
              <w:t>(</w:t>
            </w:r>
            <w:r w:rsidRPr="00A13B09">
              <w:rPr>
                <w:color w:val="000000"/>
                <w:lang w:val="en-US"/>
              </w:rPr>
              <w:t>a</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IsLetter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Буква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IsUpper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Верхний</w:t>
            </w:r>
            <w:r w:rsidRPr="00A13B09">
              <w:rPr>
                <w:color w:val="008800"/>
                <w:lang w:val="en-US"/>
              </w:rPr>
              <w:t xml:space="preserve"> </w:t>
            </w:r>
            <w:r>
              <w:rPr>
                <w:color w:val="008800"/>
              </w:rPr>
              <w:t>регистр</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IsLower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Нижний</w:t>
            </w:r>
            <w:r w:rsidRPr="00A13B09">
              <w:rPr>
                <w:color w:val="008800"/>
                <w:lang w:val="en-US"/>
              </w:rPr>
              <w:t xml:space="preserve"> </w:t>
            </w:r>
            <w:r>
              <w:rPr>
                <w:color w:val="008800"/>
              </w:rPr>
              <w:t>регистр</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IsControl</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Управляющий</w:t>
            </w:r>
            <w:r w:rsidRPr="00A13B09">
              <w:rPr>
                <w:color w:val="008800"/>
                <w:lang w:val="en-US"/>
              </w:rPr>
              <w:t xml:space="preserve"> </w:t>
            </w:r>
            <w:r>
              <w:rPr>
                <w:color w:val="008800"/>
              </w:rPr>
              <w:t>символ</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IsNumber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Число</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IsPunctuation</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Разделитель</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while</w:t>
            </w:r>
            <w:r w:rsidRPr="00A13B09">
              <w:rPr>
                <w:color w:val="000000"/>
                <w:lang w:val="en-US"/>
              </w:rPr>
              <w:t xml:space="preserve"> </w:t>
            </w:r>
            <w:r w:rsidRPr="00A13B09">
              <w:rPr>
                <w:color w:val="666600"/>
                <w:lang w:val="en-US"/>
              </w:rPr>
              <w:t>(</w:t>
            </w:r>
            <w:r w:rsidRPr="00A13B09">
              <w:rPr>
                <w:color w:val="000000"/>
                <w:lang w:val="en-US"/>
              </w:rPr>
              <w:t xml:space="preserve">a </w:t>
            </w:r>
            <w:r w:rsidRPr="00A13B09">
              <w:rPr>
                <w:color w:val="666600"/>
                <w:lang w:val="en-US"/>
              </w:rPr>
              <w:t>!=</w:t>
            </w:r>
            <w:r w:rsidRPr="00A13B09">
              <w:rPr>
                <w:color w:val="000000"/>
                <w:lang w:val="en-US"/>
              </w:rPr>
              <w:t xml:space="preserve"> </w:t>
            </w:r>
            <w:r w:rsidRPr="00A13B09">
              <w:rPr>
                <w:color w:val="008800"/>
                <w:lang w:val="en-US"/>
              </w:rPr>
              <w:t>'e'</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catch</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Возникло</w:t>
            </w:r>
            <w:r w:rsidRPr="00A13B09">
              <w:rPr>
                <w:color w:val="008800"/>
                <w:lang w:val="en-US"/>
              </w:rPr>
              <w:t xml:space="preserve"> </w:t>
            </w:r>
            <w:r>
              <w:rPr>
                <w:color w:val="008800"/>
              </w:rPr>
              <w:t>исключение</w:t>
            </w:r>
            <w:r w:rsidRPr="00A13B09">
              <w:rPr>
                <w:color w:val="008800"/>
                <w:lang w:val="en-US"/>
              </w:rPr>
              <w:t>"</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6212A5" w:rsidRDefault="009A6BE0">
            <w:pPr>
              <w:pStyle w:val="normal"/>
              <w:widowControl w:val="0"/>
              <w:spacing w:before="0" w:after="0" w:line="240" w:lineRule="auto"/>
              <w:rPr>
                <w:ins w:id="24" w:author="SVFrolov" w:date="2017-08-14T16:26:00Z"/>
                <w:color w:val="000000"/>
                <w:lang w:val="en-US"/>
                <w:rPrChange w:id="25" w:author="SVFrolov" w:date="2017-08-14T16:26:00Z">
                  <w:rPr>
                    <w:ins w:id="26" w:author="SVFrolov" w:date="2017-08-14T16:26:00Z"/>
                    <w:rFonts w:ascii="Consolas" w:hAnsi="Consolas" w:cs="Consolas"/>
                    <w:color w:val="000000"/>
                    <w:sz w:val="19"/>
                    <w:szCs w:val="19"/>
                    <w:highlight w:val="white"/>
                  </w:rPr>
                </w:rPrChange>
              </w:rPr>
              <w:pPrChange w:id="27" w:author="SVFrolov" w:date="2017-08-14T16:26:00Z">
                <w:pPr>
                  <w:keepNext/>
                  <w:keepLines/>
                  <w:autoSpaceDE w:val="0"/>
                  <w:autoSpaceDN w:val="0"/>
                  <w:adjustRightInd w:val="0"/>
                  <w:spacing w:before="0" w:after="0" w:line="240" w:lineRule="auto"/>
                  <w:contextualSpacing/>
                </w:pPr>
              </w:pPrChange>
            </w:pPr>
            <w:r>
              <w:rPr>
                <w:color w:val="000000"/>
              </w:rPr>
              <w:t xml:space="preserve">   }</w:t>
            </w:r>
          </w:p>
          <w:p w:rsidR="00A13B09" w:rsidRPr="00A13B09" w:rsidRDefault="00A13B09" w:rsidP="00A13B09">
            <w:pPr>
              <w:pStyle w:val="normal"/>
              <w:widowControl w:val="0"/>
              <w:spacing w:before="0" w:after="0" w:line="240" w:lineRule="auto"/>
              <w:rPr>
                <w:color w:val="000000"/>
                <w:lang w:val="en-US"/>
                <w:rPrChange w:id="28" w:author="SVFrolov" w:date="2017-08-14T16:26:00Z">
                  <w:rPr>
                    <w:color w:val="000000"/>
                  </w:rPr>
                </w:rPrChange>
              </w:rPr>
            </w:pPr>
            <w:ins w:id="29" w:author="SVFrolov" w:date="2017-08-14T16:26:00Z">
              <w:r>
                <w:rPr>
                  <w:rFonts w:ascii="Consolas" w:hAnsi="Consolas" w:cs="Consolas"/>
                  <w:color w:val="000000"/>
                  <w:sz w:val="19"/>
                  <w:szCs w:val="19"/>
                  <w:highlight w:val="white"/>
                </w:rPr>
                <w:t>}</w:t>
              </w:r>
            </w:ins>
          </w:p>
        </w:tc>
      </w:tr>
    </w:tbl>
    <w:p w:rsidR="00817CB2" w:rsidRDefault="00817CB2">
      <w:pPr>
        <w:pStyle w:val="normal"/>
        <w:jc w:val="both"/>
      </w:pPr>
    </w:p>
    <w:p w:rsidR="00817CB2" w:rsidRDefault="009A6BE0">
      <w:pPr>
        <w:pStyle w:val="normal"/>
        <w:jc w:val="both"/>
      </w:pPr>
      <w:r>
        <w:t xml:space="preserve">Используя символьный тип, можно организовать массив символов и работать с ним на  основе базового класса </w:t>
      </w:r>
      <w:proofErr w:type="spellStart"/>
      <w:r>
        <w:t>Array</w:t>
      </w:r>
      <w:proofErr w:type="spellEnd"/>
      <w:r>
        <w:t>:</w:t>
      </w:r>
    </w:p>
    <w:tbl>
      <w:tblPr>
        <w:tblStyle w:val="a7"/>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63075C" w:rsidRPr="00797F37" w:rsidRDefault="009206C5" w:rsidP="0063075C">
            <w:pPr>
              <w:autoSpaceDE w:val="0"/>
              <w:autoSpaceDN w:val="0"/>
              <w:adjustRightInd w:val="0"/>
              <w:spacing w:before="0" w:after="0" w:line="240" w:lineRule="auto"/>
              <w:rPr>
                <w:ins w:id="30" w:author="SVFrolov" w:date="2017-08-14T16:39:00Z"/>
                <w:rFonts w:ascii="Consolas" w:hAnsi="Consolas" w:cs="Consolas"/>
                <w:color w:val="000000"/>
                <w:sz w:val="19"/>
                <w:szCs w:val="19"/>
                <w:highlight w:val="white"/>
                <w:lang w:val="en-US"/>
                <w:rPrChange w:id="31" w:author="Сергей" w:date="2017-08-14T23:06:00Z">
                  <w:rPr>
                    <w:ins w:id="32" w:author="SVFrolov" w:date="2017-08-14T16:39:00Z"/>
                    <w:rFonts w:ascii="Consolas" w:hAnsi="Consolas" w:cs="Consolas"/>
                    <w:color w:val="000000"/>
                    <w:sz w:val="19"/>
                    <w:szCs w:val="19"/>
                    <w:highlight w:val="white"/>
                  </w:rPr>
                </w:rPrChange>
              </w:rPr>
            </w:pPr>
            <w:ins w:id="33" w:author="SVFrolov" w:date="2017-08-14T16:39:00Z">
              <w:r w:rsidRPr="009206C5">
                <w:rPr>
                  <w:rFonts w:ascii="Consolas" w:hAnsi="Consolas" w:cs="Consolas"/>
                  <w:color w:val="0000FF"/>
                  <w:sz w:val="19"/>
                  <w:szCs w:val="19"/>
                  <w:highlight w:val="white"/>
                  <w:lang w:val="en-US"/>
                  <w:rPrChange w:id="34" w:author="Сергей" w:date="2017-08-14T23:06:00Z">
                    <w:rPr>
                      <w:rFonts w:ascii="Consolas" w:hAnsi="Consolas" w:cs="Consolas"/>
                      <w:color w:val="0000FF"/>
                      <w:sz w:val="19"/>
                      <w:szCs w:val="19"/>
                      <w:highlight w:val="white"/>
                    </w:rPr>
                  </w:rPrChange>
                </w:rPr>
                <w:t>using</w:t>
              </w:r>
              <w:r w:rsidRPr="009206C5">
                <w:rPr>
                  <w:rFonts w:ascii="Consolas" w:hAnsi="Consolas" w:cs="Consolas"/>
                  <w:color w:val="000000"/>
                  <w:sz w:val="19"/>
                  <w:szCs w:val="19"/>
                  <w:highlight w:val="white"/>
                  <w:lang w:val="en-US"/>
                  <w:rPrChange w:id="35" w:author="Сергей" w:date="2017-08-14T23:06:00Z">
                    <w:rPr>
                      <w:rFonts w:ascii="Consolas" w:hAnsi="Consolas" w:cs="Consolas"/>
                      <w:color w:val="000000"/>
                      <w:sz w:val="19"/>
                      <w:szCs w:val="19"/>
                      <w:highlight w:val="white"/>
                    </w:rPr>
                  </w:rPrChange>
                </w:rPr>
                <w:t xml:space="preserve"> System;</w:t>
              </w:r>
            </w:ins>
          </w:p>
          <w:p w:rsidR="0063075C" w:rsidRPr="00797F37" w:rsidRDefault="0063075C" w:rsidP="0063075C">
            <w:pPr>
              <w:autoSpaceDE w:val="0"/>
              <w:autoSpaceDN w:val="0"/>
              <w:adjustRightInd w:val="0"/>
              <w:spacing w:before="0" w:after="0" w:line="240" w:lineRule="auto"/>
              <w:rPr>
                <w:ins w:id="36" w:author="SVFrolov" w:date="2017-08-14T16:39:00Z"/>
                <w:rFonts w:ascii="Consolas" w:hAnsi="Consolas" w:cs="Consolas"/>
                <w:color w:val="000000"/>
                <w:sz w:val="19"/>
                <w:szCs w:val="19"/>
                <w:highlight w:val="white"/>
                <w:lang w:val="en-US"/>
                <w:rPrChange w:id="37" w:author="Сергей" w:date="2017-08-14T23:06:00Z">
                  <w:rPr>
                    <w:ins w:id="38" w:author="SVFrolov" w:date="2017-08-14T16:39:00Z"/>
                    <w:rFonts w:ascii="Consolas" w:hAnsi="Consolas" w:cs="Consolas"/>
                    <w:color w:val="000000"/>
                    <w:sz w:val="19"/>
                    <w:szCs w:val="19"/>
                    <w:highlight w:val="white"/>
                  </w:rPr>
                </w:rPrChange>
              </w:rPr>
            </w:pPr>
          </w:p>
          <w:p w:rsidR="0063075C" w:rsidRPr="00797F37" w:rsidRDefault="009206C5" w:rsidP="0063075C">
            <w:pPr>
              <w:autoSpaceDE w:val="0"/>
              <w:autoSpaceDN w:val="0"/>
              <w:adjustRightInd w:val="0"/>
              <w:spacing w:before="0" w:after="0" w:line="240" w:lineRule="auto"/>
              <w:rPr>
                <w:ins w:id="39" w:author="SVFrolov" w:date="2017-08-14T16:39:00Z"/>
                <w:rFonts w:ascii="Consolas" w:hAnsi="Consolas" w:cs="Consolas"/>
                <w:color w:val="000000"/>
                <w:sz w:val="19"/>
                <w:szCs w:val="19"/>
                <w:highlight w:val="white"/>
                <w:lang w:val="en-US"/>
                <w:rPrChange w:id="40" w:author="Сергей" w:date="2017-08-14T23:06:00Z">
                  <w:rPr>
                    <w:ins w:id="41" w:author="SVFrolov" w:date="2017-08-14T16:39:00Z"/>
                    <w:rFonts w:ascii="Consolas" w:hAnsi="Consolas" w:cs="Consolas"/>
                    <w:color w:val="000000"/>
                    <w:sz w:val="19"/>
                    <w:szCs w:val="19"/>
                    <w:highlight w:val="white"/>
                  </w:rPr>
                </w:rPrChange>
              </w:rPr>
            </w:pPr>
            <w:ins w:id="42" w:author="SVFrolov" w:date="2017-08-14T16:39:00Z">
              <w:r w:rsidRPr="009206C5">
                <w:rPr>
                  <w:rFonts w:ascii="Consolas" w:hAnsi="Consolas" w:cs="Consolas"/>
                  <w:color w:val="0000FF"/>
                  <w:sz w:val="19"/>
                  <w:szCs w:val="19"/>
                  <w:highlight w:val="white"/>
                  <w:lang w:val="en-US"/>
                  <w:rPrChange w:id="43" w:author="Сергей" w:date="2017-08-14T23:06:00Z">
                    <w:rPr>
                      <w:rFonts w:ascii="Consolas" w:hAnsi="Consolas" w:cs="Consolas"/>
                      <w:color w:val="0000FF"/>
                      <w:sz w:val="19"/>
                      <w:szCs w:val="19"/>
                      <w:highlight w:val="white"/>
                    </w:rPr>
                  </w:rPrChange>
                </w:rPr>
                <w:t>class</w:t>
              </w:r>
              <w:r w:rsidRPr="009206C5">
                <w:rPr>
                  <w:rFonts w:ascii="Consolas" w:hAnsi="Consolas" w:cs="Consolas"/>
                  <w:color w:val="000000"/>
                  <w:sz w:val="19"/>
                  <w:szCs w:val="19"/>
                  <w:highlight w:val="white"/>
                  <w:lang w:val="en-US"/>
                  <w:rPrChange w:id="44" w:author="Сергей" w:date="2017-08-14T23:06:00Z">
                    <w:rPr>
                      <w:rFonts w:ascii="Consolas" w:hAnsi="Consolas" w:cs="Consolas"/>
                      <w:color w:val="000000"/>
                      <w:sz w:val="19"/>
                      <w:szCs w:val="19"/>
                      <w:highlight w:val="white"/>
                    </w:rPr>
                  </w:rPrChange>
                </w:rPr>
                <w:t xml:space="preserve"> </w:t>
              </w:r>
              <w:r w:rsidRPr="009206C5">
                <w:rPr>
                  <w:rFonts w:ascii="Consolas" w:hAnsi="Consolas" w:cs="Consolas"/>
                  <w:color w:val="2B91AF"/>
                  <w:sz w:val="19"/>
                  <w:szCs w:val="19"/>
                  <w:highlight w:val="white"/>
                  <w:lang w:val="en-US"/>
                  <w:rPrChange w:id="45" w:author="Сергей" w:date="2017-08-14T23:06:00Z">
                    <w:rPr>
                      <w:rFonts w:ascii="Consolas" w:hAnsi="Consolas" w:cs="Consolas"/>
                      <w:color w:val="2B91AF"/>
                      <w:sz w:val="19"/>
                      <w:szCs w:val="19"/>
                      <w:highlight w:val="white"/>
                    </w:rPr>
                  </w:rPrChange>
                </w:rPr>
                <w:t>Program</w:t>
              </w:r>
            </w:ins>
          </w:p>
          <w:p w:rsidR="0063075C" w:rsidRDefault="009206C5" w:rsidP="0063075C">
            <w:pPr>
              <w:pStyle w:val="normal"/>
              <w:widowControl w:val="0"/>
              <w:spacing w:before="0" w:after="0" w:line="240" w:lineRule="auto"/>
              <w:rPr>
                <w:ins w:id="46" w:author="SVFrolov" w:date="2017-08-14T16:39:00Z"/>
                <w:color w:val="000088"/>
                <w:lang w:val="en-US"/>
              </w:rPr>
            </w:pPr>
            <w:ins w:id="47" w:author="SVFrolov" w:date="2017-08-14T16:39:00Z">
              <w:r w:rsidRPr="009206C5">
                <w:rPr>
                  <w:rFonts w:ascii="Consolas" w:hAnsi="Consolas" w:cs="Consolas"/>
                  <w:color w:val="000000"/>
                  <w:sz w:val="19"/>
                  <w:szCs w:val="19"/>
                  <w:highlight w:val="white"/>
                  <w:lang w:val="en-US"/>
                  <w:rPrChange w:id="48" w:author="Сергей" w:date="2017-08-14T23:06:00Z">
                    <w:rPr>
                      <w:rFonts w:ascii="Consolas" w:hAnsi="Consolas" w:cs="Consolas"/>
                      <w:color w:val="000000"/>
                      <w:sz w:val="19"/>
                      <w:szCs w:val="19"/>
                      <w:highlight w:val="white"/>
                    </w:rPr>
                  </w:rPrChange>
                </w:rPr>
                <w:t>{</w:t>
              </w:r>
            </w:ins>
          </w:p>
          <w:p w:rsidR="00817CB2" w:rsidRPr="00A13B09" w:rsidRDefault="009A6BE0">
            <w:pPr>
              <w:pStyle w:val="normal"/>
              <w:widowControl w:val="0"/>
              <w:spacing w:before="0" w:after="0" w:line="240" w:lineRule="auto"/>
              <w:rPr>
                <w:color w:val="000000"/>
                <w:lang w:val="en-US"/>
              </w:rPr>
            </w:pP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proofErr w:type="spellStart"/>
            <w:r w:rsidRPr="00A13B09">
              <w:rPr>
                <w:color w:val="660066"/>
                <w:lang w:val="en-US"/>
              </w:rPr>
              <w:t>PrintArray</w:t>
            </w:r>
            <w:proofErr w:type="spellEnd"/>
            <w:r w:rsidRPr="00A13B09">
              <w:rPr>
                <w:color w:val="666600"/>
                <w:lang w:val="en-US"/>
              </w:rPr>
              <w:t>(</w:t>
            </w:r>
            <w:r w:rsidRPr="00A13B09">
              <w:rPr>
                <w:color w:val="000088"/>
                <w:lang w:val="en-US"/>
              </w:rPr>
              <w:t>string</w:t>
            </w:r>
            <w:r w:rsidRPr="00A13B09">
              <w:rPr>
                <w:color w:val="000000"/>
                <w:lang w:val="en-US"/>
              </w:rPr>
              <w:t xml:space="preserve"> line</w:t>
            </w:r>
            <w:r w:rsidRPr="00A13B09">
              <w:rPr>
                <w:color w:val="666600"/>
                <w:lang w:val="en-US"/>
              </w:rPr>
              <w:t>,</w:t>
            </w:r>
            <w:r w:rsidRPr="00A13B09">
              <w:rPr>
                <w:color w:val="000000"/>
                <w:lang w:val="en-US"/>
              </w:rPr>
              <w:t xml:space="preserve"> </w:t>
            </w:r>
            <w:r w:rsidRPr="00A13B09">
              <w:rPr>
                <w:color w:val="000088"/>
                <w:lang w:val="en-US"/>
              </w:rPr>
              <w:t>char</w:t>
            </w:r>
            <w:r w:rsidRPr="00A13B09">
              <w:rPr>
                <w:color w:val="666600"/>
                <w:lang w:val="en-US"/>
              </w:rPr>
              <w:t>[]</w:t>
            </w:r>
            <w:r w:rsidRPr="00A13B09">
              <w:rPr>
                <w:color w:val="000000"/>
                <w:lang w:val="en-US"/>
              </w:rPr>
              <w:t xml:space="preserve"> a)</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0000"/>
                <w:lang w:val="en-US"/>
              </w:rPr>
              <w:t>line</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foreach</w:t>
            </w:r>
            <w:proofErr w:type="spellEnd"/>
            <w:r w:rsidRPr="00A13B09">
              <w:rPr>
                <w:color w:val="666600"/>
                <w:lang w:val="en-US"/>
              </w:rPr>
              <w:t>(</w:t>
            </w:r>
            <w:r w:rsidRPr="00A13B09">
              <w:rPr>
                <w:color w:val="000088"/>
                <w:lang w:val="en-US"/>
              </w:rPr>
              <w:t>char</w:t>
            </w:r>
            <w:r w:rsidRPr="00A13B09">
              <w:rPr>
                <w:color w:val="000000"/>
                <w:lang w:val="en-US"/>
              </w:rPr>
              <w:t xml:space="preserve">  x </w:t>
            </w:r>
            <w:r w:rsidRPr="00A13B09">
              <w:rPr>
                <w:color w:val="000088"/>
                <w:lang w:val="en-US"/>
              </w:rPr>
              <w:t>in</w:t>
            </w:r>
            <w:r w:rsidRPr="00A13B09">
              <w:rPr>
                <w:color w:val="000000"/>
                <w:lang w:val="en-US"/>
              </w:rPr>
              <w:t xml:space="preserve"> 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w:t>
            </w:r>
            <w:proofErr w:type="spellEnd"/>
            <w:r w:rsidRPr="00A13B09">
              <w:rPr>
                <w:color w:val="666600"/>
                <w:lang w:val="en-US"/>
              </w:rPr>
              <w:t>(</w:t>
            </w:r>
            <w:r w:rsidRPr="00A13B09">
              <w:rPr>
                <w:color w:val="000000"/>
                <w:lang w:val="en-US"/>
              </w:rPr>
              <w:t>x</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817CB2">
            <w:pPr>
              <w:pStyle w:val="normal"/>
              <w:widowControl w:val="0"/>
              <w:spacing w:before="0" w:after="0" w:line="240" w:lineRule="auto"/>
              <w:rPr>
                <w:color w:val="000000"/>
                <w:lang w:val="en-US"/>
              </w:rPr>
            </w:pPr>
          </w:p>
          <w:p w:rsidR="00817CB2" w:rsidRPr="00A13B09" w:rsidRDefault="009A6BE0">
            <w:pPr>
              <w:pStyle w:val="normal"/>
              <w:widowControl w:val="0"/>
              <w:spacing w:before="0" w:after="0" w:line="240" w:lineRule="auto"/>
              <w:rPr>
                <w:color w:val="000000"/>
                <w:lang w:val="en-US"/>
              </w:rPr>
            </w:pP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Default="009A6BE0">
            <w:pPr>
              <w:pStyle w:val="normal"/>
              <w:widowControl w:val="0"/>
              <w:spacing w:before="0" w:after="0" w:line="240" w:lineRule="auto"/>
              <w:rPr>
                <w:color w:val="000000"/>
              </w:rPr>
            </w:pPr>
            <w:r w:rsidRPr="00A13B09">
              <w:rPr>
                <w:color w:val="000000"/>
                <w:lang w:val="en-US"/>
              </w:rPr>
              <w:t xml:space="preserve">            </w:t>
            </w:r>
            <w:proofErr w:type="gramStart"/>
            <w:r w:rsidRPr="00A13B09">
              <w:rPr>
                <w:color w:val="000088"/>
                <w:lang w:val="en-US"/>
              </w:rPr>
              <w:t>char</w:t>
            </w:r>
            <w:r w:rsidRPr="00A13B09">
              <w:rPr>
                <w:color w:val="666600"/>
                <w:lang w:val="en-US"/>
              </w:rPr>
              <w:t>[</w:t>
            </w:r>
            <w:proofErr w:type="gramEnd"/>
            <w:r w:rsidRPr="00A13B09">
              <w:rPr>
                <w:color w:val="666600"/>
                <w:lang w:val="en-US"/>
              </w:rPr>
              <w:t>]</w:t>
            </w:r>
            <w:r w:rsidRPr="00A13B09">
              <w:rPr>
                <w:color w:val="000000"/>
                <w:lang w:val="en-US"/>
              </w:rPr>
              <w:t xml:space="preserve"> a </w:t>
            </w:r>
            <w:r w:rsidRPr="00A13B09">
              <w:rPr>
                <w:color w:val="666600"/>
                <w:lang w:val="en-US"/>
              </w:rPr>
              <w:t>={</w:t>
            </w:r>
            <w:r w:rsidRPr="00A13B09">
              <w:rPr>
                <w:color w:val="000000"/>
                <w:lang w:val="en-US"/>
              </w:rPr>
              <w:t xml:space="preserve"> </w:t>
            </w:r>
            <w:r w:rsidRPr="00A13B09">
              <w:rPr>
                <w:color w:val="008800"/>
                <w:lang w:val="en-US"/>
              </w:rPr>
              <w:t>'m'</w:t>
            </w:r>
            <w:r w:rsidRPr="00A13B09">
              <w:rPr>
                <w:color w:val="666600"/>
                <w:lang w:val="en-US"/>
              </w:rPr>
              <w:t>,</w:t>
            </w:r>
            <w:r w:rsidRPr="00A13B09">
              <w:rPr>
                <w:color w:val="000000"/>
                <w:lang w:val="en-US"/>
              </w:rPr>
              <w:t xml:space="preserve"> </w:t>
            </w:r>
            <w:r w:rsidRPr="00A13B09">
              <w:rPr>
                <w:color w:val="008800"/>
                <w:lang w:val="en-US"/>
              </w:rPr>
              <w:t>'a'</w:t>
            </w:r>
            <w:r w:rsidRPr="00A13B09">
              <w:rPr>
                <w:color w:val="666600"/>
                <w:lang w:val="en-US"/>
              </w:rPr>
              <w:t>,</w:t>
            </w:r>
            <w:r w:rsidRPr="00A13B09">
              <w:rPr>
                <w:color w:val="000000"/>
                <w:lang w:val="en-US"/>
              </w:rPr>
              <w:t xml:space="preserve"> </w:t>
            </w:r>
            <w:r w:rsidRPr="00A13B09">
              <w:rPr>
                <w:color w:val="008800"/>
                <w:lang w:val="en-US"/>
              </w:rPr>
              <w:t>'</w:t>
            </w:r>
            <w:r>
              <w:rPr>
                <w:color w:val="008800"/>
              </w:rPr>
              <w:t>Х</w:t>
            </w:r>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w:t>
            </w:r>
            <w:proofErr w:type="spellStart"/>
            <w:r w:rsidRPr="00A13B09">
              <w:rPr>
                <w:color w:val="008800"/>
                <w:lang w:val="en-US"/>
              </w:rPr>
              <w:t>i</w:t>
            </w:r>
            <w:proofErr w:type="spellEnd"/>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'M'</w:t>
            </w:r>
            <w:r w:rsidRPr="00A13B09">
              <w:rPr>
                <w:color w:val="666600"/>
                <w:lang w:val="en-US"/>
              </w:rPr>
              <w:t>,</w:t>
            </w:r>
            <w:r w:rsidRPr="00A13B09">
              <w:rPr>
                <w:color w:val="000000"/>
                <w:lang w:val="en-US"/>
              </w:rPr>
              <w:t xml:space="preserve"> </w:t>
            </w:r>
            <w:r w:rsidRPr="00A13B09">
              <w:rPr>
                <w:color w:val="008800"/>
                <w:lang w:val="en-US"/>
              </w:rPr>
              <w:t>'u'</w:t>
            </w:r>
            <w:r w:rsidRPr="00A13B09">
              <w:rPr>
                <w:color w:val="666600"/>
                <w:lang w:val="en-US"/>
              </w:rPr>
              <w:t>,</w:t>
            </w:r>
            <w:r w:rsidRPr="00A13B09">
              <w:rPr>
                <w:color w:val="000000"/>
                <w:lang w:val="en-US"/>
              </w:rPr>
              <w:t xml:space="preserve"> </w:t>
            </w:r>
            <w:r w:rsidRPr="00A13B09">
              <w:rPr>
                <w:color w:val="008800"/>
                <w:lang w:val="en-US"/>
              </w:rPr>
              <w:t>'S'</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w:t>
            </w:r>
            <w:r w:rsidRPr="00A13B09">
              <w:rPr>
                <w:color w:val="000000"/>
                <w:lang w:val="en-US"/>
              </w:rPr>
              <w:t xml:space="preserve"> </w:t>
            </w:r>
            <w:r>
              <w:rPr>
                <w:color w:val="6666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char</w:t>
            </w:r>
            <w:proofErr w:type="spellEnd"/>
            <w:r>
              <w:rPr>
                <w:color w:val="000000"/>
              </w:rPr>
              <w:t xml:space="preserve"> </w:t>
            </w:r>
            <w:r>
              <w:rPr>
                <w:color w:val="666600"/>
              </w:rPr>
              <w:t>[]</w:t>
            </w:r>
            <w:r>
              <w:rPr>
                <w:color w:val="000000"/>
              </w:rPr>
              <w:t xml:space="preserve"> </w:t>
            </w:r>
            <w:proofErr w:type="spellStart"/>
            <w:r>
              <w:rPr>
                <w:color w:val="000000"/>
              </w:rPr>
              <w:t>b</w:t>
            </w:r>
            <w:r>
              <w:rPr>
                <w:color w:val="666600"/>
              </w:rPr>
              <w:t>=</w:t>
            </w:r>
            <w:proofErr w:type="spellEnd"/>
            <w:r>
              <w:rPr>
                <w:color w:val="008800"/>
              </w:rPr>
              <w:t>"кол около колокола"</w:t>
            </w:r>
            <w:r>
              <w:rPr>
                <w:color w:val="666600"/>
              </w:rPr>
              <w:t>.</w:t>
            </w:r>
            <w:proofErr w:type="spellStart"/>
            <w:r>
              <w:rPr>
                <w:color w:val="660066"/>
              </w:rPr>
              <w:t>ToCharArray</w:t>
            </w:r>
            <w:proofErr w:type="spellEnd"/>
            <w:r>
              <w:rPr>
                <w:color w:val="666600"/>
              </w:rPr>
              <w:t>();</w:t>
            </w:r>
            <w:r>
              <w:rPr>
                <w:color w:val="000000"/>
              </w:rPr>
              <w:t xml:space="preserve"> </w:t>
            </w:r>
            <w:r>
              <w:rPr>
                <w:color w:val="880000"/>
              </w:rPr>
              <w:t>// преобразование строки в массив символов</w:t>
            </w:r>
          </w:p>
          <w:p w:rsidR="00817CB2" w:rsidRDefault="009A6BE0">
            <w:pPr>
              <w:pStyle w:val="normal"/>
              <w:widowControl w:val="0"/>
              <w:spacing w:before="0" w:after="0" w:line="240" w:lineRule="auto"/>
              <w:rPr>
                <w:color w:val="000000"/>
              </w:rPr>
            </w:pPr>
            <w:r>
              <w:rPr>
                <w:color w:val="000000"/>
              </w:rPr>
              <w:t xml:space="preserve">            </w:t>
            </w:r>
            <w:proofErr w:type="spellStart"/>
            <w:r>
              <w:rPr>
                <w:color w:val="660066"/>
              </w:rPr>
              <w:t>PrintArray</w:t>
            </w:r>
            <w:proofErr w:type="spellEnd"/>
            <w:r>
              <w:rPr>
                <w:color w:val="666600"/>
              </w:rPr>
              <w:t>(</w:t>
            </w:r>
            <w:r>
              <w:rPr>
                <w:color w:val="008800"/>
              </w:rPr>
              <w:t>"Исходный массив а:"</w:t>
            </w:r>
            <w:r>
              <w:rPr>
                <w:color w:val="666600"/>
              </w:rPr>
              <w:t>,</w:t>
            </w:r>
            <w:r>
              <w:rPr>
                <w:color w:val="000000"/>
              </w:rPr>
              <w:t xml:space="preserve"> </w:t>
            </w:r>
            <w:proofErr w:type="spellStart"/>
            <w:r>
              <w:rPr>
                <w:color w:val="000000"/>
              </w:rPr>
              <w:t>a</w:t>
            </w:r>
            <w:proofErr w:type="spellEnd"/>
            <w:r>
              <w:rPr>
                <w:color w:val="666600"/>
              </w:rPr>
              <w:t>);</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x</w:t>
            </w:r>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x</w:t>
            </w:r>
            <w:r w:rsidRPr="00A13B09">
              <w:rPr>
                <w:color w:val="666600"/>
                <w:lang w:val="en-US"/>
              </w:rPr>
              <w:t>&lt;</w:t>
            </w:r>
            <w:proofErr w:type="spellStart"/>
            <w:r w:rsidRPr="00A13B09">
              <w:rPr>
                <w:color w:val="000000"/>
                <w:lang w:val="en-US"/>
              </w:rPr>
              <w:t>a</w:t>
            </w:r>
            <w:r w:rsidRPr="00A13B09">
              <w:rPr>
                <w:color w:val="666600"/>
                <w:lang w:val="en-US"/>
              </w:rPr>
              <w:t>.</w:t>
            </w:r>
            <w:r w:rsidRPr="00A13B09">
              <w:rPr>
                <w:color w:val="660066"/>
                <w:lang w:val="en-US"/>
              </w:rPr>
              <w:t>Length</w:t>
            </w:r>
            <w:proofErr w:type="spellEnd"/>
            <w:r w:rsidRPr="00A13B09">
              <w:rPr>
                <w:color w:val="666600"/>
                <w:lang w:val="en-US"/>
              </w:rPr>
              <w:t>;</w:t>
            </w:r>
            <w:r w:rsidRPr="00A13B09">
              <w:rPr>
                <w:color w:val="000000"/>
                <w:lang w:val="en-US"/>
              </w:rPr>
              <w:t xml:space="preserve"> x</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IsLower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x</w:t>
            </w:r>
            <w:r w:rsidRPr="00A13B09">
              <w:rPr>
                <w:color w:val="666600"/>
                <w:lang w:val="en-US"/>
              </w:rPr>
              <w:t>]))</w:t>
            </w:r>
            <w:r w:rsidRPr="00A13B09">
              <w:rPr>
                <w:color w:val="000000"/>
                <w:lang w:val="en-US"/>
              </w:rPr>
              <w:t xml:space="preserve"> a</w:t>
            </w:r>
            <w:r w:rsidRPr="00A13B09">
              <w:rPr>
                <w:color w:val="666600"/>
                <w:lang w:val="en-US"/>
              </w:rPr>
              <w:t>[</w:t>
            </w:r>
            <w:r w:rsidRPr="00A13B09">
              <w:rPr>
                <w:color w:val="000000"/>
                <w:lang w:val="en-US"/>
              </w:rPr>
              <w:t>x</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ToUpper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x</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PrintArray</w:t>
            </w:r>
            <w:proofErr w:type="spellEnd"/>
            <w:r>
              <w:rPr>
                <w:color w:val="666600"/>
              </w:rPr>
              <w:t>(</w:t>
            </w:r>
            <w:r>
              <w:rPr>
                <w:color w:val="008800"/>
              </w:rPr>
              <w:t>"Измененный массив а:"</w:t>
            </w:r>
            <w:r>
              <w:rPr>
                <w:color w:val="666600"/>
              </w:rPr>
              <w:t>,</w:t>
            </w:r>
            <w:r>
              <w:rPr>
                <w:color w:val="000000"/>
              </w:rPr>
              <w:t xml:space="preserve"> </w:t>
            </w:r>
            <w:proofErr w:type="spellStart"/>
            <w:r>
              <w:rPr>
                <w:color w:val="000000"/>
              </w:rPr>
              <w:t>a</w:t>
            </w:r>
            <w:proofErr w:type="spellEnd"/>
            <w:r>
              <w:rPr>
                <w:color w:val="666600"/>
              </w:rPr>
              <w:t>);</w:t>
            </w:r>
          </w:p>
          <w:p w:rsidR="00817CB2" w:rsidRDefault="009A6BE0">
            <w:pPr>
              <w:pStyle w:val="normal"/>
              <w:widowControl w:val="0"/>
              <w:spacing w:before="0" w:after="0" w:line="240" w:lineRule="auto"/>
              <w:rPr>
                <w:color w:val="000000"/>
              </w:rPr>
            </w:pPr>
            <w:r>
              <w:rPr>
                <w:color w:val="000000"/>
              </w:rPr>
              <w:lastRenderedPageBreak/>
              <w:t xml:space="preserve">            </w:t>
            </w:r>
            <w:proofErr w:type="spellStart"/>
            <w:r>
              <w:rPr>
                <w:color w:val="660066"/>
              </w:rPr>
              <w:t>PrintArray</w:t>
            </w:r>
            <w:proofErr w:type="spellEnd"/>
            <w:r>
              <w:rPr>
                <w:color w:val="666600"/>
              </w:rPr>
              <w:t>(</w:t>
            </w:r>
            <w:r>
              <w:rPr>
                <w:color w:val="008800"/>
              </w:rPr>
              <w:t>"Исходный массив b:"</w:t>
            </w:r>
            <w:r>
              <w:rPr>
                <w:color w:val="666600"/>
              </w:rPr>
              <w:t>,</w:t>
            </w:r>
            <w:r>
              <w:rPr>
                <w:color w:val="000000"/>
              </w:rPr>
              <w:t xml:space="preserve"> </w:t>
            </w:r>
            <w:proofErr w:type="spellStart"/>
            <w:r>
              <w:rPr>
                <w:color w:val="000000"/>
              </w:rPr>
              <w:t>b</w:t>
            </w:r>
            <w:proofErr w:type="spellEnd"/>
            <w:r>
              <w:rPr>
                <w:color w:val="666600"/>
              </w:rPr>
              <w:t>);</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660066"/>
                <w:lang w:val="en-US"/>
              </w:rPr>
              <w:t>Array</w:t>
            </w:r>
            <w:r w:rsidRPr="00A13B09">
              <w:rPr>
                <w:color w:val="666600"/>
                <w:lang w:val="en-US"/>
              </w:rPr>
              <w:t>.</w:t>
            </w:r>
            <w:r w:rsidRPr="00A13B09">
              <w:rPr>
                <w:color w:val="660066"/>
                <w:lang w:val="en-US"/>
              </w:rPr>
              <w:t>Reverse</w:t>
            </w:r>
            <w:proofErr w:type="spellEnd"/>
            <w:r w:rsidRPr="00A13B09">
              <w:rPr>
                <w:color w:val="666600"/>
                <w:lang w:val="en-US"/>
              </w:rPr>
              <w:t>(</w:t>
            </w:r>
            <w:r w:rsidRPr="00A13B09">
              <w:rPr>
                <w:color w:val="000000"/>
                <w:lang w:val="en-US"/>
              </w:rPr>
              <w:t>b</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PrintArray</w:t>
            </w:r>
            <w:proofErr w:type="spellEnd"/>
            <w:r w:rsidRPr="00A13B09">
              <w:rPr>
                <w:color w:val="666600"/>
                <w:lang w:val="en-US"/>
              </w:rPr>
              <w:t>(</w:t>
            </w:r>
            <w:r w:rsidRPr="00A13B09">
              <w:rPr>
                <w:color w:val="008800"/>
                <w:lang w:val="en-US"/>
              </w:rPr>
              <w:t>"</w:t>
            </w:r>
            <w:r>
              <w:rPr>
                <w:color w:val="008800"/>
              </w:rPr>
              <w:t>Измененный</w:t>
            </w:r>
            <w:r w:rsidRPr="00A13B09">
              <w:rPr>
                <w:color w:val="008800"/>
                <w:lang w:val="en-US"/>
              </w:rPr>
              <w:t xml:space="preserve"> </w:t>
            </w:r>
            <w:r>
              <w:rPr>
                <w:color w:val="008800"/>
              </w:rPr>
              <w:t>массив</w:t>
            </w:r>
            <w:r w:rsidRPr="00A13B09">
              <w:rPr>
                <w:color w:val="008800"/>
                <w:lang w:val="en-US"/>
              </w:rPr>
              <w:t xml:space="preserve"> b:"</w:t>
            </w:r>
            <w:r w:rsidRPr="00A13B09">
              <w:rPr>
                <w:color w:val="666600"/>
                <w:lang w:val="en-US"/>
              </w:rPr>
              <w:t>,</w:t>
            </w:r>
            <w:r w:rsidRPr="00A13B09">
              <w:rPr>
                <w:color w:val="000000"/>
                <w:lang w:val="en-US"/>
              </w:rPr>
              <w:t xml:space="preserve"> b</w:t>
            </w:r>
            <w:r w:rsidRPr="00A13B09">
              <w:rPr>
                <w:color w:val="666600"/>
                <w:lang w:val="en-US"/>
              </w:rPr>
              <w:t>);</w:t>
            </w:r>
          </w:p>
          <w:p w:rsidR="00817CB2" w:rsidRDefault="009A6BE0">
            <w:pPr>
              <w:pStyle w:val="normal"/>
              <w:widowControl w:val="0"/>
              <w:spacing w:before="0" w:after="0" w:line="240" w:lineRule="auto"/>
              <w:rPr>
                <w:ins w:id="49" w:author="SVFrolov" w:date="2017-08-14T16:39:00Z"/>
                <w:color w:val="000000"/>
                <w:lang w:val="en-US"/>
              </w:rPr>
            </w:pPr>
            <w:r w:rsidRPr="00A13B09">
              <w:rPr>
                <w:color w:val="000000"/>
                <w:lang w:val="en-US"/>
              </w:rPr>
              <w:t xml:space="preserve">       </w:t>
            </w:r>
            <w:r>
              <w:rPr>
                <w:color w:val="000000"/>
              </w:rPr>
              <w:t>}</w:t>
            </w:r>
          </w:p>
          <w:p w:rsidR="0063075C" w:rsidRPr="0063075C" w:rsidRDefault="0063075C">
            <w:pPr>
              <w:pStyle w:val="normal"/>
              <w:widowControl w:val="0"/>
              <w:spacing w:before="0" w:after="0" w:line="240" w:lineRule="auto"/>
              <w:rPr>
                <w:color w:val="000000"/>
                <w:lang w:val="en-US"/>
                <w:rPrChange w:id="50" w:author="SVFrolov" w:date="2017-08-14T16:39:00Z">
                  <w:rPr>
                    <w:color w:val="000000"/>
                  </w:rPr>
                </w:rPrChange>
              </w:rPr>
            </w:pPr>
            <w:ins w:id="51" w:author="SVFrolov" w:date="2017-08-14T16:39:00Z">
              <w:r>
                <w:rPr>
                  <w:rFonts w:ascii="Consolas" w:hAnsi="Consolas" w:cs="Consolas"/>
                  <w:color w:val="000000"/>
                  <w:sz w:val="19"/>
                  <w:szCs w:val="19"/>
                  <w:highlight w:val="white"/>
                </w:rPr>
                <w:t>}</w:t>
              </w:r>
            </w:ins>
          </w:p>
        </w:tc>
      </w:tr>
    </w:tbl>
    <w:p w:rsidR="00817CB2" w:rsidRDefault="00817CB2">
      <w:pPr>
        <w:pStyle w:val="normal"/>
      </w:pPr>
    </w:p>
    <w:p w:rsidR="00817CB2" w:rsidRDefault="009A6BE0">
      <w:pPr>
        <w:pStyle w:val="normal"/>
      </w:pPr>
      <w:r>
        <w:br w:type="page"/>
      </w:r>
    </w:p>
    <w:p w:rsidR="00817CB2" w:rsidRDefault="00817CB2">
      <w:pPr>
        <w:pStyle w:val="1"/>
        <w:contextualSpacing w:val="0"/>
      </w:pPr>
      <w:bookmarkStart w:id="52" w:name="_fw9jh0rii6kk" w:colFirst="0" w:colLast="0"/>
      <w:bookmarkEnd w:id="52"/>
    </w:p>
    <w:p w:rsidR="00817CB2" w:rsidRDefault="009A6BE0">
      <w:pPr>
        <w:pStyle w:val="1"/>
        <w:contextualSpacing w:val="0"/>
      </w:pPr>
      <w:bookmarkStart w:id="53" w:name="_t7nc4qiotrep" w:colFirst="0" w:colLast="0"/>
      <w:bookmarkEnd w:id="53"/>
      <w:r>
        <w:t>Неизменяемые строки</w:t>
      </w:r>
    </w:p>
    <w:p w:rsidR="00817CB2" w:rsidRDefault="009A6BE0">
      <w:pPr>
        <w:pStyle w:val="normal"/>
        <w:jc w:val="both"/>
      </w:pPr>
      <w:r>
        <w:t xml:space="preserve">Тип </w:t>
      </w:r>
      <w:proofErr w:type="spellStart"/>
      <w:r>
        <w:t>string</w:t>
      </w:r>
      <w:proofErr w:type="spellEnd"/>
      <w:r>
        <w:t xml:space="preserve">, предназначенный для работы со строками символов в кодировке </w:t>
      </w:r>
      <w:proofErr w:type="spellStart"/>
      <w:r>
        <w:t>Unicode</w:t>
      </w:r>
      <w:proofErr w:type="spellEnd"/>
      <w:r>
        <w:t>, является встроенным типом</w:t>
      </w:r>
      <w:proofErr w:type="gramStart"/>
      <w:r>
        <w:t xml:space="preserve"> С</w:t>
      </w:r>
      <w:proofErr w:type="gramEnd"/>
      <w:r>
        <w:t xml:space="preserve">#. Ему соответствует базовый тип класса </w:t>
      </w:r>
      <w:proofErr w:type="spellStart"/>
      <w:r>
        <w:t>System.String</w:t>
      </w:r>
      <w:proofErr w:type="spellEnd"/>
      <w:r>
        <w:t xml:space="preserve"> библиотеки .</w:t>
      </w:r>
      <w:proofErr w:type="spellStart"/>
      <w:r>
        <w:t>Net</w:t>
      </w:r>
      <w:proofErr w:type="spellEnd"/>
      <w:r>
        <w:t xml:space="preserve">. Каждый объект </w:t>
      </w:r>
      <w:proofErr w:type="spellStart"/>
      <w:r>
        <w:t>string</w:t>
      </w:r>
      <w:proofErr w:type="spellEnd"/>
      <w:r>
        <w:t xml:space="preserve"> - это неизменяемая последовательность символов </w:t>
      </w:r>
      <w:proofErr w:type="spellStart"/>
      <w:r>
        <w:t>Unicode</w:t>
      </w:r>
      <w:proofErr w:type="spellEnd"/>
      <w:r>
        <w:t>, т.е. методы, предназначенные для изменения строк, возвращают измененные копии, исходные же строки остаются неизменными.</w:t>
      </w:r>
    </w:p>
    <w:p w:rsidR="00817CB2" w:rsidRDefault="009A6BE0">
      <w:pPr>
        <w:pStyle w:val="normal"/>
        <w:jc w:val="both"/>
      </w:pPr>
      <w:r>
        <w:t>Создать строку можно несколькими способами:</w:t>
      </w:r>
    </w:p>
    <w:tbl>
      <w:tblPr>
        <w:tblStyle w:val="a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Default="009A6BE0">
            <w:pPr>
              <w:pStyle w:val="normal"/>
              <w:spacing w:line="240" w:lineRule="auto"/>
              <w:jc w:val="both"/>
              <w:rPr>
                <w:color w:val="000000"/>
              </w:rPr>
            </w:pPr>
            <w:r>
              <w:rPr>
                <w:color w:val="006666"/>
              </w:rPr>
              <w:t>1</w:t>
            </w:r>
            <w:r>
              <w:rPr>
                <w:color w:val="666600"/>
              </w:rPr>
              <w:t>)</w:t>
            </w:r>
            <w:r>
              <w:rPr>
                <w:color w:val="000000"/>
              </w:rPr>
              <w:t xml:space="preserve">  </w:t>
            </w:r>
            <w:r>
              <w:rPr>
                <w:color w:val="000000"/>
              </w:rPr>
              <w:tab/>
            </w:r>
            <w:proofErr w:type="spellStart"/>
            <w:r>
              <w:rPr>
                <w:color w:val="000088"/>
              </w:rPr>
              <w:t>string</w:t>
            </w:r>
            <w:proofErr w:type="spellEnd"/>
            <w:r>
              <w:rPr>
                <w:color w:val="000000"/>
              </w:rPr>
              <w:t xml:space="preserve"> </w:t>
            </w:r>
            <w:proofErr w:type="spellStart"/>
            <w:r>
              <w:rPr>
                <w:color w:val="000000"/>
              </w:rPr>
              <w:t>s</w:t>
            </w:r>
            <w:proofErr w:type="spellEnd"/>
            <w:r>
              <w:rPr>
                <w:color w:val="000000"/>
              </w:rPr>
              <w:t>;</w:t>
            </w:r>
          </w:p>
          <w:p w:rsidR="00817CB2" w:rsidRDefault="009A6BE0">
            <w:pPr>
              <w:pStyle w:val="normal"/>
              <w:spacing w:line="240" w:lineRule="auto"/>
              <w:jc w:val="both"/>
              <w:rPr>
                <w:color w:val="000000"/>
              </w:rPr>
            </w:pPr>
            <w:r>
              <w:rPr>
                <w:color w:val="000000"/>
              </w:rPr>
              <w:t xml:space="preserve">    </w:t>
            </w:r>
            <w:r>
              <w:rPr>
                <w:color w:val="880000"/>
              </w:rPr>
              <w:t>// инициализация отложена</w:t>
            </w:r>
          </w:p>
          <w:p w:rsidR="00817CB2" w:rsidRDefault="009A6BE0">
            <w:pPr>
              <w:pStyle w:val="normal"/>
              <w:spacing w:line="240" w:lineRule="auto"/>
              <w:jc w:val="both"/>
              <w:rPr>
                <w:color w:val="000000"/>
              </w:rPr>
            </w:pPr>
            <w:r>
              <w:rPr>
                <w:color w:val="006666"/>
              </w:rPr>
              <w:t>2</w:t>
            </w:r>
            <w:r>
              <w:rPr>
                <w:color w:val="666600"/>
              </w:rPr>
              <w:t>)</w:t>
            </w:r>
            <w:r>
              <w:rPr>
                <w:color w:val="000000"/>
              </w:rPr>
              <w:t xml:space="preserve">  </w:t>
            </w:r>
            <w:r>
              <w:rPr>
                <w:color w:val="000000"/>
              </w:rPr>
              <w:tab/>
            </w:r>
            <w:proofErr w:type="spellStart"/>
            <w:r>
              <w:rPr>
                <w:color w:val="000088"/>
              </w:rPr>
              <w:t>string</w:t>
            </w:r>
            <w:proofErr w:type="spellEnd"/>
            <w:r>
              <w:rPr>
                <w:color w:val="000000"/>
              </w:rPr>
              <w:t xml:space="preserve"> </w:t>
            </w:r>
            <w:proofErr w:type="spellStart"/>
            <w:r>
              <w:rPr>
                <w:color w:val="000000"/>
              </w:rPr>
              <w:t>s</w:t>
            </w:r>
            <w:r>
              <w:rPr>
                <w:color w:val="666600"/>
              </w:rPr>
              <w:t>=</w:t>
            </w:r>
            <w:proofErr w:type="spellEnd"/>
            <w:r>
              <w:rPr>
                <w:color w:val="008800"/>
              </w:rPr>
              <w:t>"Колпак на колпаке, под колпаком колпак"</w:t>
            </w:r>
            <w:r>
              <w:rPr>
                <w:color w:val="666600"/>
              </w:rPr>
              <w:t>;</w:t>
            </w:r>
            <w:r>
              <w:rPr>
                <w:color w:val="000000"/>
              </w:rPr>
              <w:t xml:space="preserve">   </w:t>
            </w:r>
            <w:r>
              <w:rPr>
                <w:color w:val="000000"/>
              </w:rPr>
              <w:tab/>
              <w:t xml:space="preserve">                                                                           </w:t>
            </w:r>
          </w:p>
          <w:p w:rsidR="00817CB2" w:rsidRDefault="009A6BE0">
            <w:pPr>
              <w:pStyle w:val="normal"/>
              <w:spacing w:line="240" w:lineRule="auto"/>
              <w:jc w:val="both"/>
              <w:rPr>
                <w:color w:val="000000"/>
              </w:rPr>
            </w:pPr>
            <w:r>
              <w:rPr>
                <w:color w:val="000000"/>
              </w:rPr>
              <w:t xml:space="preserve">   </w:t>
            </w:r>
            <w:r>
              <w:rPr>
                <w:color w:val="880000"/>
              </w:rPr>
              <w:t>// инициализация строковым литералом</w:t>
            </w:r>
          </w:p>
          <w:p w:rsidR="00EA622F" w:rsidRPr="00797F37" w:rsidRDefault="009206C5" w:rsidP="00EA622F">
            <w:pPr>
              <w:autoSpaceDE w:val="0"/>
              <w:autoSpaceDN w:val="0"/>
              <w:adjustRightInd w:val="0"/>
              <w:spacing w:before="0" w:after="0" w:line="240" w:lineRule="auto"/>
              <w:rPr>
                <w:ins w:id="54" w:author="SVFrolov" w:date="2017-08-14T17:33:00Z"/>
                <w:rFonts w:ascii="Consolas" w:hAnsi="Consolas" w:cs="Consolas"/>
                <w:color w:val="800000"/>
                <w:sz w:val="19"/>
                <w:szCs w:val="19"/>
                <w:highlight w:val="white"/>
              </w:rPr>
            </w:pPr>
            <w:r>
              <w:rPr>
                <w:color w:val="006666"/>
              </w:rPr>
              <w:t>3</w:t>
            </w:r>
            <w:r>
              <w:rPr>
                <w:color w:val="666600"/>
              </w:rPr>
              <w:t>)</w:t>
            </w:r>
            <w:r>
              <w:rPr>
                <w:color w:val="000000"/>
              </w:rPr>
              <w:t xml:space="preserve">  </w:t>
            </w:r>
            <w:r>
              <w:rPr>
                <w:color w:val="000000"/>
              </w:rPr>
              <w:tab/>
            </w:r>
            <w:ins w:id="55" w:author="SVFrolov" w:date="2017-08-14T17:33:00Z">
              <w:r w:rsidRPr="009206C5">
                <w:rPr>
                  <w:rFonts w:ascii="Consolas" w:hAnsi="Consolas" w:cs="Consolas"/>
                  <w:color w:val="0000FF"/>
                  <w:sz w:val="19"/>
                  <w:szCs w:val="19"/>
                  <w:highlight w:val="white"/>
                  <w:lang w:val="en-US"/>
                  <w:rPrChange w:id="56" w:author="SVFrolov" w:date="2017-08-14T17:33:00Z">
                    <w:rPr>
                      <w:rFonts w:ascii="Consolas" w:hAnsi="Consolas" w:cs="Consolas"/>
                      <w:color w:val="0000FF"/>
                      <w:sz w:val="19"/>
                      <w:szCs w:val="19"/>
                      <w:highlight w:val="white"/>
                    </w:rPr>
                  </w:rPrChange>
                </w:rPr>
                <w:t>string</w:t>
              </w:r>
              <w:r>
                <w:rPr>
                  <w:rFonts w:ascii="Consolas" w:hAnsi="Consolas" w:cs="Consolas"/>
                  <w:color w:val="000000"/>
                  <w:sz w:val="19"/>
                  <w:szCs w:val="19"/>
                  <w:highlight w:val="white"/>
                </w:rPr>
                <w:t xml:space="preserve"> </w:t>
              </w:r>
              <w:r w:rsidRPr="009206C5">
                <w:rPr>
                  <w:rFonts w:ascii="Consolas" w:hAnsi="Consolas" w:cs="Consolas"/>
                  <w:color w:val="000000"/>
                  <w:sz w:val="19"/>
                  <w:szCs w:val="19"/>
                  <w:highlight w:val="white"/>
                  <w:lang w:val="en-US"/>
                  <w:rPrChange w:id="57" w:author="SVFrolov" w:date="2017-08-14T17:33:00Z">
                    <w:rPr>
                      <w:rFonts w:ascii="Consolas" w:hAnsi="Consolas" w:cs="Consolas"/>
                      <w:color w:val="000000"/>
                      <w:sz w:val="19"/>
                      <w:szCs w:val="19"/>
                      <w:highlight w:val="white"/>
                    </w:rPr>
                  </w:rPrChange>
                </w:rPr>
                <w:t>s</w:t>
              </w:r>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w:t>
              </w:r>
              <w:r w:rsidRPr="009206C5">
                <w:rPr>
                  <w:rFonts w:ascii="Consolas" w:hAnsi="Consolas" w:cs="Consolas"/>
                  <w:color w:val="800000"/>
                  <w:sz w:val="19"/>
                  <w:szCs w:val="19"/>
                  <w:highlight w:val="white"/>
                  <w:lang w:val="en-US"/>
                  <w:rPrChange w:id="58" w:author="SVFrolov" w:date="2017-08-14T17:33:00Z">
                    <w:rPr>
                      <w:rFonts w:ascii="Consolas" w:hAnsi="Consolas" w:cs="Consolas"/>
                      <w:color w:val="800000"/>
                      <w:sz w:val="19"/>
                      <w:szCs w:val="19"/>
                      <w:highlight w:val="white"/>
                    </w:rPr>
                  </w:rPrChange>
                </w:rPr>
                <w:t>http</w:t>
              </w:r>
              <w:r>
                <w:rPr>
                  <w:rFonts w:ascii="Consolas" w:hAnsi="Consolas" w:cs="Consolas"/>
                  <w:color w:val="800000"/>
                  <w:sz w:val="19"/>
                  <w:szCs w:val="19"/>
                  <w:highlight w:val="white"/>
                </w:rPr>
                <w:t xml:space="preserve">://           </w:t>
              </w:r>
              <w:r>
                <w:rPr>
                  <w:rFonts w:ascii="Consolas" w:hAnsi="Consolas" w:cs="Consolas"/>
                  <w:color w:val="800000"/>
                  <w:sz w:val="19"/>
                  <w:szCs w:val="19"/>
                  <w:highlight w:val="white"/>
                </w:rPr>
                <w:tab/>
              </w:r>
              <w:r>
                <w:rPr>
                  <w:rFonts w:ascii="Consolas" w:hAnsi="Consolas" w:cs="Consolas"/>
                  <w:color w:val="800000"/>
                  <w:sz w:val="19"/>
                  <w:szCs w:val="19"/>
                  <w:highlight w:val="white"/>
                </w:rPr>
                <w:tab/>
                <w:t xml:space="preserve">                              </w:t>
              </w:r>
            </w:ins>
          </w:p>
          <w:p w:rsidR="00EA622F" w:rsidRPr="00797F37" w:rsidRDefault="009206C5" w:rsidP="00EA622F">
            <w:pPr>
              <w:autoSpaceDE w:val="0"/>
              <w:autoSpaceDN w:val="0"/>
              <w:adjustRightInd w:val="0"/>
              <w:spacing w:before="0" w:after="0" w:line="240" w:lineRule="auto"/>
              <w:rPr>
                <w:ins w:id="59" w:author="SVFrolov" w:date="2017-08-14T17:33:00Z"/>
                <w:rFonts w:ascii="Consolas" w:hAnsi="Consolas" w:cs="Consolas"/>
                <w:color w:val="000000"/>
                <w:sz w:val="19"/>
                <w:szCs w:val="19"/>
                <w:highlight w:val="white"/>
              </w:rPr>
            </w:pPr>
            <w:ins w:id="60" w:author="SVFrolov" w:date="2017-08-14T17:33:00Z">
              <w:r>
                <w:rPr>
                  <w:rFonts w:ascii="Consolas" w:hAnsi="Consolas" w:cs="Consolas"/>
                  <w:color w:val="800000"/>
                  <w:sz w:val="19"/>
                  <w:szCs w:val="19"/>
                  <w:highlight w:val="white"/>
                </w:rPr>
                <w:t xml:space="preserve">            </w:t>
              </w:r>
              <w:proofErr w:type="spellStart"/>
              <w:r w:rsidRPr="009206C5">
                <w:rPr>
                  <w:rFonts w:ascii="Consolas" w:hAnsi="Consolas" w:cs="Consolas"/>
                  <w:color w:val="800000"/>
                  <w:sz w:val="19"/>
                  <w:szCs w:val="19"/>
                  <w:highlight w:val="white"/>
                  <w:lang w:val="en-US"/>
                  <w:rPrChange w:id="61" w:author="SVFrolov" w:date="2017-08-14T17:33:00Z">
                    <w:rPr>
                      <w:rFonts w:ascii="Consolas" w:hAnsi="Consolas" w:cs="Consolas"/>
                      <w:color w:val="800000"/>
                      <w:sz w:val="19"/>
                      <w:szCs w:val="19"/>
                      <w:highlight w:val="white"/>
                    </w:rPr>
                  </w:rPrChange>
                </w:rPr>
                <w:t>geekbrains</w:t>
              </w:r>
              <w:proofErr w:type="spellEnd"/>
              <w:r>
                <w:rPr>
                  <w:rFonts w:ascii="Consolas" w:hAnsi="Consolas" w:cs="Consolas"/>
                  <w:color w:val="800000"/>
                  <w:sz w:val="19"/>
                  <w:szCs w:val="19"/>
                  <w:highlight w:val="white"/>
                </w:rPr>
                <w:t>.</w:t>
              </w:r>
              <w:proofErr w:type="spellStart"/>
              <w:r w:rsidRPr="009206C5">
                <w:rPr>
                  <w:rFonts w:ascii="Consolas" w:hAnsi="Consolas" w:cs="Consolas"/>
                  <w:color w:val="800000"/>
                  <w:sz w:val="19"/>
                  <w:szCs w:val="19"/>
                  <w:highlight w:val="white"/>
                  <w:lang w:val="en-US"/>
                  <w:rPrChange w:id="62" w:author="SVFrolov" w:date="2017-08-14T17:33:00Z">
                    <w:rPr>
                      <w:rFonts w:ascii="Consolas" w:hAnsi="Consolas" w:cs="Consolas"/>
                      <w:color w:val="800000"/>
                      <w:sz w:val="19"/>
                      <w:szCs w:val="19"/>
                      <w:highlight w:val="white"/>
                    </w:rPr>
                  </w:rPrChange>
                </w:rPr>
                <w:t>ru</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ins>
          </w:p>
          <w:p w:rsidR="00EA622F" w:rsidRDefault="00EA622F" w:rsidP="00EA622F">
            <w:pPr>
              <w:autoSpaceDE w:val="0"/>
              <w:autoSpaceDN w:val="0"/>
              <w:adjustRightInd w:val="0"/>
              <w:spacing w:before="0" w:after="0" w:line="240" w:lineRule="auto"/>
              <w:rPr>
                <w:ins w:id="63" w:author="SVFrolov" w:date="2017-08-14T17:33:00Z"/>
                <w:rFonts w:ascii="Consolas" w:hAnsi="Consolas" w:cs="Consolas"/>
                <w:color w:val="000000"/>
                <w:sz w:val="19"/>
                <w:szCs w:val="19"/>
                <w:highlight w:val="white"/>
              </w:rPr>
            </w:pPr>
            <w:ins w:id="64" w:author="SVFrolov" w:date="2017-08-14T17:33:00Z">
              <w:r w:rsidRPr="00EA622F">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символ @ сообщает конструктору </w:t>
              </w:r>
              <w:proofErr w:type="spellStart"/>
              <w:r>
                <w:rPr>
                  <w:rFonts w:ascii="Consolas" w:hAnsi="Consolas" w:cs="Consolas"/>
                  <w:color w:val="008000"/>
                  <w:sz w:val="19"/>
                  <w:szCs w:val="19"/>
                  <w:highlight w:val="white"/>
                </w:rPr>
                <w:t>string</w:t>
              </w:r>
              <w:proofErr w:type="spellEnd"/>
              <w:r>
                <w:rPr>
                  <w:rFonts w:ascii="Consolas" w:hAnsi="Consolas" w:cs="Consolas"/>
                  <w:color w:val="008000"/>
                  <w:sz w:val="19"/>
                  <w:szCs w:val="19"/>
                  <w:highlight w:val="white"/>
                </w:rPr>
                <w:t>, что строку</w:t>
              </w:r>
            </w:ins>
          </w:p>
          <w:p w:rsidR="00EA622F" w:rsidRPr="00EA622F" w:rsidRDefault="00EA622F" w:rsidP="00EA622F">
            <w:pPr>
              <w:pStyle w:val="normal"/>
              <w:spacing w:line="240" w:lineRule="auto"/>
              <w:jc w:val="both"/>
              <w:rPr>
                <w:ins w:id="65" w:author="SVFrolov" w:date="2017-08-14T17:33:00Z"/>
                <w:rFonts w:ascii="Consolas" w:hAnsi="Consolas" w:cs="Consolas"/>
                <w:color w:val="008000"/>
                <w:sz w:val="19"/>
                <w:szCs w:val="19"/>
                <w:rPrChange w:id="66" w:author="SVFrolov" w:date="2017-08-14T17:33:00Z">
                  <w:rPr>
                    <w:ins w:id="67" w:author="SVFrolov" w:date="2017-08-14T17:33:00Z"/>
                    <w:rFonts w:ascii="Consolas" w:hAnsi="Consolas" w:cs="Consolas"/>
                    <w:color w:val="008000"/>
                    <w:sz w:val="19"/>
                    <w:szCs w:val="19"/>
                    <w:lang w:val="en-US"/>
                  </w:rPr>
                </w:rPrChange>
              </w:rPr>
            </w:pPr>
            <w:ins w:id="68" w:author="SVFrolov" w:date="2017-08-14T17:33: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нужно воспринимать буквально, даже если она занимает несколько строк</w:t>
              </w:r>
            </w:ins>
          </w:p>
          <w:p w:rsidR="00817CB2" w:rsidRPr="00EA622F" w:rsidDel="00EA622F" w:rsidRDefault="009206C5" w:rsidP="00EA622F">
            <w:pPr>
              <w:pStyle w:val="normal"/>
              <w:spacing w:line="240" w:lineRule="auto"/>
              <w:jc w:val="both"/>
              <w:rPr>
                <w:del w:id="69" w:author="SVFrolov" w:date="2017-08-14T17:33:00Z"/>
                <w:color w:val="000000"/>
              </w:rPr>
            </w:pPr>
            <w:del w:id="70" w:author="SVFrolov" w:date="2017-08-14T17:33:00Z">
              <w:r w:rsidRPr="009206C5">
                <w:rPr>
                  <w:color w:val="000088"/>
                  <w:lang w:val="en-US"/>
                  <w:rPrChange w:id="71" w:author="SVFrolov" w:date="2017-08-14T17:18:00Z">
                    <w:rPr>
                      <w:color w:val="000088"/>
                    </w:rPr>
                  </w:rPrChange>
                </w:rPr>
                <w:delText>string</w:delText>
              </w:r>
              <w:r w:rsidR="009A6BE0" w:rsidRPr="00EA622F" w:rsidDel="00EA622F">
                <w:rPr>
                  <w:color w:val="000000"/>
                </w:rPr>
                <w:delText xml:space="preserve"> </w:delText>
              </w:r>
              <w:r w:rsidRPr="009206C5">
                <w:rPr>
                  <w:color w:val="000000"/>
                  <w:lang w:val="en-US"/>
                  <w:rPrChange w:id="72" w:author="SVFrolov" w:date="2017-08-14T17:18:00Z">
                    <w:rPr>
                      <w:color w:val="000000"/>
                    </w:rPr>
                  </w:rPrChange>
                </w:rPr>
                <w:delText>s</w:delText>
              </w:r>
              <w:r w:rsidR="009A6BE0" w:rsidRPr="00EA622F" w:rsidDel="00EA622F">
                <w:rPr>
                  <w:color w:val="666600"/>
                </w:rPr>
                <w:delText>=@</w:delText>
              </w:r>
              <w:r w:rsidR="009A6BE0" w:rsidRPr="00EA622F" w:rsidDel="00EA622F">
                <w:rPr>
                  <w:color w:val="008800"/>
                </w:rPr>
                <w:delText>''</w:delText>
              </w:r>
              <w:r w:rsidRPr="009206C5">
                <w:rPr>
                  <w:color w:val="000000"/>
                  <w:lang w:val="en-US"/>
                  <w:rPrChange w:id="73" w:author="SVFrolov" w:date="2017-08-14T17:18:00Z">
                    <w:rPr>
                      <w:color w:val="000000"/>
                    </w:rPr>
                  </w:rPrChange>
                </w:rPr>
                <w:delText>http</w:delText>
              </w:r>
              <w:r w:rsidR="009A6BE0" w:rsidRPr="00EA622F" w:rsidDel="00EA622F">
                <w:rPr>
                  <w:color w:val="666600"/>
                </w:rPr>
                <w:delText>:</w:delText>
              </w:r>
              <w:r w:rsidR="009A6BE0" w:rsidRPr="00EA622F" w:rsidDel="00EA622F">
                <w:rPr>
                  <w:color w:val="880000"/>
                </w:rPr>
                <w:delText xml:space="preserve">//                </w:delText>
              </w:r>
              <w:r w:rsidR="009A6BE0" w:rsidRPr="00EA622F" w:rsidDel="00EA622F">
                <w:rPr>
                  <w:color w:val="880000"/>
                </w:rPr>
                <w:tab/>
              </w:r>
              <w:r w:rsidR="009A6BE0" w:rsidRPr="00EA622F" w:rsidDel="00EA622F">
                <w:rPr>
                  <w:color w:val="880000"/>
                </w:rPr>
                <w:tab/>
              </w:r>
            </w:del>
          </w:p>
          <w:p w:rsidR="00817CB2" w:rsidDel="00EA622F" w:rsidRDefault="00727A36">
            <w:pPr>
              <w:pStyle w:val="normal"/>
              <w:spacing w:line="240" w:lineRule="auto"/>
              <w:jc w:val="both"/>
              <w:rPr>
                <w:del w:id="74" w:author="SVFrolov" w:date="2017-08-14T17:33:00Z"/>
                <w:color w:val="000000"/>
              </w:rPr>
            </w:pPr>
            <w:del w:id="75" w:author="SVFrolov" w:date="2017-08-14T17:33:00Z">
              <w:r>
                <w:rPr>
                  <w:color w:val="000000"/>
                </w:rPr>
                <w:delText xml:space="preserve">   </w:delText>
              </w:r>
              <w:r w:rsidR="009A6BE0" w:rsidDel="00EA622F">
                <w:rPr>
                  <w:color w:val="880000"/>
                </w:rPr>
                <w:delText>// символ @ сообщает конструктору string, что строку</w:delText>
              </w:r>
            </w:del>
          </w:p>
          <w:p w:rsidR="00817CB2" w:rsidDel="00EA622F" w:rsidRDefault="009A6BE0">
            <w:pPr>
              <w:pStyle w:val="normal"/>
              <w:spacing w:line="240" w:lineRule="auto"/>
              <w:jc w:val="both"/>
              <w:rPr>
                <w:del w:id="76" w:author="SVFrolov" w:date="2017-08-14T17:33:00Z"/>
                <w:color w:val="000000"/>
              </w:rPr>
            </w:pPr>
            <w:del w:id="77" w:author="SVFrolov" w:date="2017-08-14T17:33:00Z">
              <w:r w:rsidDel="00EA622F">
                <w:rPr>
                  <w:color w:val="000000"/>
                </w:rPr>
                <w:delText>geekbrains</w:delText>
              </w:r>
              <w:r w:rsidDel="00EA622F">
                <w:rPr>
                  <w:color w:val="666600"/>
                </w:rPr>
                <w:delText>.</w:delText>
              </w:r>
              <w:r w:rsidDel="00EA622F">
                <w:rPr>
                  <w:color w:val="000000"/>
                </w:rPr>
                <w:delText xml:space="preserve">ru </w:delText>
              </w:r>
              <w:r w:rsidDel="00EA622F">
                <w:rPr>
                  <w:color w:val="008800"/>
                </w:rPr>
                <w:delText>''</w:delText>
              </w:r>
              <w:r w:rsidDel="00EA622F">
                <w:rPr>
                  <w:color w:val="000000"/>
                </w:rPr>
                <w:tab/>
              </w:r>
              <w:r w:rsidDel="00EA622F">
                <w:rPr>
                  <w:color w:val="000000"/>
                </w:rPr>
                <w:tab/>
              </w:r>
              <w:r w:rsidDel="00EA622F">
                <w:rPr>
                  <w:color w:val="000000"/>
                </w:rPr>
                <w:tab/>
              </w:r>
            </w:del>
          </w:p>
          <w:p w:rsidR="00817CB2" w:rsidDel="00EA622F" w:rsidRDefault="009A6BE0">
            <w:pPr>
              <w:pStyle w:val="normal"/>
              <w:spacing w:line="240" w:lineRule="auto"/>
              <w:jc w:val="both"/>
              <w:rPr>
                <w:del w:id="78" w:author="SVFrolov" w:date="2017-08-14T17:33:00Z"/>
                <w:color w:val="000000"/>
              </w:rPr>
            </w:pPr>
            <w:del w:id="79" w:author="SVFrolov" w:date="2017-08-14T17:33:00Z">
              <w:r w:rsidDel="00EA622F">
                <w:rPr>
                  <w:color w:val="000000"/>
                </w:rPr>
                <w:delText xml:space="preserve">   </w:delText>
              </w:r>
              <w:r w:rsidDel="00EA622F">
                <w:rPr>
                  <w:color w:val="880000"/>
                </w:rPr>
                <w:delText>// нужно воспринимать буквально, даже если она занимает несколько строк</w:delText>
              </w:r>
            </w:del>
          </w:p>
          <w:p w:rsidR="00817CB2" w:rsidRPr="00A13B09" w:rsidRDefault="009A6BE0">
            <w:pPr>
              <w:pStyle w:val="normal"/>
              <w:spacing w:line="240" w:lineRule="auto"/>
              <w:jc w:val="both"/>
              <w:rPr>
                <w:color w:val="000000"/>
                <w:lang w:val="en-US"/>
              </w:rPr>
            </w:pPr>
            <w:r w:rsidRPr="00A13B09">
              <w:rPr>
                <w:color w:val="006666"/>
                <w:lang w:val="en-US"/>
              </w:rPr>
              <w:t>4</w:t>
            </w:r>
            <w:r w:rsidRPr="00A13B09">
              <w:rPr>
                <w:color w:val="666600"/>
                <w:lang w:val="en-US"/>
              </w:rPr>
              <w:t>)</w:t>
            </w:r>
            <w:r w:rsidRPr="00A13B09">
              <w:rPr>
                <w:color w:val="000000"/>
                <w:lang w:val="en-US"/>
              </w:rPr>
              <w:t xml:space="preserve">  </w:t>
            </w:r>
            <w:r w:rsidRPr="00A13B09">
              <w:rPr>
                <w:color w:val="000000"/>
                <w:lang w:val="en-US"/>
              </w:rPr>
              <w:tab/>
            </w:r>
            <w:r w:rsidRPr="00A13B09">
              <w:rPr>
                <w:color w:val="000088"/>
                <w:lang w:val="en-US"/>
              </w:rPr>
              <w:t>string</w:t>
            </w:r>
            <w:r w:rsidRPr="00A13B09">
              <w:rPr>
                <w:color w:val="000000"/>
                <w:lang w:val="en-US"/>
              </w:rPr>
              <w:t xml:space="preserve"> s</w:t>
            </w:r>
            <w:r w:rsidRPr="00A13B09">
              <w:rPr>
                <w:color w:val="666600"/>
                <w:lang w:val="en-US"/>
              </w:rPr>
              <w:t>=</w:t>
            </w:r>
            <w:r w:rsidRPr="00A13B09">
              <w:rPr>
                <w:color w:val="000088"/>
                <w:lang w:val="en-US"/>
              </w:rPr>
              <w:t>new</w:t>
            </w:r>
            <w:r w:rsidRPr="00A13B09">
              <w:rPr>
                <w:color w:val="000000"/>
                <w:lang w:val="en-US"/>
              </w:rPr>
              <w:t xml:space="preserve"> </w:t>
            </w:r>
            <w:r w:rsidRPr="00A13B09">
              <w:rPr>
                <w:color w:val="000088"/>
                <w:lang w:val="en-US"/>
              </w:rPr>
              <w:t>string</w:t>
            </w:r>
            <w:r w:rsidRPr="00A13B09">
              <w:rPr>
                <w:color w:val="000000"/>
                <w:lang w:val="en-US"/>
              </w:rPr>
              <w:t xml:space="preserve"> </w:t>
            </w:r>
            <w:r w:rsidRPr="00A13B09">
              <w:rPr>
                <w:color w:val="666600"/>
                <w:lang w:val="en-US"/>
              </w:rPr>
              <w:t>(</w:t>
            </w:r>
            <w:r w:rsidRPr="00A13B09">
              <w:rPr>
                <w:color w:val="008800"/>
                <w:lang w:val="en-US"/>
              </w:rPr>
              <w:t>' '</w:t>
            </w:r>
            <w:r w:rsidRPr="00A13B09">
              <w:rPr>
                <w:color w:val="666600"/>
                <w:lang w:val="en-US"/>
              </w:rPr>
              <w:t>,</w:t>
            </w:r>
            <w:r w:rsidRPr="00A13B09">
              <w:rPr>
                <w:color w:val="000000"/>
                <w:lang w:val="en-US"/>
              </w:rPr>
              <w:t xml:space="preserve"> </w:t>
            </w:r>
            <w:r w:rsidRPr="00A13B09">
              <w:rPr>
                <w:color w:val="006666"/>
                <w:lang w:val="en-US"/>
              </w:rPr>
              <w:t>20</w:t>
            </w:r>
            <w:r w:rsidRPr="00A13B09">
              <w:rPr>
                <w:color w:val="666600"/>
                <w:lang w:val="en-US"/>
              </w:rPr>
              <w:t>);</w:t>
            </w:r>
            <w:r w:rsidRPr="00A13B09">
              <w:rPr>
                <w:color w:val="000000"/>
                <w:lang w:val="en-US"/>
              </w:rPr>
              <w:t xml:space="preserve">     </w:t>
            </w:r>
            <w:r w:rsidRPr="00A13B09">
              <w:rPr>
                <w:color w:val="000000"/>
                <w:lang w:val="en-US"/>
              </w:rPr>
              <w:tab/>
            </w:r>
          </w:p>
          <w:p w:rsidR="00817CB2" w:rsidRDefault="009A6BE0">
            <w:pPr>
              <w:pStyle w:val="normal"/>
              <w:spacing w:line="240" w:lineRule="auto"/>
              <w:jc w:val="both"/>
              <w:rPr>
                <w:color w:val="000000"/>
              </w:rPr>
            </w:pPr>
            <w:r w:rsidRPr="00A13B09">
              <w:rPr>
                <w:color w:val="000000"/>
                <w:lang w:val="en-US"/>
              </w:rPr>
              <w:t xml:space="preserve">   </w:t>
            </w:r>
            <w:r>
              <w:rPr>
                <w:color w:val="880000"/>
              </w:rPr>
              <w:t>// конструктор создает строку из 20 пробелов</w:t>
            </w:r>
          </w:p>
          <w:p w:rsidR="00817CB2" w:rsidRDefault="009A6BE0">
            <w:pPr>
              <w:pStyle w:val="normal"/>
              <w:spacing w:line="240" w:lineRule="auto"/>
              <w:jc w:val="both"/>
              <w:rPr>
                <w:color w:val="000000"/>
              </w:rPr>
            </w:pPr>
            <w:r>
              <w:rPr>
                <w:color w:val="006666"/>
              </w:rPr>
              <w:t>5</w:t>
            </w:r>
            <w:r>
              <w:rPr>
                <w:color w:val="666600"/>
              </w:rPr>
              <w:t>)</w:t>
            </w:r>
            <w:r>
              <w:rPr>
                <w:color w:val="000000"/>
              </w:rPr>
              <w:t xml:space="preserve">  </w:t>
            </w:r>
            <w:r>
              <w:rPr>
                <w:color w:val="000000"/>
              </w:rPr>
              <w:tab/>
            </w:r>
            <w:proofErr w:type="spellStart"/>
            <w:r>
              <w:rPr>
                <w:color w:val="000088"/>
              </w:rPr>
              <w:t>int</w:t>
            </w:r>
            <w:proofErr w:type="spellEnd"/>
            <w:r>
              <w:rPr>
                <w:color w:val="000000"/>
              </w:rPr>
              <w:t xml:space="preserve"> </w:t>
            </w:r>
            <w:proofErr w:type="spellStart"/>
            <w:r>
              <w:rPr>
                <w:color w:val="000000"/>
              </w:rPr>
              <w:t>x</w:t>
            </w:r>
            <w:proofErr w:type="spellEnd"/>
            <w:r>
              <w:rPr>
                <w:color w:val="000000"/>
              </w:rPr>
              <w:t xml:space="preserve"> </w:t>
            </w:r>
            <w:r>
              <w:rPr>
                <w:color w:val="666600"/>
              </w:rPr>
              <w:t>=</w:t>
            </w:r>
            <w:r>
              <w:rPr>
                <w:color w:val="000000"/>
              </w:rPr>
              <w:t xml:space="preserve"> </w:t>
            </w:r>
            <w:r>
              <w:rPr>
                <w:color w:val="006666"/>
              </w:rPr>
              <w:t>12344556</w:t>
            </w:r>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инициализировали целочисленную переменную</w:t>
            </w:r>
          </w:p>
          <w:p w:rsidR="00817CB2" w:rsidRDefault="009A6BE0">
            <w:pPr>
              <w:pStyle w:val="normal"/>
              <w:spacing w:line="240" w:lineRule="auto"/>
              <w:jc w:val="both"/>
              <w:rPr>
                <w:color w:val="000000"/>
              </w:rPr>
            </w:pPr>
            <w:proofErr w:type="spellStart"/>
            <w:r>
              <w:rPr>
                <w:color w:val="000088"/>
              </w:rPr>
              <w:t>string</w:t>
            </w:r>
            <w:proofErr w:type="spellEnd"/>
            <w:r>
              <w:rPr>
                <w:color w:val="000000"/>
              </w:rPr>
              <w:t xml:space="preserve"> </w:t>
            </w:r>
            <w:proofErr w:type="spellStart"/>
            <w:r>
              <w:rPr>
                <w:color w:val="000000"/>
              </w:rPr>
              <w:t>s</w:t>
            </w:r>
            <w:proofErr w:type="spellEnd"/>
            <w:r>
              <w:rPr>
                <w:color w:val="000000"/>
              </w:rPr>
              <w:t xml:space="preserve"> </w:t>
            </w:r>
            <w:r>
              <w:rPr>
                <w:color w:val="666600"/>
              </w:rPr>
              <w:t>=</w:t>
            </w:r>
            <w:r>
              <w:rPr>
                <w:color w:val="000000"/>
              </w:rPr>
              <w:t xml:space="preserve"> </w:t>
            </w:r>
            <w:proofErr w:type="spellStart"/>
            <w:r>
              <w:rPr>
                <w:color w:val="000000"/>
              </w:rPr>
              <w:t>x</w:t>
            </w:r>
            <w:r>
              <w:rPr>
                <w:color w:val="666600"/>
              </w:rPr>
              <w:t>.</w:t>
            </w:r>
            <w:r>
              <w:rPr>
                <w:color w:val="660066"/>
              </w:rPr>
              <w:t>ToString</w:t>
            </w:r>
            <w:proofErr w:type="spellEnd"/>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xml:space="preserve">// преобразовали ее к типу </w:t>
            </w:r>
            <w:proofErr w:type="spellStart"/>
            <w:r>
              <w:rPr>
                <w:color w:val="880000"/>
              </w:rPr>
              <w:t>string</w:t>
            </w:r>
            <w:proofErr w:type="spellEnd"/>
          </w:p>
          <w:p w:rsidR="00817CB2" w:rsidRDefault="009A6BE0">
            <w:pPr>
              <w:pStyle w:val="normal"/>
              <w:spacing w:line="240" w:lineRule="auto"/>
              <w:jc w:val="both"/>
              <w:rPr>
                <w:color w:val="000000"/>
              </w:rPr>
            </w:pPr>
            <w:r>
              <w:rPr>
                <w:color w:val="006666"/>
              </w:rPr>
              <w:t>6</w:t>
            </w:r>
            <w:r>
              <w:rPr>
                <w:color w:val="666600"/>
              </w:rPr>
              <w:t>)</w:t>
            </w:r>
            <w:r>
              <w:rPr>
                <w:color w:val="000000"/>
              </w:rPr>
              <w:t xml:space="preserve">  </w:t>
            </w:r>
            <w:r>
              <w:rPr>
                <w:color w:val="000000"/>
              </w:rPr>
              <w:tab/>
            </w:r>
            <w:proofErr w:type="spellStart"/>
            <w:r>
              <w:rPr>
                <w:color w:val="000088"/>
              </w:rPr>
              <w:t>char</w:t>
            </w:r>
            <w:proofErr w:type="spellEnd"/>
            <w:r>
              <w:rPr>
                <w:color w:val="000000"/>
              </w:rPr>
              <w:t xml:space="preserve"> </w:t>
            </w:r>
            <w:r>
              <w:rPr>
                <w:color w:val="666600"/>
              </w:rPr>
              <w:t>[]</w:t>
            </w:r>
            <w:r>
              <w:rPr>
                <w:color w:val="000000"/>
              </w:rPr>
              <w:t xml:space="preserve"> </w:t>
            </w:r>
            <w:proofErr w:type="spellStart"/>
            <w:r>
              <w:rPr>
                <w:color w:val="000000"/>
              </w:rPr>
              <w:t>a</w:t>
            </w:r>
            <w:r>
              <w:rPr>
                <w:color w:val="666600"/>
              </w:rPr>
              <w:t>=</w:t>
            </w:r>
            <w:proofErr w:type="spellEnd"/>
            <w:r>
              <w:rPr>
                <w:color w:val="666600"/>
              </w:rPr>
              <w:t>{</w:t>
            </w:r>
            <w:r>
              <w:rPr>
                <w:color w:val="008800"/>
              </w:rPr>
              <w:t>'</w:t>
            </w:r>
            <w:proofErr w:type="spellStart"/>
            <w:r>
              <w:rPr>
                <w:color w:val="008800"/>
              </w:rPr>
              <w:t>a</w:t>
            </w:r>
            <w:proofErr w:type="spellEnd"/>
            <w:r>
              <w:rPr>
                <w:color w:val="008800"/>
              </w:rPr>
              <w:t>'</w:t>
            </w:r>
            <w:r>
              <w:rPr>
                <w:color w:val="666600"/>
              </w:rPr>
              <w:t>,</w:t>
            </w:r>
            <w:r>
              <w:rPr>
                <w:color w:val="000000"/>
              </w:rPr>
              <w:t xml:space="preserve"> </w:t>
            </w:r>
            <w:r>
              <w:rPr>
                <w:color w:val="008800"/>
              </w:rPr>
              <w:t>'</w:t>
            </w:r>
            <w:proofErr w:type="spellStart"/>
            <w:r>
              <w:rPr>
                <w:color w:val="008800"/>
              </w:rPr>
              <w:t>b</w:t>
            </w:r>
            <w:proofErr w:type="spellEnd"/>
            <w:r>
              <w:rPr>
                <w:color w:val="008800"/>
              </w:rPr>
              <w:t>'</w:t>
            </w:r>
            <w:r>
              <w:rPr>
                <w:color w:val="666600"/>
              </w:rPr>
              <w:t>,</w:t>
            </w:r>
            <w:r>
              <w:rPr>
                <w:color w:val="000000"/>
              </w:rPr>
              <w:t xml:space="preserve"> </w:t>
            </w:r>
            <w:r>
              <w:rPr>
                <w:color w:val="008800"/>
              </w:rPr>
              <w:t>'</w:t>
            </w:r>
            <w:proofErr w:type="spellStart"/>
            <w:r>
              <w:rPr>
                <w:color w:val="008800"/>
              </w:rPr>
              <w:t>c</w:t>
            </w:r>
            <w:proofErr w:type="spellEnd"/>
            <w:r>
              <w:rPr>
                <w:color w:val="008800"/>
              </w:rPr>
              <w:t>'</w:t>
            </w:r>
            <w:r>
              <w:rPr>
                <w:color w:val="666600"/>
              </w:rPr>
              <w:t>,</w:t>
            </w:r>
            <w:r>
              <w:rPr>
                <w:color w:val="000000"/>
              </w:rPr>
              <w:t xml:space="preserve"> </w:t>
            </w:r>
            <w:r>
              <w:rPr>
                <w:color w:val="008800"/>
              </w:rPr>
              <w:t>'</w:t>
            </w:r>
            <w:proofErr w:type="spellStart"/>
            <w:r>
              <w:rPr>
                <w:color w:val="008800"/>
              </w:rPr>
              <w:t>d</w:t>
            </w:r>
            <w:proofErr w:type="spellEnd"/>
            <w:r>
              <w:rPr>
                <w:color w:val="008800"/>
              </w:rPr>
              <w:t>'</w:t>
            </w:r>
            <w:r>
              <w:rPr>
                <w:color w:val="666600"/>
              </w:rPr>
              <w:t>,</w:t>
            </w:r>
            <w:r>
              <w:rPr>
                <w:color w:val="000000"/>
              </w:rPr>
              <w:t xml:space="preserve"> </w:t>
            </w:r>
            <w:r>
              <w:rPr>
                <w:color w:val="008800"/>
              </w:rPr>
              <w:t>'</w:t>
            </w:r>
            <w:proofErr w:type="spellStart"/>
            <w:r>
              <w:rPr>
                <w:color w:val="008800"/>
              </w:rPr>
              <w:t>e</w:t>
            </w:r>
            <w:proofErr w:type="spellEnd"/>
            <w:r>
              <w:rPr>
                <w:color w:val="008800"/>
              </w:rPr>
              <w:t>'</w:t>
            </w:r>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создали массив символов</w:t>
            </w:r>
          </w:p>
          <w:p w:rsidR="00817CB2" w:rsidRDefault="009A6BE0">
            <w:pPr>
              <w:pStyle w:val="normal"/>
              <w:spacing w:line="240" w:lineRule="auto"/>
              <w:jc w:val="both"/>
              <w:rPr>
                <w:color w:val="000000"/>
              </w:rPr>
            </w:pPr>
            <w:proofErr w:type="spellStart"/>
            <w:r>
              <w:rPr>
                <w:color w:val="000088"/>
              </w:rPr>
              <w:t>string</w:t>
            </w:r>
            <w:proofErr w:type="spellEnd"/>
            <w:r>
              <w:rPr>
                <w:color w:val="000000"/>
              </w:rPr>
              <w:t xml:space="preserve"> </w:t>
            </w:r>
            <w:proofErr w:type="spellStart"/>
            <w:r>
              <w:rPr>
                <w:color w:val="000000"/>
              </w:rPr>
              <w:t>v</w:t>
            </w:r>
            <w:r>
              <w:rPr>
                <w:color w:val="666600"/>
              </w:rPr>
              <w:t>=</w:t>
            </w:r>
            <w:r>
              <w:rPr>
                <w:color w:val="000088"/>
              </w:rPr>
              <w:t>new</w:t>
            </w:r>
            <w:proofErr w:type="spellEnd"/>
            <w:r>
              <w:rPr>
                <w:color w:val="000000"/>
              </w:rPr>
              <w:t xml:space="preserve"> </w:t>
            </w:r>
            <w:proofErr w:type="spellStart"/>
            <w:r>
              <w:rPr>
                <w:color w:val="000088"/>
              </w:rPr>
              <w:t>string</w:t>
            </w:r>
            <w:proofErr w:type="spellEnd"/>
            <w:r>
              <w:rPr>
                <w:color w:val="000000"/>
              </w:rPr>
              <w:t xml:space="preserve"> </w:t>
            </w:r>
            <w:r>
              <w:rPr>
                <w:color w:val="666600"/>
              </w:rPr>
              <w:t>(</w:t>
            </w:r>
            <w:proofErr w:type="spellStart"/>
            <w:r>
              <w:rPr>
                <w:color w:val="000000"/>
              </w:rPr>
              <w:t>a</w:t>
            </w:r>
            <w:proofErr w:type="spellEnd"/>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создание строки из массива символов</w:t>
            </w:r>
          </w:p>
          <w:p w:rsidR="00817CB2" w:rsidRPr="00A13B09" w:rsidRDefault="009A6BE0">
            <w:pPr>
              <w:pStyle w:val="normal"/>
              <w:spacing w:line="240" w:lineRule="auto"/>
              <w:jc w:val="both"/>
              <w:rPr>
                <w:color w:val="000000"/>
                <w:lang w:val="en-US"/>
              </w:rPr>
            </w:pPr>
            <w:r w:rsidRPr="00A13B09">
              <w:rPr>
                <w:color w:val="006666"/>
                <w:lang w:val="en-US"/>
              </w:rPr>
              <w:t>7</w:t>
            </w:r>
            <w:r w:rsidRPr="00A13B09">
              <w:rPr>
                <w:color w:val="666600"/>
                <w:lang w:val="en-US"/>
              </w:rPr>
              <w:t>)</w:t>
            </w:r>
            <w:r w:rsidRPr="00A13B09">
              <w:rPr>
                <w:color w:val="000000"/>
                <w:lang w:val="en-US"/>
              </w:rPr>
              <w:t xml:space="preserve">  </w:t>
            </w:r>
            <w:r w:rsidRPr="00A13B09">
              <w:rPr>
                <w:color w:val="000000"/>
                <w:lang w:val="en-US"/>
              </w:rPr>
              <w:tab/>
            </w:r>
            <w:r w:rsidRPr="00A13B09">
              <w:rPr>
                <w:color w:val="000088"/>
                <w:lang w:val="en-US"/>
              </w:rPr>
              <w:t>char</w:t>
            </w:r>
            <w:r w:rsidRPr="00A13B09">
              <w:rPr>
                <w:color w:val="000000"/>
                <w:lang w:val="en-US"/>
              </w:rPr>
              <w:t xml:space="preserve"> </w:t>
            </w:r>
            <w:r w:rsidRPr="00A13B09">
              <w:rPr>
                <w:color w:val="666600"/>
                <w:lang w:val="en-US"/>
              </w:rPr>
              <w:t>[]</w:t>
            </w:r>
            <w:r w:rsidRPr="00A13B09">
              <w:rPr>
                <w:color w:val="000000"/>
                <w:lang w:val="en-US"/>
              </w:rPr>
              <w:t xml:space="preserve"> a</w:t>
            </w:r>
            <w:r w:rsidRPr="00A13B09">
              <w:rPr>
                <w:color w:val="666600"/>
                <w:lang w:val="en-US"/>
              </w:rPr>
              <w:t>={</w:t>
            </w:r>
            <w:r w:rsidRPr="00A13B09">
              <w:rPr>
                <w:color w:val="008800"/>
                <w:lang w:val="en-US"/>
              </w:rPr>
              <w:t>'a'</w:t>
            </w:r>
            <w:r w:rsidRPr="00A13B09">
              <w:rPr>
                <w:color w:val="666600"/>
                <w:lang w:val="en-US"/>
              </w:rPr>
              <w:t>,</w:t>
            </w:r>
            <w:r w:rsidRPr="00A13B09">
              <w:rPr>
                <w:color w:val="000000"/>
                <w:lang w:val="en-US"/>
              </w:rPr>
              <w:t xml:space="preserve"> </w:t>
            </w:r>
            <w:r w:rsidRPr="00A13B09">
              <w:rPr>
                <w:color w:val="008800"/>
                <w:lang w:val="en-US"/>
              </w:rPr>
              <w:t>'b'</w:t>
            </w:r>
            <w:r w:rsidRPr="00A13B09">
              <w:rPr>
                <w:color w:val="666600"/>
                <w:lang w:val="en-US"/>
              </w:rPr>
              <w:t>,</w:t>
            </w:r>
            <w:r w:rsidRPr="00A13B09">
              <w:rPr>
                <w:color w:val="000000"/>
                <w:lang w:val="en-US"/>
              </w:rPr>
              <w:t xml:space="preserve"> </w:t>
            </w:r>
            <w:r w:rsidRPr="00A13B09">
              <w:rPr>
                <w:color w:val="008800"/>
                <w:lang w:val="en-US"/>
              </w:rPr>
              <w:t>'c'</w:t>
            </w:r>
            <w:r w:rsidRPr="00A13B09">
              <w:rPr>
                <w:color w:val="666600"/>
                <w:lang w:val="en-US"/>
              </w:rPr>
              <w:t>,</w:t>
            </w:r>
            <w:r w:rsidRPr="00A13B09">
              <w:rPr>
                <w:color w:val="000000"/>
                <w:lang w:val="en-US"/>
              </w:rPr>
              <w:t xml:space="preserve"> </w:t>
            </w:r>
            <w:r w:rsidRPr="00A13B09">
              <w:rPr>
                <w:color w:val="008800"/>
                <w:lang w:val="en-US"/>
              </w:rPr>
              <w:t>'d'</w:t>
            </w:r>
            <w:r w:rsidRPr="00A13B09">
              <w:rPr>
                <w:color w:val="666600"/>
                <w:lang w:val="en-US"/>
              </w:rPr>
              <w:t>,</w:t>
            </w:r>
            <w:r w:rsidRPr="00A13B09">
              <w:rPr>
                <w:color w:val="000000"/>
                <w:lang w:val="en-US"/>
              </w:rPr>
              <w:t xml:space="preserve"> </w:t>
            </w:r>
            <w:r w:rsidRPr="00A13B09">
              <w:rPr>
                <w:color w:val="008800"/>
                <w:lang w:val="en-US"/>
              </w:rPr>
              <w:t>'e'</w:t>
            </w:r>
            <w:r w:rsidRPr="00A13B09">
              <w:rPr>
                <w:color w:val="666600"/>
                <w:lang w:val="en-US"/>
              </w:rPr>
              <w:t>};</w:t>
            </w:r>
            <w:r w:rsidRPr="00A13B09">
              <w:rPr>
                <w:color w:val="000000"/>
                <w:lang w:val="en-US"/>
              </w:rPr>
              <w:t xml:space="preserve">    </w:t>
            </w:r>
            <w:r w:rsidRPr="00A13B09">
              <w:rPr>
                <w:color w:val="000000"/>
                <w:lang w:val="en-US"/>
              </w:rPr>
              <w:tab/>
            </w:r>
          </w:p>
          <w:p w:rsidR="00817CB2" w:rsidRDefault="009A6BE0">
            <w:pPr>
              <w:pStyle w:val="normal"/>
              <w:spacing w:line="240" w:lineRule="auto"/>
              <w:jc w:val="both"/>
              <w:rPr>
                <w:color w:val="000000"/>
              </w:rPr>
            </w:pPr>
            <w:r w:rsidRPr="00A13B09">
              <w:rPr>
                <w:color w:val="000000"/>
                <w:lang w:val="en-US"/>
              </w:rPr>
              <w:t xml:space="preserve">   </w:t>
            </w:r>
            <w:r>
              <w:rPr>
                <w:color w:val="880000"/>
              </w:rPr>
              <w:t>// создание строки из части массива символов, при этом:  0</w:t>
            </w:r>
          </w:p>
          <w:p w:rsidR="00817CB2" w:rsidRPr="00A13B09" w:rsidRDefault="009A6BE0">
            <w:pPr>
              <w:pStyle w:val="normal"/>
              <w:spacing w:line="240" w:lineRule="auto"/>
              <w:jc w:val="both"/>
              <w:rPr>
                <w:color w:val="000000"/>
                <w:lang w:val="en-US"/>
              </w:rPr>
            </w:pPr>
            <w:r w:rsidRPr="00A13B09">
              <w:rPr>
                <w:color w:val="000088"/>
                <w:lang w:val="en-US"/>
              </w:rPr>
              <w:t>string</w:t>
            </w:r>
            <w:r w:rsidRPr="00A13B09">
              <w:rPr>
                <w:color w:val="000000"/>
                <w:lang w:val="en-US"/>
              </w:rPr>
              <w:t xml:space="preserve"> v</w:t>
            </w:r>
            <w:r w:rsidRPr="00A13B09">
              <w:rPr>
                <w:color w:val="666600"/>
                <w:lang w:val="en-US"/>
              </w:rPr>
              <w:t>=</w:t>
            </w:r>
            <w:r w:rsidRPr="00A13B09">
              <w:rPr>
                <w:color w:val="000088"/>
                <w:lang w:val="en-US"/>
              </w:rPr>
              <w:t>new</w:t>
            </w:r>
            <w:r w:rsidRPr="00A13B09">
              <w:rPr>
                <w:color w:val="000000"/>
                <w:lang w:val="en-US"/>
              </w:rPr>
              <w:t xml:space="preserve"> </w:t>
            </w:r>
            <w:r w:rsidRPr="00A13B09">
              <w:rPr>
                <w:color w:val="000088"/>
                <w:lang w:val="en-US"/>
              </w:rPr>
              <w:t>string</w:t>
            </w:r>
            <w:r w:rsidRPr="00A13B09">
              <w:rPr>
                <w:color w:val="000000"/>
                <w:lang w:val="en-US"/>
              </w:rPr>
              <w:t xml:space="preserve"> </w:t>
            </w:r>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r w:rsidRPr="00A13B09">
              <w:rPr>
                <w:color w:val="006666"/>
                <w:lang w:val="en-US"/>
              </w:rPr>
              <w:t>2</w:t>
            </w:r>
            <w:r w:rsidRPr="00A13B09">
              <w:rPr>
                <w:color w:val="666600"/>
                <w:lang w:val="en-US"/>
              </w:rPr>
              <w:t>)</w:t>
            </w:r>
            <w:ins w:id="80" w:author="SVFrolov" w:date="2017-08-14T17:33:00Z">
              <w:r w:rsidR="00EA622F">
                <w:rPr>
                  <w:color w:val="666600"/>
                  <w:lang w:val="en-US"/>
                </w:rPr>
                <w:t>;</w:t>
              </w:r>
            </w:ins>
            <w:r w:rsidRPr="00A13B09">
              <w:rPr>
                <w:color w:val="000000"/>
                <w:lang w:val="en-US"/>
              </w:rPr>
              <w:t xml:space="preserve">     </w:t>
            </w:r>
            <w:r w:rsidRPr="00A13B09">
              <w:rPr>
                <w:color w:val="000000"/>
                <w:lang w:val="en-US"/>
              </w:rPr>
              <w:tab/>
            </w:r>
          </w:p>
          <w:p w:rsidR="00817CB2" w:rsidRDefault="009A6BE0">
            <w:pPr>
              <w:pStyle w:val="normal"/>
              <w:spacing w:line="240" w:lineRule="auto"/>
              <w:jc w:val="both"/>
              <w:rPr>
                <w:color w:val="000000"/>
              </w:rPr>
            </w:pPr>
            <w:r w:rsidRPr="00A13B09">
              <w:rPr>
                <w:color w:val="000000"/>
                <w:lang w:val="en-US"/>
              </w:rPr>
              <w:lastRenderedPageBreak/>
              <w:t xml:space="preserve"> </w:t>
            </w:r>
            <w:r>
              <w:rPr>
                <w:color w:val="880000"/>
              </w:rPr>
              <w:t xml:space="preserve">// </w:t>
            </w:r>
            <w:proofErr w:type="gramStart"/>
            <w:r>
              <w:rPr>
                <w:color w:val="880000"/>
              </w:rPr>
              <w:t>показывает</w:t>
            </w:r>
            <w:proofErr w:type="gramEnd"/>
            <w:r>
              <w:rPr>
                <w:color w:val="880000"/>
              </w:rPr>
              <w:t xml:space="preserve"> с какого символа, 2 – сколько символов использовать для  инициализации</w:t>
            </w:r>
          </w:p>
          <w:p w:rsidR="00817CB2" w:rsidRDefault="00817CB2">
            <w:pPr>
              <w:pStyle w:val="normal"/>
              <w:widowControl w:val="0"/>
              <w:spacing w:before="0" w:after="0" w:line="240" w:lineRule="auto"/>
              <w:rPr>
                <w:color w:val="000000"/>
              </w:rPr>
            </w:pPr>
          </w:p>
        </w:tc>
      </w:tr>
    </w:tbl>
    <w:p w:rsidR="00817CB2" w:rsidRDefault="00817CB2">
      <w:pPr>
        <w:pStyle w:val="normal"/>
        <w:ind w:firstLine="720"/>
        <w:jc w:val="both"/>
      </w:pPr>
    </w:p>
    <w:p w:rsidR="00817CB2" w:rsidRDefault="009A6BE0">
      <w:pPr>
        <w:pStyle w:val="normal"/>
        <w:ind w:firstLine="720"/>
        <w:jc w:val="both"/>
        <w:rPr>
          <w:sz w:val="8"/>
          <w:szCs w:val="8"/>
        </w:rPr>
      </w:pPr>
      <w:r>
        <w:rPr>
          <w:sz w:val="8"/>
          <w:szCs w:val="8"/>
        </w:rPr>
        <w:t xml:space="preserve"> </w:t>
      </w:r>
    </w:p>
    <w:p w:rsidR="00817CB2" w:rsidRDefault="009A6BE0">
      <w:pPr>
        <w:pStyle w:val="normal"/>
        <w:ind w:firstLine="720"/>
        <w:jc w:val="both"/>
        <w:rPr>
          <w:sz w:val="8"/>
          <w:szCs w:val="8"/>
        </w:rPr>
      </w:pPr>
      <w:r>
        <w:rPr>
          <w:sz w:val="8"/>
          <w:szCs w:val="8"/>
        </w:rPr>
        <w:t xml:space="preserve"> </w:t>
      </w:r>
    </w:p>
    <w:p w:rsidR="00817CB2" w:rsidRDefault="009A6BE0">
      <w:pPr>
        <w:pStyle w:val="normal"/>
        <w:jc w:val="both"/>
      </w:pPr>
      <w:r>
        <w:t xml:space="preserve">Класс </w:t>
      </w:r>
      <w:proofErr w:type="spellStart"/>
      <w:r>
        <w:t>string</w:t>
      </w:r>
      <w:proofErr w:type="spellEnd"/>
      <w:r>
        <w:t xml:space="preserve"> обладает богатым набором методов для сравнения строк, поиска в строке и других действий со строками. Рассмотрим эти методы.</w:t>
      </w:r>
    </w:p>
    <w:p w:rsidR="00817CB2" w:rsidRDefault="00817CB2">
      <w:pPr>
        <w:pStyle w:val="normal"/>
        <w:ind w:firstLine="720"/>
      </w:pPr>
    </w:p>
    <w:tbl>
      <w:tblPr>
        <w:tblStyle w:val="a9"/>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860"/>
        <w:gridCol w:w="2085"/>
        <w:gridCol w:w="4935"/>
      </w:tblGrid>
      <w:tr w:rsidR="00817CB2">
        <w:tc>
          <w:tcPr>
            <w:tcW w:w="186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17CB2" w:rsidRDefault="009A6BE0">
            <w:pPr>
              <w:pStyle w:val="normal"/>
              <w:jc w:val="both"/>
              <w:rPr>
                <w:b/>
                <w:sz w:val="22"/>
                <w:szCs w:val="22"/>
              </w:rPr>
            </w:pPr>
            <w:r>
              <w:rPr>
                <w:b/>
                <w:sz w:val="22"/>
                <w:szCs w:val="22"/>
              </w:rPr>
              <w:t>Название</w:t>
            </w:r>
          </w:p>
        </w:tc>
        <w:tc>
          <w:tcPr>
            <w:tcW w:w="208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17CB2" w:rsidRDefault="009A6BE0">
            <w:pPr>
              <w:pStyle w:val="normal"/>
              <w:ind w:firstLine="720"/>
              <w:jc w:val="both"/>
              <w:rPr>
                <w:b/>
                <w:sz w:val="22"/>
                <w:szCs w:val="22"/>
              </w:rPr>
            </w:pPr>
            <w:r>
              <w:rPr>
                <w:b/>
                <w:sz w:val="22"/>
                <w:szCs w:val="22"/>
              </w:rPr>
              <w:t>Вид</w:t>
            </w:r>
          </w:p>
        </w:tc>
        <w:tc>
          <w:tcPr>
            <w:tcW w:w="493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17CB2" w:rsidRDefault="009A6BE0">
            <w:pPr>
              <w:pStyle w:val="normal"/>
              <w:ind w:firstLine="720"/>
              <w:jc w:val="both"/>
              <w:rPr>
                <w:b/>
                <w:sz w:val="22"/>
                <w:szCs w:val="22"/>
              </w:rPr>
            </w:pPr>
            <w:r>
              <w:rPr>
                <w:b/>
                <w:sz w:val="22"/>
                <w:szCs w:val="22"/>
              </w:rPr>
              <w:t>Описание</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Compare</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Сравнение двух строк в лексикографическом (алфавитном) порядке. Разные реализации метода позволяют сравнивать строки с учетом или без учета регистра.</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CompareTo</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Сравнение текущего экземпляра строки с другой строкой.</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Concat</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Слияние произвольного числа строк.</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Copy</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Создание копии строки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Empty</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Статическое поле</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Открытое статическое поле, представляющее пустую строку</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Format</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Форматирование строки в соответствии  с заданным форматом</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IndexOf</w:t>
            </w:r>
            <w:proofErr w:type="spellEnd"/>
            <w:r>
              <w:t>,</w:t>
            </w:r>
          </w:p>
          <w:p w:rsidR="00817CB2" w:rsidRDefault="009A6BE0">
            <w:pPr>
              <w:pStyle w:val="normal"/>
              <w:jc w:val="both"/>
            </w:pPr>
            <w:proofErr w:type="spellStart"/>
            <w:r>
              <w:t>IndexOfAny</w:t>
            </w:r>
            <w:proofErr w:type="spellEnd"/>
            <w:r>
              <w:t xml:space="preserve">, </w:t>
            </w:r>
            <w:proofErr w:type="spellStart"/>
            <w:r>
              <w:t>LastIndexOf</w:t>
            </w:r>
            <w:proofErr w:type="spellEnd"/>
            <w:r>
              <w:t>,</w:t>
            </w:r>
          </w:p>
          <w:p w:rsidR="00817CB2" w:rsidRDefault="009A6BE0">
            <w:pPr>
              <w:pStyle w:val="normal"/>
              <w:jc w:val="both"/>
            </w:pPr>
            <w:proofErr w:type="spellStart"/>
            <w:r>
              <w:t>LastIndexOfAny</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Определение индексов первого и последнего вхождения заданной подстроки или любого символа из заданного набора в данную строку.</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Insert</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Вставка подстроки в заданную позицию</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lastRenderedPageBreak/>
              <w:t>Join</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Слияние массива строк в единую строку. Между элементами массива вставляются разделители.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Length</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Свойство</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длину строки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PadLeft</w:t>
            </w:r>
            <w:proofErr w:type="spellEnd"/>
            <w:r>
              <w:t>,</w:t>
            </w:r>
          </w:p>
          <w:p w:rsidR="00817CB2" w:rsidRDefault="009A6BE0">
            <w:pPr>
              <w:pStyle w:val="normal"/>
              <w:jc w:val="both"/>
            </w:pPr>
            <w:proofErr w:type="spellStart"/>
            <w:r>
              <w:t>PadRigth</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Нестатические методы</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Выравнивают строки по левому или правому краю путем вставки нужного числа пробелов в начале или в конце строки.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Remove</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Удаление подстроки из заданной позиции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Replace</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Замена всех вхождений заданной подстроки или символа новыми подстрокой или символом.</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Split</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Разделяет строку на элементы, используя разные разделители. Результаты помещаются в массив строк.</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StartWith</w:t>
            </w:r>
            <w:proofErr w:type="spellEnd"/>
            <w:r>
              <w:t xml:space="preserve">, </w:t>
            </w:r>
            <w:proofErr w:type="spellStart"/>
            <w:r>
              <w:t>EndWith</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Возвращают </w:t>
            </w:r>
            <w:proofErr w:type="spellStart"/>
            <w:r>
              <w:t>true</w:t>
            </w:r>
            <w:proofErr w:type="spellEnd"/>
            <w:r>
              <w:t xml:space="preserve"> или </w:t>
            </w:r>
            <w:proofErr w:type="spellStart"/>
            <w:r>
              <w:t>false</w:t>
            </w:r>
            <w:proofErr w:type="spellEnd"/>
            <w:r>
              <w:t xml:space="preserve"> в зависимости от того, начинается или заканчивается строка заданной подстрокой.</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Substring</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Выделение подстроки, начиная с заданной позиции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ToCharArray</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строку в массив символов</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ToLower</w:t>
            </w:r>
            <w:proofErr w:type="spellEnd"/>
            <w:r>
              <w:t>,</w:t>
            </w:r>
          </w:p>
          <w:p w:rsidR="00817CB2" w:rsidRDefault="009A6BE0">
            <w:pPr>
              <w:pStyle w:val="normal"/>
              <w:jc w:val="both"/>
            </w:pPr>
            <w:proofErr w:type="spellStart"/>
            <w:r>
              <w:t>ToUpper</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Преобразование строки к нижнему или верхнему регистру</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Trim</w:t>
            </w:r>
            <w:proofErr w:type="spellEnd"/>
            <w:r>
              <w:t xml:space="preserve">, </w:t>
            </w:r>
            <w:proofErr w:type="spellStart"/>
            <w:r>
              <w:t>TrimStart</w:t>
            </w:r>
            <w:proofErr w:type="spellEnd"/>
            <w:r>
              <w:t xml:space="preserve">, </w:t>
            </w:r>
            <w:proofErr w:type="spellStart"/>
            <w:r>
              <w:t>TrimEnd</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Удаление пробелов в начале и конце строки или только с одного ее конца.</w:t>
            </w:r>
          </w:p>
        </w:tc>
      </w:tr>
    </w:tbl>
    <w:p w:rsidR="00817CB2" w:rsidRDefault="00817CB2">
      <w:pPr>
        <w:pStyle w:val="normal"/>
        <w:ind w:firstLine="720"/>
      </w:pPr>
    </w:p>
    <w:p w:rsidR="00817CB2" w:rsidRDefault="00817CB2">
      <w:pPr>
        <w:pStyle w:val="normal"/>
        <w:jc w:val="both"/>
      </w:pPr>
    </w:p>
    <w:p w:rsidR="00817CB2" w:rsidRDefault="009A6BE0">
      <w:pPr>
        <w:pStyle w:val="normal"/>
      </w:pPr>
      <w:r>
        <w:lastRenderedPageBreak/>
        <w:br w:type="page"/>
      </w:r>
    </w:p>
    <w:p w:rsidR="00817CB2" w:rsidRDefault="00817CB2">
      <w:pPr>
        <w:pStyle w:val="normal"/>
        <w:jc w:val="both"/>
      </w:pPr>
    </w:p>
    <w:p w:rsidR="00817CB2" w:rsidRDefault="009A6BE0">
      <w:pPr>
        <w:pStyle w:val="normal"/>
        <w:jc w:val="both"/>
      </w:pPr>
      <w:r>
        <w:t xml:space="preserve">Напоминаем, что вызов статических методов происходит через обращение к имени класса, например, </w:t>
      </w:r>
      <w:proofErr w:type="spellStart"/>
      <w:r>
        <w:t>String.Concat</w:t>
      </w:r>
      <w:proofErr w:type="spellEnd"/>
      <w:r>
        <w:t xml:space="preserve">(str1, str2), в остальных случаях </w:t>
      </w:r>
      <w:ins w:id="81" w:author="SVFrolov" w:date="2017-08-14T17:37:00Z">
        <w:r w:rsidR="009206C5" w:rsidRPr="009206C5">
          <w:rPr>
            <w:rPrChange w:id="82" w:author="SVFrolov" w:date="2017-08-14T17:37:00Z">
              <w:rPr>
                <w:lang w:val="en-US"/>
              </w:rPr>
            </w:rPrChange>
          </w:rPr>
          <w:t xml:space="preserve">- </w:t>
        </w:r>
      </w:ins>
      <w:r>
        <w:t xml:space="preserve">через обращение к экземплярам класса, например, </w:t>
      </w:r>
      <w:proofErr w:type="spellStart"/>
      <w:r>
        <w:t>str.ToLower</w:t>
      </w:r>
      <w:proofErr w:type="spellEnd"/>
      <w:r>
        <w:t>(). На примере рассмотрим использование данных свойств и методов.</w:t>
      </w:r>
    </w:p>
    <w:tbl>
      <w:tblPr>
        <w:tblStyle w:val="aa"/>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D11D9F" w:rsidRPr="00797F37" w:rsidRDefault="009206C5" w:rsidP="00D11D9F">
            <w:pPr>
              <w:keepNext/>
              <w:keepLines/>
              <w:autoSpaceDE w:val="0"/>
              <w:autoSpaceDN w:val="0"/>
              <w:adjustRightInd w:val="0"/>
              <w:spacing w:before="0" w:after="0" w:line="240" w:lineRule="auto"/>
              <w:contextualSpacing/>
              <w:rPr>
                <w:ins w:id="83" w:author="SVFrolov" w:date="2017-08-14T17:47:00Z"/>
                <w:rFonts w:ascii="Consolas" w:hAnsi="Consolas" w:cs="Consolas"/>
                <w:color w:val="000000"/>
                <w:sz w:val="19"/>
                <w:szCs w:val="19"/>
                <w:highlight w:val="white"/>
                <w:lang w:val="en-US"/>
                <w:rPrChange w:id="84" w:author="Сергей" w:date="2017-08-14T23:06:00Z">
                  <w:rPr>
                    <w:ins w:id="85" w:author="SVFrolov" w:date="2017-08-14T17:47:00Z"/>
                    <w:rFonts w:ascii="Consolas" w:hAnsi="Consolas" w:cs="Consolas"/>
                    <w:color w:val="000000"/>
                    <w:sz w:val="19"/>
                    <w:szCs w:val="19"/>
                    <w:highlight w:val="white"/>
                  </w:rPr>
                </w:rPrChange>
              </w:rPr>
            </w:pPr>
            <w:ins w:id="86" w:author="SVFrolov" w:date="2017-08-14T17:47:00Z">
              <w:r w:rsidRPr="009206C5">
                <w:rPr>
                  <w:rFonts w:ascii="Consolas" w:hAnsi="Consolas" w:cs="Consolas"/>
                  <w:color w:val="0000FF"/>
                  <w:sz w:val="19"/>
                  <w:szCs w:val="19"/>
                  <w:highlight w:val="white"/>
                  <w:lang w:val="en-US"/>
                  <w:rPrChange w:id="87" w:author="Сергей" w:date="2017-08-14T23:06:00Z">
                    <w:rPr>
                      <w:rFonts w:ascii="Consolas" w:hAnsi="Consolas" w:cs="Consolas"/>
                      <w:color w:val="0000FF"/>
                      <w:sz w:val="19"/>
                      <w:szCs w:val="19"/>
                      <w:highlight w:val="white"/>
                    </w:rPr>
                  </w:rPrChange>
                </w:rPr>
                <w:t>using</w:t>
              </w:r>
              <w:r w:rsidRPr="009206C5">
                <w:rPr>
                  <w:rFonts w:ascii="Consolas" w:hAnsi="Consolas" w:cs="Consolas"/>
                  <w:color w:val="000000"/>
                  <w:sz w:val="19"/>
                  <w:szCs w:val="19"/>
                  <w:highlight w:val="white"/>
                  <w:lang w:val="en-US"/>
                  <w:rPrChange w:id="88" w:author="Сергей" w:date="2017-08-14T23:06:00Z">
                    <w:rPr>
                      <w:rFonts w:ascii="Consolas" w:hAnsi="Consolas" w:cs="Consolas"/>
                      <w:color w:val="000000"/>
                      <w:sz w:val="19"/>
                      <w:szCs w:val="19"/>
                      <w:highlight w:val="white"/>
                    </w:rPr>
                  </w:rPrChange>
                </w:rPr>
                <w:t xml:space="preserve"> System;</w:t>
              </w:r>
            </w:ins>
          </w:p>
          <w:p w:rsidR="00D11D9F" w:rsidRPr="00797F37" w:rsidRDefault="00D11D9F" w:rsidP="00D11D9F">
            <w:pPr>
              <w:autoSpaceDE w:val="0"/>
              <w:autoSpaceDN w:val="0"/>
              <w:adjustRightInd w:val="0"/>
              <w:spacing w:before="0" w:after="0" w:line="240" w:lineRule="auto"/>
              <w:rPr>
                <w:ins w:id="89" w:author="SVFrolov" w:date="2017-08-14T17:47:00Z"/>
                <w:rFonts w:ascii="Consolas" w:hAnsi="Consolas" w:cs="Consolas"/>
                <w:color w:val="000000"/>
                <w:sz w:val="19"/>
                <w:szCs w:val="19"/>
                <w:highlight w:val="white"/>
                <w:lang w:val="en-US"/>
                <w:rPrChange w:id="90" w:author="Сергей" w:date="2017-08-14T23:06:00Z">
                  <w:rPr>
                    <w:ins w:id="91" w:author="SVFrolov" w:date="2017-08-14T17:47:00Z"/>
                    <w:rFonts w:ascii="Consolas" w:hAnsi="Consolas" w:cs="Consolas"/>
                    <w:color w:val="000000"/>
                    <w:sz w:val="19"/>
                    <w:szCs w:val="19"/>
                    <w:highlight w:val="white"/>
                  </w:rPr>
                </w:rPrChange>
              </w:rPr>
            </w:pPr>
          </w:p>
          <w:p w:rsidR="00D11D9F" w:rsidRPr="00797F37" w:rsidRDefault="009206C5" w:rsidP="00D11D9F">
            <w:pPr>
              <w:autoSpaceDE w:val="0"/>
              <w:autoSpaceDN w:val="0"/>
              <w:adjustRightInd w:val="0"/>
              <w:spacing w:before="0" w:after="0" w:line="240" w:lineRule="auto"/>
              <w:rPr>
                <w:ins w:id="92" w:author="SVFrolov" w:date="2017-08-14T17:47:00Z"/>
                <w:rFonts w:ascii="Consolas" w:hAnsi="Consolas" w:cs="Consolas"/>
                <w:color w:val="000000"/>
                <w:sz w:val="19"/>
                <w:szCs w:val="19"/>
                <w:highlight w:val="white"/>
                <w:lang w:val="en-US"/>
                <w:rPrChange w:id="93" w:author="Сергей" w:date="2017-08-14T23:06:00Z">
                  <w:rPr>
                    <w:ins w:id="94" w:author="SVFrolov" w:date="2017-08-14T17:47:00Z"/>
                    <w:rFonts w:ascii="Consolas" w:hAnsi="Consolas" w:cs="Consolas"/>
                    <w:color w:val="000000"/>
                    <w:sz w:val="19"/>
                    <w:szCs w:val="19"/>
                    <w:highlight w:val="white"/>
                  </w:rPr>
                </w:rPrChange>
              </w:rPr>
            </w:pPr>
            <w:ins w:id="95" w:author="SVFrolov" w:date="2017-08-14T17:47:00Z">
              <w:r w:rsidRPr="009206C5">
                <w:rPr>
                  <w:rFonts w:ascii="Consolas" w:hAnsi="Consolas" w:cs="Consolas"/>
                  <w:color w:val="0000FF"/>
                  <w:sz w:val="19"/>
                  <w:szCs w:val="19"/>
                  <w:highlight w:val="white"/>
                  <w:lang w:val="en-US"/>
                  <w:rPrChange w:id="96" w:author="Сергей" w:date="2017-08-14T23:06:00Z">
                    <w:rPr>
                      <w:rFonts w:ascii="Consolas" w:hAnsi="Consolas" w:cs="Consolas"/>
                      <w:color w:val="0000FF"/>
                      <w:sz w:val="19"/>
                      <w:szCs w:val="19"/>
                      <w:highlight w:val="white"/>
                    </w:rPr>
                  </w:rPrChange>
                </w:rPr>
                <w:t>class</w:t>
              </w:r>
              <w:r w:rsidRPr="009206C5">
                <w:rPr>
                  <w:rFonts w:ascii="Consolas" w:hAnsi="Consolas" w:cs="Consolas"/>
                  <w:color w:val="000000"/>
                  <w:sz w:val="19"/>
                  <w:szCs w:val="19"/>
                  <w:highlight w:val="white"/>
                  <w:lang w:val="en-US"/>
                  <w:rPrChange w:id="97" w:author="Сергей" w:date="2017-08-14T23:06:00Z">
                    <w:rPr>
                      <w:rFonts w:ascii="Consolas" w:hAnsi="Consolas" w:cs="Consolas"/>
                      <w:color w:val="000000"/>
                      <w:sz w:val="19"/>
                      <w:szCs w:val="19"/>
                      <w:highlight w:val="white"/>
                    </w:rPr>
                  </w:rPrChange>
                </w:rPr>
                <w:t xml:space="preserve"> </w:t>
              </w:r>
              <w:r w:rsidRPr="009206C5">
                <w:rPr>
                  <w:rFonts w:ascii="Consolas" w:hAnsi="Consolas" w:cs="Consolas"/>
                  <w:color w:val="2B91AF"/>
                  <w:sz w:val="19"/>
                  <w:szCs w:val="19"/>
                  <w:highlight w:val="white"/>
                  <w:lang w:val="en-US"/>
                  <w:rPrChange w:id="98" w:author="Сергей" w:date="2017-08-14T23:06:00Z">
                    <w:rPr>
                      <w:rFonts w:ascii="Consolas" w:hAnsi="Consolas" w:cs="Consolas"/>
                      <w:color w:val="2B91AF"/>
                      <w:sz w:val="19"/>
                      <w:szCs w:val="19"/>
                      <w:highlight w:val="white"/>
                    </w:rPr>
                  </w:rPrChange>
                </w:rPr>
                <w:t>Program</w:t>
              </w:r>
            </w:ins>
          </w:p>
          <w:p w:rsidR="00D11D9F" w:rsidRDefault="009206C5" w:rsidP="00D11D9F">
            <w:pPr>
              <w:pStyle w:val="normal"/>
              <w:widowControl w:val="0"/>
              <w:spacing w:before="0" w:after="0" w:line="240" w:lineRule="auto"/>
              <w:rPr>
                <w:ins w:id="99" w:author="SVFrolov" w:date="2017-08-14T17:47:00Z"/>
                <w:color w:val="000088"/>
                <w:lang w:val="en-US"/>
              </w:rPr>
            </w:pPr>
            <w:ins w:id="100" w:author="SVFrolov" w:date="2017-08-14T17:47:00Z">
              <w:r w:rsidRPr="009206C5">
                <w:rPr>
                  <w:rFonts w:ascii="Consolas" w:hAnsi="Consolas" w:cs="Consolas"/>
                  <w:color w:val="000000"/>
                  <w:sz w:val="19"/>
                  <w:szCs w:val="19"/>
                  <w:highlight w:val="white"/>
                  <w:lang w:val="en-US"/>
                  <w:rPrChange w:id="101" w:author="Сергей" w:date="2017-08-14T23:06:00Z">
                    <w:rPr>
                      <w:rFonts w:ascii="Consolas" w:hAnsi="Consolas" w:cs="Consolas"/>
                      <w:color w:val="000000"/>
                      <w:sz w:val="19"/>
                      <w:szCs w:val="19"/>
                      <w:highlight w:val="white"/>
                    </w:rPr>
                  </w:rPrChange>
                </w:rPr>
                <w:t>{</w:t>
              </w:r>
            </w:ins>
          </w:p>
          <w:p w:rsidR="00817CB2" w:rsidRPr="00A13B09" w:rsidRDefault="009A6BE0">
            <w:pPr>
              <w:pStyle w:val="normal"/>
              <w:widowControl w:val="0"/>
              <w:spacing w:before="0" w:after="0" w:line="240" w:lineRule="auto"/>
              <w:rPr>
                <w:color w:val="000000"/>
                <w:lang w:val="en-US"/>
              </w:rPr>
            </w:pP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str1 </w:t>
            </w:r>
            <w:r w:rsidRPr="00A13B09">
              <w:rPr>
                <w:color w:val="666600"/>
                <w:lang w:val="en-US"/>
              </w:rPr>
              <w:t>=</w:t>
            </w:r>
            <w:r w:rsidRPr="00A13B09">
              <w:rPr>
                <w:color w:val="008800"/>
                <w:lang w:val="en-US"/>
              </w:rPr>
              <w:t>"</w:t>
            </w:r>
            <w:r>
              <w:rPr>
                <w:color w:val="008800"/>
              </w:rPr>
              <w:t>Первая</w:t>
            </w:r>
            <w:r w:rsidRPr="00A13B09">
              <w:rPr>
                <w:color w:val="008800"/>
                <w:lang w:val="en-US"/>
              </w:rPr>
              <w:t xml:space="preserve"> </w:t>
            </w:r>
            <w:r>
              <w:rPr>
                <w:color w:val="008800"/>
              </w:rPr>
              <w:t>строка</w:t>
            </w:r>
            <w:r w:rsidRPr="00A13B09">
              <w:rPr>
                <w:color w:val="0088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str2 </w:t>
            </w:r>
            <w:r w:rsidRPr="00A13B09">
              <w:rPr>
                <w:color w:val="666600"/>
                <w:lang w:val="en-US"/>
              </w:rPr>
              <w:t>=</w:t>
            </w:r>
            <w:r w:rsidRPr="00A13B09">
              <w:rPr>
                <w:color w:val="000000"/>
                <w:lang w:val="en-US"/>
              </w:rPr>
              <w:t xml:space="preserve"> </w:t>
            </w:r>
            <w:proofErr w:type="spellStart"/>
            <w:r w:rsidRPr="00A13B09">
              <w:rPr>
                <w:color w:val="000088"/>
                <w:lang w:val="en-US"/>
              </w:rPr>
              <w:t>string</w:t>
            </w:r>
            <w:r w:rsidRPr="00A13B09">
              <w:rPr>
                <w:color w:val="666600"/>
                <w:lang w:val="en-US"/>
              </w:rPr>
              <w:t>.</w:t>
            </w:r>
            <w:r w:rsidRPr="00A13B09">
              <w:rPr>
                <w:color w:val="660066"/>
                <w:lang w:val="en-US"/>
              </w:rPr>
              <w:t>Copy</w:t>
            </w:r>
            <w:proofErr w:type="spellEnd"/>
            <w:r w:rsidRPr="00A13B09">
              <w:rPr>
                <w:color w:val="666600"/>
                <w:lang w:val="en-US"/>
              </w:rPr>
              <w:t>(</w:t>
            </w:r>
            <w:r w:rsidRPr="00A13B09">
              <w:rPr>
                <w:color w:val="000000"/>
                <w:lang w:val="en-US"/>
              </w:rPr>
              <w:t>str1</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string</w:t>
            </w:r>
            <w:proofErr w:type="spellEnd"/>
            <w:r>
              <w:rPr>
                <w:color w:val="000000"/>
              </w:rPr>
              <w:t xml:space="preserve"> str3 </w:t>
            </w:r>
            <w:r>
              <w:rPr>
                <w:color w:val="666600"/>
              </w:rPr>
              <w:t>=</w:t>
            </w:r>
            <w:r>
              <w:rPr>
                <w:color w:val="000000"/>
              </w:rPr>
              <w:t xml:space="preserve"> </w:t>
            </w:r>
            <w:r>
              <w:rPr>
                <w:color w:val="008800"/>
              </w:rPr>
              <w:t>"Вторая строка";</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string</w:t>
            </w:r>
            <w:proofErr w:type="spellEnd"/>
            <w:r>
              <w:rPr>
                <w:color w:val="000000"/>
              </w:rPr>
              <w:t xml:space="preserve"> str4 </w:t>
            </w:r>
            <w:r>
              <w:rPr>
                <w:color w:val="666600"/>
              </w:rPr>
              <w:t>=</w:t>
            </w:r>
            <w:r>
              <w:rPr>
                <w:color w:val="000000"/>
              </w:rPr>
              <w:t xml:space="preserve"> </w:t>
            </w:r>
            <w:r>
              <w:rPr>
                <w:color w:val="008800"/>
              </w:rPr>
              <w:t>"ВТОРАЯ строка";</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strUp</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strLow</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result</w:t>
            </w:r>
            <w:r w:rsidRPr="00A13B09">
              <w:rPr>
                <w:color w:val="666600"/>
                <w:lang w:val="en-US"/>
              </w:rPr>
              <w:t>,</w:t>
            </w:r>
            <w:r w:rsidRPr="00A13B09">
              <w:rPr>
                <w:color w:val="000000"/>
                <w:lang w:val="en-US"/>
              </w:rPr>
              <w:t xml:space="preserve"> </w:t>
            </w:r>
            <w:proofErr w:type="spellStart"/>
            <w:r w:rsidRPr="00A13B09">
              <w:rPr>
                <w:color w:val="000000"/>
                <w:lang w:val="en-US"/>
              </w:rPr>
              <w:t>idx</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"str1: "</w:t>
            </w:r>
            <w:r w:rsidRPr="00A13B09">
              <w:rPr>
                <w:color w:val="000000"/>
                <w:lang w:val="en-US"/>
              </w:rPr>
              <w:t xml:space="preserve"> </w:t>
            </w:r>
            <w:r w:rsidRPr="00A13B09">
              <w:rPr>
                <w:color w:val="666600"/>
                <w:lang w:val="en-US"/>
              </w:rPr>
              <w:t>+</w:t>
            </w:r>
            <w:r w:rsidRPr="00A13B09">
              <w:rPr>
                <w:color w:val="000000"/>
                <w:lang w:val="en-US"/>
              </w:rPr>
              <w:t xml:space="preserve"> str1</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Длина</w:t>
            </w:r>
            <w:r w:rsidRPr="00A13B09">
              <w:rPr>
                <w:color w:val="008800"/>
                <w:lang w:val="en-US"/>
              </w:rPr>
              <w:t xml:space="preserve"> </w:t>
            </w:r>
            <w:r>
              <w:rPr>
                <w:color w:val="008800"/>
              </w:rPr>
              <w:t>строки</w:t>
            </w:r>
            <w:r w:rsidRPr="00A13B09">
              <w:rPr>
                <w:color w:val="008800"/>
                <w:lang w:val="en-US"/>
              </w:rPr>
              <w:t xml:space="preserve"> str1: "</w:t>
            </w:r>
            <w:r w:rsidRPr="00A13B09">
              <w:rPr>
                <w:color w:val="000000"/>
                <w:lang w:val="en-US"/>
              </w:rPr>
              <w:t xml:space="preserve"> </w:t>
            </w:r>
            <w:r w:rsidRPr="00A13B09">
              <w:rPr>
                <w:color w:val="666600"/>
                <w:lang w:val="en-US"/>
              </w:rPr>
              <w:t>+</w:t>
            </w:r>
            <w:r w:rsidRPr="00A13B09">
              <w:rPr>
                <w:color w:val="000000"/>
                <w:lang w:val="en-US"/>
              </w:rPr>
              <w:t>str1</w:t>
            </w:r>
            <w:r w:rsidRPr="00A13B09">
              <w:rPr>
                <w:color w:val="666600"/>
                <w:lang w:val="en-US"/>
              </w:rPr>
              <w:t>.</w:t>
            </w:r>
            <w:r w:rsidRPr="00A13B09">
              <w:rPr>
                <w:color w:val="660066"/>
                <w:lang w:val="en-US"/>
              </w:rPr>
              <w:t>Length</w:t>
            </w:r>
            <w:r w:rsidRPr="00A13B09">
              <w:rPr>
                <w:color w:val="666600"/>
                <w:lang w:val="en-US"/>
              </w:rPr>
              <w:t>);</w:t>
            </w:r>
          </w:p>
          <w:p w:rsidR="00817CB2" w:rsidRDefault="009A6BE0">
            <w:pPr>
              <w:pStyle w:val="normal"/>
              <w:widowControl w:val="0"/>
              <w:spacing w:before="0" w:after="0" w:line="240" w:lineRule="auto"/>
              <w:rPr>
                <w:color w:val="000000"/>
              </w:rPr>
            </w:pPr>
            <w:r>
              <w:rPr>
                <w:color w:val="880000"/>
              </w:rPr>
              <w:t>// создаем прописную и строчную версии строки str1.</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000000"/>
                <w:lang w:val="en-US"/>
              </w:rPr>
              <w:t>strLow</w:t>
            </w:r>
            <w:proofErr w:type="spellEnd"/>
            <w:r w:rsidRPr="00A13B09">
              <w:rPr>
                <w:color w:val="000000"/>
                <w:lang w:val="en-US"/>
              </w:rPr>
              <w:t xml:space="preserve"> </w:t>
            </w:r>
            <w:r w:rsidRPr="00A13B09">
              <w:rPr>
                <w:color w:val="666600"/>
                <w:lang w:val="en-US"/>
              </w:rPr>
              <w:t>=</w:t>
            </w:r>
            <w:r w:rsidRPr="00A13B09">
              <w:rPr>
                <w:color w:val="000000"/>
                <w:lang w:val="en-US"/>
              </w:rPr>
              <w:t xml:space="preserve"> str1</w:t>
            </w:r>
            <w:r w:rsidRPr="00A13B09">
              <w:rPr>
                <w:color w:val="666600"/>
                <w:lang w:val="en-US"/>
              </w:rPr>
              <w:t>.</w:t>
            </w:r>
            <w:r w:rsidRPr="00A13B09">
              <w:rPr>
                <w:color w:val="660066"/>
                <w:lang w:val="en-US"/>
              </w:rPr>
              <w:t>ToLower</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strUp</w:t>
            </w:r>
            <w:proofErr w:type="spellEnd"/>
            <w:r w:rsidRPr="00A13B09">
              <w:rPr>
                <w:color w:val="000000"/>
                <w:lang w:val="en-US"/>
              </w:rPr>
              <w:t xml:space="preserve"> </w:t>
            </w:r>
            <w:r w:rsidRPr="00A13B09">
              <w:rPr>
                <w:color w:val="666600"/>
                <w:lang w:val="en-US"/>
              </w:rPr>
              <w:t>=</w:t>
            </w:r>
            <w:r w:rsidRPr="00A13B09">
              <w:rPr>
                <w:color w:val="000000"/>
                <w:lang w:val="en-US"/>
              </w:rPr>
              <w:t xml:space="preserve"> str1</w:t>
            </w:r>
            <w:r w:rsidRPr="00A13B09">
              <w:rPr>
                <w:color w:val="666600"/>
                <w:lang w:val="en-US"/>
              </w:rPr>
              <w:t>.</w:t>
            </w:r>
            <w:r w:rsidRPr="00A13B09">
              <w:rPr>
                <w:color w:val="660066"/>
                <w:lang w:val="en-US"/>
              </w:rPr>
              <w:t>ToUpper</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Строчная</w:t>
            </w:r>
            <w:r w:rsidRPr="00A13B09">
              <w:rPr>
                <w:color w:val="008800"/>
                <w:lang w:val="en-US"/>
              </w:rPr>
              <w:t xml:space="preserve"> </w:t>
            </w:r>
            <w:r>
              <w:rPr>
                <w:color w:val="008800"/>
              </w:rPr>
              <w:t>версия</w:t>
            </w:r>
            <w:r w:rsidRPr="00A13B09">
              <w:rPr>
                <w:color w:val="008800"/>
                <w:lang w:val="en-US"/>
              </w:rPr>
              <w:t xml:space="preserve"> </w:t>
            </w:r>
            <w:r>
              <w:rPr>
                <w:color w:val="008800"/>
              </w:rPr>
              <w:t>строки</w:t>
            </w:r>
            <w:r w:rsidRPr="00A13B09">
              <w:rPr>
                <w:color w:val="008800"/>
                <w:lang w:val="en-US"/>
              </w:rPr>
              <w:t xml:space="preserve"> str1: "</w:t>
            </w:r>
            <w:r w:rsidRPr="00A13B09">
              <w:rPr>
                <w:color w:val="000000"/>
                <w:lang w:val="en-US"/>
              </w:rPr>
              <w:t xml:space="preserve"> </w:t>
            </w:r>
            <w:r w:rsidRPr="00A13B09">
              <w:rPr>
                <w:color w:val="666600"/>
                <w:lang w:val="en-US"/>
              </w:rPr>
              <w:t>+</w:t>
            </w:r>
            <w:proofErr w:type="spellStart"/>
            <w:r w:rsidRPr="00A13B09">
              <w:rPr>
                <w:color w:val="000000"/>
                <w:lang w:val="en-US"/>
              </w:rPr>
              <w:t>strLow</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Прописная</w:t>
            </w:r>
            <w:r w:rsidRPr="00A13B09">
              <w:rPr>
                <w:color w:val="008800"/>
                <w:lang w:val="en-US"/>
              </w:rPr>
              <w:t xml:space="preserve"> </w:t>
            </w:r>
            <w:r>
              <w:rPr>
                <w:color w:val="008800"/>
              </w:rPr>
              <w:t>версия</w:t>
            </w:r>
            <w:r w:rsidRPr="00A13B09">
              <w:rPr>
                <w:color w:val="008800"/>
                <w:lang w:val="en-US"/>
              </w:rPr>
              <w:t xml:space="preserve"> </w:t>
            </w:r>
            <w:r>
              <w:rPr>
                <w:color w:val="008800"/>
              </w:rPr>
              <w:t>строки</w:t>
            </w:r>
            <w:r w:rsidRPr="00A13B09">
              <w:rPr>
                <w:color w:val="008800"/>
                <w:lang w:val="en-US"/>
              </w:rPr>
              <w:t xml:space="preserve"> str1: "</w:t>
            </w:r>
            <w:r w:rsidRPr="00A13B09">
              <w:rPr>
                <w:color w:val="000000"/>
                <w:lang w:val="en-US"/>
              </w:rPr>
              <w:t xml:space="preserve"> </w:t>
            </w:r>
            <w:r w:rsidRPr="00A13B09">
              <w:rPr>
                <w:color w:val="666600"/>
                <w:lang w:val="en-US"/>
              </w:rPr>
              <w:t>+</w:t>
            </w:r>
            <w:proofErr w:type="spellStart"/>
            <w:r w:rsidRPr="00A13B09">
              <w:rPr>
                <w:color w:val="000000"/>
                <w:lang w:val="en-US"/>
              </w:rPr>
              <w:t>strUp</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880000"/>
                <w:lang w:val="en-US"/>
              </w:rPr>
              <w:t xml:space="preserve">// </w:t>
            </w:r>
            <w:r>
              <w:rPr>
                <w:color w:val="880000"/>
              </w:rPr>
              <w:t>сравниваем</w:t>
            </w:r>
            <w:r w:rsidRPr="00A13B09">
              <w:rPr>
                <w:color w:val="880000"/>
                <w:lang w:val="en-US"/>
              </w:rPr>
              <w:t xml:space="preserve"> </w:t>
            </w:r>
            <w:r>
              <w:rPr>
                <w:color w:val="880000"/>
              </w:rPr>
              <w:t>строки</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result </w:t>
            </w:r>
            <w:r w:rsidRPr="00A13B09">
              <w:rPr>
                <w:color w:val="666600"/>
                <w:lang w:val="en-US"/>
              </w:rPr>
              <w:t>=</w:t>
            </w:r>
            <w:r w:rsidRPr="00A13B09">
              <w:rPr>
                <w:color w:val="000000"/>
                <w:lang w:val="en-US"/>
              </w:rPr>
              <w:t xml:space="preserve"> str1</w:t>
            </w:r>
            <w:r w:rsidRPr="00A13B09">
              <w:rPr>
                <w:color w:val="666600"/>
                <w:lang w:val="en-US"/>
              </w:rPr>
              <w:t>.</w:t>
            </w:r>
            <w:r w:rsidRPr="00A13B09">
              <w:rPr>
                <w:color w:val="660066"/>
                <w:lang w:val="en-US"/>
              </w:rPr>
              <w:t>CompareTo</w:t>
            </w:r>
            <w:r w:rsidRPr="00A13B09">
              <w:rPr>
                <w:color w:val="666600"/>
                <w:lang w:val="en-US"/>
              </w:rPr>
              <w:t>(</w:t>
            </w:r>
            <w:r w:rsidRPr="00A13B09">
              <w:rPr>
                <w:color w:val="000000"/>
                <w:lang w:val="en-US"/>
              </w:rPr>
              <w:t>str3</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gramStart"/>
            <w:r w:rsidRPr="00A13B09">
              <w:rPr>
                <w:color w:val="000088"/>
                <w:lang w:val="en-US"/>
              </w:rPr>
              <w:t>if</w:t>
            </w:r>
            <w:proofErr w:type="gramEnd"/>
            <w:r w:rsidRPr="00A13B09">
              <w:rPr>
                <w:color w:val="000000"/>
                <w:lang w:val="en-US"/>
              </w:rPr>
              <w:t xml:space="preserve"> </w:t>
            </w:r>
            <w:r w:rsidRPr="00A13B09">
              <w:rPr>
                <w:color w:val="666600"/>
                <w:lang w:val="en-US"/>
              </w:rPr>
              <w:t>(</w:t>
            </w:r>
            <w:r w:rsidRPr="00A13B09">
              <w:rPr>
                <w:color w:val="000000"/>
                <w:lang w:val="en-US"/>
              </w:rPr>
              <w:t xml:space="preserve">result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 xml:space="preserve">"str1 </w:t>
            </w:r>
            <w:r>
              <w:rPr>
                <w:color w:val="008800"/>
              </w:rPr>
              <w:t>и</w:t>
            </w:r>
            <w:r w:rsidRPr="00A13B09">
              <w:rPr>
                <w:color w:val="008800"/>
                <w:lang w:val="en-US"/>
              </w:rPr>
              <w:t xml:space="preserve"> str3 </w:t>
            </w:r>
            <w:r>
              <w:rPr>
                <w:color w:val="008800"/>
              </w:rPr>
              <w:t>равны</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else</w:t>
            </w: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r w:rsidRPr="00A13B09">
              <w:rPr>
                <w:color w:val="000000"/>
                <w:lang w:val="en-US"/>
              </w:rPr>
              <w:t xml:space="preserve">result </w:t>
            </w:r>
            <w:r w:rsidRPr="00A13B09">
              <w:rPr>
                <w:color w:val="666600"/>
                <w:lang w:val="en-US"/>
              </w:rPr>
              <w:t>&lt;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 xml:space="preserve">"str1 </w:t>
            </w:r>
            <w:r>
              <w:rPr>
                <w:color w:val="008800"/>
              </w:rPr>
              <w:t>меньше</w:t>
            </w:r>
            <w:r w:rsidRPr="00A13B09">
              <w:rPr>
                <w:color w:val="008800"/>
                <w:lang w:val="en-US"/>
              </w:rPr>
              <w:t xml:space="preserve">, </w:t>
            </w:r>
            <w:r>
              <w:rPr>
                <w:color w:val="008800"/>
              </w:rPr>
              <w:t>чем</w:t>
            </w:r>
            <w:r w:rsidRPr="00A13B09">
              <w:rPr>
                <w:color w:val="008800"/>
                <w:lang w:val="en-US"/>
              </w:rPr>
              <w:t xml:space="preserve"> str3"</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else</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 xml:space="preserve">"str1 </w:t>
            </w:r>
            <w:r>
              <w:rPr>
                <w:color w:val="008800"/>
              </w:rPr>
              <w:t>больше</w:t>
            </w:r>
            <w:r w:rsidRPr="00A13B09">
              <w:rPr>
                <w:color w:val="008800"/>
                <w:lang w:val="en-US"/>
              </w:rPr>
              <w:t xml:space="preserve">, </w:t>
            </w:r>
            <w:r>
              <w:rPr>
                <w:color w:val="008800"/>
              </w:rPr>
              <w:t>чем</w:t>
            </w:r>
            <w:r w:rsidRPr="00A13B09">
              <w:rPr>
                <w:color w:val="008800"/>
                <w:lang w:val="en-US"/>
              </w:rPr>
              <w:t xml:space="preserve"> str3"</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p>
          <w:p w:rsidR="00817CB2" w:rsidRDefault="009A6BE0">
            <w:pPr>
              <w:pStyle w:val="normal"/>
              <w:widowControl w:val="0"/>
              <w:spacing w:before="0" w:after="0" w:line="240" w:lineRule="auto"/>
              <w:rPr>
                <w:color w:val="000000"/>
              </w:rPr>
            </w:pPr>
            <w:r>
              <w:rPr>
                <w:color w:val="880000"/>
              </w:rPr>
              <w:t>// сравниваем строки без учета регистра</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00"/>
                <w:lang w:val="en-US"/>
              </w:rPr>
              <w:t xml:space="preserve">result </w:t>
            </w:r>
            <w:r w:rsidRPr="00A13B09">
              <w:rPr>
                <w:color w:val="666600"/>
                <w:lang w:val="en-US"/>
              </w:rPr>
              <w:t>=</w:t>
            </w:r>
            <w:r w:rsidRPr="00A13B09">
              <w:rPr>
                <w:color w:val="000000"/>
                <w:lang w:val="en-US"/>
              </w:rPr>
              <w:t xml:space="preserve"> </w:t>
            </w:r>
            <w:proofErr w:type="spellStart"/>
            <w:r w:rsidRPr="00A13B09">
              <w:rPr>
                <w:color w:val="660066"/>
                <w:lang w:val="en-US"/>
              </w:rPr>
              <w:t>String</w:t>
            </w:r>
            <w:r w:rsidRPr="00A13B09">
              <w:rPr>
                <w:color w:val="666600"/>
                <w:lang w:val="en-US"/>
              </w:rPr>
              <w:t>.</w:t>
            </w:r>
            <w:r w:rsidRPr="00A13B09">
              <w:rPr>
                <w:color w:val="660066"/>
                <w:lang w:val="en-US"/>
              </w:rPr>
              <w:t>Compare</w:t>
            </w:r>
            <w:proofErr w:type="spellEnd"/>
            <w:r w:rsidRPr="00A13B09">
              <w:rPr>
                <w:color w:val="666600"/>
                <w:lang w:val="en-US"/>
              </w:rPr>
              <w:t>(</w:t>
            </w:r>
            <w:r w:rsidRPr="00A13B09">
              <w:rPr>
                <w:color w:val="000000"/>
                <w:lang w:val="en-US"/>
              </w:rPr>
              <w:t>str3</w:t>
            </w:r>
            <w:r w:rsidRPr="00A13B09">
              <w:rPr>
                <w:color w:val="666600"/>
                <w:lang w:val="en-US"/>
              </w:rPr>
              <w:t>,</w:t>
            </w:r>
            <w:r w:rsidRPr="00A13B09">
              <w:rPr>
                <w:color w:val="000000"/>
                <w:lang w:val="en-US"/>
              </w:rPr>
              <w:t>str4</w:t>
            </w:r>
            <w:r w:rsidRPr="00A13B09">
              <w:rPr>
                <w:color w:val="666600"/>
                <w:lang w:val="en-US"/>
              </w:rPr>
              <w:t>,</w:t>
            </w:r>
            <w:r w:rsidRPr="00A13B09">
              <w:rPr>
                <w:color w:val="000088"/>
                <w:lang w:val="en-US"/>
              </w:rPr>
              <w:t>true</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gramStart"/>
            <w:r w:rsidRPr="00A13B09">
              <w:rPr>
                <w:color w:val="000088"/>
                <w:lang w:val="en-US"/>
              </w:rPr>
              <w:t>if</w:t>
            </w:r>
            <w:proofErr w:type="gramEnd"/>
            <w:r w:rsidRPr="00A13B09">
              <w:rPr>
                <w:color w:val="000000"/>
                <w:lang w:val="en-US"/>
              </w:rPr>
              <w:t xml:space="preserve"> </w:t>
            </w:r>
            <w:r w:rsidRPr="00A13B09">
              <w:rPr>
                <w:color w:val="666600"/>
                <w:lang w:val="en-US"/>
              </w:rPr>
              <w:t>(</w:t>
            </w:r>
            <w:r w:rsidRPr="00A13B09">
              <w:rPr>
                <w:color w:val="000000"/>
                <w:lang w:val="en-US"/>
              </w:rPr>
              <w:t xml:space="preserve">result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 xml:space="preserve">"str3 </w:t>
            </w:r>
            <w:r>
              <w:rPr>
                <w:color w:val="008800"/>
              </w:rPr>
              <w:t>и</w:t>
            </w:r>
            <w:r w:rsidRPr="00A13B09">
              <w:rPr>
                <w:color w:val="008800"/>
                <w:lang w:val="en-US"/>
              </w:rPr>
              <w:t xml:space="preserve"> str4 </w:t>
            </w:r>
            <w:r>
              <w:rPr>
                <w:color w:val="008800"/>
              </w:rPr>
              <w:t>равны</w:t>
            </w:r>
            <w:r w:rsidRPr="00A13B09">
              <w:rPr>
                <w:color w:val="008800"/>
                <w:lang w:val="en-US"/>
              </w:rPr>
              <w:t xml:space="preserve"> </w:t>
            </w:r>
            <w:r>
              <w:rPr>
                <w:color w:val="008800"/>
              </w:rPr>
              <w:t>без</w:t>
            </w:r>
            <w:r w:rsidRPr="00A13B09">
              <w:rPr>
                <w:color w:val="008800"/>
                <w:lang w:val="en-US"/>
              </w:rPr>
              <w:t xml:space="preserve"> </w:t>
            </w:r>
            <w:r>
              <w:rPr>
                <w:color w:val="008800"/>
              </w:rPr>
              <w:t>учета</w:t>
            </w:r>
            <w:r w:rsidRPr="00A13B09">
              <w:rPr>
                <w:color w:val="008800"/>
                <w:lang w:val="en-US"/>
              </w:rPr>
              <w:t xml:space="preserve"> </w:t>
            </w:r>
            <w:r>
              <w:rPr>
                <w:color w:val="008800"/>
              </w:rPr>
              <w:t>регистра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gramStart"/>
            <w:r w:rsidRPr="00A13B09">
              <w:rPr>
                <w:color w:val="000088"/>
                <w:lang w:val="en-US"/>
              </w:rPr>
              <w:t>else</w:t>
            </w:r>
            <w:proofErr w:type="gramEnd"/>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 xml:space="preserve">"str3 </w:t>
            </w:r>
            <w:r>
              <w:rPr>
                <w:color w:val="008800"/>
              </w:rPr>
              <w:t>и</w:t>
            </w:r>
            <w:r w:rsidRPr="00A13B09">
              <w:rPr>
                <w:color w:val="008800"/>
                <w:lang w:val="en-US"/>
              </w:rPr>
              <w:t xml:space="preserve"> str4 </w:t>
            </w:r>
            <w:r>
              <w:rPr>
                <w:color w:val="008800"/>
              </w:rPr>
              <w:t>не</w:t>
            </w:r>
            <w:r w:rsidRPr="00A13B09">
              <w:rPr>
                <w:color w:val="008800"/>
                <w:lang w:val="en-US"/>
              </w:rPr>
              <w:t xml:space="preserve"> </w:t>
            </w:r>
            <w:r>
              <w:rPr>
                <w:color w:val="008800"/>
              </w:rPr>
              <w:t>равны</w:t>
            </w:r>
            <w:r w:rsidRPr="00A13B09">
              <w:rPr>
                <w:color w:val="008800"/>
                <w:lang w:val="en-US"/>
              </w:rPr>
              <w:t xml:space="preserve"> </w:t>
            </w:r>
            <w:r>
              <w:rPr>
                <w:color w:val="008800"/>
              </w:rPr>
              <w:t>без</w:t>
            </w:r>
            <w:r w:rsidRPr="00A13B09">
              <w:rPr>
                <w:color w:val="008800"/>
                <w:lang w:val="en-US"/>
              </w:rPr>
              <w:t xml:space="preserve"> </w:t>
            </w:r>
            <w:r>
              <w:rPr>
                <w:color w:val="008800"/>
              </w:rPr>
              <w:t>учета</w:t>
            </w:r>
            <w:r w:rsidRPr="00A13B09">
              <w:rPr>
                <w:color w:val="008800"/>
                <w:lang w:val="en-US"/>
              </w:rPr>
              <w:t xml:space="preserve"> </w:t>
            </w:r>
            <w:r>
              <w:rPr>
                <w:color w:val="008800"/>
              </w:rPr>
              <w:t>регистра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880000"/>
                <w:lang w:val="en-US"/>
              </w:rPr>
              <w:t xml:space="preserve">// </w:t>
            </w:r>
            <w:r>
              <w:rPr>
                <w:color w:val="880000"/>
              </w:rPr>
              <w:t>сравниваем</w:t>
            </w:r>
            <w:r w:rsidRPr="00A13B09">
              <w:rPr>
                <w:color w:val="880000"/>
                <w:lang w:val="en-US"/>
              </w:rPr>
              <w:t xml:space="preserve"> </w:t>
            </w:r>
            <w:r>
              <w:rPr>
                <w:color w:val="880000"/>
              </w:rPr>
              <w:t>части</w:t>
            </w:r>
            <w:r w:rsidRPr="00A13B09">
              <w:rPr>
                <w:color w:val="880000"/>
                <w:lang w:val="en-US"/>
              </w:rPr>
              <w:t xml:space="preserve"> </w:t>
            </w:r>
            <w:r>
              <w:rPr>
                <w:color w:val="880000"/>
              </w:rPr>
              <w:t>строк</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result </w:t>
            </w:r>
            <w:r w:rsidRPr="00A13B09">
              <w:rPr>
                <w:color w:val="666600"/>
                <w:lang w:val="en-US"/>
              </w:rPr>
              <w:t>=</w:t>
            </w:r>
            <w:r w:rsidRPr="00A13B09">
              <w:rPr>
                <w:color w:val="000000"/>
                <w:lang w:val="en-US"/>
              </w:rPr>
              <w:t xml:space="preserve"> </w:t>
            </w:r>
            <w:proofErr w:type="spellStart"/>
            <w:r w:rsidRPr="00A13B09">
              <w:rPr>
                <w:color w:val="660066"/>
                <w:lang w:val="en-US"/>
              </w:rPr>
              <w:t>String</w:t>
            </w:r>
            <w:r w:rsidRPr="00A13B09">
              <w:rPr>
                <w:color w:val="666600"/>
                <w:lang w:val="en-US"/>
              </w:rPr>
              <w:t>.</w:t>
            </w:r>
            <w:r w:rsidRPr="00A13B09">
              <w:rPr>
                <w:color w:val="660066"/>
                <w:lang w:val="en-US"/>
              </w:rPr>
              <w:t>Compare</w:t>
            </w:r>
            <w:proofErr w:type="spellEnd"/>
            <w:r w:rsidRPr="00A13B09">
              <w:rPr>
                <w:color w:val="666600"/>
                <w:lang w:val="en-US"/>
              </w:rPr>
              <w:t>(</w:t>
            </w:r>
            <w:r w:rsidRPr="00A13B09">
              <w:rPr>
                <w:color w:val="000000"/>
                <w:lang w:val="en-US"/>
              </w:rPr>
              <w:t>str1</w:t>
            </w:r>
            <w:r w:rsidRPr="00A13B09">
              <w:rPr>
                <w:color w:val="666600"/>
                <w:lang w:val="en-US"/>
              </w:rPr>
              <w:t>,</w:t>
            </w:r>
            <w:r w:rsidRPr="00A13B09">
              <w:rPr>
                <w:color w:val="000000"/>
                <w:lang w:val="en-US"/>
              </w:rPr>
              <w:t xml:space="preserve"> </w:t>
            </w:r>
            <w:r w:rsidRPr="00A13B09">
              <w:rPr>
                <w:color w:val="006666"/>
                <w:lang w:val="en-US"/>
              </w:rPr>
              <w:t>4</w:t>
            </w:r>
            <w:r w:rsidRPr="00A13B09">
              <w:rPr>
                <w:color w:val="666600"/>
                <w:lang w:val="en-US"/>
              </w:rPr>
              <w:t>,</w:t>
            </w:r>
            <w:r w:rsidRPr="00A13B09">
              <w:rPr>
                <w:color w:val="000000"/>
                <w:lang w:val="en-US"/>
              </w:rPr>
              <w:t xml:space="preserve"> str2</w:t>
            </w:r>
            <w:r w:rsidRPr="00A13B09">
              <w:rPr>
                <w:color w:val="666600"/>
                <w:lang w:val="en-US"/>
              </w:rPr>
              <w:t>,</w:t>
            </w:r>
            <w:r w:rsidRPr="00A13B09">
              <w:rPr>
                <w:color w:val="000000"/>
                <w:lang w:val="en-US"/>
              </w:rPr>
              <w:t xml:space="preserve"> </w:t>
            </w:r>
            <w:r w:rsidRPr="00A13B09">
              <w:rPr>
                <w:color w:val="006666"/>
                <w:lang w:val="en-US"/>
              </w:rPr>
              <w:t>4</w:t>
            </w:r>
            <w:r w:rsidRPr="00A13B09">
              <w:rPr>
                <w:color w:val="666600"/>
                <w:lang w:val="en-US"/>
              </w:rPr>
              <w:t>,</w:t>
            </w:r>
            <w:r w:rsidRPr="00A13B09">
              <w:rPr>
                <w:color w:val="000000"/>
                <w:lang w:val="en-US"/>
              </w:rPr>
              <w:t xml:space="preserve"> </w:t>
            </w:r>
            <w:r w:rsidRPr="00A13B09">
              <w:rPr>
                <w:color w:val="006666"/>
                <w:lang w:val="en-US"/>
              </w:rPr>
              <w:t>2</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r w:rsidRPr="00A13B09">
              <w:rPr>
                <w:color w:val="000000"/>
                <w:lang w:val="en-US"/>
              </w:rPr>
              <w:t xml:space="preserve">result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часть</w:t>
            </w:r>
            <w:r w:rsidRPr="00A13B09">
              <w:rPr>
                <w:color w:val="008800"/>
                <w:lang w:val="en-US"/>
              </w:rPr>
              <w:t xml:space="preserve"> str1 </w:t>
            </w:r>
            <w:r>
              <w:rPr>
                <w:color w:val="008800"/>
              </w:rPr>
              <w:t>и</w:t>
            </w:r>
            <w:r w:rsidRPr="00A13B09">
              <w:rPr>
                <w:color w:val="008800"/>
                <w:lang w:val="en-US"/>
              </w:rPr>
              <w:t xml:space="preserve"> str2 </w:t>
            </w:r>
            <w:r>
              <w:rPr>
                <w:color w:val="008800"/>
              </w:rPr>
              <w:t>равны</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else</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часть</w:t>
            </w:r>
            <w:r w:rsidRPr="00A13B09">
              <w:rPr>
                <w:color w:val="008800"/>
                <w:lang w:val="en-US"/>
              </w:rPr>
              <w:t xml:space="preserve"> str1 </w:t>
            </w:r>
            <w:r>
              <w:rPr>
                <w:color w:val="008800"/>
              </w:rPr>
              <w:t>и</w:t>
            </w:r>
            <w:r w:rsidRPr="00A13B09">
              <w:rPr>
                <w:color w:val="008800"/>
                <w:lang w:val="en-US"/>
              </w:rPr>
              <w:t xml:space="preserve"> str2 </w:t>
            </w:r>
            <w:r>
              <w:rPr>
                <w:color w:val="008800"/>
              </w:rPr>
              <w:t>не</w:t>
            </w:r>
            <w:r w:rsidRPr="00A13B09">
              <w:rPr>
                <w:color w:val="008800"/>
                <w:lang w:val="en-US"/>
              </w:rPr>
              <w:t xml:space="preserve"> </w:t>
            </w:r>
            <w:r>
              <w:rPr>
                <w:color w:val="008800"/>
              </w:rPr>
              <w:t>равны</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Pr>
                <w:color w:val="000000"/>
              </w:rPr>
              <w:t>поиск</w:t>
            </w:r>
            <w:r w:rsidRPr="00A13B09">
              <w:rPr>
                <w:color w:val="000000"/>
                <w:lang w:val="en-US"/>
              </w:rPr>
              <w:t xml:space="preserve"> </w:t>
            </w:r>
            <w:r>
              <w:rPr>
                <w:color w:val="000000"/>
              </w:rPr>
              <w:t>строк</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idx</w:t>
            </w:r>
            <w:proofErr w:type="spellEnd"/>
            <w:r w:rsidRPr="00A13B09">
              <w:rPr>
                <w:color w:val="000000"/>
                <w:lang w:val="en-US"/>
              </w:rPr>
              <w:t xml:space="preserve"> </w:t>
            </w:r>
            <w:r w:rsidRPr="00A13B09">
              <w:rPr>
                <w:color w:val="666600"/>
                <w:lang w:val="en-US"/>
              </w:rPr>
              <w:t>=</w:t>
            </w:r>
            <w:r w:rsidRPr="00A13B09">
              <w:rPr>
                <w:color w:val="000000"/>
                <w:lang w:val="en-US"/>
              </w:rPr>
              <w:t xml:space="preserve"> str2</w:t>
            </w:r>
            <w:r w:rsidRPr="00A13B09">
              <w:rPr>
                <w:color w:val="666600"/>
                <w:lang w:val="en-US"/>
              </w:rPr>
              <w:t>.</w:t>
            </w:r>
            <w:r w:rsidRPr="00A13B09">
              <w:rPr>
                <w:color w:val="660066"/>
                <w:lang w:val="en-US"/>
              </w:rPr>
              <w:t>IndexOf</w:t>
            </w:r>
            <w:r w:rsidRPr="00A13B09">
              <w:rPr>
                <w:color w:val="666600"/>
                <w:lang w:val="en-US"/>
              </w:rPr>
              <w:t>(</w:t>
            </w:r>
            <w:r w:rsidRPr="00A13B09">
              <w:rPr>
                <w:color w:val="008800"/>
                <w:lang w:val="en-US"/>
              </w:rPr>
              <w:t>"</w:t>
            </w:r>
            <w:r>
              <w:rPr>
                <w:color w:val="008800"/>
              </w:rPr>
              <w:t>строка</w:t>
            </w:r>
            <w:r w:rsidRPr="00A13B09">
              <w:rPr>
                <w:color w:val="008800"/>
                <w:lang w:val="en-US"/>
              </w:rPr>
              <w:t>"</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r>
              <w:rPr>
                <w:color w:val="008800"/>
              </w:rPr>
              <w:t xml:space="preserve">"Индекс первого вхождения подстроки </w:t>
            </w:r>
            <w:proofErr w:type="spellStart"/>
            <w:r>
              <w:rPr>
                <w:color w:val="008800"/>
              </w:rPr>
              <w:t>сторка</w:t>
            </w:r>
            <w:proofErr w:type="spellEnd"/>
            <w:r>
              <w:rPr>
                <w:color w:val="008800"/>
              </w:rPr>
              <w:t>: "</w:t>
            </w:r>
            <w:r>
              <w:rPr>
                <w:color w:val="000000"/>
              </w:rPr>
              <w:t xml:space="preserve"> </w:t>
            </w:r>
            <w:r>
              <w:rPr>
                <w:color w:val="666600"/>
              </w:rPr>
              <w:t>+</w:t>
            </w:r>
            <w:r>
              <w:rPr>
                <w:color w:val="000000"/>
              </w:rPr>
              <w:t xml:space="preserve"> </w:t>
            </w:r>
            <w:proofErr w:type="spellStart"/>
            <w:r>
              <w:rPr>
                <w:color w:val="000000"/>
              </w:rPr>
              <w:t>idx</w:t>
            </w:r>
            <w:proofErr w:type="spellEnd"/>
            <w:r>
              <w:rPr>
                <w:color w:val="6666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idx</w:t>
            </w:r>
            <w:proofErr w:type="spellEnd"/>
            <w:r>
              <w:rPr>
                <w:color w:val="000000"/>
              </w:rPr>
              <w:t xml:space="preserve"> </w:t>
            </w:r>
            <w:r>
              <w:rPr>
                <w:color w:val="666600"/>
              </w:rPr>
              <w:t>=</w:t>
            </w:r>
            <w:r>
              <w:rPr>
                <w:color w:val="000000"/>
              </w:rPr>
              <w:t xml:space="preserve"> str2</w:t>
            </w:r>
            <w:r>
              <w:rPr>
                <w:color w:val="666600"/>
              </w:rPr>
              <w:t>.</w:t>
            </w:r>
            <w:r>
              <w:rPr>
                <w:color w:val="660066"/>
              </w:rPr>
              <w:t>LastIndexOf</w:t>
            </w:r>
            <w:r>
              <w:rPr>
                <w:color w:val="666600"/>
              </w:rPr>
              <w:t>(</w:t>
            </w:r>
            <w:r>
              <w:rPr>
                <w:color w:val="008800"/>
              </w:rPr>
              <w:t>"о"</w:t>
            </w:r>
            <w:r>
              <w:rPr>
                <w:color w:val="6666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660066"/>
              </w:rPr>
              <w:t>Console</w:t>
            </w:r>
            <w:r>
              <w:rPr>
                <w:color w:val="666600"/>
              </w:rPr>
              <w:t>.</w:t>
            </w:r>
            <w:r>
              <w:rPr>
                <w:color w:val="660066"/>
              </w:rPr>
              <w:t>WriteLine</w:t>
            </w:r>
            <w:proofErr w:type="spellEnd"/>
            <w:r>
              <w:rPr>
                <w:color w:val="666600"/>
              </w:rPr>
              <w:t>(</w:t>
            </w:r>
            <w:r>
              <w:rPr>
                <w:color w:val="008800"/>
              </w:rPr>
              <w:t>"Индекс последнего вхождения символа о: "</w:t>
            </w:r>
            <w:r>
              <w:rPr>
                <w:color w:val="000000"/>
              </w:rPr>
              <w:t xml:space="preserve"> </w:t>
            </w:r>
            <w:r>
              <w:rPr>
                <w:color w:val="666600"/>
              </w:rPr>
              <w:t>+</w:t>
            </w:r>
            <w:r>
              <w:rPr>
                <w:color w:val="000000"/>
              </w:rPr>
              <w:t xml:space="preserve"> </w:t>
            </w:r>
            <w:proofErr w:type="spellStart"/>
            <w:r>
              <w:rPr>
                <w:color w:val="000000"/>
              </w:rPr>
              <w:t>idx</w:t>
            </w:r>
            <w:proofErr w:type="spellEnd"/>
            <w:r>
              <w:rPr>
                <w:color w:val="666600"/>
              </w:rPr>
              <w:t>);</w:t>
            </w:r>
          </w:p>
          <w:p w:rsidR="00817CB2" w:rsidRPr="00A13B09" w:rsidRDefault="009A6BE0">
            <w:pPr>
              <w:pStyle w:val="normal"/>
              <w:widowControl w:val="0"/>
              <w:spacing w:before="0" w:after="0" w:line="240" w:lineRule="auto"/>
              <w:rPr>
                <w:color w:val="000000"/>
                <w:lang w:val="en-US"/>
              </w:rPr>
            </w:pPr>
            <w:r w:rsidRPr="00A13B09">
              <w:rPr>
                <w:color w:val="880000"/>
                <w:lang w:val="en-US"/>
              </w:rPr>
              <w:t xml:space="preserve">// </w:t>
            </w:r>
            <w:r>
              <w:rPr>
                <w:color w:val="880000"/>
              </w:rPr>
              <w:t>конкатенация</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str</w:t>
            </w:r>
            <w:proofErr w:type="spellEnd"/>
            <w:r w:rsidRPr="00A13B09">
              <w:rPr>
                <w:color w:val="666600"/>
                <w:lang w:val="en-US"/>
              </w:rPr>
              <w:t>=</w:t>
            </w:r>
            <w:proofErr w:type="spellStart"/>
            <w:r w:rsidRPr="00A13B09">
              <w:rPr>
                <w:color w:val="660066"/>
                <w:lang w:val="en-US"/>
              </w:rPr>
              <w:t>String</w:t>
            </w:r>
            <w:r w:rsidRPr="00A13B09">
              <w:rPr>
                <w:color w:val="666600"/>
                <w:lang w:val="en-US"/>
              </w:rPr>
              <w:t>.</w:t>
            </w:r>
            <w:r w:rsidRPr="00A13B09">
              <w:rPr>
                <w:color w:val="660066"/>
                <w:lang w:val="en-US"/>
              </w:rPr>
              <w:t>Concat</w:t>
            </w:r>
            <w:proofErr w:type="spellEnd"/>
            <w:r w:rsidRPr="00A13B09">
              <w:rPr>
                <w:color w:val="666600"/>
                <w:lang w:val="en-US"/>
              </w:rPr>
              <w:t>(</w:t>
            </w:r>
            <w:r w:rsidRPr="00A13B09">
              <w:rPr>
                <w:color w:val="000000"/>
                <w:lang w:val="en-US"/>
              </w:rPr>
              <w:t>str1</w:t>
            </w:r>
            <w:r w:rsidRPr="00A13B09">
              <w:rPr>
                <w:color w:val="666600"/>
                <w:lang w:val="en-US"/>
              </w:rPr>
              <w:t>,</w:t>
            </w:r>
            <w:r w:rsidRPr="00A13B09">
              <w:rPr>
                <w:color w:val="000000"/>
                <w:lang w:val="en-US"/>
              </w:rPr>
              <w:t xml:space="preserve"> str2</w:t>
            </w:r>
            <w:r w:rsidRPr="00A13B09">
              <w:rPr>
                <w:color w:val="666600"/>
                <w:lang w:val="en-US"/>
              </w:rPr>
              <w:t>,</w:t>
            </w:r>
            <w:r w:rsidRPr="00A13B09">
              <w:rPr>
                <w:color w:val="000000"/>
                <w:lang w:val="en-US"/>
              </w:rPr>
              <w:t xml:space="preserve"> str3</w:t>
            </w:r>
            <w:r w:rsidRPr="00A13B09">
              <w:rPr>
                <w:color w:val="666600"/>
                <w:lang w:val="en-US"/>
              </w:rPr>
              <w:t>,</w:t>
            </w:r>
            <w:r w:rsidRPr="00A13B09">
              <w:rPr>
                <w:color w:val="000000"/>
                <w:lang w:val="en-US"/>
              </w:rPr>
              <w:t xml:space="preserve"> str4</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880000"/>
                <w:lang w:val="en-US"/>
              </w:rPr>
              <w:t xml:space="preserve">// </w:t>
            </w:r>
            <w:r>
              <w:rPr>
                <w:color w:val="880000"/>
              </w:rPr>
              <w:t>удаление</w:t>
            </w:r>
            <w:r w:rsidRPr="00A13B09">
              <w:rPr>
                <w:color w:val="880000"/>
                <w:lang w:val="en-US"/>
              </w:rPr>
              <w:t xml:space="preserve"> </w:t>
            </w:r>
            <w:r>
              <w:rPr>
                <w:color w:val="880000"/>
              </w:rPr>
              <w:t>подстроки</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str</w:t>
            </w:r>
            <w:proofErr w:type="spellEnd"/>
            <w:r w:rsidRPr="00A13B09">
              <w:rPr>
                <w:color w:val="666600"/>
                <w:lang w:val="en-US"/>
              </w:rPr>
              <w:t>=</w:t>
            </w:r>
            <w:proofErr w:type="spellStart"/>
            <w:r w:rsidRPr="00A13B09">
              <w:rPr>
                <w:color w:val="000000"/>
                <w:lang w:val="en-US"/>
              </w:rPr>
              <w:t>str</w:t>
            </w:r>
            <w:r w:rsidRPr="00A13B09">
              <w:rPr>
                <w:color w:val="666600"/>
                <w:lang w:val="en-US"/>
              </w:rPr>
              <w:t>.</w:t>
            </w:r>
            <w:r w:rsidRPr="00A13B09">
              <w:rPr>
                <w:color w:val="660066"/>
                <w:lang w:val="en-US"/>
              </w:rPr>
              <w:t>Remove</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str1</w:t>
            </w:r>
            <w:r w:rsidRPr="00A13B09">
              <w:rPr>
                <w:color w:val="666600"/>
                <w:lang w:val="en-US"/>
              </w:rPr>
              <w:t>.</w:t>
            </w:r>
            <w:r w:rsidRPr="00A13B09">
              <w:rPr>
                <w:color w:val="660066"/>
                <w:lang w:val="en-US"/>
              </w:rPr>
              <w:t>Length</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proofErr w:type="spellStart"/>
            <w:r>
              <w:rPr>
                <w:color w:val="000000"/>
              </w:rPr>
              <w:t>str</w:t>
            </w:r>
            <w:proofErr w:type="spellEnd"/>
            <w:r>
              <w:rPr>
                <w:color w:val="666600"/>
              </w:rPr>
              <w:t>);</w:t>
            </w:r>
          </w:p>
          <w:p w:rsidR="00817CB2" w:rsidRDefault="009A6BE0">
            <w:pPr>
              <w:pStyle w:val="normal"/>
              <w:widowControl w:val="0"/>
              <w:spacing w:before="0" w:after="0" w:line="240" w:lineRule="auto"/>
              <w:rPr>
                <w:color w:val="000000"/>
              </w:rPr>
            </w:pPr>
            <w:r>
              <w:rPr>
                <w:color w:val="880000"/>
              </w:rPr>
              <w:t>// замена подстроки "строка" на пустую подстроку</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000000"/>
                <w:lang w:val="en-US"/>
              </w:rPr>
              <w:t>str</w:t>
            </w:r>
            <w:proofErr w:type="spellEnd"/>
            <w:r w:rsidRPr="00A13B09">
              <w:rPr>
                <w:color w:val="666600"/>
                <w:lang w:val="en-US"/>
              </w:rPr>
              <w:t>=</w:t>
            </w:r>
            <w:proofErr w:type="spellStart"/>
            <w:r w:rsidRPr="00A13B09">
              <w:rPr>
                <w:color w:val="000000"/>
                <w:lang w:val="en-US"/>
              </w:rPr>
              <w:t>str</w:t>
            </w:r>
            <w:r w:rsidRPr="00A13B09">
              <w:rPr>
                <w:color w:val="666600"/>
                <w:lang w:val="en-US"/>
              </w:rPr>
              <w:t>.</w:t>
            </w:r>
            <w:r w:rsidRPr="00A13B09">
              <w:rPr>
                <w:color w:val="660066"/>
                <w:lang w:val="en-US"/>
              </w:rPr>
              <w:t>Replace</w:t>
            </w:r>
            <w:proofErr w:type="spellEnd"/>
            <w:r w:rsidRPr="00A13B09">
              <w:rPr>
                <w:color w:val="666600"/>
                <w:lang w:val="en-US"/>
              </w:rPr>
              <w:t>(</w:t>
            </w:r>
            <w:r w:rsidRPr="00A13B09">
              <w:rPr>
                <w:color w:val="008800"/>
                <w:lang w:val="en-US"/>
              </w:rPr>
              <w:t>"</w:t>
            </w:r>
            <w:r>
              <w:rPr>
                <w:color w:val="008800"/>
              </w:rPr>
              <w:t>строка</w:t>
            </w:r>
            <w:r w:rsidRPr="00A13B09">
              <w:rPr>
                <w:color w:val="008800"/>
                <w:lang w:val="en-US"/>
              </w:rPr>
              <w:t>"</w:t>
            </w:r>
            <w:r w:rsidRPr="00A13B09">
              <w:rPr>
                <w:color w:val="666600"/>
                <w:lang w:val="en-US"/>
              </w:rPr>
              <w:t>,</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Default="009A6BE0">
            <w:pPr>
              <w:pStyle w:val="normal"/>
              <w:widowControl w:val="0"/>
              <w:spacing w:before="0" w:after="0" w:line="240" w:lineRule="auto"/>
              <w:rPr>
                <w:ins w:id="102" w:author="SVFrolov" w:date="2017-08-14T17:47:00Z"/>
                <w:color w:val="000000"/>
                <w:lang w:val="en-US"/>
              </w:rPr>
            </w:pPr>
            <w:r>
              <w:rPr>
                <w:color w:val="000000"/>
              </w:rPr>
              <w:t>}</w:t>
            </w:r>
          </w:p>
          <w:p w:rsidR="00793D72" w:rsidRPr="00793D72" w:rsidRDefault="00793D72">
            <w:pPr>
              <w:pStyle w:val="normal"/>
              <w:keepNext/>
              <w:keepLines/>
              <w:widowControl w:val="0"/>
              <w:spacing w:before="0" w:after="0" w:line="240" w:lineRule="auto"/>
              <w:contextualSpacing/>
              <w:rPr>
                <w:color w:val="000000"/>
                <w:lang w:val="en-US"/>
                <w:rPrChange w:id="103" w:author="SVFrolov" w:date="2017-08-14T17:47:00Z">
                  <w:rPr>
                    <w:color w:val="000000"/>
                    <w:sz w:val="32"/>
                    <w:szCs w:val="32"/>
                  </w:rPr>
                </w:rPrChange>
              </w:rPr>
            </w:pPr>
            <w:ins w:id="104" w:author="SVFrolov" w:date="2017-08-14T17:47:00Z">
              <w:r>
                <w:rPr>
                  <w:color w:val="000000"/>
                  <w:lang w:val="en-US"/>
                </w:rPr>
                <w:t>}</w:t>
              </w:r>
            </w:ins>
          </w:p>
        </w:tc>
      </w:tr>
    </w:tbl>
    <w:p w:rsidR="00817CB2" w:rsidRDefault="00817CB2">
      <w:pPr>
        <w:pStyle w:val="normal"/>
        <w:ind w:firstLine="720"/>
      </w:pPr>
    </w:p>
    <w:p w:rsidR="00817CB2" w:rsidRDefault="00817CB2">
      <w:pPr>
        <w:pStyle w:val="normal"/>
        <w:jc w:val="both"/>
      </w:pPr>
    </w:p>
    <w:p w:rsidR="00817CB2" w:rsidRDefault="009A6BE0">
      <w:pPr>
        <w:pStyle w:val="normal"/>
        <w:jc w:val="both"/>
      </w:pPr>
      <w:r>
        <w:t xml:space="preserve">Очень важными методами обработки строк, являются методы разделения строки на элементы </w:t>
      </w:r>
      <w:proofErr w:type="spellStart"/>
      <w:r>
        <w:t>Split</w:t>
      </w:r>
      <w:proofErr w:type="spellEnd"/>
      <w:r>
        <w:t xml:space="preserve"> и слияние массива строк в единую строку </w:t>
      </w:r>
      <w:proofErr w:type="spellStart"/>
      <w:r>
        <w:t>Join</w:t>
      </w:r>
      <w:proofErr w:type="spellEnd"/>
      <w:r>
        <w:t>.</w:t>
      </w:r>
    </w:p>
    <w:tbl>
      <w:tblPr>
        <w:tblStyle w:val="ab"/>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793D72" w:rsidRPr="00797F37" w:rsidRDefault="009206C5" w:rsidP="00793D72">
            <w:pPr>
              <w:keepNext/>
              <w:keepLines/>
              <w:autoSpaceDE w:val="0"/>
              <w:autoSpaceDN w:val="0"/>
              <w:adjustRightInd w:val="0"/>
              <w:spacing w:before="0" w:after="0" w:line="240" w:lineRule="auto"/>
              <w:contextualSpacing/>
              <w:rPr>
                <w:ins w:id="105" w:author="SVFrolov" w:date="2017-08-14T17:52:00Z"/>
                <w:rFonts w:ascii="Consolas" w:hAnsi="Consolas" w:cs="Consolas"/>
                <w:color w:val="000000"/>
                <w:sz w:val="19"/>
                <w:szCs w:val="19"/>
                <w:highlight w:val="white"/>
                <w:lang w:val="en-US"/>
                <w:rPrChange w:id="106" w:author="Сергей" w:date="2017-08-14T23:06:00Z">
                  <w:rPr>
                    <w:ins w:id="107" w:author="SVFrolov" w:date="2017-08-14T17:52:00Z"/>
                    <w:rFonts w:ascii="Consolas" w:hAnsi="Consolas" w:cs="Consolas"/>
                    <w:color w:val="000000"/>
                    <w:sz w:val="19"/>
                    <w:szCs w:val="19"/>
                    <w:highlight w:val="white"/>
                  </w:rPr>
                </w:rPrChange>
              </w:rPr>
            </w:pPr>
            <w:ins w:id="108" w:author="SVFrolov" w:date="2017-08-14T17:52:00Z">
              <w:r w:rsidRPr="009206C5">
                <w:rPr>
                  <w:rFonts w:ascii="Consolas" w:hAnsi="Consolas" w:cs="Consolas"/>
                  <w:color w:val="0000FF"/>
                  <w:sz w:val="19"/>
                  <w:szCs w:val="19"/>
                  <w:highlight w:val="white"/>
                  <w:lang w:val="en-US"/>
                  <w:rPrChange w:id="109" w:author="Сергей" w:date="2017-08-14T23:06:00Z">
                    <w:rPr>
                      <w:rFonts w:ascii="Consolas" w:hAnsi="Consolas" w:cs="Consolas"/>
                      <w:color w:val="0000FF"/>
                      <w:sz w:val="19"/>
                      <w:szCs w:val="19"/>
                      <w:highlight w:val="white"/>
                    </w:rPr>
                  </w:rPrChange>
                </w:rPr>
                <w:t>using</w:t>
              </w:r>
              <w:r w:rsidRPr="009206C5">
                <w:rPr>
                  <w:rFonts w:ascii="Consolas" w:hAnsi="Consolas" w:cs="Consolas"/>
                  <w:color w:val="000000"/>
                  <w:sz w:val="19"/>
                  <w:szCs w:val="19"/>
                  <w:highlight w:val="white"/>
                  <w:lang w:val="en-US"/>
                  <w:rPrChange w:id="110" w:author="Сергей" w:date="2017-08-14T23:06:00Z">
                    <w:rPr>
                      <w:rFonts w:ascii="Consolas" w:hAnsi="Consolas" w:cs="Consolas"/>
                      <w:color w:val="000000"/>
                      <w:sz w:val="19"/>
                      <w:szCs w:val="19"/>
                      <w:highlight w:val="white"/>
                    </w:rPr>
                  </w:rPrChange>
                </w:rPr>
                <w:t xml:space="preserve"> System;</w:t>
              </w:r>
            </w:ins>
          </w:p>
          <w:p w:rsidR="00793D72" w:rsidRPr="00797F37" w:rsidRDefault="00793D72" w:rsidP="00793D72">
            <w:pPr>
              <w:autoSpaceDE w:val="0"/>
              <w:autoSpaceDN w:val="0"/>
              <w:adjustRightInd w:val="0"/>
              <w:spacing w:before="0" w:after="0" w:line="240" w:lineRule="auto"/>
              <w:rPr>
                <w:ins w:id="111" w:author="SVFrolov" w:date="2017-08-14T17:52:00Z"/>
                <w:rFonts w:ascii="Consolas" w:hAnsi="Consolas" w:cs="Consolas"/>
                <w:color w:val="000000"/>
                <w:sz w:val="19"/>
                <w:szCs w:val="19"/>
                <w:highlight w:val="white"/>
                <w:lang w:val="en-US"/>
                <w:rPrChange w:id="112" w:author="Сергей" w:date="2017-08-14T23:06:00Z">
                  <w:rPr>
                    <w:ins w:id="113" w:author="SVFrolov" w:date="2017-08-14T17:52:00Z"/>
                    <w:rFonts w:ascii="Consolas" w:hAnsi="Consolas" w:cs="Consolas"/>
                    <w:color w:val="000000"/>
                    <w:sz w:val="19"/>
                    <w:szCs w:val="19"/>
                    <w:highlight w:val="white"/>
                  </w:rPr>
                </w:rPrChange>
              </w:rPr>
            </w:pPr>
          </w:p>
          <w:p w:rsidR="00793D72" w:rsidRPr="00797F37" w:rsidRDefault="009206C5" w:rsidP="00793D72">
            <w:pPr>
              <w:autoSpaceDE w:val="0"/>
              <w:autoSpaceDN w:val="0"/>
              <w:adjustRightInd w:val="0"/>
              <w:spacing w:before="0" w:after="0" w:line="240" w:lineRule="auto"/>
              <w:rPr>
                <w:ins w:id="114" w:author="SVFrolov" w:date="2017-08-14T17:52:00Z"/>
                <w:rFonts w:ascii="Consolas" w:hAnsi="Consolas" w:cs="Consolas"/>
                <w:color w:val="000000"/>
                <w:sz w:val="19"/>
                <w:szCs w:val="19"/>
                <w:highlight w:val="white"/>
                <w:lang w:val="en-US"/>
                <w:rPrChange w:id="115" w:author="Сергей" w:date="2017-08-14T23:06:00Z">
                  <w:rPr>
                    <w:ins w:id="116" w:author="SVFrolov" w:date="2017-08-14T17:52:00Z"/>
                    <w:rFonts w:ascii="Consolas" w:hAnsi="Consolas" w:cs="Consolas"/>
                    <w:color w:val="000000"/>
                    <w:sz w:val="19"/>
                    <w:szCs w:val="19"/>
                    <w:highlight w:val="white"/>
                  </w:rPr>
                </w:rPrChange>
              </w:rPr>
            </w:pPr>
            <w:ins w:id="117" w:author="SVFrolov" w:date="2017-08-14T17:52:00Z">
              <w:r w:rsidRPr="009206C5">
                <w:rPr>
                  <w:rFonts w:ascii="Consolas" w:hAnsi="Consolas" w:cs="Consolas"/>
                  <w:color w:val="0000FF"/>
                  <w:sz w:val="19"/>
                  <w:szCs w:val="19"/>
                  <w:highlight w:val="white"/>
                  <w:lang w:val="en-US"/>
                  <w:rPrChange w:id="118" w:author="Сергей" w:date="2017-08-14T23:06:00Z">
                    <w:rPr>
                      <w:rFonts w:ascii="Consolas" w:hAnsi="Consolas" w:cs="Consolas"/>
                      <w:color w:val="0000FF"/>
                      <w:sz w:val="19"/>
                      <w:szCs w:val="19"/>
                      <w:highlight w:val="white"/>
                    </w:rPr>
                  </w:rPrChange>
                </w:rPr>
                <w:t>class</w:t>
              </w:r>
              <w:r w:rsidRPr="009206C5">
                <w:rPr>
                  <w:rFonts w:ascii="Consolas" w:hAnsi="Consolas" w:cs="Consolas"/>
                  <w:color w:val="000000"/>
                  <w:sz w:val="19"/>
                  <w:szCs w:val="19"/>
                  <w:highlight w:val="white"/>
                  <w:lang w:val="en-US"/>
                  <w:rPrChange w:id="119" w:author="Сергей" w:date="2017-08-14T23:06:00Z">
                    <w:rPr>
                      <w:rFonts w:ascii="Consolas" w:hAnsi="Consolas" w:cs="Consolas"/>
                      <w:color w:val="000000"/>
                      <w:sz w:val="19"/>
                      <w:szCs w:val="19"/>
                      <w:highlight w:val="white"/>
                    </w:rPr>
                  </w:rPrChange>
                </w:rPr>
                <w:t xml:space="preserve"> </w:t>
              </w:r>
              <w:r w:rsidRPr="009206C5">
                <w:rPr>
                  <w:rFonts w:ascii="Consolas" w:hAnsi="Consolas" w:cs="Consolas"/>
                  <w:color w:val="2B91AF"/>
                  <w:sz w:val="19"/>
                  <w:szCs w:val="19"/>
                  <w:highlight w:val="white"/>
                  <w:lang w:val="en-US"/>
                  <w:rPrChange w:id="120" w:author="Сергей" w:date="2017-08-14T23:06:00Z">
                    <w:rPr>
                      <w:rFonts w:ascii="Consolas" w:hAnsi="Consolas" w:cs="Consolas"/>
                      <w:color w:val="2B91AF"/>
                      <w:sz w:val="19"/>
                      <w:szCs w:val="19"/>
                      <w:highlight w:val="white"/>
                    </w:rPr>
                  </w:rPrChange>
                </w:rPr>
                <w:t>Program</w:t>
              </w:r>
            </w:ins>
          </w:p>
          <w:p w:rsidR="00793D72" w:rsidRDefault="009206C5" w:rsidP="00793D72">
            <w:pPr>
              <w:pStyle w:val="normal"/>
              <w:widowControl w:val="0"/>
              <w:spacing w:before="0" w:after="0" w:line="240" w:lineRule="auto"/>
              <w:rPr>
                <w:ins w:id="121" w:author="SVFrolov" w:date="2017-08-14T17:52:00Z"/>
                <w:color w:val="000088"/>
                <w:lang w:val="en-US"/>
              </w:rPr>
            </w:pPr>
            <w:ins w:id="122" w:author="SVFrolov" w:date="2017-08-14T17:52:00Z">
              <w:r w:rsidRPr="009206C5">
                <w:rPr>
                  <w:rFonts w:ascii="Consolas" w:hAnsi="Consolas" w:cs="Consolas"/>
                  <w:color w:val="000000"/>
                  <w:sz w:val="19"/>
                  <w:szCs w:val="19"/>
                  <w:highlight w:val="white"/>
                  <w:lang w:val="en-US"/>
                  <w:rPrChange w:id="123" w:author="Сергей" w:date="2017-08-14T23:06:00Z">
                    <w:rPr>
                      <w:rFonts w:ascii="Consolas" w:hAnsi="Consolas" w:cs="Consolas"/>
                      <w:color w:val="000000"/>
                      <w:sz w:val="19"/>
                      <w:szCs w:val="19"/>
                      <w:highlight w:val="white"/>
                    </w:rPr>
                  </w:rPrChange>
                </w:rPr>
                <w:t>{</w:t>
              </w:r>
            </w:ins>
          </w:p>
          <w:p w:rsidR="00817CB2" w:rsidRPr="00797F37" w:rsidRDefault="009206C5">
            <w:pPr>
              <w:pStyle w:val="normal"/>
              <w:widowControl w:val="0"/>
              <w:spacing w:before="0" w:after="0" w:line="240" w:lineRule="auto"/>
              <w:rPr>
                <w:color w:val="000000"/>
                <w:lang w:val="en-US"/>
                <w:rPrChange w:id="124" w:author="Сергей" w:date="2017-08-14T23:06:00Z">
                  <w:rPr>
                    <w:color w:val="000000"/>
                  </w:rPr>
                </w:rPrChange>
              </w:rPr>
            </w:pPr>
            <w:r w:rsidRPr="009206C5">
              <w:rPr>
                <w:color w:val="000088"/>
                <w:lang w:val="en-US"/>
                <w:rPrChange w:id="125" w:author="Сергей" w:date="2017-08-14T23:06:00Z">
                  <w:rPr>
                    <w:color w:val="000088"/>
                  </w:rPr>
                </w:rPrChange>
              </w:rPr>
              <w:t>static</w:t>
            </w:r>
            <w:r w:rsidRPr="009206C5">
              <w:rPr>
                <w:color w:val="000000"/>
                <w:lang w:val="en-US"/>
                <w:rPrChange w:id="126" w:author="Сергей" w:date="2017-08-14T23:06:00Z">
                  <w:rPr>
                    <w:color w:val="000000"/>
                  </w:rPr>
                </w:rPrChange>
              </w:rPr>
              <w:t xml:space="preserve"> </w:t>
            </w:r>
            <w:r w:rsidRPr="009206C5">
              <w:rPr>
                <w:color w:val="000088"/>
                <w:lang w:val="en-US"/>
                <w:rPrChange w:id="127" w:author="Сергей" w:date="2017-08-14T23:06:00Z">
                  <w:rPr>
                    <w:color w:val="000088"/>
                  </w:rPr>
                </w:rPrChange>
              </w:rPr>
              <w:t>void</w:t>
            </w:r>
            <w:r w:rsidRPr="009206C5">
              <w:rPr>
                <w:color w:val="000000"/>
                <w:lang w:val="en-US"/>
                <w:rPrChange w:id="128" w:author="Сергей" w:date="2017-08-14T23:06:00Z">
                  <w:rPr>
                    <w:color w:val="000000"/>
                  </w:rPr>
                </w:rPrChange>
              </w:rPr>
              <w:t xml:space="preserve"> </w:t>
            </w:r>
            <w:r w:rsidRPr="009206C5">
              <w:rPr>
                <w:color w:val="660066"/>
                <w:lang w:val="en-US"/>
                <w:rPrChange w:id="129" w:author="Сергей" w:date="2017-08-14T23:06:00Z">
                  <w:rPr>
                    <w:color w:val="660066"/>
                  </w:rPr>
                </w:rPrChange>
              </w:rPr>
              <w:t>Main</w:t>
            </w:r>
            <w:r w:rsidRPr="009206C5">
              <w:rPr>
                <w:color w:val="666600"/>
                <w:lang w:val="en-US"/>
                <w:rPrChange w:id="130" w:author="Сергей" w:date="2017-08-14T23:06:00Z">
                  <w:rPr>
                    <w:color w:val="666600"/>
                  </w:rPr>
                </w:rPrChange>
              </w:rPr>
              <w:t>()</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88"/>
              </w:rPr>
              <w:t xml:space="preserve">  </w:t>
            </w:r>
            <w:proofErr w:type="spellStart"/>
            <w:r>
              <w:rPr>
                <w:color w:val="000088"/>
              </w:rPr>
              <w:t>string</w:t>
            </w:r>
            <w:proofErr w:type="spellEnd"/>
            <w:r>
              <w:rPr>
                <w:color w:val="000000"/>
              </w:rPr>
              <w:t xml:space="preserve"> </w:t>
            </w:r>
            <w:proofErr w:type="spellStart"/>
            <w:r>
              <w:rPr>
                <w:color w:val="000000"/>
              </w:rPr>
              <w:t>poems</w:t>
            </w:r>
            <w:proofErr w:type="spellEnd"/>
            <w:r>
              <w:rPr>
                <w:color w:val="000000"/>
              </w:rPr>
              <w:t xml:space="preserve"> </w:t>
            </w:r>
            <w:r>
              <w:rPr>
                <w:color w:val="666600"/>
              </w:rPr>
              <w:t>=</w:t>
            </w:r>
            <w:r>
              <w:rPr>
                <w:color w:val="000000"/>
              </w:rPr>
              <w:t xml:space="preserve"> </w:t>
            </w:r>
            <w:r>
              <w:rPr>
                <w:color w:val="008800"/>
              </w:rPr>
              <w:t>"белеет парус одинокий в тумане моря голубом";</w:t>
            </w:r>
          </w:p>
          <w:p w:rsidR="00817CB2" w:rsidRDefault="009A6BE0">
            <w:pPr>
              <w:pStyle w:val="normal"/>
              <w:widowControl w:val="0"/>
              <w:spacing w:before="0" w:after="0" w:line="240" w:lineRule="auto"/>
              <w:rPr>
                <w:color w:val="000000"/>
              </w:rPr>
            </w:pPr>
            <w:r>
              <w:rPr>
                <w:color w:val="000088"/>
              </w:rPr>
              <w:t xml:space="preserve">  </w:t>
            </w:r>
            <w:proofErr w:type="spellStart"/>
            <w:r>
              <w:rPr>
                <w:color w:val="000088"/>
              </w:rPr>
              <w:t>char</w:t>
            </w:r>
            <w:proofErr w:type="spellEnd"/>
            <w:r>
              <w:rPr>
                <w:color w:val="666600"/>
              </w:rPr>
              <w:t>[]</w:t>
            </w:r>
            <w:r>
              <w:rPr>
                <w:color w:val="000000"/>
              </w:rPr>
              <w:t xml:space="preserve"> </w:t>
            </w:r>
            <w:proofErr w:type="spellStart"/>
            <w:r>
              <w:rPr>
                <w:color w:val="000000"/>
              </w:rPr>
              <w:t>div</w:t>
            </w:r>
            <w:proofErr w:type="spellEnd"/>
            <w:r>
              <w:rPr>
                <w:color w:val="000000"/>
              </w:rPr>
              <w:t xml:space="preserve"> </w:t>
            </w:r>
            <w:r>
              <w:rPr>
                <w:color w:val="666600"/>
              </w:rPr>
              <w:t>=</w:t>
            </w:r>
            <w:r>
              <w:rPr>
                <w:color w:val="000000"/>
              </w:rPr>
              <w:t xml:space="preserve"> </w:t>
            </w:r>
            <w:proofErr w:type="gramStart"/>
            <w:r>
              <w:rPr>
                <w:color w:val="666600"/>
              </w:rPr>
              <w:t>{</w:t>
            </w:r>
            <w:r>
              <w:rPr>
                <w:color w:val="000000"/>
              </w:rPr>
              <w:t xml:space="preserve"> </w:t>
            </w:r>
            <w:proofErr w:type="gramEnd"/>
            <w:r>
              <w:rPr>
                <w:color w:val="008800"/>
              </w:rPr>
              <w:t xml:space="preserve">' </w:t>
            </w:r>
            <w:proofErr w:type="spellStart"/>
            <w:r>
              <w:rPr>
                <w:color w:val="008800"/>
              </w:rPr>
              <w:t>'</w:t>
            </w:r>
            <w:proofErr w:type="spellEnd"/>
            <w:r>
              <w:rPr>
                <w:color w:val="666600"/>
              </w:rPr>
              <w:t>};</w:t>
            </w:r>
            <w:r>
              <w:rPr>
                <w:color w:val="000000"/>
              </w:rPr>
              <w:t xml:space="preserve"> </w:t>
            </w:r>
            <w:r>
              <w:rPr>
                <w:color w:val="880000"/>
              </w:rPr>
              <w:t>// создаем массив разделителей</w:t>
            </w:r>
          </w:p>
          <w:p w:rsidR="00817CB2" w:rsidRDefault="009A6BE0">
            <w:pPr>
              <w:pStyle w:val="normal"/>
              <w:widowControl w:val="0"/>
              <w:spacing w:before="0" w:after="0" w:line="240" w:lineRule="auto"/>
              <w:rPr>
                <w:color w:val="000000"/>
              </w:rPr>
            </w:pPr>
            <w:r>
              <w:rPr>
                <w:color w:val="880000"/>
              </w:rPr>
              <w:t xml:space="preserve">                            // разбиваем строку на части,</w:t>
            </w:r>
          </w:p>
          <w:p w:rsidR="00817CB2" w:rsidRDefault="009A6BE0">
            <w:pPr>
              <w:pStyle w:val="normal"/>
              <w:widowControl w:val="0"/>
              <w:spacing w:before="0" w:after="0" w:line="240" w:lineRule="auto"/>
              <w:rPr>
                <w:color w:val="000000"/>
              </w:rPr>
            </w:pPr>
            <w:r>
              <w:rPr>
                <w:color w:val="000088"/>
              </w:rPr>
              <w:t xml:space="preserve">  </w:t>
            </w:r>
            <w:proofErr w:type="spellStart"/>
            <w:r>
              <w:rPr>
                <w:color w:val="000088"/>
              </w:rPr>
              <w:t>string</w:t>
            </w:r>
            <w:proofErr w:type="spellEnd"/>
            <w:r>
              <w:rPr>
                <w:color w:val="666600"/>
              </w:rPr>
              <w:t>[]</w:t>
            </w:r>
            <w:r>
              <w:rPr>
                <w:color w:val="000000"/>
              </w:rPr>
              <w:t xml:space="preserve"> </w:t>
            </w:r>
            <w:proofErr w:type="spellStart"/>
            <w:r>
              <w:rPr>
                <w:color w:val="000000"/>
              </w:rPr>
              <w:t>parts</w:t>
            </w:r>
            <w:proofErr w:type="spellEnd"/>
            <w:r>
              <w:rPr>
                <w:color w:val="000000"/>
              </w:rPr>
              <w:t xml:space="preserve"> </w:t>
            </w:r>
            <w:r>
              <w:rPr>
                <w:color w:val="666600"/>
              </w:rPr>
              <w:t>=</w:t>
            </w:r>
            <w:r>
              <w:rPr>
                <w:color w:val="000000"/>
              </w:rPr>
              <w:t xml:space="preserve"> </w:t>
            </w:r>
            <w:proofErr w:type="spellStart"/>
            <w:r>
              <w:rPr>
                <w:color w:val="000000"/>
              </w:rPr>
              <w:t>poems</w:t>
            </w:r>
            <w:r>
              <w:rPr>
                <w:color w:val="666600"/>
              </w:rPr>
              <w:t>.</w:t>
            </w:r>
            <w:r>
              <w:rPr>
                <w:color w:val="660066"/>
              </w:rPr>
              <w:t>Split</w:t>
            </w:r>
            <w:proofErr w:type="spellEnd"/>
            <w:r>
              <w:rPr>
                <w:color w:val="666600"/>
              </w:rPr>
              <w:t>(</w:t>
            </w:r>
            <w:proofErr w:type="spellStart"/>
            <w:r>
              <w:rPr>
                <w:color w:val="000000"/>
              </w:rPr>
              <w:t>div</w:t>
            </w:r>
            <w:proofErr w:type="spellEnd"/>
            <w:r>
              <w:rPr>
                <w:color w:val="666600"/>
              </w:rPr>
              <w:t>);</w:t>
            </w:r>
          </w:p>
          <w:p w:rsidR="00817CB2" w:rsidRDefault="009A6BE0">
            <w:pPr>
              <w:pStyle w:val="normal"/>
              <w:widowControl w:val="0"/>
              <w:spacing w:before="0" w:after="0" w:line="240" w:lineRule="auto"/>
              <w:rPr>
                <w:color w:val="000000"/>
              </w:rPr>
            </w:pPr>
            <w:r>
              <w:rPr>
                <w:color w:val="660066"/>
              </w:rPr>
              <w:t xml:space="preserve">  </w:t>
            </w:r>
            <w:proofErr w:type="spellStart"/>
            <w:r>
              <w:rPr>
                <w:color w:val="660066"/>
              </w:rPr>
              <w:t>Console</w:t>
            </w:r>
            <w:r>
              <w:rPr>
                <w:color w:val="666600"/>
              </w:rPr>
              <w:t>.</w:t>
            </w:r>
            <w:r>
              <w:rPr>
                <w:color w:val="660066"/>
              </w:rPr>
              <w:t>WriteLine</w:t>
            </w:r>
            <w:proofErr w:type="spellEnd"/>
            <w:r>
              <w:rPr>
                <w:color w:val="666600"/>
              </w:rPr>
              <w:t>(</w:t>
            </w:r>
            <w:r>
              <w:rPr>
                <w:color w:val="008800"/>
              </w:rPr>
              <w:t>"Результат разбиения строки на части</w:t>
            </w:r>
            <w:proofErr w:type="gramStart"/>
            <w:r>
              <w:rPr>
                <w:color w:val="008800"/>
              </w:rPr>
              <w:t>: "</w:t>
            </w:r>
            <w:proofErr w:type="gramEnd"/>
            <w:r>
              <w:rPr>
                <w:color w:val="666600"/>
              </w:rPr>
              <w:t>);</w:t>
            </w:r>
          </w:p>
          <w:p w:rsidR="00817CB2" w:rsidRPr="00A13B09" w:rsidRDefault="009A6BE0">
            <w:pPr>
              <w:pStyle w:val="normal"/>
              <w:widowControl w:val="0"/>
              <w:spacing w:before="0" w:after="0" w:line="240" w:lineRule="auto"/>
              <w:rPr>
                <w:color w:val="000000"/>
                <w:lang w:val="en-US"/>
              </w:rPr>
            </w:pPr>
            <w:r>
              <w:rPr>
                <w:color w:val="000088"/>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proofErr w:type="spellStart"/>
            <w:r w:rsidRPr="00A13B09">
              <w:rPr>
                <w:color w:val="000000"/>
                <w:lang w:val="en-US"/>
              </w:rPr>
              <w:t>parts</w:t>
            </w:r>
            <w:r w:rsidRPr="00A13B09">
              <w:rPr>
                <w:color w:val="666600"/>
                <w:lang w:val="en-US"/>
              </w:rPr>
              <w:t>.</w:t>
            </w:r>
            <w:r w:rsidRPr="00A13B09">
              <w:rPr>
                <w:color w:val="660066"/>
                <w:lang w:val="en-US"/>
              </w:rPr>
              <w:t>Length</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proofErr w:type="spellStart"/>
            <w:r>
              <w:rPr>
                <w:color w:val="000000"/>
              </w:rPr>
              <w:t>parts</w:t>
            </w:r>
            <w:proofErr w:type="spellEnd"/>
            <w:r>
              <w:rPr>
                <w:color w:val="666600"/>
              </w:rPr>
              <w:t>[</w:t>
            </w:r>
            <w:proofErr w:type="spellStart"/>
            <w:r>
              <w:rPr>
                <w:color w:val="000000"/>
              </w:rPr>
              <w:t>i</w:t>
            </w:r>
            <w:proofErr w:type="spellEnd"/>
            <w:r>
              <w:rPr>
                <w:color w:val="666600"/>
              </w:rPr>
              <w:t>]);</w:t>
            </w:r>
          </w:p>
          <w:p w:rsidR="00817CB2" w:rsidRDefault="009A6BE0">
            <w:pPr>
              <w:pStyle w:val="normal"/>
              <w:widowControl w:val="0"/>
              <w:spacing w:before="0" w:after="0" w:line="240" w:lineRule="auto"/>
              <w:rPr>
                <w:color w:val="000000"/>
              </w:rPr>
            </w:pPr>
            <w:r>
              <w:rPr>
                <w:color w:val="880000"/>
              </w:rPr>
              <w:t xml:space="preserve">                            // собираем эти части в одну строку, в качестве разделителя используем символ |</w:t>
            </w:r>
          </w:p>
          <w:p w:rsidR="00817CB2" w:rsidRPr="00A13B09" w:rsidRDefault="009A6BE0">
            <w:pPr>
              <w:pStyle w:val="normal"/>
              <w:widowControl w:val="0"/>
              <w:spacing w:before="0" w:after="0" w:line="240" w:lineRule="auto"/>
              <w:rPr>
                <w:color w:val="000000"/>
                <w:lang w:val="en-US"/>
              </w:rPr>
            </w:pPr>
            <w:r>
              <w:rPr>
                <w:color w:val="000088"/>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str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660066"/>
                <w:lang w:val="en-US"/>
              </w:rPr>
              <w:t>String</w:t>
            </w:r>
            <w:r w:rsidRPr="00A13B09">
              <w:rPr>
                <w:color w:val="666600"/>
                <w:lang w:val="en-US"/>
              </w:rPr>
              <w:t>.</w:t>
            </w:r>
            <w:r w:rsidRPr="00A13B09">
              <w:rPr>
                <w:color w:val="660066"/>
                <w:lang w:val="en-US"/>
              </w:rPr>
              <w:t>Join</w:t>
            </w:r>
            <w:proofErr w:type="spellEnd"/>
            <w:r w:rsidRPr="00A13B09">
              <w:rPr>
                <w:color w:val="666600"/>
                <w:lang w:val="en-US"/>
              </w:rPr>
              <w:t>(</w:t>
            </w:r>
            <w:r w:rsidRPr="00A13B09">
              <w:rPr>
                <w:color w:val="008800"/>
                <w:lang w:val="en-US"/>
              </w:rPr>
              <w:t>"|"</w:t>
            </w:r>
            <w:r w:rsidRPr="00A13B09">
              <w:rPr>
                <w:color w:val="666600"/>
                <w:lang w:val="en-US"/>
              </w:rPr>
              <w:t>,</w:t>
            </w:r>
            <w:r w:rsidRPr="00A13B09">
              <w:rPr>
                <w:color w:val="000000"/>
                <w:lang w:val="en-US"/>
              </w:rPr>
              <w:t xml:space="preserve"> parts</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660066"/>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Результат</w:t>
            </w:r>
            <w:r w:rsidRPr="00A13B09">
              <w:rPr>
                <w:color w:val="008800"/>
                <w:lang w:val="en-US"/>
              </w:rPr>
              <w:t xml:space="preserve"> </w:t>
            </w:r>
            <w:r>
              <w:rPr>
                <w:color w:val="008800"/>
              </w:rPr>
              <w:t>сборки</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660066"/>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Default="009A6BE0">
            <w:pPr>
              <w:pStyle w:val="normal"/>
              <w:widowControl w:val="0"/>
              <w:spacing w:before="0" w:after="0" w:line="240" w:lineRule="auto"/>
              <w:rPr>
                <w:ins w:id="131" w:author="SVFrolov" w:date="2017-08-14T17:52:00Z"/>
                <w:color w:val="000000"/>
                <w:lang w:val="en-US"/>
              </w:rPr>
            </w:pPr>
            <w:r>
              <w:rPr>
                <w:color w:val="000000"/>
              </w:rPr>
              <w:t>}</w:t>
            </w:r>
          </w:p>
          <w:p w:rsidR="00793D72" w:rsidRPr="00793D72" w:rsidRDefault="00793D72">
            <w:pPr>
              <w:pStyle w:val="normal"/>
              <w:keepNext/>
              <w:keepLines/>
              <w:widowControl w:val="0"/>
              <w:spacing w:before="0" w:after="0" w:line="240" w:lineRule="auto"/>
              <w:contextualSpacing/>
              <w:rPr>
                <w:color w:val="000000"/>
                <w:lang w:val="en-US"/>
                <w:rPrChange w:id="132" w:author="SVFrolov" w:date="2017-08-14T17:52:00Z">
                  <w:rPr>
                    <w:color w:val="000000"/>
                    <w:sz w:val="32"/>
                    <w:szCs w:val="32"/>
                  </w:rPr>
                </w:rPrChange>
              </w:rPr>
            </w:pPr>
            <w:ins w:id="133" w:author="SVFrolov" w:date="2017-08-14T17:52:00Z">
              <w:r>
                <w:rPr>
                  <w:color w:val="000000"/>
                  <w:lang w:val="en-US"/>
                </w:rPr>
                <w:t>}</w:t>
              </w:r>
            </w:ins>
          </w:p>
        </w:tc>
      </w:tr>
    </w:tbl>
    <w:p w:rsidR="00817CB2" w:rsidRDefault="009A6BE0">
      <w:pPr>
        <w:pStyle w:val="3"/>
        <w:contextualSpacing w:val="0"/>
      </w:pPr>
      <w:bookmarkStart w:id="134" w:name="_3p691ry6pxs7" w:colFirst="0" w:colLast="0"/>
      <w:bookmarkEnd w:id="134"/>
      <w:proofErr w:type="spellStart"/>
      <w:r>
        <w:t>Compare</w:t>
      </w:r>
      <w:proofErr w:type="spellEnd"/>
      <w:r>
        <w:t xml:space="preserve"> и </w:t>
      </w:r>
      <w:proofErr w:type="spellStart"/>
      <w:r>
        <w:t>CompareTo</w:t>
      </w:r>
      <w:proofErr w:type="spellEnd"/>
    </w:p>
    <w:p w:rsidR="00817CB2" w:rsidRDefault="009A6BE0">
      <w:pPr>
        <w:pStyle w:val="normal"/>
      </w:pPr>
      <w:r>
        <w:t xml:space="preserve">Особенно стоит </w:t>
      </w:r>
      <w:proofErr w:type="gramStart"/>
      <w:r>
        <w:t>отметить</w:t>
      </w:r>
      <w:proofErr w:type="gramEnd"/>
      <w:r>
        <w:t xml:space="preserve"> как сравниваются строки. Так как в C# нельзя сравнивать строки с помощью операций отношени</w:t>
      </w:r>
      <w:proofErr w:type="gramStart"/>
      <w:r>
        <w:t>й(</w:t>
      </w:r>
      <w:proofErr w:type="gramEnd"/>
      <w:r>
        <w:t xml:space="preserve">&lt;,&gt;) для их сравнения нужно использовать методы </w:t>
      </w:r>
      <w:proofErr w:type="spellStart"/>
      <w:r>
        <w:t>Compare</w:t>
      </w:r>
      <w:proofErr w:type="spellEnd"/>
      <w:r>
        <w:t xml:space="preserve"> или </w:t>
      </w:r>
      <w:proofErr w:type="spellStart"/>
      <w:r>
        <w:t>CompareTo</w:t>
      </w:r>
      <w:proofErr w:type="spellEnd"/>
    </w:p>
    <w:tbl>
      <w:tblPr>
        <w:tblStyle w:val="ac"/>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rsidRPr="00A13B09">
        <w:tc>
          <w:tcPr>
            <w:tcW w:w="9638" w:type="dxa"/>
            <w:shd w:val="clear" w:color="auto" w:fill="EFEFEF"/>
            <w:tcMar>
              <w:top w:w="100" w:type="dxa"/>
              <w:left w:w="100" w:type="dxa"/>
              <w:bottom w:w="100" w:type="dxa"/>
              <w:right w:w="100" w:type="dxa"/>
            </w:tcMar>
          </w:tcPr>
          <w:p w:rsidR="006A1E16" w:rsidRPr="006A1E16" w:rsidRDefault="009206C5" w:rsidP="006A1E16">
            <w:pPr>
              <w:keepNext/>
              <w:keepLines/>
              <w:autoSpaceDE w:val="0"/>
              <w:autoSpaceDN w:val="0"/>
              <w:adjustRightInd w:val="0"/>
              <w:spacing w:before="0" w:after="0" w:line="240" w:lineRule="auto"/>
              <w:contextualSpacing/>
              <w:rPr>
                <w:ins w:id="135" w:author="SVFrolov" w:date="2017-08-14T17:56:00Z"/>
                <w:rFonts w:ascii="Consolas" w:hAnsi="Consolas" w:cs="Consolas"/>
                <w:color w:val="000000"/>
                <w:sz w:val="19"/>
                <w:szCs w:val="19"/>
                <w:highlight w:val="white"/>
                <w:lang w:val="en-US"/>
                <w:rPrChange w:id="136" w:author="SVFrolov" w:date="2017-08-14T17:56:00Z">
                  <w:rPr>
                    <w:ins w:id="137" w:author="SVFrolov" w:date="2017-08-14T17:56:00Z"/>
                    <w:rFonts w:ascii="Consolas" w:hAnsi="Consolas" w:cs="Consolas"/>
                    <w:color w:val="000000"/>
                    <w:sz w:val="19"/>
                    <w:szCs w:val="19"/>
                    <w:highlight w:val="white"/>
                  </w:rPr>
                </w:rPrChange>
              </w:rPr>
            </w:pPr>
            <w:ins w:id="138" w:author="SVFrolov" w:date="2017-08-14T17:56:00Z">
              <w:r w:rsidRPr="009206C5">
                <w:rPr>
                  <w:rFonts w:ascii="Consolas" w:hAnsi="Consolas" w:cs="Consolas"/>
                  <w:color w:val="0000FF"/>
                  <w:sz w:val="19"/>
                  <w:szCs w:val="19"/>
                  <w:highlight w:val="white"/>
                  <w:lang w:val="en-US"/>
                  <w:rPrChange w:id="139" w:author="SVFrolov" w:date="2017-08-14T17:56:00Z">
                    <w:rPr>
                      <w:rFonts w:ascii="Consolas" w:hAnsi="Consolas" w:cs="Consolas"/>
                      <w:color w:val="0000FF"/>
                      <w:sz w:val="19"/>
                      <w:szCs w:val="19"/>
                      <w:highlight w:val="white"/>
                    </w:rPr>
                  </w:rPrChange>
                </w:rPr>
                <w:t>using</w:t>
              </w:r>
              <w:r w:rsidRPr="009206C5">
                <w:rPr>
                  <w:rFonts w:ascii="Consolas" w:hAnsi="Consolas" w:cs="Consolas"/>
                  <w:color w:val="000000"/>
                  <w:sz w:val="19"/>
                  <w:szCs w:val="19"/>
                  <w:highlight w:val="white"/>
                  <w:lang w:val="en-US"/>
                  <w:rPrChange w:id="140" w:author="SVFrolov" w:date="2017-08-14T17:56:00Z">
                    <w:rPr>
                      <w:rFonts w:ascii="Consolas" w:hAnsi="Consolas" w:cs="Consolas"/>
                      <w:color w:val="000000"/>
                      <w:sz w:val="19"/>
                      <w:szCs w:val="19"/>
                      <w:highlight w:val="white"/>
                    </w:rPr>
                  </w:rPrChange>
                </w:rPr>
                <w:t xml:space="preserve"> System;</w:t>
              </w:r>
            </w:ins>
          </w:p>
          <w:p w:rsidR="006A1E16" w:rsidRPr="006A1E16" w:rsidRDefault="006A1E16" w:rsidP="006A1E16">
            <w:pPr>
              <w:autoSpaceDE w:val="0"/>
              <w:autoSpaceDN w:val="0"/>
              <w:adjustRightInd w:val="0"/>
              <w:spacing w:before="0" w:after="0" w:line="240" w:lineRule="auto"/>
              <w:rPr>
                <w:ins w:id="141" w:author="SVFrolov" w:date="2017-08-14T17:56:00Z"/>
                <w:rFonts w:ascii="Consolas" w:hAnsi="Consolas" w:cs="Consolas"/>
                <w:color w:val="000000"/>
                <w:sz w:val="19"/>
                <w:szCs w:val="19"/>
                <w:highlight w:val="white"/>
                <w:lang w:val="en-US"/>
                <w:rPrChange w:id="142" w:author="SVFrolov" w:date="2017-08-14T17:56:00Z">
                  <w:rPr>
                    <w:ins w:id="143" w:author="SVFrolov" w:date="2017-08-14T17:56:00Z"/>
                    <w:rFonts w:ascii="Consolas" w:hAnsi="Consolas" w:cs="Consolas"/>
                    <w:color w:val="000000"/>
                    <w:sz w:val="19"/>
                    <w:szCs w:val="19"/>
                    <w:highlight w:val="white"/>
                  </w:rPr>
                </w:rPrChange>
              </w:rPr>
            </w:pPr>
          </w:p>
          <w:p w:rsidR="006A1E16" w:rsidRPr="006A1E16" w:rsidRDefault="009206C5" w:rsidP="006A1E16">
            <w:pPr>
              <w:autoSpaceDE w:val="0"/>
              <w:autoSpaceDN w:val="0"/>
              <w:adjustRightInd w:val="0"/>
              <w:spacing w:before="0" w:after="0" w:line="240" w:lineRule="auto"/>
              <w:rPr>
                <w:ins w:id="144" w:author="SVFrolov" w:date="2017-08-14T17:56:00Z"/>
                <w:rFonts w:ascii="Consolas" w:hAnsi="Consolas" w:cs="Consolas"/>
                <w:color w:val="000000"/>
                <w:sz w:val="19"/>
                <w:szCs w:val="19"/>
                <w:highlight w:val="white"/>
                <w:lang w:val="en-US"/>
                <w:rPrChange w:id="145" w:author="SVFrolov" w:date="2017-08-14T17:56:00Z">
                  <w:rPr>
                    <w:ins w:id="146" w:author="SVFrolov" w:date="2017-08-14T17:56:00Z"/>
                    <w:rFonts w:ascii="Consolas" w:hAnsi="Consolas" w:cs="Consolas"/>
                    <w:color w:val="000000"/>
                    <w:sz w:val="19"/>
                    <w:szCs w:val="19"/>
                    <w:highlight w:val="white"/>
                  </w:rPr>
                </w:rPrChange>
              </w:rPr>
            </w:pPr>
            <w:ins w:id="147" w:author="SVFrolov" w:date="2017-08-14T17:56:00Z">
              <w:r w:rsidRPr="009206C5">
                <w:rPr>
                  <w:rFonts w:ascii="Consolas" w:hAnsi="Consolas" w:cs="Consolas"/>
                  <w:color w:val="0000FF"/>
                  <w:sz w:val="19"/>
                  <w:szCs w:val="19"/>
                  <w:highlight w:val="white"/>
                  <w:lang w:val="en-US"/>
                  <w:rPrChange w:id="148" w:author="SVFrolov" w:date="2017-08-14T17:56:00Z">
                    <w:rPr>
                      <w:rFonts w:ascii="Consolas" w:hAnsi="Consolas" w:cs="Consolas"/>
                      <w:color w:val="0000FF"/>
                      <w:sz w:val="19"/>
                      <w:szCs w:val="19"/>
                      <w:highlight w:val="white"/>
                    </w:rPr>
                  </w:rPrChange>
                </w:rPr>
                <w:t>class</w:t>
              </w:r>
              <w:r w:rsidRPr="009206C5">
                <w:rPr>
                  <w:rFonts w:ascii="Consolas" w:hAnsi="Consolas" w:cs="Consolas"/>
                  <w:color w:val="000000"/>
                  <w:sz w:val="19"/>
                  <w:szCs w:val="19"/>
                  <w:highlight w:val="white"/>
                  <w:lang w:val="en-US"/>
                  <w:rPrChange w:id="149" w:author="SVFrolov" w:date="2017-08-14T17:56:00Z">
                    <w:rPr>
                      <w:rFonts w:ascii="Consolas" w:hAnsi="Consolas" w:cs="Consolas"/>
                      <w:color w:val="000000"/>
                      <w:sz w:val="19"/>
                      <w:szCs w:val="19"/>
                      <w:highlight w:val="white"/>
                    </w:rPr>
                  </w:rPrChange>
                </w:rPr>
                <w:t xml:space="preserve"> </w:t>
              </w:r>
              <w:r w:rsidRPr="009206C5">
                <w:rPr>
                  <w:rFonts w:ascii="Consolas" w:hAnsi="Consolas" w:cs="Consolas"/>
                  <w:color w:val="2B91AF"/>
                  <w:sz w:val="19"/>
                  <w:szCs w:val="19"/>
                  <w:highlight w:val="white"/>
                  <w:lang w:val="en-US"/>
                  <w:rPrChange w:id="150" w:author="SVFrolov" w:date="2017-08-14T17:56:00Z">
                    <w:rPr>
                      <w:rFonts w:ascii="Consolas" w:hAnsi="Consolas" w:cs="Consolas"/>
                      <w:color w:val="2B91AF"/>
                      <w:sz w:val="19"/>
                      <w:szCs w:val="19"/>
                      <w:highlight w:val="white"/>
                    </w:rPr>
                  </w:rPrChange>
                </w:rPr>
                <w:t>Program</w:t>
              </w:r>
            </w:ins>
          </w:p>
          <w:p w:rsidR="006A1E16" w:rsidRPr="006A1E16" w:rsidRDefault="009206C5" w:rsidP="006A1E16">
            <w:pPr>
              <w:autoSpaceDE w:val="0"/>
              <w:autoSpaceDN w:val="0"/>
              <w:adjustRightInd w:val="0"/>
              <w:spacing w:before="0" w:after="0" w:line="240" w:lineRule="auto"/>
              <w:rPr>
                <w:ins w:id="151" w:author="SVFrolov" w:date="2017-08-14T17:56:00Z"/>
                <w:rFonts w:ascii="Consolas" w:hAnsi="Consolas" w:cs="Consolas"/>
                <w:color w:val="000000"/>
                <w:sz w:val="19"/>
                <w:szCs w:val="19"/>
                <w:highlight w:val="white"/>
                <w:lang w:val="en-US"/>
                <w:rPrChange w:id="152" w:author="SVFrolov" w:date="2017-08-14T17:56:00Z">
                  <w:rPr>
                    <w:ins w:id="153" w:author="SVFrolov" w:date="2017-08-14T17:56:00Z"/>
                    <w:rFonts w:ascii="Consolas" w:hAnsi="Consolas" w:cs="Consolas"/>
                    <w:color w:val="000000"/>
                    <w:sz w:val="19"/>
                    <w:szCs w:val="19"/>
                    <w:highlight w:val="white"/>
                  </w:rPr>
                </w:rPrChange>
              </w:rPr>
            </w:pPr>
            <w:ins w:id="154" w:author="SVFrolov" w:date="2017-08-14T17:56:00Z">
              <w:r w:rsidRPr="009206C5">
                <w:rPr>
                  <w:rFonts w:ascii="Consolas" w:hAnsi="Consolas" w:cs="Consolas"/>
                  <w:color w:val="000000"/>
                  <w:sz w:val="19"/>
                  <w:szCs w:val="19"/>
                  <w:highlight w:val="white"/>
                  <w:lang w:val="en-US"/>
                  <w:rPrChange w:id="155" w:author="SVFrolov" w:date="2017-08-14T17:56:00Z">
                    <w:rPr>
                      <w:rFonts w:ascii="Consolas" w:hAnsi="Consolas" w:cs="Consolas"/>
                      <w:color w:val="000000"/>
                      <w:sz w:val="19"/>
                      <w:szCs w:val="19"/>
                      <w:highlight w:val="white"/>
                    </w:rPr>
                  </w:rPrChange>
                </w:rPr>
                <w:t>{</w:t>
              </w:r>
            </w:ins>
          </w:p>
          <w:p w:rsidR="006A1E16" w:rsidRPr="006A1E16" w:rsidRDefault="009206C5" w:rsidP="006A1E16">
            <w:pPr>
              <w:autoSpaceDE w:val="0"/>
              <w:autoSpaceDN w:val="0"/>
              <w:adjustRightInd w:val="0"/>
              <w:spacing w:before="0" w:after="0" w:line="240" w:lineRule="auto"/>
              <w:rPr>
                <w:ins w:id="156" w:author="SVFrolov" w:date="2017-08-14T17:56:00Z"/>
                <w:rFonts w:ascii="Consolas" w:hAnsi="Consolas" w:cs="Consolas"/>
                <w:color w:val="000000"/>
                <w:sz w:val="19"/>
                <w:szCs w:val="19"/>
                <w:highlight w:val="white"/>
                <w:lang w:val="en-US"/>
                <w:rPrChange w:id="157" w:author="SVFrolov" w:date="2017-08-14T17:56:00Z">
                  <w:rPr>
                    <w:ins w:id="158" w:author="SVFrolov" w:date="2017-08-14T17:56:00Z"/>
                    <w:rFonts w:ascii="Consolas" w:hAnsi="Consolas" w:cs="Consolas"/>
                    <w:color w:val="000000"/>
                    <w:sz w:val="19"/>
                    <w:szCs w:val="19"/>
                    <w:highlight w:val="white"/>
                  </w:rPr>
                </w:rPrChange>
              </w:rPr>
            </w:pPr>
            <w:ins w:id="159" w:author="SVFrolov" w:date="2017-08-14T17:56:00Z">
              <w:r w:rsidRPr="009206C5">
                <w:rPr>
                  <w:rFonts w:ascii="Consolas" w:hAnsi="Consolas" w:cs="Consolas"/>
                  <w:color w:val="000000"/>
                  <w:sz w:val="19"/>
                  <w:szCs w:val="19"/>
                  <w:highlight w:val="white"/>
                  <w:lang w:val="en-US"/>
                  <w:rPrChange w:id="160" w:author="SVFrolov" w:date="2017-08-14T17:56:00Z">
                    <w:rPr>
                      <w:rFonts w:ascii="Consolas" w:hAnsi="Consolas" w:cs="Consolas"/>
                      <w:color w:val="000000"/>
                      <w:sz w:val="19"/>
                      <w:szCs w:val="19"/>
                      <w:highlight w:val="white"/>
                    </w:rPr>
                  </w:rPrChange>
                </w:rPr>
                <w:t xml:space="preserve">    </w:t>
              </w:r>
              <w:r w:rsidRPr="009206C5">
                <w:rPr>
                  <w:rFonts w:ascii="Consolas" w:hAnsi="Consolas" w:cs="Consolas"/>
                  <w:color w:val="0000FF"/>
                  <w:sz w:val="19"/>
                  <w:szCs w:val="19"/>
                  <w:highlight w:val="white"/>
                  <w:lang w:val="en-US"/>
                  <w:rPrChange w:id="161" w:author="SVFrolov" w:date="2017-08-14T17:56:00Z">
                    <w:rPr>
                      <w:rFonts w:ascii="Consolas" w:hAnsi="Consolas" w:cs="Consolas"/>
                      <w:color w:val="0000FF"/>
                      <w:sz w:val="19"/>
                      <w:szCs w:val="19"/>
                      <w:highlight w:val="white"/>
                    </w:rPr>
                  </w:rPrChange>
                </w:rPr>
                <w:t>static</w:t>
              </w:r>
              <w:r w:rsidRPr="009206C5">
                <w:rPr>
                  <w:rFonts w:ascii="Consolas" w:hAnsi="Consolas" w:cs="Consolas"/>
                  <w:color w:val="000000"/>
                  <w:sz w:val="19"/>
                  <w:szCs w:val="19"/>
                  <w:highlight w:val="white"/>
                  <w:lang w:val="en-US"/>
                  <w:rPrChange w:id="162" w:author="SVFrolov" w:date="2017-08-14T17:56:00Z">
                    <w:rPr>
                      <w:rFonts w:ascii="Consolas" w:hAnsi="Consolas" w:cs="Consolas"/>
                      <w:color w:val="000000"/>
                      <w:sz w:val="19"/>
                      <w:szCs w:val="19"/>
                      <w:highlight w:val="white"/>
                    </w:rPr>
                  </w:rPrChange>
                </w:rPr>
                <w:t xml:space="preserve"> </w:t>
              </w:r>
              <w:r w:rsidRPr="009206C5">
                <w:rPr>
                  <w:rFonts w:ascii="Consolas" w:hAnsi="Consolas" w:cs="Consolas"/>
                  <w:color w:val="0000FF"/>
                  <w:sz w:val="19"/>
                  <w:szCs w:val="19"/>
                  <w:highlight w:val="white"/>
                  <w:lang w:val="en-US"/>
                  <w:rPrChange w:id="163" w:author="SVFrolov" w:date="2017-08-14T17:56:00Z">
                    <w:rPr>
                      <w:rFonts w:ascii="Consolas" w:hAnsi="Consolas" w:cs="Consolas"/>
                      <w:color w:val="0000FF"/>
                      <w:sz w:val="19"/>
                      <w:szCs w:val="19"/>
                      <w:highlight w:val="white"/>
                    </w:rPr>
                  </w:rPrChange>
                </w:rPr>
                <w:t>void</w:t>
              </w:r>
              <w:r w:rsidRPr="009206C5">
                <w:rPr>
                  <w:rFonts w:ascii="Consolas" w:hAnsi="Consolas" w:cs="Consolas"/>
                  <w:color w:val="000000"/>
                  <w:sz w:val="19"/>
                  <w:szCs w:val="19"/>
                  <w:highlight w:val="white"/>
                  <w:lang w:val="en-US"/>
                  <w:rPrChange w:id="164" w:author="SVFrolov" w:date="2017-08-14T17:56:00Z">
                    <w:rPr>
                      <w:rFonts w:ascii="Consolas" w:hAnsi="Consolas" w:cs="Consolas"/>
                      <w:color w:val="000000"/>
                      <w:sz w:val="19"/>
                      <w:szCs w:val="19"/>
                      <w:highlight w:val="white"/>
                    </w:rPr>
                  </w:rPrChange>
                </w:rPr>
                <w:t xml:space="preserve"> Main(</w:t>
              </w:r>
              <w:r w:rsidRPr="009206C5">
                <w:rPr>
                  <w:rFonts w:ascii="Consolas" w:hAnsi="Consolas" w:cs="Consolas"/>
                  <w:color w:val="0000FF"/>
                  <w:sz w:val="19"/>
                  <w:szCs w:val="19"/>
                  <w:highlight w:val="white"/>
                  <w:lang w:val="en-US"/>
                  <w:rPrChange w:id="165" w:author="SVFrolov" w:date="2017-08-14T17:56:00Z">
                    <w:rPr>
                      <w:rFonts w:ascii="Consolas" w:hAnsi="Consolas" w:cs="Consolas"/>
                      <w:color w:val="0000FF"/>
                      <w:sz w:val="19"/>
                      <w:szCs w:val="19"/>
                      <w:highlight w:val="white"/>
                    </w:rPr>
                  </w:rPrChange>
                </w:rPr>
                <w:t>string</w:t>
              </w:r>
              <w:r w:rsidRPr="009206C5">
                <w:rPr>
                  <w:rFonts w:ascii="Consolas" w:hAnsi="Consolas" w:cs="Consolas"/>
                  <w:color w:val="000000"/>
                  <w:sz w:val="19"/>
                  <w:szCs w:val="19"/>
                  <w:highlight w:val="white"/>
                  <w:lang w:val="en-US"/>
                  <w:rPrChange w:id="166" w:author="SVFrolov" w:date="2017-08-14T17:56:00Z">
                    <w:rPr>
                      <w:rFonts w:ascii="Consolas" w:hAnsi="Consolas" w:cs="Consolas"/>
                      <w:color w:val="000000"/>
                      <w:sz w:val="19"/>
                      <w:szCs w:val="19"/>
                      <w:highlight w:val="white"/>
                    </w:rPr>
                  </w:rPrChange>
                </w:rPr>
                <w:t xml:space="preserve">[] </w:t>
              </w:r>
              <w:proofErr w:type="spellStart"/>
              <w:r w:rsidRPr="009206C5">
                <w:rPr>
                  <w:rFonts w:ascii="Consolas" w:hAnsi="Consolas" w:cs="Consolas"/>
                  <w:color w:val="000000"/>
                  <w:sz w:val="19"/>
                  <w:szCs w:val="19"/>
                  <w:highlight w:val="white"/>
                  <w:lang w:val="en-US"/>
                  <w:rPrChange w:id="167" w:author="SVFrolov" w:date="2017-08-14T17:56:00Z">
                    <w:rPr>
                      <w:rFonts w:ascii="Consolas" w:hAnsi="Consolas" w:cs="Consolas"/>
                      <w:color w:val="000000"/>
                      <w:sz w:val="19"/>
                      <w:szCs w:val="19"/>
                      <w:highlight w:val="white"/>
                    </w:rPr>
                  </w:rPrChange>
                </w:rPr>
                <w:t>args</w:t>
              </w:r>
              <w:proofErr w:type="spellEnd"/>
              <w:r w:rsidRPr="009206C5">
                <w:rPr>
                  <w:rFonts w:ascii="Consolas" w:hAnsi="Consolas" w:cs="Consolas"/>
                  <w:color w:val="000000"/>
                  <w:sz w:val="19"/>
                  <w:szCs w:val="19"/>
                  <w:highlight w:val="white"/>
                  <w:lang w:val="en-US"/>
                  <w:rPrChange w:id="168" w:author="SVFrolov" w:date="2017-08-14T17:56:00Z">
                    <w:rPr>
                      <w:rFonts w:ascii="Consolas" w:hAnsi="Consolas" w:cs="Consolas"/>
                      <w:color w:val="000000"/>
                      <w:sz w:val="19"/>
                      <w:szCs w:val="19"/>
                      <w:highlight w:val="white"/>
                    </w:rPr>
                  </w:rPrChange>
                </w:rPr>
                <w:t>)</w:t>
              </w:r>
            </w:ins>
          </w:p>
          <w:p w:rsidR="006A1E16" w:rsidRDefault="009206C5" w:rsidP="006A1E16">
            <w:pPr>
              <w:pStyle w:val="normal"/>
              <w:widowControl w:val="0"/>
              <w:spacing w:before="0" w:after="0" w:line="240" w:lineRule="auto"/>
              <w:rPr>
                <w:ins w:id="169" w:author="SVFrolov" w:date="2017-08-14T17:56:00Z"/>
                <w:color w:val="000088"/>
                <w:lang w:val="en-US"/>
              </w:rPr>
            </w:pPr>
            <w:ins w:id="170" w:author="SVFrolov" w:date="2017-08-14T17:56:00Z">
              <w:r w:rsidRPr="009206C5">
                <w:rPr>
                  <w:rFonts w:ascii="Consolas" w:hAnsi="Consolas" w:cs="Consolas"/>
                  <w:color w:val="000000"/>
                  <w:sz w:val="19"/>
                  <w:szCs w:val="19"/>
                  <w:highlight w:val="white"/>
                  <w:lang w:val="en-US"/>
                  <w:rPrChange w:id="171" w:author="SVFrolov" w:date="2017-08-14T17:56:00Z">
                    <w:rPr>
                      <w:rFonts w:ascii="Consolas" w:hAnsi="Consolas" w:cs="Consolas"/>
                      <w:color w:val="000000"/>
                      <w:sz w:val="19"/>
                      <w:szCs w:val="19"/>
                      <w:highlight w:val="white"/>
                    </w:rPr>
                  </w:rPrChange>
                </w:rPr>
                <w:t xml:space="preserve">    {</w:t>
              </w:r>
            </w:ins>
          </w:p>
          <w:p w:rsidR="00817CB2" w:rsidRPr="00A13B09" w:rsidRDefault="006A1E16">
            <w:pPr>
              <w:pStyle w:val="normal"/>
              <w:widowControl w:val="0"/>
              <w:spacing w:before="0" w:after="0" w:line="240" w:lineRule="auto"/>
              <w:rPr>
                <w:color w:val="000000"/>
                <w:lang w:val="en-US"/>
              </w:rPr>
            </w:pPr>
            <w:ins w:id="172" w:author="SVFrolov" w:date="2017-08-14T17:56:00Z">
              <w:r>
                <w:rPr>
                  <w:color w:val="000088"/>
                  <w:lang w:val="en-US"/>
                </w:rPr>
                <w:t xml:space="preserve">          </w:t>
              </w:r>
            </w:ins>
            <w:proofErr w:type="gramStart"/>
            <w:r w:rsidR="009A6BE0" w:rsidRPr="00A13B09">
              <w:rPr>
                <w:color w:val="000088"/>
                <w:lang w:val="en-US"/>
              </w:rPr>
              <w:t>string</w:t>
            </w:r>
            <w:proofErr w:type="gramEnd"/>
            <w:r w:rsidR="009A6BE0" w:rsidRPr="00A13B09">
              <w:rPr>
                <w:color w:val="000000"/>
                <w:lang w:val="en-US"/>
              </w:rPr>
              <w:t xml:space="preserve"> s1</w:t>
            </w:r>
            <w:r w:rsidR="009A6BE0" w:rsidRPr="00A13B09">
              <w:rPr>
                <w:color w:val="666600"/>
                <w:lang w:val="en-US"/>
              </w:rPr>
              <w:t>="</w:t>
            </w:r>
            <w:r w:rsidR="009A6BE0" w:rsidRPr="00A13B09">
              <w:rPr>
                <w:color w:val="660066"/>
                <w:lang w:val="en-US"/>
              </w:rPr>
              <w:t>Hello</w:t>
            </w:r>
            <w:r w:rsidR="009A6BE0" w:rsidRPr="00A13B09">
              <w:rPr>
                <w:color w:val="666600"/>
                <w:lang w:val="en-US"/>
              </w:rPr>
              <w:t>!";</w:t>
            </w:r>
          </w:p>
          <w:p w:rsidR="00817CB2" w:rsidRPr="00A13B09" w:rsidRDefault="006A1E16">
            <w:pPr>
              <w:pStyle w:val="normal"/>
              <w:widowControl w:val="0"/>
              <w:spacing w:before="0" w:after="0" w:line="240" w:lineRule="auto"/>
              <w:rPr>
                <w:color w:val="000000"/>
                <w:lang w:val="en-US"/>
              </w:rPr>
            </w:pPr>
            <w:ins w:id="173" w:author="SVFrolov" w:date="2017-08-14T17:56:00Z">
              <w:r>
                <w:rPr>
                  <w:color w:val="000088"/>
                  <w:lang w:val="en-US"/>
                </w:rPr>
                <w:t xml:space="preserve">          </w:t>
              </w:r>
            </w:ins>
            <w:proofErr w:type="gramStart"/>
            <w:r w:rsidR="009A6BE0" w:rsidRPr="00A13B09">
              <w:rPr>
                <w:color w:val="000088"/>
                <w:lang w:val="en-US"/>
              </w:rPr>
              <w:t>string</w:t>
            </w:r>
            <w:proofErr w:type="gramEnd"/>
            <w:r w:rsidR="009A6BE0" w:rsidRPr="00A13B09">
              <w:rPr>
                <w:color w:val="000000"/>
                <w:lang w:val="en-US"/>
              </w:rPr>
              <w:t xml:space="preserve"> s2</w:t>
            </w:r>
            <w:r w:rsidR="009A6BE0" w:rsidRPr="00A13B09">
              <w:rPr>
                <w:color w:val="666600"/>
                <w:lang w:val="en-US"/>
              </w:rPr>
              <w:t>="</w:t>
            </w:r>
            <w:r w:rsidR="009A6BE0" w:rsidRPr="00A13B09">
              <w:rPr>
                <w:color w:val="660066"/>
                <w:lang w:val="en-US"/>
              </w:rPr>
              <w:t>Hello</w:t>
            </w:r>
            <w:r w:rsidR="009A6BE0" w:rsidRPr="00A13B09">
              <w:rPr>
                <w:color w:val="666600"/>
                <w:lang w:val="en-US"/>
              </w:rPr>
              <w:t>!";</w:t>
            </w:r>
          </w:p>
          <w:p w:rsidR="00817CB2" w:rsidRDefault="009206C5">
            <w:pPr>
              <w:pStyle w:val="normal"/>
              <w:widowControl w:val="0"/>
              <w:spacing w:before="0" w:after="0" w:line="240" w:lineRule="auto"/>
              <w:rPr>
                <w:color w:val="000000"/>
              </w:rPr>
            </w:pPr>
            <w:ins w:id="174" w:author="SVFrolov" w:date="2017-08-14T17:56:00Z">
              <w:r>
                <w:rPr>
                  <w:color w:val="880000"/>
                  <w:lang w:val="en-US"/>
                </w:rPr>
                <w:t xml:space="preserve">          </w:t>
              </w:r>
            </w:ins>
            <w:r w:rsidR="009A6BE0">
              <w:rPr>
                <w:color w:val="880000"/>
              </w:rPr>
              <w:t>// сравнение с использованием статического метода</w:t>
            </w:r>
          </w:p>
          <w:p w:rsidR="00817CB2" w:rsidRDefault="009206C5">
            <w:pPr>
              <w:pStyle w:val="normal"/>
              <w:widowControl w:val="0"/>
              <w:spacing w:before="0" w:after="0" w:line="240" w:lineRule="auto"/>
              <w:rPr>
                <w:color w:val="000000"/>
              </w:rPr>
            </w:pPr>
            <w:ins w:id="175" w:author="SVFrolov" w:date="2017-08-14T17:56:00Z">
              <w:r w:rsidRPr="009206C5">
                <w:rPr>
                  <w:color w:val="660066"/>
                  <w:rPrChange w:id="176" w:author="SVFrolov" w:date="2017-08-14T17:56:00Z">
                    <w:rPr>
                      <w:color w:val="660066"/>
                      <w:lang w:val="en-US"/>
                    </w:rPr>
                  </w:rPrChange>
                </w:rPr>
                <w:t xml:space="preserve">          </w:t>
              </w:r>
            </w:ins>
            <w:proofErr w:type="spellStart"/>
            <w:r w:rsidR="009A6BE0">
              <w:rPr>
                <w:color w:val="660066"/>
              </w:rPr>
              <w:t>Console</w:t>
            </w:r>
            <w:r w:rsidR="009A6BE0">
              <w:rPr>
                <w:color w:val="666600"/>
              </w:rPr>
              <w:t>.</w:t>
            </w:r>
            <w:r w:rsidR="009A6BE0">
              <w:rPr>
                <w:color w:val="660066"/>
              </w:rPr>
              <w:t>WriteLine</w:t>
            </w:r>
            <w:proofErr w:type="spellEnd"/>
            <w:r w:rsidR="009A6BE0">
              <w:rPr>
                <w:color w:val="666600"/>
              </w:rPr>
              <w:t>(</w:t>
            </w:r>
            <w:proofErr w:type="spellStart"/>
            <w:r w:rsidR="009A6BE0">
              <w:rPr>
                <w:color w:val="660066"/>
              </w:rPr>
              <w:t>String</w:t>
            </w:r>
            <w:r w:rsidR="009A6BE0">
              <w:rPr>
                <w:color w:val="666600"/>
              </w:rPr>
              <w:t>.</w:t>
            </w:r>
            <w:r w:rsidR="009A6BE0">
              <w:rPr>
                <w:color w:val="660066"/>
              </w:rPr>
              <w:t>Compare</w:t>
            </w:r>
            <w:proofErr w:type="spellEnd"/>
            <w:r w:rsidR="009A6BE0">
              <w:rPr>
                <w:color w:val="666600"/>
              </w:rPr>
              <w:t>(</w:t>
            </w:r>
            <w:r w:rsidR="009A6BE0">
              <w:rPr>
                <w:color w:val="000000"/>
              </w:rPr>
              <w:t>s1</w:t>
            </w:r>
            <w:r w:rsidR="009A6BE0">
              <w:rPr>
                <w:color w:val="666600"/>
              </w:rPr>
              <w:t>,</w:t>
            </w:r>
            <w:r w:rsidR="009A6BE0">
              <w:rPr>
                <w:color w:val="000000"/>
              </w:rPr>
              <w:t>s2</w:t>
            </w:r>
            <w:r w:rsidR="009A6BE0">
              <w:rPr>
                <w:color w:val="666600"/>
              </w:rPr>
              <w:t>));</w:t>
            </w:r>
          </w:p>
          <w:p w:rsidR="00817CB2" w:rsidRDefault="009206C5">
            <w:pPr>
              <w:pStyle w:val="normal"/>
              <w:widowControl w:val="0"/>
              <w:spacing w:before="0" w:after="0" w:line="240" w:lineRule="auto"/>
              <w:rPr>
                <w:color w:val="000000"/>
              </w:rPr>
            </w:pPr>
            <w:ins w:id="177" w:author="SVFrolov" w:date="2017-08-14T17:56:00Z">
              <w:r w:rsidRPr="009206C5">
                <w:rPr>
                  <w:color w:val="880000"/>
                  <w:rPrChange w:id="178" w:author="SVFrolov" w:date="2017-08-14T17:56:00Z">
                    <w:rPr>
                      <w:color w:val="880000"/>
                      <w:lang w:val="en-US"/>
                    </w:rPr>
                  </w:rPrChange>
                </w:rPr>
                <w:t xml:space="preserve">          </w:t>
              </w:r>
            </w:ins>
            <w:r w:rsidR="009A6BE0">
              <w:rPr>
                <w:color w:val="880000"/>
              </w:rPr>
              <w:t>// сравнение с использованием не статического метода</w:t>
            </w:r>
          </w:p>
          <w:p w:rsidR="00817CB2" w:rsidRDefault="009206C5">
            <w:pPr>
              <w:pStyle w:val="normal"/>
              <w:widowControl w:val="0"/>
              <w:spacing w:before="0" w:after="0" w:line="240" w:lineRule="auto"/>
              <w:rPr>
                <w:ins w:id="179" w:author="SVFrolov" w:date="2017-08-14T17:56:00Z"/>
                <w:color w:val="666600"/>
                <w:lang w:val="en-US"/>
              </w:rPr>
            </w:pPr>
            <w:ins w:id="180" w:author="SVFrolov" w:date="2017-08-14T17:56:00Z">
              <w:r w:rsidRPr="009206C5">
                <w:rPr>
                  <w:color w:val="660066"/>
                  <w:rPrChange w:id="181" w:author="Сергей" w:date="2017-08-14T23:06:00Z">
                    <w:rPr>
                      <w:color w:val="660066"/>
                      <w:lang w:val="en-US"/>
                    </w:rPr>
                  </w:rPrChange>
                </w:rPr>
                <w:t xml:space="preserve">          </w:t>
              </w:r>
            </w:ins>
            <w:proofErr w:type="spellStart"/>
            <w:r w:rsidR="009A6BE0" w:rsidRPr="00A13B09">
              <w:rPr>
                <w:color w:val="660066"/>
                <w:lang w:val="en-US"/>
              </w:rPr>
              <w:t>Console</w:t>
            </w:r>
            <w:r w:rsidR="009A6BE0" w:rsidRPr="00A13B09">
              <w:rPr>
                <w:color w:val="666600"/>
                <w:lang w:val="en-US"/>
              </w:rPr>
              <w:t>.</w:t>
            </w:r>
            <w:r w:rsidR="009A6BE0" w:rsidRPr="00A13B09">
              <w:rPr>
                <w:color w:val="660066"/>
                <w:lang w:val="en-US"/>
              </w:rPr>
              <w:t>WriteLine</w:t>
            </w:r>
            <w:proofErr w:type="spellEnd"/>
            <w:r w:rsidR="009A6BE0" w:rsidRPr="00A13B09">
              <w:rPr>
                <w:color w:val="666600"/>
                <w:lang w:val="en-US"/>
              </w:rPr>
              <w:t>(</w:t>
            </w:r>
            <w:r w:rsidR="009A6BE0" w:rsidRPr="00A13B09">
              <w:rPr>
                <w:color w:val="000000"/>
                <w:lang w:val="en-US"/>
              </w:rPr>
              <w:t>s1</w:t>
            </w:r>
            <w:r w:rsidR="009A6BE0" w:rsidRPr="00A13B09">
              <w:rPr>
                <w:color w:val="666600"/>
                <w:lang w:val="en-US"/>
              </w:rPr>
              <w:t>.</w:t>
            </w:r>
            <w:r w:rsidR="009A6BE0" w:rsidRPr="00A13B09">
              <w:rPr>
                <w:color w:val="660066"/>
                <w:lang w:val="en-US"/>
              </w:rPr>
              <w:t>CompareTo</w:t>
            </w:r>
            <w:r w:rsidR="009A6BE0" w:rsidRPr="00A13B09">
              <w:rPr>
                <w:color w:val="666600"/>
                <w:lang w:val="en-US"/>
              </w:rPr>
              <w:t>(</w:t>
            </w:r>
            <w:r w:rsidR="009A6BE0" w:rsidRPr="00A13B09">
              <w:rPr>
                <w:color w:val="000000"/>
                <w:lang w:val="en-US"/>
              </w:rPr>
              <w:t>s2</w:t>
            </w:r>
            <w:r w:rsidR="009A6BE0" w:rsidRPr="00A13B09">
              <w:rPr>
                <w:color w:val="666600"/>
                <w:lang w:val="en-US"/>
              </w:rPr>
              <w:t>));</w:t>
            </w:r>
          </w:p>
          <w:p w:rsidR="006A1E16" w:rsidRDefault="009206C5" w:rsidP="006A1E16">
            <w:pPr>
              <w:autoSpaceDE w:val="0"/>
              <w:autoSpaceDN w:val="0"/>
              <w:adjustRightInd w:val="0"/>
              <w:spacing w:before="0" w:after="0" w:line="240" w:lineRule="auto"/>
              <w:rPr>
                <w:ins w:id="182" w:author="SVFrolov" w:date="2017-08-14T17:56:00Z"/>
                <w:rFonts w:ascii="Consolas" w:hAnsi="Consolas" w:cs="Consolas"/>
                <w:color w:val="000000"/>
                <w:sz w:val="19"/>
                <w:szCs w:val="19"/>
                <w:highlight w:val="white"/>
              </w:rPr>
            </w:pPr>
            <w:ins w:id="183" w:author="SVFrolov" w:date="2017-08-14T17:56:00Z">
              <w:r w:rsidRPr="009206C5">
                <w:rPr>
                  <w:rFonts w:ascii="Consolas" w:hAnsi="Consolas" w:cs="Consolas"/>
                  <w:color w:val="000000"/>
                  <w:sz w:val="19"/>
                  <w:szCs w:val="19"/>
                  <w:highlight w:val="white"/>
                  <w:lang w:val="en-US"/>
                  <w:rPrChange w:id="184" w:author="SVFrolov" w:date="2017-08-14T17:56:00Z">
                    <w:rPr>
                      <w:rFonts w:ascii="Consolas" w:hAnsi="Consolas" w:cs="Consolas"/>
                      <w:color w:val="000000"/>
                      <w:sz w:val="19"/>
                      <w:szCs w:val="19"/>
                      <w:highlight w:val="white"/>
                    </w:rPr>
                  </w:rPrChange>
                </w:rPr>
                <w:t xml:space="preserve">    </w:t>
              </w:r>
              <w:r w:rsidR="006A1E16">
                <w:rPr>
                  <w:rFonts w:ascii="Consolas" w:hAnsi="Consolas" w:cs="Consolas"/>
                  <w:color w:val="000000"/>
                  <w:sz w:val="19"/>
                  <w:szCs w:val="19"/>
                  <w:highlight w:val="white"/>
                </w:rPr>
                <w:t>}</w:t>
              </w:r>
            </w:ins>
          </w:p>
          <w:p w:rsidR="006A1E16" w:rsidRPr="00A13B09" w:rsidRDefault="006A1E16" w:rsidP="006A1E16">
            <w:pPr>
              <w:pStyle w:val="normal"/>
              <w:widowControl w:val="0"/>
              <w:spacing w:before="0" w:after="0" w:line="240" w:lineRule="auto"/>
              <w:rPr>
                <w:color w:val="000000"/>
                <w:lang w:val="en-US"/>
              </w:rPr>
            </w:pPr>
            <w:ins w:id="185" w:author="SVFrolov" w:date="2017-08-14T17:56:00Z">
              <w:r>
                <w:rPr>
                  <w:rFonts w:ascii="Consolas" w:hAnsi="Consolas" w:cs="Consolas"/>
                  <w:color w:val="000000"/>
                  <w:sz w:val="19"/>
                  <w:szCs w:val="19"/>
                  <w:highlight w:val="white"/>
                </w:rPr>
                <w:t>}</w:t>
              </w:r>
            </w:ins>
          </w:p>
        </w:tc>
      </w:tr>
    </w:tbl>
    <w:p w:rsidR="00817CB2" w:rsidRPr="00A13B09" w:rsidRDefault="00817CB2">
      <w:pPr>
        <w:pStyle w:val="normal"/>
        <w:ind w:firstLine="720"/>
        <w:rPr>
          <w:lang w:val="en-US"/>
        </w:rPr>
      </w:pPr>
    </w:p>
    <w:p w:rsidR="00817CB2" w:rsidRDefault="009A6BE0">
      <w:pPr>
        <w:pStyle w:val="1"/>
        <w:contextualSpacing w:val="0"/>
      </w:pPr>
      <w:bookmarkStart w:id="186" w:name="_7o57ai13yquf" w:colFirst="0" w:colLast="0"/>
      <w:bookmarkEnd w:id="186"/>
      <w:proofErr w:type="spellStart"/>
      <w:r>
        <w:t>StringBuilder</w:t>
      </w:r>
      <w:proofErr w:type="spellEnd"/>
      <w:r>
        <w:t xml:space="preserve">, </w:t>
      </w:r>
      <w:proofErr w:type="spellStart"/>
      <w:r>
        <w:t>StringReader</w:t>
      </w:r>
      <w:proofErr w:type="spellEnd"/>
      <w:r>
        <w:t xml:space="preserve"> и </w:t>
      </w:r>
      <w:proofErr w:type="spellStart"/>
      <w:r>
        <w:t>StringWriter</w:t>
      </w:r>
      <w:proofErr w:type="spellEnd"/>
    </w:p>
    <w:p w:rsidR="00817CB2" w:rsidRDefault="009A6BE0">
      <w:pPr>
        <w:pStyle w:val="normal"/>
      </w:pPr>
      <w:r>
        <w:t>Чтобы создать строку, которую можно изменять, в</w:t>
      </w:r>
      <w:proofErr w:type="gramStart"/>
      <w:r>
        <w:t xml:space="preserve"> С</w:t>
      </w:r>
      <w:proofErr w:type="gramEnd"/>
      <w:r>
        <w:t xml:space="preserve"># предусмотрен класс </w:t>
      </w:r>
      <w:proofErr w:type="spellStart"/>
      <w:r>
        <w:t>StringBuilder</w:t>
      </w:r>
      <w:proofErr w:type="spellEnd"/>
      <w:r>
        <w:t xml:space="preserve">, определенный в пространстве имен </w:t>
      </w:r>
      <w:proofErr w:type="spellStart"/>
      <w:r>
        <w:t>System.Text</w:t>
      </w:r>
      <w:proofErr w:type="spellEnd"/>
      <w:r>
        <w:t xml:space="preserve">. Объекты этого класса всегда объявляются с явным вызовом конструктора класса (через операцию </w:t>
      </w:r>
      <w:proofErr w:type="spellStart"/>
      <w:r>
        <w:t>new</w:t>
      </w:r>
      <w:proofErr w:type="spellEnd"/>
      <w:r>
        <w:t>) . Примеры создания изменяемых строк:</w:t>
      </w:r>
    </w:p>
    <w:tbl>
      <w:tblPr>
        <w:tblStyle w:val="a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rsidRPr="00A13B09">
        <w:tc>
          <w:tcPr>
            <w:tcW w:w="9638" w:type="dxa"/>
            <w:shd w:val="clear" w:color="auto" w:fill="EFEFEF"/>
            <w:tcMar>
              <w:top w:w="100" w:type="dxa"/>
              <w:left w:w="100" w:type="dxa"/>
              <w:bottom w:w="100" w:type="dxa"/>
              <w:right w:w="100" w:type="dxa"/>
            </w:tcMar>
          </w:tcPr>
          <w:p w:rsidR="007B51B2" w:rsidRPr="007B51B2" w:rsidRDefault="009206C5" w:rsidP="007B51B2">
            <w:pPr>
              <w:keepNext/>
              <w:keepLines/>
              <w:autoSpaceDE w:val="0"/>
              <w:autoSpaceDN w:val="0"/>
              <w:adjustRightInd w:val="0"/>
              <w:spacing w:before="0" w:after="0" w:line="240" w:lineRule="auto"/>
              <w:contextualSpacing/>
              <w:rPr>
                <w:ins w:id="187" w:author="SVFrolov" w:date="2017-08-14T18:00:00Z"/>
                <w:rFonts w:ascii="Consolas" w:hAnsi="Consolas" w:cs="Consolas"/>
                <w:color w:val="000000"/>
                <w:sz w:val="19"/>
                <w:szCs w:val="19"/>
                <w:highlight w:val="white"/>
                <w:lang w:val="en-US"/>
                <w:rPrChange w:id="188" w:author="SVFrolov" w:date="2017-08-14T18:00:00Z">
                  <w:rPr>
                    <w:ins w:id="189" w:author="SVFrolov" w:date="2017-08-14T18:00:00Z"/>
                    <w:rFonts w:ascii="Consolas" w:hAnsi="Consolas" w:cs="Consolas"/>
                    <w:color w:val="000000"/>
                    <w:sz w:val="19"/>
                    <w:szCs w:val="19"/>
                    <w:highlight w:val="white"/>
                  </w:rPr>
                </w:rPrChange>
              </w:rPr>
            </w:pPr>
            <w:ins w:id="190" w:author="SVFrolov" w:date="2017-08-14T18:00:00Z">
              <w:r w:rsidRPr="009206C5">
                <w:rPr>
                  <w:rFonts w:ascii="Consolas" w:hAnsi="Consolas" w:cs="Consolas"/>
                  <w:color w:val="0000FF"/>
                  <w:sz w:val="19"/>
                  <w:szCs w:val="19"/>
                  <w:highlight w:val="white"/>
                  <w:lang w:val="en-US"/>
                  <w:rPrChange w:id="191" w:author="SVFrolov" w:date="2017-08-14T18:00:00Z">
                    <w:rPr>
                      <w:rFonts w:ascii="Consolas" w:hAnsi="Consolas" w:cs="Consolas"/>
                      <w:color w:val="0000FF"/>
                      <w:sz w:val="19"/>
                      <w:szCs w:val="19"/>
                      <w:highlight w:val="white"/>
                    </w:rPr>
                  </w:rPrChange>
                </w:rPr>
                <w:lastRenderedPageBreak/>
                <w:t>using</w:t>
              </w:r>
              <w:r w:rsidRPr="009206C5">
                <w:rPr>
                  <w:rFonts w:ascii="Consolas" w:hAnsi="Consolas" w:cs="Consolas"/>
                  <w:color w:val="000000"/>
                  <w:sz w:val="19"/>
                  <w:szCs w:val="19"/>
                  <w:highlight w:val="white"/>
                  <w:lang w:val="en-US"/>
                  <w:rPrChange w:id="192" w:author="SVFrolov" w:date="2017-08-14T18:00:00Z">
                    <w:rPr>
                      <w:rFonts w:ascii="Consolas" w:hAnsi="Consolas" w:cs="Consolas"/>
                      <w:color w:val="000000"/>
                      <w:sz w:val="19"/>
                      <w:szCs w:val="19"/>
                      <w:highlight w:val="white"/>
                    </w:rPr>
                  </w:rPrChange>
                </w:rPr>
                <w:t xml:space="preserve"> </w:t>
              </w:r>
              <w:proofErr w:type="spellStart"/>
              <w:r w:rsidRPr="009206C5">
                <w:rPr>
                  <w:rFonts w:ascii="Consolas" w:hAnsi="Consolas" w:cs="Consolas"/>
                  <w:color w:val="000000"/>
                  <w:sz w:val="19"/>
                  <w:szCs w:val="19"/>
                  <w:highlight w:val="white"/>
                  <w:lang w:val="en-US"/>
                  <w:rPrChange w:id="193" w:author="SVFrolov" w:date="2017-08-14T18:00:00Z">
                    <w:rPr>
                      <w:rFonts w:ascii="Consolas" w:hAnsi="Consolas" w:cs="Consolas"/>
                      <w:color w:val="000000"/>
                      <w:sz w:val="19"/>
                      <w:szCs w:val="19"/>
                      <w:highlight w:val="white"/>
                    </w:rPr>
                  </w:rPrChange>
                </w:rPr>
                <w:t>System.Text</w:t>
              </w:r>
              <w:proofErr w:type="spellEnd"/>
              <w:r w:rsidRPr="009206C5">
                <w:rPr>
                  <w:rFonts w:ascii="Consolas" w:hAnsi="Consolas" w:cs="Consolas"/>
                  <w:color w:val="000000"/>
                  <w:sz w:val="19"/>
                  <w:szCs w:val="19"/>
                  <w:highlight w:val="white"/>
                  <w:lang w:val="en-US"/>
                  <w:rPrChange w:id="194" w:author="SVFrolov" w:date="2017-08-14T18:00:00Z">
                    <w:rPr>
                      <w:rFonts w:ascii="Consolas" w:hAnsi="Consolas" w:cs="Consolas"/>
                      <w:color w:val="000000"/>
                      <w:sz w:val="19"/>
                      <w:szCs w:val="19"/>
                      <w:highlight w:val="white"/>
                    </w:rPr>
                  </w:rPrChange>
                </w:rPr>
                <w:t>;</w:t>
              </w:r>
            </w:ins>
          </w:p>
          <w:p w:rsidR="007B51B2" w:rsidRPr="007B51B2" w:rsidRDefault="007B51B2" w:rsidP="007B51B2">
            <w:pPr>
              <w:autoSpaceDE w:val="0"/>
              <w:autoSpaceDN w:val="0"/>
              <w:adjustRightInd w:val="0"/>
              <w:spacing w:before="0" w:after="0" w:line="240" w:lineRule="auto"/>
              <w:rPr>
                <w:ins w:id="195" w:author="SVFrolov" w:date="2017-08-14T18:00:00Z"/>
                <w:rFonts w:ascii="Consolas" w:hAnsi="Consolas" w:cs="Consolas"/>
                <w:color w:val="000000"/>
                <w:sz w:val="19"/>
                <w:szCs w:val="19"/>
                <w:highlight w:val="white"/>
                <w:lang w:val="en-US"/>
                <w:rPrChange w:id="196" w:author="SVFrolov" w:date="2017-08-14T18:00:00Z">
                  <w:rPr>
                    <w:ins w:id="197" w:author="SVFrolov" w:date="2017-08-14T18:00:00Z"/>
                    <w:rFonts w:ascii="Consolas" w:hAnsi="Consolas" w:cs="Consolas"/>
                    <w:color w:val="000000"/>
                    <w:sz w:val="19"/>
                    <w:szCs w:val="19"/>
                    <w:highlight w:val="white"/>
                  </w:rPr>
                </w:rPrChange>
              </w:rPr>
            </w:pPr>
          </w:p>
          <w:p w:rsidR="007B51B2" w:rsidRPr="007B51B2" w:rsidRDefault="009206C5" w:rsidP="007B51B2">
            <w:pPr>
              <w:autoSpaceDE w:val="0"/>
              <w:autoSpaceDN w:val="0"/>
              <w:adjustRightInd w:val="0"/>
              <w:spacing w:before="0" w:after="0" w:line="240" w:lineRule="auto"/>
              <w:rPr>
                <w:ins w:id="198" w:author="SVFrolov" w:date="2017-08-14T18:00:00Z"/>
                <w:rFonts w:ascii="Consolas" w:hAnsi="Consolas" w:cs="Consolas"/>
                <w:color w:val="000000"/>
                <w:sz w:val="19"/>
                <w:szCs w:val="19"/>
                <w:highlight w:val="white"/>
                <w:lang w:val="en-US"/>
                <w:rPrChange w:id="199" w:author="SVFrolov" w:date="2017-08-14T18:00:00Z">
                  <w:rPr>
                    <w:ins w:id="200" w:author="SVFrolov" w:date="2017-08-14T18:00:00Z"/>
                    <w:rFonts w:ascii="Consolas" w:hAnsi="Consolas" w:cs="Consolas"/>
                    <w:color w:val="000000"/>
                    <w:sz w:val="19"/>
                    <w:szCs w:val="19"/>
                    <w:highlight w:val="white"/>
                  </w:rPr>
                </w:rPrChange>
              </w:rPr>
            </w:pPr>
            <w:ins w:id="201" w:author="SVFrolov" w:date="2017-08-14T18:00:00Z">
              <w:r w:rsidRPr="009206C5">
                <w:rPr>
                  <w:rFonts w:ascii="Consolas" w:hAnsi="Consolas" w:cs="Consolas"/>
                  <w:color w:val="0000FF"/>
                  <w:sz w:val="19"/>
                  <w:szCs w:val="19"/>
                  <w:highlight w:val="white"/>
                  <w:lang w:val="en-US"/>
                  <w:rPrChange w:id="202" w:author="SVFrolov" w:date="2017-08-14T18:00:00Z">
                    <w:rPr>
                      <w:rFonts w:ascii="Consolas" w:hAnsi="Consolas" w:cs="Consolas"/>
                      <w:color w:val="0000FF"/>
                      <w:sz w:val="19"/>
                      <w:szCs w:val="19"/>
                      <w:highlight w:val="white"/>
                    </w:rPr>
                  </w:rPrChange>
                </w:rPr>
                <w:t>class</w:t>
              </w:r>
              <w:r w:rsidRPr="009206C5">
                <w:rPr>
                  <w:rFonts w:ascii="Consolas" w:hAnsi="Consolas" w:cs="Consolas"/>
                  <w:color w:val="000000"/>
                  <w:sz w:val="19"/>
                  <w:szCs w:val="19"/>
                  <w:highlight w:val="white"/>
                  <w:lang w:val="en-US"/>
                  <w:rPrChange w:id="203" w:author="SVFrolov" w:date="2017-08-14T18:00:00Z">
                    <w:rPr>
                      <w:rFonts w:ascii="Consolas" w:hAnsi="Consolas" w:cs="Consolas"/>
                      <w:color w:val="000000"/>
                      <w:sz w:val="19"/>
                      <w:szCs w:val="19"/>
                      <w:highlight w:val="white"/>
                    </w:rPr>
                  </w:rPrChange>
                </w:rPr>
                <w:t xml:space="preserve"> </w:t>
              </w:r>
              <w:r w:rsidRPr="009206C5">
                <w:rPr>
                  <w:rFonts w:ascii="Consolas" w:hAnsi="Consolas" w:cs="Consolas"/>
                  <w:color w:val="2B91AF"/>
                  <w:sz w:val="19"/>
                  <w:szCs w:val="19"/>
                  <w:highlight w:val="white"/>
                  <w:lang w:val="en-US"/>
                  <w:rPrChange w:id="204" w:author="SVFrolov" w:date="2017-08-14T18:00:00Z">
                    <w:rPr>
                      <w:rFonts w:ascii="Consolas" w:hAnsi="Consolas" w:cs="Consolas"/>
                      <w:color w:val="2B91AF"/>
                      <w:sz w:val="19"/>
                      <w:szCs w:val="19"/>
                      <w:highlight w:val="white"/>
                    </w:rPr>
                  </w:rPrChange>
                </w:rPr>
                <w:t>Program</w:t>
              </w:r>
            </w:ins>
          </w:p>
          <w:p w:rsidR="007B51B2" w:rsidRPr="007B51B2" w:rsidRDefault="009206C5" w:rsidP="007B51B2">
            <w:pPr>
              <w:autoSpaceDE w:val="0"/>
              <w:autoSpaceDN w:val="0"/>
              <w:adjustRightInd w:val="0"/>
              <w:spacing w:before="0" w:after="0" w:line="240" w:lineRule="auto"/>
              <w:rPr>
                <w:ins w:id="205" w:author="SVFrolov" w:date="2017-08-14T18:00:00Z"/>
                <w:rFonts w:ascii="Consolas" w:hAnsi="Consolas" w:cs="Consolas"/>
                <w:color w:val="000000"/>
                <w:sz w:val="19"/>
                <w:szCs w:val="19"/>
                <w:highlight w:val="white"/>
                <w:lang w:val="en-US"/>
                <w:rPrChange w:id="206" w:author="SVFrolov" w:date="2017-08-14T18:00:00Z">
                  <w:rPr>
                    <w:ins w:id="207" w:author="SVFrolov" w:date="2017-08-14T18:00:00Z"/>
                    <w:rFonts w:ascii="Consolas" w:hAnsi="Consolas" w:cs="Consolas"/>
                    <w:color w:val="000000"/>
                    <w:sz w:val="19"/>
                    <w:szCs w:val="19"/>
                    <w:highlight w:val="white"/>
                  </w:rPr>
                </w:rPrChange>
              </w:rPr>
            </w:pPr>
            <w:ins w:id="208" w:author="SVFrolov" w:date="2017-08-14T18:00:00Z">
              <w:r w:rsidRPr="009206C5">
                <w:rPr>
                  <w:rFonts w:ascii="Consolas" w:hAnsi="Consolas" w:cs="Consolas"/>
                  <w:color w:val="000000"/>
                  <w:sz w:val="19"/>
                  <w:szCs w:val="19"/>
                  <w:highlight w:val="white"/>
                  <w:lang w:val="en-US"/>
                  <w:rPrChange w:id="209" w:author="SVFrolov" w:date="2017-08-14T18:00:00Z">
                    <w:rPr>
                      <w:rFonts w:ascii="Consolas" w:hAnsi="Consolas" w:cs="Consolas"/>
                      <w:color w:val="000000"/>
                      <w:sz w:val="19"/>
                      <w:szCs w:val="19"/>
                      <w:highlight w:val="white"/>
                    </w:rPr>
                  </w:rPrChange>
                </w:rPr>
                <w:t>{</w:t>
              </w:r>
            </w:ins>
          </w:p>
          <w:p w:rsidR="007B51B2" w:rsidRPr="007B51B2" w:rsidRDefault="009206C5" w:rsidP="007B51B2">
            <w:pPr>
              <w:autoSpaceDE w:val="0"/>
              <w:autoSpaceDN w:val="0"/>
              <w:adjustRightInd w:val="0"/>
              <w:spacing w:before="0" w:after="0" w:line="240" w:lineRule="auto"/>
              <w:rPr>
                <w:ins w:id="210" w:author="SVFrolov" w:date="2017-08-14T18:00:00Z"/>
                <w:rFonts w:ascii="Consolas" w:hAnsi="Consolas" w:cs="Consolas"/>
                <w:color w:val="000000"/>
                <w:sz w:val="19"/>
                <w:szCs w:val="19"/>
                <w:highlight w:val="white"/>
                <w:lang w:val="en-US"/>
                <w:rPrChange w:id="211" w:author="SVFrolov" w:date="2017-08-14T18:00:00Z">
                  <w:rPr>
                    <w:ins w:id="212" w:author="SVFrolov" w:date="2017-08-14T18:00:00Z"/>
                    <w:rFonts w:ascii="Consolas" w:hAnsi="Consolas" w:cs="Consolas"/>
                    <w:color w:val="000000"/>
                    <w:sz w:val="19"/>
                    <w:szCs w:val="19"/>
                    <w:highlight w:val="white"/>
                  </w:rPr>
                </w:rPrChange>
              </w:rPr>
            </w:pPr>
            <w:ins w:id="213" w:author="SVFrolov" w:date="2017-08-14T18:00:00Z">
              <w:r w:rsidRPr="009206C5">
                <w:rPr>
                  <w:rFonts w:ascii="Consolas" w:hAnsi="Consolas" w:cs="Consolas"/>
                  <w:color w:val="000000"/>
                  <w:sz w:val="19"/>
                  <w:szCs w:val="19"/>
                  <w:highlight w:val="white"/>
                  <w:lang w:val="en-US"/>
                  <w:rPrChange w:id="214" w:author="SVFrolov" w:date="2017-08-14T18:00:00Z">
                    <w:rPr>
                      <w:rFonts w:ascii="Consolas" w:hAnsi="Consolas" w:cs="Consolas"/>
                      <w:color w:val="000000"/>
                      <w:sz w:val="19"/>
                      <w:szCs w:val="19"/>
                      <w:highlight w:val="white"/>
                    </w:rPr>
                  </w:rPrChange>
                </w:rPr>
                <w:t xml:space="preserve">    </w:t>
              </w:r>
              <w:r w:rsidRPr="009206C5">
                <w:rPr>
                  <w:rFonts w:ascii="Consolas" w:hAnsi="Consolas" w:cs="Consolas"/>
                  <w:color w:val="0000FF"/>
                  <w:sz w:val="19"/>
                  <w:szCs w:val="19"/>
                  <w:highlight w:val="white"/>
                  <w:lang w:val="en-US"/>
                  <w:rPrChange w:id="215" w:author="SVFrolov" w:date="2017-08-14T18:00:00Z">
                    <w:rPr>
                      <w:rFonts w:ascii="Consolas" w:hAnsi="Consolas" w:cs="Consolas"/>
                      <w:color w:val="0000FF"/>
                      <w:sz w:val="19"/>
                      <w:szCs w:val="19"/>
                      <w:highlight w:val="white"/>
                    </w:rPr>
                  </w:rPrChange>
                </w:rPr>
                <w:t>static</w:t>
              </w:r>
              <w:r w:rsidRPr="009206C5">
                <w:rPr>
                  <w:rFonts w:ascii="Consolas" w:hAnsi="Consolas" w:cs="Consolas"/>
                  <w:color w:val="000000"/>
                  <w:sz w:val="19"/>
                  <w:szCs w:val="19"/>
                  <w:highlight w:val="white"/>
                  <w:lang w:val="en-US"/>
                  <w:rPrChange w:id="216" w:author="SVFrolov" w:date="2017-08-14T18:00:00Z">
                    <w:rPr>
                      <w:rFonts w:ascii="Consolas" w:hAnsi="Consolas" w:cs="Consolas"/>
                      <w:color w:val="000000"/>
                      <w:sz w:val="19"/>
                      <w:szCs w:val="19"/>
                      <w:highlight w:val="white"/>
                    </w:rPr>
                  </w:rPrChange>
                </w:rPr>
                <w:t xml:space="preserve"> </w:t>
              </w:r>
              <w:r w:rsidRPr="009206C5">
                <w:rPr>
                  <w:rFonts w:ascii="Consolas" w:hAnsi="Consolas" w:cs="Consolas"/>
                  <w:color w:val="0000FF"/>
                  <w:sz w:val="19"/>
                  <w:szCs w:val="19"/>
                  <w:highlight w:val="white"/>
                  <w:lang w:val="en-US"/>
                  <w:rPrChange w:id="217" w:author="SVFrolov" w:date="2017-08-14T18:00:00Z">
                    <w:rPr>
                      <w:rFonts w:ascii="Consolas" w:hAnsi="Consolas" w:cs="Consolas"/>
                      <w:color w:val="0000FF"/>
                      <w:sz w:val="19"/>
                      <w:szCs w:val="19"/>
                      <w:highlight w:val="white"/>
                    </w:rPr>
                  </w:rPrChange>
                </w:rPr>
                <w:t>void</w:t>
              </w:r>
              <w:r w:rsidRPr="009206C5">
                <w:rPr>
                  <w:rFonts w:ascii="Consolas" w:hAnsi="Consolas" w:cs="Consolas"/>
                  <w:color w:val="000000"/>
                  <w:sz w:val="19"/>
                  <w:szCs w:val="19"/>
                  <w:highlight w:val="white"/>
                  <w:lang w:val="en-US"/>
                  <w:rPrChange w:id="218" w:author="SVFrolov" w:date="2017-08-14T18:00:00Z">
                    <w:rPr>
                      <w:rFonts w:ascii="Consolas" w:hAnsi="Consolas" w:cs="Consolas"/>
                      <w:color w:val="000000"/>
                      <w:sz w:val="19"/>
                      <w:szCs w:val="19"/>
                      <w:highlight w:val="white"/>
                    </w:rPr>
                  </w:rPrChange>
                </w:rPr>
                <w:t xml:space="preserve"> Main(</w:t>
              </w:r>
              <w:r w:rsidRPr="009206C5">
                <w:rPr>
                  <w:rFonts w:ascii="Consolas" w:hAnsi="Consolas" w:cs="Consolas"/>
                  <w:color w:val="0000FF"/>
                  <w:sz w:val="19"/>
                  <w:szCs w:val="19"/>
                  <w:highlight w:val="white"/>
                  <w:lang w:val="en-US"/>
                  <w:rPrChange w:id="219" w:author="SVFrolov" w:date="2017-08-14T18:00:00Z">
                    <w:rPr>
                      <w:rFonts w:ascii="Consolas" w:hAnsi="Consolas" w:cs="Consolas"/>
                      <w:color w:val="0000FF"/>
                      <w:sz w:val="19"/>
                      <w:szCs w:val="19"/>
                      <w:highlight w:val="white"/>
                    </w:rPr>
                  </w:rPrChange>
                </w:rPr>
                <w:t>string</w:t>
              </w:r>
              <w:r w:rsidRPr="009206C5">
                <w:rPr>
                  <w:rFonts w:ascii="Consolas" w:hAnsi="Consolas" w:cs="Consolas"/>
                  <w:color w:val="000000"/>
                  <w:sz w:val="19"/>
                  <w:szCs w:val="19"/>
                  <w:highlight w:val="white"/>
                  <w:lang w:val="en-US"/>
                  <w:rPrChange w:id="220" w:author="SVFrolov" w:date="2017-08-14T18:00:00Z">
                    <w:rPr>
                      <w:rFonts w:ascii="Consolas" w:hAnsi="Consolas" w:cs="Consolas"/>
                      <w:color w:val="000000"/>
                      <w:sz w:val="19"/>
                      <w:szCs w:val="19"/>
                      <w:highlight w:val="white"/>
                    </w:rPr>
                  </w:rPrChange>
                </w:rPr>
                <w:t xml:space="preserve">[] </w:t>
              </w:r>
              <w:proofErr w:type="spellStart"/>
              <w:r w:rsidRPr="009206C5">
                <w:rPr>
                  <w:rFonts w:ascii="Consolas" w:hAnsi="Consolas" w:cs="Consolas"/>
                  <w:color w:val="000000"/>
                  <w:sz w:val="19"/>
                  <w:szCs w:val="19"/>
                  <w:highlight w:val="white"/>
                  <w:lang w:val="en-US"/>
                  <w:rPrChange w:id="221" w:author="SVFrolov" w:date="2017-08-14T18:00:00Z">
                    <w:rPr>
                      <w:rFonts w:ascii="Consolas" w:hAnsi="Consolas" w:cs="Consolas"/>
                      <w:color w:val="000000"/>
                      <w:sz w:val="19"/>
                      <w:szCs w:val="19"/>
                      <w:highlight w:val="white"/>
                    </w:rPr>
                  </w:rPrChange>
                </w:rPr>
                <w:t>args</w:t>
              </w:r>
              <w:proofErr w:type="spellEnd"/>
              <w:r w:rsidRPr="009206C5">
                <w:rPr>
                  <w:rFonts w:ascii="Consolas" w:hAnsi="Consolas" w:cs="Consolas"/>
                  <w:color w:val="000000"/>
                  <w:sz w:val="19"/>
                  <w:szCs w:val="19"/>
                  <w:highlight w:val="white"/>
                  <w:lang w:val="en-US"/>
                  <w:rPrChange w:id="222" w:author="SVFrolov" w:date="2017-08-14T18:00:00Z">
                    <w:rPr>
                      <w:rFonts w:ascii="Consolas" w:hAnsi="Consolas" w:cs="Consolas"/>
                      <w:color w:val="000000"/>
                      <w:sz w:val="19"/>
                      <w:szCs w:val="19"/>
                      <w:highlight w:val="white"/>
                    </w:rPr>
                  </w:rPrChange>
                </w:rPr>
                <w:t>)</w:t>
              </w:r>
            </w:ins>
          </w:p>
          <w:p w:rsidR="007B51B2" w:rsidRPr="007B51B2" w:rsidRDefault="009206C5" w:rsidP="007B51B2">
            <w:pPr>
              <w:pStyle w:val="normal"/>
              <w:spacing w:line="240" w:lineRule="auto"/>
              <w:rPr>
                <w:ins w:id="223" w:author="SVFrolov" w:date="2017-08-14T18:00:00Z"/>
                <w:color w:val="880000"/>
                <w:rPrChange w:id="224" w:author="SVFrolov" w:date="2017-08-14T18:00:00Z">
                  <w:rPr>
                    <w:ins w:id="225" w:author="SVFrolov" w:date="2017-08-14T18:00:00Z"/>
                    <w:color w:val="880000"/>
                    <w:lang w:val="en-US"/>
                  </w:rPr>
                </w:rPrChange>
              </w:rPr>
            </w:pPr>
            <w:ins w:id="226" w:author="SVFrolov" w:date="2017-08-14T18:00:00Z">
              <w:r w:rsidRPr="009206C5">
                <w:rPr>
                  <w:rFonts w:ascii="Consolas" w:hAnsi="Consolas" w:cs="Consolas"/>
                  <w:color w:val="000000"/>
                  <w:sz w:val="19"/>
                  <w:szCs w:val="19"/>
                  <w:highlight w:val="white"/>
                  <w:lang w:val="en-US"/>
                  <w:rPrChange w:id="227" w:author="SVFrolov" w:date="2017-08-14T18:00:00Z">
                    <w:rPr>
                      <w:rFonts w:ascii="Consolas" w:hAnsi="Consolas" w:cs="Consolas"/>
                      <w:color w:val="000000"/>
                      <w:sz w:val="19"/>
                      <w:szCs w:val="19"/>
                      <w:highlight w:val="white"/>
                    </w:rPr>
                  </w:rPrChange>
                </w:rPr>
                <w:t xml:space="preserve">    </w:t>
              </w:r>
              <w:r w:rsidR="007B51B2">
                <w:rPr>
                  <w:rFonts w:ascii="Consolas" w:hAnsi="Consolas" w:cs="Consolas"/>
                  <w:color w:val="000000"/>
                  <w:sz w:val="19"/>
                  <w:szCs w:val="19"/>
                  <w:highlight w:val="white"/>
                </w:rPr>
                <w:t>{</w:t>
              </w:r>
            </w:ins>
          </w:p>
          <w:p w:rsidR="00817CB2" w:rsidRPr="00A13B09" w:rsidRDefault="009206C5">
            <w:pPr>
              <w:pStyle w:val="normal"/>
              <w:spacing w:line="240" w:lineRule="auto"/>
              <w:rPr>
                <w:color w:val="880000"/>
                <w:lang w:val="en-US"/>
              </w:rPr>
            </w:pPr>
            <w:ins w:id="228" w:author="SVFrolov" w:date="2017-08-14T18:00:00Z">
              <w:r w:rsidRPr="009206C5">
                <w:rPr>
                  <w:color w:val="880000"/>
                  <w:rPrChange w:id="229" w:author="SVFrolov" w:date="2017-08-14T18:00:00Z">
                    <w:rPr>
                      <w:color w:val="880000"/>
                      <w:lang w:val="en-US"/>
                    </w:rPr>
                  </w:rPrChange>
                </w:rPr>
                <w:t xml:space="preserve">           </w:t>
              </w:r>
            </w:ins>
            <w:r w:rsidR="009A6BE0">
              <w:rPr>
                <w:color w:val="880000"/>
              </w:rPr>
              <w:t xml:space="preserve">// создание пустой строки, размер по умолчанию </w:t>
            </w:r>
            <w:r w:rsidR="009A6BE0" w:rsidRPr="00A13B09">
              <w:rPr>
                <w:color w:val="880000"/>
                <w:lang w:val="en-US"/>
              </w:rPr>
              <w:t xml:space="preserve">16 </w:t>
            </w:r>
            <w:r w:rsidR="009A6BE0">
              <w:rPr>
                <w:color w:val="880000"/>
              </w:rPr>
              <w:t>символов</w:t>
            </w:r>
          </w:p>
          <w:p w:rsidR="00817CB2" w:rsidRPr="00A13B09" w:rsidRDefault="007B51B2">
            <w:pPr>
              <w:pStyle w:val="normal"/>
              <w:spacing w:line="240" w:lineRule="auto"/>
              <w:rPr>
                <w:color w:val="880000"/>
                <w:lang w:val="en-US"/>
              </w:rPr>
            </w:pPr>
            <w:ins w:id="230" w:author="SVFrolov" w:date="2017-08-14T18:00:00Z">
              <w:r>
                <w:rPr>
                  <w:color w:val="660066"/>
                  <w:lang w:val="en-US"/>
                </w:rPr>
                <w:t xml:space="preserve">          </w:t>
              </w:r>
            </w:ins>
            <w:proofErr w:type="spellStart"/>
            <w:r w:rsidR="009A6BE0" w:rsidRPr="00A13B09">
              <w:rPr>
                <w:color w:val="660066"/>
                <w:lang w:val="en-US"/>
              </w:rPr>
              <w:t>StringBuilder</w:t>
            </w:r>
            <w:proofErr w:type="spellEnd"/>
            <w:r w:rsidR="009A6BE0" w:rsidRPr="00A13B09">
              <w:rPr>
                <w:color w:val="000000"/>
                <w:lang w:val="en-US"/>
              </w:rPr>
              <w:t xml:space="preserve"> a </w:t>
            </w:r>
            <w:r w:rsidR="009A6BE0" w:rsidRPr="00A13B09">
              <w:rPr>
                <w:color w:val="666600"/>
                <w:lang w:val="en-US"/>
              </w:rPr>
              <w:t>=</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p>
          <w:p w:rsidR="00817CB2" w:rsidRDefault="009206C5">
            <w:pPr>
              <w:pStyle w:val="normal"/>
              <w:spacing w:line="240" w:lineRule="auto"/>
              <w:rPr>
                <w:color w:val="000000"/>
              </w:rPr>
            </w:pPr>
            <w:ins w:id="231" w:author="SVFrolov" w:date="2017-08-14T18:00:00Z">
              <w:r>
                <w:rPr>
                  <w:color w:val="880000"/>
                  <w:lang w:val="en-US"/>
                </w:rPr>
                <w:t xml:space="preserve">          </w:t>
              </w:r>
            </w:ins>
            <w:r w:rsidR="009A6BE0">
              <w:rPr>
                <w:color w:val="880000"/>
              </w:rPr>
              <w:t>// инициализация строки и выделение необходимой памяти</w:t>
            </w:r>
          </w:p>
          <w:p w:rsidR="00817CB2" w:rsidRPr="00A13B09" w:rsidRDefault="009206C5">
            <w:pPr>
              <w:pStyle w:val="normal"/>
              <w:spacing w:line="240" w:lineRule="auto"/>
              <w:rPr>
                <w:color w:val="000000"/>
                <w:lang w:val="en-US"/>
              </w:rPr>
            </w:pPr>
            <w:ins w:id="232" w:author="SVFrolov" w:date="2017-08-14T18:00:00Z">
              <w:r w:rsidRPr="009206C5">
                <w:rPr>
                  <w:color w:val="660066"/>
                  <w:rPrChange w:id="233" w:author="Сергей" w:date="2017-08-14T23:06:00Z">
                    <w:rPr>
                      <w:color w:val="660066"/>
                      <w:lang w:val="en-US"/>
                    </w:rPr>
                  </w:rPrChange>
                </w:rPr>
                <w:t xml:space="preserve">          </w:t>
              </w:r>
            </w:ins>
            <w:proofErr w:type="spellStart"/>
            <w:r w:rsidR="009A6BE0" w:rsidRPr="00A13B09">
              <w:rPr>
                <w:color w:val="660066"/>
                <w:lang w:val="en-US"/>
              </w:rPr>
              <w:t>StringBuilder</w:t>
            </w:r>
            <w:proofErr w:type="spellEnd"/>
            <w:r w:rsidR="009A6BE0" w:rsidRPr="00A13B09">
              <w:rPr>
                <w:color w:val="000000"/>
                <w:lang w:val="en-US"/>
              </w:rPr>
              <w:t xml:space="preserve"> b </w:t>
            </w:r>
            <w:r w:rsidR="009A6BE0" w:rsidRPr="00A13B09">
              <w:rPr>
                <w:color w:val="666600"/>
                <w:lang w:val="en-US"/>
              </w:rPr>
              <w:t>=</w:t>
            </w:r>
            <w:r w:rsidR="009A6BE0" w:rsidRPr="00A13B09">
              <w:rPr>
                <w:color w:val="000000"/>
                <w:lang w:val="en-US"/>
              </w:rPr>
              <w:t xml:space="preserve"> </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r w:rsidR="009A6BE0" w:rsidRPr="00A13B09">
              <w:rPr>
                <w:color w:val="008800"/>
                <w:lang w:val="en-US"/>
              </w:rPr>
              <w:t>"</w:t>
            </w:r>
            <w:proofErr w:type="spellStart"/>
            <w:r w:rsidR="009A6BE0" w:rsidRPr="00A13B09">
              <w:rPr>
                <w:color w:val="008800"/>
                <w:lang w:val="en-US"/>
              </w:rPr>
              <w:t>abcd</w:t>
            </w:r>
            <w:proofErr w:type="spellEnd"/>
            <w:r w:rsidR="009A6BE0" w:rsidRPr="00A13B09">
              <w:rPr>
                <w:color w:val="008800"/>
                <w:lang w:val="en-US"/>
              </w:rPr>
              <w:t>"</w:t>
            </w:r>
            <w:r w:rsidR="009A6BE0" w:rsidRPr="00A13B09">
              <w:rPr>
                <w:color w:val="666600"/>
                <w:lang w:val="en-US"/>
              </w:rPr>
              <w:t xml:space="preserve">); </w:t>
            </w:r>
          </w:p>
          <w:p w:rsidR="00817CB2" w:rsidRDefault="007B51B2">
            <w:pPr>
              <w:pStyle w:val="normal"/>
              <w:spacing w:line="240" w:lineRule="auto"/>
              <w:rPr>
                <w:color w:val="000000"/>
              </w:rPr>
            </w:pPr>
            <w:ins w:id="234" w:author="SVFrolov" w:date="2017-08-14T18:00:00Z">
              <w:r w:rsidRPr="007B51B2">
                <w:rPr>
                  <w:color w:val="880000"/>
                  <w:lang w:val="en-US"/>
                </w:rPr>
                <w:t xml:space="preserve">          </w:t>
              </w:r>
            </w:ins>
            <w:r w:rsidR="009A6BE0">
              <w:rPr>
                <w:color w:val="880000"/>
              </w:rPr>
              <w:t>// создание пустой строки и выделение памяти под 100 символов</w:t>
            </w:r>
          </w:p>
          <w:p w:rsidR="00817CB2" w:rsidRDefault="009206C5">
            <w:pPr>
              <w:pStyle w:val="normal"/>
              <w:spacing w:line="240" w:lineRule="auto"/>
              <w:rPr>
                <w:color w:val="000000"/>
              </w:rPr>
            </w:pPr>
            <w:ins w:id="235" w:author="SVFrolov" w:date="2017-08-14T18:00:00Z">
              <w:r w:rsidRPr="009206C5">
                <w:rPr>
                  <w:color w:val="660066"/>
                  <w:rPrChange w:id="236" w:author="SVFrolov" w:date="2017-08-14T18:01:00Z">
                    <w:rPr>
                      <w:color w:val="660066"/>
                      <w:lang w:val="en-US"/>
                    </w:rPr>
                  </w:rPrChange>
                </w:rPr>
                <w:t xml:space="preserve">          </w:t>
              </w:r>
            </w:ins>
            <w:proofErr w:type="spellStart"/>
            <w:r w:rsidR="009A6BE0">
              <w:rPr>
                <w:color w:val="660066"/>
              </w:rPr>
              <w:t>StringBuilder</w:t>
            </w:r>
            <w:proofErr w:type="spellEnd"/>
            <w:r w:rsidR="009A6BE0">
              <w:rPr>
                <w:color w:val="000000"/>
              </w:rPr>
              <w:t xml:space="preserve"> </w:t>
            </w:r>
            <w:r w:rsidR="009A6BE0">
              <w:rPr>
                <w:color w:val="666600"/>
              </w:rPr>
              <w:t>с</w:t>
            </w:r>
            <w:r w:rsidR="009A6BE0">
              <w:rPr>
                <w:color w:val="000000"/>
              </w:rPr>
              <w:t xml:space="preserve"> </w:t>
            </w:r>
            <w:r w:rsidR="009A6BE0">
              <w:rPr>
                <w:color w:val="666600"/>
              </w:rPr>
              <w:t>=</w:t>
            </w:r>
            <w:r w:rsidR="009A6BE0">
              <w:rPr>
                <w:color w:val="000000"/>
              </w:rPr>
              <w:t xml:space="preserve"> </w:t>
            </w:r>
            <w:proofErr w:type="spellStart"/>
            <w:r w:rsidR="009A6BE0">
              <w:rPr>
                <w:color w:val="000088"/>
              </w:rPr>
              <w:t>new</w:t>
            </w:r>
            <w:proofErr w:type="spellEnd"/>
            <w:r w:rsidR="009A6BE0">
              <w:rPr>
                <w:color w:val="000000"/>
              </w:rPr>
              <w:t xml:space="preserve"> </w:t>
            </w:r>
            <w:proofErr w:type="spellStart"/>
            <w:r w:rsidR="009A6BE0">
              <w:rPr>
                <w:color w:val="660066"/>
              </w:rPr>
              <w:t>StringBuilder</w:t>
            </w:r>
            <w:proofErr w:type="spellEnd"/>
            <w:r w:rsidR="009A6BE0">
              <w:rPr>
                <w:color w:val="666600"/>
              </w:rPr>
              <w:t>(</w:t>
            </w:r>
            <w:r w:rsidR="009A6BE0">
              <w:rPr>
                <w:color w:val="006666"/>
              </w:rPr>
              <w:t>100</w:t>
            </w:r>
            <w:r w:rsidR="009A6BE0">
              <w:rPr>
                <w:color w:val="666600"/>
              </w:rPr>
              <w:t>);</w:t>
            </w:r>
          </w:p>
          <w:p w:rsidR="00817CB2" w:rsidRDefault="009206C5">
            <w:pPr>
              <w:pStyle w:val="normal"/>
              <w:spacing w:line="240" w:lineRule="auto"/>
              <w:rPr>
                <w:color w:val="000000"/>
              </w:rPr>
            </w:pPr>
            <w:ins w:id="237" w:author="SVFrolov" w:date="2017-08-14T18:01:00Z">
              <w:r w:rsidRPr="009206C5">
                <w:rPr>
                  <w:color w:val="880000"/>
                  <w:rPrChange w:id="238" w:author="SVFrolov" w:date="2017-08-14T18:01:00Z">
                    <w:rPr>
                      <w:color w:val="880000"/>
                      <w:lang w:val="en-US"/>
                    </w:rPr>
                  </w:rPrChange>
                </w:rPr>
                <w:t xml:space="preserve">          </w:t>
              </w:r>
            </w:ins>
            <w:r w:rsidR="009A6BE0">
              <w:rPr>
                <w:color w:val="880000"/>
              </w:rPr>
              <w:t xml:space="preserve">// инициализация строки и выделение памяти под 100 символов </w:t>
            </w:r>
          </w:p>
          <w:p w:rsidR="00817CB2" w:rsidRPr="00A13B09" w:rsidRDefault="009206C5">
            <w:pPr>
              <w:pStyle w:val="normal"/>
              <w:spacing w:line="240" w:lineRule="auto"/>
              <w:rPr>
                <w:color w:val="000000"/>
                <w:lang w:val="en-US"/>
              </w:rPr>
            </w:pPr>
            <w:ins w:id="239" w:author="SVFrolov" w:date="2017-08-14T18:01:00Z">
              <w:r w:rsidRPr="009206C5">
                <w:rPr>
                  <w:color w:val="660066"/>
                  <w:rPrChange w:id="240" w:author="Сергей" w:date="2017-08-14T23:06:00Z">
                    <w:rPr>
                      <w:color w:val="660066"/>
                      <w:lang w:val="en-US"/>
                    </w:rPr>
                  </w:rPrChange>
                </w:rPr>
                <w:t xml:space="preserve">          </w:t>
              </w:r>
            </w:ins>
            <w:proofErr w:type="spellStart"/>
            <w:r w:rsidR="009A6BE0" w:rsidRPr="00A13B09">
              <w:rPr>
                <w:color w:val="660066"/>
                <w:lang w:val="en-US"/>
              </w:rPr>
              <w:t>StringBuilder</w:t>
            </w:r>
            <w:proofErr w:type="spellEnd"/>
            <w:r w:rsidR="009A6BE0" w:rsidRPr="00A13B09">
              <w:rPr>
                <w:color w:val="000000"/>
                <w:lang w:val="en-US"/>
              </w:rPr>
              <w:t xml:space="preserve"> d </w:t>
            </w:r>
            <w:r w:rsidR="009A6BE0" w:rsidRPr="00A13B09">
              <w:rPr>
                <w:color w:val="666600"/>
                <w:lang w:val="en-US"/>
              </w:rPr>
              <w:t>=</w:t>
            </w:r>
            <w:r w:rsidR="009A6BE0" w:rsidRPr="00A13B09">
              <w:rPr>
                <w:color w:val="000000"/>
                <w:lang w:val="en-US"/>
              </w:rPr>
              <w:t xml:space="preserve"> </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r w:rsidR="009A6BE0" w:rsidRPr="00A13B09">
              <w:rPr>
                <w:color w:val="008800"/>
                <w:lang w:val="en-US"/>
              </w:rPr>
              <w:t>"</w:t>
            </w:r>
            <w:proofErr w:type="spellStart"/>
            <w:r w:rsidR="009A6BE0" w:rsidRPr="00A13B09">
              <w:rPr>
                <w:color w:val="008800"/>
                <w:lang w:val="en-US"/>
              </w:rPr>
              <w:t>abcd</w:t>
            </w:r>
            <w:proofErr w:type="spellEnd"/>
            <w:r w:rsidR="009A6BE0" w:rsidRPr="00A13B09">
              <w:rPr>
                <w:color w:val="008800"/>
                <w:lang w:val="en-US"/>
              </w:rPr>
              <w:t>"</w:t>
            </w:r>
            <w:r w:rsidR="009A6BE0" w:rsidRPr="00A13B09">
              <w:rPr>
                <w:color w:val="666600"/>
                <w:lang w:val="en-US"/>
              </w:rPr>
              <w:t>,</w:t>
            </w:r>
            <w:r w:rsidR="009A6BE0" w:rsidRPr="00A13B09">
              <w:rPr>
                <w:color w:val="000000"/>
                <w:lang w:val="en-US"/>
              </w:rPr>
              <w:t xml:space="preserve"> </w:t>
            </w:r>
            <w:r w:rsidR="009A6BE0" w:rsidRPr="00A13B09">
              <w:rPr>
                <w:color w:val="006666"/>
                <w:lang w:val="en-US"/>
              </w:rPr>
              <w:t>100</w:t>
            </w:r>
            <w:r w:rsidR="009A6BE0" w:rsidRPr="00A13B09">
              <w:rPr>
                <w:color w:val="666600"/>
                <w:lang w:val="en-US"/>
              </w:rPr>
              <w:t>);</w:t>
            </w:r>
          </w:p>
          <w:p w:rsidR="00817CB2" w:rsidRDefault="009206C5">
            <w:pPr>
              <w:pStyle w:val="normal"/>
              <w:rPr>
                <w:color w:val="000000"/>
              </w:rPr>
            </w:pPr>
            <w:ins w:id="241" w:author="SVFrolov" w:date="2017-08-14T18:01:00Z">
              <w:r>
                <w:rPr>
                  <w:color w:val="880000"/>
                  <w:lang w:val="en-US"/>
                </w:rPr>
                <w:t xml:space="preserve">          </w:t>
              </w:r>
            </w:ins>
            <w:r w:rsidR="009A6BE0">
              <w:rPr>
                <w:color w:val="880000"/>
              </w:rPr>
              <w:t>// инициализация подстрокой "</w:t>
            </w:r>
            <w:proofErr w:type="spellStart"/>
            <w:r w:rsidR="009A6BE0">
              <w:rPr>
                <w:color w:val="880000"/>
              </w:rPr>
              <w:t>bcd</w:t>
            </w:r>
            <w:proofErr w:type="spellEnd"/>
            <w:r w:rsidR="009A6BE0">
              <w:rPr>
                <w:color w:val="880000"/>
              </w:rPr>
              <w:t>", и выделение памяти под 100 символов</w:t>
            </w:r>
            <w:r w:rsidR="009A6BE0">
              <w:rPr>
                <w:color w:val="880000"/>
              </w:rPr>
              <w:tab/>
            </w:r>
          </w:p>
          <w:p w:rsidR="00817CB2" w:rsidRDefault="009206C5" w:rsidP="007B51B2">
            <w:pPr>
              <w:pStyle w:val="normal"/>
              <w:rPr>
                <w:ins w:id="242" w:author="SVFrolov" w:date="2017-08-14T18:00:00Z"/>
                <w:color w:val="000000"/>
                <w:lang w:val="en-US"/>
              </w:rPr>
            </w:pPr>
            <w:ins w:id="243" w:author="SVFrolov" w:date="2017-08-14T18:01:00Z">
              <w:r w:rsidRPr="009206C5">
                <w:rPr>
                  <w:color w:val="660066"/>
                  <w:rPrChange w:id="244" w:author="Сергей" w:date="2017-08-14T23:06:00Z">
                    <w:rPr>
                      <w:color w:val="660066"/>
                      <w:lang w:val="en-US"/>
                    </w:rPr>
                  </w:rPrChange>
                </w:rPr>
                <w:t xml:space="preserve">          </w:t>
              </w:r>
            </w:ins>
            <w:proofErr w:type="spellStart"/>
            <w:r w:rsidR="009A6BE0" w:rsidRPr="00A13B09">
              <w:rPr>
                <w:color w:val="660066"/>
                <w:lang w:val="en-US"/>
              </w:rPr>
              <w:t>StringBuilder</w:t>
            </w:r>
            <w:proofErr w:type="spellEnd"/>
            <w:r w:rsidR="009A6BE0" w:rsidRPr="00A13B09">
              <w:rPr>
                <w:color w:val="000000"/>
                <w:lang w:val="en-US"/>
              </w:rPr>
              <w:t xml:space="preserve"> </w:t>
            </w:r>
            <w:del w:id="245" w:author="SVFrolov" w:date="2017-08-14T18:00:00Z">
              <w:r w:rsidR="009A6BE0" w:rsidRPr="00A13B09" w:rsidDel="007B51B2">
                <w:rPr>
                  <w:color w:val="000000"/>
                  <w:lang w:val="en-US"/>
                </w:rPr>
                <w:delText xml:space="preserve">d </w:delText>
              </w:r>
            </w:del>
            <w:ins w:id="246" w:author="SVFrolov" w:date="2017-08-14T18:00:00Z">
              <w:r w:rsidR="007B51B2">
                <w:rPr>
                  <w:color w:val="000000"/>
                  <w:lang w:val="en-US"/>
                </w:rPr>
                <w:t>e</w:t>
              </w:r>
              <w:r w:rsidR="007B51B2" w:rsidRPr="00A13B09">
                <w:rPr>
                  <w:color w:val="000000"/>
                  <w:lang w:val="en-US"/>
                </w:rPr>
                <w:t xml:space="preserve"> </w:t>
              </w:r>
            </w:ins>
            <w:r w:rsidR="009A6BE0" w:rsidRPr="00A13B09">
              <w:rPr>
                <w:color w:val="666600"/>
                <w:lang w:val="en-US"/>
              </w:rPr>
              <w:t>=</w:t>
            </w:r>
            <w:r w:rsidR="009A6BE0" w:rsidRPr="00A13B09">
              <w:rPr>
                <w:color w:val="000000"/>
                <w:lang w:val="en-US"/>
              </w:rPr>
              <w:t xml:space="preserve"> </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r w:rsidR="009A6BE0" w:rsidRPr="00A13B09">
              <w:rPr>
                <w:color w:val="008800"/>
                <w:lang w:val="en-US"/>
              </w:rPr>
              <w:t>"</w:t>
            </w:r>
            <w:proofErr w:type="spellStart"/>
            <w:r w:rsidR="009A6BE0" w:rsidRPr="00A13B09">
              <w:rPr>
                <w:color w:val="008800"/>
                <w:lang w:val="en-US"/>
              </w:rPr>
              <w:t>abcd</w:t>
            </w:r>
            <w:proofErr w:type="spellEnd"/>
            <w:r w:rsidR="009A6BE0" w:rsidRPr="00A13B09">
              <w:rPr>
                <w:color w:val="008800"/>
                <w:lang w:val="en-US"/>
              </w:rPr>
              <w:t>"</w:t>
            </w:r>
            <w:r w:rsidR="009A6BE0" w:rsidRPr="00A13B09">
              <w:rPr>
                <w:color w:val="666600"/>
                <w:lang w:val="en-US"/>
              </w:rPr>
              <w:t>,</w:t>
            </w:r>
            <w:r w:rsidR="009A6BE0" w:rsidRPr="00A13B09">
              <w:rPr>
                <w:color w:val="000000"/>
                <w:lang w:val="en-US"/>
              </w:rPr>
              <w:t xml:space="preserve"> </w:t>
            </w:r>
            <w:r w:rsidR="009A6BE0" w:rsidRPr="00A13B09">
              <w:rPr>
                <w:color w:val="006666"/>
                <w:lang w:val="en-US"/>
              </w:rPr>
              <w:t>1</w:t>
            </w:r>
            <w:r w:rsidR="009A6BE0" w:rsidRPr="00A13B09">
              <w:rPr>
                <w:color w:val="666600"/>
                <w:lang w:val="en-US"/>
              </w:rPr>
              <w:t>,</w:t>
            </w:r>
            <w:r w:rsidR="009A6BE0" w:rsidRPr="00A13B09">
              <w:rPr>
                <w:color w:val="000000"/>
                <w:lang w:val="en-US"/>
              </w:rPr>
              <w:t xml:space="preserve"> </w:t>
            </w:r>
            <w:r w:rsidR="009A6BE0" w:rsidRPr="00A13B09">
              <w:rPr>
                <w:color w:val="006666"/>
                <w:lang w:val="en-US"/>
              </w:rPr>
              <w:t>3</w:t>
            </w:r>
            <w:r w:rsidR="009A6BE0" w:rsidRPr="00A13B09">
              <w:rPr>
                <w:color w:val="666600"/>
                <w:lang w:val="en-US"/>
              </w:rPr>
              <w:t>,</w:t>
            </w:r>
            <w:r w:rsidR="009A6BE0" w:rsidRPr="00A13B09">
              <w:rPr>
                <w:color w:val="006666"/>
                <w:lang w:val="en-US"/>
              </w:rPr>
              <w:t>100</w:t>
            </w:r>
            <w:r w:rsidR="009A6BE0" w:rsidRPr="00A13B09">
              <w:rPr>
                <w:color w:val="666600"/>
                <w:lang w:val="en-US"/>
              </w:rPr>
              <w:t>);</w:t>
            </w:r>
            <w:r w:rsidR="009A6BE0" w:rsidRPr="00A13B09">
              <w:rPr>
                <w:color w:val="000000"/>
                <w:lang w:val="en-US"/>
              </w:rPr>
              <w:t xml:space="preserve">  </w:t>
            </w:r>
          </w:p>
          <w:p w:rsidR="007B51B2" w:rsidRDefault="009206C5" w:rsidP="007B51B2">
            <w:pPr>
              <w:autoSpaceDE w:val="0"/>
              <w:autoSpaceDN w:val="0"/>
              <w:adjustRightInd w:val="0"/>
              <w:spacing w:before="0" w:after="0" w:line="240" w:lineRule="auto"/>
              <w:rPr>
                <w:ins w:id="247" w:author="SVFrolov" w:date="2017-08-14T18:00:00Z"/>
                <w:rFonts w:ascii="Consolas" w:hAnsi="Consolas" w:cs="Consolas"/>
                <w:color w:val="000000"/>
                <w:sz w:val="19"/>
                <w:szCs w:val="19"/>
                <w:highlight w:val="white"/>
              </w:rPr>
            </w:pPr>
            <w:ins w:id="248" w:author="SVFrolov" w:date="2017-08-14T18:00:00Z">
              <w:r w:rsidRPr="009206C5">
                <w:rPr>
                  <w:rFonts w:ascii="Consolas" w:hAnsi="Consolas" w:cs="Consolas"/>
                  <w:color w:val="000000"/>
                  <w:sz w:val="19"/>
                  <w:szCs w:val="19"/>
                  <w:highlight w:val="white"/>
                  <w:lang w:val="en-US"/>
                  <w:rPrChange w:id="249" w:author="SVFrolov" w:date="2017-08-14T18:01:00Z">
                    <w:rPr>
                      <w:rFonts w:ascii="Consolas" w:hAnsi="Consolas" w:cs="Consolas"/>
                      <w:color w:val="000000"/>
                      <w:sz w:val="19"/>
                      <w:szCs w:val="19"/>
                      <w:highlight w:val="white"/>
                    </w:rPr>
                  </w:rPrChange>
                </w:rPr>
                <w:t xml:space="preserve">    </w:t>
              </w:r>
              <w:r w:rsidR="007B51B2">
                <w:rPr>
                  <w:rFonts w:ascii="Consolas" w:hAnsi="Consolas" w:cs="Consolas"/>
                  <w:color w:val="000000"/>
                  <w:sz w:val="19"/>
                  <w:szCs w:val="19"/>
                  <w:highlight w:val="white"/>
                </w:rPr>
                <w:t>}</w:t>
              </w:r>
            </w:ins>
          </w:p>
          <w:p w:rsidR="007B51B2" w:rsidRPr="00A13B09" w:rsidRDefault="007B51B2" w:rsidP="007B51B2">
            <w:pPr>
              <w:pStyle w:val="normal"/>
              <w:rPr>
                <w:color w:val="660066"/>
                <w:lang w:val="en-US"/>
              </w:rPr>
            </w:pPr>
            <w:ins w:id="250" w:author="SVFrolov" w:date="2017-08-14T18:00:00Z">
              <w:r>
                <w:rPr>
                  <w:rFonts w:ascii="Consolas" w:hAnsi="Consolas" w:cs="Consolas"/>
                  <w:color w:val="000000"/>
                  <w:sz w:val="19"/>
                  <w:szCs w:val="19"/>
                  <w:highlight w:val="white"/>
                </w:rPr>
                <w:t>}</w:t>
              </w:r>
            </w:ins>
          </w:p>
        </w:tc>
      </w:tr>
    </w:tbl>
    <w:p w:rsidR="00817CB2" w:rsidRPr="00A13B09" w:rsidRDefault="00817CB2">
      <w:pPr>
        <w:pStyle w:val="normal"/>
        <w:rPr>
          <w:sz w:val="24"/>
          <w:szCs w:val="24"/>
          <w:lang w:val="en-US"/>
        </w:rPr>
      </w:pPr>
    </w:p>
    <w:p w:rsidR="00817CB2" w:rsidRDefault="009A6BE0">
      <w:pPr>
        <w:pStyle w:val="normal"/>
      </w:pPr>
      <w:r>
        <w:rPr>
          <w:sz w:val="24"/>
          <w:szCs w:val="24"/>
        </w:rPr>
        <w:t>Основные элементы класса приведены в таблице:</w:t>
      </w:r>
    </w:p>
    <w:tbl>
      <w:tblPr>
        <w:tblStyle w:val="ae"/>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65"/>
        <w:gridCol w:w="2145"/>
        <w:gridCol w:w="5070"/>
      </w:tblGrid>
      <w:tr w:rsidR="00817CB2">
        <w:tc>
          <w:tcPr>
            <w:tcW w:w="16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Название</w:t>
            </w:r>
          </w:p>
        </w:tc>
        <w:tc>
          <w:tcPr>
            <w:tcW w:w="214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Вид</w:t>
            </w:r>
          </w:p>
        </w:tc>
        <w:tc>
          <w:tcPr>
            <w:tcW w:w="507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Описание</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Append</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Добавление данных в конец строки. Разные варианты метода позволяют добавлять в строку величины любых встроенных типов, массивы символов, строки и подстроки </w:t>
            </w:r>
            <w:proofErr w:type="spellStart"/>
            <w:r>
              <w:t>string</w:t>
            </w:r>
            <w:proofErr w:type="spellEnd"/>
            <w:r>
              <w:t>.</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AppendFormat</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Добавление форматированной строки в конец строки</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Capacity</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Свойство</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rsidP="00F73474">
            <w:pPr>
              <w:pStyle w:val="normal"/>
              <w:jc w:val="both"/>
            </w:pPr>
            <w:r>
              <w:t xml:space="preserve">Получение и установка </w:t>
            </w:r>
            <w:del w:id="251" w:author="SVFrolov" w:date="2017-08-14T18:05:00Z">
              <w:r w:rsidDel="00F73474">
                <w:delText>емкости буфера</w:delText>
              </w:r>
            </w:del>
            <w:ins w:id="252" w:author="SVFrolov" w:date="2017-08-14T18:05:00Z">
              <w:r w:rsidR="009206C5" w:rsidRPr="009206C5">
                <w:rPr>
                  <w:rPrChange w:id="253" w:author="SVFrolov" w:date="2017-08-14T18:05:00Z">
                    <w:rPr>
                      <w:lang w:val="en-US"/>
                    </w:rPr>
                  </w:rPrChange>
                </w:rPr>
                <w:t>максимального</w:t>
              </w:r>
              <w:r w:rsidR="00F73474">
                <w:t xml:space="preserve"> количества символов</w:t>
              </w:r>
            </w:ins>
            <w:ins w:id="254" w:author="SVFrolov" w:date="2017-08-14T18:06:00Z">
              <w:r w:rsidR="00F73474">
                <w:t xml:space="preserve">, которые могут храниться </w:t>
              </w:r>
            </w:ins>
            <w:ins w:id="255" w:author="SVFrolov" w:date="2017-08-14T18:07:00Z">
              <w:r w:rsidR="009206C5" w:rsidRPr="009206C5">
                <w:rPr>
                  <w:rPrChange w:id="256" w:author="SVFrolov" w:date="2017-08-14T18:08:00Z">
                    <w:rPr>
                      <w:lang w:val="en-US"/>
                    </w:rPr>
                  </w:rPrChange>
                </w:rPr>
                <w:t>в памяти</w:t>
              </w:r>
            </w:ins>
            <w:ins w:id="257" w:author="SVFrolov" w:date="2017-08-14T18:08:00Z">
              <w:r w:rsidR="00F73474">
                <w:t>, выделенной для</w:t>
              </w:r>
            </w:ins>
            <w:ins w:id="258" w:author="SVFrolov" w:date="2017-08-14T18:06:00Z">
              <w:r w:rsidR="00F73474">
                <w:t xml:space="preserve"> данно</w:t>
              </w:r>
            </w:ins>
            <w:ins w:id="259" w:author="SVFrolov" w:date="2017-08-14T18:08:00Z">
              <w:r w:rsidR="00F73474">
                <w:t>го</w:t>
              </w:r>
            </w:ins>
            <w:ins w:id="260" w:author="SVFrolov" w:date="2017-08-14T18:06:00Z">
              <w:r w:rsidR="00F73474">
                <w:t xml:space="preserve"> экземпляр</w:t>
              </w:r>
            </w:ins>
            <w:ins w:id="261" w:author="SVFrolov" w:date="2017-08-14T18:08:00Z">
              <w:r w:rsidR="00F73474">
                <w:t>а</w:t>
              </w:r>
            </w:ins>
            <w:ins w:id="262" w:author="SVFrolov" w:date="2017-08-14T18:06:00Z">
              <w:r w:rsidR="00F73474">
                <w:t xml:space="preserve"> </w:t>
              </w:r>
              <w:proofErr w:type="spellStart"/>
              <w:r w:rsidR="00F73474">
                <w:t>StringBuilder</w:t>
              </w:r>
            </w:ins>
            <w:proofErr w:type="spellEnd"/>
            <w:r>
              <w:t xml:space="preserve">. Если устанавливаемое значение меньше текущей длины строки или больше максимального, то генерируется исключение </w:t>
            </w:r>
            <w:proofErr w:type="spellStart"/>
            <w:r>
              <w:lastRenderedPageBreak/>
              <w:t>ArgumentOutOfRangeException</w:t>
            </w:r>
            <w:proofErr w:type="spellEnd"/>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lastRenderedPageBreak/>
              <w:t>Insert</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Вставка подстроки в заданную позицию</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Length</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Изменяемое свойство</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длину строки. Присвоение ему значения 0 сбрасывает содержимое и очищает строку</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MaxCapacity</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Неизменяемое свойство</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наибольшее количество символов, которое может быть размещено в строке</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Remove</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Удаление подстроки из заданной позиции</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Replace</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Замена всех вхождений заданной подстроки или символа новой подстрокой или символом</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ToString</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Преобразование в строку типа </w:t>
            </w:r>
            <w:proofErr w:type="spellStart"/>
            <w:r>
              <w:t>string</w:t>
            </w:r>
            <w:proofErr w:type="spellEnd"/>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Pr="00BF25D1" w:rsidRDefault="009A6BE0">
            <w:pPr>
              <w:pStyle w:val="normal"/>
              <w:keepNext/>
              <w:keepLines/>
              <w:spacing w:before="0" w:after="80"/>
              <w:contextualSpacing/>
              <w:jc w:val="both"/>
              <w:rPr>
                <w:lang w:val="en-US"/>
                <w:rPrChange w:id="263" w:author="SVFrolov" w:date="2017-08-14T18:15:00Z">
                  <w:rPr>
                    <w:color w:val="ABB1B9"/>
                    <w:sz w:val="32"/>
                    <w:szCs w:val="32"/>
                  </w:rPr>
                </w:rPrChange>
              </w:rPr>
            </w:pPr>
            <w:del w:id="264" w:author="SVFrolov" w:date="2017-08-14T18:15:00Z">
              <w:r w:rsidDel="00BF25D1">
                <w:delText>Chars</w:delText>
              </w:r>
            </w:del>
            <w:ins w:id="265" w:author="SVFrolov" w:date="2017-08-14T18:15:00Z">
              <w:r w:rsidR="00BF25D1">
                <w:t>[]</w:t>
              </w:r>
            </w:ins>
          </w:p>
        </w:tc>
        <w:tc>
          <w:tcPr>
            <w:tcW w:w="2145" w:type="dxa"/>
            <w:tcBorders>
              <w:bottom w:val="single" w:sz="8" w:space="0" w:color="000000"/>
              <w:right w:val="single" w:sz="8" w:space="0" w:color="000000"/>
            </w:tcBorders>
            <w:tcMar>
              <w:top w:w="100" w:type="dxa"/>
              <w:left w:w="100" w:type="dxa"/>
              <w:bottom w:w="100" w:type="dxa"/>
              <w:right w:w="100" w:type="dxa"/>
            </w:tcMar>
          </w:tcPr>
          <w:p w:rsidR="007B10A6" w:rsidRDefault="009A6BE0" w:rsidP="007B10A6">
            <w:pPr>
              <w:pStyle w:val="normal"/>
              <w:jc w:val="both"/>
              <w:rPr>
                <w:ins w:id="266" w:author="SVFrolov" w:date="2017-08-14T18:20:00Z"/>
              </w:rPr>
            </w:pPr>
            <w:del w:id="267" w:author="SVFrolov" w:date="2017-08-14T18:20:00Z">
              <w:r w:rsidDel="007B10A6">
                <w:delText>Изменяемое свойство</w:delText>
              </w:r>
            </w:del>
          </w:p>
          <w:p w:rsidR="00817CB2" w:rsidRPr="00BF25D1" w:rsidRDefault="007B10A6" w:rsidP="007B10A6">
            <w:pPr>
              <w:pStyle w:val="normal"/>
              <w:keepNext/>
              <w:keepLines/>
              <w:spacing w:before="0" w:after="80"/>
              <w:contextualSpacing/>
              <w:jc w:val="both"/>
              <w:rPr>
                <w:lang w:val="en-US"/>
                <w:rPrChange w:id="268" w:author="SVFrolov" w:date="2017-08-14T18:17:00Z">
                  <w:rPr>
                    <w:color w:val="ABB1B9"/>
                    <w:sz w:val="32"/>
                    <w:szCs w:val="32"/>
                  </w:rPr>
                </w:rPrChange>
              </w:rPr>
            </w:pPr>
            <w:proofErr w:type="spellStart"/>
            <w:ins w:id="269" w:author="SVFrolov" w:date="2017-08-14T18:20:00Z">
              <w:r w:rsidRPr="007B10A6">
                <w:rPr>
                  <w:lang w:val="en-US"/>
                </w:rPr>
                <w:t>И</w:t>
              </w:r>
            </w:ins>
            <w:ins w:id="270" w:author="SVFrolov" w:date="2017-08-14T18:17:00Z">
              <w:r w:rsidR="00BF25D1" w:rsidRPr="00BF25D1">
                <w:rPr>
                  <w:lang w:val="en-US"/>
                </w:rPr>
                <w:t>ндексатор</w:t>
              </w:r>
            </w:ins>
            <w:proofErr w:type="spellEnd"/>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rsidP="00BF25D1">
            <w:pPr>
              <w:pStyle w:val="normal"/>
              <w:jc w:val="both"/>
            </w:pPr>
            <w:r>
              <w:t xml:space="preserve">Возвращает из массива или устанавливает в массиве символ с заданным индексом. </w:t>
            </w:r>
            <w:del w:id="271" w:author="SVFrolov" w:date="2017-08-14T18:18:00Z">
              <w:r w:rsidDel="00BF25D1">
                <w:delText>Вместо него можно пользоваться квадратными скобками []</w:delText>
              </w:r>
            </w:del>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Equals</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только если объекты имеют одну и ту же длину, и состоят из одних и тех же символов</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CopyTo</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Копирует подмножество символов строки в массив </w:t>
            </w:r>
            <w:proofErr w:type="spellStart"/>
            <w:r>
              <w:t>char</w:t>
            </w:r>
            <w:proofErr w:type="spellEnd"/>
          </w:p>
        </w:tc>
      </w:tr>
    </w:tbl>
    <w:p w:rsidR="00817CB2" w:rsidRDefault="00817CB2">
      <w:pPr>
        <w:pStyle w:val="normal"/>
      </w:pPr>
    </w:p>
    <w:p w:rsidR="00817CB2" w:rsidRDefault="009A6BE0">
      <w:pPr>
        <w:pStyle w:val="normal"/>
      </w:pPr>
      <w:r>
        <w:t xml:space="preserve">Как видим, методы класса </w:t>
      </w:r>
      <w:proofErr w:type="spellStart"/>
      <w:r>
        <w:t>StringBuilder</w:t>
      </w:r>
      <w:proofErr w:type="spellEnd"/>
      <w:r>
        <w:t xml:space="preserve"> менее развиты, чем методы класса </w:t>
      </w:r>
      <w:proofErr w:type="spellStart"/>
      <w:r>
        <w:t>String</w:t>
      </w:r>
      <w:proofErr w:type="spellEnd"/>
      <w:r>
        <w:t>, но они позволяют более эффективно использовать память за счет работы с изменяемыми строками. Рассмотрим примеры использования данных методов.</w:t>
      </w:r>
    </w:p>
    <w:tbl>
      <w:tblPr>
        <w:tblStyle w:val="af"/>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E1A1A" w:rsidRPr="008E1A1A" w:rsidRDefault="009206C5" w:rsidP="008E1A1A">
            <w:pPr>
              <w:keepNext/>
              <w:keepLines/>
              <w:autoSpaceDE w:val="0"/>
              <w:autoSpaceDN w:val="0"/>
              <w:adjustRightInd w:val="0"/>
              <w:spacing w:before="0" w:after="0" w:line="240" w:lineRule="auto"/>
              <w:contextualSpacing/>
              <w:rPr>
                <w:ins w:id="272" w:author="SVFrolov" w:date="2017-08-14T18:28:00Z"/>
                <w:rFonts w:ascii="Consolas" w:hAnsi="Consolas" w:cs="Consolas"/>
                <w:color w:val="000000"/>
                <w:sz w:val="19"/>
                <w:szCs w:val="19"/>
                <w:highlight w:val="white"/>
                <w:lang w:val="en-US"/>
                <w:rPrChange w:id="273" w:author="SVFrolov" w:date="2017-08-14T18:28:00Z">
                  <w:rPr>
                    <w:ins w:id="274" w:author="SVFrolov" w:date="2017-08-14T18:28:00Z"/>
                    <w:rFonts w:ascii="Consolas" w:hAnsi="Consolas" w:cs="Consolas"/>
                    <w:color w:val="000000"/>
                    <w:sz w:val="19"/>
                    <w:szCs w:val="19"/>
                    <w:highlight w:val="white"/>
                  </w:rPr>
                </w:rPrChange>
              </w:rPr>
            </w:pPr>
            <w:ins w:id="275" w:author="SVFrolov" w:date="2017-08-14T18:28:00Z">
              <w:r w:rsidRPr="009206C5">
                <w:rPr>
                  <w:rFonts w:ascii="Consolas" w:hAnsi="Consolas" w:cs="Consolas"/>
                  <w:color w:val="0000FF"/>
                  <w:sz w:val="19"/>
                  <w:szCs w:val="19"/>
                  <w:highlight w:val="white"/>
                  <w:lang w:val="en-US"/>
                  <w:rPrChange w:id="276" w:author="SVFrolov" w:date="2017-08-14T18:28:00Z">
                    <w:rPr>
                      <w:rFonts w:ascii="Consolas" w:hAnsi="Consolas" w:cs="Consolas"/>
                      <w:color w:val="0000FF"/>
                      <w:sz w:val="19"/>
                      <w:szCs w:val="19"/>
                      <w:highlight w:val="white"/>
                    </w:rPr>
                  </w:rPrChange>
                </w:rPr>
                <w:lastRenderedPageBreak/>
                <w:t>using</w:t>
              </w:r>
              <w:r w:rsidRPr="009206C5">
                <w:rPr>
                  <w:rFonts w:ascii="Consolas" w:hAnsi="Consolas" w:cs="Consolas"/>
                  <w:color w:val="000000"/>
                  <w:sz w:val="19"/>
                  <w:szCs w:val="19"/>
                  <w:highlight w:val="white"/>
                  <w:lang w:val="en-US"/>
                  <w:rPrChange w:id="277" w:author="SVFrolov" w:date="2017-08-14T18:28:00Z">
                    <w:rPr>
                      <w:rFonts w:ascii="Consolas" w:hAnsi="Consolas" w:cs="Consolas"/>
                      <w:color w:val="000000"/>
                      <w:sz w:val="19"/>
                      <w:szCs w:val="19"/>
                      <w:highlight w:val="white"/>
                    </w:rPr>
                  </w:rPrChange>
                </w:rPr>
                <w:t xml:space="preserve"> System;</w:t>
              </w:r>
            </w:ins>
          </w:p>
          <w:p w:rsidR="008E1A1A" w:rsidRPr="008E1A1A" w:rsidRDefault="009206C5" w:rsidP="008E1A1A">
            <w:pPr>
              <w:keepNext/>
              <w:keepLines/>
              <w:autoSpaceDE w:val="0"/>
              <w:autoSpaceDN w:val="0"/>
              <w:adjustRightInd w:val="0"/>
              <w:spacing w:before="0" w:after="0" w:line="240" w:lineRule="auto"/>
              <w:contextualSpacing/>
              <w:rPr>
                <w:ins w:id="278" w:author="SVFrolov" w:date="2017-08-14T18:28:00Z"/>
                <w:rFonts w:ascii="Consolas" w:hAnsi="Consolas" w:cs="Consolas"/>
                <w:color w:val="000000"/>
                <w:sz w:val="19"/>
                <w:szCs w:val="19"/>
                <w:highlight w:val="white"/>
                <w:lang w:val="en-US"/>
                <w:rPrChange w:id="279" w:author="SVFrolov" w:date="2017-08-14T18:28:00Z">
                  <w:rPr>
                    <w:ins w:id="280" w:author="SVFrolov" w:date="2017-08-14T18:28:00Z"/>
                    <w:rFonts w:ascii="Consolas" w:hAnsi="Consolas" w:cs="Consolas"/>
                    <w:color w:val="000000"/>
                    <w:sz w:val="19"/>
                    <w:szCs w:val="19"/>
                    <w:highlight w:val="white"/>
                  </w:rPr>
                </w:rPrChange>
              </w:rPr>
            </w:pPr>
            <w:ins w:id="281" w:author="SVFrolov" w:date="2017-08-14T18:28:00Z">
              <w:r w:rsidRPr="009206C5">
                <w:rPr>
                  <w:rFonts w:ascii="Consolas" w:hAnsi="Consolas" w:cs="Consolas"/>
                  <w:color w:val="0000FF"/>
                  <w:sz w:val="19"/>
                  <w:szCs w:val="19"/>
                  <w:highlight w:val="white"/>
                  <w:lang w:val="en-US"/>
                  <w:rPrChange w:id="282" w:author="SVFrolov" w:date="2017-08-14T18:28:00Z">
                    <w:rPr>
                      <w:rFonts w:ascii="Consolas" w:hAnsi="Consolas" w:cs="Consolas"/>
                      <w:color w:val="0000FF"/>
                      <w:sz w:val="19"/>
                      <w:szCs w:val="19"/>
                      <w:highlight w:val="white"/>
                    </w:rPr>
                  </w:rPrChange>
                </w:rPr>
                <w:t>using</w:t>
              </w:r>
              <w:r w:rsidRPr="009206C5">
                <w:rPr>
                  <w:rFonts w:ascii="Consolas" w:hAnsi="Consolas" w:cs="Consolas"/>
                  <w:color w:val="000000"/>
                  <w:sz w:val="19"/>
                  <w:szCs w:val="19"/>
                  <w:highlight w:val="white"/>
                  <w:lang w:val="en-US"/>
                  <w:rPrChange w:id="283" w:author="SVFrolov" w:date="2017-08-14T18:28:00Z">
                    <w:rPr>
                      <w:rFonts w:ascii="Consolas" w:hAnsi="Consolas" w:cs="Consolas"/>
                      <w:color w:val="000000"/>
                      <w:sz w:val="19"/>
                      <w:szCs w:val="19"/>
                      <w:highlight w:val="white"/>
                    </w:rPr>
                  </w:rPrChange>
                </w:rPr>
                <w:t xml:space="preserve"> </w:t>
              </w:r>
              <w:proofErr w:type="spellStart"/>
              <w:r w:rsidRPr="009206C5">
                <w:rPr>
                  <w:rFonts w:ascii="Consolas" w:hAnsi="Consolas" w:cs="Consolas"/>
                  <w:color w:val="000000"/>
                  <w:sz w:val="19"/>
                  <w:szCs w:val="19"/>
                  <w:highlight w:val="white"/>
                  <w:lang w:val="en-US"/>
                  <w:rPrChange w:id="284" w:author="SVFrolov" w:date="2017-08-14T18:28:00Z">
                    <w:rPr>
                      <w:rFonts w:ascii="Consolas" w:hAnsi="Consolas" w:cs="Consolas"/>
                      <w:color w:val="000000"/>
                      <w:sz w:val="19"/>
                      <w:szCs w:val="19"/>
                      <w:highlight w:val="white"/>
                    </w:rPr>
                  </w:rPrChange>
                </w:rPr>
                <w:t>System.Text</w:t>
              </w:r>
              <w:proofErr w:type="spellEnd"/>
              <w:r w:rsidRPr="009206C5">
                <w:rPr>
                  <w:rFonts w:ascii="Consolas" w:hAnsi="Consolas" w:cs="Consolas"/>
                  <w:color w:val="000000"/>
                  <w:sz w:val="19"/>
                  <w:szCs w:val="19"/>
                  <w:highlight w:val="white"/>
                  <w:lang w:val="en-US"/>
                  <w:rPrChange w:id="285" w:author="SVFrolov" w:date="2017-08-14T18:28:00Z">
                    <w:rPr>
                      <w:rFonts w:ascii="Consolas" w:hAnsi="Consolas" w:cs="Consolas"/>
                      <w:color w:val="000000"/>
                      <w:sz w:val="19"/>
                      <w:szCs w:val="19"/>
                      <w:highlight w:val="white"/>
                    </w:rPr>
                  </w:rPrChange>
                </w:rPr>
                <w:t>;</w:t>
              </w:r>
            </w:ins>
          </w:p>
          <w:p w:rsidR="008E1A1A" w:rsidRPr="008E1A1A" w:rsidRDefault="008E1A1A" w:rsidP="008E1A1A">
            <w:pPr>
              <w:autoSpaceDE w:val="0"/>
              <w:autoSpaceDN w:val="0"/>
              <w:adjustRightInd w:val="0"/>
              <w:spacing w:before="0" w:after="0" w:line="240" w:lineRule="auto"/>
              <w:rPr>
                <w:ins w:id="286" w:author="SVFrolov" w:date="2017-08-14T18:28:00Z"/>
                <w:rFonts w:ascii="Consolas" w:hAnsi="Consolas" w:cs="Consolas"/>
                <w:color w:val="000000"/>
                <w:sz w:val="19"/>
                <w:szCs w:val="19"/>
                <w:highlight w:val="white"/>
                <w:lang w:val="en-US"/>
                <w:rPrChange w:id="287" w:author="SVFrolov" w:date="2017-08-14T18:28:00Z">
                  <w:rPr>
                    <w:ins w:id="288" w:author="SVFrolov" w:date="2017-08-14T18:28:00Z"/>
                    <w:rFonts w:ascii="Consolas" w:hAnsi="Consolas" w:cs="Consolas"/>
                    <w:color w:val="000000"/>
                    <w:sz w:val="19"/>
                    <w:szCs w:val="19"/>
                    <w:highlight w:val="white"/>
                  </w:rPr>
                </w:rPrChange>
              </w:rPr>
            </w:pPr>
          </w:p>
          <w:p w:rsidR="008E1A1A" w:rsidRPr="00797F37" w:rsidRDefault="009206C5" w:rsidP="008E1A1A">
            <w:pPr>
              <w:autoSpaceDE w:val="0"/>
              <w:autoSpaceDN w:val="0"/>
              <w:adjustRightInd w:val="0"/>
              <w:spacing w:before="0" w:after="0" w:line="240" w:lineRule="auto"/>
              <w:rPr>
                <w:ins w:id="289" w:author="SVFrolov" w:date="2017-08-14T18:28:00Z"/>
                <w:rFonts w:ascii="Consolas" w:hAnsi="Consolas" w:cs="Consolas"/>
                <w:color w:val="000000"/>
                <w:sz w:val="19"/>
                <w:szCs w:val="19"/>
                <w:highlight w:val="white"/>
                <w:lang w:val="en-US"/>
                <w:rPrChange w:id="290" w:author="Сергей" w:date="2017-08-14T23:06:00Z">
                  <w:rPr>
                    <w:ins w:id="291" w:author="SVFrolov" w:date="2017-08-14T18:28:00Z"/>
                    <w:rFonts w:ascii="Consolas" w:hAnsi="Consolas" w:cs="Consolas"/>
                    <w:color w:val="000000"/>
                    <w:sz w:val="19"/>
                    <w:szCs w:val="19"/>
                    <w:highlight w:val="white"/>
                  </w:rPr>
                </w:rPrChange>
              </w:rPr>
            </w:pPr>
            <w:ins w:id="292" w:author="SVFrolov" w:date="2017-08-14T18:28:00Z">
              <w:r w:rsidRPr="009206C5">
                <w:rPr>
                  <w:rFonts w:ascii="Consolas" w:hAnsi="Consolas" w:cs="Consolas"/>
                  <w:color w:val="0000FF"/>
                  <w:sz w:val="19"/>
                  <w:szCs w:val="19"/>
                  <w:highlight w:val="white"/>
                  <w:lang w:val="en-US"/>
                  <w:rPrChange w:id="293" w:author="Сергей" w:date="2017-08-14T23:06:00Z">
                    <w:rPr>
                      <w:rFonts w:ascii="Consolas" w:hAnsi="Consolas" w:cs="Consolas"/>
                      <w:color w:val="0000FF"/>
                      <w:sz w:val="19"/>
                      <w:szCs w:val="19"/>
                      <w:highlight w:val="white"/>
                    </w:rPr>
                  </w:rPrChange>
                </w:rPr>
                <w:t>class</w:t>
              </w:r>
              <w:r w:rsidRPr="009206C5">
                <w:rPr>
                  <w:rFonts w:ascii="Consolas" w:hAnsi="Consolas" w:cs="Consolas"/>
                  <w:color w:val="000000"/>
                  <w:sz w:val="19"/>
                  <w:szCs w:val="19"/>
                  <w:highlight w:val="white"/>
                  <w:lang w:val="en-US"/>
                  <w:rPrChange w:id="294" w:author="Сергей" w:date="2017-08-14T23:06:00Z">
                    <w:rPr>
                      <w:rFonts w:ascii="Consolas" w:hAnsi="Consolas" w:cs="Consolas"/>
                      <w:color w:val="000000"/>
                      <w:sz w:val="19"/>
                      <w:szCs w:val="19"/>
                      <w:highlight w:val="white"/>
                    </w:rPr>
                  </w:rPrChange>
                </w:rPr>
                <w:t xml:space="preserve"> </w:t>
              </w:r>
              <w:r w:rsidRPr="009206C5">
                <w:rPr>
                  <w:rFonts w:ascii="Consolas" w:hAnsi="Consolas" w:cs="Consolas"/>
                  <w:color w:val="2B91AF"/>
                  <w:sz w:val="19"/>
                  <w:szCs w:val="19"/>
                  <w:highlight w:val="white"/>
                  <w:lang w:val="en-US"/>
                  <w:rPrChange w:id="295" w:author="Сергей" w:date="2017-08-14T23:06:00Z">
                    <w:rPr>
                      <w:rFonts w:ascii="Consolas" w:hAnsi="Consolas" w:cs="Consolas"/>
                      <w:color w:val="2B91AF"/>
                      <w:sz w:val="19"/>
                      <w:szCs w:val="19"/>
                      <w:highlight w:val="white"/>
                    </w:rPr>
                  </w:rPrChange>
                </w:rPr>
                <w:t>Program</w:t>
              </w:r>
            </w:ins>
          </w:p>
          <w:p w:rsidR="008E1A1A" w:rsidRPr="00797F37" w:rsidRDefault="009206C5" w:rsidP="008E1A1A">
            <w:pPr>
              <w:pStyle w:val="normal"/>
              <w:widowControl w:val="0"/>
              <w:spacing w:before="0" w:after="0" w:line="240" w:lineRule="auto"/>
              <w:rPr>
                <w:ins w:id="296" w:author="SVFrolov" w:date="2017-08-14T18:28:00Z"/>
                <w:color w:val="000088"/>
                <w:lang w:val="en-US"/>
                <w:rPrChange w:id="297" w:author="Сергей" w:date="2017-08-14T23:06:00Z">
                  <w:rPr>
                    <w:ins w:id="298" w:author="SVFrolov" w:date="2017-08-14T18:28:00Z"/>
                    <w:color w:val="000088"/>
                  </w:rPr>
                </w:rPrChange>
              </w:rPr>
            </w:pPr>
            <w:ins w:id="299" w:author="SVFrolov" w:date="2017-08-14T18:28:00Z">
              <w:r w:rsidRPr="009206C5">
                <w:rPr>
                  <w:rFonts w:ascii="Consolas" w:hAnsi="Consolas" w:cs="Consolas"/>
                  <w:color w:val="000000"/>
                  <w:sz w:val="19"/>
                  <w:szCs w:val="19"/>
                  <w:highlight w:val="white"/>
                  <w:lang w:val="en-US"/>
                  <w:rPrChange w:id="300" w:author="Сергей" w:date="2017-08-14T23:06:00Z">
                    <w:rPr>
                      <w:rFonts w:ascii="Consolas" w:hAnsi="Consolas" w:cs="Consolas"/>
                      <w:color w:val="000000"/>
                      <w:sz w:val="19"/>
                      <w:szCs w:val="19"/>
                      <w:highlight w:val="white"/>
                    </w:rPr>
                  </w:rPrChange>
                </w:rPr>
                <w:t>{</w:t>
              </w:r>
            </w:ins>
          </w:p>
          <w:p w:rsidR="00817CB2" w:rsidRPr="00A13B09" w:rsidRDefault="009A6BE0">
            <w:pPr>
              <w:pStyle w:val="normal"/>
              <w:widowControl w:val="0"/>
              <w:spacing w:before="0" w:after="0" w:line="240" w:lineRule="auto"/>
              <w:rPr>
                <w:color w:val="000000"/>
                <w:lang w:val="en-US"/>
              </w:rPr>
            </w:pP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r w:rsidRPr="00A13B09">
              <w:rPr>
                <w:color w:val="000088"/>
                <w:lang w:val="en-US"/>
              </w:rPr>
              <w:t>try</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6666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StringBuilder</w:t>
            </w:r>
            <w:proofErr w:type="spellEnd"/>
            <w:r w:rsidRPr="00A13B09">
              <w:rPr>
                <w:color w:val="000000"/>
                <w:lang w:val="en-US"/>
              </w:rPr>
              <w:t xml:space="preserve"> </w:t>
            </w:r>
            <w:proofErr w:type="spellStart"/>
            <w:r w:rsidRPr="00A13B09">
              <w:rPr>
                <w:color w:val="000000"/>
                <w:lang w:val="en-US"/>
              </w:rPr>
              <w:t>str</w:t>
            </w:r>
            <w:proofErr w:type="spellEnd"/>
            <w:r w:rsidRPr="00A13B09">
              <w:rPr>
                <w:color w:val="666600"/>
                <w:lang w:val="en-US"/>
              </w:rPr>
              <w:t>=</w:t>
            </w:r>
            <w:r w:rsidRPr="00A13B09">
              <w:rPr>
                <w:color w:val="000088"/>
                <w:lang w:val="en-US"/>
              </w:rPr>
              <w:t>new</w:t>
            </w:r>
            <w:r w:rsidRPr="00A13B09">
              <w:rPr>
                <w:color w:val="000000"/>
                <w:lang w:val="en-US"/>
              </w:rPr>
              <w:t xml:space="preserve"> </w:t>
            </w:r>
            <w:proofErr w:type="spellStart"/>
            <w:r w:rsidRPr="00A13B09">
              <w:rPr>
                <w:color w:val="660066"/>
                <w:lang w:val="en-US"/>
              </w:rPr>
              <w:t>StringBuilder</w:t>
            </w:r>
            <w:proofErr w:type="spellEnd"/>
            <w:r w:rsidRPr="00A13B09">
              <w:rPr>
                <w:color w:val="666600"/>
                <w:lang w:val="en-US"/>
              </w:rPr>
              <w:t>(</w:t>
            </w:r>
            <w:r w:rsidRPr="00A13B09">
              <w:rPr>
                <w:color w:val="008800"/>
                <w:lang w:val="en-US"/>
              </w:rPr>
              <w:t>"</w:t>
            </w:r>
            <w:r>
              <w:rPr>
                <w:color w:val="008800"/>
              </w:rPr>
              <w:t>Площадь</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000000"/>
                <w:lang w:val="en-US"/>
              </w:rPr>
              <w:t>str</w:t>
            </w:r>
            <w:r w:rsidRPr="00A13B09">
              <w:rPr>
                <w:color w:val="666600"/>
                <w:lang w:val="en-US"/>
              </w:rPr>
              <w:t>.</w:t>
            </w:r>
            <w:r w:rsidRPr="00A13B09">
              <w:rPr>
                <w:color w:val="660066"/>
                <w:lang w:val="en-US"/>
              </w:rPr>
              <w:t>Append</w:t>
            </w:r>
            <w:proofErr w:type="spellEnd"/>
            <w:r w:rsidRPr="00A13B09">
              <w:rPr>
                <w:color w:val="666600"/>
                <w:lang w:val="en-US"/>
              </w:rPr>
              <w:t>(</w:t>
            </w:r>
            <w:r w:rsidRPr="00A13B09">
              <w:rPr>
                <w:color w:val="008800"/>
                <w:lang w:val="en-US"/>
              </w:rPr>
              <w:t xml:space="preserve">" </w:t>
            </w:r>
            <w:r>
              <w:rPr>
                <w:color w:val="008800"/>
              </w:rPr>
              <w:t>треугольника</w:t>
            </w:r>
            <w:r w:rsidRPr="00A13B09">
              <w:rPr>
                <w:color w:val="008800"/>
                <w:lang w:val="en-US"/>
              </w:rPr>
              <w:t xml:space="preserve"> </w:t>
            </w:r>
            <w:r>
              <w:rPr>
                <w:color w:val="008800"/>
              </w:rPr>
              <w:t>равна</w:t>
            </w:r>
            <w:r w:rsidRPr="00A13B09">
              <w:rPr>
                <w:color w:val="008800"/>
                <w:lang w:val="en-US"/>
              </w:rPr>
              <w:t>"</w:t>
            </w:r>
            <w:r w:rsidRPr="00A13B09">
              <w:rPr>
                <w:color w:val="666600"/>
                <w:lang w:val="en-US"/>
              </w:rPr>
              <w:t>);</w:t>
            </w:r>
            <w:r w:rsidRPr="00A13B09">
              <w:rPr>
                <w:color w:val="666600"/>
                <w:lang w:val="en-US"/>
              </w:rPr>
              <w:tab/>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000000"/>
                <w:lang w:val="en-US"/>
              </w:rPr>
              <w:t>str</w:t>
            </w:r>
            <w:r w:rsidRPr="00A13B09">
              <w:rPr>
                <w:color w:val="666600"/>
                <w:lang w:val="en-US"/>
              </w:rPr>
              <w:t>.</w:t>
            </w:r>
            <w:r w:rsidRPr="00A13B09">
              <w:rPr>
                <w:color w:val="660066"/>
                <w:lang w:val="en-US"/>
              </w:rPr>
              <w:t>AppendFormat</w:t>
            </w:r>
            <w:proofErr w:type="spellEnd"/>
            <w:r w:rsidRPr="00A13B09">
              <w:rPr>
                <w:color w:val="666600"/>
                <w:lang w:val="en-US"/>
              </w:rPr>
              <w:t>(</w:t>
            </w:r>
            <w:r w:rsidRPr="00A13B09">
              <w:rPr>
                <w:color w:val="008800"/>
                <w:lang w:val="en-US"/>
              </w:rPr>
              <w:t xml:space="preserve">" {0:f2} </w:t>
            </w:r>
            <w:r>
              <w:rPr>
                <w:color w:val="008800"/>
              </w:rPr>
              <w:t>см</w:t>
            </w:r>
            <w:r w:rsidRPr="00A13B09">
              <w:rPr>
                <w:color w:val="008800"/>
                <w:lang w:val="en-US"/>
              </w:rPr>
              <w:t xml:space="preserve"> "</w:t>
            </w:r>
            <w:r w:rsidRPr="00A13B09">
              <w:rPr>
                <w:color w:val="666600"/>
                <w:lang w:val="en-US"/>
              </w:rPr>
              <w:t>,</w:t>
            </w:r>
            <w:r w:rsidRPr="00A13B09">
              <w:rPr>
                <w:color w:val="000000"/>
                <w:lang w:val="en-US"/>
              </w:rPr>
              <w:t xml:space="preserve"> </w:t>
            </w:r>
            <w:r w:rsidRPr="00A13B09">
              <w:rPr>
                <w:color w:val="006666"/>
                <w:lang w:val="en-US"/>
              </w:rPr>
              <w:t>123.456</w:t>
            </w:r>
            <w:r w:rsidRPr="00A13B09">
              <w:rPr>
                <w:color w:val="666600"/>
                <w:lang w:val="en-US"/>
              </w:rPr>
              <w:t>);</w:t>
            </w:r>
            <w:r w:rsidRPr="00A13B09">
              <w:rPr>
                <w:color w:val="666600"/>
                <w:lang w:val="en-US"/>
              </w:rPr>
              <w:tab/>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000000"/>
                <w:lang w:val="en-US"/>
              </w:rPr>
              <w:t>str</w:t>
            </w:r>
            <w:r w:rsidRPr="00A13B09">
              <w:rPr>
                <w:color w:val="666600"/>
                <w:lang w:val="en-US"/>
              </w:rPr>
              <w:t>.</w:t>
            </w:r>
            <w:r w:rsidRPr="00A13B09">
              <w:rPr>
                <w:color w:val="660066"/>
                <w:lang w:val="en-US"/>
              </w:rPr>
              <w:t>Insert</w:t>
            </w:r>
            <w:proofErr w:type="spellEnd"/>
            <w:r w:rsidRPr="00A13B09">
              <w:rPr>
                <w:color w:val="666600"/>
                <w:lang w:val="en-US"/>
              </w:rPr>
              <w:t>(</w:t>
            </w:r>
            <w:r w:rsidRPr="00A13B09">
              <w:rPr>
                <w:color w:val="006666"/>
                <w:lang w:val="en-US"/>
              </w:rPr>
              <w:t>8</w:t>
            </w:r>
            <w:r w:rsidRPr="00A13B09">
              <w:rPr>
                <w:color w:val="666600"/>
                <w:lang w:val="en-US"/>
              </w:rPr>
              <w:t>,</w:t>
            </w:r>
            <w:r w:rsidRPr="00A13B09">
              <w:rPr>
                <w:color w:val="000000"/>
                <w:lang w:val="en-US"/>
              </w:rPr>
              <w:t xml:space="preserve"> </w:t>
            </w:r>
            <w:r w:rsidRPr="00A13B09">
              <w:rPr>
                <w:color w:val="008800"/>
                <w:lang w:val="en-US"/>
              </w:rPr>
              <w:t>"</w:t>
            </w:r>
            <w:r>
              <w:rPr>
                <w:color w:val="008800"/>
              </w:rPr>
              <w:t>данного</w:t>
            </w:r>
            <w:r w:rsidRPr="00A13B09">
              <w:rPr>
                <w:color w:val="008800"/>
                <w:lang w:val="en-US"/>
              </w:rPr>
              <w:t xml:space="preserve">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000000"/>
                <w:lang w:val="en-US"/>
              </w:rPr>
              <w:t>str</w:t>
            </w:r>
            <w:r w:rsidRPr="00A13B09">
              <w:rPr>
                <w:color w:val="666600"/>
                <w:lang w:val="en-US"/>
              </w:rPr>
              <w:t>.</w:t>
            </w:r>
            <w:r w:rsidRPr="00A13B09">
              <w:rPr>
                <w:color w:val="660066"/>
                <w:lang w:val="en-US"/>
              </w:rPr>
              <w:t>Remove</w:t>
            </w:r>
            <w:proofErr w:type="spellEnd"/>
            <w:r w:rsidRPr="00A13B09">
              <w:rPr>
                <w:color w:val="666600"/>
                <w:lang w:val="en-US"/>
              </w:rPr>
              <w:t>(</w:t>
            </w:r>
            <w:r w:rsidRPr="00A13B09">
              <w:rPr>
                <w:color w:val="006666"/>
                <w:lang w:val="en-US"/>
              </w:rPr>
              <w:t>7</w:t>
            </w:r>
            <w:r w:rsidRPr="00A13B09">
              <w:rPr>
                <w:color w:val="666600"/>
                <w:lang w:val="en-US"/>
              </w:rPr>
              <w:t>,</w:t>
            </w:r>
            <w:r w:rsidRPr="00A13B09">
              <w:rPr>
                <w:color w:val="000000"/>
                <w:lang w:val="en-US"/>
              </w:rPr>
              <w:t xml:space="preserve"> </w:t>
            </w:r>
            <w:r w:rsidRPr="00A13B09">
              <w:rPr>
                <w:color w:val="006666"/>
                <w:lang w:val="en-US"/>
              </w:rPr>
              <w:t>21</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000000"/>
                <w:lang w:val="en-US"/>
              </w:rPr>
              <w:t>str</w:t>
            </w:r>
            <w:r w:rsidRPr="00A13B09">
              <w:rPr>
                <w:color w:val="666600"/>
                <w:lang w:val="en-US"/>
              </w:rPr>
              <w:t>.</w:t>
            </w:r>
            <w:r w:rsidRPr="00A13B09">
              <w:rPr>
                <w:color w:val="660066"/>
                <w:lang w:val="en-US"/>
              </w:rPr>
              <w:t>Replace</w:t>
            </w:r>
            <w:proofErr w:type="spellEnd"/>
            <w:r w:rsidRPr="00A13B09">
              <w:rPr>
                <w:color w:val="666600"/>
                <w:lang w:val="en-US"/>
              </w:rPr>
              <w:t>(</w:t>
            </w:r>
            <w:r w:rsidRPr="00A13B09">
              <w:rPr>
                <w:color w:val="008800"/>
                <w:lang w:val="en-US"/>
              </w:rPr>
              <w:t>"</w:t>
            </w:r>
            <w:r>
              <w:rPr>
                <w:color w:val="008800"/>
              </w:rPr>
              <w:t>а</w:t>
            </w:r>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w:t>
            </w:r>
            <w:r>
              <w:rPr>
                <w:color w:val="008800"/>
              </w:rPr>
              <w:t>о</w:t>
            </w:r>
            <w:r w:rsidRPr="00A13B09">
              <w:rPr>
                <w:color w:val="008800"/>
                <w:lang w:val="en-US"/>
              </w:rPr>
              <w:t>"</w:t>
            </w:r>
            <w:r w:rsidRPr="00A13B09">
              <w:rPr>
                <w:color w:val="666600"/>
                <w:lang w:val="en-US"/>
              </w:rPr>
              <w:t>);</w:t>
            </w:r>
          </w:p>
          <w:p w:rsidR="00817CB2" w:rsidRPr="00797F37" w:rsidRDefault="009A6BE0">
            <w:pPr>
              <w:pStyle w:val="normal"/>
              <w:widowControl w:val="0"/>
              <w:spacing w:before="0" w:after="0" w:line="240" w:lineRule="auto"/>
              <w:rPr>
                <w:ins w:id="301" w:author="SVFrolov" w:date="2017-08-14T18:27:00Z"/>
                <w:color w:val="666600"/>
                <w:lang w:val="en-US"/>
                <w:rPrChange w:id="302" w:author="Сергей" w:date="2017-08-14T23:06:00Z">
                  <w:rPr>
                    <w:ins w:id="303" w:author="SVFrolov" w:date="2017-08-14T18:27:00Z"/>
                    <w:color w:val="666600"/>
                  </w:rPr>
                </w:rPrChange>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E1A1A" w:rsidRPr="008E1A1A" w:rsidRDefault="009206C5">
            <w:pPr>
              <w:pStyle w:val="normal"/>
              <w:keepNext/>
              <w:keepLines/>
              <w:widowControl w:val="0"/>
              <w:spacing w:before="0" w:after="0" w:line="240" w:lineRule="auto"/>
              <w:contextualSpacing/>
              <w:rPr>
                <w:color w:val="000000"/>
                <w:rPrChange w:id="304" w:author="SVFrolov" w:date="2017-08-14T18:27:00Z">
                  <w:rPr>
                    <w:color w:val="000000"/>
                    <w:sz w:val="32"/>
                    <w:szCs w:val="32"/>
                    <w:lang w:val="en-US"/>
                  </w:rPr>
                </w:rPrChange>
              </w:rPr>
            </w:pPr>
            <w:ins w:id="305" w:author="SVFrolov" w:date="2017-08-14T18:27:00Z">
              <w:r w:rsidRPr="009206C5">
                <w:rPr>
                  <w:rFonts w:ascii="Consolas" w:hAnsi="Consolas" w:cs="Consolas"/>
                  <w:color w:val="2B91AF"/>
                  <w:sz w:val="19"/>
                  <w:szCs w:val="19"/>
                  <w:highlight w:val="white"/>
                  <w:lang w:val="en-US"/>
                  <w:rPrChange w:id="306" w:author="Сергей" w:date="2017-08-14T23:06:00Z">
                    <w:rPr>
                      <w:rFonts w:ascii="Consolas" w:hAnsi="Consolas" w:cs="Consolas"/>
                      <w:color w:val="2B91AF"/>
                      <w:sz w:val="19"/>
                      <w:szCs w:val="19"/>
                      <w:highlight w:val="white"/>
                    </w:rPr>
                  </w:rPrChange>
                </w:rPr>
                <w:t xml:space="preserve">              </w:t>
              </w:r>
              <w:proofErr w:type="spellStart"/>
              <w:r w:rsidR="008E1A1A">
                <w:rPr>
                  <w:rFonts w:ascii="Consolas" w:hAnsi="Consolas" w:cs="Consolas"/>
                  <w:color w:val="2B91AF"/>
                  <w:sz w:val="19"/>
                  <w:szCs w:val="19"/>
                  <w:highlight w:val="white"/>
                </w:rPr>
                <w:t>Console</w:t>
              </w:r>
              <w:r w:rsidR="008E1A1A">
                <w:rPr>
                  <w:rFonts w:ascii="Consolas" w:hAnsi="Consolas" w:cs="Consolas"/>
                  <w:color w:val="000000"/>
                  <w:sz w:val="19"/>
                  <w:szCs w:val="19"/>
                  <w:highlight w:val="white"/>
                </w:rPr>
                <w:t>.WriteLine</w:t>
              </w:r>
              <w:proofErr w:type="spellEnd"/>
              <w:r w:rsidR="008E1A1A">
                <w:rPr>
                  <w:rFonts w:ascii="Consolas" w:hAnsi="Consolas" w:cs="Consolas"/>
                  <w:color w:val="000000"/>
                  <w:sz w:val="19"/>
                  <w:szCs w:val="19"/>
                  <w:highlight w:val="white"/>
                </w:rPr>
                <w:t>(</w:t>
              </w:r>
              <w:r w:rsidR="008E1A1A">
                <w:rPr>
                  <w:rFonts w:ascii="Consolas" w:hAnsi="Consolas" w:cs="Consolas"/>
                  <w:color w:val="A31515"/>
                  <w:sz w:val="19"/>
                  <w:szCs w:val="19"/>
                  <w:highlight w:val="white"/>
                </w:rPr>
                <w:t>"Введите первую строку для сравнения</w:t>
              </w:r>
              <w:proofErr w:type="gramStart"/>
              <w:r w:rsidR="008E1A1A">
                <w:rPr>
                  <w:rFonts w:ascii="Consolas" w:hAnsi="Consolas" w:cs="Consolas"/>
                  <w:color w:val="A31515"/>
                  <w:sz w:val="19"/>
                  <w:szCs w:val="19"/>
                  <w:highlight w:val="white"/>
                </w:rPr>
                <w:t>:"</w:t>
              </w:r>
              <w:proofErr w:type="gramEnd"/>
              <w:r w:rsidR="008E1A1A">
                <w:rPr>
                  <w:rFonts w:ascii="Consolas" w:hAnsi="Consolas" w:cs="Consolas"/>
                  <w:color w:val="000000"/>
                  <w:sz w:val="19"/>
                  <w:szCs w:val="19"/>
                  <w:highlight w:val="white"/>
                </w:rPr>
                <w:t>);</w:t>
              </w:r>
            </w:ins>
          </w:p>
          <w:p w:rsidR="00817CB2" w:rsidRPr="00797F37" w:rsidRDefault="009206C5">
            <w:pPr>
              <w:pStyle w:val="normal"/>
              <w:widowControl w:val="0"/>
              <w:spacing w:before="0" w:after="0" w:line="240" w:lineRule="auto"/>
              <w:rPr>
                <w:ins w:id="307" w:author="SVFrolov" w:date="2017-08-14T18:27:00Z"/>
                <w:color w:val="666600"/>
                <w:lang w:val="en-US"/>
                <w:rPrChange w:id="308" w:author="Сергей" w:date="2017-08-14T23:06:00Z">
                  <w:rPr>
                    <w:ins w:id="309" w:author="SVFrolov" w:date="2017-08-14T18:27:00Z"/>
                    <w:color w:val="666600"/>
                  </w:rPr>
                </w:rPrChange>
              </w:rPr>
            </w:pPr>
            <w:r w:rsidRPr="009206C5">
              <w:rPr>
                <w:color w:val="000000"/>
                <w:rPrChange w:id="310" w:author="SVFrolov" w:date="2017-08-14T18:27:00Z">
                  <w:rPr>
                    <w:color w:val="000000"/>
                    <w:lang w:val="en-US"/>
                  </w:rPr>
                </w:rPrChange>
              </w:rPr>
              <w:tab/>
            </w:r>
            <w:r w:rsidRPr="009206C5">
              <w:rPr>
                <w:color w:val="000000"/>
                <w:rPrChange w:id="311" w:author="SVFrolov" w:date="2017-08-14T18:27:00Z">
                  <w:rPr>
                    <w:color w:val="000000"/>
                    <w:lang w:val="en-US"/>
                  </w:rPr>
                </w:rPrChange>
              </w:rPr>
              <w:tab/>
            </w:r>
            <w:proofErr w:type="spellStart"/>
            <w:r w:rsidR="009A6BE0" w:rsidRPr="00A13B09">
              <w:rPr>
                <w:color w:val="660066"/>
                <w:lang w:val="en-US"/>
              </w:rPr>
              <w:t>StringBuilder</w:t>
            </w:r>
            <w:proofErr w:type="spellEnd"/>
            <w:r w:rsidR="009A6BE0" w:rsidRPr="00A13B09">
              <w:rPr>
                <w:color w:val="000000"/>
                <w:lang w:val="en-US"/>
              </w:rPr>
              <w:t xml:space="preserve"> str1</w:t>
            </w:r>
            <w:r w:rsidR="009A6BE0" w:rsidRPr="00A13B09">
              <w:rPr>
                <w:color w:val="666600"/>
                <w:lang w:val="en-US"/>
              </w:rPr>
              <w:t>=</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proofErr w:type="spellStart"/>
            <w:r w:rsidR="009A6BE0" w:rsidRPr="00A13B09">
              <w:rPr>
                <w:color w:val="660066"/>
                <w:lang w:val="en-US"/>
              </w:rPr>
              <w:t>Console</w:t>
            </w:r>
            <w:r w:rsidR="009A6BE0" w:rsidRPr="00A13B09">
              <w:rPr>
                <w:color w:val="666600"/>
                <w:lang w:val="en-US"/>
              </w:rPr>
              <w:t>.</w:t>
            </w:r>
            <w:r w:rsidR="009A6BE0" w:rsidRPr="00A13B09">
              <w:rPr>
                <w:color w:val="660066"/>
                <w:lang w:val="en-US"/>
              </w:rPr>
              <w:t>ReadLine</w:t>
            </w:r>
            <w:proofErr w:type="spellEnd"/>
            <w:r w:rsidR="009A6BE0" w:rsidRPr="00A13B09">
              <w:rPr>
                <w:color w:val="666600"/>
                <w:lang w:val="en-US"/>
              </w:rPr>
              <w:t>());</w:t>
            </w:r>
          </w:p>
          <w:p w:rsidR="008E1A1A" w:rsidRPr="008E1A1A" w:rsidRDefault="009206C5">
            <w:pPr>
              <w:pStyle w:val="normal"/>
              <w:keepNext/>
              <w:keepLines/>
              <w:widowControl w:val="0"/>
              <w:spacing w:before="0" w:after="0" w:line="240" w:lineRule="auto"/>
              <w:contextualSpacing/>
              <w:rPr>
                <w:color w:val="000000"/>
                <w:rPrChange w:id="312" w:author="SVFrolov" w:date="2017-08-14T18:27:00Z">
                  <w:rPr>
                    <w:color w:val="000000"/>
                    <w:sz w:val="32"/>
                    <w:szCs w:val="32"/>
                    <w:lang w:val="en-US"/>
                  </w:rPr>
                </w:rPrChange>
              </w:rPr>
            </w:pPr>
            <w:ins w:id="313" w:author="SVFrolov" w:date="2017-08-14T18:27:00Z">
              <w:r w:rsidRPr="009206C5">
                <w:rPr>
                  <w:rFonts w:ascii="Consolas" w:hAnsi="Consolas" w:cs="Consolas"/>
                  <w:color w:val="2B91AF"/>
                  <w:sz w:val="19"/>
                  <w:szCs w:val="19"/>
                  <w:highlight w:val="white"/>
                  <w:lang w:val="en-US"/>
                  <w:rPrChange w:id="314" w:author="Сергей" w:date="2017-08-14T23:06:00Z">
                    <w:rPr>
                      <w:rFonts w:ascii="Consolas" w:hAnsi="Consolas" w:cs="Consolas"/>
                      <w:color w:val="2B91AF"/>
                      <w:sz w:val="19"/>
                      <w:szCs w:val="19"/>
                      <w:highlight w:val="white"/>
                    </w:rPr>
                  </w:rPrChange>
                </w:rPr>
                <w:t xml:space="preserve">              </w:t>
              </w:r>
              <w:proofErr w:type="spellStart"/>
              <w:r w:rsidR="008E1A1A">
                <w:rPr>
                  <w:rFonts w:ascii="Consolas" w:hAnsi="Consolas" w:cs="Consolas"/>
                  <w:color w:val="2B91AF"/>
                  <w:sz w:val="19"/>
                  <w:szCs w:val="19"/>
                  <w:highlight w:val="white"/>
                </w:rPr>
                <w:t>Console</w:t>
              </w:r>
              <w:r w:rsidR="008E1A1A">
                <w:rPr>
                  <w:rFonts w:ascii="Consolas" w:hAnsi="Consolas" w:cs="Consolas"/>
                  <w:color w:val="000000"/>
                  <w:sz w:val="19"/>
                  <w:szCs w:val="19"/>
                  <w:highlight w:val="white"/>
                </w:rPr>
                <w:t>.WriteLine</w:t>
              </w:r>
              <w:proofErr w:type="spellEnd"/>
              <w:r w:rsidR="008E1A1A">
                <w:rPr>
                  <w:rFonts w:ascii="Consolas" w:hAnsi="Consolas" w:cs="Consolas"/>
                  <w:color w:val="000000"/>
                  <w:sz w:val="19"/>
                  <w:szCs w:val="19"/>
                  <w:highlight w:val="white"/>
                </w:rPr>
                <w:t>(</w:t>
              </w:r>
              <w:r w:rsidR="008E1A1A">
                <w:rPr>
                  <w:rFonts w:ascii="Consolas" w:hAnsi="Consolas" w:cs="Consolas"/>
                  <w:color w:val="A31515"/>
                  <w:sz w:val="19"/>
                  <w:szCs w:val="19"/>
                  <w:highlight w:val="white"/>
                </w:rPr>
                <w:t>"Введите вторую строку для сравнения</w:t>
              </w:r>
              <w:proofErr w:type="gramStart"/>
              <w:r w:rsidR="008E1A1A">
                <w:rPr>
                  <w:rFonts w:ascii="Consolas" w:hAnsi="Consolas" w:cs="Consolas"/>
                  <w:color w:val="A31515"/>
                  <w:sz w:val="19"/>
                  <w:szCs w:val="19"/>
                  <w:highlight w:val="white"/>
                </w:rPr>
                <w:t>:"</w:t>
              </w:r>
              <w:proofErr w:type="gramEnd"/>
              <w:r w:rsidR="008E1A1A">
                <w:rPr>
                  <w:rFonts w:ascii="Consolas" w:hAnsi="Consolas" w:cs="Consolas"/>
                  <w:color w:val="000000"/>
                  <w:sz w:val="19"/>
                  <w:szCs w:val="19"/>
                  <w:highlight w:val="white"/>
                </w:rPr>
                <w:t>);</w:t>
              </w:r>
            </w:ins>
          </w:p>
          <w:p w:rsidR="00817CB2" w:rsidRPr="00A13B09" w:rsidRDefault="009206C5">
            <w:pPr>
              <w:pStyle w:val="normal"/>
              <w:widowControl w:val="0"/>
              <w:spacing w:before="0" w:after="0" w:line="240" w:lineRule="auto"/>
              <w:rPr>
                <w:color w:val="000000"/>
                <w:lang w:val="en-US"/>
              </w:rPr>
            </w:pPr>
            <w:r w:rsidRPr="009206C5">
              <w:rPr>
                <w:color w:val="000000"/>
                <w:rPrChange w:id="315" w:author="SVFrolov" w:date="2017-08-14T18:27:00Z">
                  <w:rPr>
                    <w:color w:val="000000"/>
                    <w:lang w:val="en-US"/>
                  </w:rPr>
                </w:rPrChange>
              </w:rPr>
              <w:tab/>
            </w:r>
            <w:r w:rsidRPr="009206C5">
              <w:rPr>
                <w:color w:val="000000"/>
                <w:rPrChange w:id="316" w:author="SVFrolov" w:date="2017-08-14T18:27:00Z">
                  <w:rPr>
                    <w:color w:val="000000"/>
                    <w:lang w:val="en-US"/>
                  </w:rPr>
                </w:rPrChange>
              </w:rPr>
              <w:tab/>
            </w:r>
            <w:proofErr w:type="spellStart"/>
            <w:r w:rsidR="009A6BE0" w:rsidRPr="00A13B09">
              <w:rPr>
                <w:color w:val="660066"/>
                <w:lang w:val="en-US"/>
              </w:rPr>
              <w:t>StringBuilder</w:t>
            </w:r>
            <w:proofErr w:type="spellEnd"/>
            <w:r w:rsidR="009A6BE0" w:rsidRPr="00A13B09">
              <w:rPr>
                <w:color w:val="000000"/>
                <w:lang w:val="en-US"/>
              </w:rPr>
              <w:t xml:space="preserve"> str2</w:t>
            </w:r>
            <w:r w:rsidR="009A6BE0" w:rsidRPr="00A13B09">
              <w:rPr>
                <w:color w:val="666600"/>
                <w:lang w:val="en-US"/>
              </w:rPr>
              <w:t>=</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proofErr w:type="spellStart"/>
            <w:r w:rsidR="009A6BE0" w:rsidRPr="00A13B09">
              <w:rPr>
                <w:color w:val="660066"/>
                <w:lang w:val="en-US"/>
              </w:rPr>
              <w:t>Console</w:t>
            </w:r>
            <w:r w:rsidR="009A6BE0" w:rsidRPr="00A13B09">
              <w:rPr>
                <w:color w:val="666600"/>
                <w:lang w:val="en-US"/>
              </w:rPr>
              <w:t>.</w:t>
            </w:r>
            <w:r w:rsidR="009A6BE0" w:rsidRPr="00A13B09">
              <w:rPr>
                <w:color w:val="660066"/>
                <w:lang w:val="en-US"/>
              </w:rPr>
              <w:t>ReadLine</w:t>
            </w:r>
            <w:proofErr w:type="spellEnd"/>
            <w:r w:rsidR="009A6BE0" w:rsidRPr="00A13B09">
              <w:rPr>
                <w:color w:val="666600"/>
                <w:lang w:val="en-US"/>
              </w:rPr>
              <w:t>());</w:t>
            </w:r>
          </w:p>
          <w:p w:rsidR="008E1A1A" w:rsidRPr="00797F37" w:rsidRDefault="009A6BE0">
            <w:pPr>
              <w:pStyle w:val="normal"/>
              <w:widowControl w:val="0"/>
              <w:spacing w:before="0" w:after="0" w:line="240" w:lineRule="auto"/>
              <w:rPr>
                <w:ins w:id="317" w:author="SVFrolov" w:date="2017-08-14T18:28:00Z"/>
                <w:rFonts w:ascii="Consolas" w:hAnsi="Consolas" w:cs="Consolas"/>
                <w:color w:val="000000"/>
                <w:sz w:val="19"/>
                <w:szCs w:val="19"/>
                <w:lang w:val="en-US"/>
                <w:rPrChange w:id="318" w:author="Сергей" w:date="2017-08-14T23:06:00Z">
                  <w:rPr>
                    <w:ins w:id="319" w:author="SVFrolov" w:date="2017-08-14T18:28:00Z"/>
                    <w:rFonts w:ascii="Consolas" w:hAnsi="Consolas" w:cs="Consolas"/>
                    <w:color w:val="000000"/>
                    <w:sz w:val="19"/>
                    <w:szCs w:val="19"/>
                  </w:rPr>
                </w:rPrChange>
              </w:rPr>
            </w:pPr>
            <w:r w:rsidRPr="00A13B09">
              <w:rPr>
                <w:color w:val="000000"/>
                <w:lang w:val="en-US"/>
              </w:rPr>
              <w:tab/>
            </w:r>
            <w:r w:rsidRPr="00A13B09">
              <w:rPr>
                <w:color w:val="000000"/>
                <w:lang w:val="en-US"/>
              </w:rPr>
              <w:tab/>
            </w:r>
            <w:proofErr w:type="spellStart"/>
            <w:ins w:id="320" w:author="SVFrolov" w:date="2017-08-14T18:28:00Z">
              <w:r w:rsidR="009206C5" w:rsidRPr="009206C5">
                <w:rPr>
                  <w:rFonts w:ascii="Consolas" w:hAnsi="Consolas" w:cs="Consolas"/>
                  <w:color w:val="2B91AF"/>
                  <w:sz w:val="19"/>
                  <w:szCs w:val="19"/>
                  <w:highlight w:val="white"/>
                  <w:lang w:val="en-US"/>
                  <w:rPrChange w:id="321" w:author="SVFrolov" w:date="2017-08-14T18:28:00Z">
                    <w:rPr>
                      <w:rFonts w:ascii="Consolas" w:hAnsi="Consolas" w:cs="Consolas"/>
                      <w:color w:val="2B91AF"/>
                      <w:sz w:val="19"/>
                      <w:szCs w:val="19"/>
                      <w:highlight w:val="white"/>
                    </w:rPr>
                  </w:rPrChange>
                </w:rPr>
                <w:t>Console</w:t>
              </w:r>
              <w:r w:rsidR="009206C5" w:rsidRPr="009206C5">
                <w:rPr>
                  <w:rFonts w:ascii="Consolas" w:hAnsi="Consolas" w:cs="Consolas"/>
                  <w:color w:val="000000"/>
                  <w:sz w:val="19"/>
                  <w:szCs w:val="19"/>
                  <w:highlight w:val="white"/>
                  <w:lang w:val="en-US"/>
                  <w:rPrChange w:id="322" w:author="SVFrolov" w:date="2017-08-14T18:28:00Z">
                    <w:rPr>
                      <w:rFonts w:ascii="Consolas" w:hAnsi="Consolas" w:cs="Consolas"/>
                      <w:color w:val="000000"/>
                      <w:sz w:val="19"/>
                      <w:szCs w:val="19"/>
                      <w:highlight w:val="white"/>
                    </w:rPr>
                  </w:rPrChange>
                </w:rPr>
                <w:t>.WriteLine</w:t>
              </w:r>
              <w:proofErr w:type="spellEnd"/>
              <w:r w:rsidR="009206C5" w:rsidRPr="009206C5">
                <w:rPr>
                  <w:rFonts w:ascii="Consolas" w:hAnsi="Consolas" w:cs="Consolas"/>
                  <w:color w:val="000000"/>
                  <w:sz w:val="19"/>
                  <w:szCs w:val="19"/>
                  <w:highlight w:val="white"/>
                  <w:lang w:val="en-US"/>
                  <w:rPrChange w:id="323" w:author="SVFrolov" w:date="2017-08-14T18:28:00Z">
                    <w:rPr>
                      <w:rFonts w:ascii="Consolas" w:hAnsi="Consolas" w:cs="Consolas"/>
                      <w:color w:val="000000"/>
                      <w:sz w:val="19"/>
                      <w:szCs w:val="19"/>
                      <w:highlight w:val="white"/>
                    </w:rPr>
                  </w:rPrChange>
                </w:rPr>
                <w:t>(</w:t>
              </w:r>
              <w:r w:rsidR="009206C5" w:rsidRPr="009206C5">
                <w:rPr>
                  <w:rFonts w:ascii="Consolas" w:hAnsi="Consolas" w:cs="Consolas"/>
                  <w:color w:val="A31515"/>
                  <w:sz w:val="19"/>
                  <w:szCs w:val="19"/>
                  <w:highlight w:val="white"/>
                  <w:lang w:val="en-US"/>
                  <w:rPrChange w:id="324" w:author="SVFrolov" w:date="2017-08-14T18:28:00Z">
                    <w:rPr>
                      <w:rFonts w:ascii="Consolas" w:hAnsi="Consolas" w:cs="Consolas"/>
                      <w:color w:val="A31515"/>
                      <w:sz w:val="19"/>
                      <w:szCs w:val="19"/>
                      <w:highlight w:val="white"/>
                    </w:rPr>
                  </w:rPrChange>
                </w:rPr>
                <w:t>"</w:t>
              </w:r>
              <w:r w:rsidR="008E1A1A">
                <w:rPr>
                  <w:rFonts w:ascii="Consolas" w:hAnsi="Consolas" w:cs="Consolas"/>
                  <w:color w:val="A31515"/>
                  <w:sz w:val="19"/>
                  <w:szCs w:val="19"/>
                  <w:highlight w:val="white"/>
                </w:rPr>
                <w:t>Строки</w:t>
              </w:r>
              <w:r w:rsidR="009206C5" w:rsidRPr="009206C5">
                <w:rPr>
                  <w:rFonts w:ascii="Consolas" w:hAnsi="Consolas" w:cs="Consolas"/>
                  <w:color w:val="A31515"/>
                  <w:sz w:val="19"/>
                  <w:szCs w:val="19"/>
                  <w:highlight w:val="white"/>
                  <w:lang w:val="en-US"/>
                  <w:rPrChange w:id="325" w:author="SVFrolov" w:date="2017-08-14T18:28:00Z">
                    <w:rPr>
                      <w:rFonts w:ascii="Consolas" w:hAnsi="Consolas" w:cs="Consolas"/>
                      <w:color w:val="A31515"/>
                      <w:sz w:val="19"/>
                      <w:szCs w:val="19"/>
                      <w:highlight w:val="white"/>
                    </w:rPr>
                  </w:rPrChange>
                </w:rPr>
                <w:t xml:space="preserve"> </w:t>
              </w:r>
              <w:r w:rsidR="008E1A1A">
                <w:rPr>
                  <w:rFonts w:ascii="Consolas" w:hAnsi="Consolas" w:cs="Consolas"/>
                  <w:color w:val="A31515"/>
                  <w:sz w:val="19"/>
                  <w:szCs w:val="19"/>
                  <w:highlight w:val="white"/>
                </w:rPr>
                <w:t>равны</w:t>
              </w:r>
              <w:r w:rsidR="009206C5" w:rsidRPr="009206C5">
                <w:rPr>
                  <w:rFonts w:ascii="Consolas" w:hAnsi="Consolas" w:cs="Consolas"/>
                  <w:color w:val="A31515"/>
                  <w:sz w:val="19"/>
                  <w:szCs w:val="19"/>
                  <w:highlight w:val="white"/>
                  <w:lang w:val="en-US"/>
                  <w:rPrChange w:id="326" w:author="SVFrolov" w:date="2017-08-14T18:28:00Z">
                    <w:rPr>
                      <w:rFonts w:ascii="Consolas" w:hAnsi="Consolas" w:cs="Consolas"/>
                      <w:color w:val="A31515"/>
                      <w:sz w:val="19"/>
                      <w:szCs w:val="19"/>
                      <w:highlight w:val="white"/>
                    </w:rPr>
                  </w:rPrChange>
                </w:rPr>
                <w:t>: "</w:t>
              </w:r>
              <w:r w:rsidR="009206C5" w:rsidRPr="009206C5">
                <w:rPr>
                  <w:rFonts w:ascii="Consolas" w:hAnsi="Consolas" w:cs="Consolas"/>
                  <w:color w:val="000000"/>
                  <w:sz w:val="19"/>
                  <w:szCs w:val="19"/>
                  <w:highlight w:val="white"/>
                  <w:lang w:val="en-US"/>
                  <w:rPrChange w:id="327" w:author="SVFrolov" w:date="2017-08-14T18:28:00Z">
                    <w:rPr>
                      <w:rFonts w:ascii="Consolas" w:hAnsi="Consolas" w:cs="Consolas"/>
                      <w:color w:val="000000"/>
                      <w:sz w:val="19"/>
                      <w:szCs w:val="19"/>
                      <w:highlight w:val="white"/>
                    </w:rPr>
                  </w:rPrChange>
                </w:rPr>
                <w:t xml:space="preserve"> + str1.Equals(str2));</w:t>
              </w:r>
            </w:ins>
          </w:p>
          <w:p w:rsidR="00817CB2" w:rsidRPr="00A13B09" w:rsidDel="008E1A1A" w:rsidRDefault="009206C5">
            <w:pPr>
              <w:pStyle w:val="normal"/>
              <w:widowControl w:val="0"/>
              <w:spacing w:before="0" w:after="0" w:line="240" w:lineRule="auto"/>
              <w:rPr>
                <w:del w:id="328" w:author="SVFrolov" w:date="2017-08-14T18:28:00Z"/>
                <w:color w:val="000000"/>
                <w:lang w:val="en-US"/>
              </w:rPr>
            </w:pPr>
            <w:ins w:id="329" w:author="SVFrolov" w:date="2017-08-14T18:28:00Z">
              <w:r w:rsidRPr="009206C5">
                <w:rPr>
                  <w:rFonts w:ascii="Consolas" w:hAnsi="Consolas" w:cs="Consolas"/>
                  <w:color w:val="000000"/>
                  <w:sz w:val="19"/>
                  <w:szCs w:val="19"/>
                  <w:lang w:val="en-US"/>
                  <w:rPrChange w:id="330" w:author="Сергей" w:date="2017-08-14T23:06:00Z">
                    <w:rPr>
                      <w:rFonts w:ascii="Consolas" w:hAnsi="Consolas" w:cs="Consolas"/>
                      <w:color w:val="000000"/>
                      <w:sz w:val="19"/>
                      <w:szCs w:val="19"/>
                    </w:rPr>
                  </w:rPrChange>
                </w:rPr>
                <w:t xml:space="preserve">              </w:t>
              </w:r>
            </w:ins>
            <w:del w:id="331" w:author="SVFrolov" w:date="2017-08-14T18:28:00Z">
              <w:r w:rsidR="009A6BE0" w:rsidRPr="00A13B09" w:rsidDel="008E1A1A">
                <w:rPr>
                  <w:color w:val="660066"/>
                  <w:lang w:val="en-US"/>
                </w:rPr>
                <w:delText>Console</w:delText>
              </w:r>
              <w:r w:rsidR="009A6BE0" w:rsidRPr="00A13B09" w:rsidDel="008E1A1A">
                <w:rPr>
                  <w:color w:val="666600"/>
                  <w:lang w:val="en-US"/>
                </w:rPr>
                <w:delText>.</w:delText>
              </w:r>
              <w:r w:rsidR="009A6BE0" w:rsidRPr="00A13B09" w:rsidDel="008E1A1A">
                <w:rPr>
                  <w:color w:val="660066"/>
                  <w:lang w:val="en-US"/>
                </w:rPr>
                <w:delText>WriteLine</w:delText>
              </w:r>
              <w:r w:rsidR="009A6BE0" w:rsidRPr="00A13B09" w:rsidDel="008E1A1A">
                <w:rPr>
                  <w:color w:val="666600"/>
                  <w:lang w:val="en-US"/>
                </w:rPr>
                <w:delText>(</w:delText>
              </w:r>
              <w:r w:rsidR="009A6BE0" w:rsidRPr="00A13B09" w:rsidDel="008E1A1A">
                <w:rPr>
                  <w:color w:val="000000"/>
                  <w:lang w:val="en-US"/>
                </w:rPr>
                <w:delText>str1</w:delText>
              </w:r>
              <w:r w:rsidR="009A6BE0" w:rsidRPr="00A13B09" w:rsidDel="008E1A1A">
                <w:rPr>
                  <w:color w:val="666600"/>
                  <w:lang w:val="en-US"/>
                </w:rPr>
                <w:delText>.</w:delText>
              </w:r>
              <w:r w:rsidR="009A6BE0" w:rsidRPr="00A13B09" w:rsidDel="008E1A1A">
                <w:rPr>
                  <w:color w:val="660066"/>
                  <w:lang w:val="en-US"/>
                </w:rPr>
                <w:delText>Equals</w:delText>
              </w:r>
              <w:r w:rsidR="009A6BE0" w:rsidRPr="00A13B09" w:rsidDel="008E1A1A">
                <w:rPr>
                  <w:color w:val="666600"/>
                  <w:lang w:val="en-US"/>
                </w:rPr>
                <w:delText>(</w:delText>
              </w:r>
              <w:r w:rsidR="009A6BE0" w:rsidRPr="00A13B09" w:rsidDel="008E1A1A">
                <w:rPr>
                  <w:color w:val="000000"/>
                  <w:lang w:val="en-US"/>
                </w:rPr>
                <w:delText>str2</w:delText>
              </w:r>
              <w:r w:rsidR="009A6BE0" w:rsidRPr="00A13B09" w:rsidDel="008E1A1A">
                <w:rPr>
                  <w:color w:val="666600"/>
                  <w:lang w:val="en-US"/>
                </w:rPr>
                <w:delText>));</w:delText>
              </w:r>
            </w:del>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 xml:space="preserve">catch </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000000"/>
                <w:lang w:val="en-US"/>
              </w:rPr>
              <w:tab/>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Возникло</w:t>
            </w:r>
            <w:r w:rsidRPr="00A13B09">
              <w:rPr>
                <w:color w:val="008800"/>
                <w:lang w:val="en-US"/>
              </w:rPr>
              <w:t xml:space="preserve"> </w:t>
            </w:r>
            <w:r>
              <w:rPr>
                <w:color w:val="008800"/>
              </w:rPr>
              <w:t>исключение</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proofErr w:type="spellStart"/>
            <w:r w:rsidRPr="00A13B09">
              <w:rPr>
                <w:color w:val="660066"/>
                <w:lang w:val="en-US"/>
              </w:rPr>
              <w:t>PrintString</w:t>
            </w:r>
            <w:proofErr w:type="spellEnd"/>
            <w:r w:rsidRPr="00A13B09">
              <w:rPr>
                <w:color w:val="666600"/>
                <w:lang w:val="en-US"/>
              </w:rPr>
              <w:t>(</w:t>
            </w:r>
            <w:proofErr w:type="spellStart"/>
            <w:r w:rsidRPr="00A13B09">
              <w:rPr>
                <w:color w:val="660066"/>
                <w:lang w:val="en-US"/>
              </w:rPr>
              <w:t>StringBuilder</w:t>
            </w:r>
            <w:proofErr w:type="spellEnd"/>
            <w:r w:rsidRPr="00A13B09">
              <w:rPr>
                <w:color w:val="000000"/>
                <w:lang w:val="en-US"/>
              </w:rPr>
              <w:t xml:space="preserve"> a)</w:t>
            </w:r>
          </w:p>
          <w:p w:rsidR="00817CB2" w:rsidRPr="00A13B09" w:rsidRDefault="009A6BE0">
            <w:pPr>
              <w:pStyle w:val="normal"/>
              <w:widowControl w:val="0"/>
              <w:spacing w:before="0" w:after="0" w:line="240" w:lineRule="auto"/>
              <w:rPr>
                <w:color w:val="000000"/>
                <w:lang w:val="en-US"/>
              </w:rPr>
            </w:pP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Строка</w:t>
            </w:r>
            <w:r w:rsidRPr="00A13B09">
              <w:rPr>
                <w:color w:val="008800"/>
                <w:lang w:val="en-US"/>
              </w:rPr>
              <w:t>: "</w:t>
            </w:r>
            <w:r w:rsidRPr="00A13B09">
              <w:rPr>
                <w:color w:val="666600"/>
                <w:lang w:val="en-US"/>
              </w:rPr>
              <w:t>+</w:t>
            </w:r>
            <w:r w:rsidRPr="00A13B09">
              <w:rPr>
                <w:color w:val="000000"/>
                <w:lang w:val="en-US"/>
              </w:rPr>
              <w:t>a</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Текущая</w:t>
            </w:r>
            <w:r w:rsidRPr="00A13B09">
              <w:rPr>
                <w:color w:val="008800"/>
                <w:lang w:val="en-US"/>
              </w:rPr>
              <w:t xml:space="preserve"> </w:t>
            </w:r>
            <w:r>
              <w:rPr>
                <w:color w:val="008800"/>
              </w:rPr>
              <w:t>длина</w:t>
            </w:r>
            <w:r w:rsidRPr="00A13B09">
              <w:rPr>
                <w:color w:val="008800"/>
                <w:lang w:val="en-US"/>
              </w:rPr>
              <w:t xml:space="preserve"> </w:t>
            </w:r>
            <w:r>
              <w:rPr>
                <w:color w:val="008800"/>
              </w:rPr>
              <w:t>строки</w:t>
            </w:r>
            <w:r w:rsidRPr="00A13B09">
              <w:rPr>
                <w:color w:val="008800"/>
                <w:lang w:val="en-US"/>
              </w:rPr>
              <w:t xml:space="preserve"> "</w:t>
            </w:r>
            <w:r w:rsidRPr="00A13B09">
              <w:rPr>
                <w:color w:val="000000"/>
                <w:lang w:val="en-US"/>
              </w:rPr>
              <w:t xml:space="preserve"> </w:t>
            </w:r>
            <w:r w:rsidRPr="00A13B09">
              <w:rPr>
                <w:color w:val="666600"/>
                <w:lang w:val="en-US"/>
              </w:rPr>
              <w:t>+</w:t>
            </w:r>
            <w:proofErr w:type="spellStart"/>
            <w:r w:rsidRPr="00A13B09">
              <w:rPr>
                <w:color w:val="000000"/>
                <w:lang w:val="en-US"/>
              </w:rPr>
              <w:t>a</w:t>
            </w:r>
            <w:r w:rsidRPr="00A13B09">
              <w:rPr>
                <w:color w:val="666600"/>
                <w:lang w:val="en-US"/>
              </w:rPr>
              <w:t>.</w:t>
            </w:r>
            <w:r w:rsidRPr="00A13B09">
              <w:rPr>
                <w:color w:val="660066"/>
                <w:lang w:val="en-US"/>
              </w:rPr>
              <w:t>Length</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Объем</w:t>
            </w:r>
            <w:r w:rsidRPr="00A13B09">
              <w:rPr>
                <w:color w:val="008800"/>
                <w:lang w:val="en-US"/>
              </w:rPr>
              <w:t xml:space="preserve"> </w:t>
            </w:r>
            <w:r>
              <w:rPr>
                <w:color w:val="008800"/>
              </w:rPr>
              <w:t>буфера</w:t>
            </w:r>
            <w:r w:rsidRPr="00A13B09">
              <w:rPr>
                <w:color w:val="008800"/>
                <w:lang w:val="en-US"/>
              </w:rPr>
              <w:t xml:space="preserve"> "</w:t>
            </w:r>
            <w:r w:rsidRPr="00A13B09">
              <w:rPr>
                <w:color w:val="666600"/>
                <w:lang w:val="en-US"/>
              </w:rPr>
              <w:t>+</w:t>
            </w:r>
            <w:proofErr w:type="spellStart"/>
            <w:r w:rsidRPr="00A13B09">
              <w:rPr>
                <w:color w:val="000000"/>
                <w:lang w:val="en-US"/>
              </w:rPr>
              <w:t>a</w:t>
            </w:r>
            <w:r w:rsidRPr="00A13B09">
              <w:rPr>
                <w:color w:val="666600"/>
                <w:lang w:val="en-US"/>
              </w:rPr>
              <w:t>.</w:t>
            </w:r>
            <w:r w:rsidRPr="00A13B09">
              <w:rPr>
                <w:color w:val="660066"/>
                <w:lang w:val="en-US"/>
              </w:rPr>
              <w:t>Capacity</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Максимальный</w:t>
            </w:r>
            <w:r w:rsidRPr="00A13B09">
              <w:rPr>
                <w:color w:val="008800"/>
                <w:lang w:val="en-US"/>
              </w:rPr>
              <w:t xml:space="preserve"> </w:t>
            </w:r>
            <w:r>
              <w:rPr>
                <w:color w:val="008800"/>
              </w:rPr>
              <w:t>объем</w:t>
            </w:r>
            <w:r w:rsidRPr="00A13B09">
              <w:rPr>
                <w:color w:val="008800"/>
                <w:lang w:val="en-US"/>
              </w:rPr>
              <w:t xml:space="preserve"> </w:t>
            </w:r>
            <w:r>
              <w:rPr>
                <w:color w:val="008800"/>
              </w:rPr>
              <w:t>буфера</w:t>
            </w:r>
            <w:r w:rsidRPr="00A13B09">
              <w:rPr>
                <w:color w:val="008800"/>
                <w:lang w:val="en-US"/>
              </w:rPr>
              <w:t xml:space="preserve"> "</w:t>
            </w:r>
            <w:r w:rsidRPr="00A13B09">
              <w:rPr>
                <w:color w:val="666600"/>
                <w:lang w:val="en-US"/>
              </w:rPr>
              <w:t>+</w:t>
            </w:r>
            <w:proofErr w:type="spellStart"/>
            <w:r w:rsidRPr="00A13B09">
              <w:rPr>
                <w:color w:val="000000"/>
                <w:lang w:val="en-US"/>
              </w:rPr>
              <w:t>a</w:t>
            </w:r>
            <w:r w:rsidRPr="00A13B09">
              <w:rPr>
                <w:color w:val="666600"/>
                <w:lang w:val="en-US"/>
              </w:rPr>
              <w:t>.</w:t>
            </w:r>
            <w:r w:rsidRPr="00A13B09">
              <w:rPr>
                <w:color w:val="660066"/>
                <w:lang w:val="en-US"/>
              </w:rPr>
              <w:t>MaxCapacity</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ab/>
              <w:t xml:space="preserve">  </w:t>
            </w:r>
            <w:proofErr w:type="spellStart"/>
            <w:r>
              <w:rPr>
                <w:color w:val="660066"/>
              </w:rPr>
              <w:t>Console</w:t>
            </w:r>
            <w:r>
              <w:rPr>
                <w:color w:val="666600"/>
              </w:rPr>
              <w:t>.</w:t>
            </w:r>
            <w:r>
              <w:rPr>
                <w:color w:val="660066"/>
              </w:rPr>
              <w:t>WriteLine</w:t>
            </w:r>
            <w:proofErr w:type="spellEnd"/>
            <w:r>
              <w:rPr>
                <w:color w:val="666600"/>
              </w:rPr>
              <w:t>();</w:t>
            </w:r>
          </w:p>
          <w:p w:rsidR="00817CB2" w:rsidRDefault="009A6BE0">
            <w:pPr>
              <w:pStyle w:val="normal"/>
              <w:widowControl w:val="0"/>
              <w:spacing w:before="0" w:after="0" w:line="240" w:lineRule="auto"/>
              <w:rPr>
                <w:ins w:id="332" w:author="SVFrolov" w:date="2017-08-14T18:29:00Z"/>
                <w:color w:val="000000"/>
              </w:rPr>
            </w:pPr>
            <w:r>
              <w:rPr>
                <w:color w:val="000000"/>
              </w:rPr>
              <w:tab/>
              <w:t>}</w:t>
            </w:r>
          </w:p>
          <w:p w:rsidR="008E1A1A" w:rsidRPr="008E1A1A" w:rsidRDefault="008E1A1A">
            <w:pPr>
              <w:pStyle w:val="normal"/>
              <w:keepNext/>
              <w:keepLines/>
              <w:widowControl w:val="0"/>
              <w:spacing w:before="0" w:after="0" w:line="240" w:lineRule="auto"/>
              <w:contextualSpacing/>
              <w:rPr>
                <w:lang w:val="en-US"/>
                <w:rPrChange w:id="333" w:author="SVFrolov" w:date="2017-08-14T18:29:00Z">
                  <w:rPr>
                    <w:color w:val="ABB1B9"/>
                    <w:sz w:val="32"/>
                    <w:szCs w:val="32"/>
                  </w:rPr>
                </w:rPrChange>
              </w:rPr>
            </w:pPr>
            <w:ins w:id="334" w:author="SVFrolov" w:date="2017-08-14T18:29:00Z">
              <w:r>
                <w:rPr>
                  <w:color w:val="000000"/>
                </w:rPr>
                <w:t>}</w:t>
              </w:r>
            </w:ins>
          </w:p>
        </w:tc>
      </w:tr>
    </w:tbl>
    <w:p w:rsidR="00817CB2" w:rsidRDefault="00817CB2">
      <w:pPr>
        <w:pStyle w:val="normal"/>
        <w:ind w:firstLine="720"/>
      </w:pPr>
    </w:p>
    <w:p w:rsidR="00817CB2" w:rsidRDefault="009A6BE0">
      <w:pPr>
        <w:pStyle w:val="normal"/>
        <w:jc w:val="both"/>
      </w:pPr>
      <w:r>
        <w:t>С изменяемой строкой можно работать не только как с объектом, но как с массивом символов:</w:t>
      </w:r>
    </w:p>
    <w:tbl>
      <w:tblPr>
        <w:tblStyle w:val="af0"/>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rsidRPr="00797F37">
        <w:tc>
          <w:tcPr>
            <w:tcW w:w="9638" w:type="dxa"/>
            <w:shd w:val="clear" w:color="auto" w:fill="EFEFEF"/>
            <w:tcMar>
              <w:top w:w="100" w:type="dxa"/>
              <w:left w:w="100" w:type="dxa"/>
              <w:bottom w:w="100" w:type="dxa"/>
              <w:right w:w="100" w:type="dxa"/>
            </w:tcMar>
          </w:tcPr>
          <w:p w:rsidR="00797F37" w:rsidRPr="00797F37" w:rsidRDefault="009206C5" w:rsidP="00797F37">
            <w:pPr>
              <w:autoSpaceDE w:val="0"/>
              <w:autoSpaceDN w:val="0"/>
              <w:adjustRightInd w:val="0"/>
              <w:spacing w:before="0" w:after="0" w:line="240" w:lineRule="auto"/>
              <w:rPr>
                <w:ins w:id="335" w:author="Сергей" w:date="2017-08-14T23:06:00Z"/>
                <w:rFonts w:ascii="Consolas" w:hAnsi="Consolas" w:cs="Consolas"/>
                <w:color w:val="000000"/>
                <w:sz w:val="19"/>
                <w:szCs w:val="19"/>
                <w:highlight w:val="white"/>
                <w:lang w:val="en-US"/>
                <w:rPrChange w:id="336" w:author="Сергей" w:date="2017-08-14T23:06:00Z">
                  <w:rPr>
                    <w:ins w:id="337" w:author="Сергей" w:date="2017-08-14T23:06:00Z"/>
                    <w:rFonts w:ascii="Consolas" w:hAnsi="Consolas" w:cs="Consolas"/>
                    <w:color w:val="000000"/>
                    <w:sz w:val="19"/>
                    <w:szCs w:val="19"/>
                    <w:highlight w:val="white"/>
                  </w:rPr>
                </w:rPrChange>
              </w:rPr>
            </w:pPr>
            <w:ins w:id="338" w:author="Сергей" w:date="2017-08-14T23:06:00Z">
              <w:r w:rsidRPr="009206C5">
                <w:rPr>
                  <w:rFonts w:ascii="Consolas" w:hAnsi="Consolas" w:cs="Consolas"/>
                  <w:color w:val="0000FF"/>
                  <w:sz w:val="19"/>
                  <w:szCs w:val="19"/>
                  <w:highlight w:val="white"/>
                  <w:lang w:val="en-US"/>
                  <w:rPrChange w:id="339" w:author="Сергей" w:date="2017-08-14T23:06:00Z">
                    <w:rPr>
                      <w:rFonts w:ascii="Consolas" w:hAnsi="Consolas" w:cs="Consolas"/>
                      <w:color w:val="0000FF"/>
                      <w:sz w:val="19"/>
                      <w:szCs w:val="19"/>
                      <w:highlight w:val="white"/>
                    </w:rPr>
                  </w:rPrChange>
                </w:rPr>
                <w:t>using</w:t>
              </w:r>
              <w:r w:rsidRPr="009206C5">
                <w:rPr>
                  <w:rFonts w:ascii="Consolas" w:hAnsi="Consolas" w:cs="Consolas"/>
                  <w:color w:val="000000"/>
                  <w:sz w:val="19"/>
                  <w:szCs w:val="19"/>
                  <w:highlight w:val="white"/>
                  <w:lang w:val="en-US"/>
                  <w:rPrChange w:id="340" w:author="Сергей" w:date="2017-08-14T23:06:00Z">
                    <w:rPr>
                      <w:rFonts w:ascii="Consolas" w:hAnsi="Consolas" w:cs="Consolas"/>
                      <w:color w:val="000000"/>
                      <w:sz w:val="19"/>
                      <w:szCs w:val="19"/>
                      <w:highlight w:val="white"/>
                    </w:rPr>
                  </w:rPrChange>
                </w:rPr>
                <w:t xml:space="preserve"> System;</w:t>
              </w:r>
            </w:ins>
          </w:p>
          <w:p w:rsidR="00797F37" w:rsidRPr="00797F37" w:rsidRDefault="009206C5" w:rsidP="00797F37">
            <w:pPr>
              <w:autoSpaceDE w:val="0"/>
              <w:autoSpaceDN w:val="0"/>
              <w:adjustRightInd w:val="0"/>
              <w:spacing w:before="0" w:after="0" w:line="240" w:lineRule="auto"/>
              <w:rPr>
                <w:ins w:id="341" w:author="Сергей" w:date="2017-08-14T23:06:00Z"/>
                <w:rFonts w:ascii="Consolas" w:hAnsi="Consolas" w:cs="Consolas"/>
                <w:color w:val="000000"/>
                <w:sz w:val="19"/>
                <w:szCs w:val="19"/>
                <w:highlight w:val="white"/>
                <w:lang w:val="en-US"/>
                <w:rPrChange w:id="342" w:author="Сергей" w:date="2017-08-14T23:06:00Z">
                  <w:rPr>
                    <w:ins w:id="343" w:author="Сергей" w:date="2017-08-14T23:06:00Z"/>
                    <w:rFonts w:ascii="Consolas" w:hAnsi="Consolas" w:cs="Consolas"/>
                    <w:color w:val="000000"/>
                    <w:sz w:val="19"/>
                    <w:szCs w:val="19"/>
                    <w:highlight w:val="white"/>
                  </w:rPr>
                </w:rPrChange>
              </w:rPr>
            </w:pPr>
            <w:ins w:id="344" w:author="Сергей" w:date="2017-08-14T23:06:00Z">
              <w:r w:rsidRPr="009206C5">
                <w:rPr>
                  <w:rFonts w:ascii="Consolas" w:hAnsi="Consolas" w:cs="Consolas"/>
                  <w:color w:val="0000FF"/>
                  <w:sz w:val="19"/>
                  <w:szCs w:val="19"/>
                  <w:highlight w:val="white"/>
                  <w:lang w:val="en-US"/>
                  <w:rPrChange w:id="345" w:author="Сергей" w:date="2017-08-14T23:06:00Z">
                    <w:rPr>
                      <w:rFonts w:ascii="Consolas" w:hAnsi="Consolas" w:cs="Consolas"/>
                      <w:color w:val="0000FF"/>
                      <w:sz w:val="19"/>
                      <w:szCs w:val="19"/>
                      <w:highlight w:val="white"/>
                    </w:rPr>
                  </w:rPrChange>
                </w:rPr>
                <w:t>using</w:t>
              </w:r>
              <w:r w:rsidRPr="009206C5">
                <w:rPr>
                  <w:rFonts w:ascii="Consolas" w:hAnsi="Consolas" w:cs="Consolas"/>
                  <w:color w:val="000000"/>
                  <w:sz w:val="19"/>
                  <w:szCs w:val="19"/>
                  <w:highlight w:val="white"/>
                  <w:lang w:val="en-US"/>
                  <w:rPrChange w:id="346" w:author="Сергей" w:date="2017-08-14T23:06:00Z">
                    <w:rPr>
                      <w:rFonts w:ascii="Consolas" w:hAnsi="Consolas" w:cs="Consolas"/>
                      <w:color w:val="000000"/>
                      <w:sz w:val="19"/>
                      <w:szCs w:val="19"/>
                      <w:highlight w:val="white"/>
                    </w:rPr>
                  </w:rPrChange>
                </w:rPr>
                <w:t xml:space="preserve"> </w:t>
              </w:r>
              <w:proofErr w:type="spellStart"/>
              <w:r w:rsidRPr="009206C5">
                <w:rPr>
                  <w:rFonts w:ascii="Consolas" w:hAnsi="Consolas" w:cs="Consolas"/>
                  <w:color w:val="000000"/>
                  <w:sz w:val="19"/>
                  <w:szCs w:val="19"/>
                  <w:highlight w:val="white"/>
                  <w:lang w:val="en-US"/>
                  <w:rPrChange w:id="347" w:author="Сергей" w:date="2017-08-14T23:06:00Z">
                    <w:rPr>
                      <w:rFonts w:ascii="Consolas" w:hAnsi="Consolas" w:cs="Consolas"/>
                      <w:color w:val="000000"/>
                      <w:sz w:val="19"/>
                      <w:szCs w:val="19"/>
                      <w:highlight w:val="white"/>
                    </w:rPr>
                  </w:rPrChange>
                </w:rPr>
                <w:t>System.Text</w:t>
              </w:r>
              <w:proofErr w:type="spellEnd"/>
              <w:r w:rsidRPr="009206C5">
                <w:rPr>
                  <w:rFonts w:ascii="Consolas" w:hAnsi="Consolas" w:cs="Consolas"/>
                  <w:color w:val="000000"/>
                  <w:sz w:val="19"/>
                  <w:szCs w:val="19"/>
                  <w:highlight w:val="white"/>
                  <w:lang w:val="en-US"/>
                  <w:rPrChange w:id="348" w:author="Сергей" w:date="2017-08-14T23:06:00Z">
                    <w:rPr>
                      <w:rFonts w:ascii="Consolas" w:hAnsi="Consolas" w:cs="Consolas"/>
                      <w:color w:val="000000"/>
                      <w:sz w:val="19"/>
                      <w:szCs w:val="19"/>
                      <w:highlight w:val="white"/>
                    </w:rPr>
                  </w:rPrChange>
                </w:rPr>
                <w:t>;</w:t>
              </w:r>
            </w:ins>
          </w:p>
          <w:p w:rsidR="00797F37" w:rsidRPr="00797F37" w:rsidRDefault="00797F37" w:rsidP="00797F37">
            <w:pPr>
              <w:autoSpaceDE w:val="0"/>
              <w:autoSpaceDN w:val="0"/>
              <w:adjustRightInd w:val="0"/>
              <w:spacing w:before="0" w:after="0" w:line="240" w:lineRule="auto"/>
              <w:rPr>
                <w:ins w:id="349" w:author="Сергей" w:date="2017-08-14T23:06:00Z"/>
                <w:rFonts w:ascii="Consolas" w:hAnsi="Consolas" w:cs="Consolas"/>
                <w:color w:val="000000"/>
                <w:sz w:val="19"/>
                <w:szCs w:val="19"/>
                <w:highlight w:val="white"/>
                <w:lang w:val="en-US"/>
                <w:rPrChange w:id="350" w:author="Сергей" w:date="2017-08-14T23:06:00Z">
                  <w:rPr>
                    <w:ins w:id="351" w:author="Сергей" w:date="2017-08-14T23:06:00Z"/>
                    <w:rFonts w:ascii="Consolas" w:hAnsi="Consolas" w:cs="Consolas"/>
                    <w:color w:val="000000"/>
                    <w:sz w:val="19"/>
                    <w:szCs w:val="19"/>
                    <w:highlight w:val="white"/>
                  </w:rPr>
                </w:rPrChange>
              </w:rPr>
            </w:pPr>
          </w:p>
          <w:p w:rsidR="00797F37" w:rsidRPr="009018CA" w:rsidRDefault="00797F37" w:rsidP="00797F37">
            <w:pPr>
              <w:autoSpaceDE w:val="0"/>
              <w:autoSpaceDN w:val="0"/>
              <w:adjustRightInd w:val="0"/>
              <w:spacing w:before="0" w:after="0" w:line="240" w:lineRule="auto"/>
              <w:rPr>
                <w:ins w:id="352" w:author="Сергей" w:date="2017-08-14T23:06:00Z"/>
                <w:rFonts w:ascii="Consolas" w:hAnsi="Consolas" w:cs="Consolas"/>
                <w:color w:val="000000"/>
                <w:sz w:val="19"/>
                <w:szCs w:val="19"/>
                <w:highlight w:val="white"/>
                <w:lang w:val="en-US"/>
                <w:rPrChange w:id="353" w:author="SVFrolov" w:date="2017-08-15T10:55:00Z">
                  <w:rPr>
                    <w:ins w:id="354" w:author="Сергей" w:date="2017-08-14T23:06:00Z"/>
                    <w:rFonts w:ascii="Consolas" w:hAnsi="Consolas" w:cs="Consolas"/>
                    <w:color w:val="000000"/>
                    <w:sz w:val="19"/>
                    <w:szCs w:val="19"/>
                    <w:highlight w:val="white"/>
                  </w:rPr>
                </w:rPrChange>
              </w:rPr>
            </w:pPr>
            <w:ins w:id="355" w:author="Сергей" w:date="2017-08-14T23:06:00Z">
              <w:r w:rsidRPr="009018CA">
                <w:rPr>
                  <w:rFonts w:ascii="Consolas" w:hAnsi="Consolas" w:cs="Consolas"/>
                  <w:color w:val="0000FF"/>
                  <w:sz w:val="19"/>
                  <w:szCs w:val="19"/>
                  <w:highlight w:val="white"/>
                  <w:lang w:val="en-US"/>
                  <w:rPrChange w:id="356" w:author="SVFrolov" w:date="2017-08-15T10:55:00Z">
                    <w:rPr>
                      <w:rFonts w:ascii="Consolas" w:hAnsi="Consolas" w:cs="Consolas"/>
                      <w:color w:val="0000FF"/>
                      <w:sz w:val="19"/>
                      <w:szCs w:val="19"/>
                      <w:highlight w:val="white"/>
                    </w:rPr>
                  </w:rPrChange>
                </w:rPr>
                <w:t>class</w:t>
              </w:r>
              <w:r w:rsidRPr="009018CA">
                <w:rPr>
                  <w:rFonts w:ascii="Consolas" w:hAnsi="Consolas" w:cs="Consolas"/>
                  <w:color w:val="000000"/>
                  <w:sz w:val="19"/>
                  <w:szCs w:val="19"/>
                  <w:highlight w:val="white"/>
                  <w:lang w:val="en-US"/>
                  <w:rPrChange w:id="357" w:author="SVFrolov" w:date="2017-08-15T10:55:00Z">
                    <w:rPr>
                      <w:rFonts w:ascii="Consolas" w:hAnsi="Consolas" w:cs="Consolas"/>
                      <w:color w:val="000000"/>
                      <w:sz w:val="19"/>
                      <w:szCs w:val="19"/>
                      <w:highlight w:val="white"/>
                    </w:rPr>
                  </w:rPrChange>
                </w:rPr>
                <w:t xml:space="preserve"> </w:t>
              </w:r>
              <w:r w:rsidRPr="009018CA">
                <w:rPr>
                  <w:rFonts w:ascii="Consolas" w:hAnsi="Consolas" w:cs="Consolas"/>
                  <w:color w:val="2B91AF"/>
                  <w:sz w:val="19"/>
                  <w:szCs w:val="19"/>
                  <w:highlight w:val="white"/>
                  <w:lang w:val="en-US"/>
                  <w:rPrChange w:id="358" w:author="SVFrolov" w:date="2017-08-15T10:55:00Z">
                    <w:rPr>
                      <w:rFonts w:ascii="Consolas" w:hAnsi="Consolas" w:cs="Consolas"/>
                      <w:color w:val="2B91AF"/>
                      <w:sz w:val="19"/>
                      <w:szCs w:val="19"/>
                      <w:highlight w:val="white"/>
                    </w:rPr>
                  </w:rPrChange>
                </w:rPr>
                <w:t>Program</w:t>
              </w:r>
            </w:ins>
          </w:p>
          <w:p w:rsidR="00797F37" w:rsidRDefault="00797F37" w:rsidP="00797F37">
            <w:pPr>
              <w:pStyle w:val="normal"/>
              <w:widowControl w:val="0"/>
              <w:spacing w:before="0" w:after="0" w:line="240" w:lineRule="auto"/>
              <w:rPr>
                <w:ins w:id="359" w:author="Сергей" w:date="2017-08-14T23:06:00Z"/>
                <w:rFonts w:ascii="Consolas" w:hAnsi="Consolas" w:cs="Consolas"/>
                <w:color w:val="000000"/>
                <w:sz w:val="19"/>
                <w:szCs w:val="19"/>
                <w:lang w:val="en-US"/>
              </w:rPr>
            </w:pPr>
            <w:ins w:id="360" w:author="Сергей" w:date="2017-08-14T23:06:00Z">
              <w:r w:rsidRPr="009018CA">
                <w:rPr>
                  <w:rFonts w:ascii="Consolas" w:hAnsi="Consolas" w:cs="Consolas"/>
                  <w:color w:val="000000"/>
                  <w:sz w:val="19"/>
                  <w:szCs w:val="19"/>
                  <w:highlight w:val="white"/>
                  <w:lang w:val="en-US"/>
                  <w:rPrChange w:id="361" w:author="SVFrolov" w:date="2017-08-15T10:55:00Z">
                    <w:rPr>
                      <w:rFonts w:ascii="Consolas" w:hAnsi="Consolas" w:cs="Consolas"/>
                      <w:color w:val="000000"/>
                      <w:sz w:val="19"/>
                      <w:szCs w:val="19"/>
                      <w:highlight w:val="white"/>
                    </w:rPr>
                  </w:rPrChange>
                </w:rPr>
                <w:t>{</w:t>
              </w:r>
            </w:ins>
          </w:p>
          <w:p w:rsidR="00817CB2" w:rsidRPr="00A13B09" w:rsidRDefault="00797F37" w:rsidP="00797F37">
            <w:pPr>
              <w:pStyle w:val="normal"/>
              <w:widowControl w:val="0"/>
              <w:spacing w:before="0" w:after="0" w:line="240" w:lineRule="auto"/>
              <w:rPr>
                <w:color w:val="000000"/>
                <w:lang w:val="en-US"/>
              </w:rPr>
            </w:pPr>
            <w:ins w:id="362" w:author="Сергей" w:date="2017-08-14T23:06:00Z">
              <w:r>
                <w:rPr>
                  <w:color w:val="000088"/>
                  <w:lang w:val="en-US"/>
                </w:rPr>
                <w:t xml:space="preserve">   </w:t>
              </w:r>
            </w:ins>
            <w:r w:rsidR="009A6BE0" w:rsidRPr="00A13B09">
              <w:rPr>
                <w:color w:val="000088"/>
                <w:lang w:val="en-US"/>
              </w:rPr>
              <w:t>static</w:t>
            </w:r>
            <w:r w:rsidR="009A6BE0" w:rsidRPr="00A13B09">
              <w:rPr>
                <w:color w:val="000000"/>
                <w:lang w:val="en-US"/>
              </w:rPr>
              <w:t xml:space="preserve"> </w:t>
            </w:r>
            <w:r w:rsidR="009A6BE0" w:rsidRPr="00A13B09">
              <w:rPr>
                <w:color w:val="000088"/>
                <w:lang w:val="en-US"/>
              </w:rPr>
              <w:t>void</w:t>
            </w:r>
            <w:r w:rsidR="009A6BE0" w:rsidRPr="00A13B09">
              <w:rPr>
                <w:color w:val="000000"/>
                <w:lang w:val="en-US"/>
              </w:rPr>
              <w:t xml:space="preserve"> </w:t>
            </w:r>
            <w:r w:rsidR="009A6BE0" w:rsidRPr="00A13B09">
              <w:rPr>
                <w:color w:val="660066"/>
                <w:lang w:val="en-US"/>
              </w:rPr>
              <w:t>Main</w:t>
            </w:r>
            <w:r w:rsidR="009A6BE0" w:rsidRPr="00A13B09">
              <w:rPr>
                <w:color w:val="666600"/>
                <w:lang w:val="en-US"/>
              </w:rPr>
              <w:t>()</w:t>
            </w:r>
          </w:p>
          <w:p w:rsidR="00817CB2" w:rsidRPr="00A13B09" w:rsidRDefault="00797F37">
            <w:pPr>
              <w:pStyle w:val="normal"/>
              <w:widowControl w:val="0"/>
              <w:spacing w:before="0" w:after="0" w:line="240" w:lineRule="auto"/>
              <w:rPr>
                <w:color w:val="000000"/>
                <w:lang w:val="en-US"/>
              </w:rPr>
            </w:pPr>
            <w:ins w:id="363" w:author="Сергей" w:date="2017-08-14T23:06:00Z">
              <w:r>
                <w:rPr>
                  <w:color w:val="000000"/>
                  <w:lang w:val="en-US"/>
                </w:rPr>
                <w:t xml:space="preserve">   </w:t>
              </w:r>
            </w:ins>
            <w:r w:rsidR="009A6BE0"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proofErr w:type="spellStart"/>
            <w:r w:rsidRPr="00A13B09">
              <w:rPr>
                <w:color w:val="660066"/>
                <w:lang w:val="en-US"/>
              </w:rPr>
              <w:t>StringBuilder</w:t>
            </w:r>
            <w:proofErr w:type="spellEnd"/>
            <w:r w:rsidRPr="00A13B09">
              <w:rPr>
                <w:color w:val="000000"/>
                <w:lang w:val="en-US"/>
              </w:rPr>
              <w:t xml:space="preserve"> a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660066"/>
                <w:lang w:val="en-US"/>
              </w:rPr>
              <w:t>StringBuilder</w:t>
            </w:r>
            <w:proofErr w:type="spellEnd"/>
            <w:r w:rsidRPr="00A13B09">
              <w:rPr>
                <w:color w:val="666600"/>
                <w:lang w:val="en-US"/>
              </w:rPr>
              <w:t>(</w:t>
            </w:r>
            <w:r w:rsidRPr="00A13B09">
              <w:rPr>
                <w:color w:val="008800"/>
                <w:lang w:val="en-US"/>
              </w:rPr>
              <w:t>"2*3=3*2"</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00"/>
                <w:lang w:val="en-US"/>
              </w:rPr>
              <w:tab/>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0000"/>
                <w:lang w:val="en-US"/>
              </w:rPr>
              <w:t>a</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k</w:t>
            </w:r>
            <w:r w:rsidRPr="00A13B09">
              <w:rPr>
                <w:color w:val="666600"/>
                <w:lang w:val="en-US"/>
              </w:rPr>
              <w:t>=</w:t>
            </w:r>
            <w:r w:rsidRPr="00A13B09">
              <w:rPr>
                <w:color w:val="006666"/>
                <w:lang w:val="en-US"/>
              </w:rPr>
              <w:t>0;</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proofErr w:type="spellStart"/>
            <w:r w:rsidRPr="00A13B09">
              <w:rPr>
                <w:color w:val="000000"/>
                <w:lang w:val="en-US"/>
              </w:rPr>
              <w:t>a</w:t>
            </w:r>
            <w:r w:rsidRPr="00A13B09">
              <w:rPr>
                <w:color w:val="666600"/>
                <w:lang w:val="en-US"/>
              </w:rPr>
              <w:t>.</w:t>
            </w:r>
            <w:r w:rsidRPr="00A13B09">
              <w:rPr>
                <w:color w:val="660066"/>
                <w:lang w:val="en-US"/>
              </w:rPr>
              <w:t>Length</w:t>
            </w:r>
            <w:proofErr w:type="spellEnd"/>
            <w:r w:rsidRPr="00A13B09">
              <w:rPr>
                <w:color w:val="666600"/>
                <w:lang w:val="en-US"/>
              </w:rPr>
              <w:t>;</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 xml:space="preserve"> )</w:t>
            </w:r>
          </w:p>
          <w:p w:rsidR="00797F37" w:rsidRDefault="009A6BE0">
            <w:pPr>
              <w:pStyle w:val="normal"/>
              <w:widowControl w:val="0"/>
              <w:spacing w:before="0" w:after="0" w:line="240" w:lineRule="auto"/>
              <w:rPr>
                <w:ins w:id="364" w:author="Сергей" w:date="2017-08-14T23:07:00Z"/>
                <w:color w:val="000000"/>
                <w:lang w:val="en-US"/>
              </w:rPr>
            </w:pPr>
            <w:r w:rsidRPr="00A13B09">
              <w:rPr>
                <w:color w:val="000000"/>
                <w:lang w:val="en-US"/>
              </w:rPr>
              <w:t xml:space="preserve">     </w:t>
            </w:r>
            <w:r w:rsidRPr="00A13B09">
              <w:rPr>
                <w:color w:val="000000"/>
                <w:lang w:val="en-US"/>
              </w:rPr>
              <w:tab/>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IsDigit</w:t>
            </w:r>
            <w:proofErr w:type="spellEnd"/>
            <w:r w:rsidRPr="00A13B09">
              <w:rPr>
                <w:color w:val="666600"/>
                <w:lang w:val="en-US"/>
              </w:rPr>
              <w:t>(</w:t>
            </w:r>
            <w:r w:rsidRPr="00A13B09">
              <w:rPr>
                <w:color w:val="000000"/>
                <w:lang w:val="en-US"/>
              </w:rPr>
              <w:t>a</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p>
          <w:p w:rsidR="00817CB2" w:rsidRPr="00A13B09" w:rsidRDefault="00797F37">
            <w:pPr>
              <w:pStyle w:val="normal"/>
              <w:widowControl w:val="0"/>
              <w:spacing w:before="0" w:after="0" w:line="240" w:lineRule="auto"/>
              <w:rPr>
                <w:color w:val="000000"/>
                <w:lang w:val="en-US"/>
              </w:rPr>
            </w:pPr>
            <w:ins w:id="365" w:author="Сергей" w:date="2017-08-14T23:07:00Z">
              <w:r>
                <w:rPr>
                  <w:color w:val="000000"/>
                  <w:lang w:val="en-US"/>
                </w:rPr>
                <w:t xml:space="preserve">                </w:t>
              </w:r>
            </w:ins>
            <w:r w:rsidR="009A6BE0" w:rsidRPr="00A13B09">
              <w:rPr>
                <w:color w:val="000000"/>
                <w:lang w:val="en-US"/>
              </w:rPr>
              <w:t>k</w:t>
            </w:r>
            <w:r w:rsidR="009A6BE0" w:rsidRPr="00A13B09">
              <w:rPr>
                <w:color w:val="666600"/>
                <w:lang w:val="en-US"/>
              </w:rPr>
              <w:t>+=</w:t>
            </w:r>
            <w:proofErr w:type="spellStart"/>
            <w:r w:rsidR="009A6BE0" w:rsidRPr="00A13B09">
              <w:rPr>
                <w:color w:val="000088"/>
                <w:lang w:val="en-US"/>
              </w:rPr>
              <w:t>int</w:t>
            </w:r>
            <w:r w:rsidR="009A6BE0" w:rsidRPr="00A13B09">
              <w:rPr>
                <w:color w:val="666600"/>
                <w:lang w:val="en-US"/>
              </w:rPr>
              <w:t>.</w:t>
            </w:r>
            <w:r w:rsidR="009A6BE0" w:rsidRPr="00A13B09">
              <w:rPr>
                <w:color w:val="660066"/>
                <w:lang w:val="en-US"/>
              </w:rPr>
              <w:t>Parse</w:t>
            </w:r>
            <w:proofErr w:type="spellEnd"/>
            <w:r w:rsidR="009A6BE0" w:rsidRPr="00A13B09">
              <w:rPr>
                <w:color w:val="666600"/>
                <w:lang w:val="en-US"/>
              </w:rPr>
              <w:t>(</w:t>
            </w:r>
            <w:r w:rsidR="009A6BE0" w:rsidRPr="00A13B09">
              <w:rPr>
                <w:color w:val="000000"/>
                <w:lang w:val="en-US"/>
              </w:rPr>
              <w:t>a</w:t>
            </w:r>
            <w:r w:rsidR="009A6BE0" w:rsidRPr="00A13B09">
              <w:rPr>
                <w:color w:val="666600"/>
                <w:lang w:val="en-US"/>
              </w:rPr>
              <w:t>[</w:t>
            </w:r>
            <w:proofErr w:type="spellStart"/>
            <w:r w:rsidR="009A6BE0" w:rsidRPr="00A13B09">
              <w:rPr>
                <w:color w:val="000000"/>
                <w:lang w:val="en-US"/>
              </w:rPr>
              <w:t>i</w:t>
            </w:r>
            <w:proofErr w:type="spellEnd"/>
            <w:r w:rsidR="009A6BE0" w:rsidRPr="00A13B09">
              <w:rPr>
                <w:color w:val="666600"/>
                <w:lang w:val="en-US"/>
              </w:rPr>
              <w:t>].</w:t>
            </w:r>
            <w:proofErr w:type="spellStart"/>
            <w:r w:rsidR="009A6BE0" w:rsidRPr="00A13B09">
              <w:rPr>
                <w:color w:val="660066"/>
                <w:lang w:val="en-US"/>
              </w:rPr>
              <w:t>ToString</w:t>
            </w:r>
            <w:proofErr w:type="spellEnd"/>
            <w:r w:rsidR="009A6BE0" w:rsidRPr="00A13B09">
              <w:rPr>
                <w:color w:val="666600"/>
                <w:lang w:val="en-US"/>
              </w:rPr>
              <w:t>());</w:t>
            </w:r>
          </w:p>
          <w:p w:rsidR="00817CB2" w:rsidRPr="00797F37" w:rsidRDefault="009A6BE0">
            <w:pPr>
              <w:pStyle w:val="normal"/>
              <w:widowControl w:val="0"/>
              <w:spacing w:before="0" w:after="0" w:line="240" w:lineRule="auto"/>
              <w:rPr>
                <w:color w:val="000000"/>
                <w:lang w:val="en-US"/>
                <w:rPrChange w:id="366" w:author="Сергей" w:date="2017-08-14T23:07:00Z">
                  <w:rPr>
                    <w:color w:val="000000"/>
                  </w:rPr>
                </w:rPrChange>
              </w:rPr>
            </w:pPr>
            <w:r w:rsidRPr="00A13B09">
              <w:rPr>
                <w:color w:val="000000"/>
                <w:lang w:val="en-US"/>
              </w:rPr>
              <w:t xml:space="preserve">             </w:t>
            </w:r>
            <w:proofErr w:type="spellStart"/>
            <w:r w:rsidR="009206C5" w:rsidRPr="009206C5">
              <w:rPr>
                <w:color w:val="660066"/>
                <w:lang w:val="en-US"/>
                <w:rPrChange w:id="367" w:author="Сергей" w:date="2017-08-14T23:07:00Z">
                  <w:rPr>
                    <w:color w:val="660066"/>
                  </w:rPr>
                </w:rPrChange>
              </w:rPr>
              <w:t>Console</w:t>
            </w:r>
            <w:r w:rsidR="009206C5" w:rsidRPr="009206C5">
              <w:rPr>
                <w:color w:val="666600"/>
                <w:lang w:val="en-US"/>
                <w:rPrChange w:id="368" w:author="Сергей" w:date="2017-08-14T23:07:00Z">
                  <w:rPr>
                    <w:color w:val="666600"/>
                  </w:rPr>
                </w:rPrChange>
              </w:rPr>
              <w:t>.</w:t>
            </w:r>
            <w:r w:rsidR="009206C5" w:rsidRPr="009206C5">
              <w:rPr>
                <w:color w:val="660066"/>
                <w:lang w:val="en-US"/>
                <w:rPrChange w:id="369" w:author="Сергей" w:date="2017-08-14T23:07:00Z">
                  <w:rPr>
                    <w:color w:val="660066"/>
                  </w:rPr>
                </w:rPrChange>
              </w:rPr>
              <w:t>WriteLine</w:t>
            </w:r>
            <w:proofErr w:type="spellEnd"/>
            <w:r w:rsidR="009206C5" w:rsidRPr="009206C5">
              <w:rPr>
                <w:color w:val="666600"/>
                <w:lang w:val="en-US"/>
                <w:rPrChange w:id="370" w:author="Сергей" w:date="2017-08-14T23:07:00Z">
                  <w:rPr>
                    <w:color w:val="666600"/>
                  </w:rPr>
                </w:rPrChange>
              </w:rPr>
              <w:t>(</w:t>
            </w:r>
            <w:r w:rsidR="009206C5" w:rsidRPr="009206C5">
              <w:rPr>
                <w:color w:val="000000"/>
                <w:lang w:val="en-US"/>
                <w:rPrChange w:id="371" w:author="Сергей" w:date="2017-08-14T23:07:00Z">
                  <w:rPr>
                    <w:color w:val="000000"/>
                  </w:rPr>
                </w:rPrChange>
              </w:rPr>
              <w:t>k</w:t>
            </w:r>
            <w:r w:rsidR="009206C5" w:rsidRPr="009206C5">
              <w:rPr>
                <w:color w:val="666600"/>
                <w:lang w:val="en-US"/>
                <w:rPrChange w:id="372" w:author="Сергей" w:date="2017-08-14T23:07:00Z">
                  <w:rPr>
                    <w:color w:val="666600"/>
                  </w:rPr>
                </w:rPrChange>
              </w:rPr>
              <w:t>);</w:t>
            </w:r>
          </w:p>
          <w:p w:rsidR="00817CB2" w:rsidRDefault="00797F37">
            <w:pPr>
              <w:pStyle w:val="normal"/>
              <w:widowControl w:val="0"/>
              <w:spacing w:before="0" w:after="0" w:line="240" w:lineRule="auto"/>
              <w:rPr>
                <w:ins w:id="373" w:author="Сергей" w:date="2017-08-14T23:06:00Z"/>
                <w:color w:val="000000"/>
                <w:lang w:val="en-US"/>
              </w:rPr>
            </w:pPr>
            <w:ins w:id="374" w:author="Сергей" w:date="2017-08-14T23:06:00Z">
              <w:r>
                <w:rPr>
                  <w:color w:val="000000"/>
                  <w:lang w:val="en-US"/>
                </w:rPr>
                <w:lastRenderedPageBreak/>
                <w:t xml:space="preserve">   </w:t>
              </w:r>
            </w:ins>
            <w:r w:rsidR="009206C5" w:rsidRPr="009206C5">
              <w:rPr>
                <w:color w:val="000000"/>
                <w:lang w:val="en-US"/>
                <w:rPrChange w:id="375" w:author="Сергей" w:date="2017-08-14T23:07:00Z">
                  <w:rPr>
                    <w:color w:val="000000"/>
                  </w:rPr>
                </w:rPrChange>
              </w:rPr>
              <w:t>}</w:t>
            </w:r>
          </w:p>
          <w:p w:rsidR="00797F37" w:rsidRPr="00797F37" w:rsidRDefault="009206C5">
            <w:pPr>
              <w:pStyle w:val="normal"/>
              <w:widowControl w:val="0"/>
              <w:spacing w:before="0" w:after="0" w:line="240" w:lineRule="auto"/>
              <w:rPr>
                <w:lang w:val="en-US"/>
                <w:rPrChange w:id="376" w:author="Сергей" w:date="2017-08-14T23:06:00Z">
                  <w:rPr/>
                </w:rPrChange>
              </w:rPr>
            </w:pPr>
            <w:ins w:id="377" w:author="Сергей" w:date="2017-08-14T23:06:00Z">
              <w:r w:rsidRPr="009206C5">
                <w:rPr>
                  <w:rFonts w:ascii="Consolas" w:hAnsi="Consolas" w:cs="Consolas"/>
                  <w:color w:val="000000"/>
                  <w:sz w:val="19"/>
                  <w:szCs w:val="19"/>
                  <w:highlight w:val="white"/>
                  <w:lang w:val="en-US"/>
                  <w:rPrChange w:id="378" w:author="Сергей" w:date="2017-08-14T23:07:00Z">
                    <w:rPr>
                      <w:rFonts w:ascii="Consolas" w:hAnsi="Consolas" w:cs="Consolas"/>
                      <w:color w:val="000000"/>
                      <w:sz w:val="19"/>
                      <w:szCs w:val="19"/>
                      <w:highlight w:val="white"/>
                    </w:rPr>
                  </w:rPrChange>
                </w:rPr>
                <w:t>}</w:t>
              </w:r>
            </w:ins>
          </w:p>
        </w:tc>
      </w:tr>
    </w:tbl>
    <w:p w:rsidR="00817CB2" w:rsidRDefault="009A6BE0">
      <w:pPr>
        <w:pStyle w:val="normal"/>
        <w:jc w:val="both"/>
      </w:pPr>
      <w:r>
        <w:lastRenderedPageBreak/>
        <w:t>На практике часто комбинируют работу с изменяемыми и неизменяемыми строками. Однако</w:t>
      </w:r>
      <w:proofErr w:type="gramStart"/>
      <w:r>
        <w:t>,</w:t>
      </w:r>
      <w:proofErr w:type="gramEnd"/>
      <w:r>
        <w:t xml:space="preserve"> если необходимо изменять строку, то в этом случае используют </w:t>
      </w:r>
      <w:proofErr w:type="spellStart"/>
      <w:r>
        <w:t>StringBuilder</w:t>
      </w:r>
      <w:proofErr w:type="spellEnd"/>
      <w:r>
        <w:t>.</w:t>
      </w:r>
    </w:p>
    <w:p w:rsidR="00817CB2" w:rsidRDefault="009A6BE0">
      <w:pPr>
        <w:pStyle w:val="normal"/>
        <w:jc w:val="both"/>
      </w:pPr>
      <w:r>
        <w:t xml:space="preserve">Сравним производительность работы </w:t>
      </w:r>
      <w:proofErr w:type="spellStart"/>
      <w:r>
        <w:t>StringBuilder</w:t>
      </w:r>
      <w:proofErr w:type="spellEnd"/>
      <w:r>
        <w:t xml:space="preserve"> с неизменяемыми строками:</w:t>
      </w:r>
    </w:p>
    <w:tbl>
      <w:tblPr>
        <w:tblStyle w:val="af1"/>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class</w:t>
            </w:r>
            <w:r w:rsidRPr="00A13B09">
              <w:rPr>
                <w:color w:val="000000"/>
                <w:lang w:val="en-US"/>
              </w:rPr>
              <w:t xml:space="preserve"> </w:t>
            </w:r>
            <w:proofErr w:type="spellStart"/>
            <w:r w:rsidRPr="00A13B09">
              <w:rPr>
                <w:color w:val="660066"/>
                <w:lang w:val="en-US"/>
              </w:rPr>
              <w:t>StringAppend</w:t>
            </w:r>
            <w:proofErr w:type="spellEnd"/>
          </w:p>
          <w:p w:rsidR="00817CB2" w:rsidRPr="00A13B09" w:rsidRDefault="009A6BE0">
            <w:pPr>
              <w:pStyle w:val="normal"/>
              <w:widowControl w:val="0"/>
              <w:spacing w:before="0" w:after="0" w:line="240" w:lineRule="auto"/>
              <w:rPr>
                <w:color w:val="000000"/>
                <w:lang w:val="en-US"/>
              </w:rPr>
            </w:pP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const</w:t>
            </w: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iIterations</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10000;</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DateTime</w:t>
            </w:r>
            <w:proofErr w:type="spellEnd"/>
            <w:r w:rsidRPr="00A13B09">
              <w:rPr>
                <w:color w:val="000000"/>
                <w:lang w:val="en-US"/>
              </w:rPr>
              <w:t xml:space="preserve"> </w:t>
            </w:r>
            <w:proofErr w:type="spellStart"/>
            <w:r w:rsidRPr="00A13B09">
              <w:rPr>
                <w:color w:val="000000"/>
                <w:lang w:val="en-US"/>
              </w:rPr>
              <w:t>dt</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660066"/>
                <w:lang w:val="en-US"/>
              </w:rPr>
              <w:t>DateTime</w:t>
            </w:r>
            <w:r w:rsidRPr="00A13B09">
              <w:rPr>
                <w:color w:val="666600"/>
                <w:lang w:val="en-US"/>
              </w:rPr>
              <w:t>.</w:t>
            </w:r>
            <w:r w:rsidRPr="00A13B09">
              <w:rPr>
                <w:color w:val="660066"/>
                <w:lang w:val="en-US"/>
              </w:rPr>
              <w:t>Now</w:t>
            </w:r>
            <w:proofErr w:type="spellEnd"/>
            <w:r w:rsidRPr="00A13B09">
              <w:rPr>
                <w:color w:val="660066"/>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str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660066"/>
                <w:lang w:val="en-US"/>
              </w:rPr>
              <w:t>String</w:t>
            </w:r>
            <w:r w:rsidRPr="00A13B09">
              <w:rPr>
                <w:color w:val="666600"/>
                <w:lang w:val="en-US"/>
              </w:rPr>
              <w:t>.</w:t>
            </w:r>
            <w:r w:rsidRPr="00A13B09">
              <w:rPr>
                <w:color w:val="660066"/>
                <w:lang w:val="en-US"/>
              </w:rPr>
              <w:t>Empty</w:t>
            </w:r>
            <w:proofErr w:type="spellEnd"/>
            <w:r w:rsidRPr="00A13B09">
              <w:rPr>
                <w:color w:val="660066"/>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666600"/>
                <w:lang w:val="en-US"/>
              </w:rPr>
              <w:t>(</w:t>
            </w:r>
            <w:proofErr w:type="spellStart"/>
            <w:r w:rsidRPr="00A13B09">
              <w:rPr>
                <w:color w:val="000000"/>
                <w:lang w:val="en-US"/>
              </w:rPr>
              <w:t>int</w:t>
            </w:r>
            <w:proofErr w:type="spellEnd"/>
            <w:ins w:id="379" w:author="Сергей" w:date="2017-08-14T23:08:00Z">
              <w:r w:rsidR="00797F37">
                <w:rPr>
                  <w:color w:val="000000"/>
                  <w:lang w:val="en-US"/>
                </w:rPr>
                <w:t xml:space="preserve"> </w:t>
              </w:r>
            </w:ins>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w:t>
            </w:r>
            <w:r w:rsidRPr="00A13B09">
              <w:rPr>
                <w:color w:val="666600"/>
                <w:lang w:val="en-US"/>
              </w:rPr>
              <w:t>&lt;</w:t>
            </w:r>
            <w:proofErr w:type="spellStart"/>
            <w:r w:rsidRPr="00A13B09">
              <w:rPr>
                <w:color w:val="000000"/>
                <w:lang w:val="en-US"/>
              </w:rPr>
              <w:t>iIterations</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str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8800"/>
                <w:lang w:val="en-US"/>
              </w:rPr>
              <w:t>"</w:t>
            </w:r>
            <w:proofErr w:type="spellStart"/>
            <w:r w:rsidRPr="00A13B09">
              <w:rPr>
                <w:color w:val="008800"/>
                <w:lang w:val="en-US"/>
              </w:rPr>
              <w:t>abcdefghijklmnopqrstuvwxyz</w:t>
            </w:r>
            <w:proofErr w:type="spellEnd"/>
            <w:r w:rsidRPr="00A13B09">
              <w:rPr>
                <w:color w:val="008800"/>
                <w:lang w:val="en-US"/>
              </w:rPr>
              <w:t>\r\n";</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660066"/>
                <w:lang w:val="en-US"/>
              </w:rPr>
              <w:t>DateTime</w:t>
            </w:r>
            <w:r w:rsidRPr="00A13B09">
              <w:rPr>
                <w:color w:val="666600"/>
                <w:lang w:val="en-US"/>
              </w:rPr>
              <w:t>.</w:t>
            </w:r>
            <w:r w:rsidRPr="00A13B09">
              <w:rPr>
                <w:color w:val="660066"/>
                <w:lang w:val="en-US"/>
              </w:rPr>
              <w:t>Now</w:t>
            </w:r>
            <w:r w:rsidRPr="00A13B09">
              <w:rPr>
                <w:color w:val="000000"/>
                <w:lang w:val="en-US"/>
              </w:rPr>
              <w:t>-dt</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817CB2" w:rsidRDefault="009A6BE0">
            <w:pPr>
              <w:pStyle w:val="normal"/>
              <w:widowControl w:val="0"/>
              <w:spacing w:before="0" w:after="0" w:line="240" w:lineRule="auto"/>
            </w:pPr>
            <w:r>
              <w:rPr>
                <w:color w:val="000000"/>
              </w:rPr>
              <w:t>}</w:t>
            </w:r>
          </w:p>
        </w:tc>
      </w:tr>
    </w:tbl>
    <w:p w:rsidR="00817CB2" w:rsidRDefault="00817CB2">
      <w:pPr>
        <w:pStyle w:val="normal"/>
        <w:jc w:val="both"/>
      </w:pPr>
    </w:p>
    <w:p w:rsidR="00817CB2" w:rsidRDefault="009A6BE0">
      <w:pPr>
        <w:pStyle w:val="normal"/>
        <w:jc w:val="both"/>
      </w:pPr>
      <w:r>
        <w:t xml:space="preserve">Те же операции с </w:t>
      </w:r>
      <w:proofErr w:type="spellStart"/>
      <w:r>
        <w:t>StringBuilder</w:t>
      </w:r>
      <w:proofErr w:type="spellEnd"/>
    </w:p>
    <w:tbl>
      <w:tblPr>
        <w:tblStyle w:val="af2"/>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proofErr w:type="spellStart"/>
            <w:r w:rsidRPr="00A13B09">
              <w:rPr>
                <w:color w:val="660066"/>
                <w:lang w:val="en-US"/>
              </w:rPr>
              <w:t>System</w:t>
            </w:r>
            <w:r w:rsidRPr="00A13B09">
              <w:rPr>
                <w:color w:val="666600"/>
                <w:lang w:val="en-US"/>
              </w:rPr>
              <w:t>.</w:t>
            </w:r>
            <w:r w:rsidRPr="00A13B09">
              <w:rPr>
                <w:color w:val="660066"/>
                <w:lang w:val="en-US"/>
              </w:rPr>
              <w:t>Text</w:t>
            </w:r>
            <w:proofErr w:type="spellEnd"/>
            <w:r w:rsidRPr="00A13B09">
              <w:rPr>
                <w:color w:val="660066"/>
                <w:lang w:val="en-US"/>
              </w:rPr>
              <w:t>;</w:t>
            </w:r>
          </w:p>
          <w:p w:rsidR="00817CB2" w:rsidRPr="00A13B09" w:rsidRDefault="009A6BE0">
            <w:pPr>
              <w:pStyle w:val="normal"/>
              <w:widowControl w:val="0"/>
              <w:spacing w:before="0" w:after="0" w:line="240" w:lineRule="auto"/>
              <w:rPr>
                <w:color w:val="000000"/>
                <w:lang w:val="en-US"/>
              </w:rPr>
            </w:pPr>
            <w:r w:rsidRPr="00A13B09">
              <w:rPr>
                <w:color w:val="000088"/>
                <w:lang w:val="en-US"/>
              </w:rPr>
              <w:t>class</w:t>
            </w:r>
            <w:r w:rsidRPr="00A13B09">
              <w:rPr>
                <w:color w:val="000000"/>
                <w:lang w:val="en-US"/>
              </w:rPr>
              <w:t xml:space="preserve"> </w:t>
            </w:r>
            <w:proofErr w:type="spellStart"/>
            <w:r w:rsidRPr="00A13B09">
              <w:rPr>
                <w:color w:val="660066"/>
                <w:lang w:val="en-US"/>
              </w:rPr>
              <w:t>StringBuilderAppend</w:t>
            </w:r>
            <w:proofErr w:type="spellEnd"/>
          </w:p>
          <w:p w:rsidR="00817CB2" w:rsidRPr="00A13B09" w:rsidRDefault="009A6BE0">
            <w:pPr>
              <w:pStyle w:val="normal"/>
              <w:widowControl w:val="0"/>
              <w:spacing w:before="0" w:after="0" w:line="240" w:lineRule="auto"/>
              <w:rPr>
                <w:color w:val="000000"/>
                <w:lang w:val="en-US"/>
              </w:rPr>
            </w:pP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88"/>
                <w:lang w:val="en-US"/>
              </w:rPr>
              <w:t xml:space="preserve">   const</w:t>
            </w: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iIterations</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10000;</w:t>
            </w:r>
          </w:p>
          <w:p w:rsidR="00817CB2" w:rsidRPr="00A13B09" w:rsidRDefault="009A6BE0">
            <w:pPr>
              <w:pStyle w:val="normal"/>
              <w:widowControl w:val="0"/>
              <w:spacing w:before="0" w:after="0" w:line="240" w:lineRule="auto"/>
              <w:rPr>
                <w:color w:val="000000"/>
                <w:lang w:val="en-US"/>
              </w:rPr>
            </w:pPr>
            <w:r w:rsidRPr="00A13B09">
              <w:rPr>
                <w:color w:val="000088"/>
                <w:lang w:val="en-US"/>
              </w:rPr>
              <w:t xml:space="preserve">   public</w:t>
            </w: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DateTime</w:t>
            </w:r>
            <w:proofErr w:type="spellEnd"/>
            <w:r w:rsidRPr="00A13B09">
              <w:rPr>
                <w:color w:val="000000"/>
                <w:lang w:val="en-US"/>
              </w:rPr>
              <w:t xml:space="preserve"> </w:t>
            </w:r>
            <w:proofErr w:type="spellStart"/>
            <w:r w:rsidRPr="00A13B09">
              <w:rPr>
                <w:color w:val="000000"/>
                <w:lang w:val="en-US"/>
              </w:rPr>
              <w:t>dt</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660066"/>
                <w:lang w:val="en-US"/>
              </w:rPr>
              <w:t>DateTime</w:t>
            </w:r>
            <w:r w:rsidRPr="00A13B09">
              <w:rPr>
                <w:color w:val="666600"/>
                <w:lang w:val="en-US"/>
              </w:rPr>
              <w:t>.</w:t>
            </w:r>
            <w:r w:rsidRPr="00A13B09">
              <w:rPr>
                <w:color w:val="660066"/>
                <w:lang w:val="en-US"/>
              </w:rPr>
              <w:t>Now</w:t>
            </w:r>
            <w:proofErr w:type="spellEnd"/>
            <w:r w:rsidRPr="00A13B09">
              <w:rPr>
                <w:color w:val="660066"/>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StringBuilder</w:t>
            </w:r>
            <w:proofErr w:type="spellEnd"/>
            <w:r w:rsidRPr="00A13B09">
              <w:rPr>
                <w:color w:val="000000"/>
                <w:lang w:val="en-US"/>
              </w:rPr>
              <w:t xml:space="preserve"> </w:t>
            </w:r>
            <w:proofErr w:type="spellStart"/>
            <w:r w:rsidRPr="00A13B09">
              <w:rPr>
                <w:color w:val="000000"/>
                <w:lang w:val="en-US"/>
              </w:rPr>
              <w:t>sb</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660066"/>
                <w:lang w:val="en-US"/>
              </w:rPr>
              <w:t>StringBuilder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666600"/>
                <w:lang w:val="en-US"/>
              </w:rPr>
              <w:t>(</w:t>
            </w:r>
            <w:proofErr w:type="spellStart"/>
            <w:r w:rsidRPr="00A13B09">
              <w:rPr>
                <w:color w:val="000000"/>
                <w:lang w:val="en-US"/>
              </w:rPr>
              <w:t>int</w:t>
            </w:r>
            <w:proofErr w:type="spellEnd"/>
            <w:ins w:id="380" w:author="Сергей" w:date="2017-08-14T23:09:00Z">
              <w:r w:rsidR="00797F37">
                <w:rPr>
                  <w:color w:val="000000"/>
                  <w:lang w:val="en-US"/>
                </w:rPr>
                <w:t xml:space="preserve"> </w:t>
              </w:r>
            </w:ins>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w:t>
            </w:r>
            <w:r w:rsidRPr="00A13B09">
              <w:rPr>
                <w:color w:val="666600"/>
                <w:lang w:val="en-US"/>
              </w:rPr>
              <w:t>&lt;</w:t>
            </w:r>
            <w:proofErr w:type="spellStart"/>
            <w:r w:rsidRPr="00A13B09">
              <w:rPr>
                <w:color w:val="000000"/>
                <w:lang w:val="en-US"/>
              </w:rPr>
              <w:t>iIterations</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sb</w:t>
            </w:r>
            <w:r w:rsidRPr="00A13B09">
              <w:rPr>
                <w:color w:val="666600"/>
                <w:lang w:val="en-US"/>
              </w:rPr>
              <w:t>.</w:t>
            </w:r>
            <w:r w:rsidRPr="00A13B09">
              <w:rPr>
                <w:color w:val="660066"/>
                <w:lang w:val="en-US"/>
              </w:rPr>
              <w:t>Append</w:t>
            </w:r>
            <w:proofErr w:type="spellEnd"/>
            <w:r w:rsidRPr="00A13B09">
              <w:rPr>
                <w:color w:val="666600"/>
                <w:lang w:val="en-US"/>
              </w:rPr>
              <w:t>(</w:t>
            </w:r>
            <w:r w:rsidRPr="00A13B09">
              <w:rPr>
                <w:color w:val="008800"/>
                <w:lang w:val="en-US"/>
              </w:rPr>
              <w:t>"</w:t>
            </w:r>
            <w:proofErr w:type="spellStart"/>
            <w:r w:rsidRPr="00A13B09">
              <w:rPr>
                <w:color w:val="008800"/>
                <w:lang w:val="en-US"/>
              </w:rPr>
              <w:t>abcdefghijklmnopqrstuvwxyz</w:t>
            </w:r>
            <w:proofErr w:type="spellEnd"/>
            <w:r w:rsidRPr="00A13B09">
              <w:rPr>
                <w:color w:val="008800"/>
                <w:lang w:val="en-US"/>
              </w:rPr>
              <w:t>\r\n"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str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sb</w:t>
            </w:r>
            <w:r w:rsidRPr="00A13B09">
              <w:rPr>
                <w:color w:val="666600"/>
                <w:lang w:val="en-US"/>
              </w:rPr>
              <w:t>.</w:t>
            </w:r>
            <w:r w:rsidRPr="00A13B09">
              <w:rPr>
                <w:color w:val="660066"/>
                <w:lang w:val="en-US"/>
              </w:rPr>
              <w:t>ToString</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660066"/>
                <w:lang w:val="en-US"/>
              </w:rPr>
              <w:t>DateTime</w:t>
            </w:r>
            <w:r w:rsidRPr="00A13B09">
              <w:rPr>
                <w:color w:val="666600"/>
                <w:lang w:val="en-US"/>
              </w:rPr>
              <w:t>.</w:t>
            </w:r>
            <w:r w:rsidRPr="00A13B09">
              <w:rPr>
                <w:color w:val="660066"/>
                <w:lang w:val="en-US"/>
              </w:rPr>
              <w:t>Now</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dt</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817CB2" w:rsidRDefault="009A6BE0">
            <w:pPr>
              <w:pStyle w:val="normal"/>
              <w:widowControl w:val="0"/>
              <w:spacing w:before="0" w:after="0" w:line="240" w:lineRule="auto"/>
            </w:pPr>
            <w:r>
              <w:rPr>
                <w:color w:val="000000"/>
              </w:rPr>
              <w:t>}</w:t>
            </w:r>
          </w:p>
        </w:tc>
      </w:tr>
    </w:tbl>
    <w:p w:rsidR="00817CB2" w:rsidRDefault="00817CB2">
      <w:pPr>
        <w:pStyle w:val="normal"/>
        <w:jc w:val="both"/>
      </w:pPr>
    </w:p>
    <w:p w:rsidR="00817CB2" w:rsidRDefault="009A6BE0">
      <w:pPr>
        <w:pStyle w:val="1"/>
        <w:contextualSpacing w:val="0"/>
      </w:pPr>
      <w:bookmarkStart w:id="381" w:name="_4cb4uxvh0nkh" w:colFirst="0" w:colLast="0"/>
      <w:bookmarkEnd w:id="381"/>
      <w:r>
        <w:t>Регулярные выражения</w:t>
      </w:r>
    </w:p>
    <w:p w:rsidR="00817CB2" w:rsidRDefault="009A6BE0">
      <w:pPr>
        <w:pStyle w:val="normal"/>
      </w:pPr>
      <w:r>
        <w:t xml:space="preserve">Стандартный класс </w:t>
      </w:r>
      <w:proofErr w:type="spellStart"/>
      <w:r>
        <w:t>string</w:t>
      </w:r>
      <w:proofErr w:type="spellEnd"/>
      <w:r>
        <w:t xml:space="preserve"> позволяет выполнять над строками различные операции, в том числе поиск, замену, вставку и удаление подстрок. Тем не менее, есть классы задач по обработке символьной информации, где стандартных возможностей явно не хватает. Чтобы облегчить решение подобных задач, в .</w:t>
      </w:r>
      <w:proofErr w:type="spellStart"/>
      <w:r>
        <w:t>Net</w:t>
      </w:r>
      <w:proofErr w:type="spellEnd"/>
      <w:r>
        <w:t xml:space="preserve"> </w:t>
      </w:r>
      <w:proofErr w:type="spellStart"/>
      <w:r>
        <w:t>Framework</w:t>
      </w:r>
      <w:proofErr w:type="spellEnd"/>
      <w:r>
        <w:t xml:space="preserve"> встроен более мощный аппарат работы со строками, основанный на регулярных выражениях.</w:t>
      </w:r>
    </w:p>
    <w:p w:rsidR="00817CB2" w:rsidRDefault="009A6BE0">
      <w:pPr>
        <w:pStyle w:val="normal"/>
      </w:pPr>
      <w:r>
        <w:t>Регулярные выражения предназначены для обработки текстовой информации и обеспечивают:</w:t>
      </w:r>
    </w:p>
    <w:p w:rsidR="00817CB2" w:rsidRDefault="009A6BE0">
      <w:pPr>
        <w:pStyle w:val="normal"/>
        <w:numPr>
          <w:ilvl w:val="0"/>
          <w:numId w:val="1"/>
        </w:numPr>
        <w:ind w:hanging="360"/>
        <w:contextualSpacing/>
      </w:pPr>
      <w:proofErr w:type="gramStart"/>
      <w:r>
        <w:t>Осуществл</w:t>
      </w:r>
      <w:del w:id="382" w:author="Сергей" w:date="2017-08-14T23:11:00Z">
        <w:r w:rsidDel="00A31E29">
          <w:delText>ять</w:delText>
        </w:r>
      </w:del>
      <w:ins w:id="383" w:author="Сергей" w:date="2017-08-14T23:11:00Z">
        <w:r w:rsidR="009206C5" w:rsidRPr="009206C5">
          <w:rPr>
            <w:rPrChange w:id="384" w:author="Сергей" w:date="2017-08-14T23:11:00Z">
              <w:rPr>
                <w:lang w:val="en-US"/>
              </w:rPr>
            </w:rPrChange>
          </w:rPr>
          <w:t>ение</w:t>
        </w:r>
      </w:ins>
      <w:proofErr w:type="gramEnd"/>
      <w:r>
        <w:t xml:space="preserve"> эффективн</w:t>
      </w:r>
      <w:del w:id="385" w:author="Сергей" w:date="2017-08-14T23:11:00Z">
        <w:r w:rsidDel="00A31E29">
          <w:delText>ый</w:delText>
        </w:r>
      </w:del>
      <w:ins w:id="386" w:author="Сергей" w:date="2017-08-14T23:11:00Z">
        <w:r w:rsidR="00A31E29">
          <w:t>ого</w:t>
        </w:r>
      </w:ins>
      <w:r>
        <w:t xml:space="preserve"> поиск</w:t>
      </w:r>
      <w:ins w:id="387" w:author="Сергей" w:date="2017-08-14T23:11:00Z">
        <w:r w:rsidR="00A31E29">
          <w:t>а</w:t>
        </w:r>
      </w:ins>
      <w:r>
        <w:t xml:space="preserve"> в тексте по заданному шаблону;</w:t>
      </w:r>
    </w:p>
    <w:p w:rsidR="00817CB2" w:rsidRDefault="009A6BE0">
      <w:pPr>
        <w:pStyle w:val="normal"/>
        <w:numPr>
          <w:ilvl w:val="0"/>
          <w:numId w:val="1"/>
        </w:numPr>
        <w:ind w:hanging="360"/>
        <w:contextualSpacing/>
      </w:pPr>
      <w:r>
        <w:t>Редактирование текста;</w:t>
      </w:r>
    </w:p>
    <w:p w:rsidR="00817CB2" w:rsidRDefault="009A6BE0">
      <w:pPr>
        <w:pStyle w:val="normal"/>
        <w:numPr>
          <w:ilvl w:val="0"/>
          <w:numId w:val="1"/>
        </w:numPr>
        <w:ind w:hanging="360"/>
        <w:contextualSpacing/>
      </w:pPr>
      <w:proofErr w:type="spellStart"/>
      <w:r>
        <w:t>Замен</w:t>
      </w:r>
      <w:del w:id="388" w:author="Сергей" w:date="2017-08-14T23:11:00Z">
        <w:r w:rsidDel="00A31E29">
          <w:delText>ять</w:delText>
        </w:r>
      </w:del>
      <w:ins w:id="389" w:author="Сергей" w:date="2017-08-14T23:11:00Z">
        <w:r w:rsidR="00185270">
          <w:t>ну</w:t>
        </w:r>
      </w:ins>
      <w:proofErr w:type="spellEnd"/>
      <w:r>
        <w:t xml:space="preserve"> в строке все</w:t>
      </w:r>
      <w:ins w:id="390" w:author="Сергей" w:date="2017-08-14T23:11:00Z">
        <w:r w:rsidR="00185270">
          <w:t>х</w:t>
        </w:r>
      </w:ins>
      <w:r>
        <w:t xml:space="preserve"> одинаковы</w:t>
      </w:r>
      <w:del w:id="391" w:author="Сергей" w:date="2017-08-14T23:11:00Z">
        <w:r w:rsidDel="00185270">
          <w:delText>е</w:delText>
        </w:r>
      </w:del>
      <w:ins w:id="392" w:author="Сергей" w:date="2017-08-14T23:12:00Z">
        <w:r w:rsidR="00185270">
          <w:t>х</w:t>
        </w:r>
      </w:ins>
      <w:r>
        <w:t xml:space="preserve"> слов</w:t>
      </w:r>
      <w:del w:id="393" w:author="Сергей" w:date="2017-08-14T23:12:00Z">
        <w:r w:rsidDel="00185270">
          <w:delText>а</w:delText>
        </w:r>
      </w:del>
      <w:r>
        <w:t xml:space="preserve"> другим словом, или </w:t>
      </w:r>
      <w:proofErr w:type="gramStart"/>
      <w:r>
        <w:t>удал</w:t>
      </w:r>
      <w:del w:id="394" w:author="Сергей" w:date="2017-08-14T23:12:00Z">
        <w:r w:rsidDel="00185270">
          <w:delText>ять</w:delText>
        </w:r>
      </w:del>
      <w:ins w:id="395" w:author="Сергей" w:date="2017-08-14T23:12:00Z">
        <w:r w:rsidR="00185270">
          <w:t>ение</w:t>
        </w:r>
      </w:ins>
      <w:proofErr w:type="gramEnd"/>
      <w:r>
        <w:t xml:space="preserve"> таки</w:t>
      </w:r>
      <w:del w:id="396" w:author="Сергей" w:date="2017-08-14T23:12:00Z">
        <w:r w:rsidDel="00185270">
          <w:delText>е</w:delText>
        </w:r>
      </w:del>
      <w:ins w:id="397" w:author="Сергей" w:date="2017-08-14T23:12:00Z">
        <w:r w:rsidR="00185270">
          <w:t>х</w:t>
        </w:r>
      </w:ins>
      <w:r>
        <w:t xml:space="preserve"> слов</w:t>
      </w:r>
      <w:del w:id="398" w:author="Сергей" w:date="2017-08-14T23:12:00Z">
        <w:r w:rsidDel="00185270">
          <w:delText>а</w:delText>
        </w:r>
      </w:del>
      <w:r>
        <w:t>;</w:t>
      </w:r>
    </w:p>
    <w:p w:rsidR="00817CB2" w:rsidRDefault="009A6BE0">
      <w:pPr>
        <w:pStyle w:val="normal"/>
        <w:numPr>
          <w:ilvl w:val="0"/>
          <w:numId w:val="1"/>
        </w:numPr>
        <w:ind w:hanging="360"/>
        <w:contextualSpacing/>
      </w:pPr>
      <w:proofErr w:type="gramStart"/>
      <w:r>
        <w:lastRenderedPageBreak/>
        <w:t>Выдел</w:t>
      </w:r>
      <w:del w:id="399" w:author="Сергей" w:date="2017-08-14T23:12:00Z">
        <w:r w:rsidDel="00185270">
          <w:delText>ять</w:delText>
        </w:r>
      </w:del>
      <w:ins w:id="400" w:author="Сергей" w:date="2017-08-14T23:12:00Z">
        <w:r w:rsidR="00185270">
          <w:t>ение</w:t>
        </w:r>
      </w:ins>
      <w:proofErr w:type="gramEnd"/>
      <w:r>
        <w:t xml:space="preserve"> из строки необходим</w:t>
      </w:r>
      <w:del w:id="401" w:author="Сергей" w:date="2017-08-14T23:12:00Z">
        <w:r w:rsidDel="00185270">
          <w:delText>ую</w:delText>
        </w:r>
      </w:del>
      <w:ins w:id="402" w:author="Сергей" w:date="2017-08-14T23:12:00Z">
        <w:r w:rsidR="00185270">
          <w:t>ой</w:t>
        </w:r>
      </w:ins>
      <w:r>
        <w:t xml:space="preserve"> част</w:t>
      </w:r>
      <w:del w:id="403" w:author="Сергей" w:date="2017-08-14T23:12:00Z">
        <w:r w:rsidDel="00185270">
          <w:delText>ь</w:delText>
        </w:r>
      </w:del>
      <w:ins w:id="404" w:author="Сергей" w:date="2017-08-14T23:12:00Z">
        <w:r w:rsidR="00185270">
          <w:t>и</w:t>
        </w:r>
      </w:ins>
      <w:r>
        <w:t>. Например, из любой ссылки (https://geekbrains.ru/streams) выдел</w:t>
      </w:r>
      <w:del w:id="405" w:author="Сергей" w:date="2017-08-14T23:13:00Z">
        <w:r w:rsidDel="00185270">
          <w:delText>я</w:delText>
        </w:r>
      </w:del>
      <w:ins w:id="406" w:author="Сергей" w:date="2017-08-14T23:13:00Z">
        <w:r w:rsidR="00185270">
          <w:t>и</w:t>
        </w:r>
      </w:ins>
      <w:r>
        <w:t>ть только доменную часть (</w:t>
      </w:r>
      <w:proofErr w:type="spellStart"/>
      <w:r>
        <w:t>geekbrains.ru</w:t>
      </w:r>
      <w:proofErr w:type="spellEnd"/>
      <w:r>
        <w:t>);</w:t>
      </w:r>
    </w:p>
    <w:p w:rsidR="00817CB2" w:rsidRDefault="009A6BE0">
      <w:pPr>
        <w:pStyle w:val="normal"/>
        <w:numPr>
          <w:ilvl w:val="0"/>
          <w:numId w:val="1"/>
        </w:numPr>
        <w:ind w:hanging="360"/>
        <w:contextualSpacing/>
      </w:pPr>
      <w:proofErr w:type="gramStart"/>
      <w:r>
        <w:t>Провер</w:t>
      </w:r>
      <w:del w:id="407" w:author="Сергей" w:date="2017-08-14T23:13:00Z">
        <w:r w:rsidDel="00185270">
          <w:delText>ять</w:delText>
        </w:r>
      </w:del>
      <w:ins w:id="408" w:author="Сергей" w:date="2017-08-14T23:13:00Z">
        <w:r w:rsidR="00185270">
          <w:t>ку</w:t>
        </w:r>
      </w:ins>
      <w:proofErr w:type="gramEnd"/>
      <w:r>
        <w:t>, соответств</w:t>
      </w:r>
      <w:del w:id="409" w:author="Сергей" w:date="2017-08-14T23:13:00Z">
        <w:r w:rsidDel="00185270">
          <w:delText>ует</w:delText>
        </w:r>
      </w:del>
      <w:ins w:id="410" w:author="Сергей" w:date="2017-08-14T23:13:00Z">
        <w:r w:rsidR="00185270">
          <w:t>ия</w:t>
        </w:r>
      </w:ins>
      <w:r>
        <w:t xml:space="preserve"> </w:t>
      </w:r>
      <w:del w:id="411" w:author="Сергей" w:date="2017-08-14T23:13:00Z">
        <w:r w:rsidDel="00185270">
          <w:delText>ли</w:delText>
        </w:r>
      </w:del>
      <w:r>
        <w:t xml:space="preserve"> строк</w:t>
      </w:r>
      <w:del w:id="412" w:author="Сергей" w:date="2017-08-14T23:13:00Z">
        <w:r w:rsidDel="00185270">
          <w:delText>а</w:delText>
        </w:r>
      </w:del>
      <w:ins w:id="413" w:author="Сергей" w:date="2017-08-14T23:13:00Z">
        <w:r w:rsidR="00185270">
          <w:t>и</w:t>
        </w:r>
      </w:ins>
      <w:r>
        <w:t xml:space="preserve"> заданному шаблону. Например, </w:t>
      </w:r>
      <w:proofErr w:type="gramStart"/>
      <w:r>
        <w:t>провер</w:t>
      </w:r>
      <w:del w:id="414" w:author="Сергей" w:date="2017-08-14T23:13:00Z">
        <w:r w:rsidDel="00185270">
          <w:delText>я</w:delText>
        </w:r>
      </w:del>
      <w:ins w:id="415" w:author="Сергей" w:date="2017-08-14T23:13:00Z">
        <w:r w:rsidR="00185270">
          <w:t>и</w:t>
        </w:r>
      </w:ins>
      <w:r>
        <w:t>ть</w:t>
      </w:r>
      <w:proofErr w:type="gramEnd"/>
      <w:r>
        <w:t xml:space="preserve">, правильно ли введен </w:t>
      </w:r>
      <w:proofErr w:type="spellStart"/>
      <w:r>
        <w:t>email</w:t>
      </w:r>
      <w:proofErr w:type="spellEnd"/>
      <w:r>
        <w:t>, телефон т.д.;</w:t>
      </w:r>
    </w:p>
    <w:p w:rsidR="00817CB2" w:rsidRDefault="009A6BE0">
      <w:pPr>
        <w:pStyle w:val="normal"/>
        <w:numPr>
          <w:ilvl w:val="0"/>
          <w:numId w:val="1"/>
        </w:numPr>
        <w:ind w:hanging="360"/>
        <w:contextualSpacing/>
      </w:pPr>
      <w:proofErr w:type="gramStart"/>
      <w:r>
        <w:t>Извле</w:t>
      </w:r>
      <w:del w:id="416" w:author="Сергей" w:date="2017-08-14T23:14:00Z">
        <w:r w:rsidDel="00185270">
          <w:delText>кать</w:delText>
        </w:r>
      </w:del>
      <w:ins w:id="417" w:author="Сергей" w:date="2017-08-14T23:14:00Z">
        <w:r w:rsidR="00185270">
          <w:t>чение</w:t>
        </w:r>
      </w:ins>
      <w:proofErr w:type="gramEnd"/>
      <w:r>
        <w:t xml:space="preserve"> из строки все</w:t>
      </w:r>
      <w:ins w:id="418" w:author="Сергей" w:date="2017-08-14T23:14:00Z">
        <w:r w:rsidR="00185270">
          <w:t>х</w:t>
        </w:r>
      </w:ins>
      <w:r>
        <w:t xml:space="preserve"> вхо</w:t>
      </w:r>
      <w:del w:id="419" w:author="Сергей" w:date="2017-08-14T23:14:00Z">
        <w:r w:rsidDel="00185270">
          <w:delText>ждения</w:delText>
        </w:r>
      </w:del>
      <w:ins w:id="420" w:author="Сергей" w:date="2017-08-14T23:14:00Z">
        <w:r w:rsidR="00185270">
          <w:t>дящих</w:t>
        </w:r>
      </w:ins>
      <w:r>
        <w:t xml:space="preserve"> подстрок, соответствующи</w:t>
      </w:r>
      <w:del w:id="421" w:author="Сергей" w:date="2017-08-14T23:14:00Z">
        <w:r w:rsidDel="00185270">
          <w:delText>е</w:delText>
        </w:r>
      </w:del>
      <w:ins w:id="422" w:author="Сергей" w:date="2017-08-14T23:14:00Z">
        <w:r w:rsidR="00185270">
          <w:t>х</w:t>
        </w:r>
      </w:ins>
      <w:r>
        <w:t xml:space="preserve"> шаблону регулярного выражения. Например, получить все даты из строки;</w:t>
      </w:r>
    </w:p>
    <w:p w:rsidR="00817CB2" w:rsidRDefault="009A6BE0">
      <w:pPr>
        <w:pStyle w:val="normal"/>
        <w:numPr>
          <w:ilvl w:val="0"/>
          <w:numId w:val="1"/>
        </w:numPr>
        <w:ind w:hanging="360"/>
        <w:contextualSpacing/>
      </w:pPr>
      <w:proofErr w:type="gramStart"/>
      <w:r>
        <w:t>Формирова</w:t>
      </w:r>
      <w:del w:id="423" w:author="Сергей" w:date="2017-08-14T23:14:00Z">
        <w:r w:rsidDel="00185270">
          <w:delText>ть</w:delText>
        </w:r>
      </w:del>
      <w:ins w:id="424" w:author="Сергей" w:date="2017-08-14T23:14:00Z">
        <w:r w:rsidR="00185270">
          <w:t>ние</w:t>
        </w:r>
      </w:ins>
      <w:proofErr w:type="gramEnd"/>
      <w:r>
        <w:t xml:space="preserve"> итоговы</w:t>
      </w:r>
      <w:del w:id="425" w:author="Сергей" w:date="2017-08-14T23:15:00Z">
        <w:r w:rsidDel="00185270">
          <w:delText>е</w:delText>
        </w:r>
      </w:del>
      <w:ins w:id="426" w:author="Сергей" w:date="2017-08-14T23:15:00Z">
        <w:r w:rsidR="00185270">
          <w:t>х</w:t>
        </w:r>
      </w:ins>
      <w:r>
        <w:t xml:space="preserve"> отчет</w:t>
      </w:r>
      <w:del w:id="427" w:author="Сергей" w:date="2017-08-14T23:15:00Z">
        <w:r w:rsidDel="00185270">
          <w:delText>ы</w:delText>
        </w:r>
      </w:del>
      <w:ins w:id="428" w:author="Сергей" w:date="2017-08-14T23:15:00Z">
        <w:r w:rsidR="00185270">
          <w:t>ов</w:t>
        </w:r>
      </w:ins>
      <w:r>
        <w:t xml:space="preserve"> по результатам работы с текстом.</w:t>
      </w:r>
    </w:p>
    <w:p w:rsidR="00817CB2" w:rsidRDefault="009A6BE0">
      <w:pPr>
        <w:pStyle w:val="normal"/>
      </w:pPr>
      <w:r>
        <w:t>Для того</w:t>
      </w:r>
      <w:proofErr w:type="gramStart"/>
      <w:r>
        <w:t>,</w:t>
      </w:r>
      <w:proofErr w:type="gramEnd"/>
      <w:r>
        <w:t xml:space="preserve"> чтобы работать с регулярными выражениями, необходимо подключить в начале программы пространство имен </w:t>
      </w:r>
      <w:proofErr w:type="spellStart"/>
      <w:r>
        <w:t>using</w:t>
      </w:r>
      <w:proofErr w:type="spellEnd"/>
      <w:r>
        <w:t xml:space="preserve"> </w:t>
      </w:r>
      <w:proofErr w:type="spellStart"/>
      <w:r>
        <w:t>System.Text.RegularExpressions</w:t>
      </w:r>
      <w:proofErr w:type="spellEnd"/>
      <w:r>
        <w:t xml:space="preserve">; В C# работу с регулярными выражениями предоставляет класс </w:t>
      </w:r>
      <w:proofErr w:type="spellStart"/>
      <w:r>
        <w:t>Regex</w:t>
      </w:r>
      <w:proofErr w:type="spellEnd"/>
      <w:r>
        <w:t>. Создание регулярного выражения имеет следующий вид:</w:t>
      </w:r>
    </w:p>
    <w:p w:rsidR="00817CB2" w:rsidRDefault="00817CB2">
      <w:pPr>
        <w:pStyle w:val="normal"/>
        <w:rPr>
          <w:color w:val="660066"/>
        </w:rPr>
      </w:pPr>
    </w:p>
    <w:tbl>
      <w:tblPr>
        <w:tblStyle w:val="af3"/>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rsidRPr="009018CA">
        <w:tc>
          <w:tcPr>
            <w:tcW w:w="9638" w:type="dxa"/>
            <w:shd w:val="clear" w:color="auto" w:fill="EFEFEF"/>
            <w:tcMar>
              <w:top w:w="100" w:type="dxa"/>
              <w:left w:w="100" w:type="dxa"/>
              <w:bottom w:w="100" w:type="dxa"/>
              <w:right w:w="100" w:type="dxa"/>
            </w:tcMar>
          </w:tcPr>
          <w:p w:rsidR="00817CB2" w:rsidRPr="00A13B09" w:rsidRDefault="009A6BE0">
            <w:pPr>
              <w:pStyle w:val="normal"/>
              <w:rPr>
                <w:color w:val="660066"/>
                <w:lang w:val="en-US"/>
              </w:rPr>
            </w:pPr>
            <w:proofErr w:type="spellStart"/>
            <w:r w:rsidRPr="00A13B09">
              <w:rPr>
                <w:color w:val="660066"/>
                <w:lang w:val="en-US"/>
              </w:rPr>
              <w:t>Regex</w:t>
            </w:r>
            <w:proofErr w:type="spellEnd"/>
            <w:r w:rsidRPr="00A13B09">
              <w:rPr>
                <w:color w:val="000000"/>
                <w:lang w:val="en-US"/>
              </w:rPr>
              <w:t xml:space="preserve"> </w:t>
            </w:r>
            <w:proofErr w:type="spellStart"/>
            <w:r w:rsidRPr="00A13B09">
              <w:rPr>
                <w:color w:val="000000"/>
                <w:lang w:val="en-US"/>
              </w:rPr>
              <w:t>myReg</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660066"/>
                <w:lang w:val="en-US"/>
              </w:rPr>
              <w:t>Regex</w:t>
            </w:r>
            <w:proofErr w:type="spellEnd"/>
            <w:r w:rsidRPr="00A13B09">
              <w:rPr>
                <w:color w:val="666600"/>
                <w:lang w:val="en-US"/>
              </w:rPr>
              <w:t>([</w:t>
            </w:r>
            <w:r>
              <w:rPr>
                <w:color w:val="666600"/>
              </w:rPr>
              <w:t>шаблон</w:t>
            </w:r>
            <w:r w:rsidRPr="00A13B09">
              <w:rPr>
                <w:color w:val="666600"/>
                <w:lang w:val="en-US"/>
              </w:rPr>
              <w:t>]);</w:t>
            </w:r>
          </w:p>
        </w:tc>
      </w:tr>
    </w:tbl>
    <w:p w:rsidR="00817CB2" w:rsidRPr="00A13B09" w:rsidRDefault="00817CB2">
      <w:pPr>
        <w:pStyle w:val="normal"/>
        <w:rPr>
          <w:color w:val="660066"/>
          <w:lang w:val="en-US"/>
        </w:rPr>
      </w:pPr>
    </w:p>
    <w:p w:rsidR="00817CB2" w:rsidRDefault="009A6BE0">
      <w:pPr>
        <w:pStyle w:val="normal"/>
      </w:pPr>
      <w:r>
        <w:t>Здесь [шаблон] – это строка содержащая символы и спецсимволы.</w:t>
      </w:r>
    </w:p>
    <w:p w:rsidR="00817CB2" w:rsidRDefault="009A6BE0">
      <w:pPr>
        <w:pStyle w:val="normal"/>
      </w:pPr>
      <w:r>
        <w:t xml:space="preserve">У </w:t>
      </w:r>
      <w:proofErr w:type="spellStart"/>
      <w:r>
        <w:t>Regex</w:t>
      </w:r>
      <w:proofErr w:type="spellEnd"/>
      <w:r>
        <w:t xml:space="preserve"> также есть и второй конструктор, который принимает дополнительный параметр – опции поиска.</w:t>
      </w:r>
    </w:p>
    <w:p w:rsidR="00817CB2" w:rsidRDefault="009A6BE0">
      <w:pPr>
        <w:pStyle w:val="normal"/>
        <w:rPr>
          <w:color w:val="000088"/>
        </w:rPr>
      </w:pPr>
      <w:r>
        <w:t>Простой пример программы с использованием регулярных выражений:</w:t>
      </w:r>
    </w:p>
    <w:tbl>
      <w:tblPr>
        <w:tblStyle w:val="af4"/>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185270" w:rsidRPr="00185270" w:rsidRDefault="009206C5" w:rsidP="00185270">
            <w:pPr>
              <w:autoSpaceDE w:val="0"/>
              <w:autoSpaceDN w:val="0"/>
              <w:adjustRightInd w:val="0"/>
              <w:spacing w:before="0" w:after="0" w:line="240" w:lineRule="auto"/>
              <w:rPr>
                <w:ins w:id="429" w:author="Сергей" w:date="2017-08-14T23:19:00Z"/>
                <w:rFonts w:ascii="Consolas" w:hAnsi="Consolas" w:cs="Consolas"/>
                <w:color w:val="000000"/>
                <w:sz w:val="19"/>
                <w:szCs w:val="19"/>
                <w:highlight w:val="white"/>
                <w:lang w:val="en-US"/>
                <w:rPrChange w:id="430" w:author="Сергей" w:date="2017-08-14T23:19:00Z">
                  <w:rPr>
                    <w:ins w:id="431" w:author="Сергей" w:date="2017-08-14T23:19:00Z"/>
                    <w:rFonts w:ascii="Consolas" w:hAnsi="Consolas" w:cs="Consolas"/>
                    <w:color w:val="000000"/>
                    <w:sz w:val="19"/>
                    <w:szCs w:val="19"/>
                    <w:highlight w:val="white"/>
                  </w:rPr>
                </w:rPrChange>
              </w:rPr>
            </w:pPr>
            <w:ins w:id="432" w:author="Сергей" w:date="2017-08-14T23:19:00Z">
              <w:r w:rsidRPr="009206C5">
                <w:rPr>
                  <w:rFonts w:ascii="Consolas" w:hAnsi="Consolas" w:cs="Consolas"/>
                  <w:color w:val="0000FF"/>
                  <w:sz w:val="19"/>
                  <w:szCs w:val="19"/>
                  <w:highlight w:val="white"/>
                  <w:lang w:val="en-US"/>
                  <w:rPrChange w:id="433" w:author="Сергей" w:date="2017-08-14T23:19:00Z">
                    <w:rPr>
                      <w:rFonts w:ascii="Consolas" w:hAnsi="Consolas" w:cs="Consolas"/>
                      <w:color w:val="0000FF"/>
                      <w:sz w:val="19"/>
                      <w:szCs w:val="19"/>
                      <w:highlight w:val="white"/>
                    </w:rPr>
                  </w:rPrChange>
                </w:rPr>
                <w:t>using</w:t>
              </w:r>
              <w:r w:rsidRPr="009206C5">
                <w:rPr>
                  <w:rFonts w:ascii="Consolas" w:hAnsi="Consolas" w:cs="Consolas"/>
                  <w:color w:val="000000"/>
                  <w:sz w:val="19"/>
                  <w:szCs w:val="19"/>
                  <w:highlight w:val="white"/>
                  <w:lang w:val="en-US"/>
                  <w:rPrChange w:id="434" w:author="Сергей" w:date="2017-08-14T23:19:00Z">
                    <w:rPr>
                      <w:rFonts w:ascii="Consolas" w:hAnsi="Consolas" w:cs="Consolas"/>
                      <w:color w:val="000000"/>
                      <w:sz w:val="19"/>
                      <w:szCs w:val="19"/>
                      <w:highlight w:val="white"/>
                    </w:rPr>
                  </w:rPrChange>
                </w:rPr>
                <w:t xml:space="preserve"> System;</w:t>
              </w:r>
            </w:ins>
          </w:p>
          <w:p w:rsidR="00185270" w:rsidRPr="00185270" w:rsidRDefault="009206C5" w:rsidP="00185270">
            <w:pPr>
              <w:autoSpaceDE w:val="0"/>
              <w:autoSpaceDN w:val="0"/>
              <w:adjustRightInd w:val="0"/>
              <w:spacing w:before="0" w:after="0" w:line="240" w:lineRule="auto"/>
              <w:rPr>
                <w:ins w:id="435" w:author="Сергей" w:date="2017-08-14T23:19:00Z"/>
                <w:rFonts w:ascii="Consolas" w:hAnsi="Consolas" w:cs="Consolas"/>
                <w:color w:val="000000"/>
                <w:sz w:val="19"/>
                <w:szCs w:val="19"/>
                <w:highlight w:val="white"/>
                <w:lang w:val="en-US"/>
                <w:rPrChange w:id="436" w:author="Сергей" w:date="2017-08-14T23:19:00Z">
                  <w:rPr>
                    <w:ins w:id="437" w:author="Сергей" w:date="2017-08-14T23:19:00Z"/>
                    <w:rFonts w:ascii="Consolas" w:hAnsi="Consolas" w:cs="Consolas"/>
                    <w:color w:val="000000"/>
                    <w:sz w:val="19"/>
                    <w:szCs w:val="19"/>
                    <w:highlight w:val="white"/>
                  </w:rPr>
                </w:rPrChange>
              </w:rPr>
            </w:pPr>
            <w:ins w:id="438" w:author="Сергей" w:date="2017-08-14T23:19:00Z">
              <w:r w:rsidRPr="009206C5">
                <w:rPr>
                  <w:rFonts w:ascii="Consolas" w:hAnsi="Consolas" w:cs="Consolas"/>
                  <w:color w:val="0000FF"/>
                  <w:sz w:val="19"/>
                  <w:szCs w:val="19"/>
                  <w:highlight w:val="white"/>
                  <w:lang w:val="en-US"/>
                  <w:rPrChange w:id="439" w:author="Сергей" w:date="2017-08-14T23:19:00Z">
                    <w:rPr>
                      <w:rFonts w:ascii="Consolas" w:hAnsi="Consolas" w:cs="Consolas"/>
                      <w:color w:val="0000FF"/>
                      <w:sz w:val="19"/>
                      <w:szCs w:val="19"/>
                      <w:highlight w:val="white"/>
                    </w:rPr>
                  </w:rPrChange>
                </w:rPr>
                <w:t>using</w:t>
              </w:r>
              <w:r w:rsidRPr="009206C5">
                <w:rPr>
                  <w:rFonts w:ascii="Consolas" w:hAnsi="Consolas" w:cs="Consolas"/>
                  <w:color w:val="000000"/>
                  <w:sz w:val="19"/>
                  <w:szCs w:val="19"/>
                  <w:highlight w:val="white"/>
                  <w:lang w:val="en-US"/>
                  <w:rPrChange w:id="440" w:author="Сергей" w:date="2017-08-14T23:19:00Z">
                    <w:rPr>
                      <w:rFonts w:ascii="Consolas" w:hAnsi="Consolas" w:cs="Consolas"/>
                      <w:color w:val="000000"/>
                      <w:sz w:val="19"/>
                      <w:szCs w:val="19"/>
                      <w:highlight w:val="white"/>
                    </w:rPr>
                  </w:rPrChange>
                </w:rPr>
                <w:t xml:space="preserve"> </w:t>
              </w:r>
              <w:proofErr w:type="spellStart"/>
              <w:r w:rsidRPr="009206C5">
                <w:rPr>
                  <w:rFonts w:ascii="Consolas" w:hAnsi="Consolas" w:cs="Consolas"/>
                  <w:color w:val="000000"/>
                  <w:sz w:val="19"/>
                  <w:szCs w:val="19"/>
                  <w:highlight w:val="white"/>
                  <w:lang w:val="en-US"/>
                  <w:rPrChange w:id="441" w:author="Сергей" w:date="2017-08-14T23:19:00Z">
                    <w:rPr>
                      <w:rFonts w:ascii="Consolas" w:hAnsi="Consolas" w:cs="Consolas"/>
                      <w:color w:val="000000"/>
                      <w:sz w:val="19"/>
                      <w:szCs w:val="19"/>
                      <w:highlight w:val="white"/>
                    </w:rPr>
                  </w:rPrChange>
                </w:rPr>
                <w:t>System.Text.RegularExpressions</w:t>
              </w:r>
              <w:proofErr w:type="spellEnd"/>
              <w:r w:rsidRPr="009206C5">
                <w:rPr>
                  <w:rFonts w:ascii="Consolas" w:hAnsi="Consolas" w:cs="Consolas"/>
                  <w:color w:val="000000"/>
                  <w:sz w:val="19"/>
                  <w:szCs w:val="19"/>
                  <w:highlight w:val="white"/>
                  <w:lang w:val="en-US"/>
                  <w:rPrChange w:id="442" w:author="Сергей" w:date="2017-08-14T23:19:00Z">
                    <w:rPr>
                      <w:rFonts w:ascii="Consolas" w:hAnsi="Consolas" w:cs="Consolas"/>
                      <w:color w:val="000000"/>
                      <w:sz w:val="19"/>
                      <w:szCs w:val="19"/>
                      <w:highlight w:val="white"/>
                    </w:rPr>
                  </w:rPrChange>
                </w:rPr>
                <w:t>;</w:t>
              </w:r>
            </w:ins>
          </w:p>
          <w:p w:rsidR="00185270" w:rsidRPr="00185270" w:rsidRDefault="00185270" w:rsidP="00185270">
            <w:pPr>
              <w:autoSpaceDE w:val="0"/>
              <w:autoSpaceDN w:val="0"/>
              <w:adjustRightInd w:val="0"/>
              <w:spacing w:before="0" w:after="0" w:line="240" w:lineRule="auto"/>
              <w:rPr>
                <w:ins w:id="443" w:author="Сергей" w:date="2017-08-14T23:19:00Z"/>
                <w:rFonts w:ascii="Consolas" w:hAnsi="Consolas" w:cs="Consolas"/>
                <w:color w:val="000000"/>
                <w:sz w:val="19"/>
                <w:szCs w:val="19"/>
                <w:highlight w:val="white"/>
                <w:lang w:val="en-US"/>
                <w:rPrChange w:id="444" w:author="Сергей" w:date="2017-08-14T23:19:00Z">
                  <w:rPr>
                    <w:ins w:id="445" w:author="Сергей" w:date="2017-08-14T23:19:00Z"/>
                    <w:rFonts w:ascii="Consolas" w:hAnsi="Consolas" w:cs="Consolas"/>
                    <w:color w:val="000000"/>
                    <w:sz w:val="19"/>
                    <w:szCs w:val="19"/>
                    <w:highlight w:val="white"/>
                  </w:rPr>
                </w:rPrChange>
              </w:rPr>
            </w:pPr>
          </w:p>
          <w:p w:rsidR="00185270" w:rsidRPr="00185270" w:rsidRDefault="009206C5" w:rsidP="00185270">
            <w:pPr>
              <w:autoSpaceDE w:val="0"/>
              <w:autoSpaceDN w:val="0"/>
              <w:adjustRightInd w:val="0"/>
              <w:spacing w:before="0" w:after="0" w:line="240" w:lineRule="auto"/>
              <w:rPr>
                <w:ins w:id="446" w:author="Сергей" w:date="2017-08-14T23:19:00Z"/>
                <w:rFonts w:ascii="Consolas" w:hAnsi="Consolas" w:cs="Consolas"/>
                <w:color w:val="000000"/>
                <w:sz w:val="19"/>
                <w:szCs w:val="19"/>
                <w:highlight w:val="white"/>
                <w:lang w:val="en-US"/>
                <w:rPrChange w:id="447" w:author="Сергей" w:date="2017-08-14T23:20:00Z">
                  <w:rPr>
                    <w:ins w:id="448" w:author="Сергей" w:date="2017-08-14T23:19:00Z"/>
                    <w:rFonts w:ascii="Consolas" w:hAnsi="Consolas" w:cs="Consolas"/>
                    <w:color w:val="000000"/>
                    <w:sz w:val="19"/>
                    <w:szCs w:val="19"/>
                    <w:highlight w:val="white"/>
                  </w:rPr>
                </w:rPrChange>
              </w:rPr>
            </w:pPr>
            <w:ins w:id="449" w:author="Сергей" w:date="2017-08-14T23:19:00Z">
              <w:r w:rsidRPr="009206C5">
                <w:rPr>
                  <w:rFonts w:ascii="Consolas" w:hAnsi="Consolas" w:cs="Consolas"/>
                  <w:color w:val="0000FF"/>
                  <w:sz w:val="19"/>
                  <w:szCs w:val="19"/>
                  <w:highlight w:val="white"/>
                  <w:lang w:val="en-US"/>
                  <w:rPrChange w:id="450" w:author="Сергей" w:date="2017-08-14T23:20:00Z">
                    <w:rPr>
                      <w:rFonts w:ascii="Consolas" w:hAnsi="Consolas" w:cs="Consolas"/>
                      <w:color w:val="0000FF"/>
                      <w:sz w:val="19"/>
                      <w:szCs w:val="19"/>
                      <w:highlight w:val="white"/>
                    </w:rPr>
                  </w:rPrChange>
                </w:rPr>
                <w:t>class</w:t>
              </w:r>
              <w:r w:rsidRPr="009206C5">
                <w:rPr>
                  <w:rFonts w:ascii="Consolas" w:hAnsi="Consolas" w:cs="Consolas"/>
                  <w:color w:val="000000"/>
                  <w:sz w:val="19"/>
                  <w:szCs w:val="19"/>
                  <w:highlight w:val="white"/>
                  <w:lang w:val="en-US"/>
                  <w:rPrChange w:id="451" w:author="Сергей" w:date="2017-08-14T23:20:00Z">
                    <w:rPr>
                      <w:rFonts w:ascii="Consolas" w:hAnsi="Consolas" w:cs="Consolas"/>
                      <w:color w:val="000000"/>
                      <w:sz w:val="19"/>
                      <w:szCs w:val="19"/>
                      <w:highlight w:val="white"/>
                    </w:rPr>
                  </w:rPrChange>
                </w:rPr>
                <w:t xml:space="preserve"> </w:t>
              </w:r>
              <w:r w:rsidRPr="009206C5">
                <w:rPr>
                  <w:rFonts w:ascii="Consolas" w:hAnsi="Consolas" w:cs="Consolas"/>
                  <w:color w:val="2B91AF"/>
                  <w:sz w:val="19"/>
                  <w:szCs w:val="19"/>
                  <w:highlight w:val="white"/>
                  <w:lang w:val="en-US"/>
                  <w:rPrChange w:id="452" w:author="Сергей" w:date="2017-08-14T23:20:00Z">
                    <w:rPr>
                      <w:rFonts w:ascii="Consolas" w:hAnsi="Consolas" w:cs="Consolas"/>
                      <w:color w:val="2B91AF"/>
                      <w:sz w:val="19"/>
                      <w:szCs w:val="19"/>
                      <w:highlight w:val="white"/>
                    </w:rPr>
                  </w:rPrChange>
                </w:rPr>
                <w:t>Program</w:t>
              </w:r>
            </w:ins>
          </w:p>
          <w:p w:rsidR="00185270" w:rsidRPr="00185270" w:rsidRDefault="009206C5" w:rsidP="00185270">
            <w:pPr>
              <w:pStyle w:val="normal"/>
              <w:rPr>
                <w:ins w:id="453" w:author="Сергей" w:date="2017-08-14T23:19:00Z"/>
                <w:color w:val="000088"/>
                <w:lang w:val="en-US"/>
                <w:rPrChange w:id="454" w:author="Сергей" w:date="2017-08-14T23:20:00Z">
                  <w:rPr>
                    <w:ins w:id="455" w:author="Сергей" w:date="2017-08-14T23:19:00Z"/>
                    <w:color w:val="000088"/>
                  </w:rPr>
                </w:rPrChange>
              </w:rPr>
            </w:pPr>
            <w:ins w:id="456" w:author="Сергей" w:date="2017-08-14T23:19:00Z">
              <w:r w:rsidRPr="009206C5">
                <w:rPr>
                  <w:rFonts w:ascii="Consolas" w:hAnsi="Consolas" w:cs="Consolas"/>
                  <w:color w:val="000000"/>
                  <w:sz w:val="19"/>
                  <w:szCs w:val="19"/>
                  <w:highlight w:val="white"/>
                  <w:lang w:val="en-US"/>
                  <w:rPrChange w:id="457" w:author="Сергей" w:date="2017-08-14T23:20:00Z">
                    <w:rPr>
                      <w:rFonts w:ascii="Consolas" w:hAnsi="Consolas" w:cs="Consolas"/>
                      <w:color w:val="000000"/>
                      <w:sz w:val="19"/>
                      <w:szCs w:val="19"/>
                      <w:highlight w:val="white"/>
                    </w:rPr>
                  </w:rPrChange>
                </w:rPr>
                <w:t>{</w:t>
              </w:r>
            </w:ins>
          </w:p>
          <w:p w:rsidR="00817CB2" w:rsidRPr="00185270" w:rsidRDefault="00185270">
            <w:pPr>
              <w:pStyle w:val="normal"/>
              <w:rPr>
                <w:ins w:id="458" w:author="Сергей" w:date="2017-08-14T23:19:00Z"/>
                <w:color w:val="000000"/>
                <w:lang w:val="en-US"/>
                <w:rPrChange w:id="459" w:author="Сергей" w:date="2017-08-14T23:20:00Z">
                  <w:rPr>
                    <w:ins w:id="460" w:author="Сергей" w:date="2017-08-14T23:19:00Z"/>
                    <w:color w:val="000000"/>
                  </w:rPr>
                </w:rPrChange>
              </w:rPr>
            </w:pPr>
            <w:ins w:id="461" w:author="Сергей" w:date="2017-08-14T23:20:00Z">
              <w:r>
                <w:rPr>
                  <w:color w:val="000088"/>
                  <w:lang w:val="en-US"/>
                </w:rPr>
                <w:t xml:space="preserve">  </w:t>
              </w:r>
            </w:ins>
            <w:r w:rsidR="009206C5" w:rsidRPr="009206C5">
              <w:rPr>
                <w:color w:val="000088"/>
                <w:lang w:val="en-US"/>
                <w:rPrChange w:id="462" w:author="Сергей" w:date="2017-08-14T23:20:00Z">
                  <w:rPr>
                    <w:color w:val="000088"/>
                  </w:rPr>
                </w:rPrChange>
              </w:rPr>
              <w:t>static</w:t>
            </w:r>
            <w:r w:rsidR="009206C5" w:rsidRPr="009206C5">
              <w:rPr>
                <w:color w:val="000000"/>
                <w:lang w:val="en-US"/>
                <w:rPrChange w:id="463" w:author="Сергей" w:date="2017-08-14T23:20:00Z">
                  <w:rPr>
                    <w:color w:val="000000"/>
                  </w:rPr>
                </w:rPrChange>
              </w:rPr>
              <w:t xml:space="preserve"> </w:t>
            </w:r>
            <w:r w:rsidR="009206C5" w:rsidRPr="009206C5">
              <w:rPr>
                <w:color w:val="000088"/>
                <w:lang w:val="en-US"/>
                <w:rPrChange w:id="464" w:author="Сергей" w:date="2017-08-14T23:20:00Z">
                  <w:rPr>
                    <w:color w:val="000088"/>
                  </w:rPr>
                </w:rPrChange>
              </w:rPr>
              <w:t>void</w:t>
            </w:r>
            <w:r w:rsidR="009206C5" w:rsidRPr="009206C5">
              <w:rPr>
                <w:color w:val="000000"/>
                <w:lang w:val="en-US"/>
                <w:rPrChange w:id="465" w:author="Сергей" w:date="2017-08-14T23:20:00Z">
                  <w:rPr>
                    <w:color w:val="000000"/>
                  </w:rPr>
                </w:rPrChange>
              </w:rPr>
              <w:t xml:space="preserve"> </w:t>
            </w:r>
            <w:r w:rsidR="009206C5" w:rsidRPr="009206C5">
              <w:rPr>
                <w:color w:val="660066"/>
                <w:lang w:val="en-US"/>
                <w:rPrChange w:id="466" w:author="Сергей" w:date="2017-08-14T23:20:00Z">
                  <w:rPr>
                    <w:color w:val="660066"/>
                  </w:rPr>
                </w:rPrChange>
              </w:rPr>
              <w:t>Main</w:t>
            </w:r>
            <w:r w:rsidR="009206C5" w:rsidRPr="009206C5">
              <w:rPr>
                <w:color w:val="666600"/>
                <w:lang w:val="en-US"/>
                <w:rPrChange w:id="467" w:author="Сергей" w:date="2017-08-14T23:20:00Z">
                  <w:rPr>
                    <w:color w:val="666600"/>
                  </w:rPr>
                </w:rPrChange>
              </w:rPr>
              <w:t>()</w:t>
            </w:r>
            <w:r w:rsidR="009206C5" w:rsidRPr="009206C5">
              <w:rPr>
                <w:color w:val="000000"/>
                <w:lang w:val="en-US"/>
                <w:rPrChange w:id="468" w:author="Сергей" w:date="2017-08-14T23:20:00Z">
                  <w:rPr>
                    <w:color w:val="000000"/>
                  </w:rPr>
                </w:rPrChange>
              </w:rPr>
              <w:br/>
            </w:r>
            <w:ins w:id="469" w:author="Сергей" w:date="2017-08-14T23:20:00Z">
              <w:r>
                <w:rPr>
                  <w:color w:val="666600"/>
                  <w:lang w:val="en-US"/>
                </w:rPr>
                <w:t xml:space="preserve">  </w:t>
              </w:r>
            </w:ins>
            <w:r w:rsidR="009206C5" w:rsidRPr="009206C5">
              <w:rPr>
                <w:color w:val="666600"/>
                <w:lang w:val="en-US"/>
                <w:rPrChange w:id="470" w:author="Сергей" w:date="2017-08-14T23:20:00Z">
                  <w:rPr>
                    <w:color w:val="666600"/>
                  </w:rPr>
                </w:rPrChange>
              </w:rPr>
              <w:t>{</w:t>
            </w:r>
            <w:r w:rsidR="009206C5" w:rsidRPr="009206C5">
              <w:rPr>
                <w:color w:val="000000"/>
                <w:lang w:val="en-US"/>
                <w:rPrChange w:id="471" w:author="Сергей" w:date="2017-08-14T23:20:00Z">
                  <w:rPr>
                    <w:color w:val="000000"/>
                  </w:rPr>
                </w:rPrChange>
              </w:rPr>
              <w:t xml:space="preserve">  </w:t>
            </w:r>
            <w:r w:rsidR="009206C5" w:rsidRPr="009206C5">
              <w:rPr>
                <w:color w:val="000000"/>
                <w:lang w:val="en-US"/>
                <w:rPrChange w:id="472" w:author="Сергей" w:date="2017-08-14T23:20:00Z">
                  <w:rPr>
                    <w:color w:val="000000"/>
                  </w:rPr>
                </w:rPrChange>
              </w:rPr>
              <w:br/>
              <w:t xml:space="preserve">  </w:t>
            </w:r>
            <w:ins w:id="473" w:author="Сергей" w:date="2017-08-14T23:20:00Z">
              <w:r>
                <w:rPr>
                  <w:color w:val="000000"/>
                  <w:lang w:val="en-US"/>
                </w:rPr>
                <w:t xml:space="preserve">  </w:t>
              </w:r>
            </w:ins>
            <w:r w:rsidR="009206C5" w:rsidRPr="009206C5">
              <w:rPr>
                <w:color w:val="000000"/>
                <w:lang w:val="en-US"/>
                <w:rPrChange w:id="474" w:author="Сергей" w:date="2017-08-14T23:20:00Z">
                  <w:rPr>
                    <w:color w:val="000000"/>
                  </w:rPr>
                </w:rPrChange>
              </w:rPr>
              <w:t xml:space="preserve"> </w:t>
            </w:r>
            <w:r w:rsidR="009206C5" w:rsidRPr="009206C5">
              <w:rPr>
                <w:color w:val="000088"/>
                <w:lang w:val="en-US"/>
                <w:rPrChange w:id="475" w:author="Сергей" w:date="2017-08-14T23:20:00Z">
                  <w:rPr>
                    <w:color w:val="000088"/>
                  </w:rPr>
                </w:rPrChange>
              </w:rPr>
              <w:t>string</w:t>
            </w:r>
            <w:r w:rsidR="009206C5" w:rsidRPr="009206C5">
              <w:rPr>
                <w:color w:val="000000"/>
                <w:lang w:val="en-US"/>
                <w:rPrChange w:id="476" w:author="Сергей" w:date="2017-08-14T23:20:00Z">
                  <w:rPr>
                    <w:color w:val="000000"/>
                  </w:rPr>
                </w:rPrChange>
              </w:rPr>
              <w:t xml:space="preserve"> data1 </w:t>
            </w:r>
            <w:r w:rsidR="009206C5" w:rsidRPr="009206C5">
              <w:rPr>
                <w:color w:val="666600"/>
                <w:lang w:val="en-US"/>
                <w:rPrChange w:id="477" w:author="Сергей" w:date="2017-08-14T23:20:00Z">
                  <w:rPr>
                    <w:color w:val="666600"/>
                  </w:rPr>
                </w:rPrChange>
              </w:rPr>
              <w:t>=</w:t>
            </w:r>
            <w:r w:rsidR="009206C5" w:rsidRPr="009206C5">
              <w:rPr>
                <w:color w:val="000000"/>
                <w:lang w:val="en-US"/>
                <w:rPrChange w:id="478" w:author="Сергей" w:date="2017-08-14T23:20:00Z">
                  <w:rPr>
                    <w:color w:val="000000"/>
                  </w:rPr>
                </w:rPrChange>
              </w:rPr>
              <w:t xml:space="preserve"> </w:t>
            </w:r>
            <w:r w:rsidR="009206C5" w:rsidRPr="009206C5">
              <w:rPr>
                <w:color w:val="008800"/>
                <w:lang w:val="en-US"/>
                <w:rPrChange w:id="479" w:author="Сергей" w:date="2017-08-14T23:20:00Z">
                  <w:rPr>
                    <w:color w:val="008800"/>
                  </w:rPr>
                </w:rPrChange>
              </w:rPr>
              <w:t>"</w:t>
            </w:r>
            <w:r w:rsidR="009A6BE0">
              <w:rPr>
                <w:color w:val="008800"/>
              </w:rPr>
              <w:t>Петр</w:t>
            </w:r>
            <w:r w:rsidR="009206C5" w:rsidRPr="009206C5">
              <w:rPr>
                <w:color w:val="008800"/>
                <w:lang w:val="en-US"/>
                <w:rPrChange w:id="480" w:author="Сергей" w:date="2017-08-14T23:20:00Z">
                  <w:rPr>
                    <w:color w:val="008800"/>
                  </w:rPr>
                </w:rPrChange>
              </w:rPr>
              <w:t xml:space="preserve">, </w:t>
            </w:r>
            <w:r w:rsidR="009A6BE0">
              <w:rPr>
                <w:color w:val="008800"/>
              </w:rPr>
              <w:t>Андрей</w:t>
            </w:r>
            <w:r w:rsidR="009206C5" w:rsidRPr="009206C5">
              <w:rPr>
                <w:color w:val="008800"/>
                <w:lang w:val="en-US"/>
                <w:rPrChange w:id="481" w:author="Сергей" w:date="2017-08-14T23:20:00Z">
                  <w:rPr>
                    <w:color w:val="008800"/>
                  </w:rPr>
                </w:rPrChange>
              </w:rPr>
              <w:t xml:space="preserve">, </w:t>
            </w:r>
            <w:r w:rsidR="009A6BE0">
              <w:rPr>
                <w:color w:val="008800"/>
              </w:rPr>
              <w:t>Николай</w:t>
            </w:r>
            <w:r w:rsidR="009206C5" w:rsidRPr="009206C5">
              <w:rPr>
                <w:color w:val="008800"/>
                <w:lang w:val="en-US"/>
                <w:rPrChange w:id="482" w:author="Сергей" w:date="2017-08-14T23:20:00Z">
                  <w:rPr>
                    <w:color w:val="008800"/>
                  </w:rPr>
                </w:rPrChange>
              </w:rPr>
              <w:t>"</w:t>
            </w:r>
            <w:r w:rsidR="009206C5" w:rsidRPr="009206C5">
              <w:rPr>
                <w:color w:val="666600"/>
                <w:lang w:val="en-US"/>
                <w:rPrChange w:id="483" w:author="Сергей" w:date="2017-08-14T23:20:00Z">
                  <w:rPr>
                    <w:color w:val="666600"/>
                  </w:rPr>
                </w:rPrChange>
              </w:rPr>
              <w:t>;</w:t>
            </w:r>
            <w:r w:rsidR="009206C5" w:rsidRPr="009206C5">
              <w:rPr>
                <w:color w:val="000000"/>
                <w:lang w:val="en-US"/>
                <w:rPrChange w:id="484" w:author="Сергей" w:date="2017-08-14T23:20:00Z">
                  <w:rPr>
                    <w:color w:val="000000"/>
                  </w:rPr>
                </w:rPrChange>
              </w:rPr>
              <w:br/>
              <w:t xml:space="preserve">   </w:t>
            </w:r>
            <w:ins w:id="485" w:author="Сергей" w:date="2017-08-14T23:20:00Z">
              <w:r>
                <w:rPr>
                  <w:color w:val="000000"/>
                  <w:lang w:val="en-US"/>
                </w:rPr>
                <w:t xml:space="preserve">  </w:t>
              </w:r>
            </w:ins>
            <w:r w:rsidR="009206C5" w:rsidRPr="009206C5">
              <w:rPr>
                <w:color w:val="000088"/>
                <w:lang w:val="en-US"/>
                <w:rPrChange w:id="486" w:author="Сергей" w:date="2017-08-14T23:20:00Z">
                  <w:rPr>
                    <w:color w:val="000088"/>
                  </w:rPr>
                </w:rPrChange>
              </w:rPr>
              <w:t>string</w:t>
            </w:r>
            <w:r w:rsidR="009206C5" w:rsidRPr="009206C5">
              <w:rPr>
                <w:color w:val="000000"/>
                <w:lang w:val="en-US"/>
                <w:rPrChange w:id="487" w:author="Сергей" w:date="2017-08-14T23:20:00Z">
                  <w:rPr>
                    <w:color w:val="000000"/>
                  </w:rPr>
                </w:rPrChange>
              </w:rPr>
              <w:t xml:space="preserve"> data2 </w:t>
            </w:r>
            <w:r w:rsidR="009206C5" w:rsidRPr="009206C5">
              <w:rPr>
                <w:color w:val="666600"/>
                <w:lang w:val="en-US"/>
                <w:rPrChange w:id="488" w:author="Сергей" w:date="2017-08-14T23:20:00Z">
                  <w:rPr>
                    <w:color w:val="666600"/>
                  </w:rPr>
                </w:rPrChange>
              </w:rPr>
              <w:t>=</w:t>
            </w:r>
            <w:r w:rsidR="009206C5" w:rsidRPr="009206C5">
              <w:rPr>
                <w:color w:val="000000"/>
                <w:lang w:val="en-US"/>
                <w:rPrChange w:id="489" w:author="Сергей" w:date="2017-08-14T23:20:00Z">
                  <w:rPr>
                    <w:color w:val="000000"/>
                  </w:rPr>
                </w:rPrChange>
              </w:rPr>
              <w:t xml:space="preserve"> </w:t>
            </w:r>
            <w:r w:rsidR="009206C5" w:rsidRPr="009206C5">
              <w:rPr>
                <w:color w:val="008800"/>
                <w:lang w:val="en-US"/>
                <w:rPrChange w:id="490" w:author="Сергей" w:date="2017-08-14T23:20:00Z">
                  <w:rPr>
                    <w:color w:val="008800"/>
                  </w:rPr>
                </w:rPrChange>
              </w:rPr>
              <w:t>"</w:t>
            </w:r>
            <w:r w:rsidR="009A6BE0">
              <w:rPr>
                <w:color w:val="008800"/>
              </w:rPr>
              <w:t>Петр</w:t>
            </w:r>
            <w:r w:rsidR="009206C5" w:rsidRPr="009206C5">
              <w:rPr>
                <w:color w:val="008800"/>
                <w:lang w:val="en-US"/>
                <w:rPrChange w:id="491" w:author="Сергей" w:date="2017-08-14T23:20:00Z">
                  <w:rPr>
                    <w:color w:val="008800"/>
                  </w:rPr>
                </w:rPrChange>
              </w:rPr>
              <w:t xml:space="preserve">, </w:t>
            </w:r>
            <w:r w:rsidR="009A6BE0">
              <w:rPr>
                <w:color w:val="008800"/>
              </w:rPr>
              <w:t>Андрей</w:t>
            </w:r>
            <w:r w:rsidR="009206C5" w:rsidRPr="009206C5">
              <w:rPr>
                <w:color w:val="008800"/>
                <w:lang w:val="en-US"/>
                <w:rPrChange w:id="492" w:author="Сергей" w:date="2017-08-14T23:20:00Z">
                  <w:rPr>
                    <w:color w:val="008800"/>
                  </w:rPr>
                </w:rPrChange>
              </w:rPr>
              <w:t xml:space="preserve">, </w:t>
            </w:r>
            <w:r w:rsidR="009A6BE0">
              <w:rPr>
                <w:color w:val="008800"/>
              </w:rPr>
              <w:t>Александр</w:t>
            </w:r>
            <w:r w:rsidR="009206C5" w:rsidRPr="009206C5">
              <w:rPr>
                <w:color w:val="008800"/>
                <w:lang w:val="en-US"/>
                <w:rPrChange w:id="493" w:author="Сергей" w:date="2017-08-14T23:20:00Z">
                  <w:rPr>
                    <w:color w:val="008800"/>
                  </w:rPr>
                </w:rPrChange>
              </w:rPr>
              <w:t>"</w:t>
            </w:r>
            <w:r w:rsidR="009206C5" w:rsidRPr="009206C5">
              <w:rPr>
                <w:color w:val="666600"/>
                <w:lang w:val="en-US"/>
                <w:rPrChange w:id="494" w:author="Сергей" w:date="2017-08-14T23:20:00Z">
                  <w:rPr>
                    <w:color w:val="666600"/>
                  </w:rPr>
                </w:rPrChange>
              </w:rPr>
              <w:t>;</w:t>
            </w:r>
            <w:r w:rsidR="009206C5" w:rsidRPr="009206C5">
              <w:rPr>
                <w:color w:val="000000"/>
                <w:lang w:val="en-US"/>
                <w:rPrChange w:id="495" w:author="Сергей" w:date="2017-08-14T23:20:00Z">
                  <w:rPr>
                    <w:color w:val="000000"/>
                  </w:rPr>
                </w:rPrChange>
              </w:rPr>
              <w:br/>
              <w:t xml:space="preserve">   </w:t>
            </w:r>
            <w:ins w:id="496" w:author="Сергей" w:date="2017-08-14T23:20:00Z">
              <w:r>
                <w:rPr>
                  <w:color w:val="000000"/>
                  <w:lang w:val="en-US"/>
                </w:rPr>
                <w:t xml:space="preserve">  </w:t>
              </w:r>
            </w:ins>
            <w:proofErr w:type="spellStart"/>
            <w:r w:rsidR="009206C5" w:rsidRPr="009206C5">
              <w:rPr>
                <w:color w:val="660066"/>
                <w:lang w:val="en-US"/>
                <w:rPrChange w:id="497" w:author="Сергей" w:date="2017-08-14T23:20:00Z">
                  <w:rPr>
                    <w:color w:val="660066"/>
                  </w:rPr>
                </w:rPrChange>
              </w:rPr>
              <w:t>Regex</w:t>
            </w:r>
            <w:proofErr w:type="spellEnd"/>
            <w:r w:rsidR="009206C5" w:rsidRPr="009206C5">
              <w:rPr>
                <w:color w:val="000000"/>
                <w:lang w:val="en-US"/>
                <w:rPrChange w:id="498" w:author="Сергей" w:date="2017-08-14T23:20:00Z">
                  <w:rPr>
                    <w:color w:val="000000"/>
                  </w:rPr>
                </w:rPrChange>
              </w:rPr>
              <w:t xml:space="preserve"> </w:t>
            </w:r>
            <w:proofErr w:type="spellStart"/>
            <w:r w:rsidR="009206C5" w:rsidRPr="009206C5">
              <w:rPr>
                <w:color w:val="000000"/>
                <w:lang w:val="en-US"/>
                <w:rPrChange w:id="499" w:author="Сергей" w:date="2017-08-14T23:20:00Z">
                  <w:rPr>
                    <w:color w:val="000000"/>
                  </w:rPr>
                </w:rPrChange>
              </w:rPr>
              <w:t>regex</w:t>
            </w:r>
            <w:proofErr w:type="spellEnd"/>
            <w:r w:rsidR="009206C5" w:rsidRPr="009206C5">
              <w:rPr>
                <w:color w:val="000000"/>
                <w:lang w:val="en-US"/>
                <w:rPrChange w:id="500" w:author="Сергей" w:date="2017-08-14T23:20:00Z">
                  <w:rPr>
                    <w:color w:val="000000"/>
                  </w:rPr>
                </w:rPrChange>
              </w:rPr>
              <w:t xml:space="preserve"> </w:t>
            </w:r>
            <w:r w:rsidR="009206C5" w:rsidRPr="009206C5">
              <w:rPr>
                <w:color w:val="666600"/>
                <w:lang w:val="en-US"/>
                <w:rPrChange w:id="501" w:author="Сергей" w:date="2017-08-14T23:20:00Z">
                  <w:rPr>
                    <w:color w:val="666600"/>
                  </w:rPr>
                </w:rPrChange>
              </w:rPr>
              <w:t>=</w:t>
            </w:r>
            <w:r w:rsidR="009206C5" w:rsidRPr="009206C5">
              <w:rPr>
                <w:color w:val="000000"/>
                <w:lang w:val="en-US"/>
                <w:rPrChange w:id="502" w:author="Сергей" w:date="2017-08-14T23:20:00Z">
                  <w:rPr>
                    <w:color w:val="000000"/>
                  </w:rPr>
                </w:rPrChange>
              </w:rPr>
              <w:t xml:space="preserve"> </w:t>
            </w:r>
            <w:r w:rsidR="009206C5" w:rsidRPr="009206C5">
              <w:rPr>
                <w:color w:val="000088"/>
                <w:lang w:val="en-US"/>
                <w:rPrChange w:id="503" w:author="Сергей" w:date="2017-08-14T23:20:00Z">
                  <w:rPr>
                    <w:color w:val="000088"/>
                  </w:rPr>
                </w:rPrChange>
              </w:rPr>
              <w:t>new</w:t>
            </w:r>
            <w:r w:rsidR="009206C5" w:rsidRPr="009206C5">
              <w:rPr>
                <w:color w:val="000000"/>
                <w:lang w:val="en-US"/>
                <w:rPrChange w:id="504" w:author="Сергей" w:date="2017-08-14T23:20:00Z">
                  <w:rPr>
                    <w:color w:val="000000"/>
                  </w:rPr>
                </w:rPrChange>
              </w:rPr>
              <w:t xml:space="preserve"> </w:t>
            </w:r>
            <w:proofErr w:type="spellStart"/>
            <w:r w:rsidR="009206C5" w:rsidRPr="009206C5">
              <w:rPr>
                <w:color w:val="660066"/>
                <w:lang w:val="en-US"/>
                <w:rPrChange w:id="505" w:author="Сергей" w:date="2017-08-14T23:20:00Z">
                  <w:rPr>
                    <w:color w:val="660066"/>
                  </w:rPr>
                </w:rPrChange>
              </w:rPr>
              <w:t>Regex</w:t>
            </w:r>
            <w:proofErr w:type="spellEnd"/>
            <w:r w:rsidR="009206C5" w:rsidRPr="009206C5">
              <w:rPr>
                <w:color w:val="666600"/>
                <w:lang w:val="en-US"/>
                <w:rPrChange w:id="506" w:author="Сергей" w:date="2017-08-14T23:20:00Z">
                  <w:rPr>
                    <w:color w:val="666600"/>
                  </w:rPr>
                </w:rPrChange>
              </w:rPr>
              <w:t>(</w:t>
            </w:r>
            <w:r w:rsidR="009206C5" w:rsidRPr="009206C5">
              <w:rPr>
                <w:color w:val="008800"/>
                <w:lang w:val="en-US"/>
                <w:rPrChange w:id="507" w:author="Сергей" w:date="2017-08-14T23:20:00Z">
                  <w:rPr>
                    <w:color w:val="008800"/>
                  </w:rPr>
                </w:rPrChange>
              </w:rPr>
              <w:t>"</w:t>
            </w:r>
            <w:r w:rsidR="009A6BE0">
              <w:rPr>
                <w:color w:val="008800"/>
              </w:rPr>
              <w:t>Николай</w:t>
            </w:r>
            <w:r w:rsidR="009206C5" w:rsidRPr="009206C5">
              <w:rPr>
                <w:color w:val="008800"/>
                <w:lang w:val="en-US"/>
                <w:rPrChange w:id="508" w:author="Сергей" w:date="2017-08-14T23:20:00Z">
                  <w:rPr>
                    <w:color w:val="008800"/>
                  </w:rPr>
                </w:rPrChange>
              </w:rPr>
              <w:t>"</w:t>
            </w:r>
            <w:r w:rsidR="009206C5" w:rsidRPr="009206C5">
              <w:rPr>
                <w:color w:val="666600"/>
                <w:lang w:val="en-US"/>
                <w:rPrChange w:id="509" w:author="Сергей" w:date="2017-08-14T23:20:00Z">
                  <w:rPr>
                    <w:color w:val="666600"/>
                  </w:rPr>
                </w:rPrChange>
              </w:rPr>
              <w:t>);</w:t>
            </w:r>
            <w:r w:rsidR="009206C5" w:rsidRPr="009206C5">
              <w:rPr>
                <w:color w:val="000000"/>
                <w:lang w:val="en-US"/>
                <w:rPrChange w:id="510" w:author="Сергей" w:date="2017-08-14T23:20:00Z">
                  <w:rPr>
                    <w:color w:val="000000"/>
                  </w:rPr>
                </w:rPrChange>
              </w:rPr>
              <w:t xml:space="preserve">     </w:t>
            </w:r>
            <w:r w:rsidR="009206C5" w:rsidRPr="009206C5">
              <w:rPr>
                <w:color w:val="880000"/>
                <w:lang w:val="en-US"/>
                <w:rPrChange w:id="511" w:author="Сергей" w:date="2017-08-14T23:20:00Z">
                  <w:rPr>
                    <w:color w:val="880000"/>
                  </w:rPr>
                </w:rPrChange>
              </w:rPr>
              <w:t xml:space="preserve">// </w:t>
            </w:r>
            <w:r w:rsidR="009A6BE0">
              <w:rPr>
                <w:color w:val="880000"/>
              </w:rPr>
              <w:t>Создание</w:t>
            </w:r>
            <w:r w:rsidR="009206C5" w:rsidRPr="009206C5">
              <w:rPr>
                <w:color w:val="880000"/>
                <w:lang w:val="en-US"/>
                <w:rPrChange w:id="512" w:author="Сергей" w:date="2017-08-14T23:20:00Z">
                  <w:rPr>
                    <w:color w:val="880000"/>
                  </w:rPr>
                </w:rPrChange>
              </w:rPr>
              <w:t xml:space="preserve"> </w:t>
            </w:r>
            <w:r w:rsidR="009A6BE0">
              <w:rPr>
                <w:color w:val="880000"/>
              </w:rPr>
              <w:t>регулярного</w:t>
            </w:r>
            <w:r w:rsidR="009206C5" w:rsidRPr="009206C5">
              <w:rPr>
                <w:color w:val="880000"/>
                <w:lang w:val="en-US"/>
                <w:rPrChange w:id="513" w:author="Сергей" w:date="2017-08-14T23:20:00Z">
                  <w:rPr>
                    <w:color w:val="880000"/>
                  </w:rPr>
                </w:rPrChange>
              </w:rPr>
              <w:t xml:space="preserve"> </w:t>
            </w:r>
            <w:r w:rsidR="009A6BE0">
              <w:rPr>
                <w:color w:val="880000"/>
              </w:rPr>
              <w:t>выражения</w:t>
            </w:r>
            <w:r w:rsidR="009206C5" w:rsidRPr="009206C5">
              <w:rPr>
                <w:color w:val="000000"/>
                <w:lang w:val="en-US"/>
                <w:rPrChange w:id="514" w:author="Сергей" w:date="2017-08-14T23:20:00Z">
                  <w:rPr>
                    <w:color w:val="000000"/>
                  </w:rPr>
                </w:rPrChange>
              </w:rPr>
              <w:br/>
              <w:t xml:space="preserve">   </w:t>
            </w:r>
            <w:ins w:id="515" w:author="Сергей" w:date="2017-08-14T23:20:00Z">
              <w:r>
                <w:rPr>
                  <w:color w:val="000000"/>
                  <w:lang w:val="en-US"/>
                </w:rPr>
                <w:t xml:space="preserve">  </w:t>
              </w:r>
            </w:ins>
            <w:proofErr w:type="spellStart"/>
            <w:r w:rsidR="009206C5" w:rsidRPr="009206C5">
              <w:rPr>
                <w:color w:val="660066"/>
                <w:lang w:val="en-US"/>
                <w:rPrChange w:id="516" w:author="Сергей" w:date="2017-08-14T23:20:00Z">
                  <w:rPr>
                    <w:color w:val="660066"/>
                  </w:rPr>
                </w:rPrChange>
              </w:rPr>
              <w:t>Console</w:t>
            </w:r>
            <w:r w:rsidR="009206C5" w:rsidRPr="009206C5">
              <w:rPr>
                <w:color w:val="666600"/>
                <w:lang w:val="en-US"/>
                <w:rPrChange w:id="517" w:author="Сергей" w:date="2017-08-14T23:20:00Z">
                  <w:rPr>
                    <w:color w:val="666600"/>
                  </w:rPr>
                </w:rPrChange>
              </w:rPr>
              <w:t>.</w:t>
            </w:r>
            <w:r w:rsidR="009206C5" w:rsidRPr="009206C5">
              <w:rPr>
                <w:color w:val="660066"/>
                <w:lang w:val="en-US"/>
                <w:rPrChange w:id="518" w:author="Сергей" w:date="2017-08-14T23:20:00Z">
                  <w:rPr>
                    <w:color w:val="660066"/>
                  </w:rPr>
                </w:rPrChange>
              </w:rPr>
              <w:t>WriteLine</w:t>
            </w:r>
            <w:proofErr w:type="spellEnd"/>
            <w:r w:rsidR="009206C5" w:rsidRPr="009206C5">
              <w:rPr>
                <w:color w:val="666600"/>
                <w:lang w:val="en-US"/>
                <w:rPrChange w:id="519" w:author="Сергей" w:date="2017-08-14T23:20:00Z">
                  <w:rPr>
                    <w:color w:val="666600"/>
                  </w:rPr>
                </w:rPrChange>
              </w:rPr>
              <w:t>(</w:t>
            </w:r>
            <w:proofErr w:type="spellStart"/>
            <w:r w:rsidR="009206C5" w:rsidRPr="009206C5">
              <w:rPr>
                <w:color w:val="000000"/>
                <w:lang w:val="en-US"/>
                <w:rPrChange w:id="520" w:author="Сергей" w:date="2017-08-14T23:20:00Z">
                  <w:rPr>
                    <w:color w:val="000000"/>
                  </w:rPr>
                </w:rPrChange>
              </w:rPr>
              <w:t>regex</w:t>
            </w:r>
            <w:r w:rsidR="009206C5" w:rsidRPr="009206C5">
              <w:rPr>
                <w:color w:val="666600"/>
                <w:lang w:val="en-US"/>
                <w:rPrChange w:id="521" w:author="Сергей" w:date="2017-08-14T23:20:00Z">
                  <w:rPr>
                    <w:color w:val="666600"/>
                  </w:rPr>
                </w:rPrChange>
              </w:rPr>
              <w:t>.</w:t>
            </w:r>
            <w:r w:rsidR="009206C5" w:rsidRPr="009206C5">
              <w:rPr>
                <w:color w:val="660066"/>
                <w:lang w:val="en-US"/>
                <w:rPrChange w:id="522" w:author="Сергей" w:date="2017-08-14T23:20:00Z">
                  <w:rPr>
                    <w:color w:val="660066"/>
                  </w:rPr>
                </w:rPrChange>
              </w:rPr>
              <w:t>IsMatch</w:t>
            </w:r>
            <w:proofErr w:type="spellEnd"/>
            <w:r w:rsidR="009206C5" w:rsidRPr="009206C5">
              <w:rPr>
                <w:color w:val="666600"/>
                <w:lang w:val="en-US"/>
                <w:rPrChange w:id="523" w:author="Сергей" w:date="2017-08-14T23:20:00Z">
                  <w:rPr>
                    <w:color w:val="666600"/>
                  </w:rPr>
                </w:rPrChange>
              </w:rPr>
              <w:t>(</w:t>
            </w:r>
            <w:r w:rsidR="009206C5" w:rsidRPr="009206C5">
              <w:rPr>
                <w:color w:val="000000"/>
                <w:lang w:val="en-US"/>
                <w:rPrChange w:id="524" w:author="Сергей" w:date="2017-08-14T23:20:00Z">
                  <w:rPr>
                    <w:color w:val="000000"/>
                  </w:rPr>
                </w:rPrChange>
              </w:rPr>
              <w:t>data1</w:t>
            </w:r>
            <w:r w:rsidR="009206C5" w:rsidRPr="009206C5">
              <w:rPr>
                <w:color w:val="666600"/>
                <w:lang w:val="en-US"/>
                <w:rPrChange w:id="525" w:author="Сергей" w:date="2017-08-14T23:20:00Z">
                  <w:rPr>
                    <w:color w:val="666600"/>
                  </w:rPr>
                </w:rPrChange>
              </w:rPr>
              <w:t>));</w:t>
            </w:r>
            <w:r w:rsidR="009206C5" w:rsidRPr="009206C5">
              <w:rPr>
                <w:color w:val="000000"/>
                <w:lang w:val="en-US"/>
                <w:rPrChange w:id="526" w:author="Сергей" w:date="2017-08-14T23:20:00Z">
                  <w:rPr>
                    <w:color w:val="000000"/>
                  </w:rPr>
                </w:rPrChange>
              </w:rPr>
              <w:t xml:space="preserve"> </w:t>
            </w:r>
            <w:r w:rsidR="009206C5" w:rsidRPr="009206C5">
              <w:rPr>
                <w:color w:val="880000"/>
                <w:lang w:val="en-US"/>
                <w:rPrChange w:id="527" w:author="Сергей" w:date="2017-08-14T23:20:00Z">
                  <w:rPr>
                    <w:color w:val="880000"/>
                  </w:rPr>
                </w:rPrChange>
              </w:rPr>
              <w:t>// True</w:t>
            </w:r>
            <w:r w:rsidR="009206C5" w:rsidRPr="009206C5">
              <w:rPr>
                <w:color w:val="000000"/>
                <w:lang w:val="en-US"/>
                <w:rPrChange w:id="528" w:author="Сергей" w:date="2017-08-14T23:20:00Z">
                  <w:rPr>
                    <w:color w:val="000000"/>
                  </w:rPr>
                </w:rPrChange>
              </w:rPr>
              <w:br/>
              <w:t xml:space="preserve">   </w:t>
            </w:r>
            <w:ins w:id="529" w:author="Сергей" w:date="2017-08-14T23:20:00Z">
              <w:r>
                <w:rPr>
                  <w:color w:val="000000"/>
                  <w:lang w:val="en-US"/>
                </w:rPr>
                <w:t xml:space="preserve">  </w:t>
              </w:r>
            </w:ins>
            <w:proofErr w:type="spellStart"/>
            <w:r w:rsidR="009206C5" w:rsidRPr="009206C5">
              <w:rPr>
                <w:color w:val="660066"/>
                <w:lang w:val="en-US"/>
                <w:rPrChange w:id="530" w:author="Сергей" w:date="2017-08-14T23:20:00Z">
                  <w:rPr>
                    <w:color w:val="660066"/>
                  </w:rPr>
                </w:rPrChange>
              </w:rPr>
              <w:t>Console</w:t>
            </w:r>
            <w:r w:rsidR="009206C5" w:rsidRPr="009206C5">
              <w:rPr>
                <w:color w:val="666600"/>
                <w:lang w:val="en-US"/>
                <w:rPrChange w:id="531" w:author="Сергей" w:date="2017-08-14T23:20:00Z">
                  <w:rPr>
                    <w:color w:val="666600"/>
                  </w:rPr>
                </w:rPrChange>
              </w:rPr>
              <w:t>.</w:t>
            </w:r>
            <w:r w:rsidR="009206C5" w:rsidRPr="009206C5">
              <w:rPr>
                <w:color w:val="660066"/>
                <w:lang w:val="en-US"/>
                <w:rPrChange w:id="532" w:author="Сергей" w:date="2017-08-14T23:20:00Z">
                  <w:rPr>
                    <w:color w:val="660066"/>
                  </w:rPr>
                </w:rPrChange>
              </w:rPr>
              <w:t>WriteLine</w:t>
            </w:r>
            <w:proofErr w:type="spellEnd"/>
            <w:r w:rsidR="009206C5" w:rsidRPr="009206C5">
              <w:rPr>
                <w:color w:val="666600"/>
                <w:lang w:val="en-US"/>
                <w:rPrChange w:id="533" w:author="Сергей" w:date="2017-08-14T23:20:00Z">
                  <w:rPr>
                    <w:color w:val="666600"/>
                  </w:rPr>
                </w:rPrChange>
              </w:rPr>
              <w:t>(</w:t>
            </w:r>
            <w:proofErr w:type="spellStart"/>
            <w:r w:rsidR="009206C5" w:rsidRPr="009206C5">
              <w:rPr>
                <w:color w:val="000000"/>
                <w:lang w:val="en-US"/>
                <w:rPrChange w:id="534" w:author="Сергей" w:date="2017-08-14T23:20:00Z">
                  <w:rPr>
                    <w:color w:val="000000"/>
                  </w:rPr>
                </w:rPrChange>
              </w:rPr>
              <w:t>regex</w:t>
            </w:r>
            <w:r w:rsidR="009206C5" w:rsidRPr="009206C5">
              <w:rPr>
                <w:color w:val="666600"/>
                <w:lang w:val="en-US"/>
                <w:rPrChange w:id="535" w:author="Сергей" w:date="2017-08-14T23:20:00Z">
                  <w:rPr>
                    <w:color w:val="666600"/>
                  </w:rPr>
                </w:rPrChange>
              </w:rPr>
              <w:t>.</w:t>
            </w:r>
            <w:r w:rsidR="009206C5" w:rsidRPr="009206C5">
              <w:rPr>
                <w:color w:val="660066"/>
                <w:lang w:val="en-US"/>
                <w:rPrChange w:id="536" w:author="Сергей" w:date="2017-08-14T23:20:00Z">
                  <w:rPr>
                    <w:color w:val="660066"/>
                  </w:rPr>
                </w:rPrChange>
              </w:rPr>
              <w:t>IsMatch</w:t>
            </w:r>
            <w:proofErr w:type="spellEnd"/>
            <w:r w:rsidR="009206C5" w:rsidRPr="009206C5">
              <w:rPr>
                <w:color w:val="666600"/>
                <w:lang w:val="en-US"/>
                <w:rPrChange w:id="537" w:author="Сергей" w:date="2017-08-14T23:20:00Z">
                  <w:rPr>
                    <w:color w:val="666600"/>
                  </w:rPr>
                </w:rPrChange>
              </w:rPr>
              <w:t>(</w:t>
            </w:r>
            <w:r w:rsidR="009206C5" w:rsidRPr="009206C5">
              <w:rPr>
                <w:color w:val="000000"/>
                <w:lang w:val="en-US"/>
                <w:rPrChange w:id="538" w:author="Сергей" w:date="2017-08-14T23:20:00Z">
                  <w:rPr>
                    <w:color w:val="000000"/>
                  </w:rPr>
                </w:rPrChange>
              </w:rPr>
              <w:t>data2</w:t>
            </w:r>
            <w:r w:rsidR="009206C5" w:rsidRPr="009206C5">
              <w:rPr>
                <w:color w:val="666600"/>
                <w:lang w:val="en-US"/>
                <w:rPrChange w:id="539" w:author="Сергей" w:date="2017-08-14T23:20:00Z">
                  <w:rPr>
                    <w:color w:val="666600"/>
                  </w:rPr>
                </w:rPrChange>
              </w:rPr>
              <w:t>));</w:t>
            </w:r>
            <w:r w:rsidR="009206C5" w:rsidRPr="009206C5">
              <w:rPr>
                <w:color w:val="000000"/>
                <w:lang w:val="en-US"/>
                <w:rPrChange w:id="540" w:author="Сергей" w:date="2017-08-14T23:20:00Z">
                  <w:rPr>
                    <w:color w:val="000000"/>
                  </w:rPr>
                </w:rPrChange>
              </w:rPr>
              <w:t xml:space="preserve"> </w:t>
            </w:r>
            <w:r w:rsidR="009206C5" w:rsidRPr="009206C5">
              <w:rPr>
                <w:color w:val="880000"/>
                <w:lang w:val="en-US"/>
                <w:rPrChange w:id="541" w:author="Сергей" w:date="2017-08-14T23:20:00Z">
                  <w:rPr>
                    <w:color w:val="880000"/>
                  </w:rPr>
                </w:rPrChange>
              </w:rPr>
              <w:t>// False</w:t>
            </w:r>
            <w:r w:rsidR="009206C5" w:rsidRPr="009206C5">
              <w:rPr>
                <w:color w:val="000000"/>
                <w:lang w:val="en-US"/>
                <w:rPrChange w:id="542" w:author="Сергей" w:date="2017-08-14T23:20:00Z">
                  <w:rPr>
                    <w:color w:val="000000"/>
                  </w:rPr>
                </w:rPrChange>
              </w:rPr>
              <w:br/>
              <w:t xml:space="preserve">   </w:t>
            </w:r>
            <w:ins w:id="543" w:author="Сергей" w:date="2017-08-14T23:20:00Z">
              <w:r>
                <w:rPr>
                  <w:color w:val="000000"/>
                  <w:lang w:val="en-US"/>
                </w:rPr>
                <w:t xml:space="preserve">  </w:t>
              </w:r>
            </w:ins>
            <w:proofErr w:type="spellStart"/>
            <w:r w:rsidR="009206C5" w:rsidRPr="009206C5">
              <w:rPr>
                <w:color w:val="660066"/>
                <w:lang w:val="en-US"/>
                <w:rPrChange w:id="544" w:author="Сергей" w:date="2017-08-14T23:20:00Z">
                  <w:rPr>
                    <w:color w:val="660066"/>
                  </w:rPr>
                </w:rPrChange>
              </w:rPr>
              <w:t>Console</w:t>
            </w:r>
            <w:r w:rsidR="009206C5" w:rsidRPr="009206C5">
              <w:rPr>
                <w:color w:val="666600"/>
                <w:lang w:val="en-US"/>
                <w:rPrChange w:id="545" w:author="Сергей" w:date="2017-08-14T23:20:00Z">
                  <w:rPr>
                    <w:color w:val="666600"/>
                  </w:rPr>
                </w:rPrChange>
              </w:rPr>
              <w:t>.</w:t>
            </w:r>
            <w:r w:rsidR="009206C5" w:rsidRPr="009206C5">
              <w:rPr>
                <w:color w:val="660066"/>
                <w:lang w:val="en-US"/>
                <w:rPrChange w:id="546" w:author="Сергей" w:date="2017-08-14T23:20:00Z">
                  <w:rPr>
                    <w:color w:val="660066"/>
                  </w:rPr>
                </w:rPrChange>
              </w:rPr>
              <w:t>ReadKey</w:t>
            </w:r>
            <w:proofErr w:type="spellEnd"/>
            <w:r w:rsidR="009206C5" w:rsidRPr="009206C5">
              <w:rPr>
                <w:color w:val="666600"/>
                <w:lang w:val="en-US"/>
                <w:rPrChange w:id="547" w:author="Сергей" w:date="2017-08-14T23:20:00Z">
                  <w:rPr>
                    <w:color w:val="666600"/>
                  </w:rPr>
                </w:rPrChange>
              </w:rPr>
              <w:t>();</w:t>
            </w:r>
            <w:r w:rsidR="009206C5" w:rsidRPr="009206C5">
              <w:rPr>
                <w:color w:val="000000"/>
                <w:lang w:val="en-US"/>
                <w:rPrChange w:id="548" w:author="Сергей" w:date="2017-08-14T23:20:00Z">
                  <w:rPr>
                    <w:color w:val="000000"/>
                  </w:rPr>
                </w:rPrChange>
              </w:rPr>
              <w:br/>
            </w:r>
            <w:ins w:id="549" w:author="Сергей" w:date="2017-08-14T23:20:00Z">
              <w:r>
                <w:rPr>
                  <w:color w:val="000000"/>
                  <w:lang w:val="en-US"/>
                </w:rPr>
                <w:t xml:space="preserve">  </w:t>
              </w:r>
            </w:ins>
            <w:r w:rsidR="009206C5" w:rsidRPr="009206C5">
              <w:rPr>
                <w:color w:val="000000"/>
                <w:lang w:val="en-US"/>
                <w:rPrChange w:id="550" w:author="Сергей" w:date="2017-08-14T23:20:00Z">
                  <w:rPr>
                    <w:color w:val="000000"/>
                  </w:rPr>
                </w:rPrChange>
              </w:rPr>
              <w:t>}</w:t>
            </w:r>
          </w:p>
          <w:p w:rsidR="00185270" w:rsidRPr="00185270" w:rsidRDefault="00185270">
            <w:pPr>
              <w:pStyle w:val="normal"/>
              <w:rPr>
                <w:color w:val="000088"/>
                <w:lang w:val="en-US"/>
                <w:rPrChange w:id="551" w:author="Сергей" w:date="2017-08-14T23:20:00Z">
                  <w:rPr>
                    <w:color w:val="000088"/>
                  </w:rPr>
                </w:rPrChange>
              </w:rPr>
            </w:pPr>
            <w:ins w:id="552" w:author="Сергей" w:date="2017-08-14T23:20:00Z">
              <w:r>
                <w:rPr>
                  <w:color w:val="000000"/>
                </w:rPr>
                <w:t>}</w:t>
              </w:r>
            </w:ins>
          </w:p>
        </w:tc>
      </w:tr>
    </w:tbl>
    <w:p w:rsidR="00817CB2" w:rsidRDefault="00817CB2">
      <w:pPr>
        <w:pStyle w:val="normal"/>
        <w:rPr>
          <w:color w:val="000088"/>
        </w:rPr>
      </w:pPr>
    </w:p>
    <w:p w:rsidR="00817CB2" w:rsidRDefault="009A6BE0">
      <w:pPr>
        <w:pStyle w:val="normal"/>
      </w:pPr>
      <w:r>
        <w:t xml:space="preserve">Здесь в качестве шаблона выступает однозначная строка "Николай". Далее был использован метод </w:t>
      </w:r>
      <w:proofErr w:type="spellStart"/>
      <w:r>
        <w:t>IsMatch</w:t>
      </w:r>
      <w:proofErr w:type="spellEnd"/>
      <w:r>
        <w:t>, который проверяет, содержит ли заданная строка (data1, data2) подстроку соответствующую шаблону.</w:t>
      </w:r>
    </w:p>
    <w:p w:rsidR="00817CB2" w:rsidRDefault="009A6BE0">
      <w:pPr>
        <w:pStyle w:val="normal"/>
      </w:pPr>
      <w:r>
        <w:t xml:space="preserve">Для знакомства регулярными выражениями можно воспользоваться сайтом </w:t>
      </w:r>
      <w:hyperlink r:id="rId7">
        <w:r>
          <w:rPr>
            <w:color w:val="1155CC"/>
            <w:u w:val="single"/>
          </w:rPr>
          <w:t>http://www.regexpal.com/</w:t>
        </w:r>
      </w:hyperlink>
    </w:p>
    <w:p w:rsidR="00817CB2" w:rsidRDefault="009A6BE0">
      <w:pPr>
        <w:pStyle w:val="normal"/>
      </w:pPr>
      <w:r>
        <w:t xml:space="preserve">На странице имеются два текстовых поля: верхнее и нижнее. </w:t>
      </w:r>
      <w:proofErr w:type="gramStart"/>
      <w:r>
        <w:t>Верхнее</w:t>
      </w:r>
      <w:proofErr w:type="gramEnd"/>
      <w:r>
        <w:t xml:space="preserve"> предназначено для ввода регулярных выражений, нижнее - для целевого текста. Целевой текст - это набор строк, к которым вы хотите применить регулярное выражение.</w:t>
      </w:r>
    </w:p>
    <w:p w:rsidR="00817CB2" w:rsidRDefault="00817CB2">
      <w:pPr>
        <w:pStyle w:val="2"/>
        <w:contextualSpacing w:val="0"/>
      </w:pPr>
      <w:bookmarkStart w:id="553" w:name="_nqnzl4xanwwx" w:colFirst="0" w:colLast="0"/>
      <w:bookmarkEnd w:id="553"/>
    </w:p>
    <w:p w:rsidR="00817CB2" w:rsidRDefault="009A6BE0">
      <w:pPr>
        <w:pStyle w:val="normal"/>
      </w:pPr>
      <w:r>
        <w:br w:type="page"/>
      </w:r>
    </w:p>
    <w:p w:rsidR="00817CB2" w:rsidRDefault="00817CB2">
      <w:pPr>
        <w:pStyle w:val="2"/>
        <w:contextualSpacing w:val="0"/>
      </w:pPr>
      <w:bookmarkStart w:id="554" w:name="_kdjacr2ouxfi" w:colFirst="0" w:colLast="0"/>
      <w:bookmarkEnd w:id="554"/>
    </w:p>
    <w:p w:rsidR="00817CB2" w:rsidRDefault="009A6BE0">
      <w:pPr>
        <w:pStyle w:val="2"/>
        <w:contextualSpacing w:val="0"/>
      </w:pPr>
      <w:bookmarkStart w:id="555" w:name="_e3zzpkw8ts64" w:colFirst="0" w:colLast="0"/>
      <w:bookmarkEnd w:id="555"/>
      <w:r>
        <w:t>Метасимволы в регулярных выражениях</w:t>
      </w:r>
    </w:p>
    <w:p w:rsidR="00817CB2" w:rsidRDefault="009A6BE0">
      <w:pPr>
        <w:pStyle w:val="normal"/>
      </w:pPr>
      <w:r>
        <w:t>Рассмотрим наиболее употребительные метасимволы:</w:t>
      </w:r>
    </w:p>
    <w:p w:rsidR="00817CB2" w:rsidRDefault="00817CB2">
      <w:pPr>
        <w:pStyle w:val="normal"/>
        <w:spacing w:before="0" w:after="0" w:line="240" w:lineRule="auto"/>
      </w:pPr>
    </w:p>
    <w:tbl>
      <w:tblPr>
        <w:tblStyle w:val="af5"/>
        <w:tblW w:w="982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65"/>
        <w:gridCol w:w="5370"/>
        <w:gridCol w:w="1245"/>
        <w:gridCol w:w="2145"/>
      </w:tblGrid>
      <w:tr w:rsidR="00817CB2">
        <w:trPr>
          <w:trHeight w:val="720"/>
        </w:trPr>
        <w:tc>
          <w:tcPr>
            <w:tcW w:w="1065"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Символ</w:t>
            </w:r>
          </w:p>
        </w:tc>
        <w:tc>
          <w:tcPr>
            <w:tcW w:w="5370"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Значение</w:t>
            </w:r>
          </w:p>
        </w:tc>
        <w:tc>
          <w:tcPr>
            <w:tcW w:w="1245"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Пример</w:t>
            </w:r>
          </w:p>
        </w:tc>
        <w:tc>
          <w:tcPr>
            <w:tcW w:w="2145"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Соответствует</w:t>
            </w:r>
          </w:p>
        </w:tc>
      </w:tr>
      <w:tr w:rsidR="00817CB2">
        <w:trPr>
          <w:trHeight w:val="520"/>
        </w:trPr>
        <w:tc>
          <w:tcPr>
            <w:tcW w:w="9825" w:type="dxa"/>
            <w:gridSpan w:val="4"/>
            <w:shd w:val="clear" w:color="auto" w:fill="CCCCCC"/>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color w:val="000000"/>
              </w:rPr>
              <w:t>Классы символов</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из символов, указанных в скобках</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a-z</w:t>
            </w:r>
            <w:proofErr w:type="spellEnd"/>
            <w:r>
              <w:rPr>
                <w:color w:val="000000"/>
              </w:rPr>
              <w:t>]</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В исходной строке может быть любой символ английского алфавита в нижнем регистре.</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из символов, не указанных в скобках</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[^0-9]</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В исходной строке может быть любой символ кроме цифр.</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символ, кроме перевода строки или другого разделителя Unicode-строки</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w</w:t>
            </w:r>
            <w:proofErr w:type="spellEnd"/>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текстовый символ, не являющийся пробелом, символом табуляции и т.п.</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символ, не являющийся текстовым символом</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rPr>
          <w:trHeight w:val="480"/>
        </w:trPr>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s</w:t>
            </w:r>
            <w:proofErr w:type="spellEnd"/>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Любой пробельный символ из набора </w:t>
            </w:r>
            <w:proofErr w:type="spellStart"/>
            <w:r>
              <w:rPr>
                <w:color w:val="000000"/>
              </w:rPr>
              <w:t>Unicode</w:t>
            </w:r>
            <w:proofErr w:type="spellEnd"/>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rPr>
          <w:trHeight w:val="800"/>
        </w:trPr>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\S</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Любой </w:t>
            </w:r>
            <w:proofErr w:type="spellStart"/>
            <w:r>
              <w:rPr>
                <w:color w:val="000000"/>
              </w:rPr>
              <w:t>непробельный</w:t>
            </w:r>
            <w:proofErr w:type="spellEnd"/>
            <w:r>
              <w:rPr>
                <w:color w:val="000000"/>
              </w:rPr>
              <w:t xml:space="preserve"> символ из набора </w:t>
            </w:r>
            <w:proofErr w:type="spellStart"/>
            <w:r>
              <w:rPr>
                <w:color w:val="000000"/>
              </w:rPr>
              <w:t>Unicode</w:t>
            </w:r>
            <w:proofErr w:type="spellEnd"/>
            <w:r>
              <w:rPr>
                <w:color w:val="000000"/>
              </w:rPr>
              <w:t>. Обратите внимание, что символы \</w:t>
            </w:r>
            <w:proofErr w:type="spellStart"/>
            <w:r>
              <w:rPr>
                <w:color w:val="000000"/>
              </w:rPr>
              <w:t>w</w:t>
            </w:r>
            <w:proofErr w:type="spellEnd"/>
            <w:r>
              <w:rPr>
                <w:color w:val="000000"/>
              </w:rPr>
              <w:t xml:space="preserve"> и \S - это не одно и то же</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d</w:t>
            </w:r>
            <w:proofErr w:type="spellEnd"/>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Любые ASCII-цифры. Эквивалентно [0-9]</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lastRenderedPageBreak/>
              <w:t>\D</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символ, отличный от ASCII-цифр. Эквивалентно [^0-9]</w:t>
            </w:r>
          </w:p>
          <w:p w:rsidR="00817CB2" w:rsidRDefault="00817CB2">
            <w:pPr>
              <w:pStyle w:val="normal"/>
              <w:spacing w:before="120" w:after="280" w:line="288" w:lineRule="auto"/>
              <w:rPr>
                <w:color w:val="000000"/>
              </w:rPr>
            </w:pP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9825" w:type="dxa"/>
            <w:gridSpan w:val="4"/>
            <w:shd w:val="clear" w:color="auto" w:fill="D9D9D9"/>
            <w:tcMar>
              <w:top w:w="100" w:type="dxa"/>
              <w:left w:w="100" w:type="dxa"/>
              <w:bottom w:w="100" w:type="dxa"/>
              <w:right w:w="100" w:type="dxa"/>
            </w:tcMar>
          </w:tcPr>
          <w:p w:rsidR="00817CB2" w:rsidRDefault="00817CB2">
            <w:pPr>
              <w:pStyle w:val="normal"/>
              <w:spacing w:before="120" w:after="280" w:line="288" w:lineRule="auto"/>
              <w:jc w:val="center"/>
              <w:rPr>
                <w:b/>
                <w:color w:val="000000"/>
              </w:rPr>
            </w:pPr>
          </w:p>
          <w:p w:rsidR="00817CB2" w:rsidRDefault="009A6BE0">
            <w:pPr>
              <w:pStyle w:val="normal"/>
              <w:spacing w:before="120" w:after="280" w:line="288" w:lineRule="auto"/>
              <w:jc w:val="center"/>
              <w:rPr>
                <w:color w:val="000000"/>
              </w:rPr>
            </w:pPr>
            <w:r>
              <w:rPr>
                <w:b/>
                <w:color w:val="000000"/>
              </w:rPr>
              <w:t>Символы повторения</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n,m</w:t>
            </w:r>
            <w:proofErr w:type="spellEnd"/>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Соответствует предшествующему шаблону, повторенному не менее </w:t>
            </w:r>
            <w:proofErr w:type="spellStart"/>
            <w:r>
              <w:rPr>
                <w:color w:val="000000"/>
              </w:rPr>
              <w:t>n</w:t>
            </w:r>
            <w:proofErr w:type="spellEnd"/>
            <w:r>
              <w:rPr>
                <w:color w:val="000000"/>
              </w:rPr>
              <w:t xml:space="preserve"> и не более </w:t>
            </w:r>
            <w:proofErr w:type="spellStart"/>
            <w:r>
              <w:rPr>
                <w:color w:val="000000"/>
              </w:rPr>
              <w:t>m</w:t>
            </w:r>
            <w:proofErr w:type="spellEnd"/>
            <w:r>
              <w:rPr>
                <w:color w:val="000000"/>
              </w:rPr>
              <w:t xml:space="preserve"> раз</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s</w:t>
            </w:r>
            <w:proofErr w:type="spellEnd"/>
            <w:r>
              <w:rPr>
                <w:color w:val="000000"/>
              </w:rPr>
              <w:t>{2,4}</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Press</w:t>
            </w:r>
            <w:proofErr w:type="spellEnd"/>
            <w:r>
              <w:rPr>
                <w:color w:val="000000"/>
              </w:rPr>
              <w:t>", "</w:t>
            </w:r>
            <w:proofErr w:type="spellStart"/>
            <w:r>
              <w:rPr>
                <w:color w:val="000000"/>
              </w:rPr>
              <w:t>ssl</w:t>
            </w:r>
            <w:proofErr w:type="spellEnd"/>
            <w:r>
              <w:rPr>
                <w:color w:val="000000"/>
              </w:rPr>
              <w:t>", "</w:t>
            </w:r>
            <w:proofErr w:type="spellStart"/>
            <w:r>
              <w:rPr>
                <w:color w:val="000000"/>
              </w:rPr>
              <w:t>progressss</w:t>
            </w:r>
            <w:proofErr w:type="spellEnd"/>
            <w:r>
              <w:rPr>
                <w:color w:val="000000"/>
              </w:rPr>
              <w:t>"</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n</w:t>
            </w:r>
            <w:proofErr w:type="spellEnd"/>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Соответствует предшествующему шаблону, повторенному </w:t>
            </w:r>
            <w:proofErr w:type="spellStart"/>
            <w:r>
              <w:rPr>
                <w:color w:val="000000"/>
              </w:rPr>
              <w:t>n</w:t>
            </w:r>
            <w:proofErr w:type="spellEnd"/>
            <w:r>
              <w:rPr>
                <w:color w:val="000000"/>
              </w:rPr>
              <w:t xml:space="preserve"> или более раз</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s</w:t>
            </w:r>
            <w:proofErr w:type="spellEnd"/>
            <w:r>
              <w:rPr>
                <w:color w:val="000000"/>
              </w:rPr>
              <w:t>{1,}</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ssl</w:t>
            </w:r>
            <w:proofErr w:type="spellEnd"/>
            <w:r>
              <w:rPr>
                <w:color w:val="000000"/>
              </w:rPr>
              <w:t>"</w:t>
            </w:r>
          </w:p>
        </w:tc>
      </w:tr>
      <w:tr w:rsidR="00817CB2" w:rsidRPr="009018CA">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n</w:t>
            </w:r>
            <w:proofErr w:type="spellEnd"/>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Соответствует в точности </w:t>
            </w:r>
            <w:proofErr w:type="spellStart"/>
            <w:r>
              <w:rPr>
                <w:color w:val="000000"/>
              </w:rPr>
              <w:t>n</w:t>
            </w:r>
            <w:proofErr w:type="spellEnd"/>
            <w:r>
              <w:rPr>
                <w:color w:val="000000"/>
              </w:rPr>
              <w:t xml:space="preserve"> экземплярам предшествующего шаблона</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s</w:t>
            </w:r>
            <w:proofErr w:type="spellEnd"/>
            <w:r>
              <w:rPr>
                <w:color w:val="000000"/>
              </w:rPr>
              <w:t>{2}</w:t>
            </w:r>
          </w:p>
        </w:tc>
        <w:tc>
          <w:tcPr>
            <w:tcW w:w="2145" w:type="dxa"/>
            <w:tcMar>
              <w:top w:w="100" w:type="dxa"/>
              <w:left w:w="100" w:type="dxa"/>
              <w:bottom w:w="100" w:type="dxa"/>
              <w:right w:w="100" w:type="dxa"/>
            </w:tcMar>
          </w:tcPr>
          <w:p w:rsidR="00817CB2" w:rsidRPr="00A13B09" w:rsidRDefault="009A6BE0">
            <w:pPr>
              <w:pStyle w:val="normal"/>
              <w:spacing w:before="120" w:after="280" w:line="288" w:lineRule="auto"/>
              <w:rPr>
                <w:color w:val="000000"/>
                <w:lang w:val="en-US"/>
              </w:rPr>
            </w:pPr>
            <w:r w:rsidRPr="00A13B09">
              <w:rPr>
                <w:color w:val="000000"/>
                <w:lang w:val="en-US"/>
              </w:rPr>
              <w:t>"Press", "</w:t>
            </w:r>
            <w:proofErr w:type="spellStart"/>
            <w:r w:rsidRPr="00A13B09">
              <w:rPr>
                <w:color w:val="000000"/>
                <w:lang w:val="en-US"/>
              </w:rPr>
              <w:t>ssl</w:t>
            </w:r>
            <w:proofErr w:type="spellEnd"/>
            <w:r w:rsidRPr="00A13B09">
              <w:rPr>
                <w:color w:val="000000"/>
                <w:lang w:val="en-US"/>
              </w:rPr>
              <w:t xml:space="preserve">", </w:t>
            </w:r>
            <w:r>
              <w:rPr>
                <w:color w:val="000000"/>
              </w:rPr>
              <w:t>но</w:t>
            </w:r>
            <w:r w:rsidRPr="00A13B09">
              <w:rPr>
                <w:color w:val="000000"/>
                <w:lang w:val="en-US"/>
              </w:rPr>
              <w:t xml:space="preserve"> </w:t>
            </w:r>
            <w:r>
              <w:rPr>
                <w:color w:val="000000"/>
              </w:rPr>
              <w:t>не</w:t>
            </w:r>
            <w:r w:rsidRPr="00A13B09">
              <w:rPr>
                <w:color w:val="000000"/>
                <w:lang w:val="en-US"/>
              </w:rPr>
              <w:t xml:space="preserve"> "</w:t>
            </w:r>
            <w:proofErr w:type="spellStart"/>
            <w:r w:rsidRPr="00A13B09">
              <w:rPr>
                <w:color w:val="000000"/>
                <w:lang w:val="en-US"/>
              </w:rPr>
              <w:t>progressss</w:t>
            </w:r>
            <w:proofErr w:type="spellEnd"/>
            <w:r w:rsidRPr="00A13B09">
              <w:rPr>
                <w:color w:val="000000"/>
                <w:lang w:val="en-US"/>
              </w:rPr>
              <w:t>"</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нулю или одному экземпляру предшествующего шаблона; предшествующий шаблон является необязательным</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Эквивалентно {0,1}</w:t>
            </w: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одному или более экземплярам предшествующего шаблона</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Эквивалентно {1,}</w:t>
            </w: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нулю или более экземплярам предшествующего шаблона</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Эквивалентно {0,}</w:t>
            </w: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9825" w:type="dxa"/>
            <w:gridSpan w:val="4"/>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Символы регулярных выражений выбора</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либо подвыражению слева, либо подвыражению справа (аналог логической операции ИЛИ).</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Группировка. Группирует элементы в единое целое, которое может использоваться с символами *, +,</w:t>
            </w:r>
            <w:proofErr w:type="gramStart"/>
            <w:r>
              <w:rPr>
                <w:color w:val="000000"/>
              </w:rPr>
              <w:t xml:space="preserve"> ?</w:t>
            </w:r>
            <w:proofErr w:type="gramEnd"/>
            <w:r>
              <w:rPr>
                <w:color w:val="000000"/>
              </w:rPr>
              <w:t xml:space="preserve">, | и т.п. Также запоминает символы, соответствующие этой группе для использования в последующих </w:t>
            </w:r>
            <w:r>
              <w:rPr>
                <w:color w:val="000000"/>
              </w:rPr>
              <w:lastRenderedPageBreak/>
              <w:t>ссылках.</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lastRenderedPageBreak/>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Только группировка. Группирует элементы в единое целое, но не запоминает символы, соответствующие этой группе.</w:t>
            </w:r>
          </w:p>
          <w:p w:rsidR="00817CB2" w:rsidRDefault="00817CB2">
            <w:pPr>
              <w:pStyle w:val="normal"/>
              <w:spacing w:before="120" w:after="280" w:line="288" w:lineRule="auto"/>
              <w:rPr>
                <w:color w:val="000000"/>
              </w:rPr>
            </w:pP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9825" w:type="dxa"/>
            <w:gridSpan w:val="4"/>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Якорные символы регулярных выражений</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началу строкового выражения или началу строки при многострочном поиске.</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^Hello</w:t>
            </w:r>
            <w:proofErr w:type="spellEnd"/>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Hello</w:t>
            </w:r>
            <w:proofErr w:type="spellEnd"/>
            <w:r>
              <w:rPr>
                <w:color w:val="000000"/>
              </w:rPr>
              <w:t xml:space="preserve">, </w:t>
            </w:r>
            <w:proofErr w:type="spellStart"/>
            <w:r>
              <w:rPr>
                <w:color w:val="000000"/>
              </w:rPr>
              <w:t>world</w:t>
            </w:r>
            <w:proofErr w:type="spellEnd"/>
            <w:r>
              <w:rPr>
                <w:color w:val="000000"/>
              </w:rPr>
              <w:t>", но не "</w:t>
            </w:r>
            <w:proofErr w:type="spellStart"/>
            <w:r>
              <w:rPr>
                <w:color w:val="000000"/>
              </w:rPr>
              <w:t>Ok</w:t>
            </w:r>
            <w:proofErr w:type="spellEnd"/>
            <w:r>
              <w:rPr>
                <w:color w:val="000000"/>
              </w:rPr>
              <w:t xml:space="preserve">, </w:t>
            </w:r>
            <w:proofErr w:type="spellStart"/>
            <w:r>
              <w:rPr>
                <w:color w:val="000000"/>
              </w:rPr>
              <w:t>Hello</w:t>
            </w:r>
            <w:proofErr w:type="spellEnd"/>
            <w:r>
              <w:rPr>
                <w:color w:val="000000"/>
              </w:rPr>
              <w:t xml:space="preserve"> </w:t>
            </w:r>
            <w:proofErr w:type="spellStart"/>
            <w:r>
              <w:rPr>
                <w:color w:val="000000"/>
              </w:rPr>
              <w:t>world</w:t>
            </w:r>
            <w:proofErr w:type="spellEnd"/>
            <w:r>
              <w:rPr>
                <w:color w:val="000000"/>
              </w:rPr>
              <w:t>" т.к. в этой строке слово "</w:t>
            </w:r>
            <w:proofErr w:type="spellStart"/>
            <w:r>
              <w:rPr>
                <w:color w:val="000000"/>
              </w:rPr>
              <w:t>Hello</w:t>
            </w:r>
            <w:proofErr w:type="spellEnd"/>
            <w:r>
              <w:rPr>
                <w:color w:val="000000"/>
              </w:rPr>
              <w:t>" находится не в начале.</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концу строкового выражения или концу строки при многострочном поиске.</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Hello$</w:t>
            </w:r>
            <w:proofErr w:type="spellEnd"/>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World</w:t>
            </w:r>
            <w:proofErr w:type="spellEnd"/>
            <w:r>
              <w:rPr>
                <w:color w:val="000000"/>
              </w:rPr>
              <w:t xml:space="preserve">, </w:t>
            </w:r>
            <w:proofErr w:type="spellStart"/>
            <w:r>
              <w:rPr>
                <w:color w:val="000000"/>
              </w:rPr>
              <w:t>Hello</w:t>
            </w:r>
            <w:proofErr w:type="spellEnd"/>
            <w:r>
              <w:rPr>
                <w:color w:val="000000"/>
              </w:rPr>
              <w:t>"</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b</w:t>
            </w:r>
            <w:proofErr w:type="spellEnd"/>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границе слова, т.е. соответствует позиции между символом \</w:t>
            </w:r>
            <w:proofErr w:type="spellStart"/>
            <w:r>
              <w:rPr>
                <w:color w:val="000000"/>
              </w:rPr>
              <w:t>w</w:t>
            </w:r>
            <w:proofErr w:type="spellEnd"/>
            <w:r>
              <w:rPr>
                <w:color w:val="000000"/>
              </w:rPr>
              <w:t xml:space="preserve"> и символом \W или между символом \</w:t>
            </w:r>
            <w:proofErr w:type="spellStart"/>
            <w:r>
              <w:rPr>
                <w:color w:val="000000"/>
              </w:rPr>
              <w:t>w</w:t>
            </w:r>
            <w:proofErr w:type="spellEnd"/>
            <w:r>
              <w:rPr>
                <w:color w:val="000000"/>
              </w:rPr>
              <w:t xml:space="preserve"> и началом или концом строки.</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b</w:t>
            </w:r>
            <w:proofErr w:type="spellEnd"/>
            <w:r>
              <w:rPr>
                <w:color w:val="000000"/>
              </w:rPr>
              <w:t>(</w:t>
            </w:r>
            <w:proofErr w:type="spellStart"/>
            <w:r>
              <w:rPr>
                <w:color w:val="000000"/>
              </w:rPr>
              <w:t>my</w:t>
            </w:r>
            <w:proofErr w:type="spellEnd"/>
            <w:r>
              <w:rPr>
                <w:color w:val="000000"/>
              </w:rPr>
              <w:t>)\</w:t>
            </w:r>
            <w:proofErr w:type="spellStart"/>
            <w:r>
              <w:rPr>
                <w:color w:val="000000"/>
              </w:rPr>
              <w:t>b</w:t>
            </w:r>
            <w:proofErr w:type="spellEnd"/>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В строке "</w:t>
            </w:r>
            <w:proofErr w:type="spellStart"/>
            <w:r>
              <w:rPr>
                <w:color w:val="000000"/>
              </w:rPr>
              <w:t>Hello</w:t>
            </w:r>
            <w:proofErr w:type="spellEnd"/>
            <w:r>
              <w:rPr>
                <w:color w:val="000000"/>
              </w:rPr>
              <w:t xml:space="preserve"> </w:t>
            </w:r>
            <w:proofErr w:type="spellStart"/>
            <w:r>
              <w:rPr>
                <w:color w:val="000000"/>
              </w:rPr>
              <w:t>my</w:t>
            </w:r>
            <w:proofErr w:type="spellEnd"/>
            <w:r>
              <w:rPr>
                <w:color w:val="000000"/>
              </w:rPr>
              <w:t xml:space="preserve"> </w:t>
            </w:r>
            <w:proofErr w:type="spellStart"/>
            <w:r>
              <w:rPr>
                <w:color w:val="000000"/>
              </w:rPr>
              <w:t>world</w:t>
            </w:r>
            <w:proofErr w:type="spellEnd"/>
            <w:r>
              <w:rPr>
                <w:color w:val="000000"/>
              </w:rPr>
              <w:t>" выберет слово "</w:t>
            </w:r>
            <w:proofErr w:type="spellStart"/>
            <w:r>
              <w:rPr>
                <w:color w:val="000000"/>
              </w:rPr>
              <w:t>my</w:t>
            </w:r>
            <w:proofErr w:type="spellEnd"/>
            <w:r>
              <w:rPr>
                <w:color w:val="000000"/>
              </w:rPr>
              <w:t>"</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\B</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позиции, не являющейся границей слов.</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\B(</w:t>
            </w:r>
            <w:proofErr w:type="spellStart"/>
            <w:r>
              <w:rPr>
                <w:color w:val="000000"/>
              </w:rPr>
              <w:t>ld</w:t>
            </w:r>
            <w:proofErr w:type="spellEnd"/>
            <w:r>
              <w:rPr>
                <w:color w:val="000000"/>
              </w:rPr>
              <w:t>)\</w:t>
            </w:r>
            <w:proofErr w:type="spellStart"/>
            <w:r>
              <w:rPr>
                <w:color w:val="000000"/>
              </w:rPr>
              <w:t>b</w:t>
            </w:r>
            <w:proofErr w:type="spellEnd"/>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Соответствие найдется в слове "</w:t>
            </w:r>
            <w:proofErr w:type="spellStart"/>
            <w:r>
              <w:rPr>
                <w:color w:val="000000"/>
              </w:rPr>
              <w:t>World</w:t>
            </w:r>
            <w:proofErr w:type="spellEnd"/>
            <w:r>
              <w:rPr>
                <w:color w:val="000000"/>
              </w:rPr>
              <w:t>", но не в слове "</w:t>
            </w:r>
            <w:proofErr w:type="spellStart"/>
            <w:r>
              <w:rPr>
                <w:color w:val="000000"/>
              </w:rPr>
              <w:t>ld</w:t>
            </w:r>
            <w:proofErr w:type="spellEnd"/>
            <w:r>
              <w:rPr>
                <w:color w:val="000000"/>
              </w:rPr>
              <w:t>"</w:t>
            </w:r>
          </w:p>
        </w:tc>
      </w:tr>
    </w:tbl>
    <w:p w:rsidR="00817CB2" w:rsidRDefault="00817CB2">
      <w:pPr>
        <w:pStyle w:val="2"/>
        <w:keepNext w:val="0"/>
        <w:keepLines w:val="0"/>
        <w:spacing w:before="220" w:after="220"/>
        <w:ind w:left="460" w:right="460"/>
        <w:contextualSpacing w:val="0"/>
      </w:pPr>
      <w:bookmarkStart w:id="556" w:name="_yqbz447d4b7w" w:colFirst="0" w:colLast="0"/>
      <w:bookmarkEnd w:id="556"/>
    </w:p>
    <w:p w:rsidR="00817CB2" w:rsidRDefault="009A6BE0">
      <w:pPr>
        <w:pStyle w:val="2"/>
        <w:keepNext w:val="0"/>
        <w:keepLines w:val="0"/>
        <w:spacing w:before="220" w:after="220"/>
        <w:ind w:right="460"/>
        <w:contextualSpacing w:val="0"/>
      </w:pPr>
      <w:bookmarkStart w:id="557" w:name="_1ol5dsm7vrew" w:colFirst="0" w:colLast="0"/>
      <w:bookmarkEnd w:id="557"/>
      <w:r>
        <w:t>Использование регулярных выражений в C#</w:t>
      </w:r>
    </w:p>
    <w:p w:rsidR="00817CB2" w:rsidRDefault="009A6BE0">
      <w:pPr>
        <w:pStyle w:val="normal"/>
        <w:spacing w:before="120" w:after="120" w:line="300" w:lineRule="auto"/>
        <w:rPr>
          <w:color w:val="000000"/>
        </w:rPr>
      </w:pPr>
      <w:proofErr w:type="spellStart"/>
      <w:r>
        <w:rPr>
          <w:color w:val="000000"/>
        </w:rPr>
        <w:t>Безу</w:t>
      </w:r>
      <w:proofErr w:type="gramStart"/>
      <w:r>
        <w:rPr>
          <w:color w:val="000000"/>
        </w:rPr>
        <w:t>c</w:t>
      </w:r>
      <w:proofErr w:type="gramEnd"/>
      <w:r>
        <w:rPr>
          <w:color w:val="000000"/>
        </w:rPr>
        <w:t>ловно</w:t>
      </w:r>
      <w:proofErr w:type="spellEnd"/>
      <w:r>
        <w:rPr>
          <w:color w:val="000000"/>
        </w:rPr>
        <w:t xml:space="preserve">, задачу поиска и замены подстроки в строке можно решить на C# с использованием различных методов </w:t>
      </w:r>
      <w:proofErr w:type="spellStart"/>
      <w:r>
        <w:rPr>
          <w:color w:val="000000"/>
        </w:rPr>
        <w:t>System.String</w:t>
      </w:r>
      <w:proofErr w:type="spellEnd"/>
      <w:r>
        <w:rPr>
          <w:color w:val="000000"/>
        </w:rPr>
        <w:t xml:space="preserve"> и </w:t>
      </w:r>
      <w:proofErr w:type="spellStart"/>
      <w:r>
        <w:rPr>
          <w:color w:val="000000"/>
        </w:rPr>
        <w:t>System.Text.StringBuilder</w:t>
      </w:r>
      <w:proofErr w:type="spellEnd"/>
      <w:r>
        <w:rPr>
          <w:color w:val="000000"/>
        </w:rPr>
        <w:t>. Однако</w:t>
      </w:r>
      <w:proofErr w:type="gramStart"/>
      <w:r>
        <w:rPr>
          <w:color w:val="000000"/>
        </w:rPr>
        <w:t>,</w:t>
      </w:r>
      <w:proofErr w:type="gramEnd"/>
      <w:r>
        <w:rPr>
          <w:color w:val="000000"/>
        </w:rPr>
        <w:t xml:space="preserve"> в некоторых случаях это потребует написания большого объема кода C#. Если вы используете регулярные выражения, то весь этот код сокращается буквально до нескольких строк. По сути, вы создаете экземпляр объекта </w:t>
      </w:r>
      <w:proofErr w:type="spellStart"/>
      <w:r>
        <w:rPr>
          <w:color w:val="000000"/>
        </w:rPr>
        <w:t>RegEx</w:t>
      </w:r>
      <w:proofErr w:type="spellEnd"/>
      <w:r>
        <w:rPr>
          <w:color w:val="000000"/>
        </w:rPr>
        <w:t>, передаете ему строку для обработки, а также само регулярное выражение (строку, включающую инструкции на языке регулярных выражений) — и все готово.</w:t>
      </w:r>
    </w:p>
    <w:p w:rsidR="00817CB2" w:rsidRDefault="00817CB2">
      <w:pPr>
        <w:pStyle w:val="normal"/>
        <w:spacing w:before="120" w:after="120" w:line="300" w:lineRule="auto"/>
        <w:rPr>
          <w:color w:val="000000"/>
        </w:rPr>
      </w:pPr>
    </w:p>
    <w:p w:rsidR="00817CB2" w:rsidRDefault="009A6BE0">
      <w:pPr>
        <w:pStyle w:val="normal"/>
      </w:pPr>
      <w:r>
        <w:br w:type="page"/>
      </w:r>
    </w:p>
    <w:p w:rsidR="00817CB2" w:rsidRDefault="00817CB2">
      <w:pPr>
        <w:pStyle w:val="normal"/>
        <w:spacing w:before="120" w:after="120" w:line="300" w:lineRule="auto"/>
        <w:rPr>
          <w:color w:val="000000"/>
        </w:rPr>
      </w:pPr>
    </w:p>
    <w:p w:rsidR="00817CB2" w:rsidRDefault="009A6BE0">
      <w:pPr>
        <w:pStyle w:val="normal"/>
        <w:spacing w:before="120" w:after="120" w:line="300" w:lineRule="auto"/>
        <w:rPr>
          <w:color w:val="000000"/>
        </w:rPr>
      </w:pPr>
      <w:r>
        <w:rPr>
          <w:color w:val="000000"/>
        </w:rPr>
        <w:t xml:space="preserve">В следующей таблице показана часть информации о перечислении </w:t>
      </w:r>
      <w:proofErr w:type="spellStart"/>
      <w:r>
        <w:rPr>
          <w:color w:val="000000"/>
        </w:rPr>
        <w:t>RegexOptions</w:t>
      </w:r>
      <w:proofErr w:type="spellEnd"/>
      <w:r>
        <w:rPr>
          <w:color w:val="000000"/>
        </w:rPr>
        <w:t xml:space="preserve">, экземпляр которого можно передать конструктору класса </w:t>
      </w:r>
      <w:proofErr w:type="spellStart"/>
      <w:r>
        <w:rPr>
          <w:color w:val="000000"/>
        </w:rPr>
        <w:t>RegEx</w:t>
      </w:r>
      <w:proofErr w:type="spellEnd"/>
      <w:r>
        <w:rPr>
          <w:color w:val="000000"/>
        </w:rPr>
        <w:t>:</w:t>
      </w:r>
    </w:p>
    <w:tbl>
      <w:tblPr>
        <w:tblStyle w:val="af6"/>
        <w:tblW w:w="963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51"/>
        <w:gridCol w:w="7686"/>
      </w:tblGrid>
      <w:tr w:rsidR="00817CB2">
        <w:tc>
          <w:tcPr>
            <w:tcW w:w="1951" w:type="dxa"/>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Член</w:t>
            </w:r>
          </w:p>
        </w:tc>
        <w:tc>
          <w:tcPr>
            <w:tcW w:w="7685" w:type="dxa"/>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Описание</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CultureInvariant</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Предписывает игнорировать национальные установки строки.</w:t>
            </w:r>
          </w:p>
        </w:tc>
      </w:tr>
      <w:tr w:rsidR="00817CB2">
        <w:trPr>
          <w:trHeight w:val="1040"/>
        </w:trPr>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ExplicitCapture</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Модифицирует способ поиска соответствия, обеспечивая только буквальное соответствие.</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IgnoreCase</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Игнорирует регистр символов во входной строке.</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IgnorePatternWhitespace</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Удаляет из </w:t>
            </w:r>
            <w:proofErr w:type="gramStart"/>
            <w:r>
              <w:rPr>
                <w:color w:val="000000"/>
              </w:rPr>
              <w:t>строки</w:t>
            </w:r>
            <w:proofErr w:type="gramEnd"/>
            <w:r>
              <w:rPr>
                <w:color w:val="000000"/>
              </w:rPr>
              <w:t xml:space="preserve"> не защищенные управляющими символами пробелы и разрешает комментарии, начинающиеся со знака фунта или </w:t>
            </w:r>
            <w:proofErr w:type="spellStart"/>
            <w:r>
              <w:rPr>
                <w:color w:val="000000"/>
              </w:rPr>
              <w:t>хеша</w:t>
            </w:r>
            <w:proofErr w:type="spellEnd"/>
            <w:r>
              <w:rPr>
                <w:color w:val="000000"/>
              </w:rPr>
              <w:t>.</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Multiline</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Изменяет значение символов ^ и $ так, что они применяются к началу и концу каждой строки, а не только к началу и концу всего входного текста.</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RightToLeft</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Предписывает читать входную строку справа налево вместо направления по умолчанию — слева направо (удобно для некоторых азиатских и других языков, которые читаются в таком направлении).</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Singleline</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Специфицирует однострочный режим, в котором точка</w:t>
            </w:r>
            <w:proofErr w:type="gramStart"/>
            <w:r>
              <w:rPr>
                <w:color w:val="000000"/>
              </w:rPr>
              <w:t xml:space="preserve"> (.) </w:t>
            </w:r>
            <w:proofErr w:type="gramEnd"/>
            <w:r>
              <w:rPr>
                <w:color w:val="000000"/>
              </w:rPr>
              <w:t>символизирует соответствие любому символу.</w:t>
            </w:r>
          </w:p>
        </w:tc>
      </w:tr>
    </w:tbl>
    <w:p w:rsidR="00817CB2" w:rsidRDefault="00817CB2">
      <w:pPr>
        <w:pStyle w:val="normal"/>
        <w:spacing w:before="120" w:after="120" w:line="300" w:lineRule="auto"/>
        <w:jc w:val="both"/>
        <w:rPr>
          <w:color w:val="DDDDDD"/>
          <w:sz w:val="24"/>
          <w:szCs w:val="24"/>
          <w:shd w:val="clear" w:color="auto" w:fill="333333"/>
        </w:rPr>
      </w:pPr>
    </w:p>
    <w:p w:rsidR="00817CB2" w:rsidRDefault="009A6BE0">
      <w:pPr>
        <w:pStyle w:val="normal"/>
      </w:pPr>
      <w:r>
        <w:t>Регулярное выражение записывается в виде строкового литерала, причем перед строкой необходимо ставить символ @, который говорит о том, что строку нужно будет рассматривать и в том случае, если она будет занимать несколько строчек на экране. Однако символ @ можно не ставить, если в качестве шаблона используется шаблон без метасимволов.</w:t>
      </w:r>
    </w:p>
    <w:p w:rsidR="00817CB2" w:rsidRDefault="009A6BE0">
      <w:pPr>
        <w:pStyle w:val="normal"/>
      </w:pPr>
      <w:r>
        <w:t>Замечание</w:t>
      </w:r>
      <w:r>
        <w:rPr>
          <w:b/>
        </w:rPr>
        <w:t xml:space="preserve">. </w:t>
      </w:r>
      <w:r>
        <w:t xml:space="preserve">Если нужно найти какой-то символ, который является метасимволом, например, точку, можно это </w:t>
      </w:r>
      <w:proofErr w:type="gramStart"/>
      <w:r>
        <w:t>сделать</w:t>
      </w:r>
      <w:proofErr w:type="gramEnd"/>
      <w:r>
        <w:t xml:space="preserve"> защитив ее обратным </w:t>
      </w:r>
      <w:proofErr w:type="spellStart"/>
      <w:r>
        <w:t>слэшем</w:t>
      </w:r>
      <w:proofErr w:type="spellEnd"/>
      <w:r>
        <w:t>. Т.е. просто точка означает любой одиночный символ, а \. означает просто точку.</w:t>
      </w:r>
    </w:p>
    <w:p w:rsidR="00817CB2" w:rsidRDefault="009A6BE0">
      <w:pPr>
        <w:pStyle w:val="normal"/>
      </w:pPr>
      <w:r>
        <w:t>Примеры регулярных выражений:</w:t>
      </w:r>
    </w:p>
    <w:tbl>
      <w:tblPr>
        <w:tblStyle w:val="af7"/>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19"/>
        <w:gridCol w:w="4819"/>
      </w:tblGrid>
      <w:tr w:rsidR="00817CB2">
        <w:tc>
          <w:tcPr>
            <w:tcW w:w="4819" w:type="dxa"/>
            <w:tcMar>
              <w:top w:w="100" w:type="dxa"/>
              <w:left w:w="100" w:type="dxa"/>
              <w:bottom w:w="100" w:type="dxa"/>
              <w:right w:w="100" w:type="dxa"/>
            </w:tcMar>
          </w:tcPr>
          <w:p w:rsidR="00817CB2" w:rsidRDefault="009A6BE0">
            <w:pPr>
              <w:pStyle w:val="normal"/>
            </w:pPr>
            <w:r>
              <w:t xml:space="preserve">слово </w:t>
            </w:r>
            <w:proofErr w:type="spellStart"/>
            <w:r>
              <w:t>rus</w:t>
            </w:r>
            <w:proofErr w:type="spellEnd"/>
            <w:r>
              <w:t xml:space="preserve"> </w:t>
            </w:r>
          </w:p>
        </w:tc>
        <w:tc>
          <w:tcPr>
            <w:tcW w:w="4819" w:type="dxa"/>
            <w:tcMar>
              <w:top w:w="100" w:type="dxa"/>
              <w:left w:w="100" w:type="dxa"/>
              <w:bottom w:w="100" w:type="dxa"/>
              <w:right w:w="100" w:type="dxa"/>
            </w:tcMar>
          </w:tcPr>
          <w:p w:rsidR="00817CB2" w:rsidRDefault="009A6BE0">
            <w:pPr>
              <w:pStyle w:val="normal"/>
            </w:pPr>
            <w:r>
              <w:t>@"</w:t>
            </w:r>
            <w:proofErr w:type="spellStart"/>
            <w:r>
              <w:t>rus</w:t>
            </w:r>
            <w:proofErr w:type="spellEnd"/>
            <w:r>
              <w:t xml:space="preserve">" </w:t>
            </w:r>
            <w:r>
              <w:tab/>
              <w:t>или</w:t>
            </w:r>
            <w:r>
              <w:tab/>
              <w:t>"</w:t>
            </w:r>
            <w:proofErr w:type="spellStart"/>
            <w:r>
              <w:t>rus</w:t>
            </w:r>
            <w:proofErr w:type="spellEnd"/>
            <w:r>
              <w:t>"</w:t>
            </w:r>
          </w:p>
        </w:tc>
      </w:tr>
      <w:tr w:rsidR="00817CB2">
        <w:tc>
          <w:tcPr>
            <w:tcW w:w="4819" w:type="dxa"/>
            <w:tcMar>
              <w:top w:w="100" w:type="dxa"/>
              <w:left w:w="100" w:type="dxa"/>
              <w:bottom w:w="100" w:type="dxa"/>
              <w:right w:w="100" w:type="dxa"/>
            </w:tcMar>
          </w:tcPr>
          <w:p w:rsidR="00817CB2" w:rsidRDefault="009A6BE0">
            <w:pPr>
              <w:pStyle w:val="normal"/>
            </w:pPr>
            <w:r>
              <w:lastRenderedPageBreak/>
              <w:t xml:space="preserve">номер телефона в формате </w:t>
            </w:r>
            <w:proofErr w:type="spellStart"/>
            <w:r>
              <w:t>xxx-xx-xx</w:t>
            </w:r>
            <w:proofErr w:type="spellEnd"/>
            <w:r>
              <w:t xml:space="preserve"> </w:t>
            </w:r>
            <w:r>
              <w:tab/>
            </w:r>
          </w:p>
        </w:tc>
        <w:tc>
          <w:tcPr>
            <w:tcW w:w="4819" w:type="dxa"/>
            <w:tcMar>
              <w:top w:w="100" w:type="dxa"/>
              <w:left w:w="100" w:type="dxa"/>
              <w:bottom w:w="100" w:type="dxa"/>
              <w:right w:w="100" w:type="dxa"/>
            </w:tcMar>
          </w:tcPr>
          <w:p w:rsidR="00817CB2" w:rsidRDefault="009A6BE0">
            <w:pPr>
              <w:pStyle w:val="normal"/>
            </w:pPr>
            <w:r>
              <w:t>@"\</w:t>
            </w:r>
            <w:proofErr w:type="spellStart"/>
            <w:r>
              <w:t>d\d\d-\d\d-\d\d</w:t>
            </w:r>
            <w:proofErr w:type="spellEnd"/>
            <w:r>
              <w:t>" или  @"\</w:t>
            </w:r>
            <w:proofErr w:type="spellStart"/>
            <w:r>
              <w:t>d</w:t>
            </w:r>
            <w:proofErr w:type="spellEnd"/>
            <w:r>
              <w:t>{3}(-\</w:t>
            </w:r>
            <w:proofErr w:type="spellStart"/>
            <w:r>
              <w:t>d\d</w:t>
            </w:r>
            <w:proofErr w:type="spellEnd"/>
            <w:r>
              <w:t>){2}"</w:t>
            </w:r>
          </w:p>
        </w:tc>
      </w:tr>
      <w:tr w:rsidR="00817CB2">
        <w:tc>
          <w:tcPr>
            <w:tcW w:w="4819" w:type="dxa"/>
            <w:tcMar>
              <w:top w:w="100" w:type="dxa"/>
              <w:left w:w="100" w:type="dxa"/>
              <w:bottom w:w="100" w:type="dxa"/>
              <w:right w:w="100" w:type="dxa"/>
            </w:tcMar>
          </w:tcPr>
          <w:p w:rsidR="00817CB2" w:rsidRDefault="009A6BE0">
            <w:pPr>
              <w:pStyle w:val="normal"/>
            </w:pPr>
            <w:r>
              <w:t>номер автомобиля</w:t>
            </w:r>
          </w:p>
        </w:tc>
        <w:tc>
          <w:tcPr>
            <w:tcW w:w="4819" w:type="dxa"/>
            <w:tcMar>
              <w:top w:w="100" w:type="dxa"/>
              <w:left w:w="100" w:type="dxa"/>
              <w:bottom w:w="100" w:type="dxa"/>
              <w:right w:w="100" w:type="dxa"/>
            </w:tcMar>
          </w:tcPr>
          <w:p w:rsidR="00817CB2" w:rsidRDefault="009A6BE0">
            <w:pPr>
              <w:pStyle w:val="normal"/>
            </w:pPr>
            <w:r>
              <w:t>@"[A-Z]\</w:t>
            </w:r>
            <w:proofErr w:type="spellStart"/>
            <w:r>
              <w:t>d</w:t>
            </w:r>
            <w:proofErr w:type="spellEnd"/>
            <w:r>
              <w:t>{3}[A-Z]{2}\</w:t>
            </w:r>
            <w:proofErr w:type="spellStart"/>
            <w:r>
              <w:t>d</w:t>
            </w:r>
            <w:proofErr w:type="spellEnd"/>
            <w:r>
              <w:t>{2,3}RUS"</w:t>
            </w:r>
          </w:p>
        </w:tc>
      </w:tr>
    </w:tbl>
    <w:p w:rsidR="00817CB2" w:rsidRDefault="009A6BE0">
      <w:pPr>
        <w:pStyle w:val="normal"/>
        <w:spacing w:before="120" w:after="120" w:line="300" w:lineRule="auto"/>
        <w:jc w:val="both"/>
        <w:rPr>
          <w:ins w:id="558" w:author="SVFrolov" w:date="2017-08-15T12:07:00Z"/>
          <w:color w:val="000000"/>
          <w:lang w:val="en-US"/>
        </w:rPr>
      </w:pPr>
      <w:r>
        <w:rPr>
          <w:color w:val="000000"/>
        </w:rPr>
        <w:t xml:space="preserve">Наконец, можно не просто извлекать совпадения в исходной строке, но и </w:t>
      </w:r>
      <w:proofErr w:type="gramStart"/>
      <w:r>
        <w:rPr>
          <w:color w:val="000000"/>
        </w:rPr>
        <w:t>заменять их на собственные</w:t>
      </w:r>
      <w:proofErr w:type="gramEnd"/>
      <w:r>
        <w:rPr>
          <w:color w:val="000000"/>
        </w:rPr>
        <w:t xml:space="preserve"> значения. Для этого используется метод </w:t>
      </w:r>
      <w:proofErr w:type="spellStart"/>
      <w:r>
        <w:rPr>
          <w:color w:val="000000"/>
        </w:rPr>
        <w:t>Regex.Replace</w:t>
      </w:r>
      <w:proofErr w:type="spellEnd"/>
      <w:r>
        <w:rPr>
          <w:color w:val="000000"/>
        </w:rPr>
        <w:t xml:space="preserve">(). </w:t>
      </w:r>
    </w:p>
    <w:p w:rsidR="006212A5" w:rsidRDefault="006212A5" w:rsidP="006212A5">
      <w:pPr>
        <w:pStyle w:val="normal"/>
      </w:pPr>
      <w:moveToRangeStart w:id="559" w:author="SVFrolov" w:date="2017-08-15T12:07:00Z" w:name="move490562204"/>
      <w:moveTo w:id="560" w:author="SVFrolov" w:date="2017-08-15T12:07:00Z">
        <w:r>
          <w:t xml:space="preserve">Проверка, что введенный </w:t>
        </w:r>
        <w:proofErr w:type="spellStart"/>
        <w:r>
          <w:t>email</w:t>
        </w:r>
        <w:proofErr w:type="spellEnd"/>
        <w:r>
          <w:t xml:space="preserve"> адрес правильный:</w:t>
        </w:r>
      </w:moveTo>
    </w:p>
    <w:tbl>
      <w:tblPr>
        <w:tblStyle w:val="afe"/>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6212A5" w:rsidTr="006212A5">
        <w:tc>
          <w:tcPr>
            <w:tcW w:w="9638" w:type="dxa"/>
            <w:shd w:val="clear" w:color="auto" w:fill="EFEFEF"/>
            <w:tcMar>
              <w:top w:w="100" w:type="dxa"/>
              <w:left w:w="100" w:type="dxa"/>
              <w:bottom w:w="100" w:type="dxa"/>
              <w:right w:w="100" w:type="dxa"/>
            </w:tcMar>
          </w:tcPr>
          <w:p w:rsidR="000E7294" w:rsidRPr="000E7294" w:rsidRDefault="000E7294" w:rsidP="000E7294">
            <w:pPr>
              <w:autoSpaceDE w:val="0"/>
              <w:autoSpaceDN w:val="0"/>
              <w:adjustRightInd w:val="0"/>
              <w:spacing w:before="0" w:after="0" w:line="240" w:lineRule="auto"/>
              <w:rPr>
                <w:ins w:id="561" w:author="SVFrolov" w:date="2017-08-15T12:24:00Z"/>
                <w:rFonts w:ascii="Consolas" w:hAnsi="Consolas" w:cs="Consolas"/>
                <w:color w:val="000000"/>
                <w:sz w:val="19"/>
                <w:szCs w:val="19"/>
                <w:highlight w:val="white"/>
                <w:lang w:val="en-US"/>
                <w:rPrChange w:id="562" w:author="SVFrolov" w:date="2017-08-15T12:24:00Z">
                  <w:rPr>
                    <w:ins w:id="563" w:author="SVFrolov" w:date="2017-08-15T12:24:00Z"/>
                    <w:rFonts w:ascii="Consolas" w:hAnsi="Consolas" w:cs="Consolas"/>
                    <w:color w:val="000000"/>
                    <w:sz w:val="19"/>
                    <w:szCs w:val="19"/>
                    <w:highlight w:val="white"/>
                  </w:rPr>
                </w:rPrChange>
              </w:rPr>
            </w:pPr>
            <w:ins w:id="564" w:author="SVFrolov" w:date="2017-08-15T12:24:00Z">
              <w:r w:rsidRPr="000E7294">
                <w:rPr>
                  <w:rFonts w:ascii="Consolas" w:hAnsi="Consolas" w:cs="Consolas"/>
                  <w:color w:val="0000FF"/>
                  <w:sz w:val="19"/>
                  <w:szCs w:val="19"/>
                  <w:highlight w:val="white"/>
                  <w:lang w:val="en-US"/>
                  <w:rPrChange w:id="565" w:author="SVFrolov" w:date="2017-08-15T12:24:00Z">
                    <w:rPr>
                      <w:rFonts w:ascii="Consolas" w:hAnsi="Consolas" w:cs="Consolas"/>
                      <w:color w:val="0000FF"/>
                      <w:sz w:val="19"/>
                      <w:szCs w:val="19"/>
                      <w:highlight w:val="white"/>
                    </w:rPr>
                  </w:rPrChange>
                </w:rPr>
                <w:t>using</w:t>
              </w:r>
              <w:r w:rsidRPr="000E7294">
                <w:rPr>
                  <w:rFonts w:ascii="Consolas" w:hAnsi="Consolas" w:cs="Consolas"/>
                  <w:color w:val="000000"/>
                  <w:sz w:val="19"/>
                  <w:szCs w:val="19"/>
                  <w:highlight w:val="white"/>
                  <w:lang w:val="en-US"/>
                  <w:rPrChange w:id="566" w:author="SVFrolov" w:date="2017-08-15T12:24:00Z">
                    <w:rPr>
                      <w:rFonts w:ascii="Consolas" w:hAnsi="Consolas" w:cs="Consolas"/>
                      <w:color w:val="000000"/>
                      <w:sz w:val="19"/>
                      <w:szCs w:val="19"/>
                      <w:highlight w:val="white"/>
                    </w:rPr>
                  </w:rPrChange>
                </w:rPr>
                <w:t xml:space="preserve"> System;</w:t>
              </w:r>
            </w:ins>
          </w:p>
          <w:p w:rsidR="000E7294" w:rsidRPr="000E7294" w:rsidRDefault="000E7294" w:rsidP="000E7294">
            <w:pPr>
              <w:autoSpaceDE w:val="0"/>
              <w:autoSpaceDN w:val="0"/>
              <w:adjustRightInd w:val="0"/>
              <w:spacing w:before="0" w:after="0" w:line="240" w:lineRule="auto"/>
              <w:rPr>
                <w:ins w:id="567" w:author="SVFrolov" w:date="2017-08-15T12:24:00Z"/>
                <w:rFonts w:ascii="Consolas" w:hAnsi="Consolas" w:cs="Consolas"/>
                <w:color w:val="000000"/>
                <w:sz w:val="19"/>
                <w:szCs w:val="19"/>
                <w:highlight w:val="white"/>
                <w:lang w:val="en-US"/>
                <w:rPrChange w:id="568" w:author="SVFrolov" w:date="2017-08-15T12:24:00Z">
                  <w:rPr>
                    <w:ins w:id="569" w:author="SVFrolov" w:date="2017-08-15T12:24:00Z"/>
                    <w:rFonts w:ascii="Consolas" w:hAnsi="Consolas" w:cs="Consolas"/>
                    <w:color w:val="000000"/>
                    <w:sz w:val="19"/>
                    <w:szCs w:val="19"/>
                    <w:highlight w:val="white"/>
                  </w:rPr>
                </w:rPrChange>
              </w:rPr>
            </w:pPr>
            <w:ins w:id="570" w:author="SVFrolov" w:date="2017-08-15T12:24:00Z">
              <w:r w:rsidRPr="000E7294">
                <w:rPr>
                  <w:rFonts w:ascii="Consolas" w:hAnsi="Consolas" w:cs="Consolas"/>
                  <w:color w:val="0000FF"/>
                  <w:sz w:val="19"/>
                  <w:szCs w:val="19"/>
                  <w:highlight w:val="white"/>
                  <w:lang w:val="en-US"/>
                  <w:rPrChange w:id="571" w:author="SVFrolov" w:date="2017-08-15T12:24:00Z">
                    <w:rPr>
                      <w:rFonts w:ascii="Consolas" w:hAnsi="Consolas" w:cs="Consolas"/>
                      <w:color w:val="0000FF"/>
                      <w:sz w:val="19"/>
                      <w:szCs w:val="19"/>
                      <w:highlight w:val="white"/>
                    </w:rPr>
                  </w:rPrChange>
                </w:rPr>
                <w:t>using</w:t>
              </w:r>
              <w:r w:rsidRPr="000E7294">
                <w:rPr>
                  <w:rFonts w:ascii="Consolas" w:hAnsi="Consolas" w:cs="Consolas"/>
                  <w:color w:val="000000"/>
                  <w:sz w:val="19"/>
                  <w:szCs w:val="19"/>
                  <w:highlight w:val="white"/>
                  <w:lang w:val="en-US"/>
                  <w:rPrChange w:id="572" w:author="SVFrolov" w:date="2017-08-15T12:24:00Z">
                    <w:rPr>
                      <w:rFonts w:ascii="Consolas" w:hAnsi="Consolas" w:cs="Consolas"/>
                      <w:color w:val="000000"/>
                      <w:sz w:val="19"/>
                      <w:szCs w:val="19"/>
                      <w:highlight w:val="white"/>
                    </w:rPr>
                  </w:rPrChange>
                </w:rPr>
                <w:t xml:space="preserve"> </w:t>
              </w:r>
              <w:proofErr w:type="spellStart"/>
              <w:r w:rsidRPr="000E7294">
                <w:rPr>
                  <w:rFonts w:ascii="Consolas" w:hAnsi="Consolas" w:cs="Consolas"/>
                  <w:color w:val="000000"/>
                  <w:sz w:val="19"/>
                  <w:szCs w:val="19"/>
                  <w:highlight w:val="white"/>
                  <w:lang w:val="en-US"/>
                  <w:rPrChange w:id="573" w:author="SVFrolov" w:date="2017-08-15T12:24:00Z">
                    <w:rPr>
                      <w:rFonts w:ascii="Consolas" w:hAnsi="Consolas" w:cs="Consolas"/>
                      <w:color w:val="000000"/>
                      <w:sz w:val="19"/>
                      <w:szCs w:val="19"/>
                      <w:highlight w:val="white"/>
                    </w:rPr>
                  </w:rPrChange>
                </w:rPr>
                <w:t>System.Text.RegularExpressions</w:t>
              </w:r>
              <w:proofErr w:type="spellEnd"/>
              <w:r w:rsidRPr="000E7294">
                <w:rPr>
                  <w:rFonts w:ascii="Consolas" w:hAnsi="Consolas" w:cs="Consolas"/>
                  <w:color w:val="000000"/>
                  <w:sz w:val="19"/>
                  <w:szCs w:val="19"/>
                  <w:highlight w:val="white"/>
                  <w:lang w:val="en-US"/>
                  <w:rPrChange w:id="574" w:author="SVFrolov" w:date="2017-08-15T12:24:00Z">
                    <w:rPr>
                      <w:rFonts w:ascii="Consolas" w:hAnsi="Consolas" w:cs="Consolas"/>
                      <w:color w:val="000000"/>
                      <w:sz w:val="19"/>
                      <w:szCs w:val="19"/>
                      <w:highlight w:val="white"/>
                    </w:rPr>
                  </w:rPrChange>
                </w:rPr>
                <w:t>;</w:t>
              </w:r>
            </w:ins>
          </w:p>
          <w:p w:rsidR="000E7294" w:rsidRPr="000E7294" w:rsidRDefault="000E7294" w:rsidP="000E7294">
            <w:pPr>
              <w:autoSpaceDE w:val="0"/>
              <w:autoSpaceDN w:val="0"/>
              <w:adjustRightInd w:val="0"/>
              <w:spacing w:before="0" w:after="0" w:line="240" w:lineRule="auto"/>
              <w:rPr>
                <w:ins w:id="575" w:author="SVFrolov" w:date="2017-08-15T12:24:00Z"/>
                <w:rFonts w:ascii="Consolas" w:hAnsi="Consolas" w:cs="Consolas"/>
                <w:color w:val="000000"/>
                <w:sz w:val="19"/>
                <w:szCs w:val="19"/>
                <w:highlight w:val="white"/>
                <w:lang w:val="en-US"/>
                <w:rPrChange w:id="576" w:author="SVFrolov" w:date="2017-08-15T12:24:00Z">
                  <w:rPr>
                    <w:ins w:id="577" w:author="SVFrolov" w:date="2017-08-15T12:24:00Z"/>
                    <w:rFonts w:ascii="Consolas" w:hAnsi="Consolas" w:cs="Consolas"/>
                    <w:color w:val="000000"/>
                    <w:sz w:val="19"/>
                    <w:szCs w:val="19"/>
                    <w:highlight w:val="white"/>
                  </w:rPr>
                </w:rPrChange>
              </w:rPr>
            </w:pPr>
          </w:p>
          <w:p w:rsidR="000E7294" w:rsidRPr="000E7294" w:rsidRDefault="000E7294" w:rsidP="000E7294">
            <w:pPr>
              <w:autoSpaceDE w:val="0"/>
              <w:autoSpaceDN w:val="0"/>
              <w:adjustRightInd w:val="0"/>
              <w:spacing w:before="0" w:after="0" w:line="240" w:lineRule="auto"/>
              <w:rPr>
                <w:ins w:id="578" w:author="SVFrolov" w:date="2017-08-15T12:24:00Z"/>
                <w:rFonts w:ascii="Consolas" w:hAnsi="Consolas" w:cs="Consolas"/>
                <w:color w:val="000000"/>
                <w:sz w:val="19"/>
                <w:szCs w:val="19"/>
                <w:highlight w:val="white"/>
                <w:lang w:val="en-US"/>
                <w:rPrChange w:id="579" w:author="SVFrolov" w:date="2017-08-15T12:24:00Z">
                  <w:rPr>
                    <w:ins w:id="580" w:author="SVFrolov" w:date="2017-08-15T12:24:00Z"/>
                    <w:rFonts w:ascii="Consolas" w:hAnsi="Consolas" w:cs="Consolas"/>
                    <w:color w:val="000000"/>
                    <w:sz w:val="19"/>
                    <w:szCs w:val="19"/>
                    <w:highlight w:val="white"/>
                  </w:rPr>
                </w:rPrChange>
              </w:rPr>
            </w:pPr>
            <w:ins w:id="581" w:author="SVFrolov" w:date="2017-08-15T12:24:00Z">
              <w:r w:rsidRPr="000E7294">
                <w:rPr>
                  <w:rFonts w:ascii="Consolas" w:hAnsi="Consolas" w:cs="Consolas"/>
                  <w:color w:val="0000FF"/>
                  <w:sz w:val="19"/>
                  <w:szCs w:val="19"/>
                  <w:highlight w:val="white"/>
                  <w:lang w:val="en-US"/>
                  <w:rPrChange w:id="582" w:author="SVFrolov" w:date="2017-08-15T12:24:00Z">
                    <w:rPr>
                      <w:rFonts w:ascii="Consolas" w:hAnsi="Consolas" w:cs="Consolas"/>
                      <w:color w:val="0000FF"/>
                      <w:sz w:val="19"/>
                      <w:szCs w:val="19"/>
                      <w:highlight w:val="white"/>
                    </w:rPr>
                  </w:rPrChange>
                </w:rPr>
                <w:t>class</w:t>
              </w:r>
              <w:r w:rsidRPr="000E7294">
                <w:rPr>
                  <w:rFonts w:ascii="Consolas" w:hAnsi="Consolas" w:cs="Consolas"/>
                  <w:color w:val="000000"/>
                  <w:sz w:val="19"/>
                  <w:szCs w:val="19"/>
                  <w:highlight w:val="white"/>
                  <w:lang w:val="en-US"/>
                  <w:rPrChange w:id="583" w:author="SVFrolov" w:date="2017-08-15T12:24:00Z">
                    <w:rPr>
                      <w:rFonts w:ascii="Consolas" w:hAnsi="Consolas" w:cs="Consolas"/>
                      <w:color w:val="000000"/>
                      <w:sz w:val="19"/>
                      <w:szCs w:val="19"/>
                      <w:highlight w:val="white"/>
                    </w:rPr>
                  </w:rPrChange>
                </w:rPr>
                <w:t xml:space="preserve"> </w:t>
              </w:r>
              <w:r w:rsidRPr="000E7294">
                <w:rPr>
                  <w:rFonts w:ascii="Consolas" w:hAnsi="Consolas" w:cs="Consolas"/>
                  <w:color w:val="2B91AF"/>
                  <w:sz w:val="19"/>
                  <w:szCs w:val="19"/>
                  <w:highlight w:val="white"/>
                  <w:lang w:val="en-US"/>
                  <w:rPrChange w:id="584" w:author="SVFrolov" w:date="2017-08-15T12:24:00Z">
                    <w:rPr>
                      <w:rFonts w:ascii="Consolas" w:hAnsi="Consolas" w:cs="Consolas"/>
                      <w:color w:val="2B91AF"/>
                      <w:sz w:val="19"/>
                      <w:szCs w:val="19"/>
                      <w:highlight w:val="white"/>
                    </w:rPr>
                  </w:rPrChange>
                </w:rPr>
                <w:t>Program</w:t>
              </w:r>
            </w:ins>
          </w:p>
          <w:p w:rsidR="000E7294" w:rsidRDefault="000E7294" w:rsidP="000E7294">
            <w:pPr>
              <w:pStyle w:val="normal"/>
              <w:widowControl w:val="0"/>
              <w:spacing w:before="0" w:after="0" w:line="240" w:lineRule="auto"/>
              <w:rPr>
                <w:ins w:id="585" w:author="SVFrolov" w:date="2017-08-15T12:24:00Z"/>
                <w:color w:val="000088"/>
                <w:lang w:val="en-US"/>
              </w:rPr>
            </w:pPr>
            <w:ins w:id="586" w:author="SVFrolov" w:date="2017-08-15T12:24:00Z">
              <w:r w:rsidRPr="000E7294">
                <w:rPr>
                  <w:rFonts w:ascii="Consolas" w:hAnsi="Consolas" w:cs="Consolas"/>
                  <w:color w:val="000000"/>
                  <w:sz w:val="19"/>
                  <w:szCs w:val="19"/>
                  <w:highlight w:val="white"/>
                  <w:lang w:val="en-US"/>
                  <w:rPrChange w:id="587" w:author="SVFrolov" w:date="2017-08-15T12:24:00Z">
                    <w:rPr>
                      <w:rFonts w:ascii="Consolas" w:hAnsi="Consolas" w:cs="Consolas"/>
                      <w:color w:val="000000"/>
                      <w:sz w:val="19"/>
                      <w:szCs w:val="19"/>
                      <w:highlight w:val="white"/>
                    </w:rPr>
                  </w:rPrChange>
                </w:rPr>
                <w:t>{</w:t>
              </w:r>
            </w:ins>
          </w:p>
          <w:p w:rsidR="006212A5" w:rsidRPr="00A13B09" w:rsidRDefault="000E7294" w:rsidP="006212A5">
            <w:pPr>
              <w:pStyle w:val="normal"/>
              <w:widowControl w:val="0"/>
              <w:spacing w:before="0" w:after="0" w:line="240" w:lineRule="auto"/>
              <w:rPr>
                <w:color w:val="000000"/>
                <w:lang w:val="en-US"/>
              </w:rPr>
            </w:pPr>
            <w:ins w:id="588" w:author="SVFrolov" w:date="2017-08-15T12:24:00Z">
              <w:r>
                <w:rPr>
                  <w:color w:val="000088"/>
                  <w:lang w:val="en-US"/>
                </w:rPr>
                <w:t xml:space="preserve">  </w:t>
              </w:r>
            </w:ins>
            <w:moveTo w:id="589" w:author="SVFrolov" w:date="2017-08-15T12:07:00Z">
              <w:r w:rsidR="006212A5" w:rsidRPr="00A13B09">
                <w:rPr>
                  <w:color w:val="000088"/>
                  <w:lang w:val="en-US"/>
                </w:rPr>
                <w:t>static</w:t>
              </w:r>
              <w:r w:rsidR="006212A5" w:rsidRPr="00A13B09">
                <w:rPr>
                  <w:color w:val="000000"/>
                  <w:lang w:val="en-US"/>
                </w:rPr>
                <w:t xml:space="preserve"> </w:t>
              </w:r>
              <w:r w:rsidR="006212A5" w:rsidRPr="00A13B09">
                <w:rPr>
                  <w:color w:val="000088"/>
                  <w:lang w:val="en-US"/>
                </w:rPr>
                <w:t>void</w:t>
              </w:r>
              <w:r w:rsidR="006212A5" w:rsidRPr="00A13B09">
                <w:rPr>
                  <w:color w:val="000000"/>
                  <w:lang w:val="en-US"/>
                </w:rPr>
                <w:t xml:space="preserve"> </w:t>
              </w:r>
              <w:r w:rsidR="006212A5" w:rsidRPr="00A13B09">
                <w:rPr>
                  <w:color w:val="660066"/>
                  <w:lang w:val="en-US"/>
                </w:rPr>
                <w:t>Main</w:t>
              </w:r>
              <w:r w:rsidR="006212A5" w:rsidRPr="00A13B09">
                <w:rPr>
                  <w:color w:val="666600"/>
                  <w:lang w:val="en-US"/>
                </w:rPr>
                <w:t>(</w:t>
              </w:r>
              <w:r w:rsidR="006212A5" w:rsidRPr="00A13B09">
                <w:rPr>
                  <w:color w:val="000088"/>
                  <w:lang w:val="en-US"/>
                </w:rPr>
                <w:t>string</w:t>
              </w:r>
              <w:r w:rsidR="006212A5" w:rsidRPr="00A13B09">
                <w:rPr>
                  <w:color w:val="666600"/>
                  <w:lang w:val="en-US"/>
                </w:rPr>
                <w:t>[]</w:t>
              </w:r>
              <w:r w:rsidR="006212A5" w:rsidRPr="00A13B09">
                <w:rPr>
                  <w:color w:val="000000"/>
                  <w:lang w:val="en-US"/>
                </w:rPr>
                <w:t xml:space="preserve"> </w:t>
              </w:r>
              <w:proofErr w:type="spellStart"/>
              <w:r w:rsidR="006212A5" w:rsidRPr="00A13B09">
                <w:rPr>
                  <w:color w:val="000000"/>
                  <w:lang w:val="en-US"/>
                </w:rPr>
                <w:t>args</w:t>
              </w:r>
              <w:proofErr w:type="spellEnd"/>
              <w:r w:rsidR="006212A5" w:rsidRPr="00A13B09">
                <w:rPr>
                  <w:color w:val="000000"/>
                  <w:lang w:val="en-US"/>
                </w:rPr>
                <w:t>)</w:t>
              </w:r>
            </w:moveTo>
          </w:p>
          <w:p w:rsidR="006212A5" w:rsidRPr="00A13B09" w:rsidRDefault="000E7294" w:rsidP="006212A5">
            <w:pPr>
              <w:pStyle w:val="normal"/>
              <w:widowControl w:val="0"/>
              <w:spacing w:before="0" w:after="0" w:line="240" w:lineRule="auto"/>
              <w:rPr>
                <w:color w:val="000000"/>
                <w:lang w:val="en-US"/>
              </w:rPr>
            </w:pPr>
            <w:ins w:id="590" w:author="SVFrolov" w:date="2017-08-15T12:24:00Z">
              <w:r>
                <w:rPr>
                  <w:color w:val="000000"/>
                  <w:lang w:val="en-US"/>
                </w:rPr>
                <w:t xml:space="preserve">  </w:t>
              </w:r>
            </w:ins>
            <w:moveTo w:id="591" w:author="SVFrolov" w:date="2017-08-15T12:07:00Z">
              <w:r w:rsidR="006212A5" w:rsidRPr="00A13B09">
                <w:rPr>
                  <w:color w:val="000000"/>
                  <w:lang w:val="en-US"/>
                </w:rPr>
                <w:t>{</w:t>
              </w:r>
            </w:moveTo>
          </w:p>
          <w:p w:rsidR="006212A5" w:rsidRPr="00A13B09" w:rsidRDefault="006212A5" w:rsidP="006212A5">
            <w:pPr>
              <w:pStyle w:val="normal"/>
              <w:widowControl w:val="0"/>
              <w:spacing w:before="0" w:after="0" w:line="240" w:lineRule="auto"/>
              <w:rPr>
                <w:color w:val="000000"/>
                <w:lang w:val="en-US"/>
              </w:rPr>
            </w:pPr>
            <w:moveTo w:id="592" w:author="SVFrolov" w:date="2017-08-15T12:07:00Z">
              <w:r w:rsidRPr="00A13B09">
                <w:rPr>
                  <w:color w:val="000000"/>
                  <w:lang w:val="en-US"/>
                </w:rPr>
                <w:t xml:space="preserve"> </w:t>
              </w:r>
            </w:moveTo>
            <w:ins w:id="593" w:author="SVFrolov" w:date="2017-08-15T12:24:00Z">
              <w:r w:rsidR="000E7294">
                <w:rPr>
                  <w:color w:val="000000"/>
                  <w:lang w:val="en-US"/>
                </w:rPr>
                <w:t xml:space="preserve">  </w:t>
              </w:r>
            </w:ins>
            <w:moveTo w:id="594" w:author="SVFrolov" w:date="2017-08-15T12:07:00Z">
              <w:r w:rsidRPr="00A13B09">
                <w:rPr>
                  <w:color w:val="000000"/>
                  <w:lang w:val="en-US"/>
                </w:rPr>
                <w:t xml:space="preserve">  </w:t>
              </w:r>
              <w:proofErr w:type="spellStart"/>
              <w:r w:rsidRPr="00A13B09">
                <w:rPr>
                  <w:color w:val="660066"/>
                  <w:lang w:val="en-US"/>
                </w:rPr>
                <w:t>Regex</w:t>
              </w:r>
              <w:proofErr w:type="spellEnd"/>
              <w:r w:rsidRPr="00A13B09">
                <w:rPr>
                  <w:color w:val="000000"/>
                  <w:lang w:val="en-US"/>
                </w:rPr>
                <w:t xml:space="preserve"> </w:t>
              </w:r>
              <w:proofErr w:type="spellStart"/>
              <w:r w:rsidRPr="00A13B09">
                <w:rPr>
                  <w:color w:val="000000"/>
                  <w:lang w:val="en-US"/>
                </w:rPr>
                <w:t>myReg</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Regex</w:t>
              </w:r>
              <w:r w:rsidRPr="00A13B09">
                <w:rPr>
                  <w:color w:val="666600"/>
                  <w:lang w:val="en-US"/>
                </w:rPr>
                <w:t>(@</w:t>
              </w:r>
              <w:r w:rsidRPr="00A13B09">
                <w:rPr>
                  <w:color w:val="008800"/>
                  <w:lang w:val="en-US"/>
                </w:rPr>
                <w:t>"[A-Za-z]+[\.A-Za-z0-9_-]*[A-Za-z0-9]+@[A-Za-z]+\.[A-Za-z]+"</w:t>
              </w:r>
              <w:r w:rsidRPr="00A13B09">
                <w:rPr>
                  <w:color w:val="666600"/>
                  <w:lang w:val="en-US"/>
                </w:rPr>
                <w:t>);</w:t>
              </w:r>
            </w:moveTo>
          </w:p>
          <w:p w:rsidR="006212A5" w:rsidRPr="00A13B09" w:rsidRDefault="006212A5" w:rsidP="006212A5">
            <w:pPr>
              <w:pStyle w:val="normal"/>
              <w:widowControl w:val="0"/>
              <w:spacing w:before="0" w:after="0" w:line="240" w:lineRule="auto"/>
              <w:rPr>
                <w:color w:val="000000"/>
                <w:lang w:val="en-US"/>
              </w:rPr>
            </w:pPr>
            <w:moveTo w:id="595" w:author="SVFrolov" w:date="2017-08-15T12:07:00Z">
              <w:r w:rsidRPr="00A13B09">
                <w:rPr>
                  <w:color w:val="000000"/>
                  <w:lang w:val="en-US"/>
                </w:rPr>
                <w:t xml:space="preserve">   </w:t>
              </w:r>
            </w:moveTo>
            <w:ins w:id="596" w:author="SVFrolov" w:date="2017-08-15T12:24:00Z">
              <w:r w:rsidR="000E7294">
                <w:rPr>
                  <w:color w:val="000000"/>
                  <w:lang w:val="en-US"/>
                </w:rPr>
                <w:t xml:space="preserve">  </w:t>
              </w:r>
            </w:ins>
            <w:proofErr w:type="spellStart"/>
            <w:moveTo w:id="597" w:author="SVFrolov" w:date="2017-08-15T12:07:00Z">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myReg</w:t>
              </w:r>
              <w:r w:rsidRPr="00A13B09">
                <w:rPr>
                  <w:color w:val="666600"/>
                  <w:lang w:val="en-US"/>
                </w:rPr>
                <w:t>.</w:t>
              </w:r>
              <w:r w:rsidRPr="00A13B09">
                <w:rPr>
                  <w:color w:val="660066"/>
                  <w:lang w:val="en-US"/>
                </w:rPr>
                <w:t>IsMatch</w:t>
              </w:r>
              <w:proofErr w:type="spellEnd"/>
              <w:r w:rsidRPr="00A13B09">
                <w:rPr>
                  <w:color w:val="666600"/>
                  <w:lang w:val="en-US"/>
                </w:rPr>
                <w:t>(</w:t>
              </w:r>
              <w:r w:rsidRPr="00A13B09">
                <w:rPr>
                  <w:color w:val="008800"/>
                  <w:lang w:val="en-US"/>
                </w:rPr>
                <w:t>"email@email.com"</w:t>
              </w:r>
              <w:r w:rsidRPr="00A13B09">
                <w:rPr>
                  <w:color w:val="666600"/>
                  <w:lang w:val="en-US"/>
                </w:rPr>
                <w:t>));</w:t>
              </w:r>
              <w:r w:rsidRPr="00A13B09">
                <w:rPr>
                  <w:color w:val="880000"/>
                  <w:lang w:val="en-US"/>
                </w:rPr>
                <w:t>// True</w:t>
              </w:r>
            </w:moveTo>
          </w:p>
          <w:p w:rsidR="006212A5" w:rsidRPr="00A13B09" w:rsidRDefault="006212A5" w:rsidP="006212A5">
            <w:pPr>
              <w:pStyle w:val="normal"/>
              <w:widowControl w:val="0"/>
              <w:spacing w:before="0" w:after="0" w:line="240" w:lineRule="auto"/>
              <w:rPr>
                <w:color w:val="000000"/>
                <w:lang w:val="en-US"/>
              </w:rPr>
            </w:pPr>
            <w:moveTo w:id="598" w:author="SVFrolov" w:date="2017-08-15T12:07:00Z">
              <w:r w:rsidRPr="00A13B09">
                <w:rPr>
                  <w:color w:val="000000"/>
                  <w:lang w:val="en-US"/>
                </w:rPr>
                <w:t xml:space="preserve">   </w:t>
              </w:r>
            </w:moveTo>
            <w:ins w:id="599" w:author="SVFrolov" w:date="2017-08-15T12:24:00Z">
              <w:r w:rsidR="000E7294">
                <w:rPr>
                  <w:color w:val="000000"/>
                  <w:lang w:val="en-US"/>
                </w:rPr>
                <w:t xml:space="preserve">  </w:t>
              </w:r>
            </w:ins>
            <w:proofErr w:type="spellStart"/>
            <w:moveTo w:id="600" w:author="SVFrolov" w:date="2017-08-15T12:07:00Z">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myReg</w:t>
              </w:r>
              <w:r w:rsidRPr="00A13B09">
                <w:rPr>
                  <w:color w:val="666600"/>
                  <w:lang w:val="en-US"/>
                </w:rPr>
                <w:t>.</w:t>
              </w:r>
              <w:r w:rsidRPr="00A13B09">
                <w:rPr>
                  <w:color w:val="660066"/>
                  <w:lang w:val="en-US"/>
                </w:rPr>
                <w:t>IsMatch</w:t>
              </w:r>
              <w:proofErr w:type="spellEnd"/>
              <w:r w:rsidRPr="00A13B09">
                <w:rPr>
                  <w:color w:val="666600"/>
                  <w:lang w:val="en-US"/>
                </w:rPr>
                <w:t>(</w:t>
              </w:r>
              <w:r w:rsidRPr="00A13B09">
                <w:rPr>
                  <w:color w:val="008800"/>
                  <w:lang w:val="en-US"/>
                </w:rPr>
                <w:t>"</w:t>
              </w:r>
              <w:proofErr w:type="spellStart"/>
              <w:r w:rsidRPr="00A13B09">
                <w:rPr>
                  <w:color w:val="008800"/>
                  <w:lang w:val="en-US"/>
                </w:rPr>
                <w:t>email@email</w:t>
              </w:r>
              <w:proofErr w:type="spellEnd"/>
              <w:r w:rsidRPr="00A13B09">
                <w:rPr>
                  <w:color w:val="008800"/>
                  <w:lang w:val="en-US"/>
                </w:rPr>
                <w:t>"</w:t>
              </w:r>
              <w:r w:rsidRPr="00A13B09">
                <w:rPr>
                  <w:color w:val="666600"/>
                  <w:lang w:val="en-US"/>
                </w:rPr>
                <w:t>));</w:t>
              </w:r>
              <w:r w:rsidRPr="00A13B09">
                <w:rPr>
                  <w:color w:val="000000"/>
                  <w:lang w:val="en-US"/>
                </w:rPr>
                <w:t xml:space="preserve">        </w:t>
              </w:r>
              <w:r w:rsidRPr="00A13B09">
                <w:rPr>
                  <w:color w:val="880000"/>
                  <w:lang w:val="en-US"/>
                </w:rPr>
                <w:t>// False</w:t>
              </w:r>
            </w:moveTo>
          </w:p>
          <w:p w:rsidR="006212A5" w:rsidRPr="00A13B09" w:rsidRDefault="006212A5" w:rsidP="006212A5">
            <w:pPr>
              <w:pStyle w:val="normal"/>
              <w:widowControl w:val="0"/>
              <w:spacing w:before="0" w:after="0" w:line="240" w:lineRule="auto"/>
              <w:rPr>
                <w:color w:val="000000"/>
                <w:lang w:val="en-US"/>
              </w:rPr>
            </w:pPr>
            <w:moveTo w:id="601" w:author="SVFrolov" w:date="2017-08-15T12:07:00Z">
              <w:r w:rsidRPr="00A13B09">
                <w:rPr>
                  <w:color w:val="000000"/>
                  <w:lang w:val="en-US"/>
                </w:rPr>
                <w:t xml:space="preserve">   </w:t>
              </w:r>
            </w:moveTo>
            <w:ins w:id="602" w:author="SVFrolov" w:date="2017-08-15T12:24:00Z">
              <w:r w:rsidR="000E7294">
                <w:rPr>
                  <w:color w:val="000000"/>
                  <w:lang w:val="en-US"/>
                </w:rPr>
                <w:t xml:space="preserve">  </w:t>
              </w:r>
            </w:ins>
            <w:proofErr w:type="spellStart"/>
            <w:moveTo w:id="603" w:author="SVFrolov" w:date="2017-08-15T12:07:00Z">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myReg</w:t>
              </w:r>
              <w:r w:rsidRPr="00A13B09">
                <w:rPr>
                  <w:color w:val="666600"/>
                  <w:lang w:val="en-US"/>
                </w:rPr>
                <w:t>.</w:t>
              </w:r>
              <w:r w:rsidRPr="00A13B09">
                <w:rPr>
                  <w:color w:val="660066"/>
                  <w:lang w:val="en-US"/>
                </w:rPr>
                <w:t>IsMatch</w:t>
              </w:r>
              <w:proofErr w:type="spellEnd"/>
              <w:r w:rsidRPr="00A13B09">
                <w:rPr>
                  <w:color w:val="666600"/>
                  <w:lang w:val="en-US"/>
                </w:rPr>
                <w:t>(</w:t>
              </w:r>
              <w:r w:rsidRPr="00A13B09">
                <w:rPr>
                  <w:color w:val="008800"/>
                  <w:lang w:val="en-US"/>
                </w:rPr>
                <w:t>"@email.com"</w:t>
              </w:r>
              <w:r w:rsidRPr="00A13B09">
                <w:rPr>
                  <w:color w:val="666600"/>
                  <w:lang w:val="en-US"/>
                </w:rPr>
                <w:t>));</w:t>
              </w:r>
              <w:r w:rsidRPr="00A13B09">
                <w:rPr>
                  <w:color w:val="000000"/>
                  <w:lang w:val="en-US"/>
                </w:rPr>
                <w:t xml:space="preserve">         </w:t>
              </w:r>
              <w:r w:rsidRPr="00A13B09">
                <w:rPr>
                  <w:color w:val="880000"/>
                  <w:lang w:val="en-US"/>
                </w:rPr>
                <w:t>// False</w:t>
              </w:r>
            </w:moveTo>
          </w:p>
          <w:p w:rsidR="006212A5" w:rsidRDefault="006212A5" w:rsidP="006212A5">
            <w:pPr>
              <w:pStyle w:val="normal"/>
              <w:widowControl w:val="0"/>
              <w:spacing w:before="0" w:after="0" w:line="240" w:lineRule="auto"/>
              <w:rPr>
                <w:color w:val="000000"/>
              </w:rPr>
            </w:pPr>
            <w:moveTo w:id="604" w:author="SVFrolov" w:date="2017-08-15T12:07:00Z">
              <w:r w:rsidRPr="00A13B09">
                <w:rPr>
                  <w:color w:val="000000"/>
                  <w:lang w:val="en-US"/>
                </w:rPr>
                <w:t xml:space="preserve">   </w:t>
              </w:r>
            </w:moveTo>
            <w:ins w:id="605" w:author="SVFrolov" w:date="2017-08-15T12:24:00Z">
              <w:r w:rsidR="000E7294">
                <w:rPr>
                  <w:color w:val="000000"/>
                  <w:lang w:val="en-US"/>
                </w:rPr>
                <w:t xml:space="preserve">  </w:t>
              </w:r>
            </w:ins>
            <w:proofErr w:type="spellStart"/>
            <w:moveTo w:id="606" w:author="SVFrolov" w:date="2017-08-15T12:07:00Z">
              <w:r>
                <w:rPr>
                  <w:color w:val="660066"/>
                </w:rPr>
                <w:t>Console</w:t>
              </w:r>
              <w:r>
                <w:rPr>
                  <w:color w:val="666600"/>
                </w:rPr>
                <w:t>.</w:t>
              </w:r>
              <w:r>
                <w:rPr>
                  <w:color w:val="660066"/>
                </w:rPr>
                <w:t>ReadKey</w:t>
              </w:r>
              <w:proofErr w:type="spellEnd"/>
              <w:r>
                <w:rPr>
                  <w:color w:val="666600"/>
                </w:rPr>
                <w:t>();</w:t>
              </w:r>
            </w:moveTo>
          </w:p>
          <w:p w:rsidR="006212A5" w:rsidRDefault="000E7294" w:rsidP="006212A5">
            <w:pPr>
              <w:pStyle w:val="normal"/>
              <w:widowControl w:val="0"/>
              <w:spacing w:before="0" w:after="0" w:line="240" w:lineRule="auto"/>
              <w:rPr>
                <w:ins w:id="607" w:author="SVFrolov" w:date="2017-08-15T12:24:00Z"/>
                <w:color w:val="000000"/>
                <w:lang w:val="en-US"/>
              </w:rPr>
            </w:pPr>
            <w:ins w:id="608" w:author="SVFrolov" w:date="2017-08-15T12:24:00Z">
              <w:r>
                <w:rPr>
                  <w:color w:val="000000"/>
                  <w:lang w:val="en-US"/>
                </w:rPr>
                <w:t xml:space="preserve">  </w:t>
              </w:r>
            </w:ins>
            <w:moveTo w:id="609" w:author="SVFrolov" w:date="2017-08-15T12:07:00Z">
              <w:r w:rsidR="006212A5">
                <w:rPr>
                  <w:color w:val="000000"/>
                </w:rPr>
                <w:t>}</w:t>
              </w:r>
            </w:moveTo>
          </w:p>
          <w:p w:rsidR="000E7294" w:rsidRPr="000E7294" w:rsidRDefault="000E7294" w:rsidP="006212A5">
            <w:pPr>
              <w:pStyle w:val="normal"/>
              <w:widowControl w:val="0"/>
              <w:spacing w:before="0" w:after="0" w:line="240" w:lineRule="auto"/>
              <w:rPr>
                <w:color w:val="000000"/>
                <w:lang w:val="en-US"/>
                <w:rPrChange w:id="610" w:author="SVFrolov" w:date="2017-08-15T12:24:00Z">
                  <w:rPr>
                    <w:color w:val="000000"/>
                  </w:rPr>
                </w:rPrChange>
              </w:rPr>
            </w:pPr>
            <w:ins w:id="611" w:author="SVFrolov" w:date="2017-08-15T12:24:00Z">
              <w:r>
                <w:rPr>
                  <w:color w:val="000000"/>
                  <w:lang w:val="en-US"/>
                </w:rPr>
                <w:t>}</w:t>
              </w:r>
            </w:ins>
          </w:p>
        </w:tc>
      </w:tr>
      <w:moveToRangeEnd w:id="559"/>
    </w:tbl>
    <w:p w:rsidR="006212A5" w:rsidRPr="006212A5" w:rsidRDefault="006212A5">
      <w:pPr>
        <w:pStyle w:val="normal"/>
        <w:spacing w:before="120" w:after="120" w:line="300" w:lineRule="auto"/>
        <w:jc w:val="both"/>
        <w:rPr>
          <w:lang w:val="en-US"/>
          <w:rPrChange w:id="612" w:author="SVFrolov" w:date="2017-08-15T12:07:00Z">
            <w:rPr/>
          </w:rPrChange>
        </w:rPr>
      </w:pPr>
    </w:p>
    <w:p w:rsidR="00817CB2" w:rsidRDefault="009A6BE0">
      <w:pPr>
        <w:pStyle w:val="1"/>
        <w:contextualSpacing w:val="0"/>
      </w:pPr>
      <w:bookmarkStart w:id="613" w:name="_q832vabmctme" w:colFirst="0" w:colLast="0"/>
      <w:bookmarkEnd w:id="613"/>
      <w:r>
        <w:t>Практическая часть урока</w:t>
      </w:r>
    </w:p>
    <w:p w:rsidR="00817CB2" w:rsidRDefault="009A6BE0">
      <w:pPr>
        <w:pStyle w:val="3"/>
        <w:contextualSpacing w:val="0"/>
      </w:pPr>
      <w:bookmarkStart w:id="614" w:name="_xvztt67quuao" w:colFirst="0" w:colLast="0"/>
      <w:bookmarkEnd w:id="614"/>
      <w:r>
        <w:t>Задача 1. Вывести все слова сообщения, которые начинаются и заканчиваются на одну и ту же букву.</w:t>
      </w:r>
    </w:p>
    <w:p w:rsidR="00817CB2" w:rsidRDefault="009A6BE0">
      <w:pPr>
        <w:pStyle w:val="normal"/>
      </w:pPr>
      <w:r>
        <w:t>Дана строка, в которой содержится осмысленное текстовое сообщение. Слова сообщения разделяются пробелами и знаками препинания. Вывести все слова сообщения, которые начинаются и заканчиваются на одну и ту же букву.</w:t>
      </w:r>
    </w:p>
    <w:tbl>
      <w:tblPr>
        <w:tblStyle w:val="af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9018CA" w:rsidRPr="009018CA" w:rsidRDefault="009018CA" w:rsidP="009018CA">
            <w:pPr>
              <w:autoSpaceDE w:val="0"/>
              <w:autoSpaceDN w:val="0"/>
              <w:adjustRightInd w:val="0"/>
              <w:spacing w:before="0" w:after="0" w:line="240" w:lineRule="auto"/>
              <w:rPr>
                <w:ins w:id="615" w:author="SVFrolov" w:date="2017-08-15T10:55:00Z"/>
                <w:rFonts w:ascii="Consolas" w:hAnsi="Consolas" w:cs="Consolas"/>
                <w:color w:val="000000"/>
                <w:sz w:val="19"/>
                <w:szCs w:val="19"/>
                <w:highlight w:val="white"/>
                <w:lang w:val="en-US"/>
                <w:rPrChange w:id="616" w:author="SVFrolov" w:date="2017-08-15T10:55:00Z">
                  <w:rPr>
                    <w:ins w:id="617" w:author="SVFrolov" w:date="2017-08-15T10:55:00Z"/>
                    <w:rFonts w:ascii="Consolas" w:hAnsi="Consolas" w:cs="Consolas"/>
                    <w:color w:val="000000"/>
                    <w:sz w:val="19"/>
                    <w:szCs w:val="19"/>
                    <w:highlight w:val="white"/>
                  </w:rPr>
                </w:rPrChange>
              </w:rPr>
            </w:pPr>
            <w:ins w:id="618" w:author="SVFrolov" w:date="2017-08-15T10:55:00Z">
              <w:r w:rsidRPr="009018CA">
                <w:rPr>
                  <w:rFonts w:ascii="Consolas" w:hAnsi="Consolas" w:cs="Consolas"/>
                  <w:color w:val="0000FF"/>
                  <w:sz w:val="19"/>
                  <w:szCs w:val="19"/>
                  <w:highlight w:val="white"/>
                  <w:lang w:val="en-US"/>
                  <w:rPrChange w:id="619" w:author="SVFrolov" w:date="2017-08-15T10:55:00Z">
                    <w:rPr>
                      <w:rFonts w:ascii="Consolas" w:hAnsi="Consolas" w:cs="Consolas"/>
                      <w:color w:val="0000FF"/>
                      <w:sz w:val="19"/>
                      <w:szCs w:val="19"/>
                      <w:highlight w:val="white"/>
                    </w:rPr>
                  </w:rPrChange>
                </w:rPr>
                <w:t>using</w:t>
              </w:r>
              <w:r w:rsidRPr="009018CA">
                <w:rPr>
                  <w:rFonts w:ascii="Consolas" w:hAnsi="Consolas" w:cs="Consolas"/>
                  <w:color w:val="000000"/>
                  <w:sz w:val="19"/>
                  <w:szCs w:val="19"/>
                  <w:highlight w:val="white"/>
                  <w:lang w:val="en-US"/>
                  <w:rPrChange w:id="620" w:author="SVFrolov" w:date="2017-08-15T10:55:00Z">
                    <w:rPr>
                      <w:rFonts w:ascii="Consolas" w:hAnsi="Consolas" w:cs="Consolas"/>
                      <w:color w:val="000000"/>
                      <w:sz w:val="19"/>
                      <w:szCs w:val="19"/>
                      <w:highlight w:val="white"/>
                    </w:rPr>
                  </w:rPrChange>
                </w:rPr>
                <w:t xml:space="preserve"> System;</w:t>
              </w:r>
            </w:ins>
          </w:p>
          <w:p w:rsidR="009018CA" w:rsidRPr="009018CA" w:rsidRDefault="009018CA" w:rsidP="009018CA">
            <w:pPr>
              <w:autoSpaceDE w:val="0"/>
              <w:autoSpaceDN w:val="0"/>
              <w:adjustRightInd w:val="0"/>
              <w:spacing w:before="0" w:after="0" w:line="240" w:lineRule="auto"/>
              <w:rPr>
                <w:ins w:id="621" w:author="SVFrolov" w:date="2017-08-15T10:55:00Z"/>
                <w:rFonts w:ascii="Consolas" w:hAnsi="Consolas" w:cs="Consolas"/>
                <w:color w:val="000000"/>
                <w:sz w:val="19"/>
                <w:szCs w:val="19"/>
                <w:highlight w:val="white"/>
                <w:lang w:val="en-US"/>
                <w:rPrChange w:id="622" w:author="SVFrolov" w:date="2017-08-15T10:55:00Z">
                  <w:rPr>
                    <w:ins w:id="623" w:author="SVFrolov" w:date="2017-08-15T10:55:00Z"/>
                    <w:rFonts w:ascii="Consolas" w:hAnsi="Consolas" w:cs="Consolas"/>
                    <w:color w:val="000000"/>
                    <w:sz w:val="19"/>
                    <w:szCs w:val="19"/>
                    <w:highlight w:val="white"/>
                  </w:rPr>
                </w:rPrChange>
              </w:rPr>
            </w:pPr>
            <w:ins w:id="624" w:author="SVFrolov" w:date="2017-08-15T10:55:00Z">
              <w:r w:rsidRPr="009018CA">
                <w:rPr>
                  <w:rFonts w:ascii="Consolas" w:hAnsi="Consolas" w:cs="Consolas"/>
                  <w:color w:val="0000FF"/>
                  <w:sz w:val="19"/>
                  <w:szCs w:val="19"/>
                  <w:highlight w:val="white"/>
                  <w:lang w:val="en-US"/>
                  <w:rPrChange w:id="625" w:author="SVFrolov" w:date="2017-08-15T10:55:00Z">
                    <w:rPr>
                      <w:rFonts w:ascii="Consolas" w:hAnsi="Consolas" w:cs="Consolas"/>
                      <w:color w:val="0000FF"/>
                      <w:sz w:val="19"/>
                      <w:szCs w:val="19"/>
                      <w:highlight w:val="white"/>
                    </w:rPr>
                  </w:rPrChange>
                </w:rPr>
                <w:t>using</w:t>
              </w:r>
              <w:r w:rsidRPr="009018CA">
                <w:rPr>
                  <w:rFonts w:ascii="Consolas" w:hAnsi="Consolas" w:cs="Consolas"/>
                  <w:color w:val="000000"/>
                  <w:sz w:val="19"/>
                  <w:szCs w:val="19"/>
                  <w:highlight w:val="white"/>
                  <w:lang w:val="en-US"/>
                  <w:rPrChange w:id="626" w:author="SVFrolov" w:date="2017-08-15T10:55:00Z">
                    <w:rPr>
                      <w:rFonts w:ascii="Consolas" w:hAnsi="Consolas" w:cs="Consolas"/>
                      <w:color w:val="000000"/>
                      <w:sz w:val="19"/>
                      <w:szCs w:val="19"/>
                      <w:highlight w:val="white"/>
                    </w:rPr>
                  </w:rPrChange>
                </w:rPr>
                <w:t xml:space="preserve"> </w:t>
              </w:r>
              <w:proofErr w:type="spellStart"/>
              <w:r w:rsidRPr="009018CA">
                <w:rPr>
                  <w:rFonts w:ascii="Consolas" w:hAnsi="Consolas" w:cs="Consolas"/>
                  <w:color w:val="000000"/>
                  <w:sz w:val="19"/>
                  <w:szCs w:val="19"/>
                  <w:highlight w:val="white"/>
                  <w:lang w:val="en-US"/>
                  <w:rPrChange w:id="627" w:author="SVFrolov" w:date="2017-08-15T10:55:00Z">
                    <w:rPr>
                      <w:rFonts w:ascii="Consolas" w:hAnsi="Consolas" w:cs="Consolas"/>
                      <w:color w:val="000000"/>
                      <w:sz w:val="19"/>
                      <w:szCs w:val="19"/>
                      <w:highlight w:val="white"/>
                    </w:rPr>
                  </w:rPrChange>
                </w:rPr>
                <w:t>System.Text</w:t>
              </w:r>
              <w:proofErr w:type="spellEnd"/>
              <w:r w:rsidRPr="009018CA">
                <w:rPr>
                  <w:rFonts w:ascii="Consolas" w:hAnsi="Consolas" w:cs="Consolas"/>
                  <w:color w:val="000000"/>
                  <w:sz w:val="19"/>
                  <w:szCs w:val="19"/>
                  <w:highlight w:val="white"/>
                  <w:lang w:val="en-US"/>
                  <w:rPrChange w:id="628" w:author="SVFrolov" w:date="2017-08-15T10:55:00Z">
                    <w:rPr>
                      <w:rFonts w:ascii="Consolas" w:hAnsi="Consolas" w:cs="Consolas"/>
                      <w:color w:val="000000"/>
                      <w:sz w:val="19"/>
                      <w:szCs w:val="19"/>
                      <w:highlight w:val="white"/>
                    </w:rPr>
                  </w:rPrChange>
                </w:rPr>
                <w:t>;</w:t>
              </w:r>
            </w:ins>
          </w:p>
          <w:p w:rsidR="009018CA" w:rsidRPr="009018CA" w:rsidRDefault="009018CA" w:rsidP="009018CA">
            <w:pPr>
              <w:autoSpaceDE w:val="0"/>
              <w:autoSpaceDN w:val="0"/>
              <w:adjustRightInd w:val="0"/>
              <w:spacing w:before="0" w:after="0" w:line="240" w:lineRule="auto"/>
              <w:rPr>
                <w:ins w:id="629" w:author="SVFrolov" w:date="2017-08-15T10:55:00Z"/>
                <w:rFonts w:ascii="Consolas" w:hAnsi="Consolas" w:cs="Consolas"/>
                <w:color w:val="000000"/>
                <w:sz w:val="19"/>
                <w:szCs w:val="19"/>
                <w:highlight w:val="white"/>
                <w:lang w:val="en-US"/>
                <w:rPrChange w:id="630" w:author="SVFrolov" w:date="2017-08-15T10:55:00Z">
                  <w:rPr>
                    <w:ins w:id="631" w:author="SVFrolov" w:date="2017-08-15T10:55:00Z"/>
                    <w:rFonts w:ascii="Consolas" w:hAnsi="Consolas" w:cs="Consolas"/>
                    <w:color w:val="000000"/>
                    <w:sz w:val="19"/>
                    <w:szCs w:val="19"/>
                    <w:highlight w:val="white"/>
                  </w:rPr>
                </w:rPrChange>
              </w:rPr>
            </w:pPr>
          </w:p>
          <w:p w:rsidR="009018CA" w:rsidRPr="009018CA" w:rsidRDefault="009018CA" w:rsidP="009018CA">
            <w:pPr>
              <w:autoSpaceDE w:val="0"/>
              <w:autoSpaceDN w:val="0"/>
              <w:adjustRightInd w:val="0"/>
              <w:spacing w:before="0" w:after="0" w:line="240" w:lineRule="auto"/>
              <w:rPr>
                <w:ins w:id="632" w:author="SVFrolov" w:date="2017-08-15T10:55:00Z"/>
                <w:rFonts w:ascii="Consolas" w:hAnsi="Consolas" w:cs="Consolas"/>
                <w:color w:val="000000"/>
                <w:sz w:val="19"/>
                <w:szCs w:val="19"/>
                <w:highlight w:val="white"/>
                <w:lang w:val="en-US"/>
                <w:rPrChange w:id="633" w:author="SVFrolov" w:date="2017-08-15T10:55:00Z">
                  <w:rPr>
                    <w:ins w:id="634" w:author="SVFrolov" w:date="2017-08-15T10:55:00Z"/>
                    <w:rFonts w:ascii="Consolas" w:hAnsi="Consolas" w:cs="Consolas"/>
                    <w:color w:val="000000"/>
                    <w:sz w:val="19"/>
                    <w:szCs w:val="19"/>
                    <w:highlight w:val="white"/>
                  </w:rPr>
                </w:rPrChange>
              </w:rPr>
            </w:pPr>
            <w:ins w:id="635" w:author="SVFrolov" w:date="2017-08-15T10:55:00Z">
              <w:r w:rsidRPr="009018CA">
                <w:rPr>
                  <w:rFonts w:ascii="Consolas" w:hAnsi="Consolas" w:cs="Consolas"/>
                  <w:color w:val="0000FF"/>
                  <w:sz w:val="19"/>
                  <w:szCs w:val="19"/>
                  <w:highlight w:val="white"/>
                  <w:lang w:val="en-US"/>
                  <w:rPrChange w:id="636" w:author="SVFrolov" w:date="2017-08-15T10:55:00Z">
                    <w:rPr>
                      <w:rFonts w:ascii="Consolas" w:hAnsi="Consolas" w:cs="Consolas"/>
                      <w:color w:val="0000FF"/>
                      <w:sz w:val="19"/>
                      <w:szCs w:val="19"/>
                      <w:highlight w:val="white"/>
                    </w:rPr>
                  </w:rPrChange>
                </w:rPr>
                <w:t>class</w:t>
              </w:r>
              <w:r w:rsidRPr="009018CA">
                <w:rPr>
                  <w:rFonts w:ascii="Consolas" w:hAnsi="Consolas" w:cs="Consolas"/>
                  <w:color w:val="000000"/>
                  <w:sz w:val="19"/>
                  <w:szCs w:val="19"/>
                  <w:highlight w:val="white"/>
                  <w:lang w:val="en-US"/>
                  <w:rPrChange w:id="637" w:author="SVFrolov" w:date="2017-08-15T10:55:00Z">
                    <w:rPr>
                      <w:rFonts w:ascii="Consolas" w:hAnsi="Consolas" w:cs="Consolas"/>
                      <w:color w:val="000000"/>
                      <w:sz w:val="19"/>
                      <w:szCs w:val="19"/>
                      <w:highlight w:val="white"/>
                    </w:rPr>
                  </w:rPrChange>
                </w:rPr>
                <w:t xml:space="preserve"> </w:t>
              </w:r>
              <w:r w:rsidRPr="009018CA">
                <w:rPr>
                  <w:rFonts w:ascii="Consolas" w:hAnsi="Consolas" w:cs="Consolas"/>
                  <w:color w:val="2B91AF"/>
                  <w:sz w:val="19"/>
                  <w:szCs w:val="19"/>
                  <w:highlight w:val="white"/>
                  <w:lang w:val="en-US"/>
                  <w:rPrChange w:id="638" w:author="SVFrolov" w:date="2017-08-15T10:55:00Z">
                    <w:rPr>
                      <w:rFonts w:ascii="Consolas" w:hAnsi="Consolas" w:cs="Consolas"/>
                      <w:color w:val="2B91AF"/>
                      <w:sz w:val="19"/>
                      <w:szCs w:val="19"/>
                      <w:highlight w:val="white"/>
                    </w:rPr>
                  </w:rPrChange>
                </w:rPr>
                <w:t>Program</w:t>
              </w:r>
            </w:ins>
          </w:p>
          <w:p w:rsidR="009018CA" w:rsidRPr="009018CA" w:rsidRDefault="009018CA" w:rsidP="009018CA">
            <w:pPr>
              <w:pStyle w:val="normal"/>
              <w:widowControl w:val="0"/>
              <w:spacing w:before="0" w:after="0" w:line="240" w:lineRule="auto"/>
              <w:rPr>
                <w:ins w:id="639" w:author="SVFrolov" w:date="2017-08-15T10:55:00Z"/>
                <w:color w:val="000088"/>
                <w:lang w:val="en-US"/>
              </w:rPr>
            </w:pPr>
            <w:ins w:id="640" w:author="SVFrolov" w:date="2017-08-15T10:55:00Z">
              <w:r w:rsidRPr="009018CA">
                <w:rPr>
                  <w:rFonts w:ascii="Consolas" w:hAnsi="Consolas" w:cs="Consolas"/>
                  <w:color w:val="000000"/>
                  <w:sz w:val="19"/>
                  <w:szCs w:val="19"/>
                  <w:highlight w:val="white"/>
                  <w:lang w:val="en-US"/>
                  <w:rPrChange w:id="641" w:author="SVFrolov" w:date="2017-08-15T10:55:00Z">
                    <w:rPr>
                      <w:rFonts w:ascii="Consolas" w:hAnsi="Consolas" w:cs="Consolas"/>
                      <w:color w:val="000000"/>
                      <w:sz w:val="19"/>
                      <w:szCs w:val="19"/>
                      <w:highlight w:val="white"/>
                    </w:rPr>
                  </w:rPrChange>
                </w:rPr>
                <w:t>{</w:t>
              </w:r>
            </w:ins>
          </w:p>
          <w:p w:rsidR="00817CB2" w:rsidRPr="00A13B09" w:rsidRDefault="009018CA">
            <w:pPr>
              <w:pStyle w:val="normal"/>
              <w:widowControl w:val="0"/>
              <w:spacing w:before="0" w:after="0" w:line="240" w:lineRule="auto"/>
              <w:rPr>
                <w:color w:val="000000"/>
                <w:lang w:val="en-US"/>
              </w:rPr>
            </w:pPr>
            <w:ins w:id="642" w:author="SVFrolov" w:date="2017-08-15T10:55:00Z">
              <w:r>
                <w:rPr>
                  <w:color w:val="000088"/>
                  <w:lang w:val="en-US"/>
                </w:rPr>
                <w:t xml:space="preserve">  </w:t>
              </w:r>
            </w:ins>
            <w:r w:rsidR="009A6BE0" w:rsidRPr="00A13B09">
              <w:rPr>
                <w:color w:val="000088"/>
                <w:lang w:val="en-US"/>
              </w:rPr>
              <w:t>static</w:t>
            </w:r>
            <w:r w:rsidR="009A6BE0" w:rsidRPr="00A13B09">
              <w:rPr>
                <w:color w:val="000000"/>
                <w:lang w:val="en-US"/>
              </w:rPr>
              <w:t xml:space="preserve"> </w:t>
            </w:r>
            <w:r w:rsidR="009A6BE0" w:rsidRPr="00A13B09">
              <w:rPr>
                <w:color w:val="000088"/>
                <w:lang w:val="en-US"/>
              </w:rPr>
              <w:t>void</w:t>
            </w:r>
            <w:r w:rsidR="009A6BE0" w:rsidRPr="00A13B09">
              <w:rPr>
                <w:color w:val="000000"/>
                <w:lang w:val="en-US"/>
              </w:rPr>
              <w:t xml:space="preserve"> </w:t>
            </w:r>
            <w:r w:rsidR="009A6BE0" w:rsidRPr="00A13B09">
              <w:rPr>
                <w:color w:val="660066"/>
                <w:lang w:val="en-US"/>
              </w:rPr>
              <w:t>Main</w:t>
            </w:r>
            <w:r w:rsidR="009A6BE0"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Введите</w:t>
            </w:r>
            <w:r w:rsidRPr="00A13B09">
              <w:rPr>
                <w:color w:val="008800"/>
                <w:lang w:val="en-US"/>
              </w:rPr>
              <w:t xml:space="preserve"> </w:t>
            </w:r>
            <w:r>
              <w:rPr>
                <w:color w:val="008800"/>
              </w:rPr>
              <w:t>строку</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proofErr w:type="spellStart"/>
            <w:r w:rsidRPr="00A13B09">
              <w:rPr>
                <w:color w:val="660066"/>
                <w:lang w:val="en-US"/>
              </w:rPr>
              <w:t>StringBuilder</w:t>
            </w:r>
            <w:proofErr w:type="spellEnd"/>
            <w:r w:rsidRPr="00A13B09">
              <w:rPr>
                <w:color w:val="000000"/>
                <w:lang w:val="en-US"/>
              </w:rPr>
              <w:t xml:space="preserve"> a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660066"/>
                <w:lang w:val="en-US"/>
              </w:rPr>
              <w:t>StringBuilder</w:t>
            </w:r>
            <w:proofErr w:type="spellEnd"/>
            <w:r w:rsidRPr="00A13B09">
              <w:rPr>
                <w:color w:val="666600"/>
                <w:lang w:val="en-US"/>
              </w:rPr>
              <w:t>(</w:t>
            </w:r>
            <w:proofErr w:type="spellStart"/>
            <w:r w:rsidRPr="00A13B09">
              <w:rPr>
                <w:color w:val="660066"/>
                <w:lang w:val="en-US"/>
              </w:rPr>
              <w:t>Console</w:t>
            </w:r>
            <w:r w:rsidRPr="00A13B09">
              <w:rPr>
                <w:color w:val="666600"/>
                <w:lang w:val="en-US"/>
              </w:rPr>
              <w:t>.</w:t>
            </w:r>
            <w:r w:rsidRPr="00A13B09">
              <w:rPr>
                <w:color w:val="660066"/>
                <w:lang w:val="en-US"/>
              </w:rPr>
              <w:t>ReadLine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Исходная</w:t>
            </w:r>
            <w:r w:rsidRPr="00A13B09">
              <w:rPr>
                <w:color w:val="008800"/>
                <w:lang w:val="en-US"/>
              </w:rPr>
              <w:t xml:space="preserve"> </w:t>
            </w:r>
            <w:r>
              <w:rPr>
                <w:color w:val="008800"/>
              </w:rPr>
              <w:t>строка</w:t>
            </w:r>
            <w:r w:rsidRPr="00A13B09">
              <w:rPr>
                <w:color w:val="008800"/>
                <w:lang w:val="en-US"/>
              </w:rPr>
              <w:t>: "</w:t>
            </w:r>
            <w:r w:rsidRPr="00A13B09">
              <w:rPr>
                <w:color w:val="666600"/>
                <w:lang w:val="en-US"/>
              </w:rPr>
              <w:t>+</w:t>
            </w:r>
            <w:r w:rsidRPr="00A13B09">
              <w:rPr>
                <w:color w:val="000000"/>
                <w:lang w:val="en-US"/>
              </w:rPr>
              <w:t>a</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proofErr w:type="gramStart"/>
            <w:r w:rsidRPr="00A13B09">
              <w:rPr>
                <w:color w:val="000088"/>
                <w:lang w:val="en-US"/>
              </w:rPr>
              <w:t>for</w:t>
            </w:r>
            <w:proofErr w:type="gramEnd"/>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&lt;</w:t>
            </w:r>
            <w:proofErr w:type="spellStart"/>
            <w:r w:rsidRPr="00A13B09">
              <w:rPr>
                <w:color w:val="000000"/>
                <w:lang w:val="en-US"/>
              </w:rPr>
              <w:t>a</w:t>
            </w:r>
            <w:r w:rsidRPr="00A13B09">
              <w:rPr>
                <w:color w:val="666600"/>
                <w:lang w:val="en-US"/>
              </w:rPr>
              <w:t>.</w:t>
            </w:r>
            <w:r w:rsidRPr="00A13B09">
              <w:rPr>
                <w:color w:val="660066"/>
                <w:lang w:val="en-US"/>
              </w:rPr>
              <w:t>Length</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IsPunctuation</w:t>
            </w:r>
            <w:proofErr w:type="spellEnd"/>
            <w:r w:rsidRPr="00A13B09">
              <w:rPr>
                <w:color w:val="666600"/>
                <w:lang w:val="en-US"/>
              </w:rPr>
              <w:t>(</w:t>
            </w:r>
            <w:r w:rsidRPr="00A13B09">
              <w:rPr>
                <w:color w:val="000000"/>
                <w:lang w:val="en-US"/>
              </w:rPr>
              <w:t>a</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a</w:t>
            </w:r>
            <w:r w:rsidRPr="00A13B09">
              <w:rPr>
                <w:color w:val="666600"/>
                <w:lang w:val="en-US"/>
              </w:rPr>
              <w:t>.</w:t>
            </w:r>
            <w:r w:rsidRPr="00A13B09">
              <w:rPr>
                <w:color w:val="660066"/>
                <w:lang w:val="en-US"/>
              </w:rPr>
              <w:t>Remove</w:t>
            </w:r>
            <w:proofErr w:type="spellEnd"/>
            <w:r w:rsidRPr="00A13B09">
              <w:rPr>
                <w:color w:val="666600"/>
                <w:lang w:val="en-US"/>
              </w:rPr>
              <w:t>(</w:t>
            </w:r>
            <w:r w:rsidRPr="00A13B09">
              <w:rPr>
                <w:color w:val="000000"/>
                <w:lang w:val="en-US"/>
              </w:rPr>
              <w:t>i</w:t>
            </w:r>
            <w:r w:rsidRPr="00A13B09">
              <w:rPr>
                <w:color w:val="666600"/>
                <w:lang w:val="en-US"/>
              </w:rPr>
              <w:t>,</w:t>
            </w:r>
            <w:r w:rsidRPr="00A13B09">
              <w:rPr>
                <w:color w:val="006666"/>
                <w:lang w:val="en-US"/>
              </w:rPr>
              <w:t>1</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r w:rsidRPr="00A13B09">
              <w:rPr>
                <w:color w:val="000088"/>
                <w:lang w:val="en-US"/>
              </w:rPr>
              <w:t>else</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88"/>
                <w:lang w:val="en-US"/>
              </w:rPr>
              <w:t>string</w:t>
            </w:r>
            <w:r w:rsidRPr="00A13B09">
              <w:rPr>
                <w:color w:val="000000"/>
                <w:lang w:val="en-US"/>
              </w:rPr>
              <w:t xml:space="preserve"> </w:t>
            </w:r>
            <w:proofErr w:type="spellStart"/>
            <w:r w:rsidRPr="00A13B09">
              <w:rPr>
                <w:color w:val="000000"/>
                <w:lang w:val="en-US"/>
              </w:rPr>
              <w:t>str</w:t>
            </w:r>
            <w:proofErr w:type="spellEnd"/>
            <w:r w:rsidRPr="00A13B09">
              <w:rPr>
                <w:color w:val="666600"/>
                <w:lang w:val="en-US"/>
              </w:rPr>
              <w:t>=</w:t>
            </w:r>
            <w:proofErr w:type="spellStart"/>
            <w:r w:rsidRPr="00A13B09">
              <w:rPr>
                <w:color w:val="000000"/>
                <w:lang w:val="en-US"/>
              </w:rPr>
              <w:t>a</w:t>
            </w:r>
            <w:r w:rsidRPr="00A13B09">
              <w:rPr>
                <w:color w:val="666600"/>
                <w:lang w:val="en-US"/>
              </w:rPr>
              <w:t>.</w:t>
            </w:r>
            <w:r w:rsidRPr="00A13B09">
              <w:rPr>
                <w:color w:val="660066"/>
                <w:lang w:val="en-US"/>
              </w:rPr>
              <w:t>ToString</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88"/>
                <w:lang w:val="en-US"/>
              </w:rPr>
              <w:t>string</w:t>
            </w:r>
            <w:r w:rsidRPr="00A13B09">
              <w:rPr>
                <w:color w:val="666600"/>
                <w:lang w:val="en-US"/>
              </w:rPr>
              <w:t xml:space="preserve">[] </w:t>
            </w:r>
            <w:r w:rsidRPr="00A13B09">
              <w:rPr>
                <w:color w:val="000000"/>
                <w:lang w:val="en-US"/>
              </w:rPr>
              <w:t>s</w:t>
            </w:r>
            <w:r w:rsidRPr="00A13B09">
              <w:rPr>
                <w:color w:val="666600"/>
                <w:lang w:val="en-US"/>
              </w:rPr>
              <w:t>=</w:t>
            </w:r>
            <w:proofErr w:type="spellStart"/>
            <w:r w:rsidRPr="00A13B09">
              <w:rPr>
                <w:color w:val="000000"/>
                <w:lang w:val="en-US"/>
              </w:rPr>
              <w:t>str</w:t>
            </w:r>
            <w:r w:rsidRPr="00A13B09">
              <w:rPr>
                <w:color w:val="666600"/>
                <w:lang w:val="en-US"/>
              </w:rPr>
              <w:t>.</w:t>
            </w:r>
            <w:r w:rsidRPr="00A13B09">
              <w:rPr>
                <w:color w:val="660066"/>
                <w:lang w:val="en-US"/>
              </w:rPr>
              <w:t>Split</w:t>
            </w:r>
            <w:proofErr w:type="spellEnd"/>
            <w:r w:rsidRPr="00A13B09">
              <w:rPr>
                <w:color w:val="666600"/>
                <w:lang w:val="en-US"/>
              </w:rPr>
              <w:t>(</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Искомые</w:t>
            </w:r>
            <w:r w:rsidRPr="00A13B09">
              <w:rPr>
                <w:color w:val="008800"/>
                <w:lang w:val="en-US"/>
              </w:rPr>
              <w:t xml:space="preserve"> </w:t>
            </w:r>
            <w:r>
              <w:rPr>
                <w:color w:val="008800"/>
              </w:rPr>
              <w:t>слова</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&lt;</w:t>
            </w:r>
            <w:proofErr w:type="spellStart"/>
            <w:r w:rsidRPr="00A13B09">
              <w:rPr>
                <w:color w:val="000000"/>
                <w:lang w:val="en-US"/>
              </w:rPr>
              <w:t>s</w:t>
            </w:r>
            <w:r w:rsidRPr="00A13B09">
              <w:rPr>
                <w:color w:val="666600"/>
                <w:lang w:val="en-US"/>
              </w:rPr>
              <w:t>.</w:t>
            </w:r>
            <w:r w:rsidRPr="00A13B09">
              <w:rPr>
                <w:color w:val="660066"/>
                <w:lang w:val="en-US"/>
              </w:rPr>
              <w:t>Length</w:t>
            </w:r>
            <w:proofErr w:type="spellEnd"/>
            <w:r w:rsidRPr="00A13B09">
              <w:rPr>
                <w:color w:val="666600"/>
                <w:lang w:val="en-US"/>
              </w:rPr>
              <w:t>;</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88"/>
                <w:lang w:val="en-US"/>
              </w:rPr>
              <w:t>if</w:t>
            </w:r>
            <w:r w:rsidRPr="00A13B09">
              <w:rPr>
                <w:color w:val="000000"/>
                <w:lang w:val="en-US"/>
              </w:rPr>
              <w:t xml:space="preserve"> </w:t>
            </w:r>
            <w:r w:rsidRPr="00A13B09">
              <w:rPr>
                <w:color w:val="666600"/>
                <w:lang w:val="en-US"/>
              </w:rPr>
              <w:t>(</w:t>
            </w:r>
            <w:r w:rsidRPr="00A13B09">
              <w:rPr>
                <w:color w:val="000000"/>
                <w:lang w:val="en-US"/>
              </w:rPr>
              <w:t>s</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s</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s</w:t>
            </w:r>
            <w:ins w:id="643" w:author="SVFrolov" w:date="2017-08-15T10:55:00Z">
              <w:r w:rsidR="009018CA">
                <w:rPr>
                  <w:color w:val="000000"/>
                  <w:lang w:val="en-US"/>
                </w:rPr>
                <w:t>[</w:t>
              </w:r>
              <w:proofErr w:type="spellStart"/>
              <w:r w:rsidR="009018CA">
                <w:rPr>
                  <w:color w:val="000000"/>
                  <w:lang w:val="en-US"/>
                </w:rPr>
                <w:t>i</w:t>
              </w:r>
              <w:proofErr w:type="spellEnd"/>
              <w:r w:rsidR="009018CA">
                <w:rPr>
                  <w:color w:val="000000"/>
                  <w:lang w:val="en-US"/>
                </w:rPr>
                <w:t>]</w:t>
              </w:r>
            </w:ins>
            <w:r w:rsidRPr="00A13B09">
              <w:rPr>
                <w:color w:val="666600"/>
                <w:lang w:val="en-US"/>
              </w:rPr>
              <w:t>.</w:t>
            </w:r>
            <w:r w:rsidRPr="00A13B09">
              <w:rPr>
                <w:color w:val="660066"/>
                <w:lang w:val="en-US"/>
              </w:rPr>
              <w:t>Length</w:t>
            </w:r>
            <w:r w:rsidRPr="00A13B09">
              <w:rPr>
                <w:color w:val="666600"/>
                <w:lang w:val="en-US"/>
              </w:rPr>
              <w:t>-</w:t>
            </w:r>
            <w:r w:rsidRPr="00A13B09">
              <w:rPr>
                <w:color w:val="006666"/>
                <w:lang w:val="en-US"/>
              </w:rPr>
              <w:t>1</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0000"/>
                <w:lang w:val="en-US"/>
              </w:rPr>
              <w:t>s</w:t>
            </w:r>
            <w:r w:rsidRPr="00A13B09">
              <w:rPr>
                <w:color w:val="666600"/>
                <w:lang w:val="en-US"/>
              </w:rPr>
              <w:t>[</w:t>
            </w:r>
            <w:proofErr w:type="spellStart"/>
            <w:r w:rsidRPr="00A13B09">
              <w:rPr>
                <w:color w:val="000000"/>
                <w:lang w:val="en-US"/>
              </w:rPr>
              <w:t>i</w:t>
            </w:r>
            <w:proofErr w:type="spellEnd"/>
            <w:r w:rsidRPr="00A13B09">
              <w:rPr>
                <w:color w:val="666600"/>
                <w:lang w:val="en-US"/>
              </w:rPr>
              <w:t>]);</w:t>
            </w:r>
          </w:p>
          <w:p w:rsidR="00817CB2" w:rsidRDefault="009A6BE0">
            <w:pPr>
              <w:pStyle w:val="normal"/>
              <w:widowControl w:val="0"/>
              <w:spacing w:before="0" w:after="0" w:line="240" w:lineRule="auto"/>
              <w:rPr>
                <w:ins w:id="644" w:author="SVFrolov" w:date="2017-08-15T10:55:00Z"/>
                <w:color w:val="000000"/>
                <w:lang w:val="en-US"/>
              </w:rPr>
            </w:pPr>
            <w:r w:rsidRPr="00A13B09">
              <w:rPr>
                <w:color w:val="000000"/>
                <w:lang w:val="en-US"/>
              </w:rPr>
              <w:lastRenderedPageBreak/>
              <w:tab/>
            </w:r>
            <w:r>
              <w:rPr>
                <w:color w:val="000000"/>
              </w:rPr>
              <w:t>}</w:t>
            </w:r>
          </w:p>
          <w:p w:rsidR="009018CA" w:rsidRPr="009018CA" w:rsidRDefault="009018CA">
            <w:pPr>
              <w:pStyle w:val="normal"/>
              <w:widowControl w:val="0"/>
              <w:spacing w:before="0" w:after="0" w:line="240" w:lineRule="auto"/>
              <w:rPr>
                <w:color w:val="000000"/>
                <w:lang w:val="en-US"/>
                <w:rPrChange w:id="645" w:author="SVFrolov" w:date="2017-08-15T10:55:00Z">
                  <w:rPr>
                    <w:color w:val="000000"/>
                  </w:rPr>
                </w:rPrChange>
              </w:rPr>
            </w:pPr>
            <w:ins w:id="646" w:author="SVFrolov" w:date="2017-08-15T10:55:00Z">
              <w:r>
                <w:rPr>
                  <w:color w:val="000000"/>
                  <w:lang w:val="en-US"/>
                </w:rPr>
                <w:t>}</w:t>
              </w:r>
            </w:ins>
          </w:p>
        </w:tc>
      </w:tr>
    </w:tbl>
    <w:p w:rsidR="00817CB2" w:rsidRDefault="00817CB2">
      <w:pPr>
        <w:pStyle w:val="normal"/>
      </w:pPr>
    </w:p>
    <w:p w:rsidR="00817CB2" w:rsidRDefault="009A6BE0">
      <w:pPr>
        <w:pStyle w:val="3"/>
        <w:contextualSpacing w:val="0"/>
      </w:pPr>
      <w:bookmarkStart w:id="647" w:name="_sg6ycnaybn11" w:colFirst="0" w:colLast="0"/>
      <w:bookmarkEnd w:id="647"/>
      <w:r>
        <w:t>Задача 2. Задача ЕГЭ. Частота символов.</w:t>
      </w:r>
    </w:p>
    <w:p w:rsidR="00817CB2" w:rsidRDefault="009A6BE0">
      <w:pPr>
        <w:pStyle w:val="normal"/>
      </w:pPr>
      <w:r>
        <w:t>На вход программы подаются произвольные алфавитно-цифровые символы. Ввод этих символов заканчивается точкой.</w:t>
      </w:r>
    </w:p>
    <w:p w:rsidR="00817CB2" w:rsidRDefault="009A6BE0">
      <w:pPr>
        <w:pStyle w:val="normal"/>
      </w:pPr>
      <w:r>
        <w:t>Требуется написать программу, которая будет печатать последовательность строчных английских букв ('</w:t>
      </w:r>
      <w:proofErr w:type="spellStart"/>
      <w:r>
        <w:t>a</w:t>
      </w:r>
      <w:proofErr w:type="spellEnd"/>
      <w:r>
        <w:t>' '</w:t>
      </w:r>
      <w:proofErr w:type="spellStart"/>
      <w:r>
        <w:t>b</w:t>
      </w:r>
      <w:proofErr w:type="spellEnd"/>
      <w:r>
        <w:t>'... '</w:t>
      </w:r>
      <w:proofErr w:type="spellStart"/>
      <w:r>
        <w:t>z</w:t>
      </w:r>
      <w:proofErr w:type="spellEnd"/>
      <w:r>
        <w:t>') из входной последовательности и частот их повторения.</w:t>
      </w:r>
    </w:p>
    <w:p w:rsidR="00817CB2" w:rsidRDefault="009A6BE0">
      <w:pPr>
        <w:pStyle w:val="normal"/>
      </w:pPr>
      <w:r>
        <w:t>Печать должна происходить в алфавитном порядке. Например, пусть на вход подаются следующие символы:</w:t>
      </w:r>
    </w:p>
    <w:p w:rsidR="00817CB2" w:rsidRDefault="009A6BE0">
      <w:pPr>
        <w:pStyle w:val="normal"/>
      </w:pPr>
      <w:r>
        <w:t>fhb5kbfыshfm.</w:t>
      </w:r>
    </w:p>
    <w:p w:rsidR="00817CB2" w:rsidRDefault="009A6BE0">
      <w:pPr>
        <w:pStyle w:val="normal"/>
      </w:pPr>
      <w:r>
        <w:t>В этом случае программа должна вывести:</w:t>
      </w:r>
    </w:p>
    <w:p w:rsidR="00817CB2" w:rsidRDefault="009A6BE0">
      <w:pPr>
        <w:pStyle w:val="normal"/>
      </w:pPr>
      <w:r>
        <w:t>b2</w:t>
      </w:r>
      <w:r>
        <w:br/>
        <w:t>f3</w:t>
      </w:r>
      <w:r>
        <w:br/>
        <w:t>h2</w:t>
      </w:r>
      <w:r>
        <w:br/>
        <w:t>k1</w:t>
      </w:r>
      <w:r>
        <w:br/>
        <w:t>m1</w:t>
      </w:r>
      <w:r>
        <w:br/>
        <w:t>s1</w:t>
      </w:r>
    </w:p>
    <w:p w:rsidR="00817CB2" w:rsidRDefault="00817CB2">
      <w:pPr>
        <w:pStyle w:val="normal"/>
      </w:pPr>
    </w:p>
    <w:p w:rsidR="00817CB2" w:rsidRDefault="009A6BE0">
      <w:pPr>
        <w:pStyle w:val="normal"/>
      </w:pPr>
      <w:r>
        <w:br w:type="page"/>
      </w:r>
    </w:p>
    <w:p w:rsidR="00817CB2" w:rsidRDefault="00817CB2">
      <w:pPr>
        <w:pStyle w:val="normal"/>
      </w:pPr>
    </w:p>
    <w:p w:rsidR="00817CB2" w:rsidRDefault="009A6BE0">
      <w:pPr>
        <w:pStyle w:val="normal"/>
      </w:pPr>
      <w:r>
        <w:t>Здесь необходимо использовать частотный массив</w:t>
      </w:r>
    </w:p>
    <w:tbl>
      <w:tblPr>
        <w:tblStyle w:val="af9"/>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Del="00E73580" w:rsidRDefault="009A6BE0">
            <w:pPr>
              <w:pStyle w:val="normal"/>
              <w:widowControl w:val="0"/>
              <w:spacing w:before="0" w:after="0" w:line="240" w:lineRule="auto"/>
              <w:rPr>
                <w:del w:id="648" w:author="SVFrolov" w:date="2017-08-15T11:22:00Z"/>
                <w:color w:val="000000"/>
                <w:lang w:val="en-US"/>
              </w:rPr>
            </w:pPr>
            <w:del w:id="649" w:author="SVFrolov" w:date="2017-08-15T11:22:00Z">
              <w:r w:rsidRPr="00A13B09" w:rsidDel="00E73580">
                <w:rPr>
                  <w:color w:val="000088"/>
                  <w:lang w:val="en-US"/>
                </w:rPr>
                <w:delText>namespace</w:delText>
              </w:r>
              <w:r w:rsidRPr="00A13B09" w:rsidDel="00E73580">
                <w:rPr>
                  <w:color w:val="000000"/>
                  <w:lang w:val="en-US"/>
                </w:rPr>
                <w:delText xml:space="preserve"> EGE_</w:delText>
              </w:r>
              <w:r w:rsidDel="00E73580">
                <w:rPr>
                  <w:color w:val="666600"/>
                </w:rPr>
                <w:delText>СтрокаЧастотныйМассив</w:delText>
              </w:r>
            </w:del>
          </w:p>
          <w:p w:rsidR="00817CB2" w:rsidRPr="00A13B09" w:rsidDel="00E73580" w:rsidRDefault="009A6BE0">
            <w:pPr>
              <w:pStyle w:val="normal"/>
              <w:widowControl w:val="0"/>
              <w:spacing w:before="0" w:after="0" w:line="240" w:lineRule="auto"/>
              <w:rPr>
                <w:del w:id="650" w:author="SVFrolov" w:date="2017-08-15T11:22:00Z"/>
                <w:color w:val="000000"/>
                <w:lang w:val="en-US"/>
              </w:rPr>
            </w:pPr>
            <w:del w:id="651" w:author="SVFrolov" w:date="2017-08-15T11:22:00Z">
              <w:r w:rsidRPr="00A13B09" w:rsidDel="00E73580">
                <w:rPr>
                  <w:color w:val="000000"/>
                  <w:lang w:val="en-US"/>
                </w:rPr>
                <w:delText>{</w:delText>
              </w:r>
            </w:del>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class</w:t>
            </w:r>
            <w:r w:rsidRPr="00A13B09">
              <w:rPr>
                <w:color w:val="000000"/>
                <w:lang w:val="en-US"/>
              </w:rPr>
              <w:t xml:space="preserve"> </w:t>
            </w:r>
            <w:r w:rsidRPr="00A13B09">
              <w:rPr>
                <w:color w:val="660066"/>
                <w:lang w:val="en-US"/>
              </w:rPr>
              <w:t>Program</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args</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666600"/>
                <w:lang w:val="en-US"/>
              </w:rPr>
              <w:t>[]</w:t>
            </w:r>
            <w:r w:rsidRPr="00A13B09">
              <w:rPr>
                <w:color w:val="000000"/>
                <w:lang w:val="en-US"/>
              </w:rPr>
              <w:t xml:space="preserve"> count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000088"/>
                <w:lang w:val="en-US"/>
              </w:rPr>
              <w:t>int</w:t>
            </w:r>
            <w:proofErr w:type="spellEnd"/>
            <w:r w:rsidRPr="00A13B09">
              <w:rPr>
                <w:color w:val="666600"/>
                <w:lang w:val="en-US"/>
              </w:rPr>
              <w:t>[</w:t>
            </w:r>
            <w:r w:rsidRPr="00A13B09">
              <w:rPr>
                <w:color w:val="006666"/>
                <w:lang w:val="en-US"/>
              </w:rPr>
              <w:t>26</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r w:rsidRPr="00A13B09">
              <w:rPr>
                <w:color w:val="666600"/>
                <w:lang w:val="en-US"/>
              </w:rPr>
              <w:t>,</w:t>
            </w:r>
            <w:r w:rsidRPr="00A13B09">
              <w:rPr>
                <w:color w:val="000000"/>
                <w:lang w:val="en-US"/>
              </w:rPr>
              <w:t>k</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cA</w:t>
            </w:r>
            <w:proofErr w:type="spellEnd"/>
            <w:r w:rsidRPr="00A13B09">
              <w:rPr>
                <w:color w:val="0000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char</w:t>
            </w:r>
            <w:proofErr w:type="spellEnd"/>
            <w:r>
              <w:rPr>
                <w:color w:val="000000"/>
              </w:rPr>
              <w:t xml:space="preserve"> </w:t>
            </w:r>
            <w:proofErr w:type="spellStart"/>
            <w:r>
              <w:rPr>
                <w:color w:val="000000"/>
              </w:rPr>
              <w:t>c</w:t>
            </w:r>
            <w:proofErr w:type="spellEnd"/>
            <w:r>
              <w:rPr>
                <w:color w:val="0000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cA</w:t>
            </w:r>
            <w:proofErr w:type="spellEnd"/>
            <w:r>
              <w:rPr>
                <w:color w:val="000000"/>
              </w:rPr>
              <w:t xml:space="preserve"> </w:t>
            </w:r>
            <w:r>
              <w:rPr>
                <w:color w:val="666600"/>
              </w:rPr>
              <w:t>=</w:t>
            </w:r>
            <w:r>
              <w:rPr>
                <w:color w:val="000000"/>
              </w:rPr>
              <w:t xml:space="preserve"> </w:t>
            </w:r>
            <w:r>
              <w:rPr>
                <w:color w:val="666600"/>
              </w:rPr>
              <w:t>(</w:t>
            </w:r>
            <w:proofErr w:type="spellStart"/>
            <w:r>
              <w:rPr>
                <w:color w:val="000088"/>
              </w:rPr>
              <w:t>int</w:t>
            </w:r>
            <w:proofErr w:type="spellEnd"/>
            <w:r>
              <w:rPr>
                <w:color w:val="666600"/>
              </w:rPr>
              <w:t>)(</w:t>
            </w:r>
            <w:r>
              <w:rPr>
                <w:color w:val="008800"/>
              </w:rPr>
              <w:t>'</w:t>
            </w:r>
            <w:proofErr w:type="spellStart"/>
            <w:r>
              <w:rPr>
                <w:color w:val="008800"/>
              </w:rPr>
              <w:t>a</w:t>
            </w:r>
            <w:proofErr w:type="spellEnd"/>
            <w:r>
              <w:rPr>
                <w:color w:val="008800"/>
              </w:rPr>
              <w:t>'</w:t>
            </w:r>
            <w:r>
              <w:rPr>
                <w:color w:val="666600"/>
              </w:rPr>
              <w:t xml:space="preserve">);   </w:t>
            </w:r>
            <w:r>
              <w:rPr>
                <w:color w:val="880000"/>
              </w:rPr>
              <w:t>// Сохраним код буквы '</w:t>
            </w:r>
            <w:proofErr w:type="spellStart"/>
            <w:r>
              <w:rPr>
                <w:color w:val="880000"/>
              </w:rPr>
              <w:t>a</w:t>
            </w:r>
            <w:proofErr w:type="spellEnd"/>
            <w:r>
              <w:rPr>
                <w:color w:val="880000"/>
              </w:rPr>
              <w:t>'</w:t>
            </w:r>
          </w:p>
          <w:p w:rsidR="00817CB2" w:rsidRDefault="009A6BE0">
            <w:pPr>
              <w:pStyle w:val="normal"/>
              <w:widowControl w:val="0"/>
              <w:spacing w:before="0" w:after="0" w:line="240" w:lineRule="auto"/>
              <w:rPr>
                <w:color w:val="000000"/>
              </w:rPr>
            </w:pPr>
            <w:r>
              <w:rPr>
                <w:color w:val="000000"/>
              </w:rPr>
              <w:t xml:space="preserve">                                    </w:t>
            </w:r>
            <w:r>
              <w:rPr>
                <w:color w:val="880000"/>
              </w:rPr>
              <w:t>// В C# при создании массива он автоматически заполняется нулями. Здесь это сделано,</w:t>
            </w:r>
            <w:r>
              <w:rPr>
                <w:color w:val="000000"/>
              </w:rPr>
              <w:t xml:space="preserve"> </w:t>
            </w:r>
            <w:r>
              <w:rPr>
                <w:color w:val="880000"/>
              </w:rPr>
              <w:t>чтобы лишний раз подчеркнуть, что частотный массив, должен быть полностью заполнен 0</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26</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count</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w:t>
            </w:r>
            <w:proofErr w:type="spellEnd"/>
            <w:r w:rsidRPr="00A13B09">
              <w:rPr>
                <w:color w:val="666600"/>
                <w:lang w:val="en-US"/>
              </w:rPr>
              <w:t>(</w:t>
            </w:r>
            <w:r w:rsidRPr="00A13B09">
              <w:rPr>
                <w:color w:val="008800"/>
                <w:lang w:val="en-US"/>
              </w:rPr>
              <w:t>"</w:t>
            </w:r>
            <w:r>
              <w:rPr>
                <w:color w:val="008800"/>
              </w:rPr>
              <w:t>Введите</w:t>
            </w:r>
            <w:r w:rsidRPr="00A13B09">
              <w:rPr>
                <w:color w:val="008800"/>
                <w:lang w:val="en-US"/>
              </w:rPr>
              <w:t xml:space="preserve"> </w:t>
            </w:r>
            <w:r>
              <w:rPr>
                <w:color w:val="008800"/>
              </w:rPr>
              <w:t>строку</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s </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ReadLine</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00"/>
              </w:rPr>
              <w:t>s</w:t>
            </w:r>
            <w:proofErr w:type="spellEnd"/>
            <w:r>
              <w:rPr>
                <w:color w:val="000000"/>
              </w:rPr>
              <w:t xml:space="preserve"> </w:t>
            </w:r>
            <w:r>
              <w:rPr>
                <w:color w:val="666600"/>
              </w:rPr>
              <w:t>=</w:t>
            </w:r>
            <w:r>
              <w:rPr>
                <w:color w:val="000000"/>
              </w:rPr>
              <w:t xml:space="preserve"> </w:t>
            </w:r>
            <w:proofErr w:type="spellStart"/>
            <w:r>
              <w:rPr>
                <w:color w:val="000000"/>
              </w:rPr>
              <w:t>s</w:t>
            </w:r>
            <w:proofErr w:type="spellEnd"/>
            <w:r>
              <w:rPr>
                <w:color w:val="000000"/>
              </w:rPr>
              <w:t xml:space="preserve"> </w:t>
            </w:r>
            <w:r>
              <w:rPr>
                <w:color w:val="666600"/>
              </w:rPr>
              <w:t>+</w:t>
            </w:r>
            <w:r>
              <w:rPr>
                <w:color w:val="000000"/>
              </w:rPr>
              <w:t xml:space="preserve"> </w:t>
            </w:r>
            <w:r>
              <w:rPr>
                <w:color w:val="008800"/>
              </w:rPr>
              <w:t>'.'</w:t>
            </w:r>
            <w:r>
              <w:rPr>
                <w:color w:val="666600"/>
              </w:rPr>
              <w:t xml:space="preserve">;       </w:t>
            </w:r>
            <w:r>
              <w:rPr>
                <w:color w:val="880000"/>
              </w:rPr>
              <w:t>// По условию задачи, строка ДОЛЖНА заканчиваться точкой и добавлять ее нет необходимости. Но мы добавим точку, чтобы можно было самим ее не вводить</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0;</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do</w:t>
            </w:r>
            <w:proofErr w:type="spellEnd"/>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c</w:t>
            </w:r>
            <w:proofErr w:type="spellEnd"/>
            <w:r>
              <w:rPr>
                <w:color w:val="000000"/>
              </w:rPr>
              <w:t xml:space="preserve"> </w:t>
            </w:r>
            <w:r>
              <w:rPr>
                <w:color w:val="666600"/>
              </w:rPr>
              <w:t>=</w:t>
            </w:r>
            <w:r>
              <w:rPr>
                <w:color w:val="000000"/>
              </w:rPr>
              <w:t xml:space="preserve"> </w:t>
            </w:r>
            <w:proofErr w:type="spellStart"/>
            <w:r>
              <w:rPr>
                <w:color w:val="000000"/>
              </w:rPr>
              <w:t>s</w:t>
            </w:r>
            <w:proofErr w:type="spellEnd"/>
            <w:r>
              <w:rPr>
                <w:color w:val="666600"/>
              </w:rPr>
              <w:t>[</w:t>
            </w:r>
            <w:proofErr w:type="spellStart"/>
            <w:r>
              <w:rPr>
                <w:color w:val="000000"/>
              </w:rPr>
              <w:t>i</w:t>
            </w:r>
            <w:proofErr w:type="spellEnd"/>
            <w:r>
              <w:rPr>
                <w:color w:val="666600"/>
              </w:rPr>
              <w:t xml:space="preserve">];     </w:t>
            </w:r>
            <w:r>
              <w:rPr>
                <w:color w:val="880000"/>
              </w:rPr>
              <w:t>// Сохраним текущий символ</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k</w:t>
            </w:r>
            <w:proofErr w:type="spellEnd"/>
            <w:r>
              <w:rPr>
                <w:color w:val="000000"/>
              </w:rPr>
              <w:t xml:space="preserve"> </w:t>
            </w:r>
            <w:r>
              <w:rPr>
                <w:color w:val="666600"/>
              </w:rPr>
              <w:t>=</w:t>
            </w:r>
            <w:r>
              <w:rPr>
                <w:color w:val="000000"/>
              </w:rPr>
              <w:t xml:space="preserve"> </w:t>
            </w:r>
            <w:r>
              <w:rPr>
                <w:color w:val="666600"/>
              </w:rPr>
              <w:t>(</w:t>
            </w:r>
            <w:proofErr w:type="spellStart"/>
            <w:r>
              <w:rPr>
                <w:color w:val="000088"/>
              </w:rPr>
              <w:t>int</w:t>
            </w:r>
            <w:proofErr w:type="spellEnd"/>
            <w:r>
              <w:rPr>
                <w:color w:val="666600"/>
              </w:rPr>
              <w:t>)</w:t>
            </w:r>
            <w:proofErr w:type="spellStart"/>
            <w:r>
              <w:rPr>
                <w:color w:val="000000"/>
              </w:rPr>
              <w:t>c</w:t>
            </w:r>
            <w:proofErr w:type="spellEnd"/>
            <w:r>
              <w:rPr>
                <w:color w:val="666600"/>
              </w:rPr>
              <w:t xml:space="preserve">; </w:t>
            </w:r>
            <w:r>
              <w:rPr>
                <w:color w:val="880000"/>
              </w:rPr>
              <w:t>// Получим код символа</w:t>
            </w:r>
          </w:p>
          <w:p w:rsidR="00817CB2" w:rsidRDefault="009A6BE0">
            <w:pPr>
              <w:pStyle w:val="normal"/>
              <w:widowControl w:val="0"/>
              <w:spacing w:before="0" w:after="0" w:line="240" w:lineRule="auto"/>
              <w:rPr>
                <w:color w:val="000000"/>
              </w:rPr>
            </w:pPr>
            <w:r>
              <w:rPr>
                <w:color w:val="000000"/>
              </w:rPr>
              <w:t xml:space="preserve">                                </w:t>
            </w:r>
            <w:r>
              <w:rPr>
                <w:color w:val="880000"/>
              </w:rPr>
              <w:t>// Если символ - маленькая буква</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c</w:t>
            </w:r>
            <w:proofErr w:type="spellEnd"/>
            <w:r>
              <w:rPr>
                <w:color w:val="000000"/>
              </w:rPr>
              <w:t xml:space="preserve"> </w:t>
            </w:r>
            <w:r>
              <w:rPr>
                <w:color w:val="666600"/>
              </w:rPr>
              <w:t>&gt;=</w:t>
            </w:r>
            <w:r>
              <w:rPr>
                <w:color w:val="000000"/>
              </w:rPr>
              <w:t xml:space="preserve"> </w:t>
            </w:r>
            <w:r>
              <w:rPr>
                <w:color w:val="008800"/>
              </w:rPr>
              <w:t>'</w:t>
            </w:r>
            <w:proofErr w:type="spellStart"/>
            <w:r>
              <w:rPr>
                <w:color w:val="008800"/>
              </w:rPr>
              <w:t>a</w:t>
            </w:r>
            <w:proofErr w:type="spellEnd"/>
            <w:r>
              <w:rPr>
                <w:color w:val="008800"/>
              </w:rPr>
              <w:t>'</w:t>
            </w:r>
            <w:r>
              <w:rPr>
                <w:color w:val="000000"/>
              </w:rPr>
              <w:t xml:space="preserve"> </w:t>
            </w:r>
            <w:r>
              <w:rPr>
                <w:color w:val="666600"/>
              </w:rPr>
              <w:t>&amp;&amp;</w:t>
            </w:r>
            <w:r>
              <w:rPr>
                <w:color w:val="000000"/>
              </w:rPr>
              <w:t xml:space="preserve"> </w:t>
            </w:r>
            <w:proofErr w:type="spellStart"/>
            <w:r>
              <w:rPr>
                <w:color w:val="000000"/>
              </w:rPr>
              <w:t>c</w:t>
            </w:r>
            <w:proofErr w:type="spellEnd"/>
            <w:r>
              <w:rPr>
                <w:color w:val="000000"/>
              </w:rPr>
              <w:t xml:space="preserve"> </w:t>
            </w:r>
            <w:r>
              <w:rPr>
                <w:color w:val="666600"/>
              </w:rPr>
              <w:t>&lt;=</w:t>
            </w:r>
            <w:r>
              <w:rPr>
                <w:color w:val="000000"/>
              </w:rPr>
              <w:t xml:space="preserve"> </w:t>
            </w:r>
            <w:r>
              <w:rPr>
                <w:color w:val="008800"/>
              </w:rPr>
              <w:t>'</w:t>
            </w:r>
            <w:proofErr w:type="spellStart"/>
            <w:r>
              <w:rPr>
                <w:color w:val="008800"/>
              </w:rPr>
              <w:t>z</w:t>
            </w:r>
            <w:proofErr w:type="spellEnd"/>
            <w:r>
              <w:rPr>
                <w:color w:val="008800"/>
              </w:rPr>
              <w:t>')</w:t>
            </w:r>
          </w:p>
          <w:p w:rsidR="00817CB2" w:rsidRDefault="009A6BE0">
            <w:pPr>
              <w:pStyle w:val="normal"/>
              <w:widowControl w:val="0"/>
              <w:spacing w:before="0" w:after="0" w:line="240" w:lineRule="auto"/>
              <w:rPr>
                <w:color w:val="666600"/>
              </w:rPr>
            </w:pPr>
            <w:r>
              <w:rPr>
                <w:color w:val="000000"/>
              </w:rPr>
              <w:t xml:space="preserve">                      </w:t>
            </w:r>
            <w:proofErr w:type="spellStart"/>
            <w:r>
              <w:rPr>
                <w:color w:val="000000"/>
              </w:rPr>
              <w:t>count</w:t>
            </w:r>
            <w:proofErr w:type="spellEnd"/>
            <w:r>
              <w:rPr>
                <w:color w:val="666600"/>
              </w:rPr>
              <w:t>[</w:t>
            </w:r>
            <w:proofErr w:type="spellStart"/>
            <w:r>
              <w:rPr>
                <w:color w:val="000000"/>
              </w:rPr>
              <w:t>k</w:t>
            </w:r>
            <w:proofErr w:type="spellEnd"/>
            <w:r>
              <w:rPr>
                <w:color w:val="000000"/>
              </w:rPr>
              <w:t xml:space="preserve"> </w:t>
            </w:r>
            <w:r>
              <w:rPr>
                <w:color w:val="666600"/>
              </w:rPr>
              <w:t>-</w:t>
            </w:r>
            <w:r>
              <w:rPr>
                <w:color w:val="000000"/>
              </w:rPr>
              <w:t xml:space="preserve"> </w:t>
            </w:r>
            <w:proofErr w:type="spellStart"/>
            <w:r>
              <w:rPr>
                <w:color w:val="000000"/>
              </w:rPr>
              <w:t>cA</w:t>
            </w:r>
            <w:proofErr w:type="spellEnd"/>
            <w:r>
              <w:rPr>
                <w:color w:val="666600"/>
              </w:rPr>
              <w:t>]++;</w:t>
            </w:r>
          </w:p>
          <w:p w:rsidR="00817CB2" w:rsidRDefault="009A6BE0">
            <w:pPr>
              <w:pStyle w:val="normal"/>
              <w:widowControl w:val="0"/>
              <w:spacing w:before="0" w:after="0" w:line="240" w:lineRule="auto"/>
              <w:rPr>
                <w:color w:val="000000"/>
              </w:rPr>
            </w:pPr>
            <w:r>
              <w:rPr>
                <w:color w:val="880000"/>
              </w:rPr>
              <w:t xml:space="preserve">                              // Увеличим частоту вхождения этой буквы в частотном массиве</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i</w:t>
            </w:r>
            <w:r>
              <w:rPr>
                <w:color w:val="666600"/>
              </w:rPr>
              <w:t>++</w:t>
            </w:r>
            <w:proofErr w:type="spellEnd"/>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while</w:t>
            </w:r>
            <w:proofErr w:type="spellEnd"/>
            <w:r>
              <w:rPr>
                <w:color w:val="000000"/>
              </w:rPr>
              <w:t xml:space="preserve"> </w:t>
            </w:r>
            <w:r>
              <w:rPr>
                <w:color w:val="666600"/>
              </w:rPr>
              <w:t>(</w:t>
            </w:r>
            <w:proofErr w:type="spellStart"/>
            <w:r>
              <w:rPr>
                <w:color w:val="000000"/>
              </w:rPr>
              <w:t>c</w:t>
            </w:r>
            <w:proofErr w:type="spellEnd"/>
            <w:r>
              <w:rPr>
                <w:color w:val="000000"/>
              </w:rPr>
              <w:t xml:space="preserve"> </w:t>
            </w:r>
            <w:r>
              <w:rPr>
                <w:color w:val="666600"/>
              </w:rPr>
              <w:t>!=</w:t>
            </w:r>
            <w:r>
              <w:rPr>
                <w:color w:val="000000"/>
              </w:rPr>
              <w:t xml:space="preserve"> </w:t>
            </w:r>
            <w:r>
              <w:rPr>
                <w:color w:val="008800"/>
              </w:rPr>
              <w:t>'.'</w:t>
            </w:r>
            <w:r>
              <w:rPr>
                <w:color w:val="666600"/>
              </w:rPr>
              <w:t>);</w:t>
            </w:r>
            <w:r>
              <w:rPr>
                <w:color w:val="000000"/>
              </w:rPr>
              <w:t xml:space="preserve"> </w:t>
            </w:r>
            <w:r>
              <w:rPr>
                <w:color w:val="880000"/>
              </w:rPr>
              <w:t>// Повторяем цикл, пока не встретим '</w:t>
            </w:r>
            <w:proofErr w:type="gramStart"/>
            <w:r>
              <w:rPr>
                <w:color w:val="880000"/>
              </w:rPr>
              <w:t>.'</w:t>
            </w:r>
            <w:proofErr w:type="gramEnd"/>
          </w:p>
          <w:p w:rsidR="00817CB2" w:rsidRDefault="009A6BE0">
            <w:pPr>
              <w:pStyle w:val="normal"/>
              <w:widowControl w:val="0"/>
              <w:spacing w:before="0" w:after="0" w:line="240" w:lineRule="auto"/>
              <w:rPr>
                <w:color w:val="000000"/>
              </w:rPr>
            </w:pPr>
            <w:r>
              <w:rPr>
                <w:color w:val="000000"/>
              </w:rPr>
              <w:t xml:space="preserve">                              </w:t>
            </w:r>
            <w:r>
              <w:rPr>
                <w:color w:val="880000"/>
              </w:rPr>
              <w:t>// Выводим частотный массив на экран</w:t>
            </w:r>
          </w:p>
          <w:p w:rsidR="00817CB2" w:rsidRDefault="009A6BE0">
            <w:pPr>
              <w:pStyle w:val="normal"/>
              <w:widowControl w:val="0"/>
              <w:spacing w:before="0" w:after="0" w:line="240" w:lineRule="auto"/>
              <w:rPr>
                <w:color w:val="000000"/>
              </w:rPr>
            </w:pPr>
            <w:r>
              <w:rPr>
                <w:color w:val="000000"/>
              </w:rPr>
              <w:t xml:space="preserve">                              </w:t>
            </w:r>
            <w:r>
              <w:rPr>
                <w:color w:val="880000"/>
              </w:rPr>
              <w:t>// В массиве под номером 0-сколько раз встретилась '</w:t>
            </w:r>
            <w:proofErr w:type="spellStart"/>
            <w:r>
              <w:rPr>
                <w:color w:val="880000"/>
              </w:rPr>
              <w:t>a</w:t>
            </w:r>
            <w:proofErr w:type="spellEnd"/>
            <w:r>
              <w:rPr>
                <w:color w:val="880000"/>
              </w:rPr>
              <w:t>'</w:t>
            </w:r>
          </w:p>
          <w:p w:rsidR="00817CB2" w:rsidRDefault="009A6BE0">
            <w:pPr>
              <w:pStyle w:val="normal"/>
              <w:widowControl w:val="0"/>
              <w:spacing w:before="0" w:after="0" w:line="240" w:lineRule="auto"/>
              <w:rPr>
                <w:color w:val="000000"/>
              </w:rPr>
            </w:pPr>
            <w:r>
              <w:rPr>
                <w:color w:val="000000"/>
              </w:rPr>
              <w:t xml:space="preserve">                              </w:t>
            </w:r>
            <w:r>
              <w:rPr>
                <w:color w:val="880000"/>
              </w:rPr>
              <w:t>// Под номером 1 - сколько раз встретилась '</w:t>
            </w:r>
            <w:proofErr w:type="spellStart"/>
            <w:r>
              <w:rPr>
                <w:color w:val="880000"/>
              </w:rPr>
              <w:t>b</w:t>
            </w:r>
            <w:proofErr w:type="spellEnd"/>
            <w:r>
              <w:rPr>
                <w:color w:val="880000"/>
              </w:rPr>
              <w:t>' и т.д.</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26</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6666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r w:rsidRPr="00A13B09">
              <w:rPr>
                <w:color w:val="000000"/>
                <w:lang w:val="en-US"/>
              </w:rPr>
              <w:t>count</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&gt;</w:t>
            </w:r>
            <w:r w:rsidRPr="00A13B09">
              <w:rPr>
                <w:color w:val="000000"/>
                <w:lang w:val="en-US"/>
              </w:rPr>
              <w:t xml:space="preserve"> </w:t>
            </w:r>
            <w:r w:rsidRPr="00A13B09">
              <w:rPr>
                <w:color w:val="006666"/>
                <w:lang w:val="en-US"/>
              </w:rPr>
              <w:t>0</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880000"/>
                <w:lang w:val="en-US"/>
              </w:rPr>
              <w:t xml:space="preserve">                              </w:t>
            </w:r>
            <w:r>
              <w:rPr>
                <w:color w:val="880000"/>
              </w:rPr>
              <w:t>// Если символ встретился хотя бы один раз</w:t>
            </w:r>
          </w:p>
          <w:p w:rsidR="00817CB2" w:rsidRPr="00A13B09" w:rsidRDefault="009A6BE0">
            <w:pPr>
              <w:pStyle w:val="normal"/>
              <w:widowControl w:val="0"/>
              <w:spacing w:before="0" w:after="0" w:line="240" w:lineRule="auto"/>
              <w:rPr>
                <w:color w:val="666600"/>
                <w:lang w:val="en-US"/>
              </w:rPr>
            </w:pPr>
            <w:r>
              <w:rPr>
                <w:color w:val="000000"/>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"{0}{1}"</w:t>
            </w:r>
            <w:r w:rsidRPr="00A13B09">
              <w:rPr>
                <w:color w:val="666600"/>
                <w:lang w:val="en-US"/>
              </w:rPr>
              <w:t>,(</w:t>
            </w:r>
            <w:r w:rsidRPr="00A13B09">
              <w:rPr>
                <w:color w:val="000088"/>
                <w:lang w:val="en-US"/>
              </w:rPr>
              <w:t>char</w:t>
            </w:r>
            <w:r w:rsidRPr="00A13B09">
              <w:rPr>
                <w:color w:val="666600"/>
                <w:lang w:val="en-US"/>
              </w:rPr>
              <w:t>)(</w:t>
            </w:r>
            <w:proofErr w:type="spellStart"/>
            <w:r w:rsidRPr="00A13B09">
              <w:rPr>
                <w:color w:val="000000"/>
                <w:lang w:val="en-US"/>
              </w:rPr>
              <w:t>cA</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count</w:t>
            </w:r>
            <w:r w:rsidRPr="00A13B09">
              <w:rPr>
                <w:color w:val="666600"/>
                <w:lang w:val="en-US"/>
              </w:rPr>
              <w:t>[</w:t>
            </w:r>
            <w:proofErr w:type="spellStart"/>
            <w:r w:rsidRPr="00A13B09">
              <w:rPr>
                <w:color w:val="000000"/>
                <w:lang w:val="en-US"/>
              </w:rPr>
              <w:t>i</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880000"/>
                <w:lang w:val="en-US"/>
              </w:rPr>
              <w:t xml:space="preserve">                              </w:t>
            </w:r>
            <w:r>
              <w:rPr>
                <w:color w:val="880000"/>
              </w:rPr>
              <w:t>// Выводим символ и частоту</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del w:id="652" w:author="SVFrolov" w:date="2017-08-15T11:22:00Z">
              <w:r w:rsidDel="00E73580">
                <w:rPr>
                  <w:color w:val="000000"/>
                </w:rPr>
                <w:delText>}</w:delText>
              </w:r>
            </w:del>
          </w:p>
        </w:tc>
      </w:tr>
    </w:tbl>
    <w:p w:rsidR="00817CB2" w:rsidRDefault="009A6BE0">
      <w:pPr>
        <w:pStyle w:val="3"/>
        <w:contextualSpacing w:val="0"/>
      </w:pPr>
      <w:bookmarkStart w:id="653" w:name="_nmuxrp9wp3a7" w:colFirst="0" w:colLast="0"/>
      <w:bookmarkEnd w:id="653"/>
      <w:r>
        <w:t>Задача 3. Задача ЕГЭ. Логины.</w:t>
      </w:r>
    </w:p>
    <w:p w:rsidR="00817CB2" w:rsidRDefault="009A6BE0">
      <w:pPr>
        <w:pStyle w:val="normal"/>
      </w:pPr>
      <w:r>
        <w:t>На вход программы подаются фамилии и имена учеников. Известно, что общее количество учеников не превосходит 100.</w:t>
      </w:r>
    </w:p>
    <w:p w:rsidR="00817CB2" w:rsidRDefault="009A6BE0">
      <w:pPr>
        <w:pStyle w:val="normal"/>
      </w:pPr>
      <w:r>
        <w:t xml:space="preserve">В первой строке вводится количество учеников, принимавших участие в соревнованиях, N. Далее следуют N строк, имеющих следующий формат: </w:t>
      </w:r>
    </w:p>
    <w:p w:rsidR="00817CB2" w:rsidRDefault="009A6BE0">
      <w:pPr>
        <w:pStyle w:val="normal"/>
        <w:rPr>
          <w:b/>
        </w:rPr>
      </w:pPr>
      <w:r>
        <w:rPr>
          <w:b/>
        </w:rPr>
        <w:t xml:space="preserve">{Фамилия} {Имя} </w:t>
      </w:r>
    </w:p>
    <w:p w:rsidR="00817CB2" w:rsidRDefault="009A6BE0">
      <w:pPr>
        <w:pStyle w:val="normal"/>
      </w:pPr>
      <w:r>
        <w:t xml:space="preserve">Здесь {Фамилия} – строка, состоящая не более чем из 20 символов; </w:t>
      </w:r>
    </w:p>
    <w:p w:rsidR="00817CB2" w:rsidRDefault="009A6BE0">
      <w:pPr>
        <w:pStyle w:val="normal"/>
      </w:pPr>
      <w:r>
        <w:lastRenderedPageBreak/>
        <w:t xml:space="preserve">{Имя} – строка, состоящая не более чем из 15 символов. При этом {Фамилия} и {Имя} </w:t>
      </w:r>
      <w:proofErr w:type="gramStart"/>
      <w:r>
        <w:t>разделены</w:t>
      </w:r>
      <w:proofErr w:type="gramEnd"/>
      <w:r>
        <w:t xml:space="preserve"> одним пробелом. Примеры входных строк:</w:t>
      </w:r>
    </w:p>
    <w:p w:rsidR="00817CB2" w:rsidRDefault="009A6BE0">
      <w:pPr>
        <w:pStyle w:val="normal"/>
      </w:pPr>
      <w:r>
        <w:t>Иванова Мария</w:t>
      </w:r>
    </w:p>
    <w:p w:rsidR="00817CB2" w:rsidRDefault="009A6BE0">
      <w:pPr>
        <w:pStyle w:val="normal"/>
      </w:pPr>
      <w:r>
        <w:t xml:space="preserve">Петров Сергей </w:t>
      </w:r>
    </w:p>
    <w:p w:rsidR="00817CB2" w:rsidRDefault="009A6BE0">
      <w:pPr>
        <w:pStyle w:val="normal"/>
      </w:pPr>
      <w:r>
        <w:t>Требуется написать программу, которая формирует и печатает уникальный логин для каждого ученика по следующему правилу: если фамилия встречается первый раз, то логин – это данная фамилия, если фамилия встречается второй раз, то логин – это фамилия, в конец которой приписывается число 2 и т.д. Например, для входной последовательности</w:t>
      </w:r>
    </w:p>
    <w:p w:rsidR="00817CB2" w:rsidRDefault="009A6BE0">
      <w:pPr>
        <w:pStyle w:val="normal"/>
      </w:pPr>
      <w:r>
        <w:t>Иванова Мария</w:t>
      </w:r>
      <w:r>
        <w:br/>
        <w:t xml:space="preserve">Петров Сергей </w:t>
      </w:r>
      <w:r>
        <w:br/>
      </w:r>
      <w:proofErr w:type="spellStart"/>
      <w:r>
        <w:t>Бойцова</w:t>
      </w:r>
      <w:proofErr w:type="spellEnd"/>
      <w:r>
        <w:t xml:space="preserve"> Екатерина</w:t>
      </w:r>
      <w:r>
        <w:br/>
        <w:t>Петров Иван</w:t>
      </w:r>
      <w:r>
        <w:br/>
        <w:t>Иванова Наташа</w:t>
      </w:r>
    </w:p>
    <w:p w:rsidR="00817CB2" w:rsidRDefault="009A6BE0">
      <w:pPr>
        <w:pStyle w:val="normal"/>
      </w:pPr>
      <w:r>
        <w:t>будут сформированы следующие логины:</w:t>
      </w:r>
    </w:p>
    <w:p w:rsidR="00817CB2" w:rsidRDefault="009A6BE0">
      <w:pPr>
        <w:pStyle w:val="normal"/>
      </w:pPr>
      <w:r>
        <w:t>Иванова</w:t>
      </w:r>
      <w:r>
        <w:br/>
        <w:t>Петров</w:t>
      </w:r>
      <w:r>
        <w:br/>
      </w:r>
      <w:proofErr w:type="spellStart"/>
      <w:r>
        <w:t>Бойцова</w:t>
      </w:r>
      <w:proofErr w:type="spellEnd"/>
      <w:r>
        <w:br/>
        <w:t>Петров</w:t>
      </w:r>
      <w:proofErr w:type="gramStart"/>
      <w:r>
        <w:t>2</w:t>
      </w:r>
      <w:proofErr w:type="gramEnd"/>
      <w:r>
        <w:br/>
        <w:t>Иванова2</w:t>
      </w:r>
    </w:p>
    <w:tbl>
      <w:tblPr>
        <w:tblStyle w:val="afa"/>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r w:rsidRPr="00A13B09">
              <w:rPr>
                <w:color w:val="666600"/>
                <w:lang w:val="en-US"/>
              </w:rPr>
              <w:t>.</w:t>
            </w:r>
            <w:r w:rsidRPr="00A13B09">
              <w:rPr>
                <w:color w:val="000000"/>
                <w:lang w:val="en-US"/>
              </w:rPr>
              <w:t>IO;</w:t>
            </w:r>
          </w:p>
          <w:p w:rsidR="00817CB2" w:rsidRPr="00A13B09" w:rsidDel="00372716" w:rsidRDefault="009A6BE0">
            <w:pPr>
              <w:pStyle w:val="normal"/>
              <w:widowControl w:val="0"/>
              <w:spacing w:before="0" w:after="0" w:line="240" w:lineRule="auto"/>
              <w:rPr>
                <w:del w:id="654" w:author="SVFrolov" w:date="2017-08-15T11:32:00Z"/>
                <w:color w:val="000000"/>
                <w:lang w:val="en-US"/>
              </w:rPr>
            </w:pPr>
            <w:del w:id="655" w:author="SVFrolov" w:date="2017-08-15T11:32:00Z">
              <w:r w:rsidRPr="00A13B09" w:rsidDel="00372716">
                <w:rPr>
                  <w:color w:val="000088"/>
                  <w:lang w:val="en-US"/>
                </w:rPr>
                <w:delText>namespace</w:delText>
              </w:r>
              <w:r w:rsidRPr="00A13B09" w:rsidDel="00372716">
                <w:rPr>
                  <w:color w:val="000000"/>
                  <w:lang w:val="en-US"/>
                </w:rPr>
                <w:delText xml:space="preserve"> EGE_Logins</w:delText>
              </w:r>
            </w:del>
          </w:p>
          <w:p w:rsidR="00817CB2" w:rsidRPr="00A13B09" w:rsidDel="00372716" w:rsidRDefault="009A6BE0">
            <w:pPr>
              <w:pStyle w:val="normal"/>
              <w:widowControl w:val="0"/>
              <w:spacing w:before="0" w:after="0" w:line="240" w:lineRule="auto"/>
              <w:rPr>
                <w:del w:id="656" w:author="SVFrolov" w:date="2017-08-15T11:32:00Z"/>
                <w:color w:val="000000"/>
                <w:lang w:val="en-US"/>
              </w:rPr>
            </w:pPr>
            <w:del w:id="657" w:author="SVFrolov" w:date="2017-08-15T11:32:00Z">
              <w:r w:rsidRPr="00A13B09" w:rsidDel="00372716">
                <w:rPr>
                  <w:color w:val="000000"/>
                  <w:lang w:val="en-US"/>
                </w:rPr>
                <w:delText>{</w:delText>
              </w:r>
            </w:del>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struct</w:t>
            </w:r>
            <w:proofErr w:type="spellEnd"/>
            <w:r w:rsidRPr="00A13B09">
              <w:rPr>
                <w:color w:val="000000"/>
                <w:lang w:val="en-US"/>
              </w:rPr>
              <w:t xml:space="preserve"> </w:t>
            </w:r>
            <w:r w:rsidRPr="00A13B09">
              <w:rPr>
                <w:color w:val="660066"/>
                <w:lang w:val="en-US"/>
              </w:rPr>
              <w:t>Info</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r w:rsidRPr="00A13B09">
              <w:rPr>
                <w:color w:val="000088"/>
                <w:lang w:val="en-US"/>
              </w:rPr>
              <w:t>string</w:t>
            </w:r>
            <w:r w:rsidRPr="00A13B09">
              <w:rPr>
                <w:color w:val="000000"/>
                <w:lang w:val="en-US"/>
              </w:rPr>
              <w:t xml:space="preserve"> name;</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count;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class</w:t>
            </w:r>
            <w:r w:rsidRPr="00A13B09">
              <w:rPr>
                <w:color w:val="000000"/>
                <w:lang w:val="en-US"/>
              </w:rPr>
              <w:t xml:space="preserve"> </w:t>
            </w:r>
            <w:r w:rsidRPr="00A13B09">
              <w:rPr>
                <w:color w:val="660066"/>
                <w:lang w:val="en-US"/>
              </w:rPr>
              <w:t>Program</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660066"/>
                <w:lang w:val="en-US"/>
              </w:rPr>
              <w:t>Info</w:t>
            </w:r>
            <w:r w:rsidRPr="00A13B09">
              <w:rPr>
                <w:color w:val="666600"/>
                <w:lang w:val="en-US"/>
              </w:rPr>
              <w:t>[]</w:t>
            </w:r>
            <w:r w:rsidRPr="00A13B09">
              <w:rPr>
                <w:color w:val="000000"/>
                <w:lang w:val="en-US"/>
              </w:rPr>
              <w:t xml:space="preserve"> info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Info</w:t>
            </w:r>
            <w:r w:rsidRPr="00A13B09">
              <w:rPr>
                <w:color w:val="666600"/>
                <w:lang w:val="en-US"/>
              </w:rPr>
              <w:t>[</w:t>
            </w:r>
            <w:r w:rsidRPr="00A13B09">
              <w:rPr>
                <w:color w:val="006666"/>
                <w:lang w:val="en-US"/>
              </w:rPr>
              <w:t>100</w:t>
            </w:r>
            <w:r w:rsidRPr="00A13B09">
              <w:rPr>
                <w:color w:val="666600"/>
                <w:lang w:val="en-US"/>
              </w:rPr>
              <w:t>];</w:t>
            </w: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StreamReader</w:t>
            </w:r>
            <w:proofErr w:type="spellEnd"/>
            <w:r w:rsidRPr="00A13B09">
              <w:rPr>
                <w:color w:val="000000"/>
                <w:lang w:val="en-US"/>
              </w:rPr>
              <w:t xml:space="preserve"> </w:t>
            </w:r>
            <w:proofErr w:type="spellStart"/>
            <w:r w:rsidRPr="00A13B09">
              <w:rPr>
                <w:color w:val="000000"/>
                <w:lang w:val="en-US"/>
              </w:rPr>
              <w:t>sr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proofErr w:type="gramStart"/>
            <w:r w:rsidRPr="00A13B09">
              <w:rPr>
                <w:color w:val="660066"/>
                <w:lang w:val="en-US"/>
              </w:rPr>
              <w:t>StreamReader</w:t>
            </w:r>
            <w:proofErr w:type="spellEnd"/>
            <w:r w:rsidRPr="00A13B09">
              <w:rPr>
                <w:color w:val="666600"/>
                <w:lang w:val="en-US"/>
              </w:rPr>
              <w:t>(</w:t>
            </w:r>
            <w:proofErr w:type="gramEnd"/>
            <w:r w:rsidRPr="00A13B09">
              <w:rPr>
                <w:color w:val="008800"/>
                <w:lang w:val="en-US"/>
              </w:rPr>
              <w:t>"</w:t>
            </w:r>
            <w:ins w:id="658" w:author="SVFrolov" w:date="2017-08-15T11:35:00Z">
              <w:r w:rsidR="00013C4B">
                <w:rPr>
                  <w:color w:val="008800"/>
                  <w:lang w:val="en-US"/>
                </w:rPr>
                <w:t>..\\..\\</w:t>
              </w:r>
            </w:ins>
            <w:r w:rsidRPr="00A13B09">
              <w:rPr>
                <w:color w:val="008800"/>
                <w:lang w:val="en-US"/>
              </w:rPr>
              <w:t>data.txt"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N </w:t>
            </w:r>
            <w:r w:rsidRPr="00A13B09">
              <w:rPr>
                <w:color w:val="666600"/>
                <w:lang w:val="en-US"/>
              </w:rPr>
              <w:t>=</w:t>
            </w:r>
            <w:r w:rsidRPr="00A13B09">
              <w:rPr>
                <w:color w:val="000000"/>
                <w:lang w:val="en-US"/>
              </w:rPr>
              <w:t xml:space="preserve"> </w:t>
            </w:r>
            <w:proofErr w:type="spellStart"/>
            <w:r w:rsidRPr="00A13B09">
              <w:rPr>
                <w:color w:val="000088"/>
                <w:lang w:val="en-US"/>
              </w:rPr>
              <w:t>int</w:t>
            </w:r>
            <w:r w:rsidRPr="00A13B09">
              <w:rPr>
                <w:color w:val="666600"/>
                <w:lang w:val="en-US"/>
              </w:rPr>
              <w:t>.</w:t>
            </w:r>
            <w:r w:rsidRPr="00A13B09">
              <w:rPr>
                <w:color w:val="660066"/>
                <w:lang w:val="en-US"/>
              </w:rPr>
              <w:t>Parse</w:t>
            </w:r>
            <w:proofErr w:type="spellEnd"/>
            <w:r w:rsidRPr="00A13B09">
              <w:rPr>
                <w:color w:val="666600"/>
                <w:lang w:val="en-US"/>
              </w:rPr>
              <w:t>(</w:t>
            </w:r>
            <w:proofErr w:type="spellStart"/>
            <w:r w:rsidRPr="00A13B09">
              <w:rPr>
                <w:color w:val="000000"/>
                <w:lang w:val="en-US"/>
              </w:rPr>
              <w:t>sr</w:t>
            </w:r>
            <w:r w:rsidRPr="00A13B09">
              <w:rPr>
                <w:color w:val="666600"/>
                <w:lang w:val="en-US"/>
              </w:rPr>
              <w:t>.</w:t>
            </w:r>
            <w:r w:rsidRPr="00A13B09">
              <w:rPr>
                <w:color w:val="660066"/>
                <w:lang w:val="en-US"/>
              </w:rPr>
              <w:t>ReadLine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w:t>
            </w:r>
            <w:r w:rsidRPr="00A13B09">
              <w:rPr>
                <w:color w:val="666600"/>
                <w:lang w:val="en-US"/>
              </w:rPr>
              <w:t>&lt;</w:t>
            </w:r>
            <w:r w:rsidRPr="00A13B09">
              <w:rPr>
                <w:color w:val="000000"/>
                <w:lang w:val="en-US"/>
              </w:rPr>
              <w:t xml:space="preserve"> </w:t>
            </w:r>
            <w:proofErr w:type="spellStart"/>
            <w:r w:rsidRPr="00A13B09">
              <w:rPr>
                <w:color w:val="000000"/>
                <w:lang w:val="en-US"/>
              </w:rPr>
              <w:t>N</w:t>
            </w:r>
            <w:r w:rsidRPr="00A13B09">
              <w:rPr>
                <w:color w:val="666600"/>
                <w:lang w:val="en-US"/>
              </w:rPr>
              <w:t>;</w:t>
            </w:r>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s </w:t>
            </w:r>
            <w:r w:rsidRPr="00A13B09">
              <w:rPr>
                <w:color w:val="666600"/>
                <w:lang w:val="en-US"/>
              </w:rPr>
              <w:t>=</w:t>
            </w: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ReadLine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ss</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s</w:t>
            </w:r>
            <w:r w:rsidRPr="00A13B09">
              <w:rPr>
                <w:color w:val="666600"/>
                <w:lang w:val="en-US"/>
              </w:rPr>
              <w:t>.</w:t>
            </w:r>
            <w:r w:rsidRPr="00A13B09">
              <w:rPr>
                <w:color w:val="660066"/>
                <w:lang w:val="en-US"/>
              </w:rPr>
              <w:t>Split</w:t>
            </w:r>
            <w:proofErr w:type="spellEnd"/>
            <w:r w:rsidRPr="00A13B09">
              <w:rPr>
                <w:color w:val="666600"/>
                <w:lang w:val="en-US"/>
              </w:rPr>
              <w:t>(</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c </w:t>
            </w:r>
            <w:r w:rsidRPr="00A13B09">
              <w:rPr>
                <w:color w:val="666600"/>
                <w:lang w:val="en-US"/>
              </w:rPr>
              <w:t>=</w:t>
            </w:r>
            <w:r w:rsidRPr="00A13B09">
              <w:rPr>
                <w:color w:val="000000"/>
                <w:lang w:val="en-US"/>
              </w:rPr>
              <w:t xml:space="preserve"> </w:t>
            </w:r>
            <w:r w:rsidRPr="00A13B09">
              <w:rPr>
                <w:color w:val="006666"/>
                <w:lang w:val="en-US"/>
              </w:rPr>
              <w:t>1;</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j</w:t>
            </w:r>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j</w:t>
            </w:r>
            <w:r w:rsidRPr="00A13B09">
              <w:rPr>
                <w:color w:val="666600"/>
                <w:lang w:val="en-US"/>
              </w:rPr>
              <w:t>&lt;</w:t>
            </w:r>
            <w:r w:rsidRPr="00A13B09">
              <w:rPr>
                <w:color w:val="000000"/>
                <w:lang w:val="en-US"/>
              </w:rPr>
              <w:t xml:space="preserve"> </w:t>
            </w:r>
            <w:proofErr w:type="spellStart"/>
            <w:r w:rsidRPr="00A13B09">
              <w:rPr>
                <w:color w:val="000000"/>
                <w:lang w:val="en-US"/>
              </w:rPr>
              <w:t>i</w:t>
            </w:r>
            <w:r w:rsidRPr="00A13B09">
              <w:rPr>
                <w:color w:val="666600"/>
                <w:lang w:val="en-US"/>
              </w:rPr>
              <w:t>;</w:t>
            </w:r>
            <w:r w:rsidRPr="00A13B09">
              <w:rPr>
                <w:color w:val="000000"/>
                <w:lang w:val="en-US"/>
              </w:rPr>
              <w:t>j</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00"/>
                <w:lang w:val="en-US"/>
              </w:rPr>
              <w:t>ss</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info</w:t>
            </w:r>
            <w:r w:rsidRPr="00A13B09">
              <w:rPr>
                <w:color w:val="666600"/>
                <w:lang w:val="en-US"/>
              </w:rPr>
              <w:t>[</w:t>
            </w:r>
            <w:r w:rsidRPr="00A13B09">
              <w:rPr>
                <w:color w:val="000000"/>
                <w:lang w:val="en-US"/>
              </w:rPr>
              <w:t>j</w:t>
            </w:r>
            <w:r w:rsidRPr="00A13B09">
              <w:rPr>
                <w:color w:val="666600"/>
                <w:lang w:val="en-US"/>
              </w:rPr>
              <w:t>].</w:t>
            </w:r>
            <w:r w:rsidRPr="00A13B09">
              <w:rPr>
                <w:color w:val="000000"/>
                <w:lang w:val="en-US"/>
              </w:rPr>
              <w:t>name</w:t>
            </w:r>
            <w:r w:rsidRPr="00A13B09">
              <w:rPr>
                <w:color w:val="666600"/>
                <w:lang w:val="en-US"/>
              </w:rPr>
              <w:t>)</w:t>
            </w:r>
            <w:r w:rsidRPr="00A13B09">
              <w:rPr>
                <w:color w:val="000000"/>
                <w:lang w:val="en-US"/>
              </w:rPr>
              <w:t xml:space="preserve"> </w:t>
            </w:r>
            <w:proofErr w:type="spellStart"/>
            <w:r w:rsidRPr="00A13B09">
              <w:rPr>
                <w:color w:val="000000"/>
                <w:lang w:val="en-US"/>
              </w:rPr>
              <w:t>c</w:t>
            </w:r>
            <w:r w:rsidRPr="00A13B09">
              <w:rPr>
                <w:color w:val="666600"/>
                <w:lang w:val="en-US"/>
              </w:rPr>
              <w:t>++</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info</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name </w:t>
            </w:r>
            <w:r w:rsidRPr="00A13B09">
              <w:rPr>
                <w:color w:val="666600"/>
                <w:lang w:val="en-US"/>
              </w:rPr>
              <w:t>=</w:t>
            </w:r>
            <w:r w:rsidRPr="00A13B09">
              <w:rPr>
                <w:color w:val="000000"/>
                <w:lang w:val="en-US"/>
              </w:rPr>
              <w:t xml:space="preserve"> </w:t>
            </w:r>
            <w:proofErr w:type="spellStart"/>
            <w:r w:rsidRPr="00A13B09">
              <w:rPr>
                <w:color w:val="000000"/>
                <w:lang w:val="en-US"/>
              </w:rPr>
              <w:t>ss</w:t>
            </w:r>
            <w:proofErr w:type="spellEnd"/>
            <w:r w:rsidRPr="00A13B09">
              <w:rPr>
                <w:color w:val="666600"/>
                <w:lang w:val="en-US"/>
              </w:rPr>
              <w:t>[</w:t>
            </w:r>
            <w:r w:rsidRPr="00A13B09">
              <w:rPr>
                <w:color w:val="006666"/>
                <w:lang w:val="en-US"/>
              </w:rPr>
              <w:t>0</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info</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count </w:t>
            </w:r>
            <w:r w:rsidRPr="00A13B09">
              <w:rPr>
                <w:color w:val="666600"/>
                <w:lang w:val="en-US"/>
              </w:rPr>
              <w:t>=</w:t>
            </w:r>
            <w:r w:rsidRPr="00A13B09">
              <w:rPr>
                <w:color w:val="000000"/>
                <w:lang w:val="en-US"/>
              </w:rPr>
              <w:t xml:space="preserve"> c;</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Close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N</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w:t>
            </w:r>
            <w:proofErr w:type="spellEnd"/>
            <w:r w:rsidRPr="00A13B09">
              <w:rPr>
                <w:color w:val="666600"/>
                <w:lang w:val="en-US"/>
              </w:rPr>
              <w:t>(</w:t>
            </w:r>
            <w:r w:rsidRPr="00A13B09">
              <w:rPr>
                <w:color w:val="000000"/>
                <w:lang w:val="en-US"/>
              </w:rPr>
              <w:t>info</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name</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r w:rsidRPr="00A13B09">
              <w:rPr>
                <w:color w:val="000000"/>
                <w:lang w:val="en-US"/>
              </w:rPr>
              <w:t>info</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count </w:t>
            </w:r>
            <w:r w:rsidRPr="00A13B09">
              <w:rPr>
                <w:color w:val="666600"/>
                <w:lang w:val="en-US"/>
              </w:rPr>
              <w:t>&gt;</w:t>
            </w:r>
            <w:r w:rsidRPr="00A13B09">
              <w:rPr>
                <w:color w:val="000000"/>
                <w:lang w:val="en-US"/>
              </w:rPr>
              <w:t xml:space="preserve"> </w:t>
            </w:r>
            <w:r w:rsidRPr="00A13B09">
              <w:rPr>
                <w:color w:val="006666"/>
                <w:lang w:val="en-US"/>
              </w:rPr>
              <w:t>1</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w:t>
            </w:r>
            <w:proofErr w:type="spellEnd"/>
            <w:r w:rsidRPr="00A13B09">
              <w:rPr>
                <w:color w:val="666600"/>
                <w:lang w:val="en-US"/>
              </w:rPr>
              <w:t>(</w:t>
            </w:r>
            <w:r w:rsidRPr="00A13B09">
              <w:rPr>
                <w:color w:val="000000"/>
                <w:lang w:val="en-US"/>
              </w:rPr>
              <w:t>info</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count</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lastRenderedPageBreak/>
              <w:t xml:space="preserve">    }</w:t>
            </w:r>
          </w:p>
          <w:p w:rsidR="00817CB2" w:rsidRDefault="009A6BE0">
            <w:pPr>
              <w:pStyle w:val="normal"/>
              <w:widowControl w:val="0"/>
              <w:spacing w:before="0" w:after="0" w:line="240" w:lineRule="auto"/>
              <w:rPr>
                <w:color w:val="000000"/>
              </w:rPr>
            </w:pPr>
            <w:del w:id="659" w:author="SVFrolov" w:date="2017-08-15T11:32:00Z">
              <w:r w:rsidDel="00372716">
                <w:rPr>
                  <w:color w:val="000000"/>
                </w:rPr>
                <w:delText>}</w:delText>
              </w:r>
            </w:del>
          </w:p>
        </w:tc>
      </w:tr>
    </w:tbl>
    <w:p w:rsidR="00817CB2" w:rsidRDefault="00817CB2">
      <w:pPr>
        <w:pStyle w:val="normal"/>
      </w:pPr>
    </w:p>
    <w:p w:rsidR="00817CB2" w:rsidRDefault="009A6BE0">
      <w:pPr>
        <w:pStyle w:val="3"/>
        <w:contextualSpacing w:val="0"/>
      </w:pPr>
      <w:bookmarkStart w:id="660" w:name="_qxppzfy0h74d" w:colFirst="0" w:colLast="0"/>
      <w:bookmarkEnd w:id="660"/>
      <w:r>
        <w:t>Задача 4. Задача ЕГЭ. Олимпиады</w:t>
      </w:r>
    </w:p>
    <w:p w:rsidR="00817CB2" w:rsidRDefault="009A6BE0">
      <w:pPr>
        <w:pStyle w:val="normal"/>
        <w:spacing w:before="120" w:after="0"/>
      </w:pPr>
      <w:r>
        <w:t>На вход программе подаются сведения о номерах школ учащихся, участвовавших в олимпиаде. В первой строке сообщается количество учащихся N, каждая из следующих N строк имеет формат:</w:t>
      </w:r>
    </w:p>
    <w:p w:rsidR="00817CB2" w:rsidRDefault="009A6BE0">
      <w:pPr>
        <w:pStyle w:val="normal"/>
        <w:spacing w:after="0"/>
        <w:rPr>
          <w:b/>
        </w:rPr>
      </w:pPr>
      <w:r>
        <w:rPr>
          <w:b/>
        </w:rPr>
        <w:t>&lt;Фамилия&gt; &lt;Инициалы&gt; &lt;номер школы&gt;</w:t>
      </w:r>
    </w:p>
    <w:p w:rsidR="00817CB2" w:rsidRDefault="009A6BE0">
      <w:pPr>
        <w:pStyle w:val="normal"/>
        <w:spacing w:before="120" w:after="0"/>
      </w:pPr>
      <w:proofErr w:type="gramStart"/>
      <w:r>
        <w:t>где &lt;Фамилия&gt; – строка, состоящая не более чем из 20 символов, &lt;Инициалы&gt; – строка, состоящая из 4-х символов (буква, точка, буква, точка), &lt;номер школы&gt; – не более чем двузначный номер.</w:t>
      </w:r>
      <w:proofErr w:type="gramEnd"/>
      <w:r>
        <w:t xml:space="preserve"> &lt;Фамилия&gt; и &lt;Инициалы&gt;, а также &lt;Инициалы&gt; и &lt;номер школы&gt; разделены одним пробелом. </w:t>
      </w:r>
    </w:p>
    <w:p w:rsidR="00817CB2" w:rsidRDefault="009A6BE0">
      <w:pPr>
        <w:pStyle w:val="normal"/>
        <w:spacing w:before="120" w:after="0"/>
      </w:pPr>
      <w:r>
        <w:t xml:space="preserve">Пример </w:t>
      </w:r>
      <w:del w:id="661" w:author="SVFrolov" w:date="2017-08-15T11:47:00Z">
        <w:r w:rsidDel="0089687B">
          <w:delText>входной строки</w:delText>
        </w:r>
      </w:del>
      <w:ins w:id="662" w:author="SVFrolov" w:date="2017-08-15T11:47:00Z">
        <w:r w:rsidR="0089687B" w:rsidRPr="0089687B">
          <w:rPr>
            <w:rPrChange w:id="663" w:author="SVFrolov" w:date="2017-08-15T11:47:00Z">
              <w:rPr>
                <w:lang w:val="en-US"/>
              </w:rPr>
            </w:rPrChange>
          </w:rPr>
          <w:t>файла</w:t>
        </w:r>
        <w:r w:rsidR="0089687B">
          <w:t xml:space="preserve"> data.txt</w:t>
        </w:r>
      </w:ins>
      <w:r>
        <w:t>:</w:t>
      </w:r>
    </w:p>
    <w:p w:rsidR="0089687B" w:rsidRDefault="0089687B" w:rsidP="0089687B">
      <w:pPr>
        <w:autoSpaceDE w:val="0"/>
        <w:autoSpaceDN w:val="0"/>
        <w:adjustRightInd w:val="0"/>
        <w:spacing w:before="0" w:after="0" w:line="240" w:lineRule="auto"/>
        <w:rPr>
          <w:ins w:id="664" w:author="SVFrolov" w:date="2017-08-15T11:47:00Z"/>
          <w:rFonts w:ascii="Consolas" w:hAnsi="Consolas" w:cs="Consolas"/>
          <w:color w:val="000000"/>
          <w:sz w:val="19"/>
          <w:szCs w:val="19"/>
          <w:highlight w:val="white"/>
        </w:rPr>
      </w:pPr>
      <w:ins w:id="665" w:author="SVFrolov" w:date="2017-08-15T11:47:00Z">
        <w:r>
          <w:rPr>
            <w:rFonts w:ascii="Consolas" w:hAnsi="Consolas" w:cs="Consolas"/>
            <w:color w:val="000000"/>
            <w:sz w:val="19"/>
            <w:szCs w:val="19"/>
            <w:highlight w:val="white"/>
          </w:rPr>
          <w:t>6</w:t>
        </w:r>
      </w:ins>
    </w:p>
    <w:p w:rsidR="0089687B" w:rsidRDefault="0089687B" w:rsidP="0089687B">
      <w:pPr>
        <w:autoSpaceDE w:val="0"/>
        <w:autoSpaceDN w:val="0"/>
        <w:adjustRightInd w:val="0"/>
        <w:spacing w:before="0" w:after="0" w:line="240" w:lineRule="auto"/>
        <w:rPr>
          <w:ins w:id="666" w:author="SVFrolov" w:date="2017-08-15T11:47:00Z"/>
          <w:rFonts w:ascii="Consolas" w:hAnsi="Consolas" w:cs="Consolas"/>
          <w:color w:val="000000"/>
          <w:sz w:val="19"/>
          <w:szCs w:val="19"/>
          <w:highlight w:val="white"/>
        </w:rPr>
      </w:pPr>
      <w:ins w:id="667" w:author="SVFrolov" w:date="2017-08-15T11:47:00Z">
        <w:r>
          <w:rPr>
            <w:rFonts w:ascii="Consolas" w:hAnsi="Consolas" w:cs="Consolas"/>
            <w:color w:val="000000"/>
            <w:sz w:val="19"/>
            <w:szCs w:val="19"/>
            <w:highlight w:val="white"/>
          </w:rPr>
          <w:t>Иванов П.С. 57</w:t>
        </w:r>
      </w:ins>
    </w:p>
    <w:p w:rsidR="0089687B" w:rsidRDefault="0089687B" w:rsidP="0089687B">
      <w:pPr>
        <w:autoSpaceDE w:val="0"/>
        <w:autoSpaceDN w:val="0"/>
        <w:adjustRightInd w:val="0"/>
        <w:spacing w:before="0" w:after="0" w:line="240" w:lineRule="auto"/>
        <w:rPr>
          <w:ins w:id="668" w:author="SVFrolov" w:date="2017-08-15T11:47:00Z"/>
          <w:rFonts w:ascii="Consolas" w:hAnsi="Consolas" w:cs="Consolas"/>
          <w:color w:val="000000"/>
          <w:sz w:val="19"/>
          <w:szCs w:val="19"/>
          <w:highlight w:val="white"/>
        </w:rPr>
      </w:pPr>
      <w:ins w:id="669" w:author="SVFrolov" w:date="2017-08-15T11:47:00Z">
        <w:r>
          <w:rPr>
            <w:rFonts w:ascii="Consolas" w:hAnsi="Consolas" w:cs="Consolas"/>
            <w:color w:val="000000"/>
            <w:sz w:val="19"/>
            <w:szCs w:val="19"/>
            <w:highlight w:val="white"/>
          </w:rPr>
          <w:t>Иванова М.Т. 12</w:t>
        </w:r>
      </w:ins>
    </w:p>
    <w:p w:rsidR="0089687B" w:rsidRDefault="0089687B" w:rsidP="0089687B">
      <w:pPr>
        <w:autoSpaceDE w:val="0"/>
        <w:autoSpaceDN w:val="0"/>
        <w:adjustRightInd w:val="0"/>
        <w:spacing w:before="0" w:after="0" w:line="240" w:lineRule="auto"/>
        <w:rPr>
          <w:ins w:id="670" w:author="SVFrolov" w:date="2017-08-15T11:47:00Z"/>
          <w:rFonts w:ascii="Consolas" w:hAnsi="Consolas" w:cs="Consolas"/>
          <w:color w:val="000000"/>
          <w:sz w:val="19"/>
          <w:szCs w:val="19"/>
          <w:highlight w:val="white"/>
        </w:rPr>
      </w:pPr>
      <w:ins w:id="671" w:author="SVFrolov" w:date="2017-08-15T11:47:00Z">
        <w:r>
          <w:rPr>
            <w:rFonts w:ascii="Consolas" w:hAnsi="Consolas" w:cs="Consolas"/>
            <w:color w:val="000000"/>
            <w:sz w:val="19"/>
            <w:szCs w:val="19"/>
            <w:highlight w:val="white"/>
          </w:rPr>
          <w:t>Петров С.А. 54</w:t>
        </w:r>
      </w:ins>
    </w:p>
    <w:p w:rsidR="0089687B" w:rsidRDefault="0089687B" w:rsidP="0089687B">
      <w:pPr>
        <w:autoSpaceDE w:val="0"/>
        <w:autoSpaceDN w:val="0"/>
        <w:adjustRightInd w:val="0"/>
        <w:spacing w:before="0" w:after="0" w:line="240" w:lineRule="auto"/>
        <w:rPr>
          <w:ins w:id="672" w:author="SVFrolov" w:date="2017-08-15T11:47:00Z"/>
          <w:rFonts w:ascii="Consolas" w:hAnsi="Consolas" w:cs="Consolas"/>
          <w:color w:val="000000"/>
          <w:sz w:val="19"/>
          <w:szCs w:val="19"/>
          <w:highlight w:val="white"/>
        </w:rPr>
      </w:pPr>
      <w:proofErr w:type="spellStart"/>
      <w:ins w:id="673" w:author="SVFrolov" w:date="2017-08-15T11:47:00Z">
        <w:r>
          <w:rPr>
            <w:rFonts w:ascii="Consolas" w:hAnsi="Consolas" w:cs="Consolas"/>
            <w:color w:val="000000"/>
            <w:sz w:val="19"/>
            <w:szCs w:val="19"/>
            <w:highlight w:val="white"/>
          </w:rPr>
          <w:t>Бойцова</w:t>
        </w:r>
        <w:proofErr w:type="spellEnd"/>
        <w:r>
          <w:rPr>
            <w:rFonts w:ascii="Consolas" w:hAnsi="Consolas" w:cs="Consolas"/>
            <w:color w:val="000000"/>
            <w:sz w:val="19"/>
            <w:szCs w:val="19"/>
            <w:highlight w:val="white"/>
          </w:rPr>
          <w:t xml:space="preserve"> Е.К. 12</w:t>
        </w:r>
      </w:ins>
    </w:p>
    <w:p w:rsidR="0089687B" w:rsidRDefault="0089687B" w:rsidP="0089687B">
      <w:pPr>
        <w:autoSpaceDE w:val="0"/>
        <w:autoSpaceDN w:val="0"/>
        <w:adjustRightInd w:val="0"/>
        <w:spacing w:before="0" w:after="0" w:line="240" w:lineRule="auto"/>
        <w:rPr>
          <w:ins w:id="674" w:author="SVFrolov" w:date="2017-08-15T11:47:00Z"/>
          <w:rFonts w:ascii="Consolas" w:hAnsi="Consolas" w:cs="Consolas"/>
          <w:color w:val="000000"/>
          <w:sz w:val="19"/>
          <w:szCs w:val="19"/>
          <w:highlight w:val="white"/>
        </w:rPr>
      </w:pPr>
      <w:ins w:id="675" w:author="SVFrolov" w:date="2017-08-15T11:47:00Z">
        <w:r>
          <w:rPr>
            <w:rFonts w:ascii="Consolas" w:hAnsi="Consolas" w:cs="Consolas"/>
            <w:color w:val="000000"/>
            <w:sz w:val="19"/>
            <w:szCs w:val="19"/>
            <w:highlight w:val="white"/>
          </w:rPr>
          <w:t>Петров И.И. 33</w:t>
        </w:r>
      </w:ins>
    </w:p>
    <w:p w:rsidR="0089687B" w:rsidRDefault="0089687B" w:rsidP="0089687B">
      <w:pPr>
        <w:pStyle w:val="normal"/>
        <w:spacing w:after="0"/>
        <w:rPr>
          <w:ins w:id="676" w:author="SVFrolov" w:date="2017-08-15T11:47:00Z"/>
          <w:rFonts w:ascii="Consolas" w:hAnsi="Consolas" w:cs="Consolas"/>
          <w:color w:val="000000"/>
          <w:sz w:val="19"/>
          <w:szCs w:val="19"/>
          <w:lang w:val="en-US"/>
        </w:rPr>
      </w:pPr>
      <w:ins w:id="677" w:author="SVFrolov" w:date="2017-08-15T11:47:00Z">
        <w:r>
          <w:rPr>
            <w:rFonts w:ascii="Consolas" w:hAnsi="Consolas" w:cs="Consolas"/>
            <w:color w:val="000000"/>
            <w:sz w:val="19"/>
            <w:szCs w:val="19"/>
            <w:highlight w:val="white"/>
          </w:rPr>
          <w:t>Иванова Н.П. 10</w:t>
        </w:r>
      </w:ins>
    </w:p>
    <w:p w:rsidR="00817CB2" w:rsidDel="0089687B" w:rsidRDefault="009A6BE0" w:rsidP="0089687B">
      <w:pPr>
        <w:pStyle w:val="normal"/>
        <w:spacing w:after="0"/>
        <w:rPr>
          <w:del w:id="678" w:author="SVFrolov" w:date="2017-08-15T11:47:00Z"/>
          <w:b/>
        </w:rPr>
      </w:pPr>
      <w:del w:id="679" w:author="SVFrolov" w:date="2017-08-15T11:47:00Z">
        <w:r w:rsidDel="0089687B">
          <w:rPr>
            <w:b/>
          </w:rPr>
          <w:delText>Иванов П.С. 57</w:delText>
        </w:r>
      </w:del>
    </w:p>
    <w:p w:rsidR="00817CB2" w:rsidRDefault="009A6BE0">
      <w:pPr>
        <w:pStyle w:val="normal"/>
        <w:spacing w:after="0"/>
      </w:pPr>
      <w:r>
        <w:t>Требуется написать как можно более эффективную программу, которая будет выводить на экран информацию, из какой школы было меньше всего участников (таких школ может быть несколько). При этом необходимо вывести информацию только по школам, пославшим хотя бы одного участника. Следует учитывать, что N&gt;=1000.</w:t>
      </w:r>
    </w:p>
    <w:p w:rsidR="00817CB2" w:rsidRDefault="00817CB2">
      <w:pPr>
        <w:pStyle w:val="normal"/>
        <w:spacing w:after="0"/>
      </w:pPr>
    </w:p>
    <w:tbl>
      <w:tblPr>
        <w:tblStyle w:val="afb"/>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r w:rsidRPr="00A13B09">
              <w:rPr>
                <w:color w:val="666600"/>
                <w:lang w:val="en-US"/>
              </w:rPr>
              <w:t>.</w:t>
            </w:r>
            <w:r w:rsidRPr="00A13B09">
              <w:rPr>
                <w:color w:val="000000"/>
                <w:lang w:val="en-US"/>
              </w:rPr>
              <w:t>IO;</w:t>
            </w:r>
          </w:p>
          <w:p w:rsidR="00817CB2" w:rsidRPr="00A13B09" w:rsidDel="0089687B" w:rsidRDefault="009A6BE0">
            <w:pPr>
              <w:pStyle w:val="normal"/>
              <w:widowControl w:val="0"/>
              <w:spacing w:before="0" w:after="0" w:line="240" w:lineRule="auto"/>
              <w:rPr>
                <w:del w:id="680" w:author="SVFrolov" w:date="2017-08-15T11:48:00Z"/>
                <w:color w:val="000000"/>
                <w:lang w:val="en-US"/>
              </w:rPr>
            </w:pPr>
            <w:del w:id="681" w:author="SVFrolov" w:date="2017-08-15T11:48:00Z">
              <w:r w:rsidRPr="00A13B09" w:rsidDel="0089687B">
                <w:rPr>
                  <w:color w:val="000088"/>
                  <w:lang w:val="en-US"/>
                </w:rPr>
                <w:delText>namespace</w:delText>
              </w:r>
              <w:r w:rsidRPr="00A13B09" w:rsidDel="0089687B">
                <w:rPr>
                  <w:color w:val="000000"/>
                  <w:lang w:val="en-US"/>
                </w:rPr>
                <w:delText xml:space="preserve"> EGE_C4</w:delText>
              </w:r>
            </w:del>
          </w:p>
          <w:p w:rsidR="00817CB2" w:rsidRPr="00A13B09" w:rsidDel="0089687B" w:rsidRDefault="009A6BE0">
            <w:pPr>
              <w:pStyle w:val="normal"/>
              <w:widowControl w:val="0"/>
              <w:spacing w:before="0" w:after="0" w:line="240" w:lineRule="auto"/>
              <w:rPr>
                <w:del w:id="682" w:author="SVFrolov" w:date="2017-08-15T11:48:00Z"/>
                <w:color w:val="000000"/>
                <w:lang w:val="en-US"/>
              </w:rPr>
            </w:pPr>
            <w:del w:id="683" w:author="SVFrolov" w:date="2017-08-15T11:48:00Z">
              <w:r w:rsidRPr="00A13B09" w:rsidDel="0089687B">
                <w:rPr>
                  <w:color w:val="000000"/>
                  <w:lang w:val="en-US"/>
                </w:rPr>
                <w:delText>{</w:delText>
              </w:r>
            </w:del>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struct</w:t>
            </w:r>
            <w:proofErr w:type="spellEnd"/>
            <w:r w:rsidRPr="00A13B09">
              <w:rPr>
                <w:color w:val="000000"/>
                <w:lang w:val="en-US"/>
              </w:rPr>
              <w:t xml:space="preserve"> </w:t>
            </w:r>
            <w:r w:rsidRPr="00A13B09">
              <w:rPr>
                <w:color w:val="660066"/>
                <w:lang w:val="en-US"/>
              </w:rPr>
              <w:t>Element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r w:rsidRPr="00A13B09">
              <w:rPr>
                <w:color w:val="000088"/>
                <w:lang w:val="en-US"/>
              </w:rPr>
              <w:t>string</w:t>
            </w:r>
            <w:r w:rsidRPr="00A13B09">
              <w:rPr>
                <w:color w:val="000000"/>
                <w:lang w:val="en-US"/>
              </w:rPr>
              <w:t xml:space="preserve"> FIO;</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N;</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class</w:t>
            </w:r>
            <w:r w:rsidRPr="00A13B09">
              <w:rPr>
                <w:color w:val="000000"/>
                <w:lang w:val="en-US"/>
              </w:rPr>
              <w:t xml:space="preserve"> </w:t>
            </w:r>
            <w:r w:rsidRPr="00A13B09">
              <w:rPr>
                <w:color w:val="660066"/>
                <w:lang w:val="en-US"/>
              </w:rPr>
              <w:t>Program</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args</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StreamReader</w:t>
            </w:r>
            <w:proofErr w:type="spellEnd"/>
            <w:r w:rsidRPr="00A13B09">
              <w:rPr>
                <w:color w:val="000000"/>
                <w:lang w:val="en-US"/>
              </w:rPr>
              <w:t xml:space="preserve"> </w:t>
            </w:r>
            <w:proofErr w:type="spellStart"/>
            <w:r w:rsidRPr="00A13B09">
              <w:rPr>
                <w:color w:val="000000"/>
                <w:lang w:val="en-US"/>
              </w:rPr>
              <w:t>sr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proofErr w:type="gramStart"/>
            <w:r w:rsidRPr="00A13B09">
              <w:rPr>
                <w:color w:val="660066"/>
                <w:lang w:val="en-US"/>
              </w:rPr>
              <w:t>StreamReader</w:t>
            </w:r>
            <w:proofErr w:type="spellEnd"/>
            <w:r w:rsidRPr="00A13B09">
              <w:rPr>
                <w:color w:val="666600"/>
                <w:lang w:val="en-US"/>
              </w:rPr>
              <w:t>(</w:t>
            </w:r>
            <w:proofErr w:type="gramEnd"/>
            <w:r w:rsidRPr="00A13B09">
              <w:rPr>
                <w:color w:val="008800"/>
                <w:lang w:val="en-US"/>
              </w:rPr>
              <w:t>"</w:t>
            </w:r>
            <w:ins w:id="684" w:author="SVFrolov" w:date="2017-08-15T11:35:00Z">
              <w:r w:rsidR="00AA6649">
                <w:rPr>
                  <w:color w:val="008800"/>
                  <w:lang w:val="en-US"/>
                </w:rPr>
                <w:t>..\\..\\</w:t>
              </w:r>
            </w:ins>
            <w:r w:rsidRPr="00A13B09">
              <w:rPr>
                <w:color w:val="008800"/>
                <w:lang w:val="en-US"/>
              </w:rPr>
              <w:t>data.txt"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N </w:t>
            </w:r>
            <w:r w:rsidRPr="00A13B09">
              <w:rPr>
                <w:color w:val="666600"/>
                <w:lang w:val="en-US"/>
              </w:rPr>
              <w:t>=</w:t>
            </w:r>
            <w:r w:rsidRPr="00A13B09">
              <w:rPr>
                <w:color w:val="000000"/>
                <w:lang w:val="en-US"/>
              </w:rPr>
              <w:t xml:space="preserve"> </w:t>
            </w:r>
            <w:proofErr w:type="spellStart"/>
            <w:r w:rsidRPr="00A13B09">
              <w:rPr>
                <w:color w:val="000088"/>
                <w:lang w:val="en-US"/>
              </w:rPr>
              <w:t>int</w:t>
            </w:r>
            <w:r w:rsidRPr="00A13B09">
              <w:rPr>
                <w:color w:val="666600"/>
                <w:lang w:val="en-US"/>
              </w:rPr>
              <w:t>.</w:t>
            </w:r>
            <w:r w:rsidRPr="00A13B09">
              <w:rPr>
                <w:color w:val="660066"/>
                <w:lang w:val="en-US"/>
              </w:rPr>
              <w:t>Parse</w:t>
            </w:r>
            <w:proofErr w:type="spellEnd"/>
            <w:r w:rsidRPr="00A13B09">
              <w:rPr>
                <w:color w:val="666600"/>
                <w:lang w:val="en-US"/>
              </w:rPr>
              <w:t>(</w:t>
            </w:r>
            <w:proofErr w:type="spellStart"/>
            <w:r w:rsidRPr="00A13B09">
              <w:rPr>
                <w:color w:val="000000"/>
                <w:lang w:val="en-US"/>
              </w:rPr>
              <w:t>sr</w:t>
            </w:r>
            <w:r w:rsidRPr="00A13B09">
              <w:rPr>
                <w:color w:val="666600"/>
                <w:lang w:val="en-US"/>
              </w:rPr>
              <w:t>.</w:t>
            </w:r>
            <w:r w:rsidRPr="00A13B09">
              <w:rPr>
                <w:color w:val="660066"/>
                <w:lang w:val="en-US"/>
              </w:rPr>
              <w:t>ReadLine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660066"/>
                <w:lang w:val="en-US"/>
              </w:rPr>
              <w:t>Element</w:t>
            </w:r>
            <w:r w:rsidRPr="00A13B09">
              <w:rPr>
                <w:color w:val="666600"/>
                <w:lang w:val="en-US"/>
              </w:rPr>
              <w:t>[]</w:t>
            </w:r>
            <w:r w:rsidRPr="00A13B09">
              <w:rPr>
                <w:color w:val="000000"/>
                <w:lang w:val="en-US"/>
              </w:rPr>
              <w:t xml:space="preserve"> a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0000"/>
                <w:lang w:val="en-US"/>
              </w:rPr>
              <w:t>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w:t>
            </w:r>
            <w:r w:rsidRPr="00A13B09">
              <w:rPr>
                <w:color w:val="666600"/>
                <w:lang w:val="en-US"/>
              </w:rPr>
              <w:t>&lt;</w:t>
            </w:r>
            <w:r w:rsidRPr="00A13B09">
              <w:rPr>
                <w:color w:val="000000"/>
                <w:lang w:val="en-US"/>
              </w:rPr>
              <w:t xml:space="preserve"> </w:t>
            </w:r>
            <w:proofErr w:type="spellStart"/>
            <w:r w:rsidRPr="00A13B09">
              <w:rPr>
                <w:color w:val="000000"/>
                <w:lang w:val="en-US"/>
              </w:rPr>
              <w:t>N</w:t>
            </w:r>
            <w:r w:rsidRPr="00A13B09">
              <w:rPr>
                <w:color w:val="666600"/>
                <w:lang w:val="en-US"/>
              </w:rPr>
              <w:t>;</w:t>
            </w:r>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666600"/>
                <w:lang w:val="en-US"/>
              </w:rPr>
              <w:t>[]</w:t>
            </w:r>
            <w:r w:rsidRPr="00A13B09">
              <w:rPr>
                <w:color w:val="000000"/>
                <w:lang w:val="en-US"/>
              </w:rPr>
              <w:t xml:space="preserve"> s </w:t>
            </w:r>
            <w:r w:rsidRPr="00A13B09">
              <w:rPr>
                <w:color w:val="666600"/>
                <w:lang w:val="en-US"/>
              </w:rPr>
              <w:t>=</w:t>
            </w: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ReadLine</w:t>
            </w:r>
            <w:proofErr w:type="spellEnd"/>
            <w:r w:rsidRPr="00A13B09">
              <w:rPr>
                <w:color w:val="666600"/>
                <w:lang w:val="en-US"/>
              </w:rPr>
              <w:t>().</w:t>
            </w:r>
            <w:r w:rsidRPr="00A13B09">
              <w:rPr>
                <w:color w:val="660066"/>
                <w:lang w:val="en-US"/>
              </w:rPr>
              <w:t>Split</w:t>
            </w:r>
            <w:r w:rsidRPr="00A13B09">
              <w:rPr>
                <w:color w:val="666600"/>
                <w:lang w:val="en-US"/>
              </w:rPr>
              <w:t>(</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a</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FIO </w:t>
            </w:r>
            <w:r w:rsidRPr="00A13B09">
              <w:rPr>
                <w:color w:val="666600"/>
                <w:lang w:val="en-US"/>
              </w:rPr>
              <w:t>=</w:t>
            </w:r>
            <w:r w:rsidRPr="00A13B09">
              <w:rPr>
                <w:color w:val="000000"/>
                <w:lang w:val="en-US"/>
              </w:rPr>
              <w:t xml:space="preserve"> s</w:t>
            </w:r>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s</w:t>
            </w:r>
            <w:r w:rsidRPr="00A13B09">
              <w:rPr>
                <w:color w:val="666600"/>
                <w:lang w:val="en-US"/>
              </w:rPr>
              <w:t>[</w:t>
            </w:r>
            <w:r w:rsidRPr="00A13B09">
              <w:rPr>
                <w:color w:val="006666"/>
                <w:lang w:val="en-US"/>
              </w:rPr>
              <w:t>1</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a</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N </w:t>
            </w:r>
            <w:r w:rsidRPr="00A13B09">
              <w:rPr>
                <w:color w:val="666600"/>
                <w:lang w:val="en-US"/>
              </w:rPr>
              <w:t>=</w:t>
            </w:r>
            <w:r w:rsidRPr="00A13B09">
              <w:rPr>
                <w:color w:val="000000"/>
                <w:lang w:val="en-US"/>
              </w:rPr>
              <w:t xml:space="preserve"> </w:t>
            </w:r>
            <w:proofErr w:type="spellStart"/>
            <w:r w:rsidRPr="00A13B09">
              <w:rPr>
                <w:color w:val="000088"/>
                <w:lang w:val="en-US"/>
              </w:rPr>
              <w:t>int</w:t>
            </w:r>
            <w:r w:rsidRPr="00A13B09">
              <w:rPr>
                <w:color w:val="666600"/>
                <w:lang w:val="en-US"/>
              </w:rPr>
              <w:t>.</w:t>
            </w:r>
            <w:r w:rsidRPr="00A13B09">
              <w:rPr>
                <w:color w:val="660066"/>
                <w:lang w:val="en-US"/>
              </w:rPr>
              <w:t>Parse</w:t>
            </w:r>
            <w:proofErr w:type="spellEnd"/>
            <w:r w:rsidRPr="00A13B09">
              <w:rPr>
                <w:color w:val="666600"/>
                <w:lang w:val="en-US"/>
              </w:rPr>
              <w:t>(</w:t>
            </w:r>
            <w:r w:rsidRPr="00A13B09">
              <w:rPr>
                <w:color w:val="000000"/>
                <w:lang w:val="en-US"/>
              </w:rPr>
              <w:t>s</w:t>
            </w:r>
            <w:r w:rsidRPr="00A13B09">
              <w:rPr>
                <w:color w:val="666600"/>
                <w:lang w:val="en-US"/>
              </w:rPr>
              <w:t>[</w:t>
            </w:r>
            <w:r w:rsidRPr="00A13B09">
              <w:rPr>
                <w:color w:val="006666"/>
                <w:lang w:val="en-US"/>
              </w:rPr>
              <w:t>2</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Close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massiv</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000088"/>
                <w:lang w:val="en-US"/>
              </w:rPr>
              <w:t>int</w:t>
            </w:r>
            <w:proofErr w:type="spellEnd"/>
            <w:r w:rsidRPr="00A13B09">
              <w:rPr>
                <w:color w:val="666600"/>
                <w:lang w:val="en-US"/>
              </w:rPr>
              <w:t>[</w:t>
            </w:r>
            <w:r w:rsidRPr="00A13B09">
              <w:rPr>
                <w:color w:val="006666"/>
                <w:lang w:val="en-US"/>
              </w:rPr>
              <w:t>100</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w:t>
            </w:r>
            <w:r w:rsidRPr="00A13B09">
              <w:rPr>
                <w:color w:val="666600"/>
                <w:lang w:val="en-US"/>
              </w:rPr>
              <w:t>&lt;</w:t>
            </w:r>
            <w:r w:rsidRPr="00A13B09">
              <w:rPr>
                <w:color w:val="000000"/>
                <w:lang w:val="en-US"/>
              </w:rPr>
              <w:t xml:space="preserve"> </w:t>
            </w:r>
            <w:proofErr w:type="spellStart"/>
            <w:r w:rsidRPr="00A13B09">
              <w:rPr>
                <w:color w:val="000000"/>
                <w:lang w:val="en-US"/>
              </w:rPr>
              <w:t>N</w:t>
            </w:r>
            <w:r w:rsidRPr="00A13B09">
              <w:rPr>
                <w:color w:val="666600"/>
                <w:lang w:val="en-US"/>
              </w:rPr>
              <w:t>;</w:t>
            </w:r>
            <w:r w:rsidRPr="00A13B09">
              <w:rPr>
                <w:color w:val="000000"/>
                <w:lang w:val="en-US"/>
              </w:rPr>
              <w:t>i</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massiv</w:t>
            </w:r>
            <w:proofErr w:type="spellEnd"/>
            <w:r w:rsidRPr="00A13B09">
              <w:rPr>
                <w:color w:val="666600"/>
                <w:lang w:val="en-US"/>
              </w:rPr>
              <w:t>[</w:t>
            </w:r>
            <w:r w:rsidRPr="00A13B09">
              <w:rPr>
                <w:color w:val="000000"/>
                <w:lang w:val="en-US"/>
              </w:rPr>
              <w:t>a</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min </w:t>
            </w:r>
            <w:r w:rsidRPr="00A13B09">
              <w:rPr>
                <w:color w:val="666600"/>
                <w:lang w:val="en-US"/>
              </w:rPr>
              <w:t>=</w:t>
            </w:r>
            <w:r w:rsidRPr="00A13B09">
              <w:rPr>
                <w:color w:val="000000"/>
                <w:lang w:val="en-US"/>
              </w:rPr>
              <w:t xml:space="preserve"> </w:t>
            </w:r>
            <w:r w:rsidRPr="00A13B09">
              <w:rPr>
                <w:color w:val="006666"/>
                <w:lang w:val="en-US"/>
              </w:rPr>
              <w:t>100;</w:t>
            </w:r>
          </w:p>
          <w:p w:rsidR="00817CB2" w:rsidRPr="00A13B09" w:rsidRDefault="009A6BE0">
            <w:pPr>
              <w:pStyle w:val="normal"/>
              <w:widowControl w:val="0"/>
              <w:spacing w:before="0" w:after="0" w:line="240" w:lineRule="auto"/>
              <w:rPr>
                <w:color w:val="000000"/>
                <w:lang w:val="en-US"/>
              </w:rPr>
            </w:pPr>
            <w:r w:rsidRPr="00A13B09">
              <w:rPr>
                <w:color w:val="000000"/>
                <w:lang w:val="en-US"/>
              </w:rPr>
              <w:lastRenderedPageBreak/>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100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00"/>
                <w:lang w:val="en-US"/>
              </w:rPr>
              <w:t>massiv</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000000"/>
                <w:lang w:val="en-US"/>
              </w:rPr>
              <w:t xml:space="preserve"> </w:t>
            </w:r>
            <w:r w:rsidRPr="00A13B09">
              <w:rPr>
                <w:color w:val="666600"/>
                <w:lang w:val="en-US"/>
              </w:rPr>
              <w:t>&amp;&amp;</w:t>
            </w:r>
            <w:r w:rsidRPr="00A13B09">
              <w:rPr>
                <w:color w:val="000000"/>
                <w:lang w:val="en-US"/>
              </w:rPr>
              <w:t xml:space="preserve"> </w:t>
            </w:r>
            <w:proofErr w:type="spellStart"/>
            <w:r w:rsidRPr="00A13B09">
              <w:rPr>
                <w:color w:val="000000"/>
                <w:lang w:val="en-US"/>
              </w:rPr>
              <w:t>massiv</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&lt;</w:t>
            </w:r>
            <w:r w:rsidRPr="00A13B09">
              <w:rPr>
                <w:color w:val="000000"/>
                <w:lang w:val="en-US"/>
              </w:rPr>
              <w:t xml:space="preserve"> min</w:t>
            </w:r>
            <w:r w:rsidRPr="00A13B09">
              <w:rPr>
                <w:color w:val="666600"/>
                <w:lang w:val="en-US"/>
              </w:rPr>
              <w:t>)</w:t>
            </w:r>
            <w:r w:rsidRPr="00A13B09">
              <w:rPr>
                <w:color w:val="000000"/>
                <w:lang w:val="en-US"/>
              </w:rPr>
              <w:t xml:space="preserve"> min </w:t>
            </w:r>
            <w:r w:rsidRPr="00A13B09">
              <w:rPr>
                <w:color w:val="666600"/>
                <w:lang w:val="en-US"/>
              </w:rPr>
              <w:t>=</w:t>
            </w:r>
            <w:r w:rsidRPr="00A13B09">
              <w:rPr>
                <w:color w:val="000000"/>
                <w:lang w:val="en-US"/>
              </w:rPr>
              <w:t xml:space="preserve"> </w:t>
            </w:r>
            <w:proofErr w:type="spellStart"/>
            <w:r w:rsidRPr="00A13B09">
              <w:rPr>
                <w:color w:val="000000"/>
                <w:lang w:val="en-US"/>
              </w:rPr>
              <w:t>massiv</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100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00"/>
                <w:lang w:val="en-US"/>
              </w:rPr>
              <w:t>massiv</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min</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ReadKey</w:t>
            </w:r>
            <w:proofErr w:type="spellEnd"/>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pPr>
            <w:del w:id="685" w:author="SVFrolov" w:date="2017-08-15T11:48:00Z">
              <w:r w:rsidDel="0089687B">
                <w:rPr>
                  <w:color w:val="000000"/>
                </w:rPr>
                <w:delText>}</w:delText>
              </w:r>
            </w:del>
          </w:p>
        </w:tc>
      </w:tr>
    </w:tbl>
    <w:p w:rsidR="00817CB2" w:rsidRDefault="009A6BE0">
      <w:pPr>
        <w:pStyle w:val="3"/>
        <w:contextualSpacing w:val="0"/>
      </w:pPr>
      <w:bookmarkStart w:id="686" w:name="_avlekl5iz4v" w:colFirst="0" w:colLast="0"/>
      <w:bookmarkEnd w:id="686"/>
      <w:r>
        <w:lastRenderedPageBreak/>
        <w:t>Задача 5. Задача ЕГЭ. Температура за 2008.</w:t>
      </w:r>
    </w:p>
    <w:p w:rsidR="00817CB2" w:rsidRDefault="009A6BE0">
      <w:pPr>
        <w:pStyle w:val="normal"/>
      </w:pPr>
      <w:r>
        <w:t xml:space="preserve">На вход программы подается 366 строк, которые содержат информацию о среднесуточной температуре всех дней 2008 года. </w:t>
      </w:r>
      <w:proofErr w:type="gramStart"/>
      <w:r>
        <w:t xml:space="preserve">Формат каждой из строк следующий: сначала записана дата в виде </w:t>
      </w:r>
      <w:proofErr w:type="spellStart"/>
      <w:r>
        <w:t>dd.mm</w:t>
      </w:r>
      <w:proofErr w:type="spellEnd"/>
      <w:r>
        <w:t xml:space="preserve"> (на запись номера дня и номера месяца в числовом формате отводится строго два символа, день от месяца отделен точкой), затем через пробел записано значение температуры — число со знаком плюс или минус, с точностью до 1 цифры после десятичной точки.</w:t>
      </w:r>
      <w:proofErr w:type="gramEnd"/>
    </w:p>
    <w:p w:rsidR="00817CB2" w:rsidRDefault="009A6BE0">
      <w:pPr>
        <w:pStyle w:val="normal"/>
      </w:pPr>
      <w:r>
        <w:t xml:space="preserve">Данная информация отсортирована по значению температуры, то есть хронологический порядок нарушен. </w:t>
      </w:r>
      <w:proofErr w:type="gramStart"/>
      <w:r>
        <w:t>Требуется написать программу, которая будет выводить на экран информацию о месяце (месяцах), среднемесячная температура у которого (которых) наименее отклоняется от среднегодовой.</w:t>
      </w:r>
      <w:proofErr w:type="gramEnd"/>
      <w:r>
        <w:t xml:space="preserve"> В первой строке вывести среднегодовую температуру. Найденные значения для каждого из месяцев следует выводить в отдельной строке в виде: номер месяца, значение среднемесячной температуры, отклонение от среднегодовой температуры.</w:t>
      </w:r>
    </w:p>
    <w:p w:rsidR="00817CB2" w:rsidRDefault="009A6BE0">
      <w:pPr>
        <w:pStyle w:val="normal"/>
        <w:spacing w:before="0" w:after="0"/>
        <w:jc w:val="both"/>
      </w:pPr>
      <w:r>
        <w:t xml:space="preserve">Пример: </w:t>
      </w:r>
    </w:p>
    <w:p w:rsidR="00817CB2" w:rsidRDefault="00817CB2">
      <w:pPr>
        <w:pStyle w:val="normal"/>
        <w:spacing w:before="0" w:after="0"/>
        <w:jc w:val="both"/>
      </w:pPr>
    </w:p>
    <w:tbl>
      <w:tblPr>
        <w:tblStyle w:val="afc"/>
        <w:tblW w:w="9585" w:type="dxa"/>
        <w:tblInd w:w="8" w:type="dxa"/>
        <w:tblLayout w:type="fixed"/>
        <w:tblLook w:val="0600"/>
      </w:tblPr>
      <w:tblGrid>
        <w:gridCol w:w="5145"/>
        <w:gridCol w:w="4440"/>
      </w:tblGrid>
      <w:tr w:rsidR="00817CB2">
        <w:tc>
          <w:tcPr>
            <w:tcW w:w="5145" w:type="dxa"/>
            <w:tcBorders>
              <w:top w:val="single" w:sz="6" w:space="0" w:color="000000"/>
              <w:left w:val="single" w:sz="6" w:space="0" w:color="000000"/>
              <w:bottom w:val="single" w:sz="6" w:space="0" w:color="000000"/>
              <w:right w:val="single" w:sz="6" w:space="0" w:color="000000"/>
            </w:tcBorders>
            <w:shd w:val="clear" w:color="auto" w:fill="EFEFEF"/>
            <w:tcMar>
              <w:left w:w="0" w:type="dxa"/>
              <w:right w:w="0" w:type="dxa"/>
            </w:tcMar>
          </w:tcPr>
          <w:p w:rsidR="00817CB2" w:rsidRDefault="009A6BE0">
            <w:pPr>
              <w:pStyle w:val="normal"/>
              <w:spacing w:before="0" w:after="300"/>
              <w:jc w:val="both"/>
              <w:rPr>
                <w:color w:val="000000"/>
                <w:sz w:val="18"/>
                <w:szCs w:val="18"/>
              </w:rPr>
            </w:pPr>
            <w:proofErr w:type="spellStart"/>
            <w:r>
              <w:rPr>
                <w:b/>
                <w:color w:val="000000"/>
                <w:sz w:val="18"/>
                <w:szCs w:val="18"/>
              </w:rPr>
              <w:t>Input</w:t>
            </w:r>
            <w:proofErr w:type="spellEnd"/>
          </w:p>
        </w:tc>
        <w:tc>
          <w:tcPr>
            <w:tcW w:w="4440" w:type="dxa"/>
            <w:tcBorders>
              <w:top w:val="single" w:sz="6" w:space="0" w:color="000000"/>
              <w:left w:val="single" w:sz="6" w:space="0" w:color="000000"/>
              <w:bottom w:val="single" w:sz="6" w:space="0" w:color="000000"/>
              <w:right w:val="single" w:sz="6" w:space="0" w:color="000000"/>
            </w:tcBorders>
            <w:shd w:val="clear" w:color="auto" w:fill="EFEFEF"/>
            <w:tcMar>
              <w:left w:w="0" w:type="dxa"/>
              <w:right w:w="0" w:type="dxa"/>
            </w:tcMar>
          </w:tcPr>
          <w:p w:rsidR="00817CB2" w:rsidRDefault="009A6BE0">
            <w:pPr>
              <w:pStyle w:val="normal"/>
              <w:spacing w:before="0" w:after="300"/>
              <w:jc w:val="both"/>
              <w:rPr>
                <w:color w:val="000000"/>
                <w:sz w:val="18"/>
                <w:szCs w:val="18"/>
              </w:rPr>
            </w:pPr>
            <w:proofErr w:type="spellStart"/>
            <w:r>
              <w:rPr>
                <w:b/>
                <w:color w:val="000000"/>
                <w:sz w:val="18"/>
                <w:szCs w:val="18"/>
              </w:rPr>
              <w:t>Output</w:t>
            </w:r>
            <w:proofErr w:type="spellEnd"/>
          </w:p>
        </w:tc>
      </w:tr>
      <w:tr w:rsidR="00817CB2">
        <w:tc>
          <w:tcPr>
            <w:tcW w:w="5145" w:type="dxa"/>
            <w:tcBorders>
              <w:top w:val="single" w:sz="6" w:space="0" w:color="000000"/>
              <w:left w:val="single" w:sz="6" w:space="0" w:color="000000"/>
              <w:bottom w:val="single" w:sz="6" w:space="0" w:color="000000"/>
              <w:right w:val="single" w:sz="6" w:space="0" w:color="000000"/>
            </w:tcBorders>
            <w:tcMar>
              <w:left w:w="0" w:type="dxa"/>
              <w:right w:w="0" w:type="dxa"/>
            </w:tcMar>
          </w:tcPr>
          <w:p w:rsidR="00817CB2" w:rsidRDefault="009A6BE0">
            <w:pPr>
              <w:pStyle w:val="normal"/>
              <w:spacing w:before="0" w:after="300"/>
              <w:jc w:val="both"/>
              <w:rPr>
                <w:color w:val="000000"/>
                <w:sz w:val="18"/>
                <w:szCs w:val="18"/>
              </w:rPr>
            </w:pPr>
            <w:r>
              <w:rPr>
                <w:color w:val="000000"/>
                <w:sz w:val="18"/>
                <w:szCs w:val="18"/>
              </w:rPr>
              <w:t>26.01 -19.1</w:t>
            </w:r>
            <w:r>
              <w:rPr>
                <w:color w:val="000000"/>
                <w:sz w:val="18"/>
                <w:szCs w:val="18"/>
              </w:rPr>
              <w:br/>
              <w:t>22.01 -17.8</w:t>
            </w:r>
            <w:r>
              <w:rPr>
                <w:color w:val="000000"/>
                <w:sz w:val="18"/>
                <w:szCs w:val="18"/>
              </w:rPr>
              <w:br/>
              <w:t>25.01 -17.2</w:t>
            </w:r>
            <w:r>
              <w:rPr>
                <w:color w:val="000000"/>
                <w:sz w:val="18"/>
                <w:szCs w:val="18"/>
              </w:rPr>
              <w:br/>
              <w:t>24.01 -15.4</w:t>
            </w:r>
            <w:r>
              <w:rPr>
                <w:color w:val="000000"/>
                <w:sz w:val="18"/>
                <w:szCs w:val="18"/>
              </w:rPr>
              <w:br/>
              <w:t>23.01 -15.3</w:t>
            </w:r>
            <w:r>
              <w:rPr>
                <w:color w:val="000000"/>
                <w:sz w:val="18"/>
                <w:szCs w:val="18"/>
              </w:rPr>
              <w:br/>
              <w:t>21.01 -14.3</w:t>
            </w:r>
            <w:r>
              <w:rPr>
                <w:color w:val="000000"/>
                <w:sz w:val="18"/>
                <w:szCs w:val="18"/>
              </w:rPr>
              <w:br/>
              <w:t>27.02 -13.6</w:t>
            </w:r>
            <w:r>
              <w:rPr>
                <w:color w:val="000000"/>
                <w:sz w:val="18"/>
                <w:szCs w:val="18"/>
              </w:rPr>
              <w:br/>
              <w:t>12.07 24.2</w:t>
            </w:r>
            <w:r>
              <w:rPr>
                <w:color w:val="000000"/>
                <w:sz w:val="18"/>
                <w:szCs w:val="18"/>
              </w:rPr>
              <w:br/>
              <w:t>...</w:t>
            </w:r>
          </w:p>
        </w:tc>
        <w:tc>
          <w:tcPr>
            <w:tcW w:w="4440" w:type="dxa"/>
            <w:tcBorders>
              <w:top w:val="single" w:sz="6" w:space="0" w:color="000000"/>
              <w:left w:val="single" w:sz="6" w:space="0" w:color="000000"/>
              <w:bottom w:val="single" w:sz="6" w:space="0" w:color="000000"/>
              <w:right w:val="single" w:sz="6" w:space="0" w:color="000000"/>
            </w:tcBorders>
            <w:tcMar>
              <w:left w:w="0" w:type="dxa"/>
              <w:right w:w="0" w:type="dxa"/>
            </w:tcMar>
          </w:tcPr>
          <w:p w:rsidR="00817CB2" w:rsidRDefault="009A6BE0">
            <w:pPr>
              <w:pStyle w:val="normal"/>
              <w:spacing w:before="0" w:after="300"/>
              <w:jc w:val="both"/>
              <w:rPr>
                <w:color w:val="000000"/>
                <w:sz w:val="18"/>
                <w:szCs w:val="18"/>
              </w:rPr>
            </w:pPr>
            <w:r>
              <w:rPr>
                <w:color w:val="000000"/>
                <w:sz w:val="18"/>
                <w:szCs w:val="18"/>
              </w:rPr>
              <w:t>6.41</w:t>
            </w:r>
            <w:r>
              <w:rPr>
                <w:color w:val="000000"/>
                <w:sz w:val="18"/>
                <w:szCs w:val="18"/>
              </w:rPr>
              <w:br/>
              <w:t>11 7.89 0.34</w:t>
            </w:r>
          </w:p>
        </w:tc>
      </w:tr>
    </w:tbl>
    <w:p w:rsidR="00817CB2" w:rsidRDefault="00817CB2">
      <w:pPr>
        <w:pStyle w:val="normal"/>
      </w:pPr>
    </w:p>
    <w:p w:rsidR="00817CB2" w:rsidRDefault="00817CB2">
      <w:pPr>
        <w:pStyle w:val="normal"/>
      </w:pPr>
    </w:p>
    <w:p w:rsidR="00817CB2" w:rsidRDefault="009A6BE0">
      <w:pPr>
        <w:pStyle w:val="normal"/>
      </w:pPr>
      <w:r>
        <w:br w:type="page"/>
      </w:r>
    </w:p>
    <w:p w:rsidR="00817CB2" w:rsidRDefault="00817CB2">
      <w:pPr>
        <w:pStyle w:val="normal"/>
      </w:pPr>
    </w:p>
    <w:p w:rsidR="00817CB2" w:rsidRDefault="00817CB2">
      <w:pPr>
        <w:pStyle w:val="normal"/>
      </w:pPr>
    </w:p>
    <w:tbl>
      <w:tblPr>
        <w:tblStyle w:val="af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r w:rsidRPr="00A13B09">
              <w:rPr>
                <w:color w:val="666600"/>
                <w:lang w:val="en-US"/>
              </w:rPr>
              <w:t>.</w:t>
            </w:r>
            <w:r w:rsidRPr="00A13B09">
              <w:rPr>
                <w:color w:val="000000"/>
                <w:lang w:val="en-US"/>
              </w:rPr>
              <w:t>IO;</w:t>
            </w:r>
          </w:p>
          <w:p w:rsidR="00817CB2" w:rsidRPr="00A13B09" w:rsidDel="006212A5" w:rsidRDefault="009A6BE0">
            <w:pPr>
              <w:pStyle w:val="normal"/>
              <w:widowControl w:val="0"/>
              <w:spacing w:before="0" w:after="0" w:line="240" w:lineRule="auto"/>
              <w:rPr>
                <w:del w:id="687" w:author="SVFrolov" w:date="2017-08-15T12:06:00Z"/>
                <w:color w:val="000000"/>
                <w:lang w:val="en-US"/>
              </w:rPr>
            </w:pPr>
            <w:del w:id="688" w:author="SVFrolov" w:date="2017-08-15T12:06:00Z">
              <w:r w:rsidRPr="00A13B09" w:rsidDel="006212A5">
                <w:rPr>
                  <w:color w:val="000088"/>
                  <w:lang w:val="en-US"/>
                </w:rPr>
                <w:delText>namespace</w:delText>
              </w:r>
              <w:r w:rsidRPr="00A13B09" w:rsidDel="006212A5">
                <w:rPr>
                  <w:color w:val="000000"/>
                  <w:lang w:val="en-US"/>
                </w:rPr>
                <w:delText xml:space="preserve"> EGE_Temperatures</w:delText>
              </w:r>
            </w:del>
          </w:p>
          <w:p w:rsidR="00817CB2" w:rsidRPr="00A13B09" w:rsidDel="006212A5" w:rsidRDefault="009A6BE0">
            <w:pPr>
              <w:pStyle w:val="normal"/>
              <w:widowControl w:val="0"/>
              <w:spacing w:before="0" w:after="0" w:line="240" w:lineRule="auto"/>
              <w:rPr>
                <w:del w:id="689" w:author="SVFrolov" w:date="2017-08-15T12:06:00Z"/>
                <w:color w:val="000000"/>
                <w:lang w:val="en-US"/>
              </w:rPr>
            </w:pPr>
            <w:del w:id="690" w:author="SVFrolov" w:date="2017-08-15T12:06:00Z">
              <w:r w:rsidRPr="00A13B09" w:rsidDel="006212A5">
                <w:rPr>
                  <w:color w:val="000000"/>
                  <w:lang w:val="en-US"/>
                </w:rPr>
                <w:delText>{</w:delText>
              </w:r>
            </w:del>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class</w:t>
            </w:r>
            <w:r w:rsidRPr="00A13B09">
              <w:rPr>
                <w:color w:val="000000"/>
                <w:lang w:val="en-US"/>
              </w:rPr>
              <w:t xml:space="preserve"> </w:t>
            </w:r>
            <w:r w:rsidRPr="00A13B09">
              <w:rPr>
                <w:color w:val="660066"/>
                <w:lang w:val="en-US"/>
              </w:rPr>
              <w:t>Program</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args</w:t>
            </w:r>
            <w:proofErr w:type="spellEnd"/>
            <w:r w:rsidRPr="00A13B09">
              <w:rPr>
                <w:color w:val="0000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const</w:t>
            </w:r>
            <w:proofErr w:type="spellEnd"/>
            <w:r>
              <w:rPr>
                <w:color w:val="000000"/>
              </w:rPr>
              <w:t xml:space="preserve"> </w:t>
            </w:r>
            <w:proofErr w:type="spellStart"/>
            <w:r>
              <w:rPr>
                <w:color w:val="000088"/>
              </w:rPr>
              <w:t>int</w:t>
            </w:r>
            <w:proofErr w:type="spellEnd"/>
            <w:r>
              <w:rPr>
                <w:color w:val="000000"/>
              </w:rPr>
              <w:t xml:space="preserve"> DAYS </w:t>
            </w:r>
            <w:r>
              <w:rPr>
                <w:color w:val="666600"/>
              </w:rPr>
              <w:t>=</w:t>
            </w:r>
            <w:r>
              <w:rPr>
                <w:color w:val="000000"/>
              </w:rPr>
              <w:t xml:space="preserve"> </w:t>
            </w:r>
            <w:r>
              <w:rPr>
                <w:color w:val="006666"/>
              </w:rPr>
              <w:t>366</w:t>
            </w:r>
            <w:r>
              <w:rPr>
                <w:color w:val="666600"/>
              </w:rPr>
              <w:t xml:space="preserve">;                   </w:t>
            </w:r>
            <w:r>
              <w:rPr>
                <w:color w:val="880000"/>
              </w:rPr>
              <w:t>// Кол-во дней в 2008 г.</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double</w:t>
            </w:r>
            <w:proofErr w:type="spellEnd"/>
            <w:r>
              <w:rPr>
                <w:color w:val="666600"/>
              </w:rPr>
              <w:t>[]</w:t>
            </w:r>
            <w:r>
              <w:rPr>
                <w:color w:val="000000"/>
              </w:rPr>
              <w:t xml:space="preserve"> </w:t>
            </w:r>
            <w:proofErr w:type="spellStart"/>
            <w:r>
              <w:rPr>
                <w:color w:val="000000"/>
              </w:rPr>
              <w:t>tMonth</w:t>
            </w:r>
            <w:proofErr w:type="spellEnd"/>
            <w:r>
              <w:rPr>
                <w:color w:val="000000"/>
              </w:rPr>
              <w:t xml:space="preserve"> </w:t>
            </w:r>
            <w:r>
              <w:rPr>
                <w:color w:val="666600"/>
              </w:rPr>
              <w:t>=</w:t>
            </w:r>
            <w:r>
              <w:rPr>
                <w:color w:val="000000"/>
              </w:rPr>
              <w:t xml:space="preserve"> </w:t>
            </w:r>
            <w:proofErr w:type="spellStart"/>
            <w:r>
              <w:rPr>
                <w:color w:val="000088"/>
              </w:rPr>
              <w:t>new</w:t>
            </w:r>
            <w:proofErr w:type="spellEnd"/>
            <w:r>
              <w:rPr>
                <w:color w:val="000000"/>
              </w:rPr>
              <w:t xml:space="preserve"> </w:t>
            </w:r>
            <w:proofErr w:type="spellStart"/>
            <w:r>
              <w:rPr>
                <w:color w:val="000088"/>
              </w:rPr>
              <w:t>double</w:t>
            </w:r>
            <w:proofErr w:type="spellEnd"/>
            <w:r>
              <w:rPr>
                <w:color w:val="666600"/>
              </w:rPr>
              <w:t>[</w:t>
            </w:r>
            <w:r>
              <w:rPr>
                <w:color w:val="006666"/>
              </w:rPr>
              <w:t>12</w:t>
            </w:r>
            <w:r>
              <w:rPr>
                <w:color w:val="666600"/>
              </w:rPr>
              <w:t>];</w:t>
            </w:r>
            <w:r>
              <w:rPr>
                <w:color w:val="880000"/>
              </w:rPr>
              <w:t>// Массив для хранения температур по месяцам</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month;</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double</w:t>
            </w:r>
            <w:r w:rsidRPr="00A13B09">
              <w:rPr>
                <w:color w:val="000000"/>
                <w:lang w:val="en-US"/>
              </w:rPr>
              <w:t xml:space="preserve"> t</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 xml:space="preserve">;                               </w:t>
            </w:r>
            <w:r w:rsidRPr="00A13B09">
              <w:rPr>
                <w:color w:val="880000"/>
                <w:lang w:val="en-US"/>
              </w:rPr>
              <w:t xml:space="preserve">// </w:t>
            </w:r>
            <w:r>
              <w:rPr>
                <w:color w:val="880000"/>
              </w:rPr>
              <w:t>Температура</w:t>
            </w:r>
            <w:r w:rsidRPr="00A13B09">
              <w:rPr>
                <w:color w:val="880000"/>
                <w:lang w:val="en-US"/>
              </w:rPr>
              <w:t xml:space="preserve"> </w:t>
            </w:r>
            <w:r>
              <w:rPr>
                <w:color w:val="880000"/>
              </w:rPr>
              <w:t>за</w:t>
            </w:r>
            <w:r w:rsidRPr="00A13B09">
              <w:rPr>
                <w:color w:val="880000"/>
                <w:lang w:val="en-US"/>
              </w:rPr>
              <w:t xml:space="preserve"> </w:t>
            </w:r>
            <w:r>
              <w:rPr>
                <w:color w:val="880000"/>
              </w:rPr>
              <w:t>год</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StreamReader</w:t>
            </w:r>
            <w:proofErr w:type="spellEnd"/>
            <w:r w:rsidRPr="00A13B09">
              <w:rPr>
                <w:color w:val="000000"/>
                <w:lang w:val="en-US"/>
              </w:rPr>
              <w:t xml:space="preserve"> </w:t>
            </w:r>
            <w:proofErr w:type="spellStart"/>
            <w:r w:rsidRPr="00A13B09">
              <w:rPr>
                <w:color w:val="000000"/>
                <w:lang w:val="en-US"/>
              </w:rPr>
              <w:t>sr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proofErr w:type="gramStart"/>
            <w:r w:rsidRPr="00A13B09">
              <w:rPr>
                <w:color w:val="660066"/>
                <w:lang w:val="en-US"/>
              </w:rPr>
              <w:t>StreamReader</w:t>
            </w:r>
            <w:proofErr w:type="spellEnd"/>
            <w:r w:rsidRPr="00A13B09">
              <w:rPr>
                <w:color w:val="666600"/>
                <w:lang w:val="en-US"/>
              </w:rPr>
              <w:t>(</w:t>
            </w:r>
            <w:proofErr w:type="gramEnd"/>
            <w:r w:rsidRPr="00A13B09">
              <w:rPr>
                <w:color w:val="008800"/>
                <w:lang w:val="en-US"/>
              </w:rPr>
              <w:t>"</w:t>
            </w:r>
            <w:ins w:id="691" w:author="SVFrolov" w:date="2017-08-15T12:27:00Z">
              <w:r w:rsidR="000E7294">
                <w:rPr>
                  <w:color w:val="008800"/>
                  <w:lang w:val="en-US"/>
                </w:rPr>
                <w:t>..\\..\\</w:t>
              </w:r>
            </w:ins>
            <w:r w:rsidRPr="00A13B09">
              <w:rPr>
                <w:color w:val="008800"/>
                <w:lang w:val="en-US"/>
              </w:rPr>
              <w:t>data.txt"</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for</w:t>
            </w:r>
            <w:proofErr w:type="spellEnd"/>
            <w:r>
              <w:rPr>
                <w:color w:val="000000"/>
              </w:rPr>
              <w:t xml:space="preserve"> </w:t>
            </w:r>
            <w:r>
              <w:rPr>
                <w:color w:val="666600"/>
              </w:rPr>
              <w:t>(</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proofErr w:type="spellStart"/>
            <w:r>
              <w:rPr>
                <w:color w:val="000000"/>
              </w:rPr>
              <w:t>i</w:t>
            </w:r>
            <w:proofErr w:type="spellEnd"/>
            <w:r>
              <w:rPr>
                <w:color w:val="000000"/>
              </w:rPr>
              <w:t xml:space="preserve"> </w:t>
            </w:r>
            <w:r>
              <w:rPr>
                <w:color w:val="666600"/>
              </w:rPr>
              <w:t>&lt;</w:t>
            </w:r>
            <w:r>
              <w:rPr>
                <w:color w:val="000000"/>
              </w:rPr>
              <w:t xml:space="preserve"> DAYS</w:t>
            </w:r>
            <w:r>
              <w:rPr>
                <w:color w:val="666600"/>
              </w:rPr>
              <w:t>;</w:t>
            </w:r>
            <w:r>
              <w:rPr>
                <w:color w:val="000000"/>
              </w:rPr>
              <w:t xml:space="preserve"> </w:t>
            </w:r>
            <w:proofErr w:type="spellStart"/>
            <w:r>
              <w:rPr>
                <w:color w:val="000000"/>
              </w:rPr>
              <w:t>i</w:t>
            </w:r>
            <w:r>
              <w:rPr>
                <w:color w:val="666600"/>
              </w:rPr>
              <w:t>++</w:t>
            </w:r>
            <w:proofErr w:type="spellEnd"/>
            <w:r>
              <w:rPr>
                <w:color w:val="666600"/>
              </w:rPr>
              <w:t xml:space="preserve">)                       </w:t>
            </w:r>
            <w:r>
              <w:rPr>
                <w:color w:val="880000"/>
              </w:rPr>
              <w:t xml:space="preserve">// </w:t>
            </w:r>
            <w:proofErr w:type="spellStart"/>
            <w:r>
              <w:rPr>
                <w:color w:val="880000"/>
              </w:rPr>
              <w:t>Считывам</w:t>
            </w:r>
            <w:proofErr w:type="spellEnd"/>
            <w:r>
              <w:rPr>
                <w:color w:val="880000"/>
              </w:rPr>
              <w:t xml:space="preserve"> файл с датами и температурами</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880000"/>
              </w:rPr>
              <w:t xml:space="preserve"> // Считываем строчку с данными за день и заменяем в строке</w:t>
            </w:r>
            <w:proofErr w:type="gramStart"/>
            <w:r>
              <w:rPr>
                <w:color w:val="880000"/>
              </w:rPr>
              <w:t xml:space="preserve"> .</w:t>
            </w:r>
            <w:proofErr w:type="gramEnd"/>
            <w:r>
              <w:rPr>
                <w:color w:val="880000"/>
              </w:rPr>
              <w:t xml:space="preserve"> на ,</w:t>
            </w:r>
            <w:r>
              <w:rPr>
                <w:color w:val="000000"/>
              </w:rPr>
              <w:t xml:space="preserve">    </w:t>
            </w:r>
          </w:p>
          <w:p w:rsidR="00817CB2" w:rsidRPr="00A13B09" w:rsidRDefault="009A6BE0">
            <w:pPr>
              <w:pStyle w:val="normal"/>
              <w:widowControl w:val="0"/>
              <w:spacing w:before="0" w:after="0" w:line="240" w:lineRule="auto"/>
              <w:rPr>
                <w:color w:val="666600"/>
                <w:lang w:val="en-US"/>
              </w:rPr>
            </w:pPr>
            <w:r>
              <w:rPr>
                <w:color w:val="000000"/>
              </w:rPr>
              <w:t xml:space="preserve">            </w:t>
            </w:r>
            <w:proofErr w:type="gramStart"/>
            <w:r w:rsidRPr="00A13B09">
              <w:rPr>
                <w:color w:val="000088"/>
                <w:lang w:val="en-US"/>
              </w:rPr>
              <w:t>string</w:t>
            </w:r>
            <w:proofErr w:type="gramEnd"/>
            <w:r w:rsidRPr="00A13B09">
              <w:rPr>
                <w:color w:val="000000"/>
                <w:lang w:val="en-US"/>
              </w:rPr>
              <w:t xml:space="preserve"> s </w:t>
            </w:r>
            <w:r w:rsidRPr="00A13B09">
              <w:rPr>
                <w:color w:val="666600"/>
                <w:lang w:val="en-US"/>
              </w:rPr>
              <w:t>=</w:t>
            </w: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ReadLine</w:t>
            </w:r>
            <w:proofErr w:type="spellEnd"/>
            <w:r w:rsidRPr="00A13B09">
              <w:rPr>
                <w:color w:val="666600"/>
                <w:lang w:val="en-US"/>
              </w:rPr>
              <w:t>().</w:t>
            </w:r>
            <w:r w:rsidRPr="00A13B09">
              <w:rPr>
                <w:color w:val="660066"/>
                <w:lang w:val="en-US"/>
              </w:rPr>
              <w:t>Replace</w:t>
            </w:r>
            <w:r w:rsidRPr="00A13B09">
              <w:rPr>
                <w:color w:val="666600"/>
                <w:lang w:val="en-US"/>
              </w:rPr>
              <w:t>(</w:t>
            </w:r>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w:t>
            </w:r>
            <w:r w:rsidRPr="00A13B09">
              <w:rPr>
                <w:color w:val="666600"/>
                <w:lang w:val="en-US"/>
              </w:rPr>
              <w:t xml:space="preserve">); </w:t>
            </w:r>
          </w:p>
          <w:p w:rsidR="00817CB2" w:rsidRPr="00A13B09" w:rsidRDefault="009A6BE0">
            <w:pPr>
              <w:pStyle w:val="normal"/>
              <w:widowControl w:val="0"/>
              <w:spacing w:before="0" w:after="0" w:line="240" w:lineRule="auto"/>
              <w:rPr>
                <w:color w:val="880000"/>
                <w:lang w:val="en-US"/>
              </w:rPr>
            </w:pPr>
            <w:r w:rsidRPr="00A13B09">
              <w:rPr>
                <w:color w:val="880000"/>
                <w:lang w:val="en-US"/>
              </w:rPr>
              <w:t xml:space="preserve">                 // </w:t>
            </w:r>
            <w:r>
              <w:rPr>
                <w:color w:val="880000"/>
              </w:rPr>
              <w:t>Разбиваем</w:t>
            </w:r>
            <w:r w:rsidRPr="00A13B09">
              <w:rPr>
                <w:color w:val="880000"/>
                <w:lang w:val="en-US"/>
              </w:rPr>
              <w:t xml:space="preserve"> </w:t>
            </w:r>
            <w:r>
              <w:rPr>
                <w:color w:val="880000"/>
              </w:rPr>
              <w:t>строку</w:t>
            </w:r>
            <w:r w:rsidRPr="00A13B09">
              <w:rPr>
                <w:color w:val="880000"/>
                <w:lang w:val="en-US"/>
              </w:rPr>
              <w:t xml:space="preserve"> </w:t>
            </w:r>
            <w:r>
              <w:rPr>
                <w:color w:val="880000"/>
              </w:rPr>
              <w:t>по</w:t>
            </w:r>
            <w:r w:rsidRPr="00A13B09">
              <w:rPr>
                <w:color w:val="880000"/>
                <w:lang w:val="en-US"/>
              </w:rPr>
              <w:t xml:space="preserve"> </w:t>
            </w:r>
            <w:r>
              <w:rPr>
                <w:color w:val="880000"/>
              </w:rPr>
              <w:t>пробелу</w:t>
            </w:r>
            <w:r w:rsidRPr="00A13B09">
              <w:rPr>
                <w:color w:val="880000"/>
                <w:lang w:val="en-US"/>
              </w:rPr>
              <w:t xml:space="preserve">   </w:t>
            </w:r>
          </w:p>
          <w:p w:rsidR="00817CB2" w:rsidRPr="00A13B09" w:rsidRDefault="009A6BE0">
            <w:pPr>
              <w:pStyle w:val="normal"/>
              <w:widowControl w:val="0"/>
              <w:spacing w:before="0" w:after="0" w:line="240" w:lineRule="auto"/>
              <w:rPr>
                <w:color w:val="666600"/>
                <w:lang w:val="en-US"/>
              </w:rPr>
            </w:pPr>
            <w:r w:rsidRPr="00A13B09">
              <w:rPr>
                <w:color w:val="880000"/>
                <w:lang w:val="en-US"/>
              </w:rPr>
              <w:t xml:space="preserve">                </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ss</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s</w:t>
            </w:r>
            <w:r w:rsidRPr="00A13B09">
              <w:rPr>
                <w:color w:val="666600"/>
                <w:lang w:val="en-US"/>
              </w:rPr>
              <w:t>.</w:t>
            </w:r>
            <w:r w:rsidRPr="00A13B09">
              <w:rPr>
                <w:color w:val="660066"/>
                <w:lang w:val="en-US"/>
              </w:rPr>
              <w:t>Split</w:t>
            </w:r>
            <w:proofErr w:type="spellEnd"/>
            <w:r w:rsidRPr="00A13B09">
              <w:rPr>
                <w:color w:val="666600"/>
                <w:lang w:val="en-US"/>
              </w:rPr>
              <w:t>(</w:t>
            </w:r>
            <w:r w:rsidRPr="00A13B09">
              <w:rPr>
                <w:color w:val="000088"/>
                <w:lang w:val="en-US"/>
              </w:rPr>
              <w:t>new</w:t>
            </w:r>
            <w:r w:rsidRPr="00A13B09">
              <w:rPr>
                <w:color w:val="000000"/>
                <w:lang w:val="en-US"/>
              </w:rPr>
              <w:t xml:space="preserve"> </w:t>
            </w:r>
            <w:r w:rsidRPr="00A13B09">
              <w:rPr>
                <w:color w:val="000088"/>
                <w:lang w:val="en-US"/>
              </w:rPr>
              <w:t>char</w:t>
            </w:r>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8800"/>
                <w:lang w:val="en-US"/>
              </w:rPr>
              <w:t xml:space="preserve">' </w:t>
            </w:r>
            <w:proofErr w:type="spellStart"/>
            <w:r w:rsidRPr="00A13B09">
              <w:rPr>
                <w:color w:val="008800"/>
                <w:lang w:val="en-US"/>
              </w:rPr>
              <w:t>'</w:t>
            </w:r>
            <w:proofErr w:type="spellEnd"/>
            <w:r w:rsidRPr="00A13B09">
              <w:rPr>
                <w:color w:val="000000"/>
                <w:lang w:val="en-US"/>
              </w:rPr>
              <w:t xml:space="preserve"> </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880000"/>
                <w:lang w:val="en-US"/>
              </w:rPr>
              <w:t xml:space="preserve"> </w:t>
            </w:r>
            <w:r>
              <w:rPr>
                <w:color w:val="880000"/>
              </w:rPr>
              <w:t>// Получаем месяц. И уменьшаем месяц на единиц</w:t>
            </w:r>
            <w:proofErr w:type="gramStart"/>
            <w:r>
              <w:rPr>
                <w:color w:val="880000"/>
              </w:rPr>
              <w:t>у(</w:t>
            </w:r>
            <w:proofErr w:type="gramEnd"/>
            <w:r>
              <w:rPr>
                <w:color w:val="880000"/>
              </w:rPr>
              <w:t xml:space="preserve">у нас массив с месяцами с 0, а номера месяцев с 1)                                        </w:t>
            </w:r>
          </w:p>
          <w:p w:rsidR="00817CB2" w:rsidRPr="00A13B09" w:rsidRDefault="009A6BE0">
            <w:pPr>
              <w:pStyle w:val="normal"/>
              <w:widowControl w:val="0"/>
              <w:spacing w:before="0" w:after="0" w:line="240" w:lineRule="auto"/>
              <w:rPr>
                <w:color w:val="666600"/>
                <w:lang w:val="en-US"/>
              </w:rPr>
            </w:pPr>
            <w:r>
              <w:rPr>
                <w:color w:val="000000"/>
              </w:rPr>
              <w:t xml:space="preserve">                </w:t>
            </w:r>
            <w:r w:rsidRPr="00A13B09">
              <w:rPr>
                <w:color w:val="000000"/>
                <w:lang w:val="en-US"/>
              </w:rPr>
              <w:t xml:space="preserve">month </w:t>
            </w:r>
            <w:r w:rsidRPr="00A13B09">
              <w:rPr>
                <w:color w:val="666600"/>
                <w:lang w:val="en-US"/>
              </w:rPr>
              <w:t>=</w:t>
            </w:r>
            <w:r w:rsidRPr="00A13B09">
              <w:rPr>
                <w:color w:val="000000"/>
                <w:lang w:val="en-US"/>
              </w:rPr>
              <w:t xml:space="preserve"> </w:t>
            </w:r>
            <w:proofErr w:type="spellStart"/>
            <w:r w:rsidRPr="00A13B09">
              <w:rPr>
                <w:color w:val="000088"/>
                <w:lang w:val="en-US"/>
              </w:rPr>
              <w:t>int</w:t>
            </w:r>
            <w:r w:rsidRPr="00A13B09">
              <w:rPr>
                <w:color w:val="666600"/>
                <w:lang w:val="en-US"/>
              </w:rPr>
              <w:t>.</w:t>
            </w:r>
            <w:r w:rsidRPr="00A13B09">
              <w:rPr>
                <w:color w:val="660066"/>
                <w:lang w:val="en-US"/>
              </w:rPr>
              <w:t>Parse</w:t>
            </w:r>
            <w:proofErr w:type="spellEnd"/>
            <w:r w:rsidRPr="00A13B09">
              <w:rPr>
                <w:color w:val="666600"/>
                <w:lang w:val="en-US"/>
              </w:rPr>
              <w:t>(</w:t>
            </w:r>
            <w:proofErr w:type="spellStart"/>
            <w:r w:rsidRPr="00A13B09">
              <w:rPr>
                <w:color w:val="000000"/>
                <w:lang w:val="en-US"/>
              </w:rPr>
              <w:t>ss</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660066"/>
                <w:lang w:val="en-US"/>
              </w:rPr>
              <w:t>Substring</w:t>
            </w:r>
            <w:r w:rsidRPr="00A13B09">
              <w:rPr>
                <w:color w:val="666600"/>
                <w:lang w:val="en-US"/>
              </w:rPr>
              <w:t>(</w:t>
            </w:r>
            <w:r w:rsidRPr="00A13B09">
              <w:rPr>
                <w:color w:val="006666"/>
                <w:lang w:val="en-US"/>
              </w:rPr>
              <w:t>3</w:t>
            </w:r>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1</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00"/>
              </w:rPr>
              <w:t>t</w:t>
            </w:r>
            <w:proofErr w:type="spellEnd"/>
            <w:r>
              <w:rPr>
                <w:color w:val="000000"/>
              </w:rPr>
              <w:t xml:space="preserve"> </w:t>
            </w:r>
            <w:r>
              <w:rPr>
                <w:color w:val="666600"/>
              </w:rPr>
              <w:t>=</w:t>
            </w:r>
            <w:r>
              <w:rPr>
                <w:color w:val="000000"/>
              </w:rPr>
              <w:t xml:space="preserve"> </w:t>
            </w:r>
            <w:proofErr w:type="spellStart"/>
            <w:r>
              <w:rPr>
                <w:color w:val="000088"/>
              </w:rPr>
              <w:t>double</w:t>
            </w:r>
            <w:r>
              <w:rPr>
                <w:color w:val="666600"/>
              </w:rPr>
              <w:t>.</w:t>
            </w:r>
            <w:r>
              <w:rPr>
                <w:color w:val="660066"/>
              </w:rPr>
              <w:t>Parse</w:t>
            </w:r>
            <w:proofErr w:type="spellEnd"/>
            <w:r>
              <w:rPr>
                <w:color w:val="666600"/>
              </w:rPr>
              <w:t>(</w:t>
            </w:r>
            <w:proofErr w:type="spellStart"/>
            <w:r>
              <w:rPr>
                <w:color w:val="000000"/>
              </w:rPr>
              <w:t>ss</w:t>
            </w:r>
            <w:proofErr w:type="spellEnd"/>
            <w:r>
              <w:rPr>
                <w:color w:val="666600"/>
              </w:rPr>
              <w:t>[</w:t>
            </w:r>
            <w:r>
              <w:rPr>
                <w:color w:val="006666"/>
              </w:rPr>
              <w:t>1</w:t>
            </w:r>
            <w:r>
              <w:rPr>
                <w:color w:val="666600"/>
              </w:rPr>
              <w:t xml:space="preserve">]);                   </w:t>
            </w:r>
            <w:r>
              <w:rPr>
                <w:color w:val="880000"/>
              </w:rPr>
              <w:t>// Получаем температуру в этот день</w:t>
            </w: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tMonth</w:t>
            </w:r>
            <w:proofErr w:type="spellEnd"/>
            <w:r>
              <w:rPr>
                <w:color w:val="666600"/>
              </w:rPr>
              <w:t>[</w:t>
            </w:r>
            <w:proofErr w:type="spellStart"/>
            <w:r>
              <w:rPr>
                <w:color w:val="000000"/>
              </w:rPr>
              <w:t>month</w:t>
            </w:r>
            <w:proofErr w:type="spellEnd"/>
            <w:r>
              <w:rPr>
                <w:color w:val="666600"/>
              </w:rPr>
              <w:t>]</w:t>
            </w:r>
            <w:r>
              <w:rPr>
                <w:color w:val="000000"/>
              </w:rPr>
              <w:t xml:space="preserve"> </w:t>
            </w:r>
            <w:r>
              <w:rPr>
                <w:color w:val="666600"/>
              </w:rPr>
              <w:t>=</w:t>
            </w:r>
            <w:r>
              <w:rPr>
                <w:color w:val="000000"/>
              </w:rPr>
              <w:t xml:space="preserve"> </w:t>
            </w:r>
            <w:proofErr w:type="spellStart"/>
            <w:r>
              <w:rPr>
                <w:color w:val="000000"/>
              </w:rPr>
              <w:t>tMonth</w:t>
            </w:r>
            <w:proofErr w:type="spellEnd"/>
            <w:r>
              <w:rPr>
                <w:color w:val="666600"/>
              </w:rPr>
              <w:t>[</w:t>
            </w:r>
            <w:proofErr w:type="spellStart"/>
            <w:r>
              <w:rPr>
                <w:color w:val="000000"/>
              </w:rPr>
              <w:t>month</w:t>
            </w:r>
            <w:proofErr w:type="spellEnd"/>
            <w:r>
              <w:rPr>
                <w:color w:val="666600"/>
              </w:rPr>
              <w:t>]</w:t>
            </w:r>
            <w:r>
              <w:rPr>
                <w:color w:val="000000"/>
              </w:rPr>
              <w:t xml:space="preserve"> </w:t>
            </w:r>
            <w:r>
              <w:rPr>
                <w:color w:val="666600"/>
              </w:rPr>
              <w:t>+</w:t>
            </w:r>
            <w:r>
              <w:rPr>
                <w:color w:val="000000"/>
              </w:rPr>
              <w:t xml:space="preserve"> </w:t>
            </w:r>
            <w:proofErr w:type="spellStart"/>
            <w:r>
              <w:rPr>
                <w:color w:val="000000"/>
              </w:rPr>
              <w:t>t</w:t>
            </w:r>
            <w:proofErr w:type="spellEnd"/>
            <w:r>
              <w:rPr>
                <w:color w:val="666600"/>
              </w:rPr>
              <w:t>;</w:t>
            </w:r>
            <w:r>
              <w:rPr>
                <w:color w:val="880000"/>
              </w:rPr>
              <w:t xml:space="preserve">// Подсчитываем температуру в месяце                                     </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tYear</w:t>
            </w:r>
            <w:proofErr w:type="spellEnd"/>
            <w:r>
              <w:rPr>
                <w:color w:val="000000"/>
              </w:rPr>
              <w:t xml:space="preserve"> </w:t>
            </w:r>
            <w:r>
              <w:rPr>
                <w:color w:val="666600"/>
              </w:rPr>
              <w:t>=</w:t>
            </w:r>
            <w:r>
              <w:rPr>
                <w:color w:val="000000"/>
              </w:rPr>
              <w:t xml:space="preserve"> </w:t>
            </w:r>
            <w:proofErr w:type="spellStart"/>
            <w:r>
              <w:rPr>
                <w:color w:val="000000"/>
              </w:rPr>
              <w:t>tYear</w:t>
            </w:r>
            <w:proofErr w:type="spellEnd"/>
            <w:r>
              <w:rPr>
                <w:color w:val="000000"/>
              </w:rPr>
              <w:t xml:space="preserve"> </w:t>
            </w:r>
            <w:r>
              <w:rPr>
                <w:color w:val="666600"/>
              </w:rPr>
              <w:t>+</w:t>
            </w:r>
            <w:r>
              <w:rPr>
                <w:color w:val="000000"/>
              </w:rPr>
              <w:t xml:space="preserve"> </w:t>
            </w:r>
            <w:proofErr w:type="spellStart"/>
            <w:r>
              <w:rPr>
                <w:color w:val="000000"/>
              </w:rPr>
              <w:t>t</w:t>
            </w:r>
            <w:proofErr w:type="spellEnd"/>
            <w:r>
              <w:rPr>
                <w:color w:val="666600"/>
              </w:rPr>
              <w:t xml:space="preserve">;                             </w:t>
            </w:r>
            <w:r>
              <w:rPr>
                <w:color w:val="880000"/>
              </w:rPr>
              <w:t>// Суммируем температуры в году</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Close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12</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 xml:space="preserve">++)                            </w:t>
            </w:r>
            <w:r w:rsidRPr="00A13B09">
              <w:rPr>
                <w:color w:val="880000"/>
                <w:lang w:val="en-US"/>
              </w:rPr>
              <w:t xml:space="preserve">// </w:t>
            </w:r>
            <w:r>
              <w:rPr>
                <w:color w:val="880000"/>
              </w:rPr>
              <w:t>Получаем</w:t>
            </w:r>
            <w:r w:rsidRPr="00A13B09">
              <w:rPr>
                <w:color w:val="880000"/>
                <w:lang w:val="en-US"/>
              </w:rPr>
              <w:t xml:space="preserve"> </w:t>
            </w:r>
            <w:r>
              <w:rPr>
                <w:color w:val="880000"/>
              </w:rPr>
              <w:t>среднюю</w:t>
            </w:r>
            <w:r w:rsidRPr="00A13B09">
              <w:rPr>
                <w:color w:val="880000"/>
                <w:lang w:val="en-US"/>
              </w:rPr>
              <w:t xml:space="preserve"> </w:t>
            </w:r>
            <w:r>
              <w:rPr>
                <w:color w:val="880000"/>
              </w:rPr>
              <w:t>температуру</w:t>
            </w:r>
            <w:r w:rsidRPr="00A13B09">
              <w:rPr>
                <w:color w:val="880000"/>
                <w:lang w:val="en-US"/>
              </w:rPr>
              <w:t xml:space="preserve"> </w:t>
            </w:r>
            <w:r>
              <w:rPr>
                <w:color w:val="880000"/>
              </w:rPr>
              <w:t>в</w:t>
            </w:r>
            <w:r w:rsidRPr="00A13B09">
              <w:rPr>
                <w:color w:val="880000"/>
                <w:lang w:val="en-US"/>
              </w:rPr>
              <w:t xml:space="preserve"> </w:t>
            </w:r>
            <w:r>
              <w:rPr>
                <w:color w:val="880000"/>
              </w:rPr>
              <w:t>месяце</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switch</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case</w:t>
            </w:r>
            <w:r w:rsidRPr="00A13B09">
              <w:rPr>
                <w:color w:val="000000"/>
                <w:lang w:val="en-US"/>
              </w:rPr>
              <w:t xml:space="preserve"> </w:t>
            </w:r>
            <w:r w:rsidRPr="00A13B09">
              <w:rPr>
                <w:color w:val="006666"/>
                <w:lang w:val="en-US"/>
              </w:rPr>
              <w:t>1:</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29;</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break;</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case</w:t>
            </w:r>
            <w:r w:rsidRPr="00A13B09">
              <w:rPr>
                <w:color w:val="000000"/>
                <w:lang w:val="en-US"/>
              </w:rPr>
              <w:t xml:space="preserve"> </w:t>
            </w:r>
            <w:r w:rsidRPr="00A13B09">
              <w:rPr>
                <w:color w:val="006666"/>
                <w:lang w:val="en-US"/>
              </w:rPr>
              <w:t>4:</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case</w:t>
            </w:r>
            <w:r w:rsidRPr="00A13B09">
              <w:rPr>
                <w:color w:val="000000"/>
                <w:lang w:val="en-US"/>
              </w:rPr>
              <w:t xml:space="preserve"> </w:t>
            </w:r>
            <w:r w:rsidRPr="00A13B09">
              <w:rPr>
                <w:color w:val="006666"/>
                <w:lang w:val="en-US"/>
              </w:rPr>
              <w:t>6:</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case</w:t>
            </w:r>
            <w:r w:rsidRPr="00A13B09">
              <w:rPr>
                <w:color w:val="000000"/>
                <w:lang w:val="en-US"/>
              </w:rPr>
              <w:t xml:space="preserve"> </w:t>
            </w:r>
            <w:r w:rsidRPr="00A13B09">
              <w:rPr>
                <w:color w:val="006666"/>
                <w:lang w:val="en-US"/>
              </w:rPr>
              <w:t>9:</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case</w:t>
            </w:r>
            <w:r w:rsidRPr="00A13B09">
              <w:rPr>
                <w:color w:val="000000"/>
                <w:lang w:val="en-US"/>
              </w:rPr>
              <w:t xml:space="preserve"> </w:t>
            </w:r>
            <w:r w:rsidRPr="00A13B09">
              <w:rPr>
                <w:color w:val="006666"/>
                <w:lang w:val="en-US"/>
              </w:rPr>
              <w:t>11:</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30;</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break;</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default: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31;</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break;</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sidRPr="00A13B09">
              <w:rPr>
                <w:color w:val="000000"/>
                <w:lang w:val="en-US"/>
              </w:rPr>
              <w:t>tYear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000000"/>
                <w:lang w:val="en-US"/>
              </w:rPr>
              <w:t xml:space="preserve"> </w:t>
            </w:r>
            <w:r w:rsidRPr="00A13B09">
              <w:rPr>
                <w:color w:val="666600"/>
                <w:lang w:val="en-US"/>
              </w:rPr>
              <w:t>/</w:t>
            </w:r>
            <w:r w:rsidRPr="00A13B09">
              <w:rPr>
                <w:color w:val="000000"/>
                <w:lang w:val="en-US"/>
              </w:rPr>
              <w:t xml:space="preserve"> DAYS</w:t>
            </w:r>
            <w:r w:rsidRPr="00A13B09">
              <w:rPr>
                <w:color w:val="666600"/>
                <w:lang w:val="en-US"/>
              </w:rPr>
              <w:t xml:space="preserve">;                                 </w:t>
            </w:r>
            <w:r w:rsidRPr="00A13B09">
              <w:rPr>
                <w:color w:val="880000"/>
                <w:lang w:val="en-US"/>
              </w:rPr>
              <w:t xml:space="preserve">// </w:t>
            </w:r>
            <w:r>
              <w:rPr>
                <w:color w:val="880000"/>
              </w:rPr>
              <w:t>Получаем</w:t>
            </w:r>
            <w:r w:rsidRPr="00A13B09">
              <w:rPr>
                <w:color w:val="880000"/>
                <w:lang w:val="en-US"/>
              </w:rPr>
              <w:t xml:space="preserve"> </w:t>
            </w:r>
            <w:r>
              <w:rPr>
                <w:color w:val="880000"/>
              </w:rPr>
              <w:t>среднюю</w:t>
            </w:r>
            <w:r w:rsidRPr="00A13B09">
              <w:rPr>
                <w:color w:val="880000"/>
                <w:lang w:val="en-US"/>
              </w:rPr>
              <w:t xml:space="preserve"> </w:t>
            </w:r>
            <w:r>
              <w:rPr>
                <w:color w:val="880000"/>
              </w:rPr>
              <w:t>температуру за год</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double</w:t>
            </w:r>
            <w:proofErr w:type="spellEnd"/>
            <w:r>
              <w:rPr>
                <w:color w:val="000000"/>
              </w:rPr>
              <w:t xml:space="preserve"> </w:t>
            </w:r>
            <w:proofErr w:type="spellStart"/>
            <w:r>
              <w:rPr>
                <w:color w:val="000000"/>
              </w:rPr>
              <w:t>min</w:t>
            </w:r>
            <w:proofErr w:type="spellEnd"/>
            <w:r>
              <w:rPr>
                <w:color w:val="000000"/>
              </w:rPr>
              <w:t xml:space="preserve"> </w:t>
            </w:r>
            <w:r>
              <w:rPr>
                <w:color w:val="666600"/>
              </w:rPr>
              <w:t>=</w:t>
            </w:r>
            <w:r>
              <w:rPr>
                <w:color w:val="000000"/>
              </w:rPr>
              <w:t xml:space="preserve"> </w:t>
            </w:r>
            <w:proofErr w:type="spellStart"/>
            <w:r>
              <w:rPr>
                <w:color w:val="660066"/>
              </w:rPr>
              <w:t>Math</w:t>
            </w:r>
            <w:r>
              <w:rPr>
                <w:color w:val="666600"/>
              </w:rPr>
              <w:t>.</w:t>
            </w:r>
            <w:r>
              <w:rPr>
                <w:color w:val="660066"/>
              </w:rPr>
              <w:t>Abs</w:t>
            </w:r>
            <w:proofErr w:type="spellEnd"/>
            <w:r>
              <w:rPr>
                <w:color w:val="666600"/>
              </w:rPr>
              <w:t>(</w:t>
            </w:r>
            <w:proofErr w:type="spellStart"/>
            <w:r>
              <w:rPr>
                <w:color w:val="000000"/>
              </w:rPr>
              <w:t>tMonth</w:t>
            </w:r>
            <w:proofErr w:type="spellEnd"/>
            <w:r>
              <w:rPr>
                <w:color w:val="666600"/>
              </w:rPr>
              <w:t>[</w:t>
            </w:r>
            <w:r>
              <w:rPr>
                <w:color w:val="006666"/>
              </w:rPr>
              <w:t>0</w:t>
            </w:r>
            <w:r>
              <w:rPr>
                <w:color w:val="666600"/>
              </w:rPr>
              <w:t>]</w:t>
            </w:r>
            <w:r>
              <w:rPr>
                <w:color w:val="000000"/>
              </w:rPr>
              <w:t xml:space="preserve"> </w:t>
            </w:r>
            <w:r>
              <w:rPr>
                <w:color w:val="666600"/>
              </w:rPr>
              <w:t>-</w:t>
            </w:r>
            <w:r>
              <w:rPr>
                <w:color w:val="000000"/>
              </w:rPr>
              <w:t xml:space="preserve"> </w:t>
            </w:r>
            <w:proofErr w:type="spellStart"/>
            <w:r>
              <w:rPr>
                <w:color w:val="000000"/>
              </w:rPr>
              <w:t>tYear</w:t>
            </w:r>
            <w:proofErr w:type="spellEnd"/>
            <w:r>
              <w:rPr>
                <w:color w:val="666600"/>
              </w:rPr>
              <w:t>);</w:t>
            </w:r>
            <w:r>
              <w:rPr>
                <w:color w:val="880000"/>
              </w:rPr>
              <w:t>// Принимаем начальное минимальное значение</w:t>
            </w: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for</w:t>
            </w:r>
            <w:proofErr w:type="spellEnd"/>
            <w:r>
              <w:rPr>
                <w:color w:val="000000"/>
              </w:rPr>
              <w:t xml:space="preserve"> </w:t>
            </w:r>
            <w:r>
              <w:rPr>
                <w:color w:val="666600"/>
              </w:rPr>
              <w:t>(</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proofErr w:type="spellStart"/>
            <w:r>
              <w:rPr>
                <w:color w:val="000000"/>
              </w:rPr>
              <w:t>i</w:t>
            </w:r>
            <w:proofErr w:type="spellEnd"/>
            <w:r>
              <w:rPr>
                <w:color w:val="000000"/>
              </w:rPr>
              <w:t xml:space="preserve"> </w:t>
            </w:r>
            <w:r>
              <w:rPr>
                <w:color w:val="666600"/>
              </w:rPr>
              <w:t>&lt;</w:t>
            </w:r>
            <w:r>
              <w:rPr>
                <w:color w:val="000000"/>
              </w:rPr>
              <w:t xml:space="preserve"> </w:t>
            </w:r>
            <w:r>
              <w:rPr>
                <w:color w:val="006666"/>
              </w:rPr>
              <w:t>12</w:t>
            </w:r>
            <w:r>
              <w:rPr>
                <w:color w:val="666600"/>
              </w:rPr>
              <w:t>;</w:t>
            </w:r>
            <w:r>
              <w:rPr>
                <w:color w:val="000000"/>
              </w:rPr>
              <w:t xml:space="preserve"> </w:t>
            </w:r>
            <w:proofErr w:type="spellStart"/>
            <w:r>
              <w:rPr>
                <w:color w:val="000000"/>
              </w:rPr>
              <w:t>i</w:t>
            </w:r>
            <w:r>
              <w:rPr>
                <w:color w:val="666600"/>
              </w:rPr>
              <w:t>++</w:t>
            </w:r>
            <w:proofErr w:type="spellEnd"/>
            <w:r>
              <w:rPr>
                <w:color w:val="666600"/>
              </w:rPr>
              <w:t>)</w:t>
            </w:r>
            <w:r>
              <w:rPr>
                <w:color w:val="880000"/>
              </w:rPr>
              <w:t xml:space="preserve">                                  // Находим минимальное значение</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660066"/>
                <w:lang w:val="en-US"/>
              </w:rPr>
              <w:t>Math</w:t>
            </w:r>
            <w:r w:rsidRPr="00A13B09">
              <w:rPr>
                <w:color w:val="666600"/>
                <w:lang w:val="en-US"/>
              </w:rPr>
              <w:t>.</w:t>
            </w:r>
            <w:r w:rsidRPr="00A13B09">
              <w:rPr>
                <w:color w:val="660066"/>
                <w:lang w:val="en-US"/>
              </w:rPr>
              <w:t>Abs</w:t>
            </w:r>
            <w:proofErr w:type="spellEnd"/>
            <w:r w:rsidRPr="00A13B09">
              <w:rPr>
                <w:color w:val="666600"/>
                <w:lang w:val="en-US"/>
              </w:rPr>
              <w:t>(</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666600"/>
                <w:lang w:val="en-US"/>
              </w:rPr>
              <w:t>)</w:t>
            </w:r>
            <w:r w:rsidRPr="00A13B09">
              <w:rPr>
                <w:color w:val="000000"/>
                <w:lang w:val="en-US"/>
              </w:rPr>
              <w:t xml:space="preserve"> </w:t>
            </w:r>
            <w:r w:rsidRPr="00A13B09">
              <w:rPr>
                <w:color w:val="666600"/>
                <w:lang w:val="en-US"/>
              </w:rPr>
              <w:t>&lt;</w:t>
            </w:r>
            <w:r w:rsidRPr="00A13B09">
              <w:rPr>
                <w:color w:val="000000"/>
                <w:lang w:val="en-US"/>
              </w:rPr>
              <w:t xml:space="preserve"> min)</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min </w:t>
            </w:r>
            <w:r w:rsidRPr="00A13B09">
              <w:rPr>
                <w:color w:val="666600"/>
                <w:lang w:val="en-US"/>
              </w:rPr>
              <w:t>=</w:t>
            </w:r>
            <w:r w:rsidRPr="00A13B09">
              <w:rPr>
                <w:color w:val="000000"/>
                <w:lang w:val="en-US"/>
              </w:rPr>
              <w:t xml:space="preserve"> </w:t>
            </w:r>
            <w:proofErr w:type="spellStart"/>
            <w:r w:rsidRPr="00A13B09">
              <w:rPr>
                <w:color w:val="660066"/>
                <w:lang w:val="en-US"/>
              </w:rPr>
              <w:t>Math</w:t>
            </w:r>
            <w:r w:rsidRPr="00A13B09">
              <w:rPr>
                <w:color w:val="666600"/>
                <w:lang w:val="en-US"/>
              </w:rPr>
              <w:t>.</w:t>
            </w:r>
            <w:r w:rsidRPr="00A13B09">
              <w:rPr>
                <w:color w:val="660066"/>
                <w:lang w:val="en-US"/>
              </w:rPr>
              <w:t>Abs</w:t>
            </w:r>
            <w:proofErr w:type="spellEnd"/>
            <w:r w:rsidRPr="00A13B09">
              <w:rPr>
                <w:color w:val="666600"/>
                <w:lang w:val="en-US"/>
              </w:rPr>
              <w:t>(</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666600"/>
                <w:lang w:val="en-US"/>
              </w:rPr>
              <w:t>);</w:t>
            </w:r>
          </w:p>
          <w:p w:rsidR="00817CB2" w:rsidRDefault="009A6BE0">
            <w:pPr>
              <w:pStyle w:val="normal"/>
              <w:widowControl w:val="0"/>
              <w:spacing w:before="0" w:after="0" w:line="240" w:lineRule="auto"/>
              <w:rPr>
                <w:color w:val="000000"/>
              </w:rPr>
            </w:pPr>
            <w:r>
              <w:rPr>
                <w:color w:val="880000"/>
              </w:rPr>
              <w:t xml:space="preserve">// Все месяцы среднее отклонение температуры равно </w:t>
            </w:r>
            <w:proofErr w:type="spellStart"/>
            <w:r>
              <w:rPr>
                <w:color w:val="880000"/>
              </w:rPr>
              <w:t>min</w:t>
            </w:r>
            <w:proofErr w:type="spellEnd"/>
            <w:r>
              <w:rPr>
                <w:color w:val="880000"/>
              </w:rPr>
              <w:t xml:space="preserve"> выводим на экран</w:t>
            </w:r>
          </w:p>
          <w:p w:rsidR="00817CB2" w:rsidRPr="00A13B09" w:rsidRDefault="009A6BE0">
            <w:pPr>
              <w:pStyle w:val="normal"/>
              <w:widowControl w:val="0"/>
              <w:spacing w:before="0" w:after="0" w:line="240" w:lineRule="auto"/>
              <w:rPr>
                <w:color w:val="880000"/>
                <w:lang w:val="en-US"/>
              </w:rPr>
            </w:pPr>
            <w:r>
              <w:rPr>
                <w:color w:val="000000"/>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"{0:F2}"</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12</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660066"/>
                <w:lang w:val="en-US"/>
              </w:rPr>
              <w:t>Math</w:t>
            </w:r>
            <w:r w:rsidRPr="00A13B09">
              <w:rPr>
                <w:color w:val="666600"/>
                <w:lang w:val="en-US"/>
              </w:rPr>
              <w:t>.</w:t>
            </w:r>
            <w:r w:rsidRPr="00A13B09">
              <w:rPr>
                <w:color w:val="660066"/>
                <w:lang w:val="en-US"/>
              </w:rPr>
              <w:t>Abs</w:t>
            </w:r>
            <w:proofErr w:type="spellEnd"/>
            <w:r w:rsidRPr="00A13B09">
              <w:rPr>
                <w:color w:val="666600"/>
                <w:lang w:val="en-US"/>
              </w:rPr>
              <w:t>(</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min</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"{0} {1:F2} {2:F2}"</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del w:id="692" w:author="SVFrolov" w:date="2017-08-15T12:06:00Z">
              <w:r w:rsidDel="006212A5">
                <w:rPr>
                  <w:color w:val="000000"/>
                </w:rPr>
                <w:delText>}</w:delText>
              </w:r>
            </w:del>
          </w:p>
        </w:tc>
      </w:tr>
    </w:tbl>
    <w:p w:rsidR="00817CB2" w:rsidRDefault="00817CB2">
      <w:pPr>
        <w:pStyle w:val="normal"/>
      </w:pPr>
    </w:p>
    <w:p w:rsidR="00817CB2" w:rsidDel="006212A5" w:rsidRDefault="009A6BE0">
      <w:pPr>
        <w:pStyle w:val="normal"/>
      </w:pPr>
      <w:moveFromRangeStart w:id="693" w:author="SVFrolov" w:date="2017-08-15T12:07:00Z" w:name="move490562204"/>
      <w:moveFrom w:id="694" w:author="SVFrolov" w:date="2017-08-15T12:07:00Z">
        <w:r w:rsidDel="006212A5">
          <w:lastRenderedPageBreak/>
          <w:t>Проверка, что введенный email адрес правильный:</w:t>
        </w:r>
      </w:moveFrom>
    </w:p>
    <w:tbl>
      <w:tblPr>
        <w:tblStyle w:val="afe"/>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rsidDel="006212A5">
        <w:tc>
          <w:tcPr>
            <w:tcW w:w="9638" w:type="dxa"/>
            <w:shd w:val="clear" w:color="auto" w:fill="EFEFEF"/>
            <w:tcMar>
              <w:top w:w="100" w:type="dxa"/>
              <w:left w:w="100" w:type="dxa"/>
              <w:bottom w:w="100" w:type="dxa"/>
              <w:right w:w="100" w:type="dxa"/>
            </w:tcMar>
          </w:tcPr>
          <w:p w:rsidR="00817CB2" w:rsidRPr="00A13B09" w:rsidDel="006212A5" w:rsidRDefault="009A6BE0">
            <w:pPr>
              <w:pStyle w:val="normal"/>
              <w:widowControl w:val="0"/>
              <w:spacing w:before="0" w:after="0" w:line="240" w:lineRule="auto"/>
              <w:rPr>
                <w:color w:val="000000"/>
                <w:lang w:val="en-US"/>
              </w:rPr>
            </w:pPr>
            <w:moveFrom w:id="695" w:author="SVFrolov" w:date="2017-08-15T12:07:00Z">
              <w:r w:rsidRPr="00A13B09" w:rsidDel="006212A5">
                <w:rPr>
                  <w:color w:val="000088"/>
                  <w:lang w:val="en-US"/>
                </w:rPr>
                <w:t>static</w:t>
              </w:r>
              <w:r w:rsidRPr="00A13B09" w:rsidDel="006212A5">
                <w:rPr>
                  <w:color w:val="000000"/>
                  <w:lang w:val="en-US"/>
                </w:rPr>
                <w:t xml:space="preserve"> </w:t>
              </w:r>
              <w:r w:rsidRPr="00A13B09" w:rsidDel="006212A5">
                <w:rPr>
                  <w:color w:val="000088"/>
                  <w:lang w:val="en-US"/>
                </w:rPr>
                <w:t>void</w:t>
              </w:r>
              <w:r w:rsidRPr="00A13B09" w:rsidDel="006212A5">
                <w:rPr>
                  <w:color w:val="000000"/>
                  <w:lang w:val="en-US"/>
                </w:rPr>
                <w:t xml:space="preserve"> </w:t>
              </w:r>
              <w:r w:rsidRPr="00A13B09" w:rsidDel="006212A5">
                <w:rPr>
                  <w:color w:val="660066"/>
                  <w:lang w:val="en-US"/>
                </w:rPr>
                <w:t>Main</w:t>
              </w:r>
              <w:r w:rsidRPr="00A13B09" w:rsidDel="006212A5">
                <w:rPr>
                  <w:color w:val="666600"/>
                  <w:lang w:val="en-US"/>
                </w:rPr>
                <w:t>(</w:t>
              </w:r>
              <w:r w:rsidRPr="00A13B09" w:rsidDel="006212A5">
                <w:rPr>
                  <w:color w:val="000088"/>
                  <w:lang w:val="en-US"/>
                </w:rPr>
                <w:t>string</w:t>
              </w:r>
              <w:r w:rsidRPr="00A13B09" w:rsidDel="006212A5">
                <w:rPr>
                  <w:color w:val="666600"/>
                  <w:lang w:val="en-US"/>
                </w:rPr>
                <w:t>[]</w:t>
              </w:r>
              <w:r w:rsidRPr="00A13B09" w:rsidDel="006212A5">
                <w:rPr>
                  <w:color w:val="000000"/>
                  <w:lang w:val="en-US"/>
                </w:rPr>
                <w:t xml:space="preserve"> args)</w:t>
              </w:r>
            </w:moveFrom>
          </w:p>
          <w:p w:rsidR="00817CB2" w:rsidRPr="00A13B09" w:rsidDel="006212A5" w:rsidRDefault="009A6BE0">
            <w:pPr>
              <w:pStyle w:val="normal"/>
              <w:widowControl w:val="0"/>
              <w:spacing w:before="0" w:after="0" w:line="240" w:lineRule="auto"/>
              <w:rPr>
                <w:color w:val="000000"/>
                <w:lang w:val="en-US"/>
              </w:rPr>
            </w:pPr>
            <w:moveFrom w:id="696" w:author="SVFrolov" w:date="2017-08-15T12:07:00Z">
              <w:r w:rsidRPr="00A13B09" w:rsidDel="006212A5">
                <w:rPr>
                  <w:color w:val="000000"/>
                  <w:lang w:val="en-US"/>
                </w:rPr>
                <w:t>{</w:t>
              </w:r>
            </w:moveFrom>
          </w:p>
          <w:p w:rsidR="00817CB2" w:rsidRPr="00A13B09" w:rsidDel="006212A5" w:rsidRDefault="009A6BE0">
            <w:pPr>
              <w:pStyle w:val="normal"/>
              <w:widowControl w:val="0"/>
              <w:spacing w:before="0" w:after="0" w:line="240" w:lineRule="auto"/>
              <w:rPr>
                <w:color w:val="000000"/>
                <w:lang w:val="en-US"/>
              </w:rPr>
            </w:pPr>
            <w:moveFrom w:id="697" w:author="SVFrolov" w:date="2017-08-15T12:07:00Z">
              <w:r w:rsidRPr="00A13B09" w:rsidDel="006212A5">
                <w:rPr>
                  <w:color w:val="000000"/>
                  <w:lang w:val="en-US"/>
                </w:rPr>
                <w:t xml:space="preserve">   </w:t>
              </w:r>
              <w:r w:rsidRPr="00A13B09" w:rsidDel="006212A5">
                <w:rPr>
                  <w:color w:val="660066"/>
                  <w:lang w:val="en-US"/>
                </w:rPr>
                <w:t>Regex</w:t>
              </w:r>
              <w:r w:rsidRPr="00A13B09" w:rsidDel="006212A5">
                <w:rPr>
                  <w:color w:val="000000"/>
                  <w:lang w:val="en-US"/>
                </w:rPr>
                <w:t xml:space="preserve"> myReg </w:t>
              </w:r>
              <w:r w:rsidRPr="00A13B09" w:rsidDel="006212A5">
                <w:rPr>
                  <w:color w:val="666600"/>
                  <w:lang w:val="en-US"/>
                </w:rPr>
                <w:t>=</w:t>
              </w:r>
              <w:r w:rsidRPr="00A13B09" w:rsidDel="006212A5">
                <w:rPr>
                  <w:color w:val="000000"/>
                  <w:lang w:val="en-US"/>
                </w:rPr>
                <w:t xml:space="preserve"> </w:t>
              </w:r>
              <w:r w:rsidRPr="00A13B09" w:rsidDel="006212A5">
                <w:rPr>
                  <w:color w:val="000088"/>
                  <w:lang w:val="en-US"/>
                </w:rPr>
                <w:t>new</w:t>
              </w:r>
              <w:r w:rsidRPr="00A13B09" w:rsidDel="006212A5">
                <w:rPr>
                  <w:color w:val="000000"/>
                  <w:lang w:val="en-US"/>
                </w:rPr>
                <w:t xml:space="preserve"> </w:t>
              </w:r>
              <w:r w:rsidRPr="00A13B09" w:rsidDel="006212A5">
                <w:rPr>
                  <w:color w:val="660066"/>
                  <w:lang w:val="en-US"/>
                </w:rPr>
                <w:t>Regex</w:t>
              </w:r>
              <w:r w:rsidRPr="00A13B09" w:rsidDel="006212A5">
                <w:rPr>
                  <w:color w:val="666600"/>
                  <w:lang w:val="en-US"/>
                </w:rPr>
                <w:t>(@</w:t>
              </w:r>
              <w:r w:rsidRPr="00A13B09" w:rsidDel="006212A5">
                <w:rPr>
                  <w:color w:val="008800"/>
                  <w:lang w:val="en-US"/>
                </w:rPr>
                <w:t>"[A-Za-z]+[\.A-Za-z0-9_-]*[A-Za-z0-9]+@[A-Za-z]+\.[A-Za-z]+"</w:t>
              </w:r>
              <w:r w:rsidRPr="00A13B09" w:rsidDel="006212A5">
                <w:rPr>
                  <w:color w:val="666600"/>
                  <w:lang w:val="en-US"/>
                </w:rPr>
                <w:t>);</w:t>
              </w:r>
            </w:moveFrom>
          </w:p>
          <w:p w:rsidR="00817CB2" w:rsidRPr="00A13B09" w:rsidDel="006212A5" w:rsidRDefault="009A6BE0">
            <w:pPr>
              <w:pStyle w:val="normal"/>
              <w:widowControl w:val="0"/>
              <w:spacing w:before="0" w:after="0" w:line="240" w:lineRule="auto"/>
              <w:rPr>
                <w:color w:val="000000"/>
                <w:lang w:val="en-US"/>
              </w:rPr>
            </w:pPr>
            <w:moveFrom w:id="698" w:author="SVFrolov" w:date="2017-08-15T12:07:00Z">
              <w:r w:rsidRPr="00A13B09" w:rsidDel="006212A5">
                <w:rPr>
                  <w:color w:val="000000"/>
                  <w:lang w:val="en-US"/>
                </w:rPr>
                <w:t xml:space="preserve">   </w:t>
              </w:r>
              <w:r w:rsidRPr="00A13B09" w:rsidDel="006212A5">
                <w:rPr>
                  <w:color w:val="660066"/>
                  <w:lang w:val="en-US"/>
                </w:rPr>
                <w:t>Console</w:t>
              </w:r>
              <w:r w:rsidRPr="00A13B09" w:rsidDel="006212A5">
                <w:rPr>
                  <w:color w:val="666600"/>
                  <w:lang w:val="en-US"/>
                </w:rPr>
                <w:t>.</w:t>
              </w:r>
              <w:r w:rsidRPr="00A13B09" w:rsidDel="006212A5">
                <w:rPr>
                  <w:color w:val="660066"/>
                  <w:lang w:val="en-US"/>
                </w:rPr>
                <w:t>WriteLine</w:t>
              </w:r>
              <w:r w:rsidRPr="00A13B09" w:rsidDel="006212A5">
                <w:rPr>
                  <w:color w:val="666600"/>
                  <w:lang w:val="en-US"/>
                </w:rPr>
                <w:t>(</w:t>
              </w:r>
              <w:r w:rsidRPr="00A13B09" w:rsidDel="006212A5">
                <w:rPr>
                  <w:color w:val="000000"/>
                  <w:lang w:val="en-US"/>
                </w:rPr>
                <w:t>myReg</w:t>
              </w:r>
              <w:r w:rsidRPr="00A13B09" w:rsidDel="006212A5">
                <w:rPr>
                  <w:color w:val="666600"/>
                  <w:lang w:val="en-US"/>
                </w:rPr>
                <w:t>.</w:t>
              </w:r>
              <w:r w:rsidRPr="00A13B09" w:rsidDel="006212A5">
                <w:rPr>
                  <w:color w:val="660066"/>
                  <w:lang w:val="en-US"/>
                </w:rPr>
                <w:t>IsMatch</w:t>
              </w:r>
              <w:r w:rsidRPr="00A13B09" w:rsidDel="006212A5">
                <w:rPr>
                  <w:color w:val="666600"/>
                  <w:lang w:val="en-US"/>
                </w:rPr>
                <w:t>(</w:t>
              </w:r>
              <w:r w:rsidRPr="00A13B09" w:rsidDel="006212A5">
                <w:rPr>
                  <w:color w:val="008800"/>
                  <w:lang w:val="en-US"/>
                </w:rPr>
                <w:t>"email@email.com"</w:t>
              </w:r>
              <w:r w:rsidRPr="00A13B09" w:rsidDel="006212A5">
                <w:rPr>
                  <w:color w:val="666600"/>
                  <w:lang w:val="en-US"/>
                </w:rPr>
                <w:t>));</w:t>
              </w:r>
              <w:r w:rsidRPr="00A13B09" w:rsidDel="006212A5">
                <w:rPr>
                  <w:color w:val="880000"/>
                  <w:lang w:val="en-US"/>
                </w:rPr>
                <w:t>// True</w:t>
              </w:r>
            </w:moveFrom>
          </w:p>
          <w:p w:rsidR="00817CB2" w:rsidRPr="00A13B09" w:rsidDel="006212A5" w:rsidRDefault="009A6BE0">
            <w:pPr>
              <w:pStyle w:val="normal"/>
              <w:widowControl w:val="0"/>
              <w:spacing w:before="0" w:after="0" w:line="240" w:lineRule="auto"/>
              <w:rPr>
                <w:color w:val="000000"/>
                <w:lang w:val="en-US"/>
              </w:rPr>
            </w:pPr>
            <w:moveFrom w:id="699" w:author="SVFrolov" w:date="2017-08-15T12:07:00Z">
              <w:r w:rsidRPr="00A13B09" w:rsidDel="006212A5">
                <w:rPr>
                  <w:color w:val="000000"/>
                  <w:lang w:val="en-US"/>
                </w:rPr>
                <w:t xml:space="preserve">   </w:t>
              </w:r>
              <w:r w:rsidRPr="00A13B09" w:rsidDel="006212A5">
                <w:rPr>
                  <w:color w:val="660066"/>
                  <w:lang w:val="en-US"/>
                </w:rPr>
                <w:t>Console</w:t>
              </w:r>
              <w:r w:rsidRPr="00A13B09" w:rsidDel="006212A5">
                <w:rPr>
                  <w:color w:val="666600"/>
                  <w:lang w:val="en-US"/>
                </w:rPr>
                <w:t>.</w:t>
              </w:r>
              <w:r w:rsidRPr="00A13B09" w:rsidDel="006212A5">
                <w:rPr>
                  <w:color w:val="660066"/>
                  <w:lang w:val="en-US"/>
                </w:rPr>
                <w:t>WriteLine</w:t>
              </w:r>
              <w:r w:rsidRPr="00A13B09" w:rsidDel="006212A5">
                <w:rPr>
                  <w:color w:val="666600"/>
                  <w:lang w:val="en-US"/>
                </w:rPr>
                <w:t>(</w:t>
              </w:r>
              <w:r w:rsidRPr="00A13B09" w:rsidDel="006212A5">
                <w:rPr>
                  <w:color w:val="000000"/>
                  <w:lang w:val="en-US"/>
                </w:rPr>
                <w:t>myReg</w:t>
              </w:r>
              <w:r w:rsidRPr="00A13B09" w:rsidDel="006212A5">
                <w:rPr>
                  <w:color w:val="666600"/>
                  <w:lang w:val="en-US"/>
                </w:rPr>
                <w:t>.</w:t>
              </w:r>
              <w:r w:rsidRPr="00A13B09" w:rsidDel="006212A5">
                <w:rPr>
                  <w:color w:val="660066"/>
                  <w:lang w:val="en-US"/>
                </w:rPr>
                <w:t>IsMatch</w:t>
              </w:r>
              <w:r w:rsidRPr="00A13B09" w:rsidDel="006212A5">
                <w:rPr>
                  <w:color w:val="666600"/>
                  <w:lang w:val="en-US"/>
                </w:rPr>
                <w:t>(</w:t>
              </w:r>
              <w:r w:rsidRPr="00A13B09" w:rsidDel="006212A5">
                <w:rPr>
                  <w:color w:val="008800"/>
                  <w:lang w:val="en-US"/>
                </w:rPr>
                <w:t>"email@email"</w:t>
              </w:r>
              <w:r w:rsidRPr="00A13B09" w:rsidDel="006212A5">
                <w:rPr>
                  <w:color w:val="666600"/>
                  <w:lang w:val="en-US"/>
                </w:rPr>
                <w:t>));</w:t>
              </w:r>
              <w:r w:rsidRPr="00A13B09" w:rsidDel="006212A5">
                <w:rPr>
                  <w:color w:val="000000"/>
                  <w:lang w:val="en-US"/>
                </w:rPr>
                <w:t xml:space="preserve">        </w:t>
              </w:r>
              <w:r w:rsidRPr="00A13B09" w:rsidDel="006212A5">
                <w:rPr>
                  <w:color w:val="880000"/>
                  <w:lang w:val="en-US"/>
                </w:rPr>
                <w:t>// False</w:t>
              </w:r>
            </w:moveFrom>
          </w:p>
          <w:p w:rsidR="00817CB2" w:rsidRPr="00A13B09" w:rsidDel="006212A5" w:rsidRDefault="009A6BE0">
            <w:pPr>
              <w:pStyle w:val="normal"/>
              <w:widowControl w:val="0"/>
              <w:spacing w:before="0" w:after="0" w:line="240" w:lineRule="auto"/>
              <w:rPr>
                <w:color w:val="000000"/>
                <w:lang w:val="en-US"/>
              </w:rPr>
            </w:pPr>
            <w:moveFrom w:id="700" w:author="SVFrolov" w:date="2017-08-15T12:07:00Z">
              <w:r w:rsidRPr="00A13B09" w:rsidDel="006212A5">
                <w:rPr>
                  <w:color w:val="000000"/>
                  <w:lang w:val="en-US"/>
                </w:rPr>
                <w:t xml:space="preserve">   </w:t>
              </w:r>
              <w:r w:rsidRPr="00A13B09" w:rsidDel="006212A5">
                <w:rPr>
                  <w:color w:val="660066"/>
                  <w:lang w:val="en-US"/>
                </w:rPr>
                <w:t>Console</w:t>
              </w:r>
              <w:r w:rsidRPr="00A13B09" w:rsidDel="006212A5">
                <w:rPr>
                  <w:color w:val="666600"/>
                  <w:lang w:val="en-US"/>
                </w:rPr>
                <w:t>.</w:t>
              </w:r>
              <w:r w:rsidRPr="00A13B09" w:rsidDel="006212A5">
                <w:rPr>
                  <w:color w:val="660066"/>
                  <w:lang w:val="en-US"/>
                </w:rPr>
                <w:t>WriteLine</w:t>
              </w:r>
              <w:r w:rsidRPr="00A13B09" w:rsidDel="006212A5">
                <w:rPr>
                  <w:color w:val="666600"/>
                  <w:lang w:val="en-US"/>
                </w:rPr>
                <w:t>(</w:t>
              </w:r>
              <w:r w:rsidRPr="00A13B09" w:rsidDel="006212A5">
                <w:rPr>
                  <w:color w:val="000000"/>
                  <w:lang w:val="en-US"/>
                </w:rPr>
                <w:t>myReg</w:t>
              </w:r>
              <w:r w:rsidRPr="00A13B09" w:rsidDel="006212A5">
                <w:rPr>
                  <w:color w:val="666600"/>
                  <w:lang w:val="en-US"/>
                </w:rPr>
                <w:t>.</w:t>
              </w:r>
              <w:r w:rsidRPr="00A13B09" w:rsidDel="006212A5">
                <w:rPr>
                  <w:color w:val="660066"/>
                  <w:lang w:val="en-US"/>
                </w:rPr>
                <w:t>IsMatch</w:t>
              </w:r>
              <w:r w:rsidRPr="00A13B09" w:rsidDel="006212A5">
                <w:rPr>
                  <w:color w:val="666600"/>
                  <w:lang w:val="en-US"/>
                </w:rPr>
                <w:t>(</w:t>
              </w:r>
              <w:r w:rsidRPr="00A13B09" w:rsidDel="006212A5">
                <w:rPr>
                  <w:color w:val="008800"/>
                  <w:lang w:val="en-US"/>
                </w:rPr>
                <w:t>"@email.com"</w:t>
              </w:r>
              <w:r w:rsidRPr="00A13B09" w:rsidDel="006212A5">
                <w:rPr>
                  <w:color w:val="666600"/>
                  <w:lang w:val="en-US"/>
                </w:rPr>
                <w:t>));</w:t>
              </w:r>
              <w:r w:rsidRPr="00A13B09" w:rsidDel="006212A5">
                <w:rPr>
                  <w:color w:val="000000"/>
                  <w:lang w:val="en-US"/>
                </w:rPr>
                <w:t xml:space="preserve">         </w:t>
              </w:r>
              <w:r w:rsidRPr="00A13B09" w:rsidDel="006212A5">
                <w:rPr>
                  <w:color w:val="880000"/>
                  <w:lang w:val="en-US"/>
                </w:rPr>
                <w:t>// False</w:t>
              </w:r>
            </w:moveFrom>
          </w:p>
          <w:p w:rsidR="00817CB2" w:rsidDel="006212A5" w:rsidRDefault="009A6BE0">
            <w:pPr>
              <w:pStyle w:val="normal"/>
              <w:widowControl w:val="0"/>
              <w:spacing w:before="0" w:after="0" w:line="240" w:lineRule="auto"/>
              <w:rPr>
                <w:color w:val="000000"/>
              </w:rPr>
            </w:pPr>
            <w:moveFrom w:id="701" w:author="SVFrolov" w:date="2017-08-15T12:07:00Z">
              <w:r w:rsidRPr="00A13B09" w:rsidDel="006212A5">
                <w:rPr>
                  <w:color w:val="000000"/>
                  <w:lang w:val="en-US"/>
                </w:rPr>
                <w:t xml:space="preserve">   </w:t>
              </w:r>
              <w:r w:rsidDel="006212A5">
                <w:rPr>
                  <w:color w:val="660066"/>
                </w:rPr>
                <w:t>Console</w:t>
              </w:r>
              <w:r w:rsidDel="006212A5">
                <w:rPr>
                  <w:color w:val="666600"/>
                </w:rPr>
                <w:t>.</w:t>
              </w:r>
              <w:r w:rsidDel="006212A5">
                <w:rPr>
                  <w:color w:val="660066"/>
                </w:rPr>
                <w:t>ReadKey</w:t>
              </w:r>
              <w:r w:rsidDel="006212A5">
                <w:rPr>
                  <w:color w:val="666600"/>
                </w:rPr>
                <w:t>();</w:t>
              </w:r>
            </w:moveFrom>
          </w:p>
          <w:p w:rsidR="00817CB2" w:rsidDel="006212A5" w:rsidRDefault="009A6BE0">
            <w:pPr>
              <w:pStyle w:val="normal"/>
              <w:widowControl w:val="0"/>
              <w:spacing w:before="0" w:after="0" w:line="240" w:lineRule="auto"/>
              <w:rPr>
                <w:color w:val="000000"/>
              </w:rPr>
            </w:pPr>
            <w:moveFrom w:id="702" w:author="SVFrolov" w:date="2017-08-15T12:07:00Z">
              <w:r w:rsidDel="006212A5">
                <w:rPr>
                  <w:color w:val="000000"/>
                </w:rPr>
                <w:t>}</w:t>
              </w:r>
            </w:moveFrom>
          </w:p>
        </w:tc>
      </w:tr>
      <w:moveFromRangeEnd w:id="693"/>
    </w:tbl>
    <w:p w:rsidR="00817CB2" w:rsidRDefault="00817CB2">
      <w:pPr>
        <w:pStyle w:val="normal"/>
      </w:pPr>
    </w:p>
    <w:p w:rsidR="00817CB2" w:rsidRDefault="009A6BE0">
      <w:pPr>
        <w:pStyle w:val="3"/>
        <w:contextualSpacing w:val="0"/>
      </w:pPr>
      <w:bookmarkStart w:id="703" w:name="_a5la07rv6n9o" w:colFirst="0" w:colLast="0"/>
      <w:bookmarkEnd w:id="703"/>
      <w:r>
        <w:t>Задача 6. Заявление на отпуск</w:t>
      </w:r>
    </w:p>
    <w:p w:rsidR="00817CB2" w:rsidRDefault="009A6BE0">
      <w:pPr>
        <w:pStyle w:val="normal"/>
      </w:pPr>
      <w:r>
        <w:t>Написать программу создания заявления по шаблону. Разработать простой шаблон документа, куда вместо меняющегося текста вставить теги.</w:t>
      </w:r>
    </w:p>
    <w:tbl>
      <w:tblPr>
        <w:tblStyle w:val="aff"/>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Pr>
                <w:color w:val="000000"/>
              </w:rPr>
              <w:tab/>
            </w:r>
            <w:r>
              <w:rPr>
                <w:color w:val="000000"/>
              </w:rPr>
              <w:tab/>
            </w:r>
            <w:r>
              <w:rPr>
                <w:color w:val="000000"/>
              </w:rPr>
              <w:tab/>
            </w:r>
            <w:r>
              <w:rPr>
                <w:color w:val="000000"/>
              </w:rPr>
              <w:tab/>
            </w:r>
            <w:r>
              <w:rPr>
                <w:color w:val="000000"/>
              </w:rPr>
              <w:tab/>
            </w:r>
            <w:r>
              <w:rPr>
                <w:color w:val="000000"/>
              </w:rPr>
              <w:tab/>
              <w:t>Директору</w:t>
            </w:r>
            <w:r w:rsidRPr="00A13B09">
              <w:rPr>
                <w:color w:val="000000"/>
                <w:lang w:val="en-US"/>
              </w:rPr>
              <w:t xml:space="preserve"> &lt;name1&gt;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t>&lt;name2&gt;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Pr>
                <w:color w:val="000000"/>
              </w:rPr>
              <w:t>от</w:t>
            </w:r>
            <w:r w:rsidRPr="00A13B09">
              <w:rPr>
                <w:color w:val="000000"/>
                <w:lang w:val="en-US"/>
              </w:rPr>
              <w:t xml:space="preserve"> &lt;name3&gt;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t>&lt;name4&gt;</w:t>
            </w:r>
          </w:p>
          <w:p w:rsidR="00817CB2" w:rsidRPr="00A13B09" w:rsidRDefault="00817CB2">
            <w:pPr>
              <w:pStyle w:val="normal"/>
              <w:widowControl w:val="0"/>
              <w:spacing w:before="0" w:after="0" w:line="240" w:lineRule="auto"/>
              <w:rPr>
                <w:color w:val="000000"/>
                <w:lang w:val="en-US"/>
              </w:rPr>
            </w:pPr>
          </w:p>
          <w:p w:rsidR="00817CB2" w:rsidRDefault="009A6BE0">
            <w:pPr>
              <w:pStyle w:val="normal"/>
              <w:widowControl w:val="0"/>
              <w:spacing w:before="0" w:after="0" w:line="240" w:lineRule="auto"/>
              <w:rPr>
                <w:color w:val="000000"/>
              </w:rPr>
            </w:pPr>
            <w:r w:rsidRPr="00A13B09">
              <w:rPr>
                <w:color w:val="000000"/>
                <w:lang w:val="en-US"/>
              </w:rPr>
              <w:tab/>
            </w:r>
            <w:r w:rsidRPr="00A13B09">
              <w:rPr>
                <w:color w:val="000000"/>
                <w:lang w:val="en-US"/>
              </w:rPr>
              <w:tab/>
            </w:r>
            <w:r w:rsidRPr="00A13B09">
              <w:rPr>
                <w:color w:val="000000"/>
                <w:lang w:val="en-US"/>
              </w:rPr>
              <w:tab/>
            </w:r>
            <w:r>
              <w:rPr>
                <w:color w:val="000000"/>
              </w:rPr>
              <w:t>Заявление</w:t>
            </w:r>
          </w:p>
          <w:p w:rsidR="00817CB2" w:rsidRDefault="00817CB2">
            <w:pPr>
              <w:pStyle w:val="normal"/>
              <w:widowControl w:val="0"/>
              <w:spacing w:before="0" w:after="0" w:line="240" w:lineRule="auto"/>
              <w:rPr>
                <w:color w:val="000000"/>
              </w:rPr>
            </w:pPr>
          </w:p>
          <w:p w:rsidR="00817CB2" w:rsidRDefault="009A6BE0">
            <w:pPr>
              <w:pStyle w:val="normal"/>
              <w:widowControl w:val="0"/>
              <w:spacing w:before="0" w:after="0" w:line="240" w:lineRule="auto"/>
              <w:rPr>
                <w:color w:val="000000"/>
              </w:rPr>
            </w:pPr>
            <w:r>
              <w:rPr>
                <w:color w:val="000000"/>
              </w:rPr>
              <w:t xml:space="preserve">Прошу предоставить мне </w:t>
            </w:r>
            <w:proofErr w:type="gramStart"/>
            <w:r>
              <w:rPr>
                <w:color w:val="000000"/>
              </w:rPr>
              <w:t>ежегодный</w:t>
            </w:r>
            <w:proofErr w:type="gramEnd"/>
            <w:r>
              <w:rPr>
                <w:color w:val="000000"/>
              </w:rPr>
              <w:t xml:space="preserve"> очередной оплачиваемый </w:t>
            </w:r>
          </w:p>
          <w:p w:rsidR="00817CB2" w:rsidRDefault="009A6BE0">
            <w:pPr>
              <w:pStyle w:val="normal"/>
              <w:widowControl w:val="0"/>
              <w:spacing w:before="0" w:after="0" w:line="240" w:lineRule="auto"/>
              <w:rPr>
                <w:color w:val="000000"/>
              </w:rPr>
            </w:pPr>
            <w:r>
              <w:rPr>
                <w:color w:val="000000"/>
              </w:rPr>
              <w:t>отпуск с &lt;data1&gt; г. по &lt;data2&gt; г.</w:t>
            </w:r>
          </w:p>
          <w:p w:rsidR="00817CB2" w:rsidRDefault="00817CB2">
            <w:pPr>
              <w:pStyle w:val="normal"/>
              <w:widowControl w:val="0"/>
              <w:spacing w:before="0" w:after="0" w:line="240" w:lineRule="auto"/>
              <w:rPr>
                <w:color w:val="000000"/>
              </w:rPr>
            </w:pPr>
          </w:p>
          <w:p w:rsidR="00817CB2" w:rsidRDefault="009A6BE0">
            <w:pPr>
              <w:pStyle w:val="normal"/>
              <w:widowControl w:val="0"/>
              <w:spacing w:before="0" w:after="0" w:line="240" w:lineRule="auto"/>
              <w:rPr>
                <w:color w:val="000000"/>
              </w:rPr>
            </w:pPr>
            <w:r>
              <w:rPr>
                <w:color w:val="000000"/>
              </w:rPr>
              <w:t>&lt;data3&gt;</w:t>
            </w:r>
            <w:r>
              <w:rPr>
                <w:color w:val="000000"/>
              </w:rPr>
              <w:tab/>
            </w:r>
            <w:r>
              <w:rPr>
                <w:color w:val="000000"/>
              </w:rPr>
              <w:tab/>
            </w:r>
            <w:r>
              <w:rPr>
                <w:color w:val="000000"/>
              </w:rPr>
              <w:tab/>
            </w:r>
            <w:r>
              <w:rPr>
                <w:color w:val="000000"/>
              </w:rPr>
              <w:tab/>
            </w:r>
            <w:r>
              <w:rPr>
                <w:color w:val="000000"/>
              </w:rPr>
              <w:tab/>
            </w:r>
            <w:r>
              <w:rPr>
                <w:color w:val="000000"/>
              </w:rPr>
              <w:tab/>
            </w:r>
            <w:r>
              <w:rPr>
                <w:color w:val="000000"/>
              </w:rPr>
              <w:tab/>
              <w:t>&lt;name5&gt;</w:t>
            </w:r>
          </w:p>
          <w:p w:rsidR="00817CB2" w:rsidRDefault="00817CB2">
            <w:pPr>
              <w:pStyle w:val="normal"/>
              <w:widowControl w:val="0"/>
              <w:spacing w:before="0" w:after="0" w:line="240" w:lineRule="auto"/>
              <w:rPr>
                <w:color w:val="000000"/>
              </w:rPr>
            </w:pPr>
          </w:p>
        </w:tc>
      </w:tr>
    </w:tbl>
    <w:p w:rsidR="00817CB2" w:rsidRDefault="00817CB2">
      <w:pPr>
        <w:pStyle w:val="normal"/>
      </w:pPr>
    </w:p>
    <w:p w:rsidR="00817CB2" w:rsidRDefault="00817CB2">
      <w:pPr>
        <w:pStyle w:val="normal"/>
      </w:pPr>
    </w:p>
    <w:p w:rsidR="00817CB2" w:rsidRDefault="009A6BE0">
      <w:pPr>
        <w:pStyle w:val="normal"/>
      </w:pPr>
      <w:r>
        <w:br w:type="page"/>
      </w:r>
    </w:p>
    <w:p w:rsidR="00817CB2" w:rsidRDefault="00817CB2">
      <w:pPr>
        <w:pStyle w:val="normal"/>
      </w:pPr>
    </w:p>
    <w:p w:rsidR="00817CB2" w:rsidRDefault="009A6BE0">
      <w:pPr>
        <w:pStyle w:val="normal"/>
      </w:pPr>
      <w:r>
        <w:t>Разработать программу, которая вместо тегов подставляет пользовательские данные.</w:t>
      </w:r>
    </w:p>
    <w:tbl>
      <w:tblPr>
        <w:tblStyle w:val="aff0"/>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r w:rsidRPr="00A13B09">
              <w:rPr>
                <w:color w:val="666600"/>
                <w:lang w:val="en-US"/>
              </w:rPr>
              <w:t>.</w:t>
            </w:r>
            <w:r w:rsidRPr="00A13B09">
              <w:rPr>
                <w:color w:val="000000"/>
                <w:lang w:val="en-US"/>
              </w:rPr>
              <w:t>IO;</w:t>
            </w:r>
          </w:p>
          <w:p w:rsidR="00817CB2" w:rsidRDefault="009A6BE0">
            <w:pPr>
              <w:pStyle w:val="normal"/>
              <w:widowControl w:val="0"/>
              <w:spacing w:before="0" w:after="0" w:line="240" w:lineRule="auto"/>
              <w:rPr>
                <w:color w:val="000000"/>
              </w:rPr>
            </w:pPr>
            <w:proofErr w:type="spellStart"/>
            <w:r>
              <w:rPr>
                <w:color w:val="000088"/>
              </w:rPr>
              <w:t>using</w:t>
            </w:r>
            <w:proofErr w:type="spellEnd"/>
            <w:r>
              <w:rPr>
                <w:color w:val="000000"/>
              </w:rPr>
              <w:t xml:space="preserve"> </w:t>
            </w:r>
            <w:proofErr w:type="spellStart"/>
            <w:r>
              <w:rPr>
                <w:color w:val="660066"/>
              </w:rPr>
              <w:t>System</w:t>
            </w:r>
            <w:r>
              <w:rPr>
                <w:color w:val="666600"/>
              </w:rPr>
              <w:t>.</w:t>
            </w:r>
            <w:r>
              <w:rPr>
                <w:color w:val="660066"/>
              </w:rPr>
              <w:t>Text</w:t>
            </w:r>
            <w:r>
              <w:rPr>
                <w:color w:val="666600"/>
              </w:rPr>
              <w:t>.</w:t>
            </w:r>
            <w:r>
              <w:rPr>
                <w:color w:val="660066"/>
              </w:rPr>
              <w:t>RegularExpressions</w:t>
            </w:r>
            <w:proofErr w:type="spellEnd"/>
            <w:r>
              <w:rPr>
                <w:color w:val="660066"/>
              </w:rPr>
              <w:t>;</w:t>
            </w:r>
          </w:p>
          <w:p w:rsidR="00817CB2" w:rsidRDefault="009A6BE0">
            <w:pPr>
              <w:pStyle w:val="normal"/>
              <w:widowControl w:val="0"/>
              <w:spacing w:before="0" w:after="0" w:line="240" w:lineRule="auto"/>
              <w:rPr>
                <w:color w:val="000000"/>
              </w:rPr>
            </w:pPr>
            <w:r>
              <w:rPr>
                <w:color w:val="880000"/>
              </w:rPr>
              <w:t>// Напишем программу “создание заявления по шаблону”.</w:t>
            </w:r>
          </w:p>
          <w:p w:rsidR="00817CB2" w:rsidRDefault="009A6BE0">
            <w:pPr>
              <w:pStyle w:val="normal"/>
              <w:widowControl w:val="0"/>
              <w:spacing w:before="0" w:after="0" w:line="240" w:lineRule="auto"/>
              <w:rPr>
                <w:color w:val="000000"/>
              </w:rPr>
            </w:pPr>
            <w:r>
              <w:rPr>
                <w:color w:val="880000"/>
              </w:rPr>
              <w:t>// Разработаем простой шаблон документа, куда вместо меняющегося текста вставим теги.</w:t>
            </w:r>
          </w:p>
          <w:p w:rsidR="00817CB2" w:rsidRDefault="009A6BE0">
            <w:pPr>
              <w:pStyle w:val="normal"/>
              <w:widowControl w:val="0"/>
              <w:spacing w:before="0" w:after="0" w:line="240" w:lineRule="auto"/>
              <w:rPr>
                <w:color w:val="000000"/>
              </w:rPr>
            </w:pPr>
            <w:r>
              <w:rPr>
                <w:color w:val="880000"/>
              </w:rPr>
              <w:t>// Смотри файл shablon.txt</w:t>
            </w:r>
          </w:p>
          <w:p w:rsidR="00817CB2" w:rsidDel="000E7294" w:rsidRDefault="009A6BE0">
            <w:pPr>
              <w:pStyle w:val="normal"/>
              <w:widowControl w:val="0"/>
              <w:spacing w:before="0" w:after="0" w:line="240" w:lineRule="auto"/>
              <w:rPr>
                <w:del w:id="704" w:author="SVFrolov" w:date="2017-08-15T12:31:00Z"/>
                <w:color w:val="000000"/>
              </w:rPr>
            </w:pPr>
            <w:del w:id="705" w:author="SVFrolov" w:date="2017-08-15T12:31:00Z">
              <w:r w:rsidDel="000E7294">
                <w:rPr>
                  <w:color w:val="000088"/>
                </w:rPr>
                <w:delText>namespace</w:delText>
              </w:r>
              <w:r w:rsidDel="000E7294">
                <w:rPr>
                  <w:color w:val="000000"/>
                </w:rPr>
                <w:delText xml:space="preserve"> </w:delText>
              </w:r>
              <w:r w:rsidDel="000E7294">
                <w:rPr>
                  <w:color w:val="660066"/>
                </w:rPr>
                <w:delText>RegExp_Shablon_Zayavleniya</w:delText>
              </w:r>
            </w:del>
          </w:p>
          <w:p w:rsidR="00817CB2" w:rsidDel="000E7294" w:rsidRDefault="009A6BE0">
            <w:pPr>
              <w:pStyle w:val="normal"/>
              <w:widowControl w:val="0"/>
              <w:spacing w:before="0" w:after="0" w:line="240" w:lineRule="auto"/>
              <w:rPr>
                <w:del w:id="706" w:author="SVFrolov" w:date="2017-08-15T12:31:00Z"/>
                <w:color w:val="000000"/>
              </w:rPr>
            </w:pPr>
            <w:del w:id="707" w:author="SVFrolov" w:date="2017-08-15T12:31:00Z">
              <w:r w:rsidDel="000E7294">
                <w:rPr>
                  <w:color w:val="000000"/>
                </w:rPr>
                <w:delText>{</w:delText>
              </w:r>
            </w:del>
          </w:p>
          <w:p w:rsidR="00817CB2" w:rsidRDefault="009A6BE0">
            <w:pPr>
              <w:pStyle w:val="normal"/>
              <w:widowControl w:val="0"/>
              <w:spacing w:before="0" w:after="0" w:line="240" w:lineRule="auto"/>
              <w:rPr>
                <w:color w:val="000000"/>
              </w:rPr>
            </w:pPr>
            <w:r>
              <w:rPr>
                <w:color w:val="880000"/>
              </w:rPr>
              <w:t>// Создадим структуру, связывающую некоторый тег со строкой</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000088"/>
                <w:lang w:val="en-US"/>
              </w:rPr>
              <w:t>struct</w:t>
            </w:r>
            <w:proofErr w:type="spellEnd"/>
            <w:r w:rsidRPr="00A13B09">
              <w:rPr>
                <w:color w:val="000000"/>
                <w:lang w:val="en-US"/>
              </w:rPr>
              <w:t xml:space="preserve"> </w:t>
            </w:r>
            <w:r w:rsidRPr="00A13B09">
              <w:rPr>
                <w:color w:val="660066"/>
                <w:lang w:val="en-US"/>
              </w:rPr>
              <w:t>Element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r w:rsidRPr="00A13B09">
              <w:rPr>
                <w:color w:val="000088"/>
                <w:lang w:val="en-US"/>
              </w:rPr>
              <w:t>string</w:t>
            </w:r>
            <w:r w:rsidRPr="00A13B09">
              <w:rPr>
                <w:color w:val="000000"/>
                <w:lang w:val="en-US"/>
              </w:rPr>
              <w:t xml:space="preserve"> tag;</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public</w:t>
            </w:r>
            <w:proofErr w:type="spellEnd"/>
            <w:r>
              <w:rPr>
                <w:color w:val="000000"/>
              </w:rPr>
              <w:t xml:space="preserve"> </w:t>
            </w:r>
            <w:proofErr w:type="spellStart"/>
            <w:r>
              <w:rPr>
                <w:color w:val="000088"/>
              </w:rPr>
              <w:t>string</w:t>
            </w:r>
            <w:proofErr w:type="spellEnd"/>
            <w:r>
              <w:rPr>
                <w:color w:val="000000"/>
              </w:rPr>
              <w:t xml:space="preserve"> </w:t>
            </w:r>
            <w:proofErr w:type="spellStart"/>
            <w:r>
              <w:rPr>
                <w:color w:val="000000"/>
              </w:rPr>
              <w:t>str</w:t>
            </w:r>
            <w:proofErr w:type="spellEnd"/>
            <w:r>
              <w:rPr>
                <w:color w:val="000000"/>
              </w:rPr>
              <w:t>;</w:t>
            </w:r>
          </w:p>
          <w:p w:rsidR="00817CB2" w:rsidRDefault="009A6BE0">
            <w:pPr>
              <w:pStyle w:val="normal"/>
              <w:widowControl w:val="0"/>
              <w:spacing w:before="0" w:after="0" w:line="240" w:lineRule="auto"/>
              <w:rPr>
                <w:color w:val="000000"/>
              </w:rPr>
            </w:pPr>
            <w:r>
              <w:rPr>
                <w:color w:val="880000"/>
              </w:rPr>
              <w:t xml:space="preserve">// </w:t>
            </w:r>
            <w:proofErr w:type="gramStart"/>
            <w:r>
              <w:rPr>
                <w:color w:val="880000"/>
              </w:rPr>
              <w:t>Создадим</w:t>
            </w:r>
            <w:proofErr w:type="gramEnd"/>
            <w:r>
              <w:rPr>
                <w:color w:val="880000"/>
              </w:rPr>
              <w:t xml:space="preserve"> конструктор для того, чтобы проще было заполнить массив</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public</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0088"/>
                <w:lang w:val="en-US"/>
              </w:rPr>
              <w:t>string</w:t>
            </w:r>
            <w:r w:rsidRPr="00A13B09">
              <w:rPr>
                <w:color w:val="000000"/>
                <w:lang w:val="en-US"/>
              </w:rPr>
              <w:t xml:space="preserve"> tag</w:t>
            </w:r>
            <w:r w:rsidRPr="00A13B09">
              <w:rPr>
                <w:color w:val="666600"/>
                <w:lang w:val="en-US"/>
              </w:rPr>
              <w:t>,</w:t>
            </w:r>
            <w:r w:rsidRPr="00A13B09">
              <w:rPr>
                <w:color w:val="000000"/>
                <w:lang w:val="en-US"/>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newString</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this</w:t>
            </w:r>
            <w:r w:rsidRPr="00A13B09">
              <w:rPr>
                <w:color w:val="666600"/>
                <w:lang w:val="en-US"/>
              </w:rPr>
              <w:t>.</w:t>
            </w:r>
            <w:r w:rsidRPr="00A13B09">
              <w:rPr>
                <w:color w:val="000000"/>
                <w:lang w:val="en-US"/>
              </w:rPr>
              <w:t xml:space="preserve">tag </w:t>
            </w:r>
            <w:r w:rsidRPr="00A13B09">
              <w:rPr>
                <w:color w:val="666600"/>
                <w:lang w:val="en-US"/>
              </w:rPr>
              <w:t>=</w:t>
            </w:r>
            <w:r w:rsidRPr="00A13B09">
              <w:rPr>
                <w:color w:val="000000"/>
                <w:lang w:val="en-US"/>
              </w:rPr>
              <w:t>tag;</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str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newString</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class</w:t>
            </w:r>
            <w:r w:rsidRPr="00A13B09">
              <w:rPr>
                <w:color w:val="000000"/>
                <w:lang w:val="en-US"/>
              </w:rPr>
              <w:t xml:space="preserve"> </w:t>
            </w:r>
            <w:r w:rsidRPr="00A13B09">
              <w:rPr>
                <w:color w:val="660066"/>
                <w:lang w:val="en-US"/>
              </w:rPr>
              <w:t>Program</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args</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880000"/>
                <w:lang w:val="en-US"/>
              </w:rPr>
              <w:t xml:space="preserve">// </w:t>
            </w:r>
            <w:r>
              <w:rPr>
                <w:color w:val="880000"/>
              </w:rPr>
              <w:t>Считаем</w:t>
            </w:r>
            <w:r w:rsidRPr="00A13B09">
              <w:rPr>
                <w:color w:val="880000"/>
                <w:lang w:val="en-US"/>
              </w:rPr>
              <w:t xml:space="preserve"> </w:t>
            </w:r>
            <w:r>
              <w:rPr>
                <w:color w:val="880000"/>
              </w:rPr>
              <w:t>текст</w:t>
            </w:r>
            <w:r w:rsidRPr="00A13B09">
              <w:rPr>
                <w:color w:val="880000"/>
                <w:lang w:val="en-US"/>
              </w:rPr>
              <w:t xml:space="preserve"> </w:t>
            </w:r>
            <w:r>
              <w:rPr>
                <w:color w:val="880000"/>
              </w:rPr>
              <w:t>из</w:t>
            </w:r>
            <w:r w:rsidRPr="00A13B09">
              <w:rPr>
                <w:color w:val="880000"/>
                <w:lang w:val="en-US"/>
              </w:rPr>
              <w:t xml:space="preserve"> </w:t>
            </w:r>
            <w:r>
              <w:rPr>
                <w:color w:val="880000"/>
              </w:rPr>
              <w:t>файла</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s </w:t>
            </w:r>
            <w:r w:rsidRPr="00A13B09">
              <w:rPr>
                <w:color w:val="666600"/>
                <w:lang w:val="en-US"/>
              </w:rPr>
              <w:t>=</w:t>
            </w:r>
            <w:r w:rsidRPr="00A13B09">
              <w:rPr>
                <w:color w:val="000000"/>
                <w:lang w:val="en-US"/>
              </w:rPr>
              <w:t xml:space="preserve"> </w:t>
            </w:r>
            <w:proofErr w:type="spellStart"/>
            <w:r w:rsidRPr="00A13B09">
              <w:rPr>
                <w:color w:val="660066"/>
                <w:lang w:val="en-US"/>
              </w:rPr>
              <w:t>File</w:t>
            </w:r>
            <w:r w:rsidRPr="00A13B09">
              <w:rPr>
                <w:color w:val="666600"/>
                <w:lang w:val="en-US"/>
              </w:rPr>
              <w:t>.</w:t>
            </w:r>
            <w:r w:rsidRPr="00A13B09">
              <w:rPr>
                <w:color w:val="660066"/>
                <w:lang w:val="en-US"/>
              </w:rPr>
              <w:t>ReadAllText</w:t>
            </w:r>
            <w:proofErr w:type="spellEnd"/>
            <w:r w:rsidRPr="00A13B09">
              <w:rPr>
                <w:color w:val="666600"/>
                <w:lang w:val="en-US"/>
              </w:rPr>
              <w:t>(</w:t>
            </w:r>
            <w:r w:rsidRPr="00A13B09">
              <w:rPr>
                <w:color w:val="008800"/>
                <w:lang w:val="en-US"/>
              </w:rPr>
              <w:t>"shablon.txt"</w:t>
            </w:r>
            <w:r w:rsidRPr="00A13B09">
              <w:rPr>
                <w:color w:val="666600"/>
                <w:lang w:val="en-US"/>
              </w:rPr>
              <w:t>);</w:t>
            </w:r>
          </w:p>
          <w:p w:rsidR="00817CB2" w:rsidRDefault="009A6BE0">
            <w:pPr>
              <w:pStyle w:val="normal"/>
              <w:widowControl w:val="0"/>
              <w:spacing w:before="0" w:after="0" w:line="240" w:lineRule="auto"/>
              <w:rPr>
                <w:color w:val="000000"/>
              </w:rPr>
            </w:pPr>
            <w:r>
              <w:rPr>
                <w:color w:val="880000"/>
              </w:rPr>
              <w:t>// Заполним массив элементов, сопоставив тегам соответствующий текст</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660066"/>
                <w:lang w:val="en-US"/>
              </w:rPr>
              <w:t>Element</w:t>
            </w:r>
            <w:r w:rsidRPr="00A13B09">
              <w:rPr>
                <w:color w:val="666600"/>
                <w:lang w:val="en-US"/>
              </w:rPr>
              <w:t>[]</w:t>
            </w:r>
            <w:r w:rsidRPr="00A13B09">
              <w:rPr>
                <w:color w:val="000000"/>
                <w:lang w:val="en-US"/>
              </w:rPr>
              <w:t xml:space="preserve"> 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6666"/>
                <w:lang w:val="en-US"/>
              </w:rPr>
              <w:t>8</w:t>
            </w:r>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"name1"</w:t>
            </w:r>
            <w:r w:rsidRPr="00A13B09">
              <w:rPr>
                <w:color w:val="666600"/>
                <w:lang w:val="en-US"/>
              </w:rPr>
              <w:t>,</w:t>
            </w:r>
            <w:r w:rsidRPr="00A13B09">
              <w:rPr>
                <w:color w:val="008800"/>
                <w:lang w:val="en-US"/>
              </w:rPr>
              <w:t>"</w:t>
            </w:r>
            <w:r>
              <w:rPr>
                <w:color w:val="008800"/>
              </w:rPr>
              <w:t>ООО</w:t>
            </w:r>
            <w:r w:rsidRPr="00A13B09">
              <w:rPr>
                <w:color w:val="008800"/>
                <w:lang w:val="en-US"/>
              </w:rPr>
              <w:t xml:space="preserve"> '</w:t>
            </w:r>
            <w:r>
              <w:rPr>
                <w:color w:val="008800"/>
              </w:rPr>
              <w:t>Дружба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gramStart"/>
            <w:r w:rsidRPr="00A13B09">
              <w:rPr>
                <w:color w:val="000088"/>
                <w:lang w:val="en-US"/>
              </w:rPr>
              <w:t>new</w:t>
            </w:r>
            <w:proofErr w:type="gramEnd"/>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"name2"</w:t>
            </w:r>
            <w:r w:rsidRPr="00A13B09">
              <w:rPr>
                <w:color w:val="666600"/>
                <w:lang w:val="en-US"/>
              </w:rPr>
              <w:t>,</w:t>
            </w:r>
            <w:r w:rsidRPr="00A13B09">
              <w:rPr>
                <w:color w:val="008800"/>
                <w:lang w:val="en-US"/>
              </w:rPr>
              <w:t>"</w:t>
            </w:r>
            <w:r>
              <w:rPr>
                <w:color w:val="008800"/>
              </w:rPr>
              <w:t>Иванову</w:t>
            </w:r>
            <w:r w:rsidRPr="00A13B09">
              <w:rPr>
                <w:color w:val="008800"/>
                <w:lang w:val="en-US"/>
              </w:rPr>
              <w:t xml:space="preserve"> </w:t>
            </w:r>
            <w:r>
              <w:rPr>
                <w:color w:val="008800"/>
              </w:rPr>
              <w:t>И</w:t>
            </w:r>
            <w:r w:rsidRPr="00A13B09">
              <w:rPr>
                <w:color w:val="008800"/>
                <w:lang w:val="en-US"/>
              </w:rPr>
              <w:t>.</w:t>
            </w:r>
            <w:r>
              <w:rPr>
                <w:color w:val="008800"/>
              </w:rPr>
              <w:t>И</w:t>
            </w:r>
            <w:r w:rsidRPr="00A13B09">
              <w:rPr>
                <w:color w:val="008800"/>
                <w:lang w:val="en-US"/>
              </w:rPr>
              <w:t>."</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new</w:t>
            </w:r>
            <w:proofErr w:type="spellEnd"/>
            <w:r>
              <w:rPr>
                <w:color w:val="000000"/>
              </w:rPr>
              <w:t xml:space="preserve"> </w:t>
            </w:r>
            <w:proofErr w:type="spellStart"/>
            <w:r>
              <w:rPr>
                <w:color w:val="660066"/>
              </w:rPr>
              <w:t>Element</w:t>
            </w:r>
            <w:proofErr w:type="spellEnd"/>
            <w:r>
              <w:rPr>
                <w:color w:val="666600"/>
              </w:rPr>
              <w:t>(</w:t>
            </w:r>
            <w:r>
              <w:rPr>
                <w:color w:val="008800"/>
              </w:rPr>
              <w:t>"name3"</w:t>
            </w:r>
            <w:r>
              <w:rPr>
                <w:color w:val="666600"/>
              </w:rPr>
              <w:t>,</w:t>
            </w:r>
            <w:r>
              <w:rPr>
                <w:color w:val="008800"/>
              </w:rPr>
              <w:t>"менеджера по продажам"</w:t>
            </w:r>
            <w:r>
              <w:rPr>
                <w:color w:val="666600"/>
              </w:rPr>
              <w:t>),</w:t>
            </w:r>
          </w:p>
          <w:p w:rsidR="00817CB2" w:rsidRPr="00A13B09" w:rsidRDefault="009A6BE0">
            <w:pPr>
              <w:pStyle w:val="normal"/>
              <w:widowControl w:val="0"/>
              <w:spacing w:before="0" w:after="0" w:line="240" w:lineRule="auto"/>
              <w:rPr>
                <w:color w:val="000000"/>
                <w:lang w:val="en-US"/>
              </w:rPr>
            </w:pPr>
            <w:r>
              <w:rPr>
                <w:color w:val="000000"/>
              </w:rPr>
              <w:t xml:space="preserve">                                         </w:t>
            </w:r>
            <w:proofErr w:type="gramStart"/>
            <w:r w:rsidRPr="00A13B09">
              <w:rPr>
                <w:color w:val="000088"/>
                <w:lang w:val="en-US"/>
              </w:rPr>
              <w:t>new</w:t>
            </w:r>
            <w:proofErr w:type="gramEnd"/>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"name4"</w:t>
            </w:r>
            <w:r w:rsidRPr="00A13B09">
              <w:rPr>
                <w:color w:val="666600"/>
                <w:lang w:val="en-US"/>
              </w:rPr>
              <w:t>,</w:t>
            </w:r>
            <w:r w:rsidRPr="00A13B09">
              <w:rPr>
                <w:color w:val="008800"/>
                <w:lang w:val="en-US"/>
              </w:rPr>
              <w:t>"</w:t>
            </w:r>
            <w:r>
              <w:rPr>
                <w:color w:val="008800"/>
              </w:rPr>
              <w:t>Сидорова</w:t>
            </w:r>
            <w:r w:rsidRPr="00A13B09">
              <w:rPr>
                <w:color w:val="008800"/>
                <w:lang w:val="en-US"/>
              </w:rPr>
              <w:t xml:space="preserve"> </w:t>
            </w:r>
            <w:r>
              <w:rPr>
                <w:color w:val="008800"/>
              </w:rPr>
              <w:t>А</w:t>
            </w:r>
            <w:r w:rsidRPr="00A13B09">
              <w:rPr>
                <w:color w:val="008800"/>
                <w:lang w:val="en-US"/>
              </w:rPr>
              <w:t>.</w:t>
            </w:r>
            <w:r>
              <w:rPr>
                <w:color w:val="008800"/>
              </w:rPr>
              <w:t>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gramStart"/>
            <w:r w:rsidRPr="00A13B09">
              <w:rPr>
                <w:color w:val="000088"/>
                <w:lang w:val="en-US"/>
              </w:rPr>
              <w:t>new</w:t>
            </w:r>
            <w:proofErr w:type="gramEnd"/>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"name5"</w:t>
            </w:r>
            <w:r w:rsidRPr="00A13B09">
              <w:rPr>
                <w:color w:val="666600"/>
                <w:lang w:val="en-US"/>
              </w:rPr>
              <w:t>,</w:t>
            </w:r>
            <w:r w:rsidRPr="00A13B09">
              <w:rPr>
                <w:color w:val="008800"/>
                <w:lang w:val="en-US"/>
              </w:rPr>
              <w:t>"</w:t>
            </w:r>
            <w:r>
              <w:rPr>
                <w:color w:val="008800"/>
              </w:rPr>
              <w:t>Сидоров</w:t>
            </w:r>
            <w:r w:rsidRPr="00A13B09">
              <w:rPr>
                <w:color w:val="008800"/>
                <w:lang w:val="en-US"/>
              </w:rPr>
              <w:t xml:space="preserve"> </w:t>
            </w:r>
            <w:r>
              <w:rPr>
                <w:color w:val="008800"/>
              </w:rPr>
              <w:t>А</w:t>
            </w:r>
            <w:r w:rsidRPr="00A13B09">
              <w:rPr>
                <w:color w:val="008800"/>
                <w:lang w:val="en-US"/>
              </w:rPr>
              <w:t>.</w:t>
            </w:r>
            <w:r>
              <w:rPr>
                <w:color w:val="008800"/>
              </w:rPr>
              <w:t>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"data1"</w:t>
            </w:r>
            <w:r w:rsidRPr="00A13B09">
              <w:rPr>
                <w:color w:val="666600"/>
                <w:lang w:val="en-US"/>
              </w:rPr>
              <w:t>,</w:t>
            </w:r>
            <w:r w:rsidRPr="00A13B09">
              <w:rPr>
                <w:color w:val="008800"/>
                <w:lang w:val="en-US"/>
              </w:rPr>
              <w:t>"01.06.16"</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"data2"</w:t>
            </w:r>
            <w:r w:rsidRPr="00A13B09">
              <w:rPr>
                <w:color w:val="666600"/>
                <w:lang w:val="en-US"/>
              </w:rPr>
              <w:t>,</w:t>
            </w:r>
            <w:r w:rsidRPr="00A13B09">
              <w:rPr>
                <w:color w:val="008800"/>
                <w:lang w:val="en-US"/>
              </w:rPr>
              <w:t>"14.06.16"</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new</w:t>
            </w:r>
            <w:proofErr w:type="spellEnd"/>
            <w:r>
              <w:rPr>
                <w:color w:val="000000"/>
              </w:rPr>
              <w:t xml:space="preserve"> </w:t>
            </w:r>
            <w:proofErr w:type="spellStart"/>
            <w:r>
              <w:rPr>
                <w:color w:val="660066"/>
              </w:rPr>
              <w:t>Element</w:t>
            </w:r>
            <w:proofErr w:type="spellEnd"/>
            <w:r>
              <w:rPr>
                <w:color w:val="666600"/>
              </w:rPr>
              <w:t>(</w:t>
            </w:r>
            <w:r>
              <w:rPr>
                <w:color w:val="008800"/>
              </w:rPr>
              <w:t>"data3"</w:t>
            </w:r>
            <w:r>
              <w:rPr>
                <w:color w:val="666600"/>
              </w:rPr>
              <w:t>,</w:t>
            </w:r>
            <w:r>
              <w:rPr>
                <w:color w:val="008800"/>
              </w:rPr>
              <w:t>"20.04.16"</w:t>
            </w:r>
            <w:r>
              <w:rPr>
                <w:color w:val="666600"/>
              </w:rPr>
              <w:t>),</w:t>
            </w:r>
          </w:p>
          <w:p w:rsidR="00817CB2" w:rsidRDefault="00817CB2">
            <w:pPr>
              <w:pStyle w:val="normal"/>
              <w:widowControl w:val="0"/>
              <w:spacing w:before="0" w:after="0" w:line="240" w:lineRule="auto"/>
              <w:rPr>
                <w:color w:val="000000"/>
              </w:rPr>
            </w:pPr>
          </w:p>
          <w:p w:rsidR="00817CB2" w:rsidRDefault="009A6BE0">
            <w:pPr>
              <w:pStyle w:val="normal"/>
              <w:widowControl w:val="0"/>
              <w:spacing w:before="0" w:after="0" w:line="240" w:lineRule="auto"/>
              <w:rPr>
                <w:color w:val="000000"/>
              </w:rPr>
            </w:pPr>
            <w:r>
              <w:rPr>
                <w:color w:val="000000"/>
              </w:rPr>
              <w:t xml:space="preserve">            </w:t>
            </w:r>
            <w:r>
              <w:rPr>
                <w:color w:val="666600"/>
              </w:rPr>
              <w:t>};</w:t>
            </w:r>
          </w:p>
          <w:p w:rsidR="00817CB2" w:rsidRDefault="009A6BE0">
            <w:pPr>
              <w:pStyle w:val="normal"/>
              <w:widowControl w:val="0"/>
              <w:spacing w:before="0" w:after="0" w:line="240" w:lineRule="auto"/>
              <w:rPr>
                <w:color w:val="000000"/>
              </w:rPr>
            </w:pPr>
            <w:r>
              <w:rPr>
                <w:color w:val="880000"/>
              </w:rPr>
              <w:t>// Пробежимся по массиву и поменяем все вхождения тегов на текст</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000088"/>
                <w:lang w:val="en-US"/>
              </w:rPr>
              <w:t>foreach</w:t>
            </w:r>
            <w:proofErr w:type="spellEnd"/>
            <w:r w:rsidRPr="00A13B09">
              <w:rPr>
                <w:color w:val="666600"/>
                <w:lang w:val="en-US"/>
              </w:rPr>
              <w:t>(</w:t>
            </w:r>
            <w:proofErr w:type="spellStart"/>
            <w:r w:rsidRPr="00A13B09">
              <w:rPr>
                <w:color w:val="000088"/>
                <w:lang w:val="en-US"/>
              </w:rPr>
              <w:t>var</w:t>
            </w:r>
            <w:proofErr w:type="spellEnd"/>
            <w:r w:rsidRPr="00A13B09">
              <w:rPr>
                <w:color w:val="000000"/>
                <w:lang w:val="en-US"/>
              </w:rPr>
              <w:t xml:space="preserve"> el </w:t>
            </w:r>
            <w:r w:rsidRPr="00A13B09">
              <w:rPr>
                <w:color w:val="000088"/>
                <w:lang w:val="en-US"/>
              </w:rPr>
              <w:t>in</w:t>
            </w:r>
            <w:r w:rsidRPr="00A13B09">
              <w:rPr>
                <w:color w:val="000000"/>
                <w:lang w:val="en-US"/>
              </w:rPr>
              <w:t xml:space="preserve"> e)</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Regex</w:t>
            </w:r>
            <w:proofErr w:type="spellEnd"/>
            <w:r w:rsidRPr="00A13B09">
              <w:rPr>
                <w:color w:val="000000"/>
                <w:lang w:val="en-US"/>
              </w:rPr>
              <w:t xml:space="preserve"> </w:t>
            </w:r>
            <w:proofErr w:type="spellStart"/>
            <w:r w:rsidRPr="00A13B09">
              <w:rPr>
                <w:color w:val="000000"/>
                <w:lang w:val="en-US"/>
              </w:rPr>
              <w:t>reg</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660066"/>
                <w:lang w:val="en-US"/>
              </w:rPr>
              <w:t>Regex</w:t>
            </w:r>
            <w:proofErr w:type="spellEnd"/>
            <w:r w:rsidRPr="00A13B09">
              <w:rPr>
                <w:color w:val="666600"/>
                <w:lang w:val="en-US"/>
              </w:rPr>
              <w:t>(</w:t>
            </w:r>
            <w:r w:rsidRPr="00A13B09">
              <w:rPr>
                <w:color w:val="008800"/>
                <w:lang w:val="en-US"/>
              </w:rPr>
              <w:t>"&lt;"</w:t>
            </w:r>
            <w:r w:rsidRPr="00A13B09">
              <w:rPr>
                <w:color w:val="666600"/>
                <w:lang w:val="en-US"/>
              </w:rPr>
              <w:t>+</w:t>
            </w:r>
            <w:r w:rsidRPr="00A13B09">
              <w:rPr>
                <w:color w:val="000000"/>
                <w:lang w:val="en-US"/>
              </w:rPr>
              <w:t>el</w:t>
            </w:r>
            <w:r w:rsidRPr="00A13B09">
              <w:rPr>
                <w:color w:val="666600"/>
                <w:lang w:val="en-US"/>
              </w:rPr>
              <w:t>.</w:t>
            </w:r>
            <w:r w:rsidRPr="00A13B09">
              <w:rPr>
                <w:color w:val="000000"/>
                <w:lang w:val="en-US"/>
              </w:rPr>
              <w:t>tag</w:t>
            </w:r>
            <w:r w:rsidRPr="00A13B09">
              <w:rPr>
                <w:color w:val="666600"/>
                <w:lang w:val="en-US"/>
              </w:rPr>
              <w:t>+</w:t>
            </w:r>
            <w:r w:rsidRPr="00A13B09">
              <w:rPr>
                <w:color w:val="008800"/>
                <w:lang w:val="en-US"/>
              </w:rPr>
              <w:t>"&gt;"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s</w:t>
            </w:r>
            <w:r w:rsidRPr="00A13B09">
              <w:rPr>
                <w:color w:val="666600"/>
                <w:lang w:val="en-US"/>
              </w:rPr>
              <w:t>=</w:t>
            </w:r>
            <w:proofErr w:type="spellStart"/>
            <w:r w:rsidRPr="00A13B09">
              <w:rPr>
                <w:color w:val="000000"/>
                <w:lang w:val="en-US"/>
              </w:rPr>
              <w:t>reg</w:t>
            </w:r>
            <w:r w:rsidRPr="00A13B09">
              <w:rPr>
                <w:color w:val="666600"/>
                <w:lang w:val="en-US"/>
              </w:rPr>
              <w:t>.</w:t>
            </w:r>
            <w:r w:rsidRPr="00A13B09">
              <w:rPr>
                <w:color w:val="660066"/>
                <w:lang w:val="en-US"/>
              </w:rPr>
              <w:t>Replace</w:t>
            </w:r>
            <w:proofErr w:type="spellEnd"/>
            <w:r w:rsidRPr="00A13B09">
              <w:rPr>
                <w:color w:val="666600"/>
                <w:lang w:val="en-US"/>
              </w:rPr>
              <w:t>(</w:t>
            </w:r>
            <w:r w:rsidRPr="00A13B09">
              <w:rPr>
                <w:color w:val="000000"/>
                <w:lang w:val="en-US"/>
              </w:rPr>
              <w:t>s</w:t>
            </w:r>
            <w:r w:rsidRPr="00A13B09">
              <w:rPr>
                <w:color w:val="666600"/>
                <w:lang w:val="en-US"/>
              </w:rPr>
              <w:t>,</w:t>
            </w:r>
            <w:r w:rsidRPr="00A13B09">
              <w:rPr>
                <w:color w:val="000000"/>
                <w:lang w:val="en-US"/>
              </w:rPr>
              <w:t xml:space="preserve"> el</w:t>
            </w:r>
            <w:r w:rsidRPr="00A13B09">
              <w:rPr>
                <w:color w:val="666600"/>
                <w:lang w:val="en-US"/>
              </w:rPr>
              <w:t>.</w:t>
            </w:r>
            <w:r w:rsidRPr="00A13B09">
              <w:rPr>
                <w:color w:val="000000"/>
                <w:lang w:val="en-US"/>
              </w:rPr>
              <w:t>str</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0000"/>
                <w:lang w:val="en-US"/>
              </w:rPr>
              <w:t>s</w:t>
            </w:r>
            <w:r w:rsidRPr="00A13B09">
              <w:rPr>
                <w:color w:val="666600"/>
                <w:lang w:val="en-US"/>
              </w:rPr>
              <w:t>);</w:t>
            </w: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ReadLine</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pPr>
            <w:del w:id="708" w:author="SVFrolov" w:date="2017-08-15T12:31:00Z">
              <w:r w:rsidDel="000E7294">
                <w:rPr>
                  <w:color w:val="000000"/>
                </w:rPr>
                <w:delText>}</w:delText>
              </w:r>
            </w:del>
          </w:p>
        </w:tc>
      </w:tr>
    </w:tbl>
    <w:p w:rsidR="00817CB2" w:rsidRDefault="00817CB2">
      <w:pPr>
        <w:pStyle w:val="1"/>
        <w:contextualSpacing w:val="0"/>
      </w:pPr>
      <w:bookmarkStart w:id="709" w:name="_j4xjt0wc4t2c" w:colFirst="0" w:colLast="0"/>
      <w:bookmarkEnd w:id="709"/>
    </w:p>
    <w:p w:rsidR="00817CB2" w:rsidRDefault="009A6BE0">
      <w:pPr>
        <w:pStyle w:val="normal"/>
      </w:pPr>
      <w:r>
        <w:br w:type="page"/>
      </w:r>
    </w:p>
    <w:p w:rsidR="00817CB2" w:rsidRDefault="00817CB2">
      <w:pPr>
        <w:pStyle w:val="1"/>
        <w:contextualSpacing w:val="0"/>
      </w:pPr>
      <w:bookmarkStart w:id="710" w:name="_78atcbxwfvy9" w:colFirst="0" w:colLast="0"/>
      <w:bookmarkEnd w:id="710"/>
    </w:p>
    <w:p w:rsidR="00817CB2" w:rsidRDefault="009A6BE0">
      <w:pPr>
        <w:pStyle w:val="1"/>
        <w:contextualSpacing w:val="0"/>
      </w:pPr>
      <w:bookmarkStart w:id="711" w:name="_3tfrjxxltv85" w:colFirst="0" w:colLast="0"/>
      <w:bookmarkEnd w:id="711"/>
      <w:r>
        <w:t xml:space="preserve">Домашнее задание </w:t>
      </w:r>
    </w:p>
    <w:p w:rsidR="00817CB2" w:rsidRDefault="009A6BE0">
      <w:pPr>
        <w:pStyle w:val="normal"/>
        <w:numPr>
          <w:ilvl w:val="0"/>
          <w:numId w:val="3"/>
        </w:numPr>
        <w:ind w:hanging="360"/>
        <w:contextualSpacing/>
      </w:pPr>
      <w:r>
        <w:t>Создать программу, которая будет проверять корректность ввода логина. Корректным логином будет строка от 2-х до 10-ти символов, содержащая только буквы или цифры, и при этом цифра не может быть первой.</w:t>
      </w:r>
      <w:r>
        <w:br/>
        <w:t>а) без использования регулярных выражений;</w:t>
      </w:r>
      <w:r>
        <w:br/>
        <w:t>б) **с использованием регулярных выражений.</w:t>
      </w:r>
    </w:p>
    <w:p w:rsidR="00817CB2" w:rsidRDefault="009A6BE0" w:rsidP="00163A62">
      <w:pPr>
        <w:pStyle w:val="normal"/>
        <w:numPr>
          <w:ilvl w:val="0"/>
          <w:numId w:val="3"/>
        </w:numPr>
        <w:ind w:hanging="360"/>
        <w:contextualSpacing/>
      </w:pPr>
      <w:r>
        <w:t>Разработать методы для решения следующих задач. Дано сообщение:</w:t>
      </w:r>
      <w:r>
        <w:br/>
        <w:t xml:space="preserve">а) Вывести только те слова сообщения,  которые содержат не более чем  </w:t>
      </w:r>
      <w:proofErr w:type="spellStart"/>
      <w:r>
        <w:t>n</w:t>
      </w:r>
      <w:proofErr w:type="spellEnd"/>
      <w:r>
        <w:t xml:space="preserve"> букв;</w:t>
      </w:r>
      <w:r>
        <w:br/>
        <w:t>б) Удалить из сообщения все слова, которые заканчиваются на заданный символ;</w:t>
      </w:r>
      <w:r>
        <w:br/>
        <w:t>в) Найти самое длинное слово сообщения;</w:t>
      </w:r>
      <w:r>
        <w:br/>
        <w:t>г) Найти все самые длинные слова сообщения.</w:t>
      </w:r>
      <w:r>
        <w:br/>
      </w:r>
      <w:r>
        <w:rPr>
          <w:b/>
        </w:rPr>
        <w:t xml:space="preserve">Постарайтесь разработать класс </w:t>
      </w:r>
      <w:proofErr w:type="spellStart"/>
      <w:r>
        <w:rPr>
          <w:b/>
        </w:rPr>
        <w:t>MyString</w:t>
      </w:r>
      <w:proofErr w:type="spellEnd"/>
      <w:r>
        <w:rPr>
          <w:b/>
        </w:rPr>
        <w:t>.</w:t>
      </w:r>
    </w:p>
    <w:p w:rsidR="00817CB2" w:rsidRDefault="009A6BE0">
      <w:pPr>
        <w:pStyle w:val="normal"/>
        <w:numPr>
          <w:ilvl w:val="0"/>
          <w:numId w:val="3"/>
        </w:numPr>
        <w:ind w:hanging="360"/>
        <w:contextualSpacing/>
      </w:pPr>
      <w:r>
        <w:t>*Для двух строк написать метод, определяющий, является ли одна строка перестановкой другой. Регистр можно не учитывать.</w:t>
      </w:r>
      <w:r>
        <w:br/>
        <w:t>а) с использованием методов C#</w:t>
      </w:r>
      <w:r>
        <w:br/>
        <w:t>б) *разработав собственный алгоритм</w:t>
      </w:r>
      <w:proofErr w:type="gramStart"/>
      <w:r>
        <w:br/>
        <w:t>Н</w:t>
      </w:r>
      <w:proofErr w:type="gramEnd"/>
      <w:r>
        <w:t>апример:</w:t>
      </w:r>
      <w:r>
        <w:br/>
      </w:r>
      <w:proofErr w:type="spellStart"/>
      <w:r>
        <w:t>badc</w:t>
      </w:r>
      <w:proofErr w:type="spellEnd"/>
      <w:r>
        <w:t xml:space="preserve"> являются перестановкой </w:t>
      </w:r>
      <w:proofErr w:type="spellStart"/>
      <w:r>
        <w:t>abcd</w:t>
      </w:r>
      <w:proofErr w:type="spellEnd"/>
      <w:r>
        <w:rPr>
          <w:b/>
        </w:rPr>
        <w:br/>
      </w:r>
    </w:p>
    <w:p w:rsidR="00817CB2" w:rsidRDefault="009A6BE0">
      <w:pPr>
        <w:pStyle w:val="normal"/>
        <w:numPr>
          <w:ilvl w:val="0"/>
          <w:numId w:val="3"/>
        </w:numPr>
        <w:ind w:hanging="360"/>
        <w:contextualSpacing/>
      </w:pPr>
      <w:r>
        <w:t xml:space="preserve"> *Задача ЕГЭ.</w:t>
      </w:r>
    </w:p>
    <w:p w:rsidR="00817CB2" w:rsidRDefault="009A6BE0">
      <w:pPr>
        <w:pStyle w:val="normal"/>
        <w:spacing w:before="120" w:after="0"/>
      </w:pPr>
      <w:r>
        <w:t>На вход программе подаются сведения о сдаче экзаменов учениками 9-х классов некоторой средней школы. В первой строке сообщается количество учеников N, которое не меньше 10, но не превосходит 100, каждая из следующих N строк имеет следующий формат:</w:t>
      </w:r>
    </w:p>
    <w:p w:rsidR="00817CB2" w:rsidRDefault="009A6BE0">
      <w:pPr>
        <w:pStyle w:val="normal"/>
        <w:spacing w:after="0"/>
        <w:rPr>
          <w:b/>
        </w:rPr>
      </w:pPr>
      <w:r>
        <w:rPr>
          <w:b/>
        </w:rPr>
        <w:t>&lt;Фамилия&gt; &lt;Имя&gt; &lt;оценки&gt;,</w:t>
      </w:r>
    </w:p>
    <w:p w:rsidR="00817CB2" w:rsidRDefault="009A6BE0">
      <w:pPr>
        <w:pStyle w:val="normal"/>
        <w:spacing w:before="120" w:after="0"/>
      </w:pPr>
      <w:r>
        <w:t>где &lt;Фамилия&gt; – строка, состоящая не более чем из 20 символов, &lt;Имя&gt; – строка, состоящая не более чем из 15 символов, &lt;оценки&gt; – через пробел три целых числа, соответствующие оценкам по пятибалльной системе. &lt;Фамилия&gt; и &lt;Имя&gt;, а также &lt;Имя&gt; и &lt;оценки&gt; разделены одним пробелом. Пример входной строки:</w:t>
      </w:r>
    </w:p>
    <w:p w:rsidR="00817CB2" w:rsidRDefault="009A6BE0">
      <w:pPr>
        <w:pStyle w:val="normal"/>
        <w:spacing w:after="0"/>
        <w:rPr>
          <w:b/>
        </w:rPr>
      </w:pPr>
      <w:r>
        <w:rPr>
          <w:b/>
        </w:rPr>
        <w:t>Иванов Петр 4 5 3</w:t>
      </w:r>
    </w:p>
    <w:p w:rsidR="00817CB2" w:rsidRDefault="009A6BE0">
      <w:pPr>
        <w:pStyle w:val="normal"/>
        <w:spacing w:before="120" w:after="0"/>
      </w:pPr>
      <w:r>
        <w:t>Требуется написать как можно более эффективную программу, которая будет выводить на экран фамилии и имена трех худших по среднему баллу учеников. Если среди остальных есть ученики, набравшие тот же средний балл, что и один из трех худших, то следует вывести и их фамилии и имена.</w:t>
      </w:r>
    </w:p>
    <w:p w:rsidR="00817CB2" w:rsidRDefault="009A6BE0">
      <w:pPr>
        <w:pStyle w:val="normal"/>
      </w:pPr>
      <w:r>
        <w:t>Достаточно решить 3 задачи. Старайтесь разбивать программы на подпрограммы. Переписывайте в начало программы условие и свою фамилию. Все программы сделать в одном решении. Для решения задач используйте неизменяемые строки (</w:t>
      </w:r>
      <w:proofErr w:type="spellStart"/>
      <w:r>
        <w:t>string</w:t>
      </w:r>
      <w:proofErr w:type="spellEnd"/>
      <w:r>
        <w:t>)</w:t>
      </w:r>
    </w:p>
    <w:p w:rsidR="00817CB2" w:rsidRDefault="009A6BE0">
      <w:pPr>
        <w:pStyle w:val="1"/>
        <w:contextualSpacing w:val="0"/>
      </w:pPr>
      <w:bookmarkStart w:id="712" w:name="_q7971z70gyms" w:colFirst="0" w:colLast="0"/>
      <w:bookmarkEnd w:id="712"/>
      <w:r>
        <w:t>Дополнительные материалы</w:t>
      </w:r>
    </w:p>
    <w:p w:rsidR="00817CB2" w:rsidRDefault="009206C5">
      <w:pPr>
        <w:pStyle w:val="normal"/>
        <w:numPr>
          <w:ilvl w:val="0"/>
          <w:numId w:val="2"/>
        </w:numPr>
        <w:spacing w:before="0" w:after="0"/>
        <w:ind w:hanging="360"/>
        <w:contextualSpacing/>
      </w:pPr>
      <w:hyperlink r:id="rId8">
        <w:r w:rsidR="009A6BE0">
          <w:rPr>
            <w:color w:val="1155CC"/>
            <w:u w:val="single"/>
          </w:rPr>
          <w:t>Демоверсии ГИА по информатике</w:t>
        </w:r>
      </w:hyperlink>
    </w:p>
    <w:p w:rsidR="00817CB2" w:rsidRDefault="009206C5">
      <w:pPr>
        <w:pStyle w:val="normal"/>
        <w:numPr>
          <w:ilvl w:val="0"/>
          <w:numId w:val="2"/>
        </w:numPr>
        <w:spacing w:before="0" w:after="0"/>
        <w:ind w:hanging="360"/>
        <w:contextualSpacing/>
      </w:pPr>
      <w:hyperlink r:id="rId9">
        <w:r w:rsidR="009A6BE0">
          <w:rPr>
            <w:color w:val="1155CC"/>
            <w:u w:val="single"/>
          </w:rPr>
          <w:t>Дистанционная подготовка к олимпиадам по информатике</w:t>
        </w:r>
      </w:hyperlink>
    </w:p>
    <w:p w:rsidR="00817CB2" w:rsidRDefault="009A6BE0">
      <w:pPr>
        <w:pStyle w:val="normal"/>
        <w:numPr>
          <w:ilvl w:val="0"/>
          <w:numId w:val="2"/>
        </w:numPr>
        <w:spacing w:before="0" w:after="0"/>
        <w:ind w:hanging="360"/>
        <w:contextualSpacing/>
      </w:pPr>
      <w:r>
        <w:t>Демоверсии ЕГЭ по информатике</w:t>
      </w:r>
    </w:p>
    <w:p w:rsidR="00817CB2" w:rsidRDefault="009206C5">
      <w:pPr>
        <w:pStyle w:val="normal"/>
        <w:numPr>
          <w:ilvl w:val="0"/>
          <w:numId w:val="2"/>
        </w:numPr>
        <w:ind w:hanging="360"/>
        <w:contextualSpacing/>
      </w:pPr>
      <w:hyperlink r:id="rId10">
        <w:r w:rsidR="009A6BE0">
          <w:rPr>
            <w:color w:val="1155CC"/>
            <w:u w:val="single"/>
          </w:rPr>
          <w:t xml:space="preserve">Регулярные выражения в </w:t>
        </w:r>
        <w:proofErr w:type="spellStart"/>
        <w:r w:rsidR="009A6BE0">
          <w:rPr>
            <w:color w:val="1155CC"/>
            <w:u w:val="single"/>
          </w:rPr>
          <w:t>Си-шарп</w:t>
        </w:r>
        <w:proofErr w:type="spellEnd"/>
        <w:r w:rsidR="009A6BE0">
          <w:rPr>
            <w:color w:val="1155CC"/>
            <w:u w:val="single"/>
          </w:rPr>
          <w:t xml:space="preserve">. Класс </w:t>
        </w:r>
        <w:proofErr w:type="spellStart"/>
        <w:r w:rsidR="009A6BE0">
          <w:rPr>
            <w:color w:val="1155CC"/>
            <w:u w:val="single"/>
          </w:rPr>
          <w:t>Regex</w:t>
        </w:r>
        <w:proofErr w:type="spellEnd"/>
      </w:hyperlink>
    </w:p>
    <w:p w:rsidR="00817CB2" w:rsidRDefault="009206C5">
      <w:pPr>
        <w:pStyle w:val="normal"/>
        <w:numPr>
          <w:ilvl w:val="0"/>
          <w:numId w:val="2"/>
        </w:numPr>
        <w:ind w:hanging="360"/>
        <w:contextualSpacing/>
      </w:pPr>
      <w:hyperlink r:id="rId11">
        <w:r w:rsidR="009A6BE0">
          <w:rPr>
            <w:color w:val="1155CC"/>
            <w:u w:val="single"/>
          </w:rPr>
          <w:t>Регулярные выражения в C#</w:t>
        </w:r>
      </w:hyperlink>
    </w:p>
    <w:p w:rsidR="00817CB2" w:rsidRDefault="009206C5">
      <w:pPr>
        <w:pStyle w:val="normal"/>
        <w:numPr>
          <w:ilvl w:val="0"/>
          <w:numId w:val="2"/>
        </w:numPr>
        <w:ind w:hanging="360"/>
        <w:contextualSpacing/>
      </w:pPr>
      <w:hyperlink r:id="rId12">
        <w:r w:rsidR="009A6BE0">
          <w:rPr>
            <w:color w:val="1155CC"/>
            <w:u w:val="single"/>
          </w:rPr>
          <w:t>regexpal.com</w:t>
        </w:r>
      </w:hyperlink>
    </w:p>
    <w:p w:rsidR="00817CB2" w:rsidRDefault="009A6BE0">
      <w:pPr>
        <w:pStyle w:val="normal"/>
      </w:pPr>
      <w:r>
        <w:lastRenderedPageBreak/>
        <w:br w:type="page"/>
      </w:r>
    </w:p>
    <w:p w:rsidR="00817CB2" w:rsidRDefault="009A6BE0">
      <w:pPr>
        <w:pStyle w:val="1"/>
        <w:contextualSpacing w:val="0"/>
      </w:pPr>
      <w:bookmarkStart w:id="713" w:name="_yld03dg5e982" w:colFirst="0" w:colLast="0"/>
      <w:bookmarkEnd w:id="713"/>
      <w:r>
        <w:lastRenderedPageBreak/>
        <w:t>Используемая литература</w:t>
      </w:r>
    </w:p>
    <w:p w:rsidR="00817CB2" w:rsidRDefault="009A6BE0">
      <w:pPr>
        <w:pStyle w:val="normal"/>
      </w:pPr>
      <w:r>
        <w:t>Для подготовки данного методического пособия были использованы следующие ресурсы:</w:t>
      </w:r>
    </w:p>
    <w:p w:rsidR="00817CB2" w:rsidRDefault="009A6BE0">
      <w:pPr>
        <w:pStyle w:val="normal"/>
        <w:numPr>
          <w:ilvl w:val="0"/>
          <w:numId w:val="4"/>
        </w:numPr>
        <w:ind w:hanging="360"/>
        <w:contextualSpacing/>
      </w:pPr>
      <w:r>
        <w:t xml:space="preserve">Т.А. Павловская. “Программирование на языке высокого уровня”, 2009 г. </w:t>
      </w:r>
    </w:p>
    <w:p w:rsidR="00817CB2" w:rsidRDefault="009A6BE0">
      <w:pPr>
        <w:pStyle w:val="normal"/>
        <w:numPr>
          <w:ilvl w:val="0"/>
          <w:numId w:val="4"/>
        </w:numPr>
        <w:ind w:hanging="360"/>
        <w:contextualSpacing/>
      </w:pPr>
      <w:r>
        <w:t>Петцольд Ч. “Программирование на C#. Т</w:t>
      </w:r>
      <w:proofErr w:type="gramStart"/>
      <w:r>
        <w:t>1</w:t>
      </w:r>
      <w:proofErr w:type="gramEnd"/>
      <w:r>
        <w:t>”, 2001 г.</w:t>
      </w:r>
    </w:p>
    <w:p w:rsidR="00817CB2" w:rsidRDefault="009A6BE0">
      <w:pPr>
        <w:pStyle w:val="normal"/>
        <w:numPr>
          <w:ilvl w:val="0"/>
          <w:numId w:val="4"/>
        </w:numPr>
        <w:ind w:hanging="360"/>
        <w:contextualSpacing/>
      </w:pPr>
      <w:proofErr w:type="spellStart"/>
      <w:r>
        <w:t>Г.Шилдт</w:t>
      </w:r>
      <w:proofErr w:type="spellEnd"/>
      <w:r>
        <w:t>. “C# 4.0. Полное руководство.</w:t>
      </w:r>
    </w:p>
    <w:p w:rsidR="00817CB2" w:rsidRDefault="009A6BE0">
      <w:pPr>
        <w:pStyle w:val="normal"/>
        <w:numPr>
          <w:ilvl w:val="0"/>
          <w:numId w:val="4"/>
        </w:numPr>
        <w:ind w:hanging="360"/>
        <w:contextualSpacing/>
      </w:pPr>
      <w:proofErr w:type="spellStart"/>
      <w:r>
        <w:t>Гойвертс</w:t>
      </w:r>
      <w:proofErr w:type="spellEnd"/>
      <w:r>
        <w:t xml:space="preserve"> Я., Левитан С. Регулярные выражения. Сборник рецептов, 2009 г.</w:t>
      </w:r>
    </w:p>
    <w:p w:rsidR="00817CB2" w:rsidRDefault="009206C5">
      <w:pPr>
        <w:pStyle w:val="normal"/>
        <w:numPr>
          <w:ilvl w:val="0"/>
          <w:numId w:val="4"/>
        </w:numPr>
        <w:ind w:hanging="360"/>
        <w:contextualSpacing/>
      </w:pPr>
      <w:hyperlink r:id="rId13">
        <w:r w:rsidR="009A6BE0">
          <w:rPr>
            <w:color w:val="1155CC"/>
            <w:u w:val="single"/>
          </w:rPr>
          <w:t>MSDN</w:t>
        </w:r>
      </w:hyperlink>
    </w:p>
    <w:sectPr w:rsidR="00817CB2" w:rsidSect="00817CB2">
      <w:headerReference w:type="default" r:id="rId14"/>
      <w:footerReference w:type="default" r:id="rId15"/>
      <w:headerReference w:type="first" r:id="rId16"/>
      <w:footerReference w:type="first" r:id="rId17"/>
      <w:pgSz w:w="11906" w:h="16838"/>
      <w:pgMar w:top="1133" w:right="1133" w:bottom="1133" w:left="1133" w:header="0"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723" w:rsidRDefault="00EE7723" w:rsidP="00817CB2">
      <w:pPr>
        <w:spacing w:before="0" w:after="0" w:line="240" w:lineRule="auto"/>
      </w:pPr>
      <w:r>
        <w:separator/>
      </w:r>
    </w:p>
  </w:endnote>
  <w:endnote w:type="continuationSeparator" w:id="0">
    <w:p w:rsidR="00EE7723" w:rsidRDefault="00EE7723" w:rsidP="00817C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2A5" w:rsidRDefault="006212A5">
    <w:pPr>
      <w:pStyle w:val="normal"/>
      <w:spacing w:before="0" w:after="0"/>
      <w:rPr>
        <w:color w:val="ABB1B9"/>
        <w:sz w:val="16"/>
        <w:szCs w:val="16"/>
      </w:rPr>
    </w:pPr>
  </w:p>
  <w:p w:rsidR="006212A5" w:rsidRDefault="006212A5">
    <w:pPr>
      <w:pStyle w:val="normal"/>
      <w:spacing w:before="0" w:after="0"/>
      <w:rPr>
        <w:color w:val="ABB1B9"/>
        <w:sz w:val="16"/>
        <w:szCs w:val="16"/>
      </w:rPr>
    </w:pPr>
    <w:r>
      <w:rPr>
        <w:color w:val="ABB1B9"/>
        <w:sz w:val="16"/>
        <w:szCs w:val="16"/>
      </w:rPr>
      <w:t xml:space="preserve">© </w:t>
    </w:r>
    <w:proofErr w:type="spellStart"/>
    <w:r>
      <w:rPr>
        <w:color w:val="ABB1B9"/>
        <w:sz w:val="16"/>
        <w:szCs w:val="16"/>
      </w:rPr>
      <w:t>geekbrains.ru</w:t>
    </w:r>
    <w:proofErr w:type="spellEnd"/>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0E7294">
        <w:rPr>
          <w:noProof/>
        </w:rPr>
        <w:t>31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2A5" w:rsidRDefault="006212A5">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723" w:rsidRDefault="00EE7723" w:rsidP="00817CB2">
      <w:pPr>
        <w:spacing w:before="0" w:after="0" w:line="240" w:lineRule="auto"/>
      </w:pPr>
      <w:r>
        <w:separator/>
      </w:r>
    </w:p>
  </w:footnote>
  <w:footnote w:type="continuationSeparator" w:id="0">
    <w:p w:rsidR="00EE7723" w:rsidRDefault="00EE7723" w:rsidP="00817CB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2A5" w:rsidRDefault="006212A5">
    <w:pPr>
      <w:pStyle w:val="normal"/>
      <w:rPr>
        <w:rFonts w:ascii="Roboto" w:eastAsia="Roboto" w:hAnsi="Roboto" w:cs="Robo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2A5" w:rsidRDefault="006212A5">
    <w:pPr>
      <w:pStyle w:val="normal"/>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-715236</wp:posOffset>
              </wp:positionH>
              <wp:positionV relativeFrom="paragraph">
                <wp:posOffset>-66674</wp:posOffset>
              </wp:positionV>
              <wp:extent cx="7563713" cy="118183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563713" cy="118183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rIns="91425" tIns="91425"/>
                </wps:wsp>
              </a:graphicData>
            </a:graphic>
          </wp:anchor>
        </w:drawing>
      </mc:Choice>
      <ve:Fallback>
        <w:r>
          <w:rPr>
            <w:noProof/>
          </w:rPr>
          <w:drawing>
            <wp:anchor distT="0" distB="0" distL="0" distR="0" simplePos="0" relativeHeight="251659264" behindDoc="0" locked="0" layoutInCell="0" allowOverlap="1">
              <wp:simplePos x="0" y="0"/>
              <wp:positionH relativeFrom="margin">
                <wp:posOffset>-47624</wp:posOffset>
              </wp:positionH>
              <wp:positionV relativeFrom="paragraph">
                <wp:posOffset>485775</wp:posOffset>
              </wp:positionV>
              <wp:extent cx="5505450" cy="1463474"/>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5505450" cy="1463474"/>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406B"/>
    <w:multiLevelType w:val="multilevel"/>
    <w:tmpl w:val="85C2C6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571F3A"/>
    <w:multiLevelType w:val="multilevel"/>
    <w:tmpl w:val="6A2C8B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43407D1"/>
    <w:multiLevelType w:val="multilevel"/>
    <w:tmpl w:val="253E2F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3435CB8"/>
    <w:multiLevelType w:val="multilevel"/>
    <w:tmpl w:val="ABC069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817CB2"/>
    <w:rsid w:val="00013C4B"/>
    <w:rsid w:val="000E7294"/>
    <w:rsid w:val="00120663"/>
    <w:rsid w:val="00163A62"/>
    <w:rsid w:val="00185270"/>
    <w:rsid w:val="001A5514"/>
    <w:rsid w:val="00334B59"/>
    <w:rsid w:val="00372716"/>
    <w:rsid w:val="004917D0"/>
    <w:rsid w:val="00571AD1"/>
    <w:rsid w:val="006212A5"/>
    <w:rsid w:val="0063075C"/>
    <w:rsid w:val="006A1E16"/>
    <w:rsid w:val="00727A36"/>
    <w:rsid w:val="00750519"/>
    <w:rsid w:val="0075705B"/>
    <w:rsid w:val="00791F39"/>
    <w:rsid w:val="00793D72"/>
    <w:rsid w:val="00797F37"/>
    <w:rsid w:val="007B10A6"/>
    <w:rsid w:val="007B51B2"/>
    <w:rsid w:val="007D60B5"/>
    <w:rsid w:val="00817CB2"/>
    <w:rsid w:val="0089687B"/>
    <w:rsid w:val="008E1A1A"/>
    <w:rsid w:val="009018CA"/>
    <w:rsid w:val="00904A03"/>
    <w:rsid w:val="009206C5"/>
    <w:rsid w:val="009A6BE0"/>
    <w:rsid w:val="00A13B09"/>
    <w:rsid w:val="00A31E29"/>
    <w:rsid w:val="00AA6649"/>
    <w:rsid w:val="00B214F5"/>
    <w:rsid w:val="00BF25D1"/>
    <w:rsid w:val="00D11D9F"/>
    <w:rsid w:val="00DF5C00"/>
    <w:rsid w:val="00E73580"/>
    <w:rsid w:val="00EA622F"/>
    <w:rsid w:val="00EE7723"/>
    <w:rsid w:val="00F706C8"/>
    <w:rsid w:val="00F734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0B5"/>
  </w:style>
  <w:style w:type="paragraph" w:styleId="1">
    <w:name w:val="heading 1"/>
    <w:basedOn w:val="normal"/>
    <w:next w:val="normal"/>
    <w:rsid w:val="00817CB2"/>
    <w:pPr>
      <w:keepNext/>
      <w:keepLines/>
      <w:spacing w:after="120"/>
      <w:contextualSpacing/>
      <w:outlineLvl w:val="0"/>
    </w:pPr>
    <w:rPr>
      <w:b/>
      <w:color w:val="4D5D6D"/>
      <w:sz w:val="48"/>
      <w:szCs w:val="48"/>
    </w:rPr>
  </w:style>
  <w:style w:type="paragraph" w:styleId="2">
    <w:name w:val="heading 2"/>
    <w:basedOn w:val="normal"/>
    <w:next w:val="normal"/>
    <w:rsid w:val="00817CB2"/>
    <w:pPr>
      <w:keepNext/>
      <w:keepLines/>
      <w:contextualSpacing/>
      <w:outlineLvl w:val="1"/>
    </w:pPr>
    <w:rPr>
      <w:color w:val="4D5D6D"/>
      <w:sz w:val="32"/>
      <w:szCs w:val="32"/>
    </w:rPr>
  </w:style>
  <w:style w:type="paragraph" w:styleId="3">
    <w:name w:val="heading 3"/>
    <w:basedOn w:val="normal"/>
    <w:next w:val="normal"/>
    <w:rsid w:val="00817CB2"/>
    <w:pPr>
      <w:keepNext/>
      <w:keepLines/>
      <w:spacing w:before="360" w:after="120"/>
      <w:contextualSpacing/>
      <w:outlineLvl w:val="2"/>
    </w:pPr>
    <w:rPr>
      <w:b/>
      <w:sz w:val="24"/>
      <w:szCs w:val="24"/>
    </w:rPr>
  </w:style>
  <w:style w:type="paragraph" w:styleId="4">
    <w:name w:val="heading 4"/>
    <w:basedOn w:val="normal"/>
    <w:next w:val="normal"/>
    <w:rsid w:val="00817CB2"/>
    <w:pPr>
      <w:keepNext/>
      <w:keepLines/>
      <w:contextualSpacing/>
      <w:outlineLvl w:val="3"/>
    </w:pPr>
    <w:rPr>
      <w:i/>
      <w:color w:val="ABB1B9"/>
    </w:rPr>
  </w:style>
  <w:style w:type="paragraph" w:styleId="5">
    <w:name w:val="heading 5"/>
    <w:basedOn w:val="normal"/>
    <w:next w:val="normal"/>
    <w:rsid w:val="00817CB2"/>
    <w:pPr>
      <w:keepNext/>
      <w:keepLines/>
      <w:spacing w:before="240" w:after="80"/>
      <w:contextualSpacing/>
      <w:outlineLvl w:val="4"/>
    </w:pPr>
    <w:rPr>
      <w:color w:val="666666"/>
      <w:sz w:val="22"/>
      <w:szCs w:val="22"/>
    </w:rPr>
  </w:style>
  <w:style w:type="paragraph" w:styleId="6">
    <w:name w:val="heading 6"/>
    <w:basedOn w:val="normal"/>
    <w:next w:val="normal"/>
    <w:rsid w:val="00817CB2"/>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17CB2"/>
  </w:style>
  <w:style w:type="table" w:customStyle="1" w:styleId="TableNormal">
    <w:name w:val="Table Normal"/>
    <w:rsid w:val="00817CB2"/>
    <w:tblPr>
      <w:tblCellMar>
        <w:top w:w="0" w:type="dxa"/>
        <w:left w:w="0" w:type="dxa"/>
        <w:bottom w:w="0" w:type="dxa"/>
        <w:right w:w="0" w:type="dxa"/>
      </w:tblCellMar>
    </w:tblPr>
  </w:style>
  <w:style w:type="paragraph" w:styleId="a3">
    <w:name w:val="Title"/>
    <w:basedOn w:val="normal"/>
    <w:next w:val="normal"/>
    <w:rsid w:val="00817CB2"/>
    <w:pPr>
      <w:keepNext/>
      <w:keepLines/>
      <w:contextualSpacing/>
    </w:pPr>
    <w:rPr>
      <w:color w:val="4D5D6D"/>
      <w:sz w:val="88"/>
      <w:szCs w:val="88"/>
    </w:rPr>
  </w:style>
  <w:style w:type="paragraph" w:styleId="a4">
    <w:name w:val="Subtitle"/>
    <w:basedOn w:val="normal"/>
    <w:next w:val="normal"/>
    <w:rsid w:val="00817CB2"/>
    <w:pPr>
      <w:keepNext/>
      <w:keepLines/>
      <w:spacing w:before="0" w:after="80"/>
      <w:contextualSpacing/>
    </w:pPr>
    <w:rPr>
      <w:color w:val="ABB1B9"/>
      <w:sz w:val="32"/>
      <w:szCs w:val="32"/>
    </w:rPr>
  </w:style>
  <w:style w:type="table" w:customStyle="1" w:styleId="a5">
    <w:basedOn w:val="TableNormal"/>
    <w:rsid w:val="00817CB2"/>
    <w:tblPr>
      <w:tblStyleRowBandSize w:val="1"/>
      <w:tblStyleColBandSize w:val="1"/>
      <w:tblCellMar>
        <w:top w:w="0" w:type="dxa"/>
        <w:left w:w="0" w:type="dxa"/>
        <w:bottom w:w="0" w:type="dxa"/>
        <w:right w:w="0" w:type="dxa"/>
      </w:tblCellMar>
    </w:tblPr>
  </w:style>
  <w:style w:type="table" w:customStyle="1" w:styleId="a6">
    <w:basedOn w:val="TableNormal"/>
    <w:rsid w:val="00817CB2"/>
    <w:tblPr>
      <w:tblStyleRowBandSize w:val="1"/>
      <w:tblStyleColBandSize w:val="1"/>
      <w:tblCellMar>
        <w:top w:w="0" w:type="dxa"/>
        <w:left w:w="0" w:type="dxa"/>
        <w:bottom w:w="0" w:type="dxa"/>
        <w:right w:w="0" w:type="dxa"/>
      </w:tblCellMar>
    </w:tblPr>
  </w:style>
  <w:style w:type="table" w:customStyle="1" w:styleId="a7">
    <w:basedOn w:val="TableNormal"/>
    <w:rsid w:val="00817CB2"/>
    <w:tblPr>
      <w:tblStyleRowBandSize w:val="1"/>
      <w:tblStyleColBandSize w:val="1"/>
      <w:tblCellMar>
        <w:top w:w="0" w:type="dxa"/>
        <w:left w:w="0" w:type="dxa"/>
        <w:bottom w:w="0" w:type="dxa"/>
        <w:right w:w="0" w:type="dxa"/>
      </w:tblCellMar>
    </w:tblPr>
  </w:style>
  <w:style w:type="table" w:customStyle="1" w:styleId="a8">
    <w:basedOn w:val="TableNormal"/>
    <w:rsid w:val="00817CB2"/>
    <w:tblPr>
      <w:tblStyleRowBandSize w:val="1"/>
      <w:tblStyleColBandSize w:val="1"/>
      <w:tblCellMar>
        <w:top w:w="0" w:type="dxa"/>
        <w:left w:w="0" w:type="dxa"/>
        <w:bottom w:w="0" w:type="dxa"/>
        <w:right w:w="0" w:type="dxa"/>
      </w:tblCellMar>
    </w:tblPr>
  </w:style>
  <w:style w:type="table" w:customStyle="1" w:styleId="a9">
    <w:basedOn w:val="TableNormal"/>
    <w:rsid w:val="00817CB2"/>
    <w:tblPr>
      <w:tblStyleRowBandSize w:val="1"/>
      <w:tblStyleColBandSize w:val="1"/>
      <w:tblCellMar>
        <w:top w:w="0" w:type="dxa"/>
        <w:left w:w="0" w:type="dxa"/>
        <w:bottom w:w="0" w:type="dxa"/>
        <w:right w:w="0" w:type="dxa"/>
      </w:tblCellMar>
    </w:tblPr>
  </w:style>
  <w:style w:type="table" w:customStyle="1" w:styleId="aa">
    <w:basedOn w:val="TableNormal"/>
    <w:rsid w:val="00817CB2"/>
    <w:tblPr>
      <w:tblStyleRowBandSize w:val="1"/>
      <w:tblStyleColBandSize w:val="1"/>
      <w:tblCellMar>
        <w:top w:w="0" w:type="dxa"/>
        <w:left w:w="0" w:type="dxa"/>
        <w:bottom w:w="0" w:type="dxa"/>
        <w:right w:w="0" w:type="dxa"/>
      </w:tblCellMar>
    </w:tblPr>
  </w:style>
  <w:style w:type="table" w:customStyle="1" w:styleId="ab">
    <w:basedOn w:val="TableNormal"/>
    <w:rsid w:val="00817CB2"/>
    <w:tblPr>
      <w:tblStyleRowBandSize w:val="1"/>
      <w:tblStyleColBandSize w:val="1"/>
      <w:tblCellMar>
        <w:top w:w="0" w:type="dxa"/>
        <w:left w:w="0" w:type="dxa"/>
        <w:bottom w:w="0" w:type="dxa"/>
        <w:right w:w="0" w:type="dxa"/>
      </w:tblCellMar>
    </w:tblPr>
  </w:style>
  <w:style w:type="table" w:customStyle="1" w:styleId="ac">
    <w:basedOn w:val="TableNormal"/>
    <w:rsid w:val="00817CB2"/>
    <w:tblPr>
      <w:tblStyleRowBandSize w:val="1"/>
      <w:tblStyleColBandSize w:val="1"/>
      <w:tblCellMar>
        <w:top w:w="0" w:type="dxa"/>
        <w:left w:w="0" w:type="dxa"/>
        <w:bottom w:w="0" w:type="dxa"/>
        <w:right w:w="0" w:type="dxa"/>
      </w:tblCellMar>
    </w:tblPr>
  </w:style>
  <w:style w:type="table" w:customStyle="1" w:styleId="ad">
    <w:basedOn w:val="TableNormal"/>
    <w:rsid w:val="00817CB2"/>
    <w:tblPr>
      <w:tblStyleRowBandSize w:val="1"/>
      <w:tblStyleColBandSize w:val="1"/>
      <w:tblCellMar>
        <w:top w:w="0" w:type="dxa"/>
        <w:left w:w="0" w:type="dxa"/>
        <w:bottom w:w="0" w:type="dxa"/>
        <w:right w:w="0" w:type="dxa"/>
      </w:tblCellMar>
    </w:tblPr>
  </w:style>
  <w:style w:type="table" w:customStyle="1" w:styleId="ae">
    <w:basedOn w:val="TableNormal"/>
    <w:rsid w:val="00817CB2"/>
    <w:tblPr>
      <w:tblStyleRowBandSize w:val="1"/>
      <w:tblStyleColBandSize w:val="1"/>
      <w:tblCellMar>
        <w:top w:w="0" w:type="dxa"/>
        <w:left w:w="0" w:type="dxa"/>
        <w:bottom w:w="0" w:type="dxa"/>
        <w:right w:w="0" w:type="dxa"/>
      </w:tblCellMar>
    </w:tblPr>
  </w:style>
  <w:style w:type="table" w:customStyle="1" w:styleId="af">
    <w:basedOn w:val="TableNormal"/>
    <w:rsid w:val="00817CB2"/>
    <w:tblPr>
      <w:tblStyleRowBandSize w:val="1"/>
      <w:tblStyleColBandSize w:val="1"/>
      <w:tblCellMar>
        <w:top w:w="0" w:type="dxa"/>
        <w:left w:w="0" w:type="dxa"/>
        <w:bottom w:w="0" w:type="dxa"/>
        <w:right w:w="0" w:type="dxa"/>
      </w:tblCellMar>
    </w:tblPr>
  </w:style>
  <w:style w:type="table" w:customStyle="1" w:styleId="af0">
    <w:basedOn w:val="TableNormal"/>
    <w:rsid w:val="00817CB2"/>
    <w:tblPr>
      <w:tblStyleRowBandSize w:val="1"/>
      <w:tblStyleColBandSize w:val="1"/>
      <w:tblCellMar>
        <w:top w:w="0" w:type="dxa"/>
        <w:left w:w="0" w:type="dxa"/>
        <w:bottom w:w="0" w:type="dxa"/>
        <w:right w:w="0" w:type="dxa"/>
      </w:tblCellMar>
    </w:tblPr>
  </w:style>
  <w:style w:type="table" w:customStyle="1" w:styleId="af1">
    <w:basedOn w:val="TableNormal"/>
    <w:rsid w:val="00817CB2"/>
    <w:tblPr>
      <w:tblStyleRowBandSize w:val="1"/>
      <w:tblStyleColBandSize w:val="1"/>
      <w:tblCellMar>
        <w:top w:w="0" w:type="dxa"/>
        <w:left w:w="0" w:type="dxa"/>
        <w:bottom w:w="0" w:type="dxa"/>
        <w:right w:w="0" w:type="dxa"/>
      </w:tblCellMar>
    </w:tblPr>
  </w:style>
  <w:style w:type="table" w:customStyle="1" w:styleId="af2">
    <w:basedOn w:val="TableNormal"/>
    <w:rsid w:val="00817CB2"/>
    <w:tblPr>
      <w:tblStyleRowBandSize w:val="1"/>
      <w:tblStyleColBandSize w:val="1"/>
      <w:tblCellMar>
        <w:top w:w="0" w:type="dxa"/>
        <w:left w:w="0" w:type="dxa"/>
        <w:bottom w:w="0" w:type="dxa"/>
        <w:right w:w="0" w:type="dxa"/>
      </w:tblCellMar>
    </w:tblPr>
  </w:style>
  <w:style w:type="table" w:customStyle="1" w:styleId="af3">
    <w:basedOn w:val="TableNormal"/>
    <w:rsid w:val="00817CB2"/>
    <w:tblPr>
      <w:tblStyleRowBandSize w:val="1"/>
      <w:tblStyleColBandSize w:val="1"/>
      <w:tblCellMar>
        <w:top w:w="0" w:type="dxa"/>
        <w:left w:w="0" w:type="dxa"/>
        <w:bottom w:w="0" w:type="dxa"/>
        <w:right w:w="0" w:type="dxa"/>
      </w:tblCellMar>
    </w:tblPr>
  </w:style>
  <w:style w:type="table" w:customStyle="1" w:styleId="af4">
    <w:basedOn w:val="TableNormal"/>
    <w:rsid w:val="00817CB2"/>
    <w:tblPr>
      <w:tblStyleRowBandSize w:val="1"/>
      <w:tblStyleColBandSize w:val="1"/>
      <w:tblCellMar>
        <w:top w:w="0" w:type="dxa"/>
        <w:left w:w="0" w:type="dxa"/>
        <w:bottom w:w="0" w:type="dxa"/>
        <w:right w:w="0" w:type="dxa"/>
      </w:tblCellMar>
    </w:tblPr>
  </w:style>
  <w:style w:type="table" w:customStyle="1" w:styleId="af5">
    <w:basedOn w:val="TableNormal"/>
    <w:rsid w:val="00817CB2"/>
    <w:tblPr>
      <w:tblStyleRowBandSize w:val="1"/>
      <w:tblStyleColBandSize w:val="1"/>
      <w:tblCellMar>
        <w:top w:w="0" w:type="dxa"/>
        <w:left w:w="0" w:type="dxa"/>
        <w:bottom w:w="0" w:type="dxa"/>
        <w:right w:w="0" w:type="dxa"/>
      </w:tblCellMar>
    </w:tblPr>
  </w:style>
  <w:style w:type="table" w:customStyle="1" w:styleId="af6">
    <w:basedOn w:val="TableNormal"/>
    <w:rsid w:val="00817CB2"/>
    <w:tblPr>
      <w:tblStyleRowBandSize w:val="1"/>
      <w:tblStyleColBandSize w:val="1"/>
      <w:tblCellMar>
        <w:top w:w="0" w:type="dxa"/>
        <w:left w:w="0" w:type="dxa"/>
        <w:bottom w:w="0" w:type="dxa"/>
        <w:right w:w="0" w:type="dxa"/>
      </w:tblCellMar>
    </w:tblPr>
  </w:style>
  <w:style w:type="table" w:customStyle="1" w:styleId="af7">
    <w:basedOn w:val="TableNormal"/>
    <w:rsid w:val="00817CB2"/>
    <w:tblPr>
      <w:tblStyleRowBandSize w:val="1"/>
      <w:tblStyleColBandSize w:val="1"/>
      <w:tblCellMar>
        <w:top w:w="0" w:type="dxa"/>
        <w:left w:w="0" w:type="dxa"/>
        <w:bottom w:w="0" w:type="dxa"/>
        <w:right w:w="0" w:type="dxa"/>
      </w:tblCellMar>
    </w:tblPr>
  </w:style>
  <w:style w:type="table" w:customStyle="1" w:styleId="af8">
    <w:basedOn w:val="TableNormal"/>
    <w:rsid w:val="00817CB2"/>
    <w:tblPr>
      <w:tblStyleRowBandSize w:val="1"/>
      <w:tblStyleColBandSize w:val="1"/>
      <w:tblCellMar>
        <w:top w:w="0" w:type="dxa"/>
        <w:left w:w="0" w:type="dxa"/>
        <w:bottom w:w="0" w:type="dxa"/>
        <w:right w:w="0" w:type="dxa"/>
      </w:tblCellMar>
    </w:tblPr>
  </w:style>
  <w:style w:type="table" w:customStyle="1" w:styleId="af9">
    <w:basedOn w:val="TableNormal"/>
    <w:rsid w:val="00817CB2"/>
    <w:tblPr>
      <w:tblStyleRowBandSize w:val="1"/>
      <w:tblStyleColBandSize w:val="1"/>
      <w:tblCellMar>
        <w:top w:w="0" w:type="dxa"/>
        <w:left w:w="0" w:type="dxa"/>
        <w:bottom w:w="0" w:type="dxa"/>
        <w:right w:w="0" w:type="dxa"/>
      </w:tblCellMar>
    </w:tblPr>
  </w:style>
  <w:style w:type="table" w:customStyle="1" w:styleId="afa">
    <w:basedOn w:val="TableNormal"/>
    <w:rsid w:val="00817CB2"/>
    <w:tblPr>
      <w:tblStyleRowBandSize w:val="1"/>
      <w:tblStyleColBandSize w:val="1"/>
      <w:tblCellMar>
        <w:top w:w="0" w:type="dxa"/>
        <w:left w:w="0" w:type="dxa"/>
        <w:bottom w:w="0" w:type="dxa"/>
        <w:right w:w="0" w:type="dxa"/>
      </w:tblCellMar>
    </w:tblPr>
  </w:style>
  <w:style w:type="table" w:customStyle="1" w:styleId="afb">
    <w:basedOn w:val="TableNormal"/>
    <w:rsid w:val="00817CB2"/>
    <w:tblPr>
      <w:tblStyleRowBandSize w:val="1"/>
      <w:tblStyleColBandSize w:val="1"/>
      <w:tblCellMar>
        <w:top w:w="0" w:type="dxa"/>
        <w:left w:w="0" w:type="dxa"/>
        <w:bottom w:w="0" w:type="dxa"/>
        <w:right w:w="0" w:type="dxa"/>
      </w:tblCellMar>
    </w:tblPr>
  </w:style>
  <w:style w:type="table" w:customStyle="1" w:styleId="afc">
    <w:basedOn w:val="TableNormal"/>
    <w:rsid w:val="00817CB2"/>
    <w:tblPr>
      <w:tblStyleRowBandSize w:val="1"/>
      <w:tblStyleColBandSize w:val="1"/>
      <w:tblCellMar>
        <w:top w:w="0" w:type="dxa"/>
        <w:left w:w="0" w:type="dxa"/>
        <w:bottom w:w="0" w:type="dxa"/>
        <w:right w:w="0" w:type="dxa"/>
      </w:tblCellMar>
    </w:tblPr>
  </w:style>
  <w:style w:type="table" w:customStyle="1" w:styleId="afd">
    <w:basedOn w:val="TableNormal"/>
    <w:rsid w:val="00817CB2"/>
    <w:tblPr>
      <w:tblStyleRowBandSize w:val="1"/>
      <w:tblStyleColBandSize w:val="1"/>
      <w:tblCellMar>
        <w:top w:w="0" w:type="dxa"/>
        <w:left w:w="0" w:type="dxa"/>
        <w:bottom w:w="0" w:type="dxa"/>
        <w:right w:w="0" w:type="dxa"/>
      </w:tblCellMar>
    </w:tblPr>
  </w:style>
  <w:style w:type="table" w:customStyle="1" w:styleId="afe">
    <w:basedOn w:val="TableNormal"/>
    <w:rsid w:val="00817CB2"/>
    <w:tblPr>
      <w:tblStyleRowBandSize w:val="1"/>
      <w:tblStyleColBandSize w:val="1"/>
      <w:tblCellMar>
        <w:top w:w="0" w:type="dxa"/>
        <w:left w:w="0" w:type="dxa"/>
        <w:bottom w:w="0" w:type="dxa"/>
        <w:right w:w="0" w:type="dxa"/>
      </w:tblCellMar>
    </w:tblPr>
  </w:style>
  <w:style w:type="table" w:customStyle="1" w:styleId="aff">
    <w:basedOn w:val="TableNormal"/>
    <w:rsid w:val="00817CB2"/>
    <w:tblPr>
      <w:tblStyleRowBandSize w:val="1"/>
      <w:tblStyleColBandSize w:val="1"/>
      <w:tblCellMar>
        <w:top w:w="0" w:type="dxa"/>
        <w:left w:w="0" w:type="dxa"/>
        <w:bottom w:w="0" w:type="dxa"/>
        <w:right w:w="0" w:type="dxa"/>
      </w:tblCellMar>
    </w:tblPr>
  </w:style>
  <w:style w:type="table" w:customStyle="1" w:styleId="aff0">
    <w:basedOn w:val="TableNormal"/>
    <w:rsid w:val="00817CB2"/>
    <w:tblPr>
      <w:tblStyleRowBandSize w:val="1"/>
      <w:tblStyleColBandSize w:val="1"/>
      <w:tblCellMar>
        <w:top w:w="0" w:type="dxa"/>
        <w:left w:w="0" w:type="dxa"/>
        <w:bottom w:w="0" w:type="dxa"/>
        <w:right w:w="0" w:type="dxa"/>
      </w:tblCellMar>
    </w:tblPr>
  </w:style>
  <w:style w:type="paragraph" w:styleId="aff1">
    <w:name w:val="Balloon Text"/>
    <w:basedOn w:val="a"/>
    <w:link w:val="aff2"/>
    <w:uiPriority w:val="99"/>
    <w:semiHidden/>
    <w:unhideWhenUsed/>
    <w:rsid w:val="00163A62"/>
    <w:pPr>
      <w:spacing w:before="0" w:after="0" w:line="240" w:lineRule="auto"/>
    </w:pPr>
    <w:rPr>
      <w:rFonts w:ascii="Tahoma" w:hAnsi="Tahoma" w:cs="Tahoma"/>
      <w:sz w:val="16"/>
      <w:szCs w:val="16"/>
    </w:rPr>
  </w:style>
  <w:style w:type="character" w:customStyle="1" w:styleId="aff2">
    <w:name w:val="Текст выноски Знак"/>
    <w:basedOn w:val="a0"/>
    <w:link w:val="aff1"/>
    <w:uiPriority w:val="99"/>
    <w:semiHidden/>
    <w:rsid w:val="00163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a.edu.ru/ru/graduates_classes/demonstration/" TargetMode="External"/><Relationship Id="rId13" Type="http://schemas.openxmlformats.org/officeDocument/2006/relationships/hyperlink" Target="https://msdn.microsoft.com/ru-ru/default.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gexpal.com/" TargetMode="External"/><Relationship Id="rId12" Type="http://schemas.openxmlformats.org/officeDocument/2006/relationships/hyperlink" Target="http://www.regexpa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fessorweb.ru/my/csharp/charp_theory/level4/4_10.ph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ycsharp.ru/post/42/2014_03_26_regulyarnye_vyrazheniya_v_si-sharp_klass_reg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nformatics.mccme.ru/moodl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33</Pages>
  <Words>6432</Words>
  <Characters>36668</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Фролов Сергей Валерьевич</dc:creator>
  <cp:lastModifiedBy>SVFrolov</cp:lastModifiedBy>
  <cp:revision>24</cp:revision>
  <dcterms:created xsi:type="dcterms:W3CDTF">2017-08-14T11:35:00Z</dcterms:created>
  <dcterms:modified xsi:type="dcterms:W3CDTF">2017-08-15T09:31:00Z</dcterms:modified>
</cp:coreProperties>
</file>